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1E4E2" w14:textId="77777777" w:rsidR="00D67926" w:rsidRDefault="008D6FB8">
      <w:pPr>
        <w:pStyle w:val="Heading1"/>
        <w:divId w:val="1136604104"/>
        <w:rPr>
          <w:rFonts w:eastAsia="Times New Roman"/>
          <w:lang w:val="en-US"/>
        </w:rPr>
      </w:pPr>
      <w:r>
        <w:rPr>
          <w:rFonts w:eastAsia="Times New Roman"/>
          <w:lang w:val="en-US"/>
        </w:rPr>
        <w:t>FHIR Project Team</w:t>
      </w:r>
    </w:p>
    <w:p w14:paraId="61F676BC" w14:textId="77777777" w:rsidR="00D67926" w:rsidRDefault="008D6FB8">
      <w:pPr>
        <w:pStyle w:val="Heading1"/>
        <w:divId w:val="395520675"/>
        <w:rPr>
          <w:rFonts w:eastAsia="Times New Roman"/>
          <w:lang w:val="en-US"/>
        </w:rPr>
      </w:pPr>
      <w:r>
        <w:rPr>
          <w:rFonts w:eastAsia="Times New Roman"/>
          <w:lang w:val="en-US"/>
        </w:rPr>
        <w:t>FHIR Project</w:t>
      </w:r>
    </w:p>
    <w:p w14:paraId="4735F2D2" w14:textId="77777777" w:rsidR="00D67926" w:rsidRDefault="008D6FB8">
      <w:pPr>
        <w:pStyle w:val="Heading2"/>
        <w:divId w:val="395520675"/>
        <w:rPr>
          <w:rFonts w:eastAsia="Times New Roman"/>
          <w:lang w:val="en-US"/>
        </w:rPr>
      </w:pPr>
      <w:r>
        <w:rPr>
          <w:rFonts w:eastAsia="Times New Roman"/>
          <w:lang w:val="en-US"/>
        </w:rPr>
        <w:t>Operation: Access a list of profiles, tags, and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8056"/>
      </w:tblGrid>
      <w:tr w:rsidR="00D67926" w14:paraId="07BC701B" w14:textId="77777777">
        <w:trPr>
          <w:divId w:val="395520675"/>
          <w:tblCellSpacing w:w="15" w:type="dxa"/>
        </w:trPr>
        <w:tc>
          <w:tcPr>
            <w:tcW w:w="0" w:type="auto"/>
            <w:vAlign w:val="center"/>
            <w:hideMark/>
          </w:tcPr>
          <w:p w14:paraId="7BB14B09"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5B9895EC" w14:textId="77777777" w:rsidR="00D67926" w:rsidRDefault="008D6FB8">
            <w:pPr>
              <w:rPr>
                <w:rFonts w:eastAsia="Times New Roman"/>
                <w:lang w:val="en-US"/>
              </w:rPr>
            </w:pPr>
            <w:r>
              <w:rPr>
                <w:rFonts w:eastAsia="Times New Roman"/>
                <w:lang w:val="en-US"/>
              </w:rPr>
              <w:t xml:space="preserve">Access a list of profiles, tags, and security labels (Access a list of profiles, tags, and security labels) </w:t>
            </w:r>
          </w:p>
        </w:tc>
      </w:tr>
      <w:tr w:rsidR="00D67926" w14:paraId="12D12E25" w14:textId="77777777">
        <w:trPr>
          <w:divId w:val="395520675"/>
          <w:tblCellSpacing w:w="15" w:type="dxa"/>
        </w:trPr>
        <w:tc>
          <w:tcPr>
            <w:tcW w:w="0" w:type="auto"/>
            <w:vAlign w:val="center"/>
            <w:hideMark/>
          </w:tcPr>
          <w:p w14:paraId="63256877"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2D2580F6" w14:textId="77777777" w:rsidR="00D67926" w:rsidRDefault="008D6FB8">
            <w:pPr>
              <w:rPr>
                <w:rFonts w:eastAsia="Times New Roman"/>
                <w:lang w:val="en-US"/>
              </w:rPr>
            </w:pPr>
            <w:r>
              <w:rPr>
                <w:rFonts w:eastAsia="Times New Roman"/>
                <w:lang w:val="en-US"/>
              </w:rPr>
              <w:t xml:space="preserve">This operation retrieves a summary of the profiles, tags, and security labels for the given scope. E.g. for each scope: * system-wide: a list of all profiles, tags and security labels in use by the system * resource-type level: A list of all profiles, tags, and security labels for the resource type * individual resource level: A list of all profiles, tags, and security labels for the current version of the resource. Also, as a special case, this operation (and other meta operations) can be performed on a historical version of a resource) </w:t>
            </w:r>
          </w:p>
        </w:tc>
      </w:tr>
      <w:tr w:rsidR="00D67926" w14:paraId="1501CF1A" w14:textId="77777777">
        <w:trPr>
          <w:divId w:val="395520675"/>
          <w:tblCellSpacing w:w="15" w:type="dxa"/>
        </w:trPr>
        <w:tc>
          <w:tcPr>
            <w:tcW w:w="0" w:type="auto"/>
            <w:vAlign w:val="center"/>
            <w:hideMark/>
          </w:tcPr>
          <w:p w14:paraId="7DE3ED92"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2C1DF9B8" w14:textId="77777777" w:rsidR="00D67926" w:rsidRDefault="008D6FB8">
            <w:pPr>
              <w:rPr>
                <w:rFonts w:eastAsia="Times New Roman"/>
                <w:lang w:val="en-US"/>
              </w:rPr>
            </w:pPr>
            <w:r>
              <w:rPr>
                <w:rFonts w:eastAsia="Times New Roman"/>
                <w:lang w:val="en-US"/>
              </w:rPr>
              <w:t>At the system and type levels, the $meta operation is used to get a summary of all the labels that are in use across the system. The principle use for this operation is to support search e.g. what tags can be searched for. At these levels, the meta will not contain versionId, lastUpdated etc. Systems are not obligated to implement the operation at this level (and should return a 4xx error if they don't)</w:t>
            </w:r>
            <w:ins w:id="0" w:author="Cary Ussery" w:date="2015-09-10T16:37:00Z">
              <w:r w:rsidR="00945783">
                <w:rPr>
                  <w:rFonts w:eastAsia="Times New Roman"/>
                  <w:lang w:val="en-US"/>
                </w:rPr>
                <w:t>.</w:t>
              </w:r>
            </w:ins>
            <w:r>
              <w:rPr>
                <w:rFonts w:eastAsia="Times New Roman"/>
                <w:lang w:val="en-US"/>
              </w:rPr>
              <w:t xml:space="preserve"> At the resource and historical entry level, the $meta operation returns the same meta as would be returned by accessing the resource directly. This can be used to allow a system to get access to the meta-information for the resource without accessing the resource itself, e.g. for security reasons</w:t>
            </w:r>
            <w:ins w:id="1" w:author="Cary Ussery" w:date="2015-09-10T16:38:00Z">
              <w:r w:rsidR="00945783">
                <w:rPr>
                  <w:rFonts w:eastAsia="Times New Roman"/>
                  <w:lang w:val="en-US"/>
                </w:rPr>
                <w:t>.</w:t>
              </w:r>
            </w:ins>
            <w:del w:id="2" w:author="Cary Ussery" w:date="2015-09-10T16:38:00Z">
              <w:r w:rsidDel="00945783">
                <w:rPr>
                  <w:rFonts w:eastAsia="Times New Roman"/>
                  <w:lang w:val="en-US"/>
                </w:rPr>
                <w:delText xml:space="preserve"> </w:delText>
              </w:r>
            </w:del>
          </w:p>
        </w:tc>
      </w:tr>
      <w:tr w:rsidR="00D67926" w14:paraId="3CD6A9BC" w14:textId="77777777">
        <w:trPr>
          <w:divId w:val="395520675"/>
          <w:tblCellSpacing w:w="15" w:type="dxa"/>
        </w:trPr>
        <w:tc>
          <w:tcPr>
            <w:tcW w:w="0" w:type="auto"/>
            <w:vAlign w:val="center"/>
            <w:hideMark/>
          </w:tcPr>
          <w:p w14:paraId="0172E853"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30475D65" w14:textId="77777777" w:rsidR="00D67926" w:rsidRDefault="008D6FB8">
            <w:pPr>
              <w:rPr>
                <w:rFonts w:eastAsia="Times New Roman"/>
                <w:lang w:val="en-US"/>
              </w:rPr>
            </w:pPr>
            <w:r>
              <w:rPr>
                <w:rFonts w:eastAsia="Times New Roman"/>
                <w:lang w:val="en-US"/>
              </w:rPr>
              <w:t>The meta returned by the operation</w:t>
            </w:r>
          </w:p>
        </w:tc>
      </w:tr>
    </w:tbl>
    <w:p w14:paraId="123A5F90" w14:textId="77777777" w:rsidR="00D67926" w:rsidRDefault="008D6FB8">
      <w:pPr>
        <w:pStyle w:val="Heading2"/>
        <w:divId w:val="395520675"/>
        <w:rPr>
          <w:rFonts w:eastAsia="Times New Roman"/>
          <w:lang w:val="en-US"/>
        </w:rPr>
      </w:pPr>
      <w:r>
        <w:rPr>
          <w:rFonts w:eastAsia="Times New Roman"/>
          <w:lang w:val="en-US"/>
        </w:rPr>
        <w:t>Operation: Add profiles, tags, and security labels to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058"/>
      </w:tblGrid>
      <w:tr w:rsidR="00D67926" w14:paraId="407278E7" w14:textId="77777777">
        <w:trPr>
          <w:divId w:val="395520675"/>
          <w:tblCellSpacing w:w="15" w:type="dxa"/>
        </w:trPr>
        <w:tc>
          <w:tcPr>
            <w:tcW w:w="0" w:type="auto"/>
            <w:vAlign w:val="center"/>
            <w:hideMark/>
          </w:tcPr>
          <w:p w14:paraId="6470D367"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576B0A2E" w14:textId="77777777" w:rsidR="00D67926" w:rsidRDefault="008D6FB8">
            <w:pPr>
              <w:rPr>
                <w:rFonts w:eastAsia="Times New Roman"/>
                <w:lang w:val="en-US"/>
              </w:rPr>
            </w:pPr>
            <w:r>
              <w:rPr>
                <w:rFonts w:eastAsia="Times New Roman"/>
                <w:lang w:val="en-US"/>
              </w:rPr>
              <w:t xml:space="preserve">Add profiles, tags, and security labels to a resource (Add profiles, tags, and security labels to a resource) </w:t>
            </w:r>
          </w:p>
        </w:tc>
      </w:tr>
      <w:tr w:rsidR="00D67926" w14:paraId="53F01841" w14:textId="77777777">
        <w:trPr>
          <w:divId w:val="395520675"/>
          <w:tblCellSpacing w:w="15" w:type="dxa"/>
        </w:trPr>
        <w:tc>
          <w:tcPr>
            <w:tcW w:w="0" w:type="auto"/>
            <w:vAlign w:val="center"/>
            <w:hideMark/>
          </w:tcPr>
          <w:p w14:paraId="029508DE"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2A81E30C" w14:textId="77777777" w:rsidR="00D67926" w:rsidRDefault="008D6FB8" w:rsidP="00804042">
            <w:pPr>
              <w:rPr>
                <w:rFonts w:eastAsia="Times New Roman"/>
                <w:lang w:val="en-US"/>
              </w:rPr>
            </w:pPr>
            <w:r>
              <w:rPr>
                <w:rFonts w:eastAsia="Times New Roman"/>
                <w:lang w:val="en-US"/>
              </w:rPr>
              <w:t xml:space="preserve">This operation takes a meta, and </w:t>
            </w:r>
            <w:del w:id="3" w:author="Cary Ussery" w:date="2015-09-10T16:38:00Z">
              <w:r w:rsidDel="00804042">
                <w:rPr>
                  <w:rFonts w:eastAsia="Times New Roman"/>
                  <w:lang w:val="en-US"/>
                </w:rPr>
                <w:delText xml:space="preserve">either </w:delText>
              </w:r>
            </w:del>
            <w:r>
              <w:rPr>
                <w:rFonts w:eastAsia="Times New Roman"/>
                <w:lang w:val="en-US"/>
              </w:rPr>
              <w:t xml:space="preserve">adds the profiles, tags, and security labels found in it to the nominated resource. This operation can also be used on historical entries - to update them without creating a different historical version </w:t>
            </w:r>
          </w:p>
        </w:tc>
      </w:tr>
      <w:tr w:rsidR="00D67926" w14:paraId="6A7AF4A5" w14:textId="77777777">
        <w:trPr>
          <w:divId w:val="395520675"/>
          <w:tblCellSpacing w:w="15" w:type="dxa"/>
        </w:trPr>
        <w:tc>
          <w:tcPr>
            <w:tcW w:w="0" w:type="auto"/>
            <w:vAlign w:val="center"/>
            <w:hideMark/>
          </w:tcPr>
          <w:p w14:paraId="3CDF5EBD"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60424C6E" w14:textId="77777777"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14:paraId="5CC7044F" w14:textId="77777777">
        <w:trPr>
          <w:divId w:val="395520675"/>
          <w:tblCellSpacing w:w="15" w:type="dxa"/>
        </w:trPr>
        <w:tc>
          <w:tcPr>
            <w:tcW w:w="0" w:type="auto"/>
            <w:vAlign w:val="center"/>
            <w:hideMark/>
          </w:tcPr>
          <w:p w14:paraId="0A08523C" w14:textId="77777777" w:rsidR="00D67926" w:rsidRDefault="008D6FB8">
            <w:pPr>
              <w:rPr>
                <w:rFonts w:eastAsia="Times New Roman"/>
                <w:lang w:val="en-US"/>
              </w:rPr>
            </w:pPr>
            <w:r>
              <w:rPr>
                <w:rFonts w:eastAsia="Times New Roman"/>
                <w:lang w:val="en-US"/>
              </w:rPr>
              <w:lastRenderedPageBreak/>
              <w:t>Parameter meta</w:t>
            </w:r>
          </w:p>
        </w:tc>
        <w:tc>
          <w:tcPr>
            <w:tcW w:w="0" w:type="auto"/>
            <w:vAlign w:val="center"/>
            <w:hideMark/>
          </w:tcPr>
          <w:p w14:paraId="7C4777AC" w14:textId="77777777" w:rsidR="00D67926" w:rsidRDefault="008D6FB8" w:rsidP="00804042">
            <w:pPr>
              <w:rPr>
                <w:rFonts w:eastAsia="Times New Roman"/>
                <w:lang w:val="en-US"/>
              </w:rPr>
            </w:pPr>
            <w:r>
              <w:rPr>
                <w:rFonts w:eastAsia="Times New Roman"/>
                <w:lang w:val="en-US"/>
              </w:rPr>
              <w:t xml:space="preserve">Profiles, tags, and security labels to add to the existing resource. Note that profiles, tags, and security labels are sets, and duplicates are not created. The identity of a tag or security label is the system+code. When matching existing tags during adding, version and display are ignored. </w:t>
            </w:r>
            <w:del w:id="4" w:author="Cary Ussery" w:date="2015-09-10T16:39:00Z">
              <w:r w:rsidDel="00804042">
                <w:rPr>
                  <w:rFonts w:eastAsia="Times New Roman"/>
                  <w:lang w:val="en-US"/>
                </w:rPr>
                <w:delText xml:space="preserve">For </w:delText>
              </w:r>
            </w:del>
            <w:ins w:id="5" w:author="Cary Ussery" w:date="2015-09-10T16:39:00Z">
              <w:r w:rsidR="00804042">
                <w:rPr>
                  <w:rFonts w:eastAsia="Times New Roman"/>
                  <w:lang w:val="en-US"/>
                </w:rPr>
                <w:t>P</w:t>
              </w:r>
            </w:ins>
            <w:del w:id="6" w:author="Cary Ussery" w:date="2015-09-10T16:39:00Z">
              <w:r w:rsidDel="00804042">
                <w:rPr>
                  <w:rFonts w:eastAsia="Times New Roman"/>
                  <w:lang w:val="en-US"/>
                </w:rPr>
                <w:delText>p</w:delText>
              </w:r>
            </w:del>
            <w:r>
              <w:rPr>
                <w:rFonts w:eastAsia="Times New Roman"/>
                <w:lang w:val="en-US"/>
              </w:rPr>
              <w:t xml:space="preserve">rofiles matching is based on the full URL </w:t>
            </w:r>
          </w:p>
        </w:tc>
      </w:tr>
      <w:tr w:rsidR="00D67926" w14:paraId="136D8EEB" w14:textId="77777777">
        <w:trPr>
          <w:divId w:val="395520675"/>
          <w:tblCellSpacing w:w="15" w:type="dxa"/>
        </w:trPr>
        <w:tc>
          <w:tcPr>
            <w:tcW w:w="0" w:type="auto"/>
            <w:vAlign w:val="center"/>
            <w:hideMark/>
          </w:tcPr>
          <w:p w14:paraId="59FD2A3B"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604A09F9" w14:textId="77777777" w:rsidR="00D67926" w:rsidRDefault="008D6FB8">
            <w:pPr>
              <w:rPr>
                <w:rFonts w:eastAsia="Times New Roman"/>
                <w:lang w:val="en-US"/>
              </w:rPr>
            </w:pPr>
            <w:r>
              <w:rPr>
                <w:rFonts w:eastAsia="Times New Roman"/>
                <w:lang w:val="en-US"/>
              </w:rPr>
              <w:t>Resulting meta for the resource</w:t>
            </w:r>
          </w:p>
        </w:tc>
      </w:tr>
    </w:tbl>
    <w:p w14:paraId="6D1091B4" w14:textId="77777777" w:rsidR="00D67926" w:rsidRDefault="008D6FB8">
      <w:pPr>
        <w:pStyle w:val="Heading2"/>
        <w:divId w:val="395520675"/>
        <w:rPr>
          <w:rFonts w:eastAsia="Times New Roman"/>
          <w:lang w:val="en-US"/>
        </w:rPr>
      </w:pPr>
      <w:r>
        <w:rPr>
          <w:rFonts w:eastAsia="Times New Roman"/>
          <w:lang w:val="en-US"/>
        </w:rPr>
        <w:t>Operation: Build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7730"/>
      </w:tblGrid>
      <w:tr w:rsidR="00D67926" w14:paraId="2119A555" w14:textId="77777777">
        <w:trPr>
          <w:divId w:val="395520675"/>
          <w:tblCellSpacing w:w="15" w:type="dxa"/>
        </w:trPr>
        <w:tc>
          <w:tcPr>
            <w:tcW w:w="0" w:type="auto"/>
            <w:vAlign w:val="center"/>
            <w:hideMark/>
          </w:tcPr>
          <w:p w14:paraId="2FB29968"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71B3FDB9" w14:textId="77777777" w:rsidR="00D67926" w:rsidRDefault="008D6FB8">
            <w:pPr>
              <w:rPr>
                <w:rFonts w:eastAsia="Times New Roman"/>
                <w:lang w:val="en-US"/>
              </w:rPr>
            </w:pPr>
            <w:r>
              <w:rPr>
                <w:rFonts w:eastAsia="Times New Roman"/>
                <w:lang w:val="en-US"/>
              </w:rPr>
              <w:t xml:space="preserve">Build Questionnaire (Build Questionnaire) </w:t>
            </w:r>
          </w:p>
        </w:tc>
      </w:tr>
      <w:tr w:rsidR="00D67926" w14:paraId="28477B7E" w14:textId="77777777">
        <w:trPr>
          <w:divId w:val="395520675"/>
          <w:tblCellSpacing w:w="15" w:type="dxa"/>
        </w:trPr>
        <w:tc>
          <w:tcPr>
            <w:tcW w:w="0" w:type="auto"/>
            <w:vAlign w:val="center"/>
            <w:hideMark/>
          </w:tcPr>
          <w:p w14:paraId="6FE882EB"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45F377CB" w14:textId="77777777" w:rsidR="00D67926" w:rsidRDefault="008D6FB8">
            <w:pPr>
              <w:rPr>
                <w:rFonts w:eastAsia="Times New Roman"/>
                <w:lang w:val="en-US"/>
              </w:rPr>
            </w:pPr>
            <w:r>
              <w:rPr>
                <w:rFonts w:eastAsia="Times New Roman"/>
                <w:lang w:val="en-US"/>
              </w:rPr>
              <w:t xml:space="preserve">Generates a [[[Questionnaire]]] instance based on a specified [[[StructureDefinition]]], creating questions for each core element or extension element found in the </w:t>
            </w:r>
            <w:ins w:id="7" w:author="Cary Ussery" w:date="2015-09-10T16:39:00Z">
              <w:r w:rsidR="00804042">
                <w:rPr>
                  <w:rFonts w:eastAsia="Times New Roman"/>
                  <w:lang w:val="en-US"/>
                </w:rPr>
                <w:t>[[[StructureDefinition]]]</w:t>
              </w:r>
            </w:ins>
            <w:del w:id="8" w:author="Cary Ussery" w:date="2015-09-10T16:39:00Z">
              <w:r w:rsidDel="00804042">
                <w:rPr>
                  <w:rFonts w:eastAsia="Times New Roman"/>
                  <w:lang w:val="en-US"/>
                </w:rPr>
                <w:delText>StructureDefinition</w:delText>
              </w:r>
            </w:del>
            <w:r>
              <w:rPr>
                <w:rFonts w:eastAsia="Times New Roman"/>
                <w:lang w:val="en-US"/>
              </w:rPr>
              <w:t xml:space="preserve">. If the operation is not called at the instance level, one of the *identifier*, *profile* or *url* 'in' parameters must be provided. (If called at the instance level, these parameters will be ignored. If more than one is specified, servers may raise an error or may resolve with the parameter of their choice.) The response will contain a [[[Questionnaire]]] instance based on the specified [[[StructureDefinition]]] and/or an [[[OperationOutcome]]] resource with errors or warnings. Nested groups are used to handle complex structures and data types. If the 'supportedOnly' parameter is set to true, only those elements marked as "must support" will be included. This operation is intended to enable auto-generation of simple interfaces for arbitrary profiles. The 'questionnaire' approach to data entry has limitations that will make it less optimal than custom-defined interfaces. However, this function may be useful for simple applications or for systems that wish to support "non-core" resources with minimal development effort. </w:t>
            </w:r>
          </w:p>
        </w:tc>
      </w:tr>
      <w:tr w:rsidR="00D67926" w14:paraId="1F64A0BE" w14:textId="77777777">
        <w:trPr>
          <w:divId w:val="395520675"/>
          <w:tblCellSpacing w:w="15" w:type="dxa"/>
        </w:trPr>
        <w:tc>
          <w:tcPr>
            <w:tcW w:w="0" w:type="auto"/>
            <w:vAlign w:val="center"/>
            <w:hideMark/>
          </w:tcPr>
          <w:p w14:paraId="595954F5"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531D2015" w14:textId="77777777" w:rsidR="00D67926" w:rsidRDefault="008D6FB8">
            <w:pPr>
              <w:rPr>
                <w:rFonts w:eastAsia="Times New Roman"/>
                <w:lang w:val="en-US"/>
              </w:rPr>
            </w:pPr>
            <w:r>
              <w:rPr>
                <w:rFonts w:eastAsia="Times New Roman"/>
                <w:lang w:val="en-US"/>
              </w:rPr>
              <w:t xml:space="preserve">**Open Issue**: Ideally, extensions should be populated in the generated [[[Questionnaire]]] that will support taking [[[QuestionnaireResponse]]] resources generated from the Questionnaire and turning them back into the appropriate resources. </w:t>
            </w:r>
          </w:p>
        </w:tc>
      </w:tr>
      <w:tr w:rsidR="00D67926" w14:paraId="57B36C8A" w14:textId="77777777">
        <w:trPr>
          <w:divId w:val="395520675"/>
          <w:tblCellSpacing w:w="15" w:type="dxa"/>
        </w:trPr>
        <w:tc>
          <w:tcPr>
            <w:tcW w:w="0" w:type="auto"/>
            <w:vAlign w:val="center"/>
            <w:hideMark/>
          </w:tcPr>
          <w:p w14:paraId="72776E10" w14:textId="77777777" w:rsidR="00D67926" w:rsidRDefault="008D6FB8">
            <w:pPr>
              <w:rPr>
                <w:rFonts w:eastAsia="Times New Roman"/>
                <w:lang w:val="en-US"/>
              </w:rPr>
            </w:pPr>
            <w:r>
              <w:rPr>
                <w:rFonts w:eastAsia="Times New Roman"/>
                <w:lang w:val="en-US"/>
              </w:rPr>
              <w:t>Parameter identifier</w:t>
            </w:r>
          </w:p>
        </w:tc>
        <w:tc>
          <w:tcPr>
            <w:tcW w:w="0" w:type="auto"/>
            <w:vAlign w:val="center"/>
            <w:hideMark/>
          </w:tcPr>
          <w:p w14:paraId="6AC6623B" w14:textId="77777777" w:rsidR="00D67926" w:rsidRDefault="008D6FB8">
            <w:pPr>
              <w:rPr>
                <w:rFonts w:eastAsia="Times New Roman"/>
                <w:lang w:val="en-US"/>
              </w:rPr>
            </w:pPr>
            <w:r>
              <w:rPr>
                <w:rFonts w:eastAsia="Times New Roman"/>
                <w:lang w:val="en-US"/>
              </w:rPr>
              <w:t xml:space="preserve">A logical profile identifier (i.e. 'StructureDefinition.identifier''). The server must know the profile or be able to retrieve it from other known repositories. </w:t>
            </w:r>
          </w:p>
        </w:tc>
      </w:tr>
      <w:tr w:rsidR="00D67926" w14:paraId="18CFE7E4" w14:textId="77777777">
        <w:trPr>
          <w:divId w:val="395520675"/>
          <w:tblCellSpacing w:w="15" w:type="dxa"/>
        </w:trPr>
        <w:tc>
          <w:tcPr>
            <w:tcW w:w="0" w:type="auto"/>
            <w:vAlign w:val="center"/>
            <w:hideMark/>
          </w:tcPr>
          <w:p w14:paraId="1957D4C2" w14:textId="77777777" w:rsidR="00D67926" w:rsidRDefault="008D6FB8">
            <w:pPr>
              <w:rPr>
                <w:rFonts w:eastAsia="Times New Roman"/>
                <w:lang w:val="en-US"/>
              </w:rPr>
            </w:pPr>
            <w:r>
              <w:rPr>
                <w:rFonts w:eastAsia="Times New Roman"/>
                <w:lang w:val="en-US"/>
              </w:rPr>
              <w:t>Parameter profile</w:t>
            </w:r>
          </w:p>
        </w:tc>
        <w:tc>
          <w:tcPr>
            <w:tcW w:w="0" w:type="auto"/>
            <w:vAlign w:val="center"/>
            <w:hideMark/>
          </w:tcPr>
          <w:p w14:paraId="5989DC29" w14:textId="77777777" w:rsidR="00D67926" w:rsidRDefault="008D6FB8">
            <w:pPr>
              <w:rPr>
                <w:rFonts w:eastAsia="Times New Roman"/>
                <w:lang w:val="en-US"/>
              </w:rPr>
            </w:pPr>
            <w:r>
              <w:rPr>
                <w:rFonts w:eastAsia="Times New Roman"/>
                <w:lang w:val="en-US"/>
              </w:rPr>
              <w:t xml:space="preserve">The [[[StructureDefinition]]] is provided directly as part of the request. Servers may choose not to accept profiles in this fashion </w:t>
            </w:r>
          </w:p>
        </w:tc>
      </w:tr>
      <w:tr w:rsidR="00D67926" w14:paraId="0D3FC9A5" w14:textId="77777777">
        <w:trPr>
          <w:divId w:val="395520675"/>
          <w:tblCellSpacing w:w="15" w:type="dxa"/>
        </w:trPr>
        <w:tc>
          <w:tcPr>
            <w:tcW w:w="0" w:type="auto"/>
            <w:vAlign w:val="center"/>
            <w:hideMark/>
          </w:tcPr>
          <w:p w14:paraId="7AFFC4E1" w14:textId="77777777" w:rsidR="00D67926" w:rsidRDefault="008D6FB8">
            <w:pPr>
              <w:rPr>
                <w:rFonts w:eastAsia="Times New Roman"/>
                <w:lang w:val="en-US"/>
              </w:rPr>
            </w:pPr>
            <w:r>
              <w:rPr>
                <w:rFonts w:eastAsia="Times New Roman"/>
                <w:lang w:val="en-US"/>
              </w:rPr>
              <w:t>Parameter url</w:t>
            </w:r>
          </w:p>
        </w:tc>
        <w:tc>
          <w:tcPr>
            <w:tcW w:w="0" w:type="auto"/>
            <w:vAlign w:val="center"/>
            <w:hideMark/>
          </w:tcPr>
          <w:p w14:paraId="4130EEA3" w14:textId="77777777" w:rsidR="00D67926" w:rsidRDefault="008D6FB8" w:rsidP="00804042">
            <w:pPr>
              <w:rPr>
                <w:rFonts w:eastAsia="Times New Roman"/>
                <w:lang w:val="en-US"/>
              </w:rPr>
            </w:pPr>
            <w:r>
              <w:rPr>
                <w:rFonts w:eastAsia="Times New Roman"/>
                <w:lang w:val="en-US"/>
              </w:rPr>
              <w:t xml:space="preserve">The profile's official </w:t>
            </w:r>
            <w:del w:id="9" w:author="Cary Ussery" w:date="2015-09-10T16:40:00Z">
              <w:r w:rsidDel="00804042">
                <w:rPr>
                  <w:rFonts w:eastAsia="Times New Roman"/>
                  <w:lang w:val="en-US"/>
                </w:rPr>
                <w:delText xml:space="preserve">url </w:delText>
              </w:r>
            </w:del>
            <w:ins w:id="10" w:author="Cary Ussery" w:date="2015-09-10T16:40:00Z">
              <w:r w:rsidR="00804042">
                <w:rPr>
                  <w:rFonts w:eastAsia="Times New Roman"/>
                  <w:lang w:val="en-US"/>
                </w:rPr>
                <w:t xml:space="preserve">URL </w:t>
              </w:r>
            </w:ins>
            <w:r>
              <w:rPr>
                <w:rFonts w:eastAsia="Times New Roman"/>
                <w:lang w:val="en-US"/>
              </w:rPr>
              <w:t xml:space="preserve">(i.e. 'StructureDefinition.url'). The server must know the profile or be able to retrieve it from other known repositories. </w:t>
            </w:r>
          </w:p>
        </w:tc>
      </w:tr>
      <w:tr w:rsidR="00D67926" w14:paraId="08BD7EF1" w14:textId="77777777">
        <w:trPr>
          <w:divId w:val="395520675"/>
          <w:tblCellSpacing w:w="15" w:type="dxa"/>
        </w:trPr>
        <w:tc>
          <w:tcPr>
            <w:tcW w:w="0" w:type="auto"/>
            <w:vAlign w:val="center"/>
            <w:hideMark/>
          </w:tcPr>
          <w:p w14:paraId="63277E07" w14:textId="77777777" w:rsidR="00D67926" w:rsidRDefault="008D6FB8">
            <w:pPr>
              <w:rPr>
                <w:rFonts w:eastAsia="Times New Roman"/>
                <w:lang w:val="en-US"/>
              </w:rPr>
            </w:pPr>
            <w:r>
              <w:rPr>
                <w:rFonts w:eastAsia="Times New Roman"/>
                <w:lang w:val="en-US"/>
              </w:rPr>
              <w:t>Parameter supportedOnly</w:t>
            </w:r>
          </w:p>
        </w:tc>
        <w:tc>
          <w:tcPr>
            <w:tcW w:w="0" w:type="auto"/>
            <w:vAlign w:val="center"/>
            <w:hideMark/>
          </w:tcPr>
          <w:p w14:paraId="7D1AD07E" w14:textId="77777777" w:rsidR="00D67926" w:rsidRDefault="008D6FB8">
            <w:pPr>
              <w:rPr>
                <w:rFonts w:eastAsia="Times New Roman"/>
                <w:lang w:val="en-US"/>
              </w:rPr>
            </w:pPr>
            <w:r>
              <w:rPr>
                <w:rFonts w:eastAsia="Times New Roman"/>
                <w:lang w:val="en-US"/>
              </w:rPr>
              <w:t>If true, the questionnaire will only include those elements marked as "mustSupport='true'" in the StructureDefinition.</w:t>
            </w:r>
          </w:p>
        </w:tc>
      </w:tr>
      <w:tr w:rsidR="00D67926" w14:paraId="668BF88F" w14:textId="77777777">
        <w:trPr>
          <w:divId w:val="395520675"/>
          <w:tblCellSpacing w:w="15" w:type="dxa"/>
        </w:trPr>
        <w:tc>
          <w:tcPr>
            <w:tcW w:w="0" w:type="auto"/>
            <w:vAlign w:val="center"/>
            <w:hideMark/>
          </w:tcPr>
          <w:p w14:paraId="68BB9F1E"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00D42B40" w14:textId="77777777" w:rsidR="00D67926" w:rsidRDefault="008D6FB8">
            <w:pPr>
              <w:rPr>
                <w:rFonts w:eastAsia="Times New Roman"/>
                <w:lang w:val="en-US"/>
              </w:rPr>
            </w:pPr>
            <w:r>
              <w:rPr>
                <w:rFonts w:eastAsia="Times New Roman"/>
                <w:lang w:val="en-US"/>
              </w:rPr>
              <w:t>The questionnaire form generated based on the StructureDefinition.</w:t>
            </w:r>
          </w:p>
        </w:tc>
      </w:tr>
    </w:tbl>
    <w:p w14:paraId="22CB7CA4" w14:textId="77777777" w:rsidR="00D67926" w:rsidRDefault="008D6FB8">
      <w:pPr>
        <w:pStyle w:val="Heading2"/>
        <w:divId w:val="395520675"/>
        <w:rPr>
          <w:rFonts w:eastAsia="Times New Roman"/>
          <w:lang w:val="en-US"/>
        </w:rPr>
      </w:pPr>
      <w:r>
        <w:rPr>
          <w:rFonts w:eastAsia="Times New Roman"/>
          <w:lang w:val="en-US"/>
        </w:rPr>
        <w:lastRenderedPageBreak/>
        <w:t>Operation: Closure Table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7973"/>
      </w:tblGrid>
      <w:tr w:rsidR="00D67926" w14:paraId="3053D1F5" w14:textId="77777777">
        <w:trPr>
          <w:divId w:val="395520675"/>
          <w:tblCellSpacing w:w="15" w:type="dxa"/>
        </w:trPr>
        <w:tc>
          <w:tcPr>
            <w:tcW w:w="0" w:type="auto"/>
            <w:vAlign w:val="center"/>
            <w:hideMark/>
          </w:tcPr>
          <w:p w14:paraId="737953BA"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108DF099" w14:textId="77777777" w:rsidR="00D67926" w:rsidRDefault="008D6FB8">
            <w:pPr>
              <w:rPr>
                <w:rFonts w:eastAsia="Times New Roman"/>
                <w:lang w:val="en-US"/>
              </w:rPr>
            </w:pPr>
            <w:r>
              <w:rPr>
                <w:rFonts w:eastAsia="Times New Roman"/>
                <w:lang w:val="en-US"/>
              </w:rPr>
              <w:t xml:space="preserve">Closure Table Maintenance (Closure Table Maintenance) </w:t>
            </w:r>
          </w:p>
        </w:tc>
      </w:tr>
      <w:tr w:rsidR="00D67926" w14:paraId="6E14CB53" w14:textId="77777777">
        <w:trPr>
          <w:divId w:val="395520675"/>
          <w:tblCellSpacing w:w="15" w:type="dxa"/>
        </w:trPr>
        <w:tc>
          <w:tcPr>
            <w:tcW w:w="0" w:type="auto"/>
            <w:vAlign w:val="center"/>
            <w:hideMark/>
          </w:tcPr>
          <w:p w14:paraId="1AAA7C92"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1979BB58" w14:textId="77777777" w:rsidR="00D67926" w:rsidRDefault="008D6FB8">
            <w:pPr>
              <w:rPr>
                <w:rFonts w:eastAsia="Times New Roman"/>
                <w:lang w:val="en-US"/>
              </w:rPr>
            </w:pPr>
            <w:r>
              <w:rPr>
                <w:rFonts w:eastAsia="Times New Roman"/>
                <w:lang w:val="en-US"/>
              </w:rPr>
              <w:t xml:space="preserve">This operation provides support for ongoing maintenance of a client-side closure table based on server-side terminological logic. For details of how this is used, see [Maintaining a Closure Table](terminology-service.html#closure) </w:t>
            </w:r>
          </w:p>
        </w:tc>
      </w:tr>
      <w:tr w:rsidR="00D67926" w14:paraId="53A5846F" w14:textId="77777777">
        <w:trPr>
          <w:divId w:val="395520675"/>
          <w:tblCellSpacing w:w="15" w:type="dxa"/>
        </w:trPr>
        <w:tc>
          <w:tcPr>
            <w:tcW w:w="0" w:type="auto"/>
            <w:vAlign w:val="center"/>
            <w:hideMark/>
          </w:tcPr>
          <w:p w14:paraId="2EC91D60" w14:textId="77777777" w:rsidR="00D67926" w:rsidRDefault="008D6FB8">
            <w:pPr>
              <w:rPr>
                <w:rFonts w:eastAsia="Times New Roman"/>
                <w:lang w:val="en-US"/>
              </w:rPr>
            </w:pPr>
            <w:r>
              <w:rPr>
                <w:rFonts w:eastAsia="Times New Roman"/>
                <w:lang w:val="en-US"/>
              </w:rPr>
              <w:t>Parameter name</w:t>
            </w:r>
          </w:p>
        </w:tc>
        <w:tc>
          <w:tcPr>
            <w:tcW w:w="0" w:type="auto"/>
            <w:vAlign w:val="center"/>
            <w:hideMark/>
          </w:tcPr>
          <w:p w14:paraId="7478A6D7" w14:textId="77777777" w:rsidR="00D67926" w:rsidRDefault="008D6FB8">
            <w:pPr>
              <w:rPr>
                <w:rFonts w:eastAsia="Times New Roman"/>
                <w:lang w:val="en-US"/>
              </w:rPr>
            </w:pPr>
            <w:r>
              <w:rPr>
                <w:rFonts w:eastAsia="Times New Roman"/>
                <w:lang w:val="en-US"/>
              </w:rPr>
              <w:t xml:space="preserve">The name that defines the particular context for the </w:t>
            </w:r>
            <w:commentRangeStart w:id="11"/>
            <w:r>
              <w:rPr>
                <w:rFonts w:eastAsia="Times New Roman"/>
                <w:lang w:val="en-US"/>
              </w:rPr>
              <w:t>subsumption</w:t>
            </w:r>
            <w:commentRangeEnd w:id="11"/>
            <w:r w:rsidR="00804042">
              <w:rPr>
                <w:rStyle w:val="CommentReference"/>
              </w:rPr>
              <w:commentReference w:id="11"/>
            </w:r>
            <w:r>
              <w:rPr>
                <w:rFonts w:eastAsia="Times New Roman"/>
                <w:lang w:val="en-US"/>
              </w:rPr>
              <w:t xml:space="preserve"> based closure table</w:t>
            </w:r>
          </w:p>
        </w:tc>
      </w:tr>
      <w:tr w:rsidR="00D67926" w14:paraId="3A8C91DB" w14:textId="77777777">
        <w:trPr>
          <w:divId w:val="395520675"/>
          <w:tblCellSpacing w:w="15" w:type="dxa"/>
        </w:trPr>
        <w:tc>
          <w:tcPr>
            <w:tcW w:w="0" w:type="auto"/>
            <w:vAlign w:val="center"/>
            <w:hideMark/>
          </w:tcPr>
          <w:p w14:paraId="0FD679C2" w14:textId="77777777" w:rsidR="00D67926" w:rsidRDefault="008D6FB8">
            <w:pPr>
              <w:rPr>
                <w:rFonts w:eastAsia="Times New Roman"/>
                <w:lang w:val="en-US"/>
              </w:rPr>
            </w:pPr>
            <w:r>
              <w:rPr>
                <w:rFonts w:eastAsia="Times New Roman"/>
                <w:lang w:val="en-US"/>
              </w:rPr>
              <w:t>Parameter concept</w:t>
            </w:r>
          </w:p>
        </w:tc>
        <w:tc>
          <w:tcPr>
            <w:tcW w:w="0" w:type="auto"/>
            <w:vAlign w:val="center"/>
            <w:hideMark/>
          </w:tcPr>
          <w:p w14:paraId="3209BC61" w14:textId="77777777" w:rsidR="00D67926" w:rsidRDefault="008D6FB8">
            <w:pPr>
              <w:rPr>
                <w:rFonts w:eastAsia="Times New Roman"/>
                <w:lang w:val="en-US"/>
              </w:rPr>
            </w:pPr>
            <w:r>
              <w:rPr>
                <w:rFonts w:eastAsia="Times New Roman"/>
                <w:lang w:val="en-US"/>
              </w:rPr>
              <w:t>Concepts to add to the closure table</w:t>
            </w:r>
          </w:p>
        </w:tc>
      </w:tr>
      <w:tr w:rsidR="00D67926" w14:paraId="1AEE17EA" w14:textId="77777777">
        <w:trPr>
          <w:divId w:val="395520675"/>
          <w:tblCellSpacing w:w="15" w:type="dxa"/>
        </w:trPr>
        <w:tc>
          <w:tcPr>
            <w:tcW w:w="0" w:type="auto"/>
            <w:vAlign w:val="center"/>
            <w:hideMark/>
          </w:tcPr>
          <w:p w14:paraId="3DC45660" w14:textId="77777777" w:rsidR="00D67926" w:rsidRDefault="008D6FB8">
            <w:pPr>
              <w:rPr>
                <w:rFonts w:eastAsia="Times New Roman"/>
                <w:lang w:val="en-US"/>
              </w:rPr>
            </w:pPr>
            <w:r>
              <w:rPr>
                <w:rFonts w:eastAsia="Times New Roman"/>
                <w:lang w:val="en-US"/>
              </w:rPr>
              <w:t>Parameter version</w:t>
            </w:r>
          </w:p>
        </w:tc>
        <w:tc>
          <w:tcPr>
            <w:tcW w:w="0" w:type="auto"/>
            <w:vAlign w:val="center"/>
            <w:hideMark/>
          </w:tcPr>
          <w:p w14:paraId="30327638" w14:textId="77777777" w:rsidR="00D67926" w:rsidRDefault="008D6FB8">
            <w:pPr>
              <w:rPr>
                <w:rFonts w:eastAsia="Times New Roman"/>
                <w:lang w:val="en-US"/>
              </w:rPr>
            </w:pPr>
            <w:r>
              <w:rPr>
                <w:rFonts w:eastAsia="Times New Roman"/>
                <w:lang w:val="en-US"/>
              </w:rPr>
              <w:t>A request to resynchronise - request to send all new entries since the nominated version was sent by the server</w:t>
            </w:r>
          </w:p>
        </w:tc>
      </w:tr>
      <w:tr w:rsidR="00D67926" w14:paraId="1597A4F7" w14:textId="77777777">
        <w:trPr>
          <w:divId w:val="395520675"/>
          <w:tblCellSpacing w:w="15" w:type="dxa"/>
        </w:trPr>
        <w:tc>
          <w:tcPr>
            <w:tcW w:w="0" w:type="auto"/>
            <w:vAlign w:val="center"/>
            <w:hideMark/>
          </w:tcPr>
          <w:p w14:paraId="3B18301E"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29FACD03" w14:textId="77777777" w:rsidR="00D67926" w:rsidRDefault="008D6FB8">
            <w:pPr>
              <w:rPr>
                <w:rFonts w:eastAsia="Times New Roman"/>
                <w:lang w:val="en-US"/>
              </w:rPr>
            </w:pPr>
            <w:r>
              <w:rPr>
                <w:rFonts w:eastAsia="Times New Roman"/>
                <w:lang w:val="en-US"/>
              </w:rPr>
              <w:t xml:space="preserve">A list of new entries (code / system --&gt; code/system) that the client should add to its closure table. The only kind of entry mapping equivalences that can be returned are equal, narrower, wider, and unmatched </w:t>
            </w:r>
          </w:p>
        </w:tc>
      </w:tr>
    </w:tbl>
    <w:p w14:paraId="75A04609" w14:textId="77777777" w:rsidR="00D67926" w:rsidRDefault="008D6FB8">
      <w:pPr>
        <w:pStyle w:val="Heading2"/>
        <w:divId w:val="395520675"/>
        <w:rPr>
          <w:rFonts w:eastAsia="Times New Roman"/>
          <w:lang w:val="en-US"/>
        </w:rPr>
      </w:pPr>
      <w:r>
        <w:rPr>
          <w:rFonts w:eastAsia="Times New Roman"/>
          <w:lang w:val="en-US"/>
        </w:rPr>
        <w:t>Operation: Concept Look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7950"/>
      </w:tblGrid>
      <w:tr w:rsidR="00D67926" w14:paraId="72305D83" w14:textId="77777777">
        <w:trPr>
          <w:divId w:val="395520675"/>
          <w:tblCellSpacing w:w="15" w:type="dxa"/>
        </w:trPr>
        <w:tc>
          <w:tcPr>
            <w:tcW w:w="0" w:type="auto"/>
            <w:vAlign w:val="center"/>
            <w:hideMark/>
          </w:tcPr>
          <w:p w14:paraId="20ABAADA"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74C6301A" w14:textId="77777777" w:rsidR="00D67926" w:rsidRDefault="008D6FB8">
            <w:pPr>
              <w:rPr>
                <w:rFonts w:eastAsia="Times New Roman"/>
                <w:lang w:val="en-US"/>
              </w:rPr>
            </w:pPr>
            <w:r>
              <w:rPr>
                <w:rFonts w:eastAsia="Times New Roman"/>
                <w:lang w:val="en-US"/>
              </w:rPr>
              <w:t xml:space="preserve">Concept Look Up (Concept Look Up) </w:t>
            </w:r>
          </w:p>
        </w:tc>
      </w:tr>
      <w:tr w:rsidR="00D67926" w14:paraId="0E2A5D02" w14:textId="77777777">
        <w:trPr>
          <w:divId w:val="395520675"/>
          <w:tblCellSpacing w:w="15" w:type="dxa"/>
        </w:trPr>
        <w:tc>
          <w:tcPr>
            <w:tcW w:w="0" w:type="auto"/>
            <w:vAlign w:val="center"/>
            <w:hideMark/>
          </w:tcPr>
          <w:p w14:paraId="44806566"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0CBEC8CF" w14:textId="77777777" w:rsidR="00D67926" w:rsidRDefault="008D6FB8">
            <w:pPr>
              <w:rPr>
                <w:rFonts w:eastAsia="Times New Roman"/>
                <w:lang w:val="en-US"/>
              </w:rPr>
            </w:pPr>
            <w:r>
              <w:rPr>
                <w:rFonts w:eastAsia="Times New Roman"/>
                <w:lang w:val="en-US"/>
              </w:rPr>
              <w:t>Given a code/system, or a Coding, get additional details about the concept</w:t>
            </w:r>
          </w:p>
        </w:tc>
      </w:tr>
      <w:tr w:rsidR="00D67926" w14:paraId="6183ED0B" w14:textId="77777777">
        <w:trPr>
          <w:divId w:val="395520675"/>
          <w:tblCellSpacing w:w="15" w:type="dxa"/>
        </w:trPr>
        <w:tc>
          <w:tcPr>
            <w:tcW w:w="0" w:type="auto"/>
            <w:vAlign w:val="center"/>
            <w:hideMark/>
          </w:tcPr>
          <w:p w14:paraId="0A3EC4DC"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2512E911" w14:textId="77777777" w:rsidR="00D67926" w:rsidRDefault="008D6FB8">
            <w:pPr>
              <w:rPr>
                <w:rFonts w:eastAsia="Times New Roman"/>
                <w:lang w:val="en-US"/>
              </w:rPr>
            </w:pPr>
            <w:r>
              <w:rPr>
                <w:rFonts w:eastAsia="Times New Roman"/>
                <w:lang w:val="en-US"/>
              </w:rPr>
              <w:t xml:space="preserve">Note that the $lookup operation is more than just a value set search - the server finds the concept, and gathers the return information from the value set and the underlying code system definitions. </w:t>
            </w:r>
          </w:p>
        </w:tc>
      </w:tr>
      <w:tr w:rsidR="00D67926" w14:paraId="036B4193" w14:textId="77777777">
        <w:trPr>
          <w:divId w:val="395520675"/>
          <w:tblCellSpacing w:w="15" w:type="dxa"/>
        </w:trPr>
        <w:tc>
          <w:tcPr>
            <w:tcW w:w="0" w:type="auto"/>
            <w:vAlign w:val="center"/>
            <w:hideMark/>
          </w:tcPr>
          <w:p w14:paraId="1D299DDC" w14:textId="77777777" w:rsidR="00D67926" w:rsidRDefault="008D6FB8">
            <w:pPr>
              <w:rPr>
                <w:rFonts w:eastAsia="Times New Roman"/>
                <w:lang w:val="en-US"/>
              </w:rPr>
            </w:pPr>
            <w:r>
              <w:rPr>
                <w:rFonts w:eastAsia="Times New Roman"/>
                <w:lang w:val="en-US"/>
              </w:rPr>
              <w:t>Parameter code</w:t>
            </w:r>
          </w:p>
        </w:tc>
        <w:tc>
          <w:tcPr>
            <w:tcW w:w="0" w:type="auto"/>
            <w:vAlign w:val="center"/>
            <w:hideMark/>
          </w:tcPr>
          <w:p w14:paraId="6099B2BF" w14:textId="77777777"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14:paraId="13531DDB" w14:textId="77777777">
        <w:trPr>
          <w:divId w:val="395520675"/>
          <w:tblCellSpacing w:w="15" w:type="dxa"/>
        </w:trPr>
        <w:tc>
          <w:tcPr>
            <w:tcW w:w="0" w:type="auto"/>
            <w:vAlign w:val="center"/>
            <w:hideMark/>
          </w:tcPr>
          <w:p w14:paraId="44BF655D" w14:textId="77777777" w:rsidR="00D67926" w:rsidRDefault="008D6FB8">
            <w:pPr>
              <w:rPr>
                <w:rFonts w:eastAsia="Times New Roman"/>
                <w:lang w:val="en-US"/>
              </w:rPr>
            </w:pPr>
            <w:r>
              <w:rPr>
                <w:rFonts w:eastAsia="Times New Roman"/>
                <w:lang w:val="en-US"/>
              </w:rPr>
              <w:t>Parameter system</w:t>
            </w:r>
          </w:p>
        </w:tc>
        <w:tc>
          <w:tcPr>
            <w:tcW w:w="0" w:type="auto"/>
            <w:vAlign w:val="center"/>
            <w:hideMark/>
          </w:tcPr>
          <w:p w14:paraId="7DA08D21" w14:textId="77777777" w:rsidR="00D67926" w:rsidRDefault="008D6FB8">
            <w:pPr>
              <w:rPr>
                <w:rFonts w:eastAsia="Times New Roman"/>
                <w:lang w:val="en-US"/>
              </w:rPr>
            </w:pPr>
            <w:r>
              <w:rPr>
                <w:rFonts w:eastAsia="Times New Roman"/>
                <w:lang w:val="en-US"/>
              </w:rPr>
              <w:t>The system for the code that is to be validated</w:t>
            </w:r>
          </w:p>
        </w:tc>
      </w:tr>
      <w:tr w:rsidR="00D67926" w14:paraId="3925015B" w14:textId="77777777">
        <w:trPr>
          <w:divId w:val="395520675"/>
          <w:tblCellSpacing w:w="15" w:type="dxa"/>
        </w:trPr>
        <w:tc>
          <w:tcPr>
            <w:tcW w:w="0" w:type="auto"/>
            <w:vAlign w:val="center"/>
            <w:hideMark/>
          </w:tcPr>
          <w:p w14:paraId="76AD1F91" w14:textId="77777777" w:rsidR="00D67926" w:rsidRDefault="008D6FB8">
            <w:pPr>
              <w:rPr>
                <w:rFonts w:eastAsia="Times New Roman"/>
                <w:lang w:val="en-US"/>
              </w:rPr>
            </w:pPr>
            <w:r>
              <w:rPr>
                <w:rFonts w:eastAsia="Times New Roman"/>
                <w:lang w:val="en-US"/>
              </w:rPr>
              <w:t>Parameter version</w:t>
            </w:r>
          </w:p>
        </w:tc>
        <w:tc>
          <w:tcPr>
            <w:tcW w:w="0" w:type="auto"/>
            <w:vAlign w:val="center"/>
            <w:hideMark/>
          </w:tcPr>
          <w:p w14:paraId="6AA0E2AD" w14:textId="77777777" w:rsidR="00D67926" w:rsidRDefault="008D6FB8">
            <w:pPr>
              <w:rPr>
                <w:rFonts w:eastAsia="Times New Roman"/>
                <w:lang w:val="en-US"/>
              </w:rPr>
            </w:pPr>
            <w:r>
              <w:rPr>
                <w:rFonts w:eastAsia="Times New Roman"/>
                <w:lang w:val="en-US"/>
              </w:rPr>
              <w:t>The version of the system</w:t>
            </w:r>
            <w:commentRangeStart w:id="12"/>
            <w:r>
              <w:rPr>
                <w:rFonts w:eastAsia="Times New Roman"/>
                <w:lang w:val="en-US"/>
              </w:rPr>
              <w:t>, if one was provided in the source data</w:t>
            </w:r>
            <w:commentRangeEnd w:id="12"/>
            <w:r w:rsidR="00804042">
              <w:rPr>
                <w:rStyle w:val="CommentReference"/>
              </w:rPr>
              <w:commentReference w:id="12"/>
            </w:r>
          </w:p>
        </w:tc>
      </w:tr>
      <w:tr w:rsidR="00D67926" w14:paraId="5277B771" w14:textId="77777777">
        <w:trPr>
          <w:divId w:val="395520675"/>
          <w:tblCellSpacing w:w="15" w:type="dxa"/>
        </w:trPr>
        <w:tc>
          <w:tcPr>
            <w:tcW w:w="0" w:type="auto"/>
            <w:vAlign w:val="center"/>
            <w:hideMark/>
          </w:tcPr>
          <w:p w14:paraId="5BB1D939" w14:textId="77777777" w:rsidR="00D67926" w:rsidRDefault="008D6FB8">
            <w:pPr>
              <w:rPr>
                <w:rFonts w:eastAsia="Times New Roman"/>
                <w:lang w:val="en-US"/>
              </w:rPr>
            </w:pPr>
            <w:r>
              <w:rPr>
                <w:rFonts w:eastAsia="Times New Roman"/>
                <w:lang w:val="en-US"/>
              </w:rPr>
              <w:t>Parameter coding</w:t>
            </w:r>
          </w:p>
        </w:tc>
        <w:tc>
          <w:tcPr>
            <w:tcW w:w="0" w:type="auto"/>
            <w:vAlign w:val="center"/>
            <w:hideMark/>
          </w:tcPr>
          <w:p w14:paraId="50E73F64" w14:textId="77777777" w:rsidR="00D67926" w:rsidRDefault="008D6FB8">
            <w:pPr>
              <w:rPr>
                <w:rFonts w:eastAsia="Times New Roman"/>
                <w:lang w:val="en-US"/>
              </w:rPr>
            </w:pPr>
            <w:r>
              <w:rPr>
                <w:rFonts w:eastAsia="Times New Roman"/>
                <w:lang w:val="en-US"/>
              </w:rPr>
              <w:t>A coding to look up</w:t>
            </w:r>
          </w:p>
        </w:tc>
      </w:tr>
      <w:tr w:rsidR="00D67926" w14:paraId="51C33CC7" w14:textId="77777777">
        <w:trPr>
          <w:divId w:val="395520675"/>
          <w:tblCellSpacing w:w="15" w:type="dxa"/>
        </w:trPr>
        <w:tc>
          <w:tcPr>
            <w:tcW w:w="0" w:type="auto"/>
            <w:vAlign w:val="center"/>
            <w:hideMark/>
          </w:tcPr>
          <w:p w14:paraId="55C55B44" w14:textId="77777777" w:rsidR="00D67926" w:rsidRDefault="008D6FB8">
            <w:pPr>
              <w:rPr>
                <w:rFonts w:eastAsia="Times New Roman"/>
                <w:lang w:val="en-US"/>
              </w:rPr>
            </w:pPr>
            <w:r>
              <w:rPr>
                <w:rFonts w:eastAsia="Times New Roman"/>
                <w:lang w:val="en-US"/>
              </w:rPr>
              <w:t>Parameter date</w:t>
            </w:r>
          </w:p>
        </w:tc>
        <w:tc>
          <w:tcPr>
            <w:tcW w:w="0" w:type="auto"/>
            <w:vAlign w:val="center"/>
            <w:hideMark/>
          </w:tcPr>
          <w:p w14:paraId="0F4B2B27" w14:textId="77777777" w:rsidR="00D67926" w:rsidRDefault="008D6FB8">
            <w:pPr>
              <w:rPr>
                <w:rFonts w:eastAsia="Times New Roman"/>
                <w:lang w:val="en-US"/>
              </w:rPr>
            </w:pPr>
            <w:r>
              <w:rPr>
                <w:rFonts w:eastAsia="Times New Roman"/>
                <w:lang w:val="en-US"/>
              </w:rPr>
              <w:t xml:space="preserve">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14:paraId="6870C9E4" w14:textId="77777777">
        <w:trPr>
          <w:divId w:val="395520675"/>
          <w:tblCellSpacing w:w="15" w:type="dxa"/>
        </w:trPr>
        <w:tc>
          <w:tcPr>
            <w:tcW w:w="0" w:type="auto"/>
            <w:vAlign w:val="center"/>
            <w:hideMark/>
          </w:tcPr>
          <w:p w14:paraId="49FF6E51" w14:textId="77777777" w:rsidR="00D67926" w:rsidRDefault="008D6FB8">
            <w:pPr>
              <w:rPr>
                <w:rFonts w:eastAsia="Times New Roman"/>
                <w:lang w:val="en-US"/>
              </w:rPr>
            </w:pPr>
            <w:r>
              <w:rPr>
                <w:rFonts w:eastAsia="Times New Roman"/>
                <w:lang w:val="en-US"/>
              </w:rPr>
              <w:t>Parameter name</w:t>
            </w:r>
          </w:p>
        </w:tc>
        <w:tc>
          <w:tcPr>
            <w:tcW w:w="0" w:type="auto"/>
            <w:vAlign w:val="center"/>
            <w:hideMark/>
          </w:tcPr>
          <w:p w14:paraId="6737F2F7" w14:textId="77777777" w:rsidR="00D67926" w:rsidRDefault="008D6FB8">
            <w:pPr>
              <w:rPr>
                <w:rFonts w:eastAsia="Times New Roman"/>
                <w:lang w:val="en-US"/>
              </w:rPr>
            </w:pPr>
            <w:r>
              <w:rPr>
                <w:rFonts w:eastAsia="Times New Roman"/>
                <w:lang w:val="en-US"/>
              </w:rPr>
              <w:t>A display name for the code system</w:t>
            </w:r>
          </w:p>
        </w:tc>
      </w:tr>
      <w:tr w:rsidR="00D67926" w14:paraId="37DEE7BD" w14:textId="77777777">
        <w:trPr>
          <w:divId w:val="395520675"/>
          <w:tblCellSpacing w:w="15" w:type="dxa"/>
        </w:trPr>
        <w:tc>
          <w:tcPr>
            <w:tcW w:w="0" w:type="auto"/>
            <w:vAlign w:val="center"/>
            <w:hideMark/>
          </w:tcPr>
          <w:p w14:paraId="49FE19B4" w14:textId="77777777" w:rsidR="00D67926" w:rsidRDefault="008D6FB8">
            <w:pPr>
              <w:rPr>
                <w:rFonts w:eastAsia="Times New Roman"/>
                <w:lang w:val="en-US"/>
              </w:rPr>
            </w:pPr>
            <w:r>
              <w:rPr>
                <w:rFonts w:eastAsia="Times New Roman"/>
                <w:lang w:val="en-US"/>
              </w:rPr>
              <w:t>Parameter version</w:t>
            </w:r>
          </w:p>
        </w:tc>
        <w:tc>
          <w:tcPr>
            <w:tcW w:w="0" w:type="auto"/>
            <w:vAlign w:val="center"/>
            <w:hideMark/>
          </w:tcPr>
          <w:p w14:paraId="342CDB1E" w14:textId="77777777" w:rsidR="00D67926" w:rsidRDefault="008D6FB8">
            <w:pPr>
              <w:rPr>
                <w:rFonts w:eastAsia="Times New Roman"/>
                <w:lang w:val="en-US"/>
              </w:rPr>
            </w:pPr>
            <w:r>
              <w:rPr>
                <w:rFonts w:eastAsia="Times New Roman"/>
                <w:lang w:val="en-US"/>
              </w:rPr>
              <w:t>The version that these details are based on</w:t>
            </w:r>
          </w:p>
        </w:tc>
      </w:tr>
      <w:tr w:rsidR="00D67926" w14:paraId="6F5A6A5D" w14:textId="77777777">
        <w:trPr>
          <w:divId w:val="395520675"/>
          <w:tblCellSpacing w:w="15" w:type="dxa"/>
        </w:trPr>
        <w:tc>
          <w:tcPr>
            <w:tcW w:w="0" w:type="auto"/>
            <w:vAlign w:val="center"/>
            <w:hideMark/>
          </w:tcPr>
          <w:p w14:paraId="7D6D0F54" w14:textId="77777777" w:rsidR="00D67926" w:rsidRDefault="008D6FB8">
            <w:pPr>
              <w:rPr>
                <w:rFonts w:eastAsia="Times New Roman"/>
                <w:lang w:val="en-US"/>
              </w:rPr>
            </w:pPr>
            <w:r>
              <w:rPr>
                <w:rFonts w:eastAsia="Times New Roman"/>
                <w:lang w:val="en-US"/>
              </w:rPr>
              <w:lastRenderedPageBreak/>
              <w:t>Parameter display</w:t>
            </w:r>
          </w:p>
        </w:tc>
        <w:tc>
          <w:tcPr>
            <w:tcW w:w="0" w:type="auto"/>
            <w:vAlign w:val="center"/>
            <w:hideMark/>
          </w:tcPr>
          <w:p w14:paraId="5BF20944" w14:textId="77777777" w:rsidR="00D67926" w:rsidRDefault="008D6FB8">
            <w:pPr>
              <w:rPr>
                <w:rFonts w:eastAsia="Times New Roman"/>
                <w:lang w:val="en-US"/>
              </w:rPr>
            </w:pPr>
            <w:r>
              <w:rPr>
                <w:rFonts w:eastAsia="Times New Roman"/>
                <w:lang w:val="en-US"/>
              </w:rPr>
              <w:t>The preferred display for this concept</w:t>
            </w:r>
          </w:p>
        </w:tc>
      </w:tr>
      <w:tr w:rsidR="00D67926" w14:paraId="415E89FB" w14:textId="77777777">
        <w:trPr>
          <w:divId w:val="395520675"/>
          <w:tblCellSpacing w:w="15" w:type="dxa"/>
        </w:trPr>
        <w:tc>
          <w:tcPr>
            <w:tcW w:w="0" w:type="auto"/>
            <w:vAlign w:val="center"/>
            <w:hideMark/>
          </w:tcPr>
          <w:p w14:paraId="7AAF6ADE" w14:textId="77777777" w:rsidR="00D67926" w:rsidRDefault="008D6FB8">
            <w:pPr>
              <w:rPr>
                <w:rFonts w:eastAsia="Times New Roman"/>
                <w:lang w:val="en-US"/>
              </w:rPr>
            </w:pPr>
            <w:r>
              <w:rPr>
                <w:rFonts w:eastAsia="Times New Roman"/>
                <w:lang w:val="en-US"/>
              </w:rPr>
              <w:t>Parameter abstract</w:t>
            </w:r>
          </w:p>
        </w:tc>
        <w:tc>
          <w:tcPr>
            <w:tcW w:w="0" w:type="auto"/>
            <w:vAlign w:val="center"/>
            <w:hideMark/>
          </w:tcPr>
          <w:p w14:paraId="36A3B4DE" w14:textId="77777777" w:rsidR="00D67926" w:rsidRDefault="008D6FB8">
            <w:pPr>
              <w:rPr>
                <w:rFonts w:eastAsia="Times New Roman"/>
                <w:lang w:val="en-US"/>
              </w:rPr>
            </w:pPr>
            <w:r>
              <w:rPr>
                <w:rFonts w:eastAsia="Times New Roman"/>
                <w:lang w:val="en-US"/>
              </w:rPr>
              <w:t>Whether this code is an abstract concept</w:t>
            </w:r>
          </w:p>
        </w:tc>
      </w:tr>
      <w:tr w:rsidR="00D67926" w14:paraId="25CDC452" w14:textId="77777777">
        <w:trPr>
          <w:divId w:val="395520675"/>
          <w:tblCellSpacing w:w="15" w:type="dxa"/>
        </w:trPr>
        <w:tc>
          <w:tcPr>
            <w:tcW w:w="0" w:type="auto"/>
            <w:vAlign w:val="center"/>
            <w:hideMark/>
          </w:tcPr>
          <w:p w14:paraId="62E03A26" w14:textId="77777777" w:rsidR="00D67926" w:rsidRDefault="008D6FB8">
            <w:pPr>
              <w:rPr>
                <w:rFonts w:eastAsia="Times New Roman"/>
                <w:lang w:val="en-US"/>
              </w:rPr>
            </w:pPr>
            <w:r>
              <w:rPr>
                <w:rFonts w:eastAsia="Times New Roman"/>
                <w:lang w:val="en-US"/>
              </w:rPr>
              <w:t>Parameter designation</w:t>
            </w:r>
          </w:p>
        </w:tc>
        <w:tc>
          <w:tcPr>
            <w:tcW w:w="0" w:type="auto"/>
            <w:vAlign w:val="center"/>
            <w:hideMark/>
          </w:tcPr>
          <w:p w14:paraId="4F23A716" w14:textId="77777777" w:rsidR="00D67926" w:rsidRDefault="008D6FB8">
            <w:pPr>
              <w:rPr>
                <w:rFonts w:eastAsia="Times New Roman"/>
                <w:lang w:val="en-US"/>
              </w:rPr>
            </w:pPr>
            <w:r>
              <w:rPr>
                <w:rFonts w:eastAsia="Times New Roman"/>
                <w:lang w:val="en-US"/>
              </w:rPr>
              <w:t>Additional representations for this concept</w:t>
            </w:r>
          </w:p>
        </w:tc>
      </w:tr>
    </w:tbl>
    <w:p w14:paraId="61F142A5" w14:textId="77777777" w:rsidR="00D67926" w:rsidRDefault="008D6FB8">
      <w:pPr>
        <w:pStyle w:val="Heading2"/>
        <w:divId w:val="395520675"/>
        <w:rPr>
          <w:rFonts w:eastAsia="Times New Roman"/>
          <w:lang w:val="en-US"/>
        </w:rPr>
      </w:pPr>
      <w:r>
        <w:rPr>
          <w:rFonts w:eastAsia="Times New Roman"/>
          <w:lang w:val="en-US"/>
        </w:rPr>
        <w:t>Operation: Concept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7439"/>
      </w:tblGrid>
      <w:tr w:rsidR="00D67926" w14:paraId="7695010B" w14:textId="77777777">
        <w:trPr>
          <w:divId w:val="395520675"/>
          <w:tblCellSpacing w:w="15" w:type="dxa"/>
        </w:trPr>
        <w:tc>
          <w:tcPr>
            <w:tcW w:w="0" w:type="auto"/>
            <w:vAlign w:val="center"/>
            <w:hideMark/>
          </w:tcPr>
          <w:p w14:paraId="7F96B15E"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531F65E6" w14:textId="77777777" w:rsidR="00D67926" w:rsidRDefault="008D6FB8">
            <w:pPr>
              <w:rPr>
                <w:rFonts w:eastAsia="Times New Roman"/>
                <w:lang w:val="en-US"/>
              </w:rPr>
            </w:pPr>
            <w:r>
              <w:rPr>
                <w:rFonts w:eastAsia="Times New Roman"/>
                <w:lang w:val="en-US"/>
              </w:rPr>
              <w:t xml:space="preserve">Concept Translation (Concept Translation) </w:t>
            </w:r>
          </w:p>
        </w:tc>
      </w:tr>
      <w:tr w:rsidR="00D67926" w14:paraId="0AD68BED" w14:textId="77777777">
        <w:trPr>
          <w:divId w:val="395520675"/>
          <w:tblCellSpacing w:w="15" w:type="dxa"/>
        </w:trPr>
        <w:tc>
          <w:tcPr>
            <w:tcW w:w="0" w:type="auto"/>
            <w:vAlign w:val="center"/>
            <w:hideMark/>
          </w:tcPr>
          <w:p w14:paraId="4D55F0B1"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74FF8D24" w14:textId="77777777" w:rsidR="00D67926" w:rsidRDefault="008D6FB8">
            <w:pPr>
              <w:rPr>
                <w:rFonts w:eastAsia="Times New Roman"/>
                <w:lang w:val="en-US"/>
              </w:rPr>
            </w:pPr>
            <w:r>
              <w:rPr>
                <w:rFonts w:eastAsia="Times New Roman"/>
                <w:lang w:val="en-US"/>
              </w:rPr>
              <w:t xml:space="preserve">Translate a code from one value set to another, based on the existing value set and concept maps resources, and/or other additional knowledge available to the server. || One (and only one) of the in parameters (code, coding, codeableConcept) must be provided, to identify the code that is to be translated. || The operation returns a set of parameters including a 'result' for whether there is an acceptable match, and a list of possible matches. Note that the list of matches may include notes of codes for which mapping is specifically excluded, so implementers have to check the match.equivalence for each match </w:t>
            </w:r>
          </w:p>
        </w:tc>
      </w:tr>
      <w:tr w:rsidR="00D67926" w14:paraId="41E2A51C" w14:textId="77777777">
        <w:trPr>
          <w:divId w:val="395520675"/>
          <w:tblCellSpacing w:w="15" w:type="dxa"/>
        </w:trPr>
        <w:tc>
          <w:tcPr>
            <w:tcW w:w="0" w:type="auto"/>
            <w:vAlign w:val="center"/>
            <w:hideMark/>
          </w:tcPr>
          <w:p w14:paraId="63C2C1A9" w14:textId="77777777" w:rsidR="00D67926" w:rsidRDefault="008D6FB8">
            <w:pPr>
              <w:rPr>
                <w:rFonts w:eastAsia="Times New Roman"/>
                <w:lang w:val="en-US"/>
              </w:rPr>
            </w:pPr>
            <w:r>
              <w:rPr>
                <w:rFonts w:eastAsia="Times New Roman"/>
                <w:lang w:val="en-US"/>
              </w:rPr>
              <w:t>Parameter code</w:t>
            </w:r>
          </w:p>
        </w:tc>
        <w:tc>
          <w:tcPr>
            <w:tcW w:w="0" w:type="auto"/>
            <w:vAlign w:val="center"/>
            <w:hideMark/>
          </w:tcPr>
          <w:p w14:paraId="418C63EF" w14:textId="77777777" w:rsidR="00D67926" w:rsidRDefault="008D6FB8">
            <w:pPr>
              <w:rPr>
                <w:rFonts w:eastAsia="Times New Roman"/>
                <w:lang w:val="en-US"/>
              </w:rPr>
            </w:pPr>
            <w:r>
              <w:rPr>
                <w:rFonts w:eastAsia="Times New Roman"/>
                <w:lang w:val="en-US"/>
              </w:rPr>
              <w:t>The code that is to be translated. If a code is provided, a system must be provided</w:t>
            </w:r>
          </w:p>
        </w:tc>
      </w:tr>
      <w:tr w:rsidR="00D67926" w14:paraId="7CBB9D3F" w14:textId="77777777">
        <w:trPr>
          <w:divId w:val="395520675"/>
          <w:tblCellSpacing w:w="15" w:type="dxa"/>
        </w:trPr>
        <w:tc>
          <w:tcPr>
            <w:tcW w:w="0" w:type="auto"/>
            <w:vAlign w:val="center"/>
            <w:hideMark/>
          </w:tcPr>
          <w:p w14:paraId="2EE5027B" w14:textId="77777777" w:rsidR="00D67926" w:rsidRDefault="008D6FB8">
            <w:pPr>
              <w:rPr>
                <w:rFonts w:eastAsia="Times New Roman"/>
                <w:lang w:val="en-US"/>
              </w:rPr>
            </w:pPr>
            <w:r>
              <w:rPr>
                <w:rFonts w:eastAsia="Times New Roman"/>
                <w:lang w:val="en-US"/>
              </w:rPr>
              <w:t>Parameter system</w:t>
            </w:r>
          </w:p>
        </w:tc>
        <w:tc>
          <w:tcPr>
            <w:tcW w:w="0" w:type="auto"/>
            <w:vAlign w:val="center"/>
            <w:hideMark/>
          </w:tcPr>
          <w:p w14:paraId="229D0453" w14:textId="77777777" w:rsidR="00D67926" w:rsidRDefault="008D6FB8">
            <w:pPr>
              <w:rPr>
                <w:rFonts w:eastAsia="Times New Roman"/>
                <w:lang w:val="en-US"/>
              </w:rPr>
            </w:pPr>
            <w:r>
              <w:rPr>
                <w:rFonts w:eastAsia="Times New Roman"/>
                <w:lang w:val="en-US"/>
              </w:rPr>
              <w:t>The system for the code that is to be translated</w:t>
            </w:r>
          </w:p>
        </w:tc>
      </w:tr>
      <w:tr w:rsidR="00D67926" w14:paraId="515E58D2" w14:textId="77777777">
        <w:trPr>
          <w:divId w:val="395520675"/>
          <w:tblCellSpacing w:w="15" w:type="dxa"/>
        </w:trPr>
        <w:tc>
          <w:tcPr>
            <w:tcW w:w="0" w:type="auto"/>
            <w:vAlign w:val="center"/>
            <w:hideMark/>
          </w:tcPr>
          <w:p w14:paraId="448C6376" w14:textId="77777777" w:rsidR="00D67926" w:rsidRDefault="008D6FB8">
            <w:pPr>
              <w:rPr>
                <w:rFonts w:eastAsia="Times New Roman"/>
                <w:lang w:val="en-US"/>
              </w:rPr>
            </w:pPr>
            <w:r>
              <w:rPr>
                <w:rFonts w:eastAsia="Times New Roman"/>
                <w:lang w:val="en-US"/>
              </w:rPr>
              <w:t>Parameter version</w:t>
            </w:r>
          </w:p>
        </w:tc>
        <w:tc>
          <w:tcPr>
            <w:tcW w:w="0" w:type="auto"/>
            <w:vAlign w:val="center"/>
            <w:hideMark/>
          </w:tcPr>
          <w:p w14:paraId="58D07D28" w14:textId="77777777" w:rsidR="00D67926" w:rsidRDefault="008D6FB8">
            <w:pPr>
              <w:rPr>
                <w:rFonts w:eastAsia="Times New Roman"/>
                <w:lang w:val="en-US"/>
              </w:rPr>
            </w:pPr>
            <w:r>
              <w:rPr>
                <w:rFonts w:eastAsia="Times New Roman"/>
                <w:lang w:val="en-US"/>
              </w:rPr>
              <w:t>The version of the system, if one was provided in the source data</w:t>
            </w:r>
          </w:p>
        </w:tc>
      </w:tr>
      <w:tr w:rsidR="00D67926" w14:paraId="6DB1C9EB" w14:textId="77777777">
        <w:trPr>
          <w:divId w:val="395520675"/>
          <w:tblCellSpacing w:w="15" w:type="dxa"/>
        </w:trPr>
        <w:tc>
          <w:tcPr>
            <w:tcW w:w="0" w:type="auto"/>
            <w:vAlign w:val="center"/>
            <w:hideMark/>
          </w:tcPr>
          <w:p w14:paraId="2B8262B5" w14:textId="77777777" w:rsidR="00D67926" w:rsidRDefault="008D6FB8">
            <w:pPr>
              <w:rPr>
                <w:rFonts w:eastAsia="Times New Roman"/>
                <w:lang w:val="en-US"/>
              </w:rPr>
            </w:pPr>
            <w:r>
              <w:rPr>
                <w:rFonts w:eastAsia="Times New Roman"/>
                <w:lang w:val="en-US"/>
              </w:rPr>
              <w:t>Parameter valueSet</w:t>
            </w:r>
          </w:p>
        </w:tc>
        <w:tc>
          <w:tcPr>
            <w:tcW w:w="0" w:type="auto"/>
            <w:vAlign w:val="center"/>
            <w:hideMark/>
          </w:tcPr>
          <w:p w14:paraId="44117B3E" w14:textId="77777777" w:rsidR="00D67926" w:rsidRDefault="008D6FB8">
            <w:pPr>
              <w:rPr>
                <w:rFonts w:eastAsia="Times New Roman"/>
                <w:lang w:val="en-US"/>
              </w:rPr>
            </w:pPr>
            <w:r>
              <w:rPr>
                <w:rFonts w:eastAsia="Times New Roman"/>
                <w:lang w:val="en-US"/>
              </w:rPr>
              <w:t xml:space="preserve">Identifies the value set used when the concept (system/code pair) was chosen. May be a logical id, or an absolute or relative location </w:t>
            </w:r>
          </w:p>
        </w:tc>
      </w:tr>
      <w:tr w:rsidR="00D67926" w14:paraId="59DE8ADE" w14:textId="77777777">
        <w:trPr>
          <w:divId w:val="395520675"/>
          <w:tblCellSpacing w:w="15" w:type="dxa"/>
        </w:trPr>
        <w:tc>
          <w:tcPr>
            <w:tcW w:w="0" w:type="auto"/>
            <w:vAlign w:val="center"/>
            <w:hideMark/>
          </w:tcPr>
          <w:p w14:paraId="589C38C0" w14:textId="77777777" w:rsidR="00D67926" w:rsidRDefault="008D6FB8">
            <w:pPr>
              <w:rPr>
                <w:rFonts w:eastAsia="Times New Roman"/>
                <w:lang w:val="en-US"/>
              </w:rPr>
            </w:pPr>
            <w:r>
              <w:rPr>
                <w:rFonts w:eastAsia="Times New Roman"/>
                <w:lang w:val="en-US"/>
              </w:rPr>
              <w:t>Parameter coding</w:t>
            </w:r>
          </w:p>
        </w:tc>
        <w:tc>
          <w:tcPr>
            <w:tcW w:w="0" w:type="auto"/>
            <w:vAlign w:val="center"/>
            <w:hideMark/>
          </w:tcPr>
          <w:p w14:paraId="7C3A0BAB" w14:textId="77777777" w:rsidR="00D67926" w:rsidRDefault="008D6FB8">
            <w:pPr>
              <w:rPr>
                <w:rFonts w:eastAsia="Times New Roman"/>
                <w:lang w:val="en-US"/>
              </w:rPr>
            </w:pPr>
            <w:r>
              <w:rPr>
                <w:rFonts w:eastAsia="Times New Roman"/>
                <w:lang w:val="en-US"/>
              </w:rPr>
              <w:t>A coding to translate</w:t>
            </w:r>
          </w:p>
        </w:tc>
      </w:tr>
      <w:tr w:rsidR="00D67926" w14:paraId="11937CA7" w14:textId="77777777">
        <w:trPr>
          <w:divId w:val="395520675"/>
          <w:tblCellSpacing w:w="15" w:type="dxa"/>
        </w:trPr>
        <w:tc>
          <w:tcPr>
            <w:tcW w:w="0" w:type="auto"/>
            <w:vAlign w:val="center"/>
            <w:hideMark/>
          </w:tcPr>
          <w:p w14:paraId="49824848" w14:textId="77777777" w:rsidR="00D67926" w:rsidRDefault="008D6FB8">
            <w:pPr>
              <w:rPr>
                <w:rFonts w:eastAsia="Times New Roman"/>
                <w:lang w:val="en-US"/>
              </w:rPr>
            </w:pPr>
            <w:r>
              <w:rPr>
                <w:rFonts w:eastAsia="Times New Roman"/>
                <w:lang w:val="en-US"/>
              </w:rPr>
              <w:t>Parameter codeableConcept</w:t>
            </w:r>
          </w:p>
        </w:tc>
        <w:tc>
          <w:tcPr>
            <w:tcW w:w="0" w:type="auto"/>
            <w:vAlign w:val="center"/>
            <w:hideMark/>
          </w:tcPr>
          <w:p w14:paraId="261BBFA2" w14:textId="77777777" w:rsidR="00D67926" w:rsidRDefault="008D6FB8">
            <w:pPr>
              <w:rPr>
                <w:rFonts w:eastAsia="Times New Roman"/>
                <w:lang w:val="en-US"/>
              </w:rPr>
            </w:pPr>
            <w:r>
              <w:rPr>
                <w:rFonts w:eastAsia="Times New Roman"/>
                <w:lang w:val="en-US"/>
              </w:rPr>
              <w:t>A full codeableConcept to validate. The server can translate any of the coding values (e.g. existing translations) as it chooses</w:t>
            </w:r>
          </w:p>
        </w:tc>
      </w:tr>
      <w:tr w:rsidR="00D67926" w14:paraId="0DCEA300" w14:textId="77777777">
        <w:trPr>
          <w:divId w:val="395520675"/>
          <w:tblCellSpacing w:w="15" w:type="dxa"/>
        </w:trPr>
        <w:tc>
          <w:tcPr>
            <w:tcW w:w="0" w:type="auto"/>
            <w:vAlign w:val="center"/>
            <w:hideMark/>
          </w:tcPr>
          <w:p w14:paraId="6221BB21" w14:textId="77777777" w:rsidR="00D67926" w:rsidRDefault="008D6FB8">
            <w:pPr>
              <w:rPr>
                <w:rFonts w:eastAsia="Times New Roman"/>
                <w:lang w:val="en-US"/>
              </w:rPr>
            </w:pPr>
            <w:r>
              <w:rPr>
                <w:rFonts w:eastAsia="Times New Roman"/>
                <w:lang w:val="en-US"/>
              </w:rPr>
              <w:t>Parameter target</w:t>
            </w:r>
          </w:p>
        </w:tc>
        <w:tc>
          <w:tcPr>
            <w:tcW w:w="0" w:type="auto"/>
            <w:vAlign w:val="center"/>
            <w:hideMark/>
          </w:tcPr>
          <w:p w14:paraId="4314BE20" w14:textId="77777777" w:rsidR="00D67926" w:rsidRDefault="008D6FB8">
            <w:pPr>
              <w:rPr>
                <w:rFonts w:eastAsia="Times New Roman"/>
                <w:lang w:val="en-US"/>
              </w:rPr>
            </w:pPr>
            <w:r>
              <w:rPr>
                <w:rFonts w:eastAsia="Times New Roman"/>
                <w:lang w:val="en-US"/>
              </w:rPr>
              <w:t>Identifies the value set in which a translation is sought. May be a logical id, or an absolute or relative location</w:t>
            </w:r>
          </w:p>
        </w:tc>
      </w:tr>
      <w:tr w:rsidR="00D67926" w14:paraId="03912604" w14:textId="77777777">
        <w:trPr>
          <w:divId w:val="395520675"/>
          <w:tblCellSpacing w:w="15" w:type="dxa"/>
        </w:trPr>
        <w:tc>
          <w:tcPr>
            <w:tcW w:w="0" w:type="auto"/>
            <w:vAlign w:val="center"/>
            <w:hideMark/>
          </w:tcPr>
          <w:p w14:paraId="4B4FF484" w14:textId="77777777" w:rsidR="00D67926" w:rsidRDefault="008D6FB8">
            <w:pPr>
              <w:rPr>
                <w:rFonts w:eastAsia="Times New Roman"/>
                <w:lang w:val="en-US"/>
              </w:rPr>
            </w:pPr>
            <w:r>
              <w:rPr>
                <w:rFonts w:eastAsia="Times New Roman"/>
                <w:lang w:val="en-US"/>
              </w:rPr>
              <w:t>Parameter dependency</w:t>
            </w:r>
          </w:p>
        </w:tc>
        <w:tc>
          <w:tcPr>
            <w:tcW w:w="0" w:type="auto"/>
            <w:vAlign w:val="center"/>
            <w:hideMark/>
          </w:tcPr>
          <w:p w14:paraId="55644AA9" w14:textId="77777777" w:rsidR="00D67926" w:rsidRDefault="008D6FB8">
            <w:pPr>
              <w:rPr>
                <w:rFonts w:eastAsia="Times New Roman"/>
                <w:lang w:val="en-US"/>
              </w:rPr>
            </w:pPr>
            <w:r>
              <w:rPr>
                <w:rFonts w:eastAsia="Times New Roman"/>
                <w:lang w:val="en-US"/>
              </w:rPr>
              <w:t>Another element that may help produce the correct mapping</w:t>
            </w:r>
          </w:p>
        </w:tc>
      </w:tr>
      <w:tr w:rsidR="00D67926" w14:paraId="04FCA57E" w14:textId="77777777">
        <w:trPr>
          <w:divId w:val="395520675"/>
          <w:tblCellSpacing w:w="15" w:type="dxa"/>
        </w:trPr>
        <w:tc>
          <w:tcPr>
            <w:tcW w:w="0" w:type="auto"/>
            <w:vAlign w:val="center"/>
            <w:hideMark/>
          </w:tcPr>
          <w:p w14:paraId="726C1B27" w14:textId="77777777" w:rsidR="00D67926" w:rsidRDefault="008D6FB8">
            <w:pPr>
              <w:rPr>
                <w:rFonts w:eastAsia="Times New Roman"/>
                <w:lang w:val="en-US"/>
              </w:rPr>
            </w:pPr>
            <w:r>
              <w:rPr>
                <w:rFonts w:eastAsia="Times New Roman"/>
                <w:lang w:val="en-US"/>
              </w:rPr>
              <w:t>Parameter result</w:t>
            </w:r>
          </w:p>
        </w:tc>
        <w:tc>
          <w:tcPr>
            <w:tcW w:w="0" w:type="auto"/>
            <w:vAlign w:val="center"/>
            <w:hideMark/>
          </w:tcPr>
          <w:p w14:paraId="385A8DBF" w14:textId="77777777" w:rsidR="00D67926" w:rsidRDefault="008D6FB8">
            <w:pPr>
              <w:rPr>
                <w:rFonts w:eastAsia="Times New Roman"/>
                <w:lang w:val="en-US"/>
              </w:rPr>
            </w:pPr>
            <w:r>
              <w:rPr>
                <w:rFonts w:eastAsia="Times New Roman"/>
                <w:lang w:val="en-US"/>
              </w:rPr>
              <w:t xml:space="preserve">True if the concept could be translated successfully. The value can only be true if at least one returned match has an equivalence which is not unmatched or disjoint </w:t>
            </w:r>
          </w:p>
        </w:tc>
      </w:tr>
      <w:tr w:rsidR="00D67926" w14:paraId="477AC456" w14:textId="77777777">
        <w:trPr>
          <w:divId w:val="395520675"/>
          <w:tblCellSpacing w:w="15" w:type="dxa"/>
        </w:trPr>
        <w:tc>
          <w:tcPr>
            <w:tcW w:w="0" w:type="auto"/>
            <w:vAlign w:val="center"/>
            <w:hideMark/>
          </w:tcPr>
          <w:p w14:paraId="6B6582BA" w14:textId="77777777" w:rsidR="00D67926" w:rsidRDefault="008D6FB8">
            <w:pPr>
              <w:rPr>
                <w:rFonts w:eastAsia="Times New Roman"/>
                <w:lang w:val="en-US"/>
              </w:rPr>
            </w:pPr>
            <w:r>
              <w:rPr>
                <w:rFonts w:eastAsia="Times New Roman"/>
                <w:lang w:val="en-US"/>
              </w:rPr>
              <w:t>Parameter message</w:t>
            </w:r>
          </w:p>
        </w:tc>
        <w:tc>
          <w:tcPr>
            <w:tcW w:w="0" w:type="auto"/>
            <w:vAlign w:val="center"/>
            <w:hideMark/>
          </w:tcPr>
          <w:p w14:paraId="3054FD00" w14:textId="77777777" w:rsidR="00D67926" w:rsidRDefault="008D6FB8">
            <w:pPr>
              <w:rPr>
                <w:rFonts w:eastAsia="Times New Roman"/>
                <w:lang w:val="en-US"/>
              </w:rPr>
            </w:pPr>
            <w:r>
              <w:rPr>
                <w:rFonts w:eastAsia="Times New Roman"/>
                <w:lang w:val="en-US"/>
              </w:rPr>
              <w:t xml:space="preserve">Error details, for display to a human. If this is provided when result = true, the message carries hints and warnings (e.g. a note that the matches could be improved by providing additional detail) </w:t>
            </w:r>
          </w:p>
        </w:tc>
      </w:tr>
      <w:tr w:rsidR="00D67926" w14:paraId="10F645DC" w14:textId="77777777">
        <w:trPr>
          <w:divId w:val="395520675"/>
          <w:tblCellSpacing w:w="15" w:type="dxa"/>
        </w:trPr>
        <w:tc>
          <w:tcPr>
            <w:tcW w:w="0" w:type="auto"/>
            <w:vAlign w:val="center"/>
            <w:hideMark/>
          </w:tcPr>
          <w:p w14:paraId="4BCB0131" w14:textId="77777777" w:rsidR="00D67926" w:rsidRDefault="008D6FB8">
            <w:pPr>
              <w:rPr>
                <w:rFonts w:eastAsia="Times New Roman"/>
                <w:lang w:val="en-US"/>
              </w:rPr>
            </w:pPr>
            <w:r>
              <w:rPr>
                <w:rFonts w:eastAsia="Times New Roman"/>
                <w:lang w:val="en-US"/>
              </w:rPr>
              <w:t>Parameter match</w:t>
            </w:r>
          </w:p>
        </w:tc>
        <w:tc>
          <w:tcPr>
            <w:tcW w:w="0" w:type="auto"/>
            <w:vAlign w:val="center"/>
            <w:hideMark/>
          </w:tcPr>
          <w:p w14:paraId="45F9887F" w14:textId="77777777" w:rsidR="00D67926" w:rsidRDefault="008D6FB8">
            <w:pPr>
              <w:rPr>
                <w:rFonts w:eastAsia="Times New Roman"/>
                <w:lang w:val="en-US"/>
              </w:rPr>
            </w:pPr>
            <w:r>
              <w:rPr>
                <w:rFonts w:eastAsia="Times New Roman"/>
                <w:lang w:val="en-US"/>
              </w:rPr>
              <w:t xml:space="preserve">A concept in the target value set with an equivalence. Note that there may be multiple matches of equal or differing equivalence, and the matches may include equivalence values that mean that there is no match </w:t>
            </w:r>
          </w:p>
        </w:tc>
      </w:tr>
    </w:tbl>
    <w:p w14:paraId="52E2B49B" w14:textId="77777777" w:rsidR="00D67926" w:rsidRDefault="008D6FB8">
      <w:pPr>
        <w:pStyle w:val="Heading2"/>
        <w:divId w:val="395520675"/>
        <w:rPr>
          <w:rFonts w:eastAsia="Times New Roman"/>
          <w:lang w:val="en-US"/>
        </w:rPr>
      </w:pPr>
      <w:r>
        <w:rPr>
          <w:rFonts w:eastAsia="Times New Roman"/>
          <w:lang w:val="en-US"/>
        </w:rPr>
        <w:lastRenderedPageBreak/>
        <w:t>Operation: Delete profiles, tags, and security labels for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058"/>
      </w:tblGrid>
      <w:tr w:rsidR="00D67926" w14:paraId="50DC0481" w14:textId="77777777">
        <w:trPr>
          <w:divId w:val="395520675"/>
          <w:tblCellSpacing w:w="15" w:type="dxa"/>
        </w:trPr>
        <w:tc>
          <w:tcPr>
            <w:tcW w:w="0" w:type="auto"/>
            <w:vAlign w:val="center"/>
            <w:hideMark/>
          </w:tcPr>
          <w:p w14:paraId="5E37742D"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1070C256" w14:textId="77777777" w:rsidR="00D67926" w:rsidRDefault="008D6FB8">
            <w:pPr>
              <w:rPr>
                <w:rFonts w:eastAsia="Times New Roman"/>
                <w:lang w:val="en-US"/>
              </w:rPr>
            </w:pPr>
            <w:r>
              <w:rPr>
                <w:rFonts w:eastAsia="Times New Roman"/>
                <w:lang w:val="en-US"/>
              </w:rPr>
              <w:t xml:space="preserve">Delete profiles, tags, and security labels for a resource (Delete profiles, tags, and security labels for a resource) </w:t>
            </w:r>
          </w:p>
        </w:tc>
      </w:tr>
      <w:tr w:rsidR="00D67926" w14:paraId="259A3E25" w14:textId="77777777">
        <w:trPr>
          <w:divId w:val="395520675"/>
          <w:tblCellSpacing w:w="15" w:type="dxa"/>
        </w:trPr>
        <w:tc>
          <w:tcPr>
            <w:tcW w:w="0" w:type="auto"/>
            <w:vAlign w:val="center"/>
            <w:hideMark/>
          </w:tcPr>
          <w:p w14:paraId="23A5A999"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2568192B" w14:textId="77777777" w:rsidR="00D67926" w:rsidRDefault="008D6FB8" w:rsidP="00804042">
            <w:pPr>
              <w:rPr>
                <w:rFonts w:eastAsia="Times New Roman"/>
                <w:lang w:val="en-US"/>
              </w:rPr>
            </w:pPr>
            <w:r>
              <w:rPr>
                <w:rFonts w:eastAsia="Times New Roman"/>
                <w:lang w:val="en-US"/>
              </w:rPr>
              <w:t xml:space="preserve">This operation takes a meta, and </w:t>
            </w:r>
            <w:del w:id="13" w:author="Cary Ussery" w:date="2015-09-10T16:47:00Z">
              <w:r w:rsidDel="00804042">
                <w:rPr>
                  <w:rFonts w:eastAsia="Times New Roman"/>
                  <w:lang w:val="en-US"/>
                </w:rPr>
                <w:delText xml:space="preserve">either </w:delText>
              </w:r>
            </w:del>
            <w:r>
              <w:rPr>
                <w:rFonts w:eastAsia="Times New Roman"/>
                <w:lang w:val="en-US"/>
              </w:rPr>
              <w:t xml:space="preserve">deletes the profiles, tags, and security labels found in it from the nominated resource. This operation can also be used on historical entries </w:t>
            </w:r>
          </w:p>
        </w:tc>
      </w:tr>
      <w:tr w:rsidR="00D67926" w14:paraId="5047D10A" w14:textId="77777777">
        <w:trPr>
          <w:divId w:val="395520675"/>
          <w:tblCellSpacing w:w="15" w:type="dxa"/>
        </w:trPr>
        <w:tc>
          <w:tcPr>
            <w:tcW w:w="0" w:type="auto"/>
            <w:vAlign w:val="center"/>
            <w:hideMark/>
          </w:tcPr>
          <w:p w14:paraId="294EDBC6"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5151F599" w14:textId="77777777"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w:t>
            </w:r>
            <w:commentRangeStart w:id="14"/>
            <w:r>
              <w:rPr>
                <w:rFonts w:eastAsia="Times New Roman"/>
                <w:lang w:val="en-US"/>
              </w:rPr>
              <w:t>created</w:t>
            </w:r>
            <w:commentRangeEnd w:id="14"/>
            <w:r w:rsidR="00804042">
              <w:rPr>
                <w:rStyle w:val="CommentReference"/>
              </w:rPr>
              <w:commentReference w:id="14"/>
            </w:r>
            <w:r>
              <w:rPr>
                <w:rFonts w:eastAsia="Times New Roman"/>
                <w:lang w:val="en-US"/>
              </w:rPr>
              <w:t xml:space="preserve">. The meta is updated directly. This is because the content in meta does not affect the meaning of the resource, and the security labels (in particular) are used to apply access rules to existing versions of resources </w:t>
            </w:r>
          </w:p>
        </w:tc>
      </w:tr>
      <w:tr w:rsidR="00D67926" w14:paraId="38748D07" w14:textId="77777777">
        <w:trPr>
          <w:divId w:val="395520675"/>
          <w:tblCellSpacing w:w="15" w:type="dxa"/>
        </w:trPr>
        <w:tc>
          <w:tcPr>
            <w:tcW w:w="0" w:type="auto"/>
            <w:vAlign w:val="center"/>
            <w:hideMark/>
          </w:tcPr>
          <w:p w14:paraId="6E2B3A08" w14:textId="77777777" w:rsidR="00D67926" w:rsidRDefault="008D6FB8">
            <w:pPr>
              <w:rPr>
                <w:rFonts w:eastAsia="Times New Roman"/>
                <w:lang w:val="en-US"/>
              </w:rPr>
            </w:pPr>
            <w:r>
              <w:rPr>
                <w:rFonts w:eastAsia="Times New Roman"/>
                <w:lang w:val="en-US"/>
              </w:rPr>
              <w:t>Parameter meta</w:t>
            </w:r>
          </w:p>
        </w:tc>
        <w:tc>
          <w:tcPr>
            <w:tcW w:w="0" w:type="auto"/>
            <w:vAlign w:val="center"/>
            <w:hideMark/>
          </w:tcPr>
          <w:p w14:paraId="0B5E371A" w14:textId="77777777" w:rsidR="00D67926" w:rsidRDefault="008D6FB8" w:rsidP="00804042">
            <w:pPr>
              <w:rPr>
                <w:rFonts w:eastAsia="Times New Roman"/>
                <w:lang w:val="en-US"/>
              </w:rPr>
            </w:pPr>
            <w:r>
              <w:rPr>
                <w:rFonts w:eastAsia="Times New Roman"/>
                <w:lang w:val="en-US"/>
              </w:rPr>
              <w:t xml:space="preserve">Profiles, tags, and security labels to </w:t>
            </w:r>
            <w:del w:id="15" w:author="Cary Ussery" w:date="2015-09-10T16:48:00Z">
              <w:r w:rsidDel="00804042">
                <w:rPr>
                  <w:rFonts w:eastAsia="Times New Roman"/>
                  <w:lang w:val="en-US"/>
                </w:rPr>
                <w:delText xml:space="preserve">add </w:delText>
              </w:r>
            </w:del>
            <w:r>
              <w:rPr>
                <w:rFonts w:eastAsia="Times New Roman"/>
                <w:lang w:val="en-US"/>
              </w:rPr>
              <w:t xml:space="preserve">delete from the existing resource. It is not an error if these tags, profiles, and labels do not exist. The identity of a tag or security label is the system+code. When matching existing tags during deletion, version and display are ignored. For profiles matching is based on the full URL </w:t>
            </w:r>
          </w:p>
        </w:tc>
      </w:tr>
      <w:tr w:rsidR="00D67926" w14:paraId="501BAC8E" w14:textId="77777777">
        <w:trPr>
          <w:divId w:val="395520675"/>
          <w:tblCellSpacing w:w="15" w:type="dxa"/>
        </w:trPr>
        <w:tc>
          <w:tcPr>
            <w:tcW w:w="0" w:type="auto"/>
            <w:vAlign w:val="center"/>
            <w:hideMark/>
          </w:tcPr>
          <w:p w14:paraId="6A53224D"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1257DF3C" w14:textId="77777777" w:rsidR="00D67926" w:rsidRDefault="008D6FB8">
            <w:pPr>
              <w:rPr>
                <w:rFonts w:eastAsia="Times New Roman"/>
                <w:lang w:val="en-US"/>
              </w:rPr>
            </w:pPr>
            <w:r>
              <w:rPr>
                <w:rFonts w:eastAsia="Times New Roman"/>
                <w:lang w:val="en-US"/>
              </w:rPr>
              <w:t>Resulting meta for the resource</w:t>
            </w:r>
          </w:p>
        </w:tc>
      </w:tr>
    </w:tbl>
    <w:p w14:paraId="50B7A06C" w14:textId="77777777" w:rsidR="00D67926" w:rsidRDefault="008D6FB8">
      <w:pPr>
        <w:pStyle w:val="Heading2"/>
        <w:divId w:val="395520675"/>
        <w:rPr>
          <w:rFonts w:eastAsia="Times New Roman"/>
          <w:lang w:val="en-US"/>
        </w:rPr>
      </w:pPr>
      <w:r>
        <w:rPr>
          <w:rFonts w:eastAsia="Times New Roman"/>
          <w:lang w:val="en-US"/>
        </w:rPr>
        <w:t>Operation: Fetch Encounter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8064"/>
      </w:tblGrid>
      <w:tr w:rsidR="00D67926" w14:paraId="3D83FED7" w14:textId="77777777">
        <w:trPr>
          <w:divId w:val="395520675"/>
          <w:tblCellSpacing w:w="15" w:type="dxa"/>
        </w:trPr>
        <w:tc>
          <w:tcPr>
            <w:tcW w:w="0" w:type="auto"/>
            <w:vAlign w:val="center"/>
            <w:hideMark/>
          </w:tcPr>
          <w:p w14:paraId="2F922B19"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158C2C16" w14:textId="77777777" w:rsidR="00D67926" w:rsidRDefault="008D6FB8">
            <w:pPr>
              <w:rPr>
                <w:rFonts w:eastAsia="Times New Roman"/>
                <w:lang w:val="en-US"/>
              </w:rPr>
            </w:pPr>
            <w:r>
              <w:rPr>
                <w:rFonts w:eastAsia="Times New Roman"/>
                <w:lang w:val="en-US"/>
              </w:rPr>
              <w:t xml:space="preserve">Fetch Encounter Record (Fetch Encounter Record) </w:t>
            </w:r>
          </w:p>
        </w:tc>
      </w:tr>
      <w:tr w:rsidR="00D67926" w14:paraId="1E88FE12" w14:textId="77777777">
        <w:trPr>
          <w:divId w:val="395520675"/>
          <w:tblCellSpacing w:w="15" w:type="dxa"/>
        </w:trPr>
        <w:tc>
          <w:tcPr>
            <w:tcW w:w="0" w:type="auto"/>
            <w:vAlign w:val="center"/>
            <w:hideMark/>
          </w:tcPr>
          <w:p w14:paraId="0BD45673"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6C05332C" w14:textId="77777777" w:rsidR="00D67926" w:rsidRDefault="008D6FB8">
            <w:pPr>
              <w:rPr>
                <w:rFonts w:eastAsia="Times New Roman"/>
                <w:lang w:val="en-US"/>
              </w:rPr>
            </w:pPr>
            <w:r>
              <w:rPr>
                <w:rFonts w:eastAsia="Times New Roman"/>
                <w:lang w:val="en-US"/>
              </w:rPr>
              <w:t xml:space="preserve">This operation is used to return all the information related to an encounter described in the resource on which this operation is invoked. The response is a bundle of type "searchset". At a minimum, the encounter resource itself is returned, along with any other resources that the server has available for the given encounter for the user. The server also returns whatever resources are needed to support the records - e.g. linked practitioners, locations, organizations etc. The principle intended use for rhis operation is to provide a patient with access to their record, or to allow a client to retrieve everything for an encounter for efficient display). The server SHOULD return all resources that it has that are in the encounter compartment for the identified encounter, and any resource referenced from those, including binaries and attachments. In the US Realm, </w:t>
            </w:r>
            <w:ins w:id="16" w:author="Cary Ussery" w:date="2015-09-10T16:50:00Z">
              <w:r w:rsidR="00A76528">
                <w:rPr>
                  <w:rFonts w:eastAsia="Times New Roman"/>
                  <w:lang w:val="en-US"/>
                </w:rPr>
                <w:t>a</w:t>
              </w:r>
            </w:ins>
            <w:del w:id="17" w:author="Cary Ussery" w:date="2015-09-10T16:50:00Z">
              <w:r w:rsidDel="00A76528">
                <w:rPr>
                  <w:rFonts w:eastAsia="Times New Roman"/>
                  <w:lang w:val="en-US"/>
                </w:rPr>
                <w:delText>A</w:delText>
              </w:r>
            </w:del>
            <w:r>
              <w:rPr>
                <w:rFonts w:eastAsia="Times New Roman"/>
                <w:lang w:val="en-US"/>
              </w:rPr>
              <w:t>t a mimimum, the resources returned SHALL include all the data covered by the meaningful use common data elements (</w:t>
            </w:r>
            <w:commentRangeStart w:id="18"/>
            <w:r>
              <w:rPr>
                <w:rFonts w:eastAsia="Times New Roman"/>
                <w:lang w:val="en-US"/>
              </w:rPr>
              <w:t>ref to be provided</w:t>
            </w:r>
            <w:commentRangeEnd w:id="18"/>
            <w:r w:rsidR="00A76528">
              <w:rPr>
                <w:rStyle w:val="CommentReference"/>
              </w:rPr>
              <w:commentReference w:id="18"/>
            </w:r>
            <w:r>
              <w:rPr>
                <w:rFonts w:eastAsia="Times New Roman"/>
                <w:lang w:val="en-US"/>
              </w:rPr>
              <w:t xml:space="preserve">). Other applicable implementation guides may make additional rules about the information that is returned. Note that for many resources, the exact nature of the link to encounter can be ambiguous (e.g. for a DiagnosticReport, is it the encounter when it was initiated, or when it was reported?) </w:t>
            </w:r>
          </w:p>
        </w:tc>
      </w:tr>
      <w:tr w:rsidR="00D67926" w14:paraId="404C47CE" w14:textId="77777777">
        <w:trPr>
          <w:divId w:val="395520675"/>
          <w:tblCellSpacing w:w="15" w:type="dxa"/>
        </w:trPr>
        <w:tc>
          <w:tcPr>
            <w:tcW w:w="0" w:type="auto"/>
            <w:vAlign w:val="center"/>
            <w:hideMark/>
          </w:tcPr>
          <w:p w14:paraId="0887BF5A"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5AC485C2" w14:textId="77777777" w:rsidR="00D67926" w:rsidRDefault="008D6FB8">
            <w:pPr>
              <w:rPr>
                <w:rFonts w:eastAsia="Times New Roman"/>
                <w:lang w:val="en-US"/>
              </w:rPr>
            </w:pPr>
            <w:r>
              <w:rPr>
                <w:rFonts w:eastAsia="Times New Roman"/>
                <w:lang w:val="en-US"/>
              </w:rPr>
              <w:t xml:space="preserve">The key differences between this operation and simply searching the encounter compartment are: * unless the client requests otherwise, the server returns the entire result set in a single bundle (rather than using paging) * the server is </w:t>
            </w:r>
            <w:r>
              <w:rPr>
                <w:rFonts w:eastAsia="Times New Roman"/>
                <w:lang w:val="en-US"/>
              </w:rPr>
              <w:lastRenderedPageBreak/>
              <w:t xml:space="preserve">responsible for determining what resources to return as included resources (rather than the client specifying which ones) </w:t>
            </w:r>
          </w:p>
        </w:tc>
      </w:tr>
      <w:tr w:rsidR="00D67926" w14:paraId="4B109292" w14:textId="77777777">
        <w:trPr>
          <w:divId w:val="395520675"/>
          <w:tblCellSpacing w:w="15" w:type="dxa"/>
        </w:trPr>
        <w:tc>
          <w:tcPr>
            <w:tcW w:w="0" w:type="auto"/>
            <w:vAlign w:val="center"/>
            <w:hideMark/>
          </w:tcPr>
          <w:p w14:paraId="496B8BFE" w14:textId="77777777" w:rsidR="00D67926" w:rsidRDefault="008D6FB8">
            <w:pPr>
              <w:rPr>
                <w:rFonts w:eastAsia="Times New Roman"/>
                <w:lang w:val="en-US"/>
              </w:rPr>
            </w:pPr>
            <w:r>
              <w:rPr>
                <w:rFonts w:eastAsia="Times New Roman"/>
                <w:lang w:val="en-US"/>
              </w:rPr>
              <w:lastRenderedPageBreak/>
              <w:t>Parameter return</w:t>
            </w:r>
          </w:p>
        </w:tc>
        <w:tc>
          <w:tcPr>
            <w:tcW w:w="0" w:type="auto"/>
            <w:vAlign w:val="center"/>
            <w:hideMark/>
          </w:tcPr>
          <w:p w14:paraId="3DE6672A" w14:textId="77777777" w:rsidR="00D67926" w:rsidRDefault="008D6FB8">
            <w:pPr>
              <w:rPr>
                <w:rFonts w:eastAsia="Times New Roman"/>
                <w:lang w:val="en-US"/>
              </w:rPr>
            </w:pPr>
            <w:r>
              <w:rPr>
                <w:rFonts w:eastAsia="Times New Roman"/>
                <w:lang w:val="en-US"/>
              </w:rPr>
              <w:t>The bundle type is "searchset"</w:t>
            </w:r>
          </w:p>
        </w:tc>
      </w:tr>
    </w:tbl>
    <w:p w14:paraId="55D3BC7C" w14:textId="77777777" w:rsidR="00D67926" w:rsidRDefault="008D6FB8">
      <w:pPr>
        <w:pStyle w:val="Heading2"/>
        <w:divId w:val="395520675"/>
        <w:rPr>
          <w:rFonts w:eastAsia="Times New Roman"/>
          <w:lang w:val="en-US"/>
        </w:rPr>
      </w:pPr>
      <w:r>
        <w:rPr>
          <w:rFonts w:eastAsia="Times New Roman"/>
          <w:lang w:val="en-US"/>
        </w:rPr>
        <w:t>Operation: Fetch Patient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8068"/>
      </w:tblGrid>
      <w:tr w:rsidR="00D67926" w14:paraId="552FC549" w14:textId="77777777">
        <w:trPr>
          <w:divId w:val="395520675"/>
          <w:tblCellSpacing w:w="15" w:type="dxa"/>
        </w:trPr>
        <w:tc>
          <w:tcPr>
            <w:tcW w:w="0" w:type="auto"/>
            <w:vAlign w:val="center"/>
            <w:hideMark/>
          </w:tcPr>
          <w:p w14:paraId="36F2CBE5"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1B84EAC8" w14:textId="77777777" w:rsidR="00D67926" w:rsidRDefault="008D6FB8">
            <w:pPr>
              <w:rPr>
                <w:rFonts w:eastAsia="Times New Roman"/>
                <w:lang w:val="en-US"/>
              </w:rPr>
            </w:pPr>
            <w:r>
              <w:rPr>
                <w:rFonts w:eastAsia="Times New Roman"/>
                <w:lang w:val="en-US"/>
              </w:rPr>
              <w:t xml:space="preserve">Fetch Patient Record (Fetch Patient Record) </w:t>
            </w:r>
          </w:p>
        </w:tc>
      </w:tr>
      <w:tr w:rsidR="00D67926" w14:paraId="594900EB" w14:textId="77777777">
        <w:trPr>
          <w:divId w:val="395520675"/>
          <w:tblCellSpacing w:w="15" w:type="dxa"/>
        </w:trPr>
        <w:tc>
          <w:tcPr>
            <w:tcW w:w="0" w:type="auto"/>
            <w:vAlign w:val="center"/>
            <w:hideMark/>
          </w:tcPr>
          <w:p w14:paraId="24B05810"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1C2F2FC9" w14:textId="77777777" w:rsidR="00D67926" w:rsidRDefault="008D6FB8">
            <w:pPr>
              <w:rPr>
                <w:rFonts w:eastAsia="Times New Roman"/>
                <w:lang w:val="en-US"/>
              </w:rPr>
            </w:pPr>
            <w:r>
              <w:rPr>
                <w:rFonts w:eastAsia="Times New Roman"/>
                <w:lang w:val="en-US"/>
              </w:rPr>
              <w:t xml:space="preserve">This operation is used to return all the information related to the patient described in the resource on which this operation is invoked. The response is a bundle of type "searchset". At a minimum, the patient resource itself is returned, along with any other resources that the server has that are related to the patient, and that are available for the given user. The server also returns whatever resources are needed to support the records - e.g. linked practitioners, medications, locations, organizations etc. The principle intended use for </w:t>
            </w:r>
            <w:ins w:id="19" w:author="Cary Ussery" w:date="2015-09-10T16:53:00Z">
              <w:r w:rsidR="00A76528">
                <w:rPr>
                  <w:rFonts w:eastAsia="Times New Roman"/>
                  <w:lang w:val="en-US"/>
                </w:rPr>
                <w:t>t</w:t>
              </w:r>
            </w:ins>
            <w:del w:id="20" w:author="Cary Ussery" w:date="2015-09-10T16:53:00Z">
              <w:r w:rsidDel="00A76528">
                <w:rPr>
                  <w:rFonts w:eastAsia="Times New Roman"/>
                  <w:lang w:val="en-US"/>
                </w:rPr>
                <w:delText>r</w:delText>
              </w:r>
            </w:del>
            <w:r>
              <w:rPr>
                <w:rFonts w:eastAsia="Times New Roman"/>
                <w:lang w:val="en-US"/>
              </w:rPr>
              <w:t xml:space="preserve">his operation is to provide a patient with access to their entire record (e.g. "Blue Button"). The server SHOULD return at least all resources that it has that are in the patient compartment for the identified patient, and any resource referenced from those, including binaries and attachments. In the US Realm, at a mimimum, the resources returned SHALL include all the data covered by the meaningful use common data elements as defined in [DAF]{daf/daf.html}. Other applicable implementation guides may make additional rules about how much information that is returned </w:t>
            </w:r>
          </w:p>
        </w:tc>
      </w:tr>
      <w:tr w:rsidR="00D67926" w14:paraId="5AAC994B" w14:textId="77777777">
        <w:trPr>
          <w:divId w:val="395520675"/>
          <w:tblCellSpacing w:w="15" w:type="dxa"/>
        </w:trPr>
        <w:tc>
          <w:tcPr>
            <w:tcW w:w="0" w:type="auto"/>
            <w:vAlign w:val="center"/>
            <w:hideMark/>
          </w:tcPr>
          <w:p w14:paraId="60B51B79"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1EEBE493" w14:textId="77777777" w:rsidR="00D67926" w:rsidRDefault="008D6FB8">
            <w:pPr>
              <w:rPr>
                <w:rFonts w:eastAsia="Times New Roman"/>
                <w:lang w:val="en-US"/>
              </w:rPr>
            </w:pPr>
            <w:r>
              <w:rPr>
                <w:rFonts w:eastAsia="Times New Roman"/>
                <w:lang w:val="en-US"/>
              </w:rPr>
              <w:t>The key differences between this operation and simply searching the patient compartment are: * unless the client requests otherwise, the server returns the entire result set in a single bundle (rather than using paging) * the server is responsible for determining what resources to return as included resources (rather than the client specifying which ones). This frees the client from needing to determine what it could or should ask for</w:t>
            </w:r>
            <w:ins w:id="21" w:author="Cary Ussery" w:date="2015-09-10T16:53:00Z">
              <w:r w:rsidR="00A76528">
                <w:rPr>
                  <w:rFonts w:eastAsia="Times New Roman"/>
                  <w:lang w:val="en-US"/>
                </w:rPr>
                <w:t>.</w:t>
              </w:r>
            </w:ins>
            <w:r>
              <w:rPr>
                <w:rFonts w:eastAsia="Times New Roman"/>
                <w:lang w:val="en-US"/>
              </w:rPr>
              <w:t xml:space="preserve"> It is assumed that the server has identified and secured the context appropriately, and can either associate the authorization context with a single patient, or determine whether the context has the rights to the nominated patient, if there is one. If there is no nominated patient (e.g. the operation is invoked at the system level) and the context is not associated with a single patient record, then the server should return an error. </w:t>
            </w:r>
            <w:del w:id="22" w:author="Cary Ussery" w:date="2015-09-10T16:54:00Z">
              <w:r w:rsidDel="00A76528">
                <w:rPr>
                  <w:rFonts w:eastAsia="Times New Roman"/>
                  <w:lang w:val="en-US"/>
                </w:rPr>
                <w:delText>Speciying</w:delText>
              </w:r>
            </w:del>
            <w:ins w:id="23" w:author="Cary Ussery" w:date="2015-09-10T16:54:00Z">
              <w:r w:rsidR="00A76528">
                <w:rPr>
                  <w:rFonts w:eastAsia="Times New Roman"/>
                  <w:lang w:val="en-US"/>
                </w:rPr>
                <w:t>Specifying</w:t>
              </w:r>
            </w:ins>
            <w:r>
              <w:rPr>
                <w:rFonts w:eastAsia="Times New Roman"/>
                <w:lang w:val="en-US"/>
              </w:rPr>
              <w:t xml:space="preserve"> the relationship between the context, a user and patient records is outside the scope of this specification. </w:t>
            </w:r>
          </w:p>
        </w:tc>
      </w:tr>
      <w:tr w:rsidR="00D67926" w14:paraId="050E5A2F" w14:textId="77777777">
        <w:trPr>
          <w:divId w:val="395520675"/>
          <w:tblCellSpacing w:w="15" w:type="dxa"/>
        </w:trPr>
        <w:tc>
          <w:tcPr>
            <w:tcW w:w="0" w:type="auto"/>
            <w:vAlign w:val="center"/>
            <w:hideMark/>
          </w:tcPr>
          <w:p w14:paraId="2A81AD6F" w14:textId="77777777" w:rsidR="00D67926" w:rsidRDefault="008D6FB8">
            <w:pPr>
              <w:rPr>
                <w:rFonts w:eastAsia="Times New Roman"/>
                <w:lang w:val="en-US"/>
              </w:rPr>
            </w:pPr>
            <w:r>
              <w:rPr>
                <w:rFonts w:eastAsia="Times New Roman"/>
                <w:lang w:val="en-US"/>
              </w:rPr>
              <w:t>Parameter start</w:t>
            </w:r>
          </w:p>
        </w:tc>
        <w:tc>
          <w:tcPr>
            <w:tcW w:w="0" w:type="auto"/>
            <w:vAlign w:val="center"/>
            <w:hideMark/>
          </w:tcPr>
          <w:p w14:paraId="4BE75756" w14:textId="77777777"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w:t>
            </w:r>
            <w:commentRangeStart w:id="24"/>
            <w:r>
              <w:rPr>
                <w:rFonts w:eastAsia="Times New Roman"/>
                <w:lang w:val="en-US"/>
              </w:rPr>
              <w:t>scope</w:t>
            </w:r>
            <w:commentRangeEnd w:id="24"/>
            <w:r w:rsidR="00A76528">
              <w:rPr>
                <w:rStyle w:val="CommentReference"/>
              </w:rPr>
              <w:commentReference w:id="24"/>
            </w:r>
            <w:r>
              <w:rPr>
                <w:rFonts w:eastAsia="Times New Roman"/>
                <w:lang w:val="en-US"/>
              </w:rPr>
              <w:t xml:space="preserve">. </w:t>
            </w:r>
          </w:p>
        </w:tc>
      </w:tr>
      <w:tr w:rsidR="00D67926" w14:paraId="15ED21B1" w14:textId="77777777">
        <w:trPr>
          <w:divId w:val="395520675"/>
          <w:tblCellSpacing w:w="15" w:type="dxa"/>
        </w:trPr>
        <w:tc>
          <w:tcPr>
            <w:tcW w:w="0" w:type="auto"/>
            <w:vAlign w:val="center"/>
            <w:hideMark/>
          </w:tcPr>
          <w:p w14:paraId="12A66BAF" w14:textId="77777777" w:rsidR="00D67926" w:rsidRDefault="008D6FB8">
            <w:pPr>
              <w:rPr>
                <w:rFonts w:eastAsia="Times New Roman"/>
                <w:lang w:val="en-US"/>
              </w:rPr>
            </w:pPr>
            <w:r>
              <w:rPr>
                <w:rFonts w:eastAsia="Times New Roman"/>
                <w:lang w:val="en-US"/>
              </w:rPr>
              <w:t>Parameter end</w:t>
            </w:r>
          </w:p>
        </w:tc>
        <w:tc>
          <w:tcPr>
            <w:tcW w:w="0" w:type="auto"/>
            <w:vAlign w:val="center"/>
            <w:hideMark/>
          </w:tcPr>
          <w:p w14:paraId="157DCB4E" w14:textId="77777777"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w:t>
            </w:r>
            <w:commentRangeStart w:id="25"/>
            <w:r>
              <w:rPr>
                <w:rFonts w:eastAsia="Times New Roman"/>
                <w:lang w:val="en-US"/>
              </w:rPr>
              <w:t>scope</w:t>
            </w:r>
            <w:commentRangeEnd w:id="25"/>
            <w:r w:rsidR="00A76528">
              <w:rPr>
                <w:rStyle w:val="CommentReference"/>
              </w:rPr>
              <w:commentReference w:id="25"/>
            </w:r>
            <w:r>
              <w:rPr>
                <w:rFonts w:eastAsia="Times New Roman"/>
                <w:lang w:val="en-US"/>
              </w:rPr>
              <w:t xml:space="preserve">. </w:t>
            </w:r>
          </w:p>
        </w:tc>
      </w:tr>
      <w:tr w:rsidR="00D67926" w14:paraId="46F8B69F" w14:textId="77777777">
        <w:trPr>
          <w:divId w:val="395520675"/>
          <w:tblCellSpacing w:w="15" w:type="dxa"/>
        </w:trPr>
        <w:tc>
          <w:tcPr>
            <w:tcW w:w="0" w:type="auto"/>
            <w:vAlign w:val="center"/>
            <w:hideMark/>
          </w:tcPr>
          <w:p w14:paraId="4532392D"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32C83DD4" w14:textId="77777777" w:rsidR="00D67926" w:rsidRDefault="008D6FB8">
            <w:pPr>
              <w:rPr>
                <w:rFonts w:eastAsia="Times New Roman"/>
                <w:lang w:val="en-US"/>
              </w:rPr>
            </w:pPr>
            <w:r>
              <w:rPr>
                <w:rFonts w:eastAsia="Times New Roman"/>
                <w:lang w:val="en-US"/>
              </w:rPr>
              <w:t>The bundle type is "searchset"</w:t>
            </w:r>
          </w:p>
        </w:tc>
      </w:tr>
    </w:tbl>
    <w:p w14:paraId="4E82CBFA" w14:textId="77777777" w:rsidR="00D67926" w:rsidRDefault="008D6FB8">
      <w:pPr>
        <w:pStyle w:val="Heading2"/>
        <w:divId w:val="395520675"/>
        <w:rPr>
          <w:rFonts w:eastAsia="Times New Roman"/>
          <w:lang w:val="en-US"/>
        </w:rPr>
      </w:pPr>
      <w:r>
        <w:rPr>
          <w:rFonts w:eastAsia="Times New Roman"/>
          <w:lang w:val="en-US"/>
        </w:rPr>
        <w:lastRenderedPageBreak/>
        <w:t>Operation: Find a functional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8060"/>
      </w:tblGrid>
      <w:tr w:rsidR="00D67926" w14:paraId="263716A0" w14:textId="77777777">
        <w:trPr>
          <w:divId w:val="395520675"/>
          <w:tblCellSpacing w:w="15" w:type="dxa"/>
        </w:trPr>
        <w:tc>
          <w:tcPr>
            <w:tcW w:w="0" w:type="auto"/>
            <w:vAlign w:val="center"/>
            <w:hideMark/>
          </w:tcPr>
          <w:p w14:paraId="0AD803F9"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1C1D2C3E" w14:textId="77777777" w:rsidR="00D67926" w:rsidRDefault="008D6FB8">
            <w:pPr>
              <w:rPr>
                <w:rFonts w:eastAsia="Times New Roman"/>
                <w:lang w:val="en-US"/>
              </w:rPr>
            </w:pPr>
            <w:r>
              <w:rPr>
                <w:rFonts w:eastAsia="Times New Roman"/>
                <w:lang w:val="en-US"/>
              </w:rPr>
              <w:t xml:space="preserve">Find a functional list (Find a functional list) </w:t>
            </w:r>
          </w:p>
        </w:tc>
      </w:tr>
      <w:tr w:rsidR="00D67926" w14:paraId="026FCB10" w14:textId="77777777">
        <w:trPr>
          <w:divId w:val="395520675"/>
          <w:tblCellSpacing w:w="15" w:type="dxa"/>
        </w:trPr>
        <w:tc>
          <w:tcPr>
            <w:tcW w:w="0" w:type="auto"/>
            <w:vAlign w:val="center"/>
            <w:hideMark/>
          </w:tcPr>
          <w:p w14:paraId="2A6BB245"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00A2D91D" w14:textId="77777777" w:rsidR="00D67926" w:rsidRDefault="008D6FB8" w:rsidP="00A76528">
            <w:pPr>
              <w:rPr>
                <w:rFonts w:eastAsia="Times New Roman"/>
                <w:lang w:val="en-US"/>
              </w:rPr>
            </w:pPr>
            <w:r>
              <w:rPr>
                <w:rFonts w:eastAsia="Times New Roman"/>
                <w:lang w:val="en-US"/>
              </w:rPr>
              <w:t xml:space="preserve">This operation allows a client to find an identified list for a particular function by its function. The operation takes two parameters, the identity of a patient, and the name of a functional list. The list of defined functional lists can be found at [Current Resource </w:t>
            </w:r>
            <w:proofErr w:type="gramStart"/>
            <w:r>
              <w:rPr>
                <w:rFonts w:eastAsia="Times New Roman"/>
                <w:lang w:val="en-US"/>
              </w:rPr>
              <w:t>Lists](</w:t>
            </w:r>
            <w:proofErr w:type="gramEnd"/>
            <w:r>
              <w:rPr>
                <w:rFonts w:eastAsia="Times New Roman"/>
                <w:lang w:val="en-US"/>
              </w:rPr>
              <w:t>lifecycle.html#lists). Applications are not required to support all the lists</w:t>
            </w:r>
            <w:del w:id="26" w:author="Cary Ussery" w:date="2015-09-10T16:56:00Z">
              <w:r w:rsidDel="00A76528">
                <w:rPr>
                  <w:rFonts w:eastAsia="Times New Roman"/>
                  <w:lang w:val="en-US"/>
                </w:rPr>
                <w:delText>,</w:delText>
              </w:r>
            </w:del>
            <w:r>
              <w:rPr>
                <w:rFonts w:eastAsia="Times New Roman"/>
                <w:lang w:val="en-US"/>
              </w:rPr>
              <w:t xml:space="preserve"> and may define additional lists of their own. If the system is able to locate a list that serves the identified purpose, it returns it as the body of the response with a 200 OK status. If the resource cannot be located, the server returns a 404 not found (optionally with an OperationOutcome resource) </w:t>
            </w:r>
          </w:p>
        </w:tc>
      </w:tr>
      <w:tr w:rsidR="00D67926" w14:paraId="1F015265" w14:textId="77777777">
        <w:trPr>
          <w:divId w:val="395520675"/>
          <w:tblCellSpacing w:w="15" w:type="dxa"/>
        </w:trPr>
        <w:tc>
          <w:tcPr>
            <w:tcW w:w="0" w:type="auto"/>
            <w:vAlign w:val="center"/>
            <w:hideMark/>
          </w:tcPr>
          <w:p w14:paraId="15CDC7A9"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127148C4" w14:textId="77777777" w:rsidR="00D67926" w:rsidRDefault="008D6FB8">
            <w:pPr>
              <w:rPr>
                <w:rFonts w:eastAsia="Times New Roman"/>
                <w:lang w:val="en-US"/>
              </w:rPr>
            </w:pPr>
            <w:r>
              <w:rPr>
                <w:rFonts w:eastAsia="Times New Roman"/>
                <w:lang w:val="en-US"/>
              </w:rPr>
              <w:t xml:space="preserve">Note that servers may support searching by a functional list, and not support this operation that allows clients to find the list directly </w:t>
            </w:r>
          </w:p>
        </w:tc>
      </w:tr>
      <w:tr w:rsidR="00D67926" w14:paraId="404E792D" w14:textId="77777777">
        <w:trPr>
          <w:divId w:val="395520675"/>
          <w:tblCellSpacing w:w="15" w:type="dxa"/>
        </w:trPr>
        <w:tc>
          <w:tcPr>
            <w:tcW w:w="0" w:type="auto"/>
            <w:vAlign w:val="center"/>
            <w:hideMark/>
          </w:tcPr>
          <w:p w14:paraId="10C2BDF4" w14:textId="77777777" w:rsidR="00D67926" w:rsidRDefault="008D6FB8">
            <w:pPr>
              <w:rPr>
                <w:rFonts w:eastAsia="Times New Roman"/>
                <w:lang w:val="en-US"/>
              </w:rPr>
            </w:pPr>
            <w:r>
              <w:rPr>
                <w:rFonts w:eastAsia="Times New Roman"/>
                <w:lang w:val="en-US"/>
              </w:rPr>
              <w:t>Parameter patient</w:t>
            </w:r>
          </w:p>
        </w:tc>
        <w:tc>
          <w:tcPr>
            <w:tcW w:w="0" w:type="auto"/>
            <w:vAlign w:val="center"/>
            <w:hideMark/>
          </w:tcPr>
          <w:p w14:paraId="19FDFFE3" w14:textId="77777777" w:rsidR="00D67926" w:rsidRDefault="008D6FB8">
            <w:pPr>
              <w:rPr>
                <w:rFonts w:eastAsia="Times New Roman"/>
                <w:lang w:val="en-US"/>
              </w:rPr>
            </w:pPr>
            <w:r>
              <w:rPr>
                <w:rFonts w:eastAsia="Times New Roman"/>
                <w:lang w:val="en-US"/>
              </w:rPr>
              <w:t>The id of a patient resource located on the server on which this operation is executed</w:t>
            </w:r>
          </w:p>
        </w:tc>
      </w:tr>
      <w:tr w:rsidR="00D67926" w14:paraId="022B4431" w14:textId="77777777">
        <w:trPr>
          <w:divId w:val="395520675"/>
          <w:tblCellSpacing w:w="15" w:type="dxa"/>
        </w:trPr>
        <w:tc>
          <w:tcPr>
            <w:tcW w:w="0" w:type="auto"/>
            <w:vAlign w:val="center"/>
            <w:hideMark/>
          </w:tcPr>
          <w:p w14:paraId="1D8B7D0B" w14:textId="77777777" w:rsidR="00D67926" w:rsidRDefault="008D6FB8">
            <w:pPr>
              <w:rPr>
                <w:rFonts w:eastAsia="Times New Roman"/>
                <w:lang w:val="en-US"/>
              </w:rPr>
            </w:pPr>
            <w:r>
              <w:rPr>
                <w:rFonts w:eastAsia="Times New Roman"/>
                <w:lang w:val="en-US"/>
              </w:rPr>
              <w:t>Parameter name</w:t>
            </w:r>
          </w:p>
        </w:tc>
        <w:tc>
          <w:tcPr>
            <w:tcW w:w="0" w:type="auto"/>
            <w:vAlign w:val="center"/>
            <w:hideMark/>
          </w:tcPr>
          <w:p w14:paraId="0B48C7F2" w14:textId="77777777" w:rsidR="00D67926" w:rsidRDefault="008D6FB8">
            <w:pPr>
              <w:rPr>
                <w:rFonts w:eastAsia="Times New Roman"/>
                <w:lang w:val="en-US"/>
              </w:rPr>
            </w:pPr>
            <w:r>
              <w:rPr>
                <w:rFonts w:eastAsia="Times New Roman"/>
                <w:lang w:val="en-US"/>
              </w:rPr>
              <w:t>The code for the functional list that is being found</w:t>
            </w:r>
          </w:p>
        </w:tc>
      </w:tr>
    </w:tbl>
    <w:p w14:paraId="50E3C4E5" w14:textId="77777777" w:rsidR="00D67926" w:rsidRDefault="008D6FB8">
      <w:pPr>
        <w:pStyle w:val="Heading2"/>
        <w:divId w:val="395520675"/>
        <w:rPr>
          <w:rFonts w:eastAsia="Times New Roman"/>
          <w:lang w:val="en-US"/>
        </w:rPr>
      </w:pPr>
      <w:r>
        <w:rPr>
          <w:rFonts w:eastAsia="Times New Roman"/>
          <w:lang w:val="en-US"/>
        </w:rPr>
        <w:t>Operation: Generate a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8045"/>
      </w:tblGrid>
      <w:tr w:rsidR="00D67926" w14:paraId="4E62677E" w14:textId="77777777">
        <w:trPr>
          <w:divId w:val="395520675"/>
          <w:tblCellSpacing w:w="15" w:type="dxa"/>
        </w:trPr>
        <w:tc>
          <w:tcPr>
            <w:tcW w:w="0" w:type="auto"/>
            <w:vAlign w:val="center"/>
            <w:hideMark/>
          </w:tcPr>
          <w:p w14:paraId="4D056EC4"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6477436C" w14:textId="77777777" w:rsidR="00D67926" w:rsidRDefault="008D6FB8">
            <w:pPr>
              <w:rPr>
                <w:rFonts w:eastAsia="Times New Roman"/>
                <w:lang w:val="en-US"/>
              </w:rPr>
            </w:pPr>
            <w:r>
              <w:rPr>
                <w:rFonts w:eastAsia="Times New Roman"/>
                <w:lang w:val="en-US"/>
              </w:rPr>
              <w:t xml:space="preserve">Generate a Document (Generate a Document) </w:t>
            </w:r>
          </w:p>
        </w:tc>
      </w:tr>
      <w:tr w:rsidR="00D67926" w14:paraId="1353F80C" w14:textId="77777777">
        <w:trPr>
          <w:divId w:val="395520675"/>
          <w:tblCellSpacing w:w="15" w:type="dxa"/>
        </w:trPr>
        <w:tc>
          <w:tcPr>
            <w:tcW w:w="0" w:type="auto"/>
            <w:vAlign w:val="center"/>
            <w:hideMark/>
          </w:tcPr>
          <w:p w14:paraId="30291DC6"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3467F5F8" w14:textId="77777777" w:rsidR="00D67926" w:rsidRDefault="008D6FB8">
            <w:pPr>
              <w:rPr>
                <w:rFonts w:eastAsia="Times New Roman"/>
                <w:lang w:val="en-US"/>
              </w:rPr>
            </w:pPr>
            <w:r>
              <w:rPr>
                <w:rFonts w:eastAsia="Times New Roman"/>
                <w:lang w:val="en-US"/>
              </w:rPr>
              <w:t xml:space="preserve">A client can ask a server to generate a fully bundled document from a composition resource. The server takes the composition resource, locates all the referenced resources and other additional resources as configured or requested and either returns a full document bundle, or returns an error. Note that since this is a search operation, the document bundle is wrapped inside the search bundle. If some of the resources are located on other servers, it is at the discretion of the server whether to retrieve them or return an error. If the correct version of the document that would be generated already exists, then the server can return the existing one. </w:t>
            </w:r>
          </w:p>
        </w:tc>
      </w:tr>
      <w:tr w:rsidR="00D67926" w14:paraId="68632964" w14:textId="77777777">
        <w:trPr>
          <w:divId w:val="395520675"/>
          <w:tblCellSpacing w:w="15" w:type="dxa"/>
        </w:trPr>
        <w:tc>
          <w:tcPr>
            <w:tcW w:w="0" w:type="auto"/>
            <w:vAlign w:val="center"/>
            <w:hideMark/>
          </w:tcPr>
          <w:p w14:paraId="175FACBE"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4C72BA55" w14:textId="77777777" w:rsidR="00D67926" w:rsidRDefault="008D6FB8" w:rsidP="00A76528">
            <w:pPr>
              <w:rPr>
                <w:rFonts w:eastAsia="Times New Roman"/>
                <w:lang w:val="en-US"/>
              </w:rPr>
            </w:pPr>
            <w:r>
              <w:rPr>
                <w:rFonts w:eastAsia="Times New Roman"/>
                <w:lang w:val="en-US"/>
              </w:rPr>
              <w:t xml:space="preserve">Note: this operation definition does not resolve the question how document signatures are created. This is an open issue during the period of </w:t>
            </w:r>
            <w:del w:id="27" w:author="Cary Ussery" w:date="2015-09-10T16:57:00Z">
              <w:r w:rsidDel="00A76528">
                <w:rPr>
                  <w:rFonts w:eastAsia="Times New Roman"/>
                  <w:lang w:val="en-US"/>
                </w:rPr>
                <w:delText xml:space="preserve">trail </w:delText>
              </w:r>
            </w:del>
            <w:ins w:id="28" w:author="Cary Ussery" w:date="2015-09-10T16:57:00Z">
              <w:r w:rsidR="00A76528">
                <w:rPr>
                  <w:rFonts w:eastAsia="Times New Roman"/>
                  <w:lang w:val="en-US"/>
                </w:rPr>
                <w:t xml:space="preserve">trial </w:t>
              </w:r>
            </w:ins>
            <w:r>
              <w:rPr>
                <w:rFonts w:eastAsia="Times New Roman"/>
                <w:lang w:val="en-US"/>
              </w:rPr>
              <w:t xml:space="preserve">use, and feedback is requested regarding this question </w:t>
            </w:r>
          </w:p>
        </w:tc>
      </w:tr>
      <w:tr w:rsidR="00D67926" w14:paraId="25439905" w14:textId="77777777">
        <w:trPr>
          <w:divId w:val="395520675"/>
          <w:tblCellSpacing w:w="15" w:type="dxa"/>
        </w:trPr>
        <w:tc>
          <w:tcPr>
            <w:tcW w:w="0" w:type="auto"/>
            <w:vAlign w:val="center"/>
            <w:hideMark/>
          </w:tcPr>
          <w:p w14:paraId="3F37CB5A" w14:textId="77777777" w:rsidR="00D67926" w:rsidRDefault="008D6FB8">
            <w:pPr>
              <w:rPr>
                <w:rFonts w:eastAsia="Times New Roman"/>
                <w:lang w:val="en-US"/>
              </w:rPr>
            </w:pPr>
            <w:r>
              <w:rPr>
                <w:rFonts w:eastAsia="Times New Roman"/>
                <w:lang w:val="en-US"/>
              </w:rPr>
              <w:t>Parameter persist</w:t>
            </w:r>
          </w:p>
        </w:tc>
        <w:tc>
          <w:tcPr>
            <w:tcW w:w="0" w:type="auto"/>
            <w:vAlign w:val="center"/>
            <w:hideMark/>
          </w:tcPr>
          <w:p w14:paraId="5A81165B" w14:textId="77777777" w:rsidR="00D67926" w:rsidRDefault="008D6FB8">
            <w:pPr>
              <w:rPr>
                <w:rFonts w:eastAsia="Times New Roman"/>
                <w:lang w:val="en-US"/>
              </w:rPr>
            </w:pPr>
            <w:r>
              <w:rPr>
                <w:rFonts w:eastAsia="Times New Roman"/>
                <w:lang w:val="en-US"/>
              </w:rPr>
              <w:t xml:space="preserve">Whether to store the document at the binary end-point (/Binary) or not once it is generated. Value = true or false (default is for the server to decide) </w:t>
            </w:r>
          </w:p>
        </w:tc>
      </w:tr>
    </w:tbl>
    <w:p w14:paraId="2D52273D" w14:textId="77777777" w:rsidR="00D67926" w:rsidRDefault="008D6FB8">
      <w:pPr>
        <w:pStyle w:val="Heading2"/>
        <w:divId w:val="395520675"/>
        <w:rPr>
          <w:rFonts w:eastAsia="Times New Roman"/>
          <w:lang w:val="en-US"/>
        </w:rPr>
      </w:pPr>
      <w:r>
        <w:rPr>
          <w:rFonts w:eastAsia="Times New Roman"/>
          <w:lang w:val="en-US"/>
        </w:rPr>
        <w:t>Operation: Populate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7559"/>
      </w:tblGrid>
      <w:tr w:rsidR="00D67926" w14:paraId="7B3060CE" w14:textId="77777777">
        <w:trPr>
          <w:divId w:val="395520675"/>
          <w:tblCellSpacing w:w="15" w:type="dxa"/>
        </w:trPr>
        <w:tc>
          <w:tcPr>
            <w:tcW w:w="0" w:type="auto"/>
            <w:vAlign w:val="center"/>
            <w:hideMark/>
          </w:tcPr>
          <w:p w14:paraId="43B82182"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09EA439C" w14:textId="77777777" w:rsidR="00D67926" w:rsidRDefault="008D6FB8">
            <w:pPr>
              <w:rPr>
                <w:rFonts w:eastAsia="Times New Roman"/>
                <w:lang w:val="en-US"/>
              </w:rPr>
            </w:pPr>
            <w:r>
              <w:rPr>
                <w:rFonts w:eastAsia="Times New Roman"/>
                <w:lang w:val="en-US"/>
              </w:rPr>
              <w:t xml:space="preserve">Populate Questionnaire (Populate Questionnaire) </w:t>
            </w:r>
          </w:p>
        </w:tc>
      </w:tr>
      <w:tr w:rsidR="00D67926" w14:paraId="6303C75C" w14:textId="77777777">
        <w:trPr>
          <w:divId w:val="395520675"/>
          <w:tblCellSpacing w:w="15" w:type="dxa"/>
        </w:trPr>
        <w:tc>
          <w:tcPr>
            <w:tcW w:w="0" w:type="auto"/>
            <w:vAlign w:val="center"/>
            <w:hideMark/>
          </w:tcPr>
          <w:p w14:paraId="09FEB454"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0B58A6CD" w14:textId="77777777" w:rsidR="00D67926" w:rsidRDefault="008D6FB8">
            <w:pPr>
              <w:rPr>
                <w:rFonts w:eastAsia="Times New Roman"/>
                <w:lang w:val="en-US"/>
              </w:rPr>
            </w:pPr>
            <w:r>
              <w:rPr>
                <w:rFonts w:eastAsia="Times New Roman"/>
                <w:lang w:val="en-US"/>
              </w:rPr>
              <w:t xml:space="preserve">Generates a [[[QuestionnaireResponse]]] instance based on a specified [[[Questionnaire]]], filling in answers to questions where possible based on information provided as part of the operation or already known by the server about the subject of the [[[Questionnaire]]]. If the operation is not called at </w:t>
            </w:r>
            <w:r>
              <w:rPr>
                <w:rFonts w:eastAsia="Times New Roman"/>
                <w:lang w:val="en-US"/>
              </w:rPr>
              <w:lastRenderedPageBreak/>
              <w:t>the instance level, one and only one of the identifier, questionnaire or questionnaireRef 'in' parameters must be provided</w:t>
            </w:r>
            <w:ins w:id="29" w:author="Cary Ussery" w:date="2015-09-10T16:58:00Z">
              <w:r w:rsidR="00743ADD">
                <w:rPr>
                  <w:rFonts w:eastAsia="Times New Roman"/>
                  <w:lang w:val="en-US"/>
                </w:rPr>
                <w:t>; i</w:t>
              </w:r>
            </w:ins>
            <w:del w:id="30" w:author="Cary Ussery" w:date="2015-09-10T16:58:00Z">
              <w:r w:rsidDel="00743ADD">
                <w:rPr>
                  <w:rFonts w:eastAsia="Times New Roman"/>
                  <w:lang w:val="en-US"/>
                </w:rPr>
                <w:delText>. (I</w:delText>
              </w:r>
            </w:del>
            <w:r>
              <w:rPr>
                <w:rFonts w:eastAsia="Times New Roman"/>
                <w:lang w:val="en-US"/>
              </w:rPr>
              <w:t>f called at the instance level, these parameters will be ignored.</w:t>
            </w:r>
            <w:del w:id="31" w:author="Cary Ussery" w:date="2015-09-10T16:58:00Z">
              <w:r w:rsidDel="00743ADD">
                <w:rPr>
                  <w:rFonts w:eastAsia="Times New Roman"/>
                  <w:lang w:val="en-US"/>
                </w:rPr>
                <w:delText>)</w:delText>
              </w:r>
            </w:del>
            <w:r>
              <w:rPr>
                <w:rFonts w:eastAsia="Times New Roman"/>
                <w:lang w:val="en-US"/>
              </w:rPr>
              <w:t xml:space="preserve"> The response will contain a [[[QuestionnaireResponse]]] instance based on the specified [[[Questionnaire]]] and/or an [[[OperationOutcome]]] resource with errors or warnings. The [[[QuestionnaireResponse]]] instance will be populated with an unanswered set of questions following the group and question structure of the specified [[[Questionnaire]]]. If *content* parameters were specified or the *local* parameter was set to true, some of the questions may have answers filled in as well. In the case of repeating questions or groups, typically only one repetition will be provided unless answer values exist that would support populating multiple repetitions. Population of the [[[QuestionnaireResponse]]] with appropriate data is dependent on the questions and/or groups in the [[[Questionnaire]]] having metadata that allows the server to recognize the questions. This might be through *</w:t>
            </w:r>
            <w:proofErr w:type="gramStart"/>
            <w:r>
              <w:rPr>
                <w:rFonts w:eastAsia="Times New Roman"/>
                <w:lang w:val="en-US"/>
              </w:rPr>
              <w:t>Questionnaire.group.question</w:t>
            </w:r>
            <w:proofErr w:type="gramEnd"/>
            <w:r>
              <w:rPr>
                <w:rFonts w:eastAsia="Times New Roman"/>
                <w:lang w:val="en-US"/>
              </w:rPr>
              <w:t>.code*, through extensions such as the [[[http://hl7.org/fhir/StructureDefinition/questionnaire-deReference]]] extension or through us</w:t>
            </w:r>
            <w:ins w:id="32" w:author="Cary Ussery" w:date="2015-09-10T16:59:00Z">
              <w:r w:rsidR="00743ADD">
                <w:rPr>
                  <w:rFonts w:eastAsia="Times New Roman"/>
                  <w:lang w:val="en-US"/>
                </w:rPr>
                <w:t>e</w:t>
              </w:r>
            </w:ins>
            <w:r>
              <w:rPr>
                <w:rFonts w:eastAsia="Times New Roman"/>
                <w:lang w:val="en-US"/>
              </w:rPr>
              <w:t xml:space="preserve"> of the [[[ConceptMap]]] resource. Regardless of the mechanism used to link the questions in a questionnaire to a "known" map</w:t>
            </w:r>
            <w:ins w:id="33" w:author="Cary Ussery" w:date="2015-09-10T18:59:00Z">
              <w:r w:rsidR="00A245B8">
                <w:rPr>
                  <w:rFonts w:eastAsia="Times New Roman"/>
                  <w:lang w:val="en-US"/>
                </w:rPr>
                <w:t>p</w:t>
              </w:r>
            </w:ins>
            <w:r>
              <w:rPr>
                <w:rFonts w:eastAsia="Times New Roman"/>
                <w:lang w:val="en-US"/>
              </w:rPr>
              <w:t>able concept, solutions using this operation should ensure that the details of the question and associated linkage element are sufficiently similar as to safely allow auto-population</w:t>
            </w:r>
            <w:ins w:id="34" w:author="Cary Ussery" w:date="2015-09-10T18:59:00Z">
              <w:r w:rsidR="000618A7">
                <w:rPr>
                  <w:rFonts w:eastAsia="Times New Roman"/>
                  <w:lang w:val="en-US"/>
                </w:rPr>
                <w:t>;</w:t>
              </w:r>
            </w:ins>
            <w:del w:id="35" w:author="Cary Ussery" w:date="2015-09-10T18:59:00Z">
              <w:r w:rsidDel="000618A7">
                <w:rPr>
                  <w:rFonts w:eastAsia="Times New Roman"/>
                  <w:lang w:val="en-US"/>
                </w:rPr>
                <w:delText>.</w:delText>
              </w:r>
            </w:del>
            <w:r>
              <w:rPr>
                <w:rFonts w:eastAsia="Times New Roman"/>
                <w:lang w:val="en-US"/>
              </w:rPr>
              <w:t xml:space="preserve"> </w:t>
            </w:r>
            <w:ins w:id="36" w:author="Cary Ussery" w:date="2015-09-10T18:59:00Z">
              <w:r w:rsidR="000618A7">
                <w:rPr>
                  <w:rFonts w:eastAsia="Times New Roman"/>
                  <w:lang w:val="en-US"/>
                </w:rPr>
                <w:t>i</w:t>
              </w:r>
            </w:ins>
            <w:del w:id="37" w:author="Cary Ussery" w:date="2015-09-10T18:59:00Z">
              <w:r w:rsidDel="000618A7">
                <w:rPr>
                  <w:rFonts w:eastAsia="Times New Roman"/>
                  <w:lang w:val="en-US"/>
                </w:rPr>
                <w:delText>I</w:delText>
              </w:r>
            </w:del>
            <w:r>
              <w:rPr>
                <w:rFonts w:eastAsia="Times New Roman"/>
                <w:lang w:val="en-US"/>
              </w:rPr>
              <w:t xml:space="preserve">.e. the question text and context must be sufficiently the same, the value set for the question must fall within the value set for the mapped element, the data types must be the same or </w:t>
            </w:r>
            <w:del w:id="38" w:author="Cary Ussery" w:date="2015-09-10T19:00:00Z">
              <w:r w:rsidDel="000618A7">
                <w:rPr>
                  <w:rFonts w:eastAsia="Times New Roman"/>
                  <w:lang w:val="en-US"/>
                </w:rPr>
                <w:delText>convertable</w:delText>
              </w:r>
            </w:del>
            <w:ins w:id="39" w:author="Cary Ussery" w:date="2015-09-10T19:00:00Z">
              <w:r w:rsidR="000618A7">
                <w:rPr>
                  <w:rFonts w:eastAsia="Times New Roman"/>
                  <w:lang w:val="en-US"/>
                </w:rPr>
                <w:t>convertible</w:t>
              </w:r>
            </w:ins>
            <w:r>
              <w:rPr>
                <w:rFonts w:eastAsia="Times New Roman"/>
                <w:lang w:val="en-US"/>
              </w:rPr>
              <w:t xml:space="preserve">, etc. </w:t>
            </w:r>
          </w:p>
        </w:tc>
      </w:tr>
      <w:tr w:rsidR="00D67926" w14:paraId="242AC9A5" w14:textId="77777777">
        <w:trPr>
          <w:divId w:val="395520675"/>
          <w:tblCellSpacing w:w="15" w:type="dxa"/>
        </w:trPr>
        <w:tc>
          <w:tcPr>
            <w:tcW w:w="0" w:type="auto"/>
            <w:vAlign w:val="center"/>
            <w:hideMark/>
          </w:tcPr>
          <w:p w14:paraId="2303F9CD" w14:textId="77777777" w:rsidR="00D67926" w:rsidRDefault="008D6FB8">
            <w:pPr>
              <w:rPr>
                <w:rFonts w:eastAsia="Times New Roman"/>
                <w:lang w:val="en-US"/>
              </w:rPr>
            </w:pPr>
            <w:r>
              <w:rPr>
                <w:rFonts w:eastAsia="Times New Roman"/>
                <w:lang w:val="en-US"/>
              </w:rPr>
              <w:lastRenderedPageBreak/>
              <w:t>Notes</w:t>
            </w:r>
          </w:p>
        </w:tc>
        <w:tc>
          <w:tcPr>
            <w:tcW w:w="0" w:type="auto"/>
            <w:vAlign w:val="center"/>
            <w:hideMark/>
          </w:tcPr>
          <w:p w14:paraId="6A92FE18" w14:textId="77777777" w:rsidR="00D67926" w:rsidRDefault="008D6FB8">
            <w:pPr>
              <w:rPr>
                <w:rFonts w:eastAsia="Times New Roman"/>
                <w:lang w:val="en-US"/>
              </w:rPr>
            </w:pPr>
            <w:r>
              <w:rPr>
                <w:rFonts w:eastAsia="Times New Roman"/>
                <w:lang w:val="en-US"/>
              </w:rPr>
              <w:t xml:space="preserve">While it is theoretically possible for a [[[QuestionnaireResponse]]] instance to be completely auto-populated and submitted without human review, the intention of this transaction is merely to reduce redundant data entry. A client **SHOULD** ensure that a human submitter has an opportunity to review the auto-populated answers to confirm correctness as well as to complete or expand on information provided by the auto-population process. Complex form designs with conditional logic or tight constraints on cardinalities may be challenging to auto-populate. A server MAY choose to traverse the questionnaire as if it were a human </w:t>
            </w:r>
            <w:del w:id="40" w:author="Cary Ussery" w:date="2015-09-10T19:00:00Z">
              <w:r w:rsidDel="000618A7">
                <w:rPr>
                  <w:rFonts w:eastAsia="Times New Roman"/>
                  <w:lang w:val="en-US"/>
                </w:rPr>
                <w:delText>respondant</w:delText>
              </w:r>
            </w:del>
            <w:ins w:id="41" w:author="Cary Ussery" w:date="2015-09-10T19:00:00Z">
              <w:r w:rsidR="000618A7">
                <w:rPr>
                  <w:rFonts w:eastAsia="Times New Roman"/>
                  <w:lang w:val="en-US"/>
                </w:rPr>
                <w:t>respondent</w:t>
              </w:r>
            </w:ins>
            <w:r>
              <w:rPr>
                <w:rFonts w:eastAsia="Times New Roman"/>
                <w:lang w:val="en-US"/>
              </w:rPr>
              <w:t>, answering only those questions that are enabled based on previously answered questions. However</w:t>
            </w:r>
            <w:ins w:id="42" w:author="Cary Ussery" w:date="2015-09-10T19:00:00Z">
              <w:r w:rsidR="000618A7">
                <w:rPr>
                  <w:rFonts w:eastAsia="Times New Roman"/>
                  <w:lang w:val="en-US"/>
                </w:rPr>
                <w:t xml:space="preserve">, </w:t>
              </w:r>
            </w:ins>
            <w:del w:id="43" w:author="Cary Ussery" w:date="2015-09-10T19:00:00Z">
              <w:r w:rsidDel="000618A7">
                <w:rPr>
                  <w:rFonts w:eastAsia="Times New Roman"/>
                  <w:lang w:val="en-US"/>
                </w:rPr>
                <w:delText xml:space="preserve"> </w:delText>
              </w:r>
            </w:del>
            <w:r>
              <w:rPr>
                <w:rFonts w:eastAsia="Times New Roman"/>
                <w:lang w:val="en-US"/>
              </w:rPr>
              <w:t xml:space="preserve">doing so may result in minimal population. Alternatively, systems may choose to populate all known answers, independent of dependencies and other constraints. This may cause questions to be answered that should not be answered. It will be up to the client to appropriately prune the final populated questionnaire once human review has taken place. Invoking this operation with the ''content'' parameter may involve the disclosure of personally identifiable healthcare information to the system which is performing the population process. No such disclosures should be made unless the system on which the operation is being invoked is a "trusted" system and appropriate agreements are in place to protect the confidentiality of any information shared with that system. </w:t>
            </w:r>
          </w:p>
        </w:tc>
      </w:tr>
      <w:tr w:rsidR="00D67926" w14:paraId="2D06FCA0" w14:textId="77777777">
        <w:trPr>
          <w:divId w:val="395520675"/>
          <w:tblCellSpacing w:w="15" w:type="dxa"/>
        </w:trPr>
        <w:tc>
          <w:tcPr>
            <w:tcW w:w="0" w:type="auto"/>
            <w:vAlign w:val="center"/>
            <w:hideMark/>
          </w:tcPr>
          <w:p w14:paraId="18867A23" w14:textId="77777777" w:rsidR="00D67926" w:rsidRDefault="008D6FB8">
            <w:pPr>
              <w:rPr>
                <w:rFonts w:eastAsia="Times New Roman"/>
                <w:lang w:val="en-US"/>
              </w:rPr>
            </w:pPr>
            <w:r>
              <w:rPr>
                <w:rFonts w:eastAsia="Times New Roman"/>
                <w:lang w:val="en-US"/>
              </w:rPr>
              <w:lastRenderedPageBreak/>
              <w:t>Parameter identifier</w:t>
            </w:r>
          </w:p>
        </w:tc>
        <w:tc>
          <w:tcPr>
            <w:tcW w:w="0" w:type="auto"/>
            <w:vAlign w:val="center"/>
            <w:hideMark/>
          </w:tcPr>
          <w:p w14:paraId="7A085738" w14:textId="77777777" w:rsidR="00D67926" w:rsidRDefault="008D6FB8">
            <w:pPr>
              <w:rPr>
                <w:rFonts w:eastAsia="Times New Roman"/>
                <w:lang w:val="en-US"/>
              </w:rPr>
            </w:pPr>
            <w:r>
              <w:rPr>
                <w:rFonts w:eastAsia="Times New Roman"/>
                <w:lang w:val="en-US"/>
              </w:rPr>
              <w:t xml:space="preserve">A logical questionnaire identifier (i.e. ''Questionnaire.identifier''). The server must know the questionnaire or be able to retrieve it from other known repositories. </w:t>
            </w:r>
          </w:p>
        </w:tc>
      </w:tr>
      <w:tr w:rsidR="00D67926" w14:paraId="5EB9616D" w14:textId="77777777">
        <w:trPr>
          <w:divId w:val="395520675"/>
          <w:tblCellSpacing w:w="15" w:type="dxa"/>
        </w:trPr>
        <w:tc>
          <w:tcPr>
            <w:tcW w:w="0" w:type="auto"/>
            <w:vAlign w:val="center"/>
            <w:hideMark/>
          </w:tcPr>
          <w:p w14:paraId="00165494" w14:textId="77777777" w:rsidR="00D67926" w:rsidRDefault="008D6FB8">
            <w:pPr>
              <w:rPr>
                <w:rFonts w:eastAsia="Times New Roman"/>
                <w:lang w:val="en-US"/>
              </w:rPr>
            </w:pPr>
            <w:r>
              <w:rPr>
                <w:rFonts w:eastAsia="Times New Roman"/>
                <w:lang w:val="en-US"/>
              </w:rPr>
              <w:t>Parameter questionnaire</w:t>
            </w:r>
          </w:p>
        </w:tc>
        <w:tc>
          <w:tcPr>
            <w:tcW w:w="0" w:type="auto"/>
            <w:vAlign w:val="center"/>
            <w:hideMark/>
          </w:tcPr>
          <w:p w14:paraId="73B76C0F" w14:textId="77777777" w:rsidR="00D67926" w:rsidRDefault="008D6FB8">
            <w:pPr>
              <w:rPr>
                <w:rFonts w:eastAsia="Times New Roman"/>
                <w:lang w:val="en-US"/>
              </w:rPr>
            </w:pPr>
            <w:r>
              <w:rPr>
                <w:rFonts w:eastAsia="Times New Roman"/>
                <w:lang w:val="en-US"/>
              </w:rPr>
              <w:t xml:space="preserve">The [[[Questionnaire]]] is provided directly as part of the request. Servers may choose not to accept questionnaires in this fashion </w:t>
            </w:r>
          </w:p>
        </w:tc>
      </w:tr>
      <w:tr w:rsidR="00D67926" w14:paraId="290C28E3" w14:textId="77777777">
        <w:trPr>
          <w:divId w:val="395520675"/>
          <w:tblCellSpacing w:w="15" w:type="dxa"/>
        </w:trPr>
        <w:tc>
          <w:tcPr>
            <w:tcW w:w="0" w:type="auto"/>
            <w:vAlign w:val="center"/>
            <w:hideMark/>
          </w:tcPr>
          <w:p w14:paraId="08DB8252" w14:textId="77777777" w:rsidR="00D67926" w:rsidRDefault="008D6FB8">
            <w:pPr>
              <w:rPr>
                <w:rFonts w:eastAsia="Times New Roman"/>
                <w:lang w:val="en-US"/>
              </w:rPr>
            </w:pPr>
            <w:r>
              <w:rPr>
                <w:rFonts w:eastAsia="Times New Roman"/>
                <w:lang w:val="en-US"/>
              </w:rPr>
              <w:t>Parameter questionnaireRef</w:t>
            </w:r>
          </w:p>
        </w:tc>
        <w:tc>
          <w:tcPr>
            <w:tcW w:w="0" w:type="auto"/>
            <w:vAlign w:val="center"/>
            <w:hideMark/>
          </w:tcPr>
          <w:p w14:paraId="68233098" w14:textId="77777777" w:rsidR="00D67926" w:rsidRDefault="008D6FB8">
            <w:pPr>
              <w:rPr>
                <w:rFonts w:eastAsia="Times New Roman"/>
                <w:lang w:val="en-US"/>
              </w:rPr>
            </w:pPr>
            <w:r>
              <w:rPr>
                <w:rFonts w:eastAsia="Times New Roman"/>
                <w:lang w:val="en-US"/>
              </w:rPr>
              <w:t xml:space="preserve">The [[[Questionnaire]]] is provided as a resource reference. Servers may choose not to accept questionnaires in this fashion or may fail if they cannot resolve or access the referenced questionnaire. </w:t>
            </w:r>
          </w:p>
        </w:tc>
      </w:tr>
      <w:tr w:rsidR="00D67926" w14:paraId="6CE5E95F" w14:textId="77777777">
        <w:trPr>
          <w:divId w:val="395520675"/>
          <w:tblCellSpacing w:w="15" w:type="dxa"/>
        </w:trPr>
        <w:tc>
          <w:tcPr>
            <w:tcW w:w="0" w:type="auto"/>
            <w:vAlign w:val="center"/>
            <w:hideMark/>
          </w:tcPr>
          <w:p w14:paraId="528954FF" w14:textId="77777777" w:rsidR="00D67926" w:rsidRDefault="008D6FB8">
            <w:pPr>
              <w:rPr>
                <w:rFonts w:eastAsia="Times New Roman"/>
                <w:lang w:val="en-US"/>
              </w:rPr>
            </w:pPr>
            <w:r>
              <w:rPr>
                <w:rFonts w:eastAsia="Times New Roman"/>
                <w:lang w:val="en-US"/>
              </w:rPr>
              <w:t>Parameter subject</w:t>
            </w:r>
          </w:p>
        </w:tc>
        <w:tc>
          <w:tcPr>
            <w:tcW w:w="0" w:type="auto"/>
            <w:vAlign w:val="center"/>
            <w:hideMark/>
          </w:tcPr>
          <w:p w14:paraId="798E8DE1" w14:textId="77777777" w:rsidR="00D67926" w:rsidRDefault="008D6FB8">
            <w:pPr>
              <w:rPr>
                <w:rFonts w:eastAsia="Times New Roman"/>
                <w:lang w:val="en-US"/>
              </w:rPr>
            </w:pPr>
            <w:r>
              <w:rPr>
                <w:rFonts w:eastAsia="Times New Roman"/>
                <w:lang w:val="en-US"/>
              </w:rPr>
              <w:t xml:space="preserve">The resource that is to be the *QuestionnaireResponse.subject*. The [[[QuestionnaireResponse]]] instance will reference the provided subject. In addition, if the *local* parameter is set to true, server information about the specified subject will be used to populate the instance. </w:t>
            </w:r>
          </w:p>
        </w:tc>
      </w:tr>
      <w:tr w:rsidR="00D67926" w14:paraId="0CFE477C" w14:textId="77777777">
        <w:trPr>
          <w:divId w:val="395520675"/>
          <w:tblCellSpacing w:w="15" w:type="dxa"/>
        </w:trPr>
        <w:tc>
          <w:tcPr>
            <w:tcW w:w="0" w:type="auto"/>
            <w:vAlign w:val="center"/>
            <w:hideMark/>
          </w:tcPr>
          <w:p w14:paraId="4B36CC6F" w14:textId="77777777" w:rsidR="00D67926" w:rsidRDefault="008D6FB8">
            <w:pPr>
              <w:rPr>
                <w:rFonts w:eastAsia="Times New Roman"/>
                <w:lang w:val="en-US"/>
              </w:rPr>
            </w:pPr>
            <w:r>
              <w:rPr>
                <w:rFonts w:eastAsia="Times New Roman"/>
                <w:lang w:val="en-US"/>
              </w:rPr>
              <w:t>Parameter content</w:t>
            </w:r>
          </w:p>
        </w:tc>
        <w:tc>
          <w:tcPr>
            <w:tcW w:w="0" w:type="auto"/>
            <w:vAlign w:val="center"/>
            <w:hideMark/>
          </w:tcPr>
          <w:p w14:paraId="104D9FF6" w14:textId="77777777" w:rsidR="00D67926" w:rsidRDefault="008D6FB8">
            <w:pPr>
              <w:rPr>
                <w:rFonts w:eastAsia="Times New Roman"/>
                <w:lang w:val="en-US"/>
              </w:rPr>
            </w:pPr>
            <w:r>
              <w:rPr>
                <w:rFonts w:eastAsia="Times New Roman"/>
                <w:lang w:val="en-US"/>
              </w:rPr>
              <w:t xml:space="preserve">Resources containing information to be used to help populate the [[[QuestionnaireResponse]]]. These may be FHIR resources or may be </w:t>
            </w:r>
            <w:ins w:id="44" w:author="Cary Ussery" w:date="2015-09-10T19:02:00Z">
              <w:r w:rsidR="000618A7">
                <w:rPr>
                  <w:rFonts w:eastAsia="Times New Roman"/>
                  <w:lang w:val="en-US"/>
                </w:rPr>
                <w:t>b</w:t>
              </w:r>
            </w:ins>
            <w:del w:id="45" w:author="Cary Ussery" w:date="2015-09-10T19:02:00Z">
              <w:r w:rsidDel="000618A7">
                <w:rPr>
                  <w:rFonts w:eastAsia="Times New Roman"/>
                  <w:lang w:val="en-US"/>
                </w:rPr>
                <w:delText>B</w:delText>
              </w:r>
            </w:del>
            <w:r>
              <w:rPr>
                <w:rFonts w:eastAsia="Times New Roman"/>
                <w:lang w:val="en-US"/>
              </w:rPr>
              <w:t xml:space="preserve">inaries containing FHIR documents, CDA documents or other source materials. Servers may not support all possible source materials and may ignore materials they do not recognize. (They MAY provide warnings if ignoring submitted resources.) </w:t>
            </w:r>
          </w:p>
        </w:tc>
      </w:tr>
      <w:tr w:rsidR="00D67926" w14:paraId="637DED5C" w14:textId="77777777">
        <w:trPr>
          <w:divId w:val="395520675"/>
          <w:tblCellSpacing w:w="15" w:type="dxa"/>
        </w:trPr>
        <w:tc>
          <w:tcPr>
            <w:tcW w:w="0" w:type="auto"/>
            <w:vAlign w:val="center"/>
            <w:hideMark/>
          </w:tcPr>
          <w:p w14:paraId="12090C7C" w14:textId="77777777" w:rsidR="00D67926" w:rsidRDefault="008D6FB8">
            <w:pPr>
              <w:rPr>
                <w:rFonts w:eastAsia="Times New Roman"/>
                <w:lang w:val="en-US"/>
              </w:rPr>
            </w:pPr>
            <w:r>
              <w:rPr>
                <w:rFonts w:eastAsia="Times New Roman"/>
                <w:lang w:val="en-US"/>
              </w:rPr>
              <w:t>Parameter local</w:t>
            </w:r>
          </w:p>
        </w:tc>
        <w:tc>
          <w:tcPr>
            <w:tcW w:w="0" w:type="auto"/>
            <w:vAlign w:val="center"/>
            <w:hideMark/>
          </w:tcPr>
          <w:p w14:paraId="00309983" w14:textId="77777777" w:rsidR="00D67926" w:rsidRDefault="008D6FB8">
            <w:pPr>
              <w:rPr>
                <w:rFonts w:eastAsia="Times New Roman"/>
                <w:lang w:val="en-US"/>
              </w:rPr>
            </w:pPr>
            <w:r>
              <w:rPr>
                <w:rFonts w:eastAsia="Times New Roman"/>
                <w:lang w:val="en-US"/>
              </w:rPr>
              <w:t xml:space="preserve">If specified and set to 'true' (and the server is capable), the server should use what resources and other knowledge it has about the referenced subject when pre-populating answers to questions. </w:t>
            </w:r>
          </w:p>
        </w:tc>
      </w:tr>
      <w:tr w:rsidR="00D67926" w14:paraId="71C8C618" w14:textId="77777777">
        <w:trPr>
          <w:divId w:val="395520675"/>
          <w:tblCellSpacing w:w="15" w:type="dxa"/>
        </w:trPr>
        <w:tc>
          <w:tcPr>
            <w:tcW w:w="0" w:type="auto"/>
            <w:vAlign w:val="center"/>
            <w:hideMark/>
          </w:tcPr>
          <w:p w14:paraId="7107DA28"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554922CC" w14:textId="77777777" w:rsidR="00D67926" w:rsidRDefault="008D6FB8">
            <w:pPr>
              <w:rPr>
                <w:rFonts w:eastAsia="Times New Roman"/>
                <w:lang w:val="en-US"/>
              </w:rPr>
            </w:pPr>
            <w:r>
              <w:rPr>
                <w:rFonts w:eastAsia="Times New Roman"/>
                <w:lang w:val="en-US"/>
              </w:rPr>
              <w:t>The partially</w:t>
            </w:r>
            <w:ins w:id="46" w:author="Cary Ussery" w:date="2015-09-10T19:03:00Z">
              <w:r w:rsidR="000618A7">
                <w:rPr>
                  <w:rFonts w:eastAsia="Times New Roman"/>
                  <w:lang w:val="en-US"/>
                </w:rPr>
                <w:t>-</w:t>
              </w:r>
            </w:ins>
            <w:r>
              <w:rPr>
                <w:rFonts w:eastAsia="Times New Roman"/>
                <w:lang w:val="en-US"/>
              </w:rPr>
              <w:t xml:space="preserve"> (or fully)-populated set of answers for the specified Questionnaire</w:t>
            </w:r>
          </w:p>
        </w:tc>
      </w:tr>
    </w:tbl>
    <w:p w14:paraId="3E648CB1" w14:textId="77777777" w:rsidR="00D67926" w:rsidRDefault="008D6FB8">
      <w:pPr>
        <w:pStyle w:val="Heading2"/>
        <w:divId w:val="395520675"/>
        <w:rPr>
          <w:rFonts w:eastAsia="Times New Roman"/>
          <w:lang w:val="en-US"/>
        </w:rPr>
      </w:pPr>
      <w:r>
        <w:rPr>
          <w:rFonts w:eastAsia="Times New Roman"/>
          <w:lang w:val="en-US"/>
        </w:rPr>
        <w:t>Operation: Process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7914"/>
      </w:tblGrid>
      <w:tr w:rsidR="00D67926" w14:paraId="5A045DD2" w14:textId="77777777">
        <w:trPr>
          <w:divId w:val="395520675"/>
          <w:tblCellSpacing w:w="15" w:type="dxa"/>
        </w:trPr>
        <w:tc>
          <w:tcPr>
            <w:tcW w:w="0" w:type="auto"/>
            <w:vAlign w:val="center"/>
            <w:hideMark/>
          </w:tcPr>
          <w:p w14:paraId="32763373"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7BA091C0" w14:textId="77777777" w:rsidR="00D67926" w:rsidRDefault="008D6FB8">
            <w:pPr>
              <w:rPr>
                <w:rFonts w:eastAsia="Times New Roman"/>
                <w:lang w:val="en-US"/>
              </w:rPr>
            </w:pPr>
            <w:r>
              <w:rPr>
                <w:rFonts w:eastAsia="Times New Roman"/>
                <w:lang w:val="en-US"/>
              </w:rPr>
              <w:t xml:space="preserve">Process Message (Process Message) </w:t>
            </w:r>
          </w:p>
        </w:tc>
      </w:tr>
      <w:tr w:rsidR="00D67926" w14:paraId="0D642B14" w14:textId="77777777">
        <w:trPr>
          <w:divId w:val="395520675"/>
          <w:tblCellSpacing w:w="15" w:type="dxa"/>
        </w:trPr>
        <w:tc>
          <w:tcPr>
            <w:tcW w:w="0" w:type="auto"/>
            <w:vAlign w:val="center"/>
            <w:hideMark/>
          </w:tcPr>
          <w:p w14:paraId="749030DB"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5AAF2D28" w14:textId="77777777" w:rsidR="00D67926" w:rsidRDefault="008D6FB8" w:rsidP="000618A7">
            <w:pPr>
              <w:rPr>
                <w:rFonts w:eastAsia="Times New Roman"/>
                <w:lang w:val="en-US"/>
              </w:rPr>
            </w:pPr>
            <w:r>
              <w:rPr>
                <w:rFonts w:eastAsia="Times New Roman"/>
                <w:lang w:val="en-US"/>
              </w:rPr>
              <w:t xml:space="preserve">This operation </w:t>
            </w:r>
            <w:del w:id="47" w:author="Cary Ussery" w:date="2015-09-10T19:04:00Z">
              <w:r w:rsidDel="000618A7">
                <w:rPr>
                  <w:rFonts w:eastAsia="Times New Roman"/>
                  <w:lang w:val="en-US"/>
                </w:rPr>
                <w:delText xml:space="preserve">that </w:delText>
              </w:r>
            </w:del>
            <w:r>
              <w:rPr>
                <w:rFonts w:eastAsia="Times New Roman"/>
                <w:lang w:val="en-US"/>
              </w:rPr>
              <w:t>accept</w:t>
            </w:r>
            <w:ins w:id="48" w:author="Cary Ussery" w:date="2015-09-10T19:05:00Z">
              <w:r w:rsidR="000618A7">
                <w:rPr>
                  <w:rFonts w:eastAsia="Times New Roman"/>
                  <w:lang w:val="en-US"/>
                </w:rPr>
                <w:t>s</w:t>
              </w:r>
            </w:ins>
            <w:r>
              <w:rPr>
                <w:rFonts w:eastAsia="Times New Roman"/>
                <w:lang w:val="en-US"/>
              </w:rPr>
              <w:t xml:space="preserve"> a message</w:t>
            </w:r>
            <w:del w:id="49" w:author="Cary Ussery" w:date="2015-09-10T19:04:00Z">
              <w:r w:rsidDel="000618A7">
                <w:rPr>
                  <w:rFonts w:eastAsia="Times New Roman"/>
                  <w:lang w:val="en-US"/>
                </w:rPr>
                <w:delText>s</w:delText>
              </w:r>
            </w:del>
            <w:r>
              <w:rPr>
                <w:rFonts w:eastAsia="Times New Roman"/>
                <w:lang w:val="en-US"/>
              </w:rPr>
              <w:t xml:space="preserve">, processes it according to the definition of the event in the message header, and returns a one or more response messages. This operation is described in detail [on the messaging page](messaging.html#process) </w:t>
            </w:r>
          </w:p>
        </w:tc>
      </w:tr>
      <w:tr w:rsidR="00D67926" w14:paraId="6FF7196C" w14:textId="77777777">
        <w:trPr>
          <w:divId w:val="395520675"/>
          <w:tblCellSpacing w:w="15" w:type="dxa"/>
        </w:trPr>
        <w:tc>
          <w:tcPr>
            <w:tcW w:w="0" w:type="auto"/>
            <w:vAlign w:val="center"/>
            <w:hideMark/>
          </w:tcPr>
          <w:p w14:paraId="56D5660C"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53B8B4A6" w14:textId="77777777" w:rsidR="00D67926" w:rsidRDefault="008D6FB8">
            <w:pPr>
              <w:rPr>
                <w:rFonts w:eastAsia="Times New Roman"/>
                <w:lang w:val="en-US"/>
              </w:rPr>
            </w:pPr>
            <w:r>
              <w:rPr>
                <w:rFonts w:eastAsia="Times New Roman"/>
                <w:lang w:val="en-US"/>
              </w:rPr>
              <w:t xml:space="preserve">This operation does not use the parameters resource; the parameters "async" and "response-url" always go in the URL, if they are used, and the message parameter is always the body of the HTTP message </w:t>
            </w:r>
          </w:p>
        </w:tc>
      </w:tr>
      <w:tr w:rsidR="00D67926" w14:paraId="5A47DD7E" w14:textId="77777777">
        <w:trPr>
          <w:divId w:val="395520675"/>
          <w:tblCellSpacing w:w="15" w:type="dxa"/>
        </w:trPr>
        <w:tc>
          <w:tcPr>
            <w:tcW w:w="0" w:type="auto"/>
            <w:vAlign w:val="center"/>
            <w:hideMark/>
          </w:tcPr>
          <w:p w14:paraId="75972B42" w14:textId="77777777" w:rsidR="00D67926" w:rsidRDefault="008D6FB8">
            <w:pPr>
              <w:rPr>
                <w:rFonts w:eastAsia="Times New Roman"/>
                <w:lang w:val="en-US"/>
              </w:rPr>
            </w:pPr>
            <w:r>
              <w:rPr>
                <w:rFonts w:eastAsia="Times New Roman"/>
                <w:lang w:val="en-US"/>
              </w:rPr>
              <w:t>Parameter content</w:t>
            </w:r>
          </w:p>
        </w:tc>
        <w:tc>
          <w:tcPr>
            <w:tcW w:w="0" w:type="auto"/>
            <w:vAlign w:val="center"/>
            <w:hideMark/>
          </w:tcPr>
          <w:p w14:paraId="436379E3" w14:textId="77777777" w:rsidR="00D67926" w:rsidRDefault="008D6FB8">
            <w:pPr>
              <w:rPr>
                <w:rFonts w:eastAsia="Times New Roman"/>
                <w:lang w:val="en-US"/>
              </w:rPr>
            </w:pPr>
            <w:r>
              <w:rPr>
                <w:rFonts w:eastAsia="Times New Roman"/>
                <w:lang w:val="en-US"/>
              </w:rPr>
              <w:t>The message to process (or, if using asynchronous messaging, it may be a response message to accept)</w:t>
            </w:r>
          </w:p>
        </w:tc>
      </w:tr>
      <w:tr w:rsidR="00D67926" w14:paraId="487DE7B3" w14:textId="77777777">
        <w:trPr>
          <w:divId w:val="395520675"/>
          <w:tblCellSpacing w:w="15" w:type="dxa"/>
        </w:trPr>
        <w:tc>
          <w:tcPr>
            <w:tcW w:w="0" w:type="auto"/>
            <w:vAlign w:val="center"/>
            <w:hideMark/>
          </w:tcPr>
          <w:p w14:paraId="1209176C" w14:textId="77777777" w:rsidR="00D67926" w:rsidRDefault="008D6FB8">
            <w:pPr>
              <w:rPr>
                <w:rFonts w:eastAsia="Times New Roman"/>
                <w:lang w:val="en-US"/>
              </w:rPr>
            </w:pPr>
            <w:r>
              <w:rPr>
                <w:rFonts w:eastAsia="Times New Roman"/>
                <w:lang w:val="en-US"/>
              </w:rPr>
              <w:t>Parameter async</w:t>
            </w:r>
          </w:p>
        </w:tc>
        <w:tc>
          <w:tcPr>
            <w:tcW w:w="0" w:type="auto"/>
            <w:vAlign w:val="center"/>
            <w:hideMark/>
          </w:tcPr>
          <w:p w14:paraId="01D44C40" w14:textId="77777777" w:rsidR="00D67926" w:rsidRDefault="008D6FB8">
            <w:pPr>
              <w:rPr>
                <w:rFonts w:eastAsia="Times New Roman"/>
                <w:lang w:val="en-US"/>
              </w:rPr>
            </w:pPr>
            <w:r>
              <w:rPr>
                <w:rFonts w:eastAsia="Times New Roman"/>
                <w:lang w:val="en-US"/>
              </w:rPr>
              <w:t>If 'true' the message is processed using the asynchronous messaging pattern</w:t>
            </w:r>
          </w:p>
        </w:tc>
      </w:tr>
      <w:tr w:rsidR="00D67926" w14:paraId="2E84982B" w14:textId="77777777">
        <w:trPr>
          <w:divId w:val="395520675"/>
          <w:tblCellSpacing w:w="15" w:type="dxa"/>
        </w:trPr>
        <w:tc>
          <w:tcPr>
            <w:tcW w:w="0" w:type="auto"/>
            <w:vAlign w:val="center"/>
            <w:hideMark/>
          </w:tcPr>
          <w:p w14:paraId="212E9D91" w14:textId="77777777" w:rsidR="00D67926" w:rsidRDefault="008D6FB8">
            <w:pPr>
              <w:rPr>
                <w:rFonts w:eastAsia="Times New Roman"/>
                <w:lang w:val="en-US"/>
              </w:rPr>
            </w:pPr>
            <w:r>
              <w:rPr>
                <w:rFonts w:eastAsia="Times New Roman"/>
                <w:lang w:val="en-US"/>
              </w:rPr>
              <w:t>Parameter response-url</w:t>
            </w:r>
          </w:p>
        </w:tc>
        <w:tc>
          <w:tcPr>
            <w:tcW w:w="0" w:type="auto"/>
            <w:vAlign w:val="center"/>
            <w:hideMark/>
          </w:tcPr>
          <w:p w14:paraId="145F7E7F" w14:textId="77777777" w:rsidR="00D67926" w:rsidRDefault="008D6FB8">
            <w:pPr>
              <w:rPr>
                <w:rFonts w:eastAsia="Times New Roman"/>
                <w:lang w:val="en-US"/>
              </w:rPr>
            </w:pPr>
            <w:r>
              <w:rPr>
                <w:rFonts w:eastAsia="Times New Roman"/>
                <w:lang w:val="en-US"/>
              </w:rPr>
              <w:t xml:space="preserve">A URL to submit response messages to, if asynchronous messaging is being used, and if the MessageHeader.source.endpoint is not the appropriate place to submit responses </w:t>
            </w:r>
          </w:p>
        </w:tc>
      </w:tr>
      <w:tr w:rsidR="00D67926" w14:paraId="5527B8B3" w14:textId="77777777">
        <w:trPr>
          <w:divId w:val="395520675"/>
          <w:tblCellSpacing w:w="15" w:type="dxa"/>
        </w:trPr>
        <w:tc>
          <w:tcPr>
            <w:tcW w:w="0" w:type="auto"/>
            <w:vAlign w:val="center"/>
            <w:hideMark/>
          </w:tcPr>
          <w:p w14:paraId="2FCE6EC8"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1D7CBB3C" w14:textId="77777777" w:rsidR="00D67926" w:rsidRDefault="008D6FB8">
            <w:pPr>
              <w:rPr>
                <w:rFonts w:eastAsia="Times New Roman"/>
                <w:lang w:val="en-US"/>
              </w:rPr>
            </w:pPr>
            <w:r>
              <w:rPr>
                <w:rFonts w:eastAsia="Times New Roman"/>
                <w:lang w:val="en-US"/>
              </w:rPr>
              <w:t>A response message</w:t>
            </w:r>
            <w:del w:id="50" w:author="Cary Ussery" w:date="2015-09-10T19:06:00Z">
              <w:r w:rsidDel="000618A7">
                <w:rPr>
                  <w:rFonts w:eastAsia="Times New Roman"/>
                  <w:lang w:val="en-US"/>
                </w:rPr>
                <w:delText>,</w:delText>
              </w:r>
            </w:del>
            <w:r>
              <w:rPr>
                <w:rFonts w:eastAsia="Times New Roman"/>
                <w:lang w:val="en-US"/>
              </w:rPr>
              <w:t xml:space="preserve"> if synchronous messaging is being used (mandatory in this case). For asynchronous messaging, there is no return value </w:t>
            </w:r>
          </w:p>
        </w:tc>
      </w:tr>
    </w:tbl>
    <w:p w14:paraId="6FE584F0" w14:textId="77777777" w:rsidR="00D67926" w:rsidRDefault="008D6FB8">
      <w:pPr>
        <w:pStyle w:val="Heading2"/>
        <w:divId w:val="395520675"/>
        <w:rPr>
          <w:rFonts w:eastAsia="Times New Roman"/>
          <w:lang w:val="en-US"/>
        </w:rPr>
      </w:pPr>
      <w:r>
        <w:rPr>
          <w:rFonts w:eastAsia="Times New Roman"/>
          <w:lang w:val="en-US"/>
        </w:rPr>
        <w:lastRenderedPageBreak/>
        <w:t>Operation: Validate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8026"/>
      </w:tblGrid>
      <w:tr w:rsidR="00D67926" w14:paraId="43BF7402" w14:textId="77777777">
        <w:trPr>
          <w:divId w:val="395520675"/>
          <w:tblCellSpacing w:w="15" w:type="dxa"/>
        </w:trPr>
        <w:tc>
          <w:tcPr>
            <w:tcW w:w="0" w:type="auto"/>
            <w:vAlign w:val="center"/>
            <w:hideMark/>
          </w:tcPr>
          <w:p w14:paraId="5329EA31"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0A0A2F26" w14:textId="77777777" w:rsidR="00D67926" w:rsidRDefault="008D6FB8">
            <w:pPr>
              <w:rPr>
                <w:rFonts w:eastAsia="Times New Roman"/>
                <w:lang w:val="en-US"/>
              </w:rPr>
            </w:pPr>
            <w:r>
              <w:rPr>
                <w:rFonts w:eastAsia="Times New Roman"/>
                <w:lang w:val="en-US"/>
              </w:rPr>
              <w:t xml:space="preserve">Validate a resource (Validate a resource) </w:t>
            </w:r>
          </w:p>
        </w:tc>
      </w:tr>
      <w:tr w:rsidR="00D67926" w14:paraId="063CF974" w14:textId="77777777">
        <w:trPr>
          <w:divId w:val="395520675"/>
          <w:tblCellSpacing w:w="15" w:type="dxa"/>
        </w:trPr>
        <w:tc>
          <w:tcPr>
            <w:tcW w:w="0" w:type="auto"/>
            <w:vAlign w:val="center"/>
            <w:hideMark/>
          </w:tcPr>
          <w:p w14:paraId="22D25B34"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7B0191A2" w14:textId="77777777" w:rsidR="00D67926" w:rsidRDefault="008D6FB8" w:rsidP="000618A7">
            <w:pPr>
              <w:rPr>
                <w:rFonts w:eastAsia="Times New Roman"/>
                <w:lang w:val="en-US"/>
              </w:rPr>
            </w:pPr>
            <w:r>
              <w:rPr>
                <w:rFonts w:eastAsia="Times New Roman"/>
                <w:lang w:val="en-US"/>
              </w:rPr>
              <w:t xml:space="preserve">The validate </w:t>
            </w:r>
            <w:del w:id="51" w:author="Cary Ussery" w:date="2015-09-10T19:08:00Z">
              <w:r w:rsidDel="000618A7">
                <w:rPr>
                  <w:rFonts w:eastAsia="Times New Roman"/>
                  <w:lang w:val="en-US"/>
                </w:rPr>
                <w:delText xml:space="preserve">interaction </w:delText>
              </w:r>
            </w:del>
            <w:ins w:id="52" w:author="Cary Ussery" w:date="2015-09-10T19:08:00Z">
              <w:r w:rsidR="000618A7">
                <w:rPr>
                  <w:rFonts w:eastAsia="Times New Roman"/>
                  <w:lang w:val="en-US"/>
                </w:rPr>
                <w:t xml:space="preserve">operation </w:t>
              </w:r>
            </w:ins>
            <w:r>
              <w:rPr>
                <w:rFonts w:eastAsia="Times New Roman"/>
                <w:lang w:val="en-US"/>
              </w:rPr>
              <w:t xml:space="preserve">checks whether the attached content would be acceptable either generally, </w:t>
            </w:r>
            <w:del w:id="53" w:author="Cary Ussery" w:date="2015-09-10T19:08:00Z">
              <w:r w:rsidDel="000618A7">
                <w:rPr>
                  <w:rFonts w:eastAsia="Times New Roman"/>
                  <w:lang w:val="en-US"/>
                </w:rPr>
                <w:delText xml:space="preserve">or </w:delText>
              </w:r>
            </w:del>
            <w:r>
              <w:rPr>
                <w:rFonts w:eastAsia="Times New Roman"/>
                <w:lang w:val="en-US"/>
              </w:rPr>
              <w:t xml:space="preserve">as a create, </w:t>
            </w:r>
            <w:del w:id="54" w:author="Cary Ussery" w:date="2015-09-10T19:08:00Z">
              <w:r w:rsidDel="000618A7">
                <w:rPr>
                  <w:rFonts w:eastAsia="Times New Roman"/>
                  <w:lang w:val="en-US"/>
                </w:rPr>
                <w:delText xml:space="preserve">or </w:delText>
              </w:r>
            </w:del>
            <w:ins w:id="55" w:author="Cary Ussery" w:date="2015-09-10T19:08:00Z">
              <w:r w:rsidR="000618A7">
                <w:rPr>
                  <w:rFonts w:eastAsia="Times New Roman"/>
                  <w:lang w:val="en-US"/>
                </w:rPr>
                <w:t xml:space="preserve">as </w:t>
              </w:r>
            </w:ins>
            <w:r>
              <w:rPr>
                <w:rFonts w:eastAsia="Times New Roman"/>
                <w:lang w:val="en-US"/>
              </w:rPr>
              <w:t xml:space="preserve">an update or </w:t>
            </w:r>
            <w:ins w:id="56" w:author="Cary Ussery" w:date="2015-09-10T19:08:00Z">
              <w:r w:rsidR="000618A7">
                <w:rPr>
                  <w:rFonts w:eastAsia="Times New Roman"/>
                  <w:lang w:val="en-US"/>
                </w:rPr>
                <w:t xml:space="preserve">as a </w:t>
              </w:r>
            </w:ins>
            <w:r>
              <w:rPr>
                <w:rFonts w:eastAsia="Times New Roman"/>
                <w:lang w:val="en-US"/>
              </w:rPr>
              <w:t xml:space="preserve">delete to an existing resource. The action the server takes depends on the mode parameter: * [mode not provided]: The server checks the content of the resource against any schema, constraint rules, and other general terminology rules * create: The server checks the content, and then checks that the content would be acceptable as a create (e.g. that the content would not violate any uniqueness constraints) * update: The server checks the content, and then checks that it would accept it as an update against the nominated specific resource (e.g. that there are no changes to immutable fields the server does not allow to change, and checking version integrity if appropriate) * delete: The server ignores the content, and checks that the nominated resource is allowed to be deleted (e.g. checking referential integrity rules) Modes update and delete can only be used when the operation is invoked at the resource instance level. The return from this operation is an </w:t>
            </w:r>
            <w:ins w:id="57" w:author="Cary Ussery" w:date="2015-09-10T19:09:00Z">
              <w:r w:rsidR="000618A7">
                <w:rPr>
                  <w:rFonts w:eastAsia="Times New Roman"/>
                  <w:lang w:val="en-US"/>
                </w:rPr>
                <w:t>[[[</w:t>
              </w:r>
            </w:ins>
            <w:r>
              <w:rPr>
                <w:rFonts w:eastAsia="Times New Roman"/>
                <w:lang w:val="en-US"/>
              </w:rPr>
              <w:t>OperationOutcome</w:t>
            </w:r>
            <w:ins w:id="58" w:author="Cary Ussery" w:date="2015-09-10T19:09:00Z">
              <w:r w:rsidR="000618A7">
                <w:rPr>
                  <w:rFonts w:eastAsia="Times New Roman"/>
                  <w:lang w:val="en-US"/>
                </w:rPr>
                <w:t>]]]</w:t>
              </w:r>
            </w:ins>
            <w:r>
              <w:rPr>
                <w:rFonts w:eastAsia="Times New Roman"/>
                <w:lang w:val="en-US"/>
              </w:rPr>
              <w:t xml:space="preserve"> </w:t>
            </w:r>
          </w:p>
        </w:tc>
      </w:tr>
      <w:tr w:rsidR="00D67926" w14:paraId="3F4FE883" w14:textId="77777777">
        <w:trPr>
          <w:divId w:val="395520675"/>
          <w:tblCellSpacing w:w="15" w:type="dxa"/>
        </w:trPr>
        <w:tc>
          <w:tcPr>
            <w:tcW w:w="0" w:type="auto"/>
            <w:vAlign w:val="center"/>
            <w:hideMark/>
          </w:tcPr>
          <w:p w14:paraId="6C3A8585"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1C2129DE" w14:textId="77777777" w:rsidR="00D67926" w:rsidRDefault="008D6FB8">
            <w:pPr>
              <w:rPr>
                <w:rFonts w:eastAsia="Times New Roman"/>
                <w:lang w:val="en-US"/>
              </w:rPr>
            </w:pPr>
            <w:r>
              <w:rPr>
                <w:rFonts w:eastAsia="Times New Roman"/>
                <w:lang w:val="en-US"/>
              </w:rPr>
              <w:t>This operation may be used during design and development to validate application design. It can also be used at run-time. One possible use might be that a client asks the server whether a proposed update is valid as the user is editing a dialog</w:t>
            </w:r>
            <w:del w:id="59" w:author="Cary Ussery" w:date="2015-09-10T19:09:00Z">
              <w:r w:rsidDel="000618A7">
                <w:rPr>
                  <w:rFonts w:eastAsia="Times New Roman"/>
                  <w:lang w:val="en-US"/>
                </w:rPr>
                <w:delText>,</w:delText>
              </w:r>
            </w:del>
            <w:r>
              <w:rPr>
                <w:rFonts w:eastAsia="Times New Roman"/>
                <w:lang w:val="en-US"/>
              </w:rPr>
              <w:t xml:space="preserve"> and displays an updated error to the user. The operation can be used as part of a light-weight two phase commit protocol but there is no expectation that the server will hold the content of the resource after this operation is used, or that the server guarantees to </w:t>
            </w:r>
            <w:del w:id="60" w:author="Cary Ussery" w:date="2015-09-10T19:09:00Z">
              <w:r w:rsidDel="003D3474">
                <w:rPr>
                  <w:rFonts w:eastAsia="Times New Roman"/>
                  <w:lang w:val="en-US"/>
                </w:rPr>
                <w:delText>succesfully</w:delText>
              </w:r>
            </w:del>
            <w:ins w:id="61" w:author="Cary Ussery" w:date="2015-09-10T19:09:00Z">
              <w:r w:rsidR="003D3474">
                <w:rPr>
                  <w:rFonts w:eastAsia="Times New Roman"/>
                  <w:lang w:val="en-US"/>
                </w:rPr>
                <w:t>successfully</w:t>
              </w:r>
            </w:ins>
            <w:r>
              <w:rPr>
                <w:rFonts w:eastAsia="Times New Roman"/>
                <w:lang w:val="en-US"/>
              </w:rPr>
              <w:t xml:space="preserve"> perform an actual create, update or delete after the validation operation completes. </w:t>
            </w:r>
          </w:p>
        </w:tc>
      </w:tr>
      <w:tr w:rsidR="00D67926" w14:paraId="2E2D2C1F" w14:textId="77777777">
        <w:trPr>
          <w:divId w:val="395520675"/>
          <w:tblCellSpacing w:w="15" w:type="dxa"/>
        </w:trPr>
        <w:tc>
          <w:tcPr>
            <w:tcW w:w="0" w:type="auto"/>
            <w:vAlign w:val="center"/>
            <w:hideMark/>
          </w:tcPr>
          <w:p w14:paraId="7797D2A3" w14:textId="77777777" w:rsidR="00D67926" w:rsidRDefault="008D6FB8">
            <w:pPr>
              <w:rPr>
                <w:rFonts w:eastAsia="Times New Roman"/>
                <w:lang w:val="en-US"/>
              </w:rPr>
            </w:pPr>
            <w:r>
              <w:rPr>
                <w:rFonts w:eastAsia="Times New Roman"/>
                <w:lang w:val="en-US"/>
              </w:rPr>
              <w:t>Parameter resource</w:t>
            </w:r>
          </w:p>
        </w:tc>
        <w:tc>
          <w:tcPr>
            <w:tcW w:w="0" w:type="auto"/>
            <w:vAlign w:val="center"/>
            <w:hideMark/>
          </w:tcPr>
          <w:p w14:paraId="1678AA62" w14:textId="77777777" w:rsidR="00D67926" w:rsidRDefault="008D6FB8">
            <w:pPr>
              <w:rPr>
                <w:rFonts w:eastAsia="Times New Roman"/>
                <w:lang w:val="en-US"/>
              </w:rPr>
            </w:pPr>
            <w:r>
              <w:rPr>
                <w:rFonts w:eastAsia="Times New Roman"/>
                <w:lang w:val="en-US"/>
              </w:rPr>
              <w:t>Must be present unless the mode is "</w:t>
            </w:r>
            <w:commentRangeStart w:id="62"/>
            <w:r>
              <w:rPr>
                <w:rFonts w:eastAsia="Times New Roman"/>
                <w:lang w:val="en-US"/>
              </w:rPr>
              <w:t>delete</w:t>
            </w:r>
            <w:commentRangeEnd w:id="62"/>
            <w:r w:rsidR="003D3474">
              <w:rPr>
                <w:rStyle w:val="CommentReference"/>
              </w:rPr>
              <w:commentReference w:id="62"/>
            </w:r>
            <w:r>
              <w:rPr>
                <w:rFonts w:eastAsia="Times New Roman"/>
                <w:lang w:val="en-US"/>
              </w:rPr>
              <w:t>"</w:t>
            </w:r>
          </w:p>
        </w:tc>
      </w:tr>
      <w:tr w:rsidR="00D67926" w14:paraId="3788080D" w14:textId="77777777">
        <w:trPr>
          <w:divId w:val="395520675"/>
          <w:tblCellSpacing w:w="15" w:type="dxa"/>
        </w:trPr>
        <w:tc>
          <w:tcPr>
            <w:tcW w:w="0" w:type="auto"/>
            <w:vAlign w:val="center"/>
            <w:hideMark/>
          </w:tcPr>
          <w:p w14:paraId="160275C9" w14:textId="77777777" w:rsidR="00D67926" w:rsidRDefault="008D6FB8">
            <w:pPr>
              <w:rPr>
                <w:rFonts w:eastAsia="Times New Roman"/>
                <w:lang w:val="en-US"/>
              </w:rPr>
            </w:pPr>
            <w:r>
              <w:rPr>
                <w:rFonts w:eastAsia="Times New Roman"/>
                <w:lang w:val="en-US"/>
              </w:rPr>
              <w:t>Parameter mode</w:t>
            </w:r>
          </w:p>
        </w:tc>
        <w:tc>
          <w:tcPr>
            <w:tcW w:w="0" w:type="auto"/>
            <w:vAlign w:val="center"/>
            <w:hideMark/>
          </w:tcPr>
          <w:p w14:paraId="776D4F4C" w14:textId="77777777" w:rsidR="00D67926" w:rsidRDefault="008D6FB8">
            <w:pPr>
              <w:rPr>
                <w:rFonts w:eastAsia="Times New Roman"/>
                <w:lang w:val="en-US"/>
              </w:rPr>
            </w:pPr>
            <w:r>
              <w:rPr>
                <w:rFonts w:eastAsia="Times New Roman"/>
                <w:lang w:val="en-US"/>
              </w:rPr>
              <w:t>Default is 'no action</w:t>
            </w:r>
            <w:ins w:id="63" w:author="Cary Ussery" w:date="2015-09-10T19:10:00Z">
              <w:r w:rsidR="003D3474">
                <w:rPr>
                  <w:rFonts w:eastAsia="Times New Roman"/>
                  <w:lang w:val="en-US"/>
                </w:rPr>
                <w:t>’</w:t>
              </w:r>
            </w:ins>
            <w:r>
              <w:rPr>
                <w:rFonts w:eastAsia="Times New Roman"/>
                <w:lang w:val="en-US"/>
              </w:rPr>
              <w:t>; (e.g. general validation)</w:t>
            </w:r>
          </w:p>
        </w:tc>
      </w:tr>
      <w:tr w:rsidR="00D67926" w14:paraId="1DEB49A7" w14:textId="77777777">
        <w:trPr>
          <w:divId w:val="395520675"/>
          <w:tblCellSpacing w:w="15" w:type="dxa"/>
        </w:trPr>
        <w:tc>
          <w:tcPr>
            <w:tcW w:w="0" w:type="auto"/>
            <w:vAlign w:val="center"/>
            <w:hideMark/>
          </w:tcPr>
          <w:p w14:paraId="78A9B4DC" w14:textId="77777777" w:rsidR="00D67926" w:rsidRDefault="008D6FB8">
            <w:pPr>
              <w:rPr>
                <w:rFonts w:eastAsia="Times New Roman"/>
                <w:lang w:val="en-US"/>
              </w:rPr>
            </w:pPr>
            <w:r>
              <w:rPr>
                <w:rFonts w:eastAsia="Times New Roman"/>
                <w:lang w:val="en-US"/>
              </w:rPr>
              <w:t>Parameter profile</w:t>
            </w:r>
          </w:p>
        </w:tc>
        <w:tc>
          <w:tcPr>
            <w:tcW w:w="0" w:type="auto"/>
            <w:vAlign w:val="center"/>
            <w:hideMark/>
          </w:tcPr>
          <w:p w14:paraId="218C4978" w14:textId="77777777" w:rsidR="00D67926" w:rsidRDefault="008D6FB8">
            <w:pPr>
              <w:rPr>
                <w:rFonts w:eastAsia="Times New Roman"/>
                <w:lang w:val="en-US"/>
              </w:rPr>
            </w:pPr>
            <w:r>
              <w:rPr>
                <w:rFonts w:eastAsia="Times New Roman"/>
                <w:lang w:val="en-US"/>
              </w:rPr>
              <w:t xml:space="preserve">If this is nominated, then the resource is validated against this specific profile. If a profile is nominated, and the server cannot validate against the nominated profile, it SHALL return an error </w:t>
            </w:r>
          </w:p>
        </w:tc>
      </w:tr>
      <w:tr w:rsidR="00D67926" w14:paraId="25238A5A" w14:textId="77777777">
        <w:trPr>
          <w:divId w:val="395520675"/>
          <w:tblCellSpacing w:w="15" w:type="dxa"/>
        </w:trPr>
        <w:tc>
          <w:tcPr>
            <w:tcW w:w="0" w:type="auto"/>
            <w:vAlign w:val="center"/>
            <w:hideMark/>
          </w:tcPr>
          <w:p w14:paraId="667542F7"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3B96D985" w14:textId="77777777" w:rsidR="00D67926" w:rsidRDefault="008D6FB8">
            <w:pPr>
              <w:rPr>
                <w:rFonts w:eastAsia="Times New Roman"/>
                <w:lang w:val="en-US"/>
              </w:rPr>
            </w:pPr>
            <w:r>
              <w:rPr>
                <w:rFonts w:eastAsia="Times New Roman"/>
                <w:lang w:val="en-US"/>
              </w:rPr>
              <w:t xml:space="preserve">If the operation outcome does not list any errors, and a mode was specified, then this is an indication that the operation would be expected to succeed (excepting for transactional integrity issues, see below) </w:t>
            </w:r>
          </w:p>
        </w:tc>
      </w:tr>
    </w:tbl>
    <w:p w14:paraId="5F7F59AA" w14:textId="77777777" w:rsidR="00D67926" w:rsidRDefault="008D6FB8">
      <w:pPr>
        <w:pStyle w:val="Heading2"/>
        <w:divId w:val="395520675"/>
        <w:rPr>
          <w:rFonts w:eastAsia="Times New Roman"/>
          <w:lang w:val="en-US"/>
        </w:rPr>
      </w:pPr>
      <w:r>
        <w:rPr>
          <w:rFonts w:eastAsia="Times New Roman"/>
          <w:lang w:val="en-US"/>
        </w:rPr>
        <w:t>Operation: Value Set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gridCol w:w="8292"/>
      </w:tblGrid>
      <w:tr w:rsidR="00D67926" w14:paraId="3FEF8ABD" w14:textId="77777777">
        <w:trPr>
          <w:divId w:val="395520675"/>
          <w:tblCellSpacing w:w="15" w:type="dxa"/>
        </w:trPr>
        <w:tc>
          <w:tcPr>
            <w:tcW w:w="0" w:type="auto"/>
            <w:vAlign w:val="center"/>
            <w:hideMark/>
          </w:tcPr>
          <w:p w14:paraId="339FA6BA"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0ECBEA7E" w14:textId="77777777" w:rsidR="00D67926" w:rsidRDefault="008D6FB8">
            <w:pPr>
              <w:rPr>
                <w:rFonts w:eastAsia="Times New Roman"/>
                <w:lang w:val="en-US"/>
              </w:rPr>
            </w:pPr>
            <w:r>
              <w:rPr>
                <w:rFonts w:eastAsia="Times New Roman"/>
                <w:lang w:val="en-US"/>
              </w:rPr>
              <w:t xml:space="preserve">Value Set Expansion (Value Set Expansion) </w:t>
            </w:r>
          </w:p>
        </w:tc>
      </w:tr>
      <w:tr w:rsidR="00D67926" w14:paraId="46FCDDFD" w14:textId="77777777">
        <w:trPr>
          <w:divId w:val="395520675"/>
          <w:tblCellSpacing w:w="15" w:type="dxa"/>
        </w:trPr>
        <w:tc>
          <w:tcPr>
            <w:tcW w:w="0" w:type="auto"/>
            <w:vAlign w:val="center"/>
            <w:hideMark/>
          </w:tcPr>
          <w:p w14:paraId="63AA3984"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146D7A63" w14:textId="77777777" w:rsidR="00D67926" w:rsidRDefault="008D6FB8">
            <w:pPr>
              <w:rPr>
                <w:rFonts w:eastAsia="Times New Roman"/>
                <w:lang w:val="en-US"/>
              </w:rPr>
            </w:pPr>
            <w:r>
              <w:rPr>
                <w:rFonts w:eastAsia="Times New Roman"/>
                <w:lang w:val="en-US"/>
              </w:rPr>
              <w:t xml:space="preserve">The definition of a value set is used to create a simple collection of codes suitable for use for data entry or validation. If the operation is not called at the instance level, one </w:t>
            </w:r>
            <w:r>
              <w:rPr>
                <w:rFonts w:eastAsia="Times New Roman"/>
                <w:lang w:val="en-US"/>
              </w:rPr>
              <w:lastRenderedPageBreak/>
              <w:t xml:space="preserve">of the in parameters identifier, context or valueset must be provided. An expanded value set will be returned, or an OperationOutcome with an error message. </w:t>
            </w:r>
          </w:p>
        </w:tc>
      </w:tr>
      <w:tr w:rsidR="00D67926" w14:paraId="5ED373C6" w14:textId="77777777">
        <w:trPr>
          <w:divId w:val="395520675"/>
          <w:tblCellSpacing w:w="15" w:type="dxa"/>
        </w:trPr>
        <w:tc>
          <w:tcPr>
            <w:tcW w:w="0" w:type="auto"/>
            <w:vAlign w:val="center"/>
            <w:hideMark/>
          </w:tcPr>
          <w:p w14:paraId="6DDD0B53" w14:textId="77777777" w:rsidR="00D67926" w:rsidRDefault="008D6FB8">
            <w:pPr>
              <w:rPr>
                <w:rFonts w:eastAsia="Times New Roman"/>
                <w:lang w:val="en-US"/>
              </w:rPr>
            </w:pPr>
            <w:r>
              <w:rPr>
                <w:rFonts w:eastAsia="Times New Roman"/>
                <w:lang w:val="en-US"/>
              </w:rPr>
              <w:lastRenderedPageBreak/>
              <w:t>Notes</w:t>
            </w:r>
          </w:p>
        </w:tc>
        <w:tc>
          <w:tcPr>
            <w:tcW w:w="0" w:type="auto"/>
            <w:vAlign w:val="center"/>
            <w:hideMark/>
          </w:tcPr>
          <w:p w14:paraId="540855E1" w14:textId="7B2136BC" w:rsidR="00D67926" w:rsidRDefault="008D6FB8" w:rsidP="003D3474">
            <w:pPr>
              <w:rPr>
                <w:rFonts w:eastAsia="Times New Roman"/>
                <w:lang w:val="en-US"/>
              </w:rPr>
            </w:pPr>
            <w:r>
              <w:rPr>
                <w:rFonts w:eastAsia="Times New Roman"/>
                <w:lang w:val="en-US"/>
              </w:rPr>
              <w:t>The value set expansion returned by this query should be treated as a transient result that will change over time (whether it does or not depends on how the value set is specified), so applications should repeat the operation each time the value set is used. Clients can work through large flat expansions in a set of pages (partial views of the full expansion) instead of just getting the full expansion in a single exchange by using offset and count parameters. Servers are not obliged to support paging, but if they do</w:t>
            </w:r>
            <w:del w:id="64" w:author="Cary Ussery" w:date="2015-09-10T19:15:00Z">
              <w:r w:rsidDel="003D3474">
                <w:rPr>
                  <w:rFonts w:eastAsia="Times New Roman"/>
                  <w:lang w:val="en-US"/>
                </w:rPr>
                <w:delText xml:space="preserve"> so</w:delText>
              </w:r>
            </w:del>
            <w:r>
              <w:rPr>
                <w:rFonts w:eastAsia="Times New Roman"/>
                <w:lang w:val="en-US"/>
              </w:rPr>
              <w:t xml:space="preserve">, SHALL support both the offset and count parameters. </w:t>
            </w:r>
            <w:del w:id="65" w:author="Cary Ussery" w:date="2015-09-10T19:15:00Z">
              <w:r w:rsidDel="003D3474">
                <w:rPr>
                  <w:rFonts w:eastAsia="Times New Roman"/>
                  <w:lang w:val="en-US"/>
                </w:rPr>
                <w:delText>Heirarchical</w:delText>
              </w:r>
            </w:del>
            <w:ins w:id="66" w:author="Cary Ussery" w:date="2015-09-10T19:15:00Z">
              <w:r w:rsidR="003D3474">
                <w:rPr>
                  <w:rFonts w:eastAsia="Times New Roman"/>
                  <w:lang w:val="en-US"/>
                </w:rPr>
                <w:t>Hierarchical</w:t>
              </w:r>
            </w:ins>
            <w:r>
              <w:rPr>
                <w:rFonts w:eastAsia="Times New Roman"/>
                <w:lang w:val="en-US"/>
              </w:rPr>
              <w:t xml:space="preserve"> expansions are not subject to paging</w:t>
            </w:r>
            <w:del w:id="67" w:author="Cary Ussery" w:date="2015-09-10T19:17:00Z">
              <w:r w:rsidDel="000A1ED7">
                <w:rPr>
                  <w:rFonts w:eastAsia="Times New Roman"/>
                  <w:lang w:val="en-US"/>
                </w:rPr>
                <w:delText>,</w:delText>
              </w:r>
            </w:del>
            <w:r>
              <w:rPr>
                <w:rFonts w:eastAsia="Times New Roman"/>
                <w:lang w:val="en-US"/>
              </w:rPr>
              <w:t xml:space="preserve"> and servers simply return the entire expansion. Different servers may return different results from expanding a value set for the following reasons: * The underlying code systems are different (e.g. different versions, possibly with different defined </w:t>
            </w:r>
            <w:del w:id="68" w:author="Cary Ussery" w:date="2015-09-10T19:17:00Z">
              <w:r w:rsidDel="000A1ED7">
                <w:rPr>
                  <w:rFonts w:eastAsia="Times New Roman"/>
                  <w:lang w:val="en-US"/>
                </w:rPr>
                <w:delText>behaviour</w:delText>
              </w:r>
            </w:del>
            <w:ins w:id="69" w:author="Cary Ussery" w:date="2015-09-10T19:17:00Z">
              <w:r w:rsidR="000A1ED7">
                <w:rPr>
                  <w:rFonts w:eastAsia="Times New Roman"/>
                  <w:lang w:val="en-US"/>
                </w:rPr>
                <w:t>behavior</w:t>
              </w:r>
            </w:ins>
            <w:r>
              <w:rPr>
                <w:rFonts w:eastAsia="Times New Roman"/>
                <w:lang w:val="en-US"/>
              </w:rPr>
              <w:t xml:space="preserve">) * The server </w:t>
            </w:r>
            <w:del w:id="70" w:author="Cary Ussery" w:date="2015-09-10T19:18:00Z">
              <w:r w:rsidDel="000A1ED7">
                <w:rPr>
                  <w:rFonts w:eastAsia="Times New Roman"/>
                  <w:lang w:val="en-US"/>
                </w:rPr>
                <w:delText>optimises</w:delText>
              </w:r>
            </w:del>
            <w:ins w:id="71" w:author="Cary Ussery" w:date="2015-09-10T19:18:00Z">
              <w:r w:rsidR="000A1ED7">
                <w:rPr>
                  <w:rFonts w:eastAsia="Times New Roman"/>
                  <w:lang w:val="en-US"/>
                </w:rPr>
                <w:t>optimizes</w:t>
              </w:r>
            </w:ins>
            <w:r>
              <w:rPr>
                <w:rFonts w:eastAsia="Times New Roman"/>
                <w:lang w:val="en-US"/>
              </w:rPr>
              <w:t xml:space="preserve"> filter includes differently, such as sorting by code frequency * Servers introduce arbitrary groups to assist a user to navigate the lists based either on extensions in the definition, or additional knowledge available to the server </w:t>
            </w:r>
          </w:p>
        </w:tc>
      </w:tr>
      <w:tr w:rsidR="00D67926" w14:paraId="76931BCF" w14:textId="77777777">
        <w:trPr>
          <w:divId w:val="395520675"/>
          <w:tblCellSpacing w:w="15" w:type="dxa"/>
        </w:trPr>
        <w:tc>
          <w:tcPr>
            <w:tcW w:w="0" w:type="auto"/>
            <w:vAlign w:val="center"/>
            <w:hideMark/>
          </w:tcPr>
          <w:p w14:paraId="710D675E" w14:textId="77777777" w:rsidR="00D67926" w:rsidRDefault="008D6FB8">
            <w:pPr>
              <w:rPr>
                <w:rFonts w:eastAsia="Times New Roman"/>
                <w:lang w:val="en-US"/>
              </w:rPr>
            </w:pPr>
            <w:r>
              <w:rPr>
                <w:rFonts w:eastAsia="Times New Roman"/>
                <w:lang w:val="en-US"/>
              </w:rPr>
              <w:t>Parameter identifier</w:t>
            </w:r>
          </w:p>
        </w:tc>
        <w:tc>
          <w:tcPr>
            <w:tcW w:w="0" w:type="auto"/>
            <w:vAlign w:val="center"/>
            <w:hideMark/>
          </w:tcPr>
          <w:p w14:paraId="2A436554" w14:textId="77777777" w:rsidR="00D67926" w:rsidRDefault="008D6FB8">
            <w:pPr>
              <w:rPr>
                <w:rFonts w:eastAsia="Times New Roman"/>
                <w:lang w:val="en-US"/>
              </w:rPr>
            </w:pPr>
            <w:r>
              <w:rPr>
                <w:rFonts w:eastAsia="Times New Roman"/>
                <w:lang w:val="en-US"/>
              </w:rPr>
              <w:t xml:space="preserve">A logical value set identifier (i.e. ValueSet.identifier). The server must know the value set (e.g. it is defined explicitly in the server's value sets, or it is defined implicitly by some code system known to the server </w:t>
            </w:r>
          </w:p>
        </w:tc>
      </w:tr>
      <w:tr w:rsidR="00D67926" w14:paraId="670DCB5F" w14:textId="77777777">
        <w:trPr>
          <w:divId w:val="395520675"/>
          <w:tblCellSpacing w:w="15" w:type="dxa"/>
        </w:trPr>
        <w:tc>
          <w:tcPr>
            <w:tcW w:w="0" w:type="auto"/>
            <w:vAlign w:val="center"/>
            <w:hideMark/>
          </w:tcPr>
          <w:p w14:paraId="049EBB4E" w14:textId="77777777" w:rsidR="00D67926" w:rsidRDefault="008D6FB8">
            <w:pPr>
              <w:rPr>
                <w:rFonts w:eastAsia="Times New Roman"/>
                <w:lang w:val="en-US"/>
              </w:rPr>
            </w:pPr>
            <w:r>
              <w:rPr>
                <w:rFonts w:eastAsia="Times New Roman"/>
                <w:lang w:val="en-US"/>
              </w:rPr>
              <w:t>Parameter valueSet</w:t>
            </w:r>
          </w:p>
        </w:tc>
        <w:tc>
          <w:tcPr>
            <w:tcW w:w="0" w:type="auto"/>
            <w:vAlign w:val="center"/>
            <w:hideMark/>
          </w:tcPr>
          <w:p w14:paraId="5884506A" w14:textId="77777777" w:rsidR="00D67926" w:rsidRDefault="008D6FB8">
            <w:pPr>
              <w:rPr>
                <w:rFonts w:eastAsia="Times New Roman"/>
                <w:lang w:val="en-US"/>
              </w:rPr>
            </w:pPr>
            <w:r>
              <w:rPr>
                <w:rFonts w:eastAsia="Times New Roman"/>
                <w:lang w:val="en-US"/>
              </w:rPr>
              <w:t>The value set is provided directly as part of the request. Servers may choose not to accept value sets in this fashion</w:t>
            </w:r>
          </w:p>
        </w:tc>
      </w:tr>
      <w:tr w:rsidR="00D67926" w14:paraId="0F92AEB5" w14:textId="77777777">
        <w:trPr>
          <w:divId w:val="395520675"/>
          <w:tblCellSpacing w:w="15" w:type="dxa"/>
        </w:trPr>
        <w:tc>
          <w:tcPr>
            <w:tcW w:w="0" w:type="auto"/>
            <w:vAlign w:val="center"/>
            <w:hideMark/>
          </w:tcPr>
          <w:p w14:paraId="173FE5B0" w14:textId="77777777" w:rsidR="00D67926" w:rsidRDefault="008D6FB8">
            <w:pPr>
              <w:rPr>
                <w:rFonts w:eastAsia="Times New Roman"/>
                <w:lang w:val="en-US"/>
              </w:rPr>
            </w:pPr>
            <w:r>
              <w:rPr>
                <w:rFonts w:eastAsia="Times New Roman"/>
                <w:lang w:val="en-US"/>
              </w:rPr>
              <w:t>Parameter context</w:t>
            </w:r>
          </w:p>
        </w:tc>
        <w:tc>
          <w:tcPr>
            <w:tcW w:w="0" w:type="auto"/>
            <w:vAlign w:val="center"/>
            <w:hideMark/>
          </w:tcPr>
          <w:p w14:paraId="095B532E" w14:textId="77777777" w:rsidR="00D67926" w:rsidRDefault="008D6FB8">
            <w:pPr>
              <w:rPr>
                <w:rFonts w:eastAsia="Times New Roman"/>
                <w:lang w:val="en-US"/>
              </w:rPr>
            </w:pPr>
            <w:r>
              <w:rPr>
                <w:rFonts w:eastAsia="Times New Roman"/>
                <w:lang w:val="en-US"/>
              </w:rPr>
              <w:t xml:space="preserve">The context of the value set, so that the server can resolve this to a value set to expand. The recommended format for this URI is [Structure Definition </w:t>
            </w:r>
            <w:proofErr w:type="gramStart"/>
            <w:r>
              <w:rPr>
                <w:rFonts w:eastAsia="Times New Roman"/>
                <w:lang w:val="en-US"/>
              </w:rPr>
              <w:t>URL]#</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14:paraId="48638AEE" w14:textId="77777777">
        <w:trPr>
          <w:divId w:val="395520675"/>
          <w:tblCellSpacing w:w="15" w:type="dxa"/>
        </w:trPr>
        <w:tc>
          <w:tcPr>
            <w:tcW w:w="0" w:type="auto"/>
            <w:vAlign w:val="center"/>
            <w:hideMark/>
          </w:tcPr>
          <w:p w14:paraId="09450291" w14:textId="77777777" w:rsidR="00D67926" w:rsidRDefault="008D6FB8">
            <w:pPr>
              <w:rPr>
                <w:rFonts w:eastAsia="Times New Roman"/>
                <w:lang w:val="en-US"/>
              </w:rPr>
            </w:pPr>
            <w:r>
              <w:rPr>
                <w:rFonts w:eastAsia="Times New Roman"/>
                <w:lang w:val="en-US"/>
              </w:rPr>
              <w:t>Parameter filter</w:t>
            </w:r>
          </w:p>
        </w:tc>
        <w:tc>
          <w:tcPr>
            <w:tcW w:w="0" w:type="auto"/>
            <w:vAlign w:val="center"/>
            <w:hideMark/>
          </w:tcPr>
          <w:p w14:paraId="3780199E" w14:textId="77777777" w:rsidR="00D67926" w:rsidRDefault="008D6FB8">
            <w:pPr>
              <w:rPr>
                <w:rFonts w:eastAsia="Times New Roman"/>
                <w:lang w:val="en-US"/>
              </w:rPr>
            </w:pPr>
            <w:r>
              <w:rPr>
                <w:rFonts w:eastAsia="Times New Roman"/>
                <w:lang w:val="en-US"/>
              </w:rPr>
              <w:t xml:space="preserve">A text filter that is applied to restrict the codes that are returned (this is useful in a UI context). The interpretation of this is delegated to the server in order to allow to determine the most optimal search approach for the context </w:t>
            </w:r>
          </w:p>
        </w:tc>
      </w:tr>
      <w:tr w:rsidR="00D67926" w14:paraId="3A9991F4" w14:textId="77777777">
        <w:trPr>
          <w:divId w:val="395520675"/>
          <w:tblCellSpacing w:w="15" w:type="dxa"/>
        </w:trPr>
        <w:tc>
          <w:tcPr>
            <w:tcW w:w="0" w:type="auto"/>
            <w:vAlign w:val="center"/>
            <w:hideMark/>
          </w:tcPr>
          <w:p w14:paraId="2DD59FB5" w14:textId="77777777" w:rsidR="00D67926" w:rsidRDefault="008D6FB8">
            <w:pPr>
              <w:rPr>
                <w:rFonts w:eastAsia="Times New Roman"/>
                <w:lang w:val="en-US"/>
              </w:rPr>
            </w:pPr>
            <w:r>
              <w:rPr>
                <w:rFonts w:eastAsia="Times New Roman"/>
                <w:lang w:val="en-US"/>
              </w:rPr>
              <w:t>Parameter profile</w:t>
            </w:r>
          </w:p>
        </w:tc>
        <w:tc>
          <w:tcPr>
            <w:tcW w:w="0" w:type="auto"/>
            <w:vAlign w:val="center"/>
            <w:hideMark/>
          </w:tcPr>
          <w:p w14:paraId="775CB506" w14:textId="23422294" w:rsidR="00D67926" w:rsidRDefault="008D6FB8">
            <w:pPr>
              <w:rPr>
                <w:rFonts w:eastAsia="Times New Roman"/>
                <w:lang w:val="en-US"/>
              </w:rPr>
            </w:pPr>
            <w:r>
              <w:rPr>
                <w:rFonts w:eastAsia="Times New Roman"/>
                <w:lang w:val="en-US"/>
              </w:rPr>
              <w:t xml:space="preserve">A reference to an external definition that provides additional control information about how the expansion is performed. At this time, there is no agreed format or </w:t>
            </w:r>
            <w:del w:id="72" w:author="Cary Ussery" w:date="2015-09-10T19:23:00Z">
              <w:r w:rsidDel="003D0FF8">
                <w:rPr>
                  <w:rFonts w:eastAsia="Times New Roman"/>
                  <w:lang w:val="en-US"/>
                </w:rPr>
                <w:delText>funtionality</w:delText>
              </w:r>
            </w:del>
            <w:ins w:id="73" w:author="Cary Ussery" w:date="2015-09-10T19:23:00Z">
              <w:r w:rsidR="003D0FF8">
                <w:rPr>
                  <w:rFonts w:eastAsia="Times New Roman"/>
                  <w:lang w:val="en-US"/>
                </w:rPr>
                <w:t>functionality</w:t>
              </w:r>
            </w:ins>
            <w:r>
              <w:rPr>
                <w:rFonts w:eastAsia="Times New Roman"/>
                <w:lang w:val="en-US"/>
              </w:rPr>
              <w:t xml:space="preserve"> for the target of this URI. The [VSAC </w:t>
            </w:r>
            <w:proofErr w:type="gramStart"/>
            <w:r>
              <w:rPr>
                <w:rFonts w:eastAsia="Times New Roman"/>
                <w:lang w:val="en-US"/>
              </w:rPr>
              <w:t>Documentation](</w:t>
            </w:r>
            <w:proofErr w:type="gramEnd"/>
            <w:r>
              <w:rPr>
                <w:rFonts w:eastAsia="Times New Roman"/>
                <w:lang w:val="en-US"/>
              </w:rPr>
              <w:t xml:space="preserve">http://www.nlm.nih.gov/vsac/support/authorguidelines/updatingvaluesets.html) provides one example of the use of this parameter. Implementers using this element will need to agree on an appropriate mechanism for use within their interoperability community. Known uses for profile include: * whether to return the value set content logical definition with the expansion * whether to include inactive concepts </w:t>
            </w:r>
          </w:p>
        </w:tc>
      </w:tr>
      <w:tr w:rsidR="00D67926" w14:paraId="52BCE06A" w14:textId="77777777">
        <w:trPr>
          <w:divId w:val="395520675"/>
          <w:tblCellSpacing w:w="15" w:type="dxa"/>
        </w:trPr>
        <w:tc>
          <w:tcPr>
            <w:tcW w:w="0" w:type="auto"/>
            <w:vAlign w:val="center"/>
            <w:hideMark/>
          </w:tcPr>
          <w:p w14:paraId="30811156" w14:textId="77777777" w:rsidR="00D67926" w:rsidRDefault="008D6FB8">
            <w:pPr>
              <w:rPr>
                <w:rFonts w:eastAsia="Times New Roman"/>
                <w:lang w:val="en-US"/>
              </w:rPr>
            </w:pPr>
            <w:r>
              <w:rPr>
                <w:rFonts w:eastAsia="Times New Roman"/>
                <w:lang w:val="en-US"/>
              </w:rPr>
              <w:t>Parameter date</w:t>
            </w:r>
          </w:p>
        </w:tc>
        <w:tc>
          <w:tcPr>
            <w:tcW w:w="0" w:type="auto"/>
            <w:vAlign w:val="center"/>
            <w:hideMark/>
          </w:tcPr>
          <w:p w14:paraId="6282E5F5" w14:textId="77777777" w:rsidR="00D67926" w:rsidRDefault="008D6FB8">
            <w:pPr>
              <w:rPr>
                <w:rFonts w:eastAsia="Times New Roman"/>
                <w:lang w:val="en-US"/>
              </w:rPr>
            </w:pPr>
            <w:r>
              <w:rPr>
                <w:rFonts w:eastAsia="Times New Roman"/>
                <w:lang w:val="en-US"/>
              </w:rPr>
              <w:t xml:space="preserve">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w:t>
            </w:r>
            <w:r>
              <w:rPr>
                <w:rFonts w:eastAsia="Times New Roman"/>
                <w:lang w:val="en-US"/>
              </w:rPr>
              <w:lastRenderedPageBreak/>
              <w:t xml:space="preserve">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14:paraId="11F5978D" w14:textId="77777777">
        <w:trPr>
          <w:divId w:val="395520675"/>
          <w:tblCellSpacing w:w="15" w:type="dxa"/>
        </w:trPr>
        <w:tc>
          <w:tcPr>
            <w:tcW w:w="0" w:type="auto"/>
            <w:vAlign w:val="center"/>
            <w:hideMark/>
          </w:tcPr>
          <w:p w14:paraId="32FA1860" w14:textId="77777777" w:rsidR="00D67926" w:rsidRDefault="008D6FB8">
            <w:pPr>
              <w:rPr>
                <w:rFonts w:eastAsia="Times New Roman"/>
                <w:lang w:val="en-US"/>
              </w:rPr>
            </w:pPr>
            <w:r>
              <w:rPr>
                <w:rFonts w:eastAsia="Times New Roman"/>
                <w:lang w:val="en-US"/>
              </w:rPr>
              <w:lastRenderedPageBreak/>
              <w:t>Parameter offset</w:t>
            </w:r>
          </w:p>
        </w:tc>
        <w:tc>
          <w:tcPr>
            <w:tcW w:w="0" w:type="auto"/>
            <w:vAlign w:val="center"/>
            <w:hideMark/>
          </w:tcPr>
          <w:p w14:paraId="3F85FADC" w14:textId="77777777" w:rsidR="00D67926" w:rsidRDefault="008D6FB8">
            <w:pPr>
              <w:rPr>
                <w:rFonts w:eastAsia="Times New Roman"/>
                <w:lang w:val="en-US"/>
              </w:rPr>
            </w:pPr>
            <w:r>
              <w:rPr>
                <w:rFonts w:eastAsia="Times New Roman"/>
                <w:lang w:val="en-US"/>
              </w:rPr>
              <w:t>Paging support - where to start if a subset is desired (default = 0)</w:t>
            </w:r>
          </w:p>
        </w:tc>
      </w:tr>
      <w:tr w:rsidR="00D67926" w14:paraId="1C0BB55C" w14:textId="77777777">
        <w:trPr>
          <w:divId w:val="395520675"/>
          <w:tblCellSpacing w:w="15" w:type="dxa"/>
        </w:trPr>
        <w:tc>
          <w:tcPr>
            <w:tcW w:w="0" w:type="auto"/>
            <w:vAlign w:val="center"/>
            <w:hideMark/>
          </w:tcPr>
          <w:p w14:paraId="15C3B698" w14:textId="77777777" w:rsidR="00D67926" w:rsidRDefault="008D6FB8">
            <w:pPr>
              <w:rPr>
                <w:rFonts w:eastAsia="Times New Roman"/>
                <w:lang w:val="en-US"/>
              </w:rPr>
            </w:pPr>
            <w:r>
              <w:rPr>
                <w:rFonts w:eastAsia="Times New Roman"/>
                <w:lang w:val="en-US"/>
              </w:rPr>
              <w:t>Parameter count</w:t>
            </w:r>
          </w:p>
        </w:tc>
        <w:tc>
          <w:tcPr>
            <w:tcW w:w="0" w:type="auto"/>
            <w:vAlign w:val="center"/>
            <w:hideMark/>
          </w:tcPr>
          <w:p w14:paraId="1040ABCE" w14:textId="5577042F" w:rsidR="00D67926" w:rsidRDefault="008D6FB8">
            <w:pPr>
              <w:rPr>
                <w:rFonts w:eastAsia="Times New Roman"/>
                <w:lang w:val="en-US"/>
              </w:rPr>
            </w:pPr>
            <w:r>
              <w:rPr>
                <w:rFonts w:eastAsia="Times New Roman"/>
                <w:lang w:val="en-US"/>
              </w:rPr>
              <w:t xml:space="preserve">Paging support - how many codes </w:t>
            </w:r>
            <w:ins w:id="74" w:author="Cary Ussery" w:date="2015-09-10T19:27:00Z">
              <w:r w:rsidR="003D0FF8">
                <w:rPr>
                  <w:rFonts w:eastAsia="Times New Roman"/>
                  <w:lang w:val="en-US"/>
                </w:rPr>
                <w:t xml:space="preserve">should be provided </w:t>
              </w:r>
            </w:ins>
            <w:r>
              <w:rPr>
                <w:rFonts w:eastAsia="Times New Roman"/>
                <w:lang w:val="en-US"/>
              </w:rPr>
              <w:t xml:space="preserve">in </w:t>
            </w:r>
            <w:del w:id="75" w:author="Cary Ussery" w:date="2015-09-10T19:26:00Z">
              <w:r w:rsidDel="003D0FF8">
                <w:rPr>
                  <w:rFonts w:eastAsia="Times New Roman"/>
                  <w:lang w:val="en-US"/>
                </w:rPr>
                <w:delText xml:space="preserve">a </w:delText>
              </w:r>
            </w:del>
            <w:r>
              <w:rPr>
                <w:rFonts w:eastAsia="Times New Roman"/>
                <w:lang w:val="en-US"/>
              </w:rPr>
              <w:t xml:space="preserve">a partial view. Paging only applies to flat expansions - servers ignore paging if the expansion is not flat. If count = 0, the client is asking how large the expansion is. Servers SHOULD </w:t>
            </w:r>
            <w:del w:id="76" w:author="Cary Ussery" w:date="2015-09-10T19:27:00Z">
              <w:r w:rsidDel="003D0FF8">
                <w:rPr>
                  <w:rFonts w:eastAsia="Times New Roman"/>
                  <w:lang w:val="en-US"/>
                </w:rPr>
                <w:delText>honour</w:delText>
              </w:r>
            </w:del>
            <w:ins w:id="77" w:author="Cary Ussery" w:date="2015-09-10T19:27:00Z">
              <w:r w:rsidR="003D0FF8">
                <w:rPr>
                  <w:rFonts w:eastAsia="Times New Roman"/>
                  <w:lang w:val="en-US"/>
                </w:rPr>
                <w:t>honor</w:t>
              </w:r>
            </w:ins>
            <w:r>
              <w:rPr>
                <w:rFonts w:eastAsia="Times New Roman"/>
                <w:lang w:val="en-US"/>
              </w:rPr>
              <w:t xml:space="preserve"> this request for </w:t>
            </w:r>
            <w:del w:id="78" w:author="Cary Ussery" w:date="2015-09-10T19:27:00Z">
              <w:r w:rsidDel="003D0FF8">
                <w:rPr>
                  <w:rFonts w:eastAsia="Times New Roman"/>
                  <w:lang w:val="en-US"/>
                </w:rPr>
                <w:delText>heirarchical</w:delText>
              </w:r>
            </w:del>
            <w:ins w:id="79" w:author="Cary Ussery" w:date="2015-09-10T19:27:00Z">
              <w:r w:rsidR="003D0FF8">
                <w:rPr>
                  <w:rFonts w:eastAsia="Times New Roman"/>
                  <w:lang w:val="en-US"/>
                </w:rPr>
                <w:t>hierarchical</w:t>
              </w:r>
            </w:ins>
            <w:r>
              <w:rPr>
                <w:rFonts w:eastAsia="Times New Roman"/>
                <w:lang w:val="en-US"/>
              </w:rPr>
              <w:t xml:space="preserve"> expansions as well, and simply return the overall count </w:t>
            </w:r>
          </w:p>
        </w:tc>
      </w:tr>
      <w:tr w:rsidR="00D67926" w14:paraId="1BF71D1D" w14:textId="77777777">
        <w:trPr>
          <w:divId w:val="395520675"/>
          <w:tblCellSpacing w:w="15" w:type="dxa"/>
        </w:trPr>
        <w:tc>
          <w:tcPr>
            <w:tcW w:w="0" w:type="auto"/>
            <w:vAlign w:val="center"/>
            <w:hideMark/>
          </w:tcPr>
          <w:p w14:paraId="083954C1"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1A752AC9" w14:textId="77777777" w:rsidR="00D67926" w:rsidRDefault="008D6FB8">
            <w:pPr>
              <w:rPr>
                <w:rFonts w:eastAsia="Times New Roman"/>
                <w:lang w:val="en-US"/>
              </w:rPr>
            </w:pPr>
            <w:r>
              <w:rPr>
                <w:rFonts w:eastAsia="Times New Roman"/>
                <w:lang w:val="en-US"/>
              </w:rPr>
              <w:t>The result of the expansion</w:t>
            </w:r>
          </w:p>
        </w:tc>
      </w:tr>
    </w:tbl>
    <w:p w14:paraId="7224AEEF" w14:textId="77777777" w:rsidR="00D67926" w:rsidRDefault="008D6FB8">
      <w:pPr>
        <w:pStyle w:val="Heading2"/>
        <w:divId w:val="395520675"/>
        <w:rPr>
          <w:rFonts w:eastAsia="Times New Roman"/>
          <w:lang w:val="en-US"/>
        </w:rPr>
      </w:pPr>
      <w:r>
        <w:rPr>
          <w:rFonts w:eastAsia="Times New Roman"/>
          <w:lang w:val="en-US"/>
        </w:rPr>
        <w:t>Operation: Value Set based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7532"/>
      </w:tblGrid>
      <w:tr w:rsidR="00D67926" w14:paraId="0FEBE2D2" w14:textId="77777777">
        <w:trPr>
          <w:divId w:val="395520675"/>
          <w:tblCellSpacing w:w="15" w:type="dxa"/>
        </w:trPr>
        <w:tc>
          <w:tcPr>
            <w:tcW w:w="0" w:type="auto"/>
            <w:vAlign w:val="center"/>
            <w:hideMark/>
          </w:tcPr>
          <w:p w14:paraId="0457F905"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3DF8E166" w14:textId="77777777" w:rsidR="00D67926" w:rsidRDefault="008D6FB8">
            <w:pPr>
              <w:rPr>
                <w:rFonts w:eastAsia="Times New Roman"/>
                <w:lang w:val="en-US"/>
              </w:rPr>
            </w:pPr>
            <w:r>
              <w:rPr>
                <w:rFonts w:eastAsia="Times New Roman"/>
                <w:lang w:val="en-US"/>
              </w:rPr>
              <w:t xml:space="preserve">Value Set based Validation (Value Set based Validation) </w:t>
            </w:r>
          </w:p>
        </w:tc>
      </w:tr>
      <w:tr w:rsidR="00D67926" w14:paraId="3312BAFB" w14:textId="77777777">
        <w:trPr>
          <w:divId w:val="395520675"/>
          <w:tblCellSpacing w:w="15" w:type="dxa"/>
        </w:trPr>
        <w:tc>
          <w:tcPr>
            <w:tcW w:w="0" w:type="auto"/>
            <w:vAlign w:val="center"/>
            <w:hideMark/>
          </w:tcPr>
          <w:p w14:paraId="676940D1"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4BE88A69" w14:textId="77777777" w:rsidR="00D67926" w:rsidRDefault="008D6FB8">
            <w:pPr>
              <w:rPr>
                <w:rFonts w:eastAsia="Times New Roman"/>
                <w:lang w:val="en-US"/>
              </w:rPr>
            </w:pPr>
            <w:r>
              <w:rPr>
                <w:rFonts w:eastAsia="Times New Roman"/>
                <w:lang w:val="en-US"/>
              </w:rPr>
              <w:t xml:space="preserve">Validate that a coded value is in the set of codes allowed by a value set. If the operation is not called at the instance level, one of the in parameters "identifier" or "valueset" must be provided. One (and only one) of the in parameters (code, coding, codeableConcept) must be provided. The operation returns a result (true / false), an error message, and the recommended display for the code </w:t>
            </w:r>
          </w:p>
        </w:tc>
      </w:tr>
      <w:tr w:rsidR="00D67926" w14:paraId="6DE83BB5" w14:textId="77777777">
        <w:trPr>
          <w:divId w:val="395520675"/>
          <w:tblCellSpacing w:w="15" w:type="dxa"/>
        </w:trPr>
        <w:tc>
          <w:tcPr>
            <w:tcW w:w="0" w:type="auto"/>
            <w:vAlign w:val="center"/>
            <w:hideMark/>
          </w:tcPr>
          <w:p w14:paraId="709C0B0B" w14:textId="77777777" w:rsidR="00D67926" w:rsidRDefault="008D6FB8">
            <w:pPr>
              <w:rPr>
                <w:rFonts w:eastAsia="Times New Roman"/>
                <w:lang w:val="en-US"/>
              </w:rPr>
            </w:pPr>
            <w:r>
              <w:rPr>
                <w:rFonts w:eastAsia="Times New Roman"/>
                <w:lang w:val="en-US"/>
              </w:rPr>
              <w:t>Parameter identifier</w:t>
            </w:r>
          </w:p>
        </w:tc>
        <w:tc>
          <w:tcPr>
            <w:tcW w:w="0" w:type="auto"/>
            <w:vAlign w:val="center"/>
            <w:hideMark/>
          </w:tcPr>
          <w:p w14:paraId="2D60995C" w14:textId="77777777" w:rsidR="00D67926" w:rsidRDefault="008D6FB8">
            <w:pPr>
              <w:rPr>
                <w:rFonts w:eastAsia="Times New Roman"/>
                <w:lang w:val="en-US"/>
              </w:rPr>
            </w:pPr>
            <w:r>
              <w:rPr>
                <w:rFonts w:eastAsia="Times New Roman"/>
                <w:lang w:val="en-US"/>
              </w:rPr>
              <w:t xml:space="preserve">A logical value set id (i.e. ValueSet.url). The server must know the value set (e.g. it is defined explicitly in the server's value sets, or it is defined implicitly by some code system known to the server </w:t>
            </w:r>
          </w:p>
        </w:tc>
      </w:tr>
      <w:tr w:rsidR="00D67926" w14:paraId="029A163E" w14:textId="77777777">
        <w:trPr>
          <w:divId w:val="395520675"/>
          <w:tblCellSpacing w:w="15" w:type="dxa"/>
        </w:trPr>
        <w:tc>
          <w:tcPr>
            <w:tcW w:w="0" w:type="auto"/>
            <w:vAlign w:val="center"/>
            <w:hideMark/>
          </w:tcPr>
          <w:p w14:paraId="01476E11" w14:textId="77777777" w:rsidR="00D67926" w:rsidRDefault="008D6FB8">
            <w:pPr>
              <w:rPr>
                <w:rFonts w:eastAsia="Times New Roman"/>
                <w:lang w:val="en-US"/>
              </w:rPr>
            </w:pPr>
            <w:r>
              <w:rPr>
                <w:rFonts w:eastAsia="Times New Roman"/>
                <w:lang w:val="en-US"/>
              </w:rPr>
              <w:t>Parameter context</w:t>
            </w:r>
          </w:p>
        </w:tc>
        <w:tc>
          <w:tcPr>
            <w:tcW w:w="0" w:type="auto"/>
            <w:vAlign w:val="center"/>
            <w:hideMark/>
          </w:tcPr>
          <w:p w14:paraId="2C563774" w14:textId="77777777" w:rsidR="00D67926" w:rsidRDefault="008D6FB8">
            <w:pPr>
              <w:rPr>
                <w:rFonts w:eastAsia="Times New Roman"/>
                <w:lang w:val="en-US"/>
              </w:rPr>
            </w:pPr>
            <w:r>
              <w:rPr>
                <w:rFonts w:eastAsia="Times New Roman"/>
                <w:lang w:val="en-US"/>
              </w:rPr>
              <w:t xml:space="preserve">The context of the value set, so that the server can resolve this to a value set to validate against. The recommended format for this URI is [Structure Definition </w:t>
            </w:r>
            <w:proofErr w:type="gramStart"/>
            <w:r>
              <w:rPr>
                <w:rFonts w:eastAsia="Times New Roman"/>
                <w:lang w:val="en-US"/>
              </w:rPr>
              <w:t>URL]#</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w:t>
            </w:r>
            <w:commentRangeStart w:id="80"/>
            <w:r>
              <w:rPr>
                <w:rFonts w:eastAsia="Times New Roman"/>
                <w:lang w:val="en-US"/>
              </w:rPr>
              <w:t>to</w:t>
            </w:r>
            <w:commentRangeEnd w:id="80"/>
            <w:r w:rsidR="001C337C">
              <w:rPr>
                <w:rStyle w:val="CommentReference"/>
              </w:rPr>
              <w:commentReference w:id="80"/>
            </w:r>
            <w:r>
              <w:rPr>
                <w:rFonts w:eastAsia="Times New Roman"/>
                <w:lang w:val="en-US"/>
              </w:rPr>
              <w:t xml:space="preserve"> run-time </w:t>
            </w:r>
          </w:p>
        </w:tc>
      </w:tr>
      <w:tr w:rsidR="00D67926" w14:paraId="70F91339" w14:textId="77777777">
        <w:trPr>
          <w:divId w:val="395520675"/>
          <w:tblCellSpacing w:w="15" w:type="dxa"/>
        </w:trPr>
        <w:tc>
          <w:tcPr>
            <w:tcW w:w="0" w:type="auto"/>
            <w:vAlign w:val="center"/>
            <w:hideMark/>
          </w:tcPr>
          <w:p w14:paraId="6C53F0DF" w14:textId="77777777" w:rsidR="00D67926" w:rsidRDefault="008D6FB8">
            <w:pPr>
              <w:rPr>
                <w:rFonts w:eastAsia="Times New Roman"/>
                <w:lang w:val="en-US"/>
              </w:rPr>
            </w:pPr>
            <w:r>
              <w:rPr>
                <w:rFonts w:eastAsia="Times New Roman"/>
                <w:lang w:val="en-US"/>
              </w:rPr>
              <w:t>Parameter valueSet</w:t>
            </w:r>
          </w:p>
        </w:tc>
        <w:tc>
          <w:tcPr>
            <w:tcW w:w="0" w:type="auto"/>
            <w:vAlign w:val="center"/>
            <w:hideMark/>
          </w:tcPr>
          <w:p w14:paraId="6B4C80E0" w14:textId="77777777" w:rsidR="00D67926" w:rsidRDefault="008D6FB8">
            <w:pPr>
              <w:rPr>
                <w:rFonts w:eastAsia="Times New Roman"/>
                <w:lang w:val="en-US"/>
              </w:rPr>
            </w:pPr>
            <w:r>
              <w:rPr>
                <w:rFonts w:eastAsia="Times New Roman"/>
                <w:lang w:val="en-US"/>
              </w:rPr>
              <w:t xml:space="preserve">The value set is provided directly as part of the request. Servers may choose not to accept value sets in this fashion. This parameter is used when the client wants the server to expand a value set that is not stored on the server </w:t>
            </w:r>
          </w:p>
        </w:tc>
      </w:tr>
      <w:tr w:rsidR="00D67926" w14:paraId="449A61B7" w14:textId="77777777">
        <w:trPr>
          <w:divId w:val="395520675"/>
          <w:tblCellSpacing w:w="15" w:type="dxa"/>
        </w:trPr>
        <w:tc>
          <w:tcPr>
            <w:tcW w:w="0" w:type="auto"/>
            <w:vAlign w:val="center"/>
            <w:hideMark/>
          </w:tcPr>
          <w:p w14:paraId="1E6369AB" w14:textId="77777777" w:rsidR="00D67926" w:rsidRDefault="008D6FB8">
            <w:pPr>
              <w:rPr>
                <w:rFonts w:eastAsia="Times New Roman"/>
                <w:lang w:val="en-US"/>
              </w:rPr>
            </w:pPr>
            <w:r>
              <w:rPr>
                <w:rFonts w:eastAsia="Times New Roman"/>
                <w:lang w:val="en-US"/>
              </w:rPr>
              <w:t>Parameter code</w:t>
            </w:r>
          </w:p>
        </w:tc>
        <w:tc>
          <w:tcPr>
            <w:tcW w:w="0" w:type="auto"/>
            <w:vAlign w:val="center"/>
            <w:hideMark/>
          </w:tcPr>
          <w:p w14:paraId="66D9979D" w14:textId="77777777"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14:paraId="07219D87" w14:textId="77777777">
        <w:trPr>
          <w:divId w:val="395520675"/>
          <w:tblCellSpacing w:w="15" w:type="dxa"/>
        </w:trPr>
        <w:tc>
          <w:tcPr>
            <w:tcW w:w="0" w:type="auto"/>
            <w:vAlign w:val="center"/>
            <w:hideMark/>
          </w:tcPr>
          <w:p w14:paraId="71A370BC" w14:textId="77777777" w:rsidR="00D67926" w:rsidRDefault="008D6FB8">
            <w:pPr>
              <w:rPr>
                <w:rFonts w:eastAsia="Times New Roman"/>
                <w:lang w:val="en-US"/>
              </w:rPr>
            </w:pPr>
            <w:r>
              <w:rPr>
                <w:rFonts w:eastAsia="Times New Roman"/>
                <w:lang w:val="en-US"/>
              </w:rPr>
              <w:t>Parameter system</w:t>
            </w:r>
          </w:p>
        </w:tc>
        <w:tc>
          <w:tcPr>
            <w:tcW w:w="0" w:type="auto"/>
            <w:vAlign w:val="center"/>
            <w:hideMark/>
          </w:tcPr>
          <w:p w14:paraId="2628D289" w14:textId="77777777" w:rsidR="00D67926" w:rsidRDefault="008D6FB8">
            <w:pPr>
              <w:rPr>
                <w:rFonts w:eastAsia="Times New Roman"/>
                <w:lang w:val="en-US"/>
              </w:rPr>
            </w:pPr>
            <w:r>
              <w:rPr>
                <w:rFonts w:eastAsia="Times New Roman"/>
                <w:lang w:val="en-US"/>
              </w:rPr>
              <w:t>The system for the code that is to be validated</w:t>
            </w:r>
          </w:p>
        </w:tc>
      </w:tr>
      <w:tr w:rsidR="00D67926" w14:paraId="1D708F88" w14:textId="77777777">
        <w:trPr>
          <w:divId w:val="395520675"/>
          <w:tblCellSpacing w:w="15" w:type="dxa"/>
        </w:trPr>
        <w:tc>
          <w:tcPr>
            <w:tcW w:w="0" w:type="auto"/>
            <w:vAlign w:val="center"/>
            <w:hideMark/>
          </w:tcPr>
          <w:p w14:paraId="2FA4E9A9" w14:textId="77777777" w:rsidR="00D67926" w:rsidRDefault="008D6FB8">
            <w:pPr>
              <w:rPr>
                <w:rFonts w:eastAsia="Times New Roman"/>
                <w:lang w:val="en-US"/>
              </w:rPr>
            </w:pPr>
            <w:r>
              <w:rPr>
                <w:rFonts w:eastAsia="Times New Roman"/>
                <w:lang w:val="en-US"/>
              </w:rPr>
              <w:t>Parameter version</w:t>
            </w:r>
          </w:p>
        </w:tc>
        <w:tc>
          <w:tcPr>
            <w:tcW w:w="0" w:type="auto"/>
            <w:vAlign w:val="center"/>
            <w:hideMark/>
          </w:tcPr>
          <w:p w14:paraId="64A4B2E9" w14:textId="77777777" w:rsidR="00D67926" w:rsidRDefault="008D6FB8">
            <w:pPr>
              <w:rPr>
                <w:rFonts w:eastAsia="Times New Roman"/>
                <w:lang w:val="en-US"/>
              </w:rPr>
            </w:pPr>
            <w:r>
              <w:rPr>
                <w:rFonts w:eastAsia="Times New Roman"/>
                <w:lang w:val="en-US"/>
              </w:rPr>
              <w:t>The version of the system, if one was provided in the source data</w:t>
            </w:r>
          </w:p>
        </w:tc>
      </w:tr>
      <w:tr w:rsidR="00D67926" w14:paraId="4E5A6D72" w14:textId="77777777">
        <w:trPr>
          <w:divId w:val="395520675"/>
          <w:tblCellSpacing w:w="15" w:type="dxa"/>
        </w:trPr>
        <w:tc>
          <w:tcPr>
            <w:tcW w:w="0" w:type="auto"/>
            <w:vAlign w:val="center"/>
            <w:hideMark/>
          </w:tcPr>
          <w:p w14:paraId="023F03B1" w14:textId="77777777" w:rsidR="00D67926" w:rsidRDefault="008D6FB8">
            <w:pPr>
              <w:rPr>
                <w:rFonts w:eastAsia="Times New Roman"/>
                <w:lang w:val="en-US"/>
              </w:rPr>
            </w:pPr>
            <w:r>
              <w:rPr>
                <w:rFonts w:eastAsia="Times New Roman"/>
                <w:lang w:val="en-US"/>
              </w:rPr>
              <w:t>Parameter display</w:t>
            </w:r>
          </w:p>
        </w:tc>
        <w:tc>
          <w:tcPr>
            <w:tcW w:w="0" w:type="auto"/>
            <w:vAlign w:val="center"/>
            <w:hideMark/>
          </w:tcPr>
          <w:p w14:paraId="467D4204" w14:textId="77777777" w:rsidR="00D67926" w:rsidRDefault="008D6FB8">
            <w:pPr>
              <w:rPr>
                <w:rFonts w:eastAsia="Times New Roman"/>
                <w:lang w:val="en-US"/>
              </w:rPr>
            </w:pPr>
            <w:r>
              <w:rPr>
                <w:rFonts w:eastAsia="Times New Roman"/>
                <w:lang w:val="en-US"/>
              </w:rPr>
              <w:t xml:space="preserve">The display associated with the code, if provided. If a display is provided a code must be provided. If no display is provided, the server cannot validate the display value, but may choose to return a recommended display name in </w:t>
            </w:r>
            <w:r>
              <w:rPr>
                <w:rFonts w:eastAsia="Times New Roman"/>
                <w:lang w:val="en-US"/>
              </w:rPr>
              <w:lastRenderedPageBreak/>
              <w:t xml:space="preserve">an extension in the outcome. Whether displays are case sensitive is code system dependent </w:t>
            </w:r>
          </w:p>
        </w:tc>
      </w:tr>
      <w:tr w:rsidR="00D67926" w14:paraId="612E930D" w14:textId="77777777">
        <w:trPr>
          <w:divId w:val="395520675"/>
          <w:tblCellSpacing w:w="15" w:type="dxa"/>
        </w:trPr>
        <w:tc>
          <w:tcPr>
            <w:tcW w:w="0" w:type="auto"/>
            <w:vAlign w:val="center"/>
            <w:hideMark/>
          </w:tcPr>
          <w:p w14:paraId="7E257EA9" w14:textId="77777777" w:rsidR="00D67926" w:rsidRDefault="008D6FB8">
            <w:pPr>
              <w:rPr>
                <w:rFonts w:eastAsia="Times New Roman"/>
                <w:lang w:val="en-US"/>
              </w:rPr>
            </w:pPr>
            <w:r>
              <w:rPr>
                <w:rFonts w:eastAsia="Times New Roman"/>
                <w:lang w:val="en-US"/>
              </w:rPr>
              <w:lastRenderedPageBreak/>
              <w:t>Parameter coding</w:t>
            </w:r>
          </w:p>
        </w:tc>
        <w:tc>
          <w:tcPr>
            <w:tcW w:w="0" w:type="auto"/>
            <w:vAlign w:val="center"/>
            <w:hideMark/>
          </w:tcPr>
          <w:p w14:paraId="7F7907D6" w14:textId="77777777" w:rsidR="00D67926" w:rsidRDefault="008D6FB8">
            <w:pPr>
              <w:rPr>
                <w:rFonts w:eastAsia="Times New Roman"/>
                <w:lang w:val="en-US"/>
              </w:rPr>
            </w:pPr>
            <w:r>
              <w:rPr>
                <w:rFonts w:eastAsia="Times New Roman"/>
                <w:lang w:val="en-US"/>
              </w:rPr>
              <w:t>A coding to validate</w:t>
            </w:r>
          </w:p>
        </w:tc>
      </w:tr>
      <w:tr w:rsidR="00D67926" w14:paraId="15166B75" w14:textId="77777777">
        <w:trPr>
          <w:divId w:val="395520675"/>
          <w:tblCellSpacing w:w="15" w:type="dxa"/>
        </w:trPr>
        <w:tc>
          <w:tcPr>
            <w:tcW w:w="0" w:type="auto"/>
            <w:vAlign w:val="center"/>
            <w:hideMark/>
          </w:tcPr>
          <w:p w14:paraId="52CC52BB" w14:textId="77777777" w:rsidR="00D67926" w:rsidRDefault="008D6FB8">
            <w:pPr>
              <w:rPr>
                <w:rFonts w:eastAsia="Times New Roman"/>
                <w:lang w:val="en-US"/>
              </w:rPr>
            </w:pPr>
            <w:r>
              <w:rPr>
                <w:rFonts w:eastAsia="Times New Roman"/>
                <w:lang w:val="en-US"/>
              </w:rPr>
              <w:t>Parameter codeableConcept</w:t>
            </w:r>
          </w:p>
        </w:tc>
        <w:tc>
          <w:tcPr>
            <w:tcW w:w="0" w:type="auto"/>
            <w:vAlign w:val="center"/>
            <w:hideMark/>
          </w:tcPr>
          <w:p w14:paraId="038EB730" w14:textId="77777777" w:rsidR="00D67926" w:rsidRDefault="008D6FB8">
            <w:pPr>
              <w:rPr>
                <w:rFonts w:eastAsia="Times New Roman"/>
                <w:lang w:val="en-US"/>
              </w:rPr>
            </w:pPr>
            <w:r>
              <w:rPr>
                <w:rFonts w:eastAsia="Times New Roman"/>
                <w:lang w:val="en-US"/>
              </w:rPr>
              <w:t xml:space="preserve">A full codeableConcept to validate. The server returns true if one of the coding values is in the value set, and may also validate that the codings are not in conflict with each other if more than one is present </w:t>
            </w:r>
          </w:p>
        </w:tc>
      </w:tr>
      <w:tr w:rsidR="00D67926" w14:paraId="3C522A66" w14:textId="77777777">
        <w:trPr>
          <w:divId w:val="395520675"/>
          <w:tblCellSpacing w:w="15" w:type="dxa"/>
        </w:trPr>
        <w:tc>
          <w:tcPr>
            <w:tcW w:w="0" w:type="auto"/>
            <w:vAlign w:val="center"/>
            <w:hideMark/>
          </w:tcPr>
          <w:p w14:paraId="182511C4" w14:textId="77777777" w:rsidR="00D67926" w:rsidRDefault="008D6FB8">
            <w:pPr>
              <w:rPr>
                <w:rFonts w:eastAsia="Times New Roman"/>
                <w:lang w:val="en-US"/>
              </w:rPr>
            </w:pPr>
            <w:r>
              <w:rPr>
                <w:rFonts w:eastAsia="Times New Roman"/>
                <w:lang w:val="en-US"/>
              </w:rPr>
              <w:t>Parameter date</w:t>
            </w:r>
          </w:p>
        </w:tc>
        <w:tc>
          <w:tcPr>
            <w:tcW w:w="0" w:type="auto"/>
            <w:vAlign w:val="center"/>
            <w:hideMark/>
          </w:tcPr>
          <w:p w14:paraId="612750C3" w14:textId="77777777" w:rsidR="00D67926" w:rsidRDefault="008D6FB8">
            <w:pPr>
              <w:rPr>
                <w:rFonts w:eastAsia="Times New Roman"/>
                <w:lang w:val="en-US"/>
              </w:rPr>
            </w:pPr>
            <w:r>
              <w:rPr>
                <w:rFonts w:eastAsia="Times New Roman"/>
                <w:lang w:val="en-US"/>
              </w:rPr>
              <w:t xml:space="preserve">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14:paraId="3FFE1DE2" w14:textId="77777777">
        <w:trPr>
          <w:divId w:val="395520675"/>
          <w:tblCellSpacing w:w="15" w:type="dxa"/>
        </w:trPr>
        <w:tc>
          <w:tcPr>
            <w:tcW w:w="0" w:type="auto"/>
            <w:vAlign w:val="center"/>
            <w:hideMark/>
          </w:tcPr>
          <w:p w14:paraId="37315190" w14:textId="77777777" w:rsidR="00D67926" w:rsidRDefault="008D6FB8">
            <w:pPr>
              <w:rPr>
                <w:rFonts w:eastAsia="Times New Roman"/>
                <w:lang w:val="en-US"/>
              </w:rPr>
            </w:pPr>
            <w:r>
              <w:rPr>
                <w:rFonts w:eastAsia="Times New Roman"/>
                <w:lang w:val="en-US"/>
              </w:rPr>
              <w:t>Parameter abstract</w:t>
            </w:r>
          </w:p>
        </w:tc>
        <w:tc>
          <w:tcPr>
            <w:tcW w:w="0" w:type="auto"/>
            <w:vAlign w:val="center"/>
            <w:hideMark/>
          </w:tcPr>
          <w:p w14:paraId="7A12D83A" w14:textId="77777777" w:rsidR="00D67926" w:rsidRDefault="008D6FB8">
            <w:pPr>
              <w:rPr>
                <w:rFonts w:eastAsia="Times New Roman"/>
                <w:lang w:val="en-US"/>
              </w:rPr>
            </w:pPr>
            <w:r>
              <w:rPr>
                <w:rFonts w:eastAsia="Times New Roman"/>
                <w:lang w:val="en-US"/>
              </w:rPr>
              <w:t xml:space="preserve">if true, then an abstract code is allowed to be used in the context of the code that is being validated. Typically, abstract codes are allowed to be used in value set specifications (e.g. any code that is subsumed by an abstract code). If false (which is the default value), then only concrete codes as defined by the value set are allowed </w:t>
            </w:r>
          </w:p>
        </w:tc>
      </w:tr>
      <w:tr w:rsidR="00D67926" w14:paraId="6C0B8509" w14:textId="77777777">
        <w:trPr>
          <w:divId w:val="395520675"/>
          <w:tblCellSpacing w:w="15" w:type="dxa"/>
        </w:trPr>
        <w:tc>
          <w:tcPr>
            <w:tcW w:w="0" w:type="auto"/>
            <w:vAlign w:val="center"/>
            <w:hideMark/>
          </w:tcPr>
          <w:p w14:paraId="12CD47D6" w14:textId="77777777" w:rsidR="00D67926" w:rsidRDefault="008D6FB8">
            <w:pPr>
              <w:rPr>
                <w:rFonts w:eastAsia="Times New Roman"/>
                <w:lang w:val="en-US"/>
              </w:rPr>
            </w:pPr>
            <w:r>
              <w:rPr>
                <w:rFonts w:eastAsia="Times New Roman"/>
                <w:lang w:val="en-US"/>
              </w:rPr>
              <w:t>Parameter result</w:t>
            </w:r>
          </w:p>
        </w:tc>
        <w:tc>
          <w:tcPr>
            <w:tcW w:w="0" w:type="auto"/>
            <w:vAlign w:val="center"/>
            <w:hideMark/>
          </w:tcPr>
          <w:p w14:paraId="6849A353" w14:textId="77777777" w:rsidR="00D67926" w:rsidRDefault="008D6FB8">
            <w:pPr>
              <w:rPr>
                <w:rFonts w:eastAsia="Times New Roman"/>
                <w:lang w:val="en-US"/>
              </w:rPr>
            </w:pPr>
            <w:r>
              <w:rPr>
                <w:rFonts w:eastAsia="Times New Roman"/>
                <w:lang w:val="en-US"/>
              </w:rPr>
              <w:t>True if the concept details supplied are valid</w:t>
            </w:r>
          </w:p>
        </w:tc>
      </w:tr>
      <w:tr w:rsidR="00D67926" w14:paraId="5AA01B82" w14:textId="77777777">
        <w:trPr>
          <w:divId w:val="395520675"/>
          <w:tblCellSpacing w:w="15" w:type="dxa"/>
        </w:trPr>
        <w:tc>
          <w:tcPr>
            <w:tcW w:w="0" w:type="auto"/>
            <w:vAlign w:val="center"/>
            <w:hideMark/>
          </w:tcPr>
          <w:p w14:paraId="10FB9AF7" w14:textId="77777777" w:rsidR="00D67926" w:rsidRDefault="008D6FB8">
            <w:pPr>
              <w:rPr>
                <w:rFonts w:eastAsia="Times New Roman"/>
                <w:lang w:val="en-US"/>
              </w:rPr>
            </w:pPr>
            <w:r>
              <w:rPr>
                <w:rFonts w:eastAsia="Times New Roman"/>
                <w:lang w:val="en-US"/>
              </w:rPr>
              <w:t>Parameter message</w:t>
            </w:r>
          </w:p>
        </w:tc>
        <w:tc>
          <w:tcPr>
            <w:tcW w:w="0" w:type="auto"/>
            <w:vAlign w:val="center"/>
            <w:hideMark/>
          </w:tcPr>
          <w:p w14:paraId="1F74B067" w14:textId="77777777" w:rsidR="00D67926" w:rsidRDefault="008D6FB8">
            <w:pPr>
              <w:rPr>
                <w:rFonts w:eastAsia="Times New Roman"/>
                <w:lang w:val="en-US"/>
              </w:rPr>
            </w:pPr>
            <w:r>
              <w:rPr>
                <w:rFonts w:eastAsia="Times New Roman"/>
                <w:lang w:val="en-US"/>
              </w:rPr>
              <w:t>Error details, if result = false. If this is provided when result = true, the message carries hints and warnings</w:t>
            </w:r>
          </w:p>
        </w:tc>
      </w:tr>
      <w:tr w:rsidR="00D67926" w14:paraId="74178963" w14:textId="77777777">
        <w:trPr>
          <w:divId w:val="395520675"/>
          <w:tblCellSpacing w:w="15" w:type="dxa"/>
        </w:trPr>
        <w:tc>
          <w:tcPr>
            <w:tcW w:w="0" w:type="auto"/>
            <w:vAlign w:val="center"/>
            <w:hideMark/>
          </w:tcPr>
          <w:p w14:paraId="4B4C3DFE" w14:textId="77777777" w:rsidR="00D67926" w:rsidRDefault="008D6FB8">
            <w:pPr>
              <w:rPr>
                <w:rFonts w:eastAsia="Times New Roman"/>
                <w:lang w:val="en-US"/>
              </w:rPr>
            </w:pPr>
            <w:r>
              <w:rPr>
                <w:rFonts w:eastAsia="Times New Roman"/>
                <w:lang w:val="en-US"/>
              </w:rPr>
              <w:t>Parameter display</w:t>
            </w:r>
          </w:p>
        </w:tc>
        <w:tc>
          <w:tcPr>
            <w:tcW w:w="0" w:type="auto"/>
            <w:vAlign w:val="center"/>
            <w:hideMark/>
          </w:tcPr>
          <w:p w14:paraId="46F3051A" w14:textId="77777777" w:rsidR="00D67926" w:rsidRDefault="008D6FB8">
            <w:pPr>
              <w:rPr>
                <w:rFonts w:eastAsia="Times New Roman"/>
                <w:lang w:val="en-US"/>
              </w:rPr>
            </w:pPr>
            <w:r>
              <w:rPr>
                <w:rFonts w:eastAsia="Times New Roman"/>
                <w:lang w:val="en-US"/>
              </w:rPr>
              <w:t>A valid display for the concept if the system wishes to display this to a user</w:t>
            </w:r>
          </w:p>
        </w:tc>
      </w:tr>
    </w:tbl>
    <w:p w14:paraId="45FE9E17" w14:textId="77777777" w:rsidR="00D67926" w:rsidRDefault="008D6FB8">
      <w:pPr>
        <w:pStyle w:val="Heading2"/>
        <w:divId w:val="395520675"/>
        <w:rPr>
          <w:rFonts w:eastAsia="Times New Roman"/>
          <w:lang w:val="en-US"/>
        </w:rPr>
      </w:pPr>
      <w:r>
        <w:rPr>
          <w:rFonts w:eastAsia="Times New Roman"/>
          <w:lang w:val="en-US"/>
        </w:rPr>
        <w:t>Operation: guidance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7107"/>
      </w:tblGrid>
      <w:tr w:rsidR="00D67926" w14:paraId="62FDE721" w14:textId="77777777">
        <w:trPr>
          <w:divId w:val="395520675"/>
          <w:tblCellSpacing w:w="15" w:type="dxa"/>
        </w:trPr>
        <w:tc>
          <w:tcPr>
            <w:tcW w:w="0" w:type="auto"/>
            <w:vAlign w:val="center"/>
            <w:hideMark/>
          </w:tcPr>
          <w:p w14:paraId="5403AD66"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2C20021D" w14:textId="77777777" w:rsidR="00D67926" w:rsidRDefault="008D6FB8">
            <w:pPr>
              <w:rPr>
                <w:rFonts w:eastAsia="Times New Roman"/>
                <w:lang w:val="en-US"/>
              </w:rPr>
            </w:pPr>
            <w:r>
              <w:rPr>
                <w:rFonts w:eastAsia="Times New Roman"/>
                <w:lang w:val="en-US"/>
              </w:rPr>
              <w:t xml:space="preserve">guidance (guidance) </w:t>
            </w:r>
          </w:p>
        </w:tc>
      </w:tr>
      <w:tr w:rsidR="00D67926" w14:paraId="120FEB49" w14:textId="77777777">
        <w:trPr>
          <w:divId w:val="395520675"/>
          <w:tblCellSpacing w:w="15" w:type="dxa"/>
        </w:trPr>
        <w:tc>
          <w:tcPr>
            <w:tcW w:w="0" w:type="auto"/>
            <w:vAlign w:val="center"/>
            <w:hideMark/>
          </w:tcPr>
          <w:p w14:paraId="4198B99A"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1B150FE8" w14:textId="77777777" w:rsidR="00D67926" w:rsidRDefault="008D6FB8">
            <w:pPr>
              <w:rPr>
                <w:rFonts w:eastAsia="Times New Roman"/>
                <w:lang w:val="en-US"/>
              </w:rPr>
            </w:pPr>
            <w:r>
              <w:rPr>
                <w:rFonts w:eastAsia="Times New Roman"/>
                <w:lang w:val="en-US"/>
              </w:rPr>
              <w:t>The guidance operation requests clinical decision support guidance based on a specific knowledge module</w:t>
            </w:r>
          </w:p>
        </w:tc>
      </w:tr>
      <w:tr w:rsidR="00D67926" w14:paraId="4CE092CF" w14:textId="77777777">
        <w:trPr>
          <w:divId w:val="395520675"/>
          <w:tblCellSpacing w:w="15" w:type="dxa"/>
        </w:trPr>
        <w:tc>
          <w:tcPr>
            <w:tcW w:w="0" w:type="auto"/>
            <w:vAlign w:val="center"/>
            <w:hideMark/>
          </w:tcPr>
          <w:p w14:paraId="07C2053F" w14:textId="77777777" w:rsidR="00D67926" w:rsidRDefault="008D6FB8">
            <w:pPr>
              <w:rPr>
                <w:rFonts w:eastAsia="Times New Roman"/>
                <w:lang w:val="en-US"/>
              </w:rPr>
            </w:pPr>
            <w:r>
              <w:rPr>
                <w:rFonts w:eastAsia="Times New Roman"/>
                <w:lang w:val="en-US"/>
              </w:rPr>
              <w:t>Parameter request</w:t>
            </w:r>
          </w:p>
        </w:tc>
        <w:tc>
          <w:tcPr>
            <w:tcW w:w="0" w:type="auto"/>
            <w:vAlign w:val="center"/>
            <w:hideMark/>
          </w:tcPr>
          <w:p w14:paraId="394FFE6E" w14:textId="77777777" w:rsidR="00D67926" w:rsidRDefault="008D6FB8">
            <w:pPr>
              <w:rPr>
                <w:rFonts w:eastAsia="Times New Roman"/>
                <w:lang w:val="en-US"/>
              </w:rPr>
            </w:pPr>
            <w:r>
              <w:rPr>
                <w:rFonts w:eastAsia="Times New Roman"/>
                <w:lang w:val="en-US"/>
              </w:rPr>
              <w:t>The input guidance request information</w:t>
            </w:r>
          </w:p>
        </w:tc>
      </w:tr>
      <w:tr w:rsidR="00D67926" w14:paraId="4A79D646" w14:textId="77777777">
        <w:trPr>
          <w:divId w:val="395520675"/>
          <w:tblCellSpacing w:w="15" w:type="dxa"/>
        </w:trPr>
        <w:tc>
          <w:tcPr>
            <w:tcW w:w="0" w:type="auto"/>
            <w:vAlign w:val="center"/>
            <w:hideMark/>
          </w:tcPr>
          <w:p w14:paraId="5E6CE8A9" w14:textId="77777777" w:rsidR="00D67926" w:rsidRDefault="008D6FB8">
            <w:pPr>
              <w:rPr>
                <w:rFonts w:eastAsia="Times New Roman"/>
                <w:lang w:val="en-US"/>
              </w:rPr>
            </w:pPr>
            <w:r>
              <w:rPr>
                <w:rFonts w:eastAsia="Times New Roman"/>
                <w:lang w:val="en-US"/>
              </w:rPr>
              <w:t>Parameter inputResource</w:t>
            </w:r>
          </w:p>
        </w:tc>
        <w:tc>
          <w:tcPr>
            <w:tcW w:w="0" w:type="auto"/>
            <w:vAlign w:val="center"/>
            <w:hideMark/>
          </w:tcPr>
          <w:p w14:paraId="132696F4" w14:textId="77777777" w:rsidR="00D67926" w:rsidRDefault="008D6FB8">
            <w:pPr>
              <w:rPr>
                <w:rFonts w:eastAsia="Times New Roman"/>
                <w:lang w:val="en-US"/>
              </w:rPr>
            </w:pPr>
            <w:r>
              <w:rPr>
                <w:rFonts w:eastAsia="Times New Roman"/>
                <w:lang w:val="en-US"/>
              </w:rPr>
              <w:t>Input data for the request(s)</w:t>
            </w:r>
          </w:p>
        </w:tc>
      </w:tr>
      <w:tr w:rsidR="00D67926" w14:paraId="481FBCBB" w14:textId="77777777">
        <w:trPr>
          <w:divId w:val="395520675"/>
          <w:tblCellSpacing w:w="15" w:type="dxa"/>
        </w:trPr>
        <w:tc>
          <w:tcPr>
            <w:tcW w:w="0" w:type="auto"/>
            <w:vAlign w:val="center"/>
            <w:hideMark/>
          </w:tcPr>
          <w:p w14:paraId="3F1E07C8" w14:textId="77777777" w:rsidR="00D67926" w:rsidRDefault="008D6FB8">
            <w:pPr>
              <w:rPr>
                <w:rFonts w:eastAsia="Times New Roman"/>
                <w:lang w:val="en-US"/>
              </w:rPr>
            </w:pPr>
            <w:r>
              <w:rPr>
                <w:rFonts w:eastAsia="Times New Roman"/>
                <w:lang w:val="en-US"/>
              </w:rPr>
              <w:t>Parameter response</w:t>
            </w:r>
          </w:p>
        </w:tc>
        <w:tc>
          <w:tcPr>
            <w:tcW w:w="0" w:type="auto"/>
            <w:vAlign w:val="center"/>
            <w:hideMark/>
          </w:tcPr>
          <w:p w14:paraId="7E1D6103" w14:textId="77777777" w:rsidR="00D67926" w:rsidRDefault="008D6FB8">
            <w:pPr>
              <w:rPr>
                <w:rFonts w:eastAsia="Times New Roman"/>
                <w:lang w:val="en-US"/>
              </w:rPr>
            </w:pPr>
            <w:r>
              <w:rPr>
                <w:rFonts w:eastAsia="Times New Roman"/>
                <w:lang w:val="en-US"/>
              </w:rPr>
              <w:t>The results of the request(s)</w:t>
            </w:r>
          </w:p>
        </w:tc>
      </w:tr>
      <w:tr w:rsidR="00D67926" w14:paraId="6419B09D" w14:textId="77777777">
        <w:trPr>
          <w:divId w:val="395520675"/>
          <w:tblCellSpacing w:w="15" w:type="dxa"/>
        </w:trPr>
        <w:tc>
          <w:tcPr>
            <w:tcW w:w="0" w:type="auto"/>
            <w:vAlign w:val="center"/>
            <w:hideMark/>
          </w:tcPr>
          <w:p w14:paraId="04982987" w14:textId="77777777" w:rsidR="00D67926" w:rsidRDefault="008D6FB8">
            <w:pPr>
              <w:rPr>
                <w:rFonts w:eastAsia="Times New Roman"/>
                <w:lang w:val="en-US"/>
              </w:rPr>
            </w:pPr>
            <w:r>
              <w:rPr>
                <w:rFonts w:eastAsia="Times New Roman"/>
                <w:lang w:val="en-US"/>
              </w:rPr>
              <w:t>Parameter outputResource</w:t>
            </w:r>
          </w:p>
        </w:tc>
        <w:tc>
          <w:tcPr>
            <w:tcW w:w="0" w:type="auto"/>
            <w:vAlign w:val="center"/>
            <w:hideMark/>
          </w:tcPr>
          <w:p w14:paraId="5C7DE07B" w14:textId="77777777" w:rsidR="00D67926" w:rsidRDefault="008D6FB8">
            <w:pPr>
              <w:rPr>
                <w:rFonts w:eastAsia="Times New Roman"/>
                <w:lang w:val="en-US"/>
              </w:rPr>
            </w:pPr>
            <w:r>
              <w:rPr>
                <w:rFonts w:eastAsia="Times New Roman"/>
                <w:lang w:val="en-US"/>
              </w:rPr>
              <w:t>Any output resources of the request(s)</w:t>
            </w:r>
          </w:p>
        </w:tc>
      </w:tr>
    </w:tbl>
    <w:p w14:paraId="48996062" w14:textId="77777777" w:rsidR="00D67926" w:rsidRDefault="008D6FB8">
      <w:pPr>
        <w:pStyle w:val="Heading2"/>
        <w:divId w:val="395520675"/>
        <w:rPr>
          <w:rFonts w:eastAsia="Times New Roman"/>
          <w:lang w:val="en-US"/>
        </w:rPr>
      </w:pPr>
      <w:r>
        <w:rPr>
          <w:rFonts w:eastAsia="Times New Roman"/>
          <w:lang w:val="en-US"/>
        </w:rPr>
        <w:t>Operation: guidanceRequirements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7069"/>
      </w:tblGrid>
      <w:tr w:rsidR="00D67926" w14:paraId="5BAFA9F2" w14:textId="77777777">
        <w:trPr>
          <w:divId w:val="395520675"/>
          <w:tblCellSpacing w:w="15" w:type="dxa"/>
        </w:trPr>
        <w:tc>
          <w:tcPr>
            <w:tcW w:w="0" w:type="auto"/>
            <w:vAlign w:val="center"/>
            <w:hideMark/>
          </w:tcPr>
          <w:p w14:paraId="3F137847"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68FA0C1D" w14:textId="77777777" w:rsidR="00D67926" w:rsidRDefault="008D6FB8">
            <w:pPr>
              <w:rPr>
                <w:rFonts w:eastAsia="Times New Roman"/>
                <w:lang w:val="en-US"/>
              </w:rPr>
            </w:pPr>
            <w:r>
              <w:rPr>
                <w:rFonts w:eastAsia="Times New Roman"/>
                <w:lang w:val="en-US"/>
              </w:rPr>
              <w:t xml:space="preserve">guidanceRequirements (guidance Requirements) </w:t>
            </w:r>
          </w:p>
        </w:tc>
      </w:tr>
      <w:tr w:rsidR="00D67926" w14:paraId="5EA94E2B" w14:textId="77777777">
        <w:trPr>
          <w:divId w:val="395520675"/>
          <w:tblCellSpacing w:w="15" w:type="dxa"/>
        </w:trPr>
        <w:tc>
          <w:tcPr>
            <w:tcW w:w="0" w:type="auto"/>
            <w:vAlign w:val="center"/>
            <w:hideMark/>
          </w:tcPr>
          <w:p w14:paraId="7D179AF4"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0DA06E04" w14:textId="77777777" w:rsidR="00D67926" w:rsidRDefault="008D6FB8">
            <w:pPr>
              <w:rPr>
                <w:rFonts w:eastAsia="Times New Roman"/>
                <w:lang w:val="en-US"/>
              </w:rPr>
            </w:pPr>
            <w:r>
              <w:rPr>
                <w:rFonts w:eastAsia="Times New Roman"/>
                <w:lang w:val="en-US"/>
              </w:rPr>
              <w:t>The guidance requirements operation determines the data requirements for a given module or set of modules</w:t>
            </w:r>
          </w:p>
        </w:tc>
      </w:tr>
      <w:tr w:rsidR="00D67926" w14:paraId="2CA678AA" w14:textId="77777777">
        <w:trPr>
          <w:divId w:val="395520675"/>
          <w:tblCellSpacing w:w="15" w:type="dxa"/>
        </w:trPr>
        <w:tc>
          <w:tcPr>
            <w:tcW w:w="0" w:type="auto"/>
            <w:vAlign w:val="center"/>
            <w:hideMark/>
          </w:tcPr>
          <w:p w14:paraId="2028A2BC" w14:textId="77777777" w:rsidR="00D67926" w:rsidRDefault="008D6FB8">
            <w:pPr>
              <w:rPr>
                <w:rFonts w:eastAsia="Times New Roman"/>
                <w:lang w:val="en-US"/>
              </w:rPr>
            </w:pPr>
            <w:r>
              <w:rPr>
                <w:rFonts w:eastAsia="Times New Roman"/>
                <w:lang w:val="en-US"/>
              </w:rPr>
              <w:lastRenderedPageBreak/>
              <w:t>Parameter moduleIdentifier</w:t>
            </w:r>
          </w:p>
        </w:tc>
        <w:tc>
          <w:tcPr>
            <w:tcW w:w="0" w:type="auto"/>
            <w:vAlign w:val="center"/>
            <w:hideMark/>
          </w:tcPr>
          <w:p w14:paraId="51F7DB57" w14:textId="77777777" w:rsidR="00D67926" w:rsidRDefault="008D6FB8">
            <w:pPr>
              <w:rPr>
                <w:rFonts w:eastAsia="Times New Roman"/>
                <w:lang w:val="en-US"/>
              </w:rPr>
            </w:pPr>
            <w:r>
              <w:rPr>
                <w:rFonts w:eastAsia="Times New Roman"/>
                <w:lang w:val="en-US"/>
              </w:rPr>
              <w:t>The identifiers of the modules for which data requirements should be retrieved</w:t>
            </w:r>
          </w:p>
        </w:tc>
      </w:tr>
      <w:tr w:rsidR="00D67926" w14:paraId="7C8A88A7" w14:textId="77777777">
        <w:trPr>
          <w:divId w:val="395520675"/>
          <w:tblCellSpacing w:w="15" w:type="dxa"/>
        </w:trPr>
        <w:tc>
          <w:tcPr>
            <w:tcW w:w="0" w:type="auto"/>
            <w:vAlign w:val="center"/>
            <w:hideMark/>
          </w:tcPr>
          <w:p w14:paraId="096FE65B" w14:textId="77777777" w:rsidR="00D67926" w:rsidRDefault="008D6FB8">
            <w:pPr>
              <w:rPr>
                <w:rFonts w:eastAsia="Times New Roman"/>
                <w:lang w:val="en-US"/>
              </w:rPr>
            </w:pPr>
            <w:r>
              <w:rPr>
                <w:rFonts w:eastAsia="Times New Roman"/>
                <w:lang w:val="en-US"/>
              </w:rPr>
              <w:t>Parameter result</w:t>
            </w:r>
          </w:p>
        </w:tc>
        <w:tc>
          <w:tcPr>
            <w:tcW w:w="0" w:type="auto"/>
            <w:vAlign w:val="center"/>
            <w:hideMark/>
          </w:tcPr>
          <w:p w14:paraId="24E4E74F" w14:textId="77777777" w:rsidR="00D67926" w:rsidRDefault="008D6FB8">
            <w:pPr>
              <w:rPr>
                <w:rFonts w:eastAsia="Times New Roman"/>
                <w:lang w:val="en-US"/>
              </w:rPr>
            </w:pPr>
            <w:r>
              <w:rPr>
                <w:rFonts w:eastAsia="Times New Roman"/>
                <w:lang w:val="en-US"/>
              </w:rPr>
              <w:t>The aggregated data requirements for the requested modules</w:t>
            </w:r>
          </w:p>
        </w:tc>
      </w:tr>
    </w:tbl>
    <w:p w14:paraId="69A96F64" w14:textId="77777777" w:rsidR="00D67926" w:rsidRDefault="008D6FB8">
      <w:pPr>
        <w:pStyle w:val="Heading1"/>
        <w:divId w:val="1457144063"/>
        <w:rPr>
          <w:rFonts w:eastAsia="Times New Roman"/>
          <w:lang w:val="en-US"/>
        </w:rPr>
      </w:pPr>
      <w:r>
        <w:rPr>
          <w:rFonts w:eastAsia="Times New Roman"/>
          <w:lang w:val="en-US"/>
        </w:rPr>
        <w:t>Clinical Decision Support</w:t>
      </w:r>
    </w:p>
    <w:p w14:paraId="242351EE" w14:textId="77777777" w:rsidR="00D67926" w:rsidRDefault="008D6FB8">
      <w:pPr>
        <w:pStyle w:val="Heading2"/>
        <w:divId w:val="1457144063"/>
        <w:rPr>
          <w:rFonts w:eastAsia="Times New Roman"/>
          <w:lang w:val="en-US"/>
        </w:rPr>
      </w:pPr>
      <w:r>
        <w:rPr>
          <w:rFonts w:eastAsia="Times New Roman"/>
          <w:lang w:val="en-US"/>
        </w:rPr>
        <w:t>http://hl7.org/fhir/StructureDefinition/DetectedIssue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6005"/>
      </w:tblGrid>
      <w:tr w:rsidR="00D67926" w14:paraId="77A20FD1" w14:textId="77777777">
        <w:trPr>
          <w:divId w:val="1457144063"/>
          <w:tblCellSpacing w:w="15" w:type="dxa"/>
        </w:trPr>
        <w:tc>
          <w:tcPr>
            <w:tcW w:w="0" w:type="auto"/>
            <w:vAlign w:val="center"/>
            <w:hideMark/>
          </w:tcPr>
          <w:p w14:paraId="7A0AE1F0" w14:textId="77777777" w:rsidR="00D67926" w:rsidRDefault="008D6FB8">
            <w:pPr>
              <w:rPr>
                <w:rFonts w:eastAsia="Times New Roman"/>
                <w:lang w:val="en-US"/>
              </w:rPr>
            </w:pPr>
            <w:r>
              <w:rPr>
                <w:rFonts w:eastAsia="Times New Roman"/>
                <w:b/>
                <w:bCs/>
                <w:lang w:val="en-US"/>
              </w:rPr>
              <w:t>DetectedIssue</w:t>
            </w:r>
          </w:p>
        </w:tc>
        <w:tc>
          <w:tcPr>
            <w:tcW w:w="0" w:type="auto"/>
            <w:vAlign w:val="center"/>
            <w:hideMark/>
          </w:tcPr>
          <w:p w14:paraId="0E8AA329" w14:textId="77777777" w:rsidR="00D67926" w:rsidRDefault="008D6FB8">
            <w:pPr>
              <w:rPr>
                <w:rFonts w:eastAsia="Times New Roman"/>
                <w:lang w:val="en-US"/>
              </w:rPr>
            </w:pPr>
            <w:r>
              <w:rPr>
                <w:rFonts w:eastAsia="Times New Roman"/>
                <w:lang w:val="en-US"/>
              </w:rPr>
              <w:t>Detected Issue</w:t>
            </w:r>
          </w:p>
        </w:tc>
      </w:tr>
      <w:tr w:rsidR="00D67926" w14:paraId="7B70A1AB" w14:textId="77777777">
        <w:trPr>
          <w:divId w:val="1457144063"/>
          <w:tblCellSpacing w:w="15" w:type="dxa"/>
        </w:trPr>
        <w:tc>
          <w:tcPr>
            <w:tcW w:w="0" w:type="auto"/>
            <w:vAlign w:val="center"/>
            <w:hideMark/>
          </w:tcPr>
          <w:p w14:paraId="1F45C0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F33CCF" w14:textId="77777777" w:rsidR="00D67926" w:rsidRDefault="008D6FB8">
            <w:pPr>
              <w:rPr>
                <w:rFonts w:eastAsia="Times New Roman"/>
                <w:lang w:val="en-US"/>
              </w:rPr>
            </w:pPr>
            <w:r>
              <w:rPr>
                <w:rFonts w:eastAsia="Times New Roman"/>
                <w:lang w:val="en-US"/>
              </w:rPr>
              <w:t>Clinical issue with action</w:t>
            </w:r>
          </w:p>
        </w:tc>
      </w:tr>
      <w:tr w:rsidR="00D67926" w14:paraId="19FE1953" w14:textId="77777777">
        <w:trPr>
          <w:divId w:val="1457144063"/>
          <w:tblCellSpacing w:w="15" w:type="dxa"/>
        </w:trPr>
        <w:tc>
          <w:tcPr>
            <w:tcW w:w="0" w:type="auto"/>
            <w:vAlign w:val="center"/>
            <w:hideMark/>
          </w:tcPr>
          <w:p w14:paraId="2AF720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A58577" w14:textId="77777777" w:rsidR="00D67926" w:rsidRDefault="008D6FB8">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D67926" w14:paraId="067CE04A" w14:textId="77777777">
        <w:trPr>
          <w:divId w:val="1457144063"/>
          <w:tblCellSpacing w:w="15" w:type="dxa"/>
        </w:trPr>
        <w:tc>
          <w:tcPr>
            <w:tcW w:w="0" w:type="auto"/>
            <w:vAlign w:val="center"/>
            <w:hideMark/>
          </w:tcPr>
          <w:p w14:paraId="441E38A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66F4A29" w14:textId="77777777" w:rsidR="00D67926" w:rsidRDefault="008D6FB8">
            <w:pPr>
              <w:rPr>
                <w:rFonts w:eastAsia="Times New Roman"/>
                <w:lang w:val="en-US"/>
              </w:rPr>
            </w:pPr>
            <w:r>
              <w:rPr>
                <w:rFonts w:eastAsia="Times New Roman"/>
                <w:lang w:val="en-US"/>
              </w:rPr>
              <w:t>DDI</w:t>
            </w:r>
          </w:p>
        </w:tc>
      </w:tr>
      <w:tr w:rsidR="00D67926" w14:paraId="7D5A9E20" w14:textId="77777777">
        <w:trPr>
          <w:divId w:val="1457144063"/>
          <w:tblCellSpacing w:w="15" w:type="dxa"/>
        </w:trPr>
        <w:tc>
          <w:tcPr>
            <w:tcW w:w="0" w:type="auto"/>
            <w:vAlign w:val="center"/>
            <w:hideMark/>
          </w:tcPr>
          <w:p w14:paraId="7FB51EB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2695123" w14:textId="77777777" w:rsidR="00D67926" w:rsidRDefault="008D6FB8">
            <w:pPr>
              <w:rPr>
                <w:rFonts w:eastAsia="Times New Roman"/>
                <w:lang w:val="en-US"/>
              </w:rPr>
            </w:pPr>
            <w:r>
              <w:rPr>
                <w:rFonts w:eastAsia="Times New Roman"/>
                <w:lang w:val="en-US"/>
              </w:rPr>
              <w:t>drug-drug interaction</w:t>
            </w:r>
          </w:p>
        </w:tc>
      </w:tr>
      <w:tr w:rsidR="00D67926" w14:paraId="771F499F" w14:textId="77777777">
        <w:trPr>
          <w:divId w:val="1457144063"/>
          <w:tblCellSpacing w:w="15" w:type="dxa"/>
        </w:trPr>
        <w:tc>
          <w:tcPr>
            <w:tcW w:w="0" w:type="auto"/>
            <w:vAlign w:val="center"/>
            <w:hideMark/>
          </w:tcPr>
          <w:p w14:paraId="18713FD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BAAEBA7" w14:textId="77777777" w:rsidR="00D67926" w:rsidRDefault="008D6FB8">
            <w:pPr>
              <w:rPr>
                <w:rFonts w:eastAsia="Times New Roman"/>
                <w:lang w:val="en-US"/>
              </w:rPr>
            </w:pPr>
            <w:r>
              <w:rPr>
                <w:rFonts w:eastAsia="Times New Roman"/>
                <w:lang w:val="en-US"/>
              </w:rPr>
              <w:t>Contraindication</w:t>
            </w:r>
          </w:p>
        </w:tc>
      </w:tr>
      <w:tr w:rsidR="00D67926" w14:paraId="40CE3462" w14:textId="77777777">
        <w:trPr>
          <w:divId w:val="1457144063"/>
          <w:tblCellSpacing w:w="15" w:type="dxa"/>
        </w:trPr>
        <w:tc>
          <w:tcPr>
            <w:tcW w:w="0" w:type="auto"/>
            <w:vAlign w:val="center"/>
            <w:hideMark/>
          </w:tcPr>
          <w:p w14:paraId="06583E7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2603B43" w14:textId="77777777" w:rsidR="00D67926" w:rsidRDefault="008D6FB8">
            <w:pPr>
              <w:rPr>
                <w:rFonts w:eastAsia="Times New Roman"/>
                <w:lang w:val="en-US"/>
              </w:rPr>
            </w:pPr>
            <w:r>
              <w:rPr>
                <w:rFonts w:eastAsia="Times New Roman"/>
                <w:lang w:val="en-US"/>
              </w:rPr>
              <w:t>Alert</w:t>
            </w:r>
          </w:p>
        </w:tc>
      </w:tr>
      <w:tr w:rsidR="00D67926" w14:paraId="3A088076" w14:textId="77777777">
        <w:trPr>
          <w:divId w:val="1457144063"/>
          <w:tblCellSpacing w:w="15" w:type="dxa"/>
        </w:trPr>
        <w:tc>
          <w:tcPr>
            <w:tcW w:w="0" w:type="auto"/>
            <w:vAlign w:val="center"/>
            <w:hideMark/>
          </w:tcPr>
          <w:p w14:paraId="41BC728A" w14:textId="77777777" w:rsidR="00D67926" w:rsidRDefault="008D6FB8">
            <w:pPr>
              <w:rPr>
                <w:rFonts w:eastAsia="Times New Roman"/>
                <w:lang w:val="en-US"/>
              </w:rPr>
            </w:pPr>
            <w:r>
              <w:rPr>
                <w:rFonts w:eastAsia="Times New Roman"/>
                <w:b/>
                <w:bCs/>
                <w:lang w:val="en-US"/>
              </w:rPr>
              <w:t>DetectedIssue.patient</w:t>
            </w:r>
          </w:p>
        </w:tc>
        <w:tc>
          <w:tcPr>
            <w:tcW w:w="0" w:type="auto"/>
            <w:vAlign w:val="center"/>
            <w:hideMark/>
          </w:tcPr>
          <w:p w14:paraId="7582E7EE" w14:textId="77777777" w:rsidR="00D67926" w:rsidRDefault="00D67926">
            <w:pPr>
              <w:rPr>
                <w:rFonts w:eastAsia="Times New Roman"/>
                <w:lang w:val="en-US"/>
              </w:rPr>
            </w:pPr>
          </w:p>
        </w:tc>
      </w:tr>
      <w:tr w:rsidR="00D67926" w14:paraId="5B064EB0" w14:textId="77777777">
        <w:trPr>
          <w:divId w:val="1457144063"/>
          <w:tblCellSpacing w:w="15" w:type="dxa"/>
        </w:trPr>
        <w:tc>
          <w:tcPr>
            <w:tcW w:w="0" w:type="auto"/>
            <w:vAlign w:val="center"/>
            <w:hideMark/>
          </w:tcPr>
          <w:p w14:paraId="7334F1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0F824B" w14:textId="77777777" w:rsidR="00D67926" w:rsidRDefault="008D6FB8">
            <w:pPr>
              <w:rPr>
                <w:rFonts w:eastAsia="Times New Roman"/>
                <w:lang w:val="en-US"/>
              </w:rPr>
            </w:pPr>
            <w:r>
              <w:rPr>
                <w:rFonts w:eastAsia="Times New Roman"/>
                <w:lang w:val="en-US"/>
              </w:rPr>
              <w:t>Associated patient</w:t>
            </w:r>
          </w:p>
        </w:tc>
      </w:tr>
      <w:tr w:rsidR="00D67926" w14:paraId="003DFA8C" w14:textId="77777777">
        <w:trPr>
          <w:divId w:val="1457144063"/>
          <w:tblCellSpacing w:w="15" w:type="dxa"/>
        </w:trPr>
        <w:tc>
          <w:tcPr>
            <w:tcW w:w="0" w:type="auto"/>
            <w:vAlign w:val="center"/>
            <w:hideMark/>
          </w:tcPr>
          <w:p w14:paraId="1C058E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4438A6" w14:textId="77777777" w:rsidR="00D67926" w:rsidRDefault="008D6FB8">
            <w:pPr>
              <w:rPr>
                <w:rFonts w:eastAsia="Times New Roman"/>
                <w:lang w:val="en-US"/>
              </w:rPr>
            </w:pPr>
            <w:r>
              <w:rPr>
                <w:rFonts w:eastAsia="Times New Roman"/>
                <w:lang w:val="en-US"/>
              </w:rPr>
              <w:t>Indicates the patient whose record the detected issue is associated with.</w:t>
            </w:r>
          </w:p>
        </w:tc>
      </w:tr>
      <w:tr w:rsidR="00D67926" w14:paraId="7728DCD6" w14:textId="77777777">
        <w:trPr>
          <w:divId w:val="1457144063"/>
          <w:tblCellSpacing w:w="15" w:type="dxa"/>
        </w:trPr>
        <w:tc>
          <w:tcPr>
            <w:tcW w:w="0" w:type="auto"/>
            <w:vAlign w:val="center"/>
            <w:hideMark/>
          </w:tcPr>
          <w:p w14:paraId="64C16FD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BECD15D" w14:textId="77777777" w:rsidR="00D67926" w:rsidRDefault="008D6FB8">
            <w:pPr>
              <w:rPr>
                <w:rFonts w:eastAsia="Times New Roman"/>
                <w:lang w:val="en-US"/>
              </w:rPr>
            </w:pPr>
            <w:r>
              <w:rPr>
                <w:rFonts w:eastAsia="Times New Roman"/>
                <w:lang w:val="en-US"/>
              </w:rPr>
              <w:t xml:space="preserve">While the subject could be inferred by tracing the subject of the implicated resources, it's useful to have a direct link for query purposes. </w:t>
            </w:r>
          </w:p>
        </w:tc>
      </w:tr>
      <w:tr w:rsidR="00D67926" w14:paraId="7ED6DDF8" w14:textId="77777777">
        <w:trPr>
          <w:divId w:val="1457144063"/>
          <w:tblCellSpacing w:w="15" w:type="dxa"/>
        </w:trPr>
        <w:tc>
          <w:tcPr>
            <w:tcW w:w="0" w:type="auto"/>
            <w:vAlign w:val="center"/>
            <w:hideMark/>
          </w:tcPr>
          <w:p w14:paraId="75ACE7EA" w14:textId="77777777" w:rsidR="00D67926" w:rsidRDefault="008D6FB8">
            <w:pPr>
              <w:rPr>
                <w:rFonts w:eastAsia="Times New Roman"/>
                <w:lang w:val="en-US"/>
              </w:rPr>
            </w:pPr>
            <w:r>
              <w:rPr>
                <w:rFonts w:eastAsia="Times New Roman"/>
                <w:b/>
                <w:bCs/>
                <w:lang w:val="en-US"/>
              </w:rPr>
              <w:t>DetectedIssue.category</w:t>
            </w:r>
          </w:p>
        </w:tc>
        <w:tc>
          <w:tcPr>
            <w:tcW w:w="0" w:type="auto"/>
            <w:vAlign w:val="center"/>
            <w:hideMark/>
          </w:tcPr>
          <w:p w14:paraId="0549E4B0" w14:textId="77777777" w:rsidR="00D67926" w:rsidRDefault="00D67926">
            <w:pPr>
              <w:rPr>
                <w:rFonts w:eastAsia="Times New Roman"/>
                <w:lang w:val="en-US"/>
              </w:rPr>
            </w:pPr>
          </w:p>
        </w:tc>
      </w:tr>
      <w:tr w:rsidR="00D67926" w14:paraId="49F9171F" w14:textId="77777777">
        <w:trPr>
          <w:divId w:val="1457144063"/>
          <w:tblCellSpacing w:w="15" w:type="dxa"/>
        </w:trPr>
        <w:tc>
          <w:tcPr>
            <w:tcW w:w="0" w:type="auto"/>
            <w:vAlign w:val="center"/>
            <w:hideMark/>
          </w:tcPr>
          <w:p w14:paraId="140E6F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D762E1" w14:textId="77777777" w:rsidR="00D67926" w:rsidRDefault="008D6FB8">
            <w:pPr>
              <w:rPr>
                <w:rFonts w:eastAsia="Times New Roman"/>
                <w:lang w:val="en-US"/>
              </w:rPr>
            </w:pPr>
            <w:r>
              <w:rPr>
                <w:rFonts w:eastAsia="Times New Roman"/>
                <w:lang w:val="en-US"/>
              </w:rPr>
              <w:t>E.g. Drug-drug, duplicate therapy, etc.</w:t>
            </w:r>
          </w:p>
        </w:tc>
      </w:tr>
      <w:tr w:rsidR="00D67926" w14:paraId="48B12E23" w14:textId="77777777">
        <w:trPr>
          <w:divId w:val="1457144063"/>
          <w:tblCellSpacing w:w="15" w:type="dxa"/>
        </w:trPr>
        <w:tc>
          <w:tcPr>
            <w:tcW w:w="0" w:type="auto"/>
            <w:vAlign w:val="center"/>
            <w:hideMark/>
          </w:tcPr>
          <w:p w14:paraId="73F8E1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F91BED" w14:textId="77777777" w:rsidR="00D67926" w:rsidRDefault="008D6FB8">
            <w:pPr>
              <w:rPr>
                <w:rFonts w:eastAsia="Times New Roman"/>
                <w:lang w:val="en-US"/>
              </w:rPr>
            </w:pPr>
            <w:r>
              <w:rPr>
                <w:rFonts w:eastAsia="Times New Roman"/>
                <w:lang w:val="en-US"/>
              </w:rPr>
              <w:t>Identifies the general type of issue identified.</w:t>
            </w:r>
          </w:p>
        </w:tc>
      </w:tr>
      <w:tr w:rsidR="00D67926" w14:paraId="2B539F89" w14:textId="77777777">
        <w:trPr>
          <w:divId w:val="1457144063"/>
          <w:tblCellSpacing w:w="15" w:type="dxa"/>
        </w:trPr>
        <w:tc>
          <w:tcPr>
            <w:tcW w:w="0" w:type="auto"/>
            <w:vAlign w:val="center"/>
            <w:hideMark/>
          </w:tcPr>
          <w:p w14:paraId="5043C2C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294A390" w14:textId="77777777" w:rsidR="00D67926" w:rsidRDefault="008D6FB8">
            <w:pPr>
              <w:rPr>
                <w:rFonts w:eastAsia="Times New Roman"/>
                <w:lang w:val="en-US"/>
              </w:rPr>
            </w:pPr>
            <w:r>
              <w:rPr>
                <w:rFonts w:eastAsia="Times New Roman"/>
                <w:lang w:val="en-US"/>
              </w:rPr>
              <w:t>type</w:t>
            </w:r>
          </w:p>
        </w:tc>
      </w:tr>
      <w:tr w:rsidR="00D67926" w14:paraId="039F6E29" w14:textId="77777777">
        <w:trPr>
          <w:divId w:val="1457144063"/>
          <w:tblCellSpacing w:w="15" w:type="dxa"/>
        </w:trPr>
        <w:tc>
          <w:tcPr>
            <w:tcW w:w="0" w:type="auto"/>
            <w:vAlign w:val="center"/>
            <w:hideMark/>
          </w:tcPr>
          <w:p w14:paraId="421C048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7E6FDB2" w14:textId="77777777" w:rsidR="00D67926" w:rsidRDefault="008D6FB8">
            <w:pPr>
              <w:rPr>
                <w:rFonts w:eastAsia="Times New Roman"/>
                <w:lang w:val="en-US"/>
              </w:rPr>
            </w:pPr>
            <w:r>
              <w:rPr>
                <w:rFonts w:eastAsia="Times New Roman"/>
                <w:lang w:val="en-US"/>
              </w:rPr>
              <w:t>Codes identifying the general type of detected issue. E.g. Drug-drug interaction, Timing issue, Duplicate therapy, etc.</w:t>
            </w:r>
          </w:p>
        </w:tc>
      </w:tr>
      <w:tr w:rsidR="00D67926" w14:paraId="2F5C8D79" w14:textId="77777777">
        <w:trPr>
          <w:divId w:val="1457144063"/>
          <w:tblCellSpacing w:w="15" w:type="dxa"/>
        </w:trPr>
        <w:tc>
          <w:tcPr>
            <w:tcW w:w="0" w:type="auto"/>
            <w:vAlign w:val="center"/>
            <w:hideMark/>
          </w:tcPr>
          <w:p w14:paraId="1651BBDE" w14:textId="77777777" w:rsidR="00D67926" w:rsidRDefault="008D6FB8">
            <w:pPr>
              <w:rPr>
                <w:rFonts w:eastAsia="Times New Roman"/>
                <w:lang w:val="en-US"/>
              </w:rPr>
            </w:pPr>
            <w:r>
              <w:rPr>
                <w:rFonts w:eastAsia="Times New Roman"/>
                <w:b/>
                <w:bCs/>
                <w:lang w:val="en-US"/>
              </w:rPr>
              <w:t>DetectedIssue.severity</w:t>
            </w:r>
          </w:p>
        </w:tc>
        <w:tc>
          <w:tcPr>
            <w:tcW w:w="0" w:type="auto"/>
            <w:vAlign w:val="center"/>
            <w:hideMark/>
          </w:tcPr>
          <w:p w14:paraId="58A0E420" w14:textId="77777777" w:rsidR="00D67926" w:rsidRDefault="00D67926">
            <w:pPr>
              <w:rPr>
                <w:rFonts w:eastAsia="Times New Roman"/>
                <w:lang w:val="en-US"/>
              </w:rPr>
            </w:pPr>
          </w:p>
        </w:tc>
      </w:tr>
      <w:tr w:rsidR="00D67926" w14:paraId="238D3911" w14:textId="77777777">
        <w:trPr>
          <w:divId w:val="1457144063"/>
          <w:tblCellSpacing w:w="15" w:type="dxa"/>
        </w:trPr>
        <w:tc>
          <w:tcPr>
            <w:tcW w:w="0" w:type="auto"/>
            <w:vAlign w:val="center"/>
            <w:hideMark/>
          </w:tcPr>
          <w:p w14:paraId="0CAC19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56371D" w14:textId="77777777" w:rsidR="00D67926" w:rsidRDefault="008D6FB8">
            <w:pPr>
              <w:rPr>
                <w:rFonts w:eastAsia="Times New Roman"/>
                <w:lang w:val="en-US"/>
              </w:rPr>
            </w:pPr>
            <w:r>
              <w:rPr>
                <w:rFonts w:eastAsia="Times New Roman"/>
                <w:lang w:val="en-US"/>
              </w:rPr>
              <w:t>Indicates the degree of importance associated with the identified issue based on the potential impact on the patient.</w:t>
            </w:r>
          </w:p>
        </w:tc>
      </w:tr>
      <w:tr w:rsidR="00D67926" w14:paraId="3C02FE2F" w14:textId="77777777">
        <w:trPr>
          <w:divId w:val="1457144063"/>
          <w:tblCellSpacing w:w="15" w:type="dxa"/>
        </w:trPr>
        <w:tc>
          <w:tcPr>
            <w:tcW w:w="0" w:type="auto"/>
            <w:vAlign w:val="center"/>
            <w:hideMark/>
          </w:tcPr>
          <w:p w14:paraId="7BD2F95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7B59431" w14:textId="77777777" w:rsidR="00D67926" w:rsidRDefault="008D6FB8">
            <w:pPr>
              <w:rPr>
                <w:rFonts w:eastAsia="Times New Roman"/>
                <w:lang w:val="en-US"/>
              </w:rPr>
            </w:pPr>
            <w:r>
              <w:rPr>
                <w:rFonts w:eastAsia="Times New Roman"/>
                <w:lang w:val="en-US"/>
              </w:rPr>
              <w:t>severity</w:t>
            </w:r>
          </w:p>
        </w:tc>
      </w:tr>
      <w:tr w:rsidR="00D67926" w14:paraId="704BDEEA" w14:textId="77777777">
        <w:trPr>
          <w:divId w:val="1457144063"/>
          <w:tblCellSpacing w:w="15" w:type="dxa"/>
        </w:trPr>
        <w:tc>
          <w:tcPr>
            <w:tcW w:w="0" w:type="auto"/>
            <w:vAlign w:val="center"/>
            <w:hideMark/>
          </w:tcPr>
          <w:p w14:paraId="59DE178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838A62D" w14:textId="77777777" w:rsidR="00D67926" w:rsidRDefault="008D6FB8">
            <w:pPr>
              <w:rPr>
                <w:rFonts w:eastAsia="Times New Roman"/>
                <w:lang w:val="en-US"/>
              </w:rPr>
            </w:pPr>
            <w:r>
              <w:rPr>
                <w:rFonts w:eastAsia="Times New Roman"/>
                <w:lang w:val="en-US"/>
              </w:rPr>
              <w:t>Indicates the potential degree of impact of the identified issue on the patient</w:t>
            </w:r>
          </w:p>
        </w:tc>
      </w:tr>
      <w:tr w:rsidR="00D67926" w14:paraId="0D26B6BE" w14:textId="77777777">
        <w:trPr>
          <w:divId w:val="1457144063"/>
          <w:tblCellSpacing w:w="15" w:type="dxa"/>
        </w:trPr>
        <w:tc>
          <w:tcPr>
            <w:tcW w:w="0" w:type="auto"/>
            <w:vAlign w:val="center"/>
            <w:hideMark/>
          </w:tcPr>
          <w:p w14:paraId="29B3BDA8" w14:textId="77777777" w:rsidR="00D67926" w:rsidRDefault="008D6FB8">
            <w:pPr>
              <w:rPr>
                <w:rFonts w:eastAsia="Times New Roman"/>
                <w:lang w:val="en-US"/>
              </w:rPr>
            </w:pPr>
            <w:r>
              <w:rPr>
                <w:rFonts w:eastAsia="Times New Roman"/>
                <w:b/>
                <w:bCs/>
                <w:lang w:val="en-US"/>
              </w:rPr>
              <w:t>DetectedIssue.implicated</w:t>
            </w:r>
          </w:p>
        </w:tc>
        <w:tc>
          <w:tcPr>
            <w:tcW w:w="0" w:type="auto"/>
            <w:vAlign w:val="center"/>
            <w:hideMark/>
          </w:tcPr>
          <w:p w14:paraId="6F7F993D" w14:textId="77777777" w:rsidR="00D67926" w:rsidRDefault="00D67926">
            <w:pPr>
              <w:rPr>
                <w:rFonts w:eastAsia="Times New Roman"/>
                <w:lang w:val="en-US"/>
              </w:rPr>
            </w:pPr>
          </w:p>
        </w:tc>
      </w:tr>
      <w:tr w:rsidR="00D67926" w14:paraId="08F78B53" w14:textId="77777777">
        <w:trPr>
          <w:divId w:val="1457144063"/>
          <w:tblCellSpacing w:w="15" w:type="dxa"/>
        </w:trPr>
        <w:tc>
          <w:tcPr>
            <w:tcW w:w="0" w:type="auto"/>
            <w:vAlign w:val="center"/>
            <w:hideMark/>
          </w:tcPr>
          <w:p w14:paraId="213D5A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D845B8" w14:textId="77777777" w:rsidR="00D67926" w:rsidRDefault="008D6FB8">
            <w:pPr>
              <w:rPr>
                <w:rFonts w:eastAsia="Times New Roman"/>
                <w:lang w:val="en-US"/>
              </w:rPr>
            </w:pPr>
            <w:r>
              <w:rPr>
                <w:rFonts w:eastAsia="Times New Roman"/>
                <w:lang w:val="en-US"/>
              </w:rPr>
              <w:t>Problem resource</w:t>
            </w:r>
          </w:p>
        </w:tc>
      </w:tr>
      <w:tr w:rsidR="00D67926" w14:paraId="00B16CED" w14:textId="77777777">
        <w:trPr>
          <w:divId w:val="1457144063"/>
          <w:tblCellSpacing w:w="15" w:type="dxa"/>
        </w:trPr>
        <w:tc>
          <w:tcPr>
            <w:tcW w:w="0" w:type="auto"/>
            <w:vAlign w:val="center"/>
            <w:hideMark/>
          </w:tcPr>
          <w:p w14:paraId="1BA89CB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E90B661" w14:textId="77777777" w:rsidR="00D67926" w:rsidRDefault="008D6FB8">
            <w:pPr>
              <w:rPr>
                <w:rFonts w:eastAsia="Times New Roman"/>
                <w:lang w:val="en-US"/>
              </w:rPr>
            </w:pPr>
            <w:r>
              <w:rPr>
                <w:rFonts w:eastAsia="Times New Roman"/>
                <w:lang w:val="en-US"/>
              </w:rPr>
              <w:t>Indicates the resource representing the current activity or proposed activity that is potentially problematic.</w:t>
            </w:r>
          </w:p>
        </w:tc>
      </w:tr>
      <w:tr w:rsidR="00D67926" w14:paraId="62C825F2" w14:textId="77777777">
        <w:trPr>
          <w:divId w:val="1457144063"/>
          <w:tblCellSpacing w:w="15" w:type="dxa"/>
        </w:trPr>
        <w:tc>
          <w:tcPr>
            <w:tcW w:w="0" w:type="auto"/>
            <w:vAlign w:val="center"/>
            <w:hideMark/>
          </w:tcPr>
          <w:p w14:paraId="31AC70B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6D64FD" w14:textId="77777777" w:rsidR="00D67926" w:rsidRDefault="008D6FB8">
            <w:pPr>
              <w:rPr>
                <w:rFonts w:eastAsia="Times New Roman"/>
                <w:lang w:val="en-US"/>
              </w:rPr>
            </w:pPr>
            <w:r>
              <w:rPr>
                <w:rFonts w:eastAsia="Times New Roman"/>
                <w:lang w:val="en-US"/>
              </w:rPr>
              <w:t xml:space="preserve">There's an implicit constraint on the number of implicated resources based on DetectedIssue.type. E.g. For drug-drug, there would be more than one. For timing, there would typically only be one. </w:t>
            </w:r>
          </w:p>
        </w:tc>
      </w:tr>
      <w:tr w:rsidR="00D67926" w14:paraId="120445B9" w14:textId="77777777">
        <w:trPr>
          <w:divId w:val="1457144063"/>
          <w:tblCellSpacing w:w="15" w:type="dxa"/>
        </w:trPr>
        <w:tc>
          <w:tcPr>
            <w:tcW w:w="0" w:type="auto"/>
            <w:vAlign w:val="center"/>
            <w:hideMark/>
          </w:tcPr>
          <w:p w14:paraId="3364A9F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7D8C4D7" w14:textId="77777777" w:rsidR="00D67926" w:rsidRDefault="008D6FB8">
            <w:pPr>
              <w:rPr>
                <w:rFonts w:eastAsia="Times New Roman"/>
                <w:lang w:val="en-US"/>
              </w:rPr>
            </w:pPr>
            <w:r>
              <w:rPr>
                <w:rFonts w:eastAsia="Times New Roman"/>
                <w:lang w:val="en-US"/>
              </w:rPr>
              <w:t>cause</w:t>
            </w:r>
          </w:p>
        </w:tc>
      </w:tr>
      <w:tr w:rsidR="00D67926" w14:paraId="7B78B8B7" w14:textId="77777777">
        <w:trPr>
          <w:divId w:val="1457144063"/>
          <w:tblCellSpacing w:w="15" w:type="dxa"/>
        </w:trPr>
        <w:tc>
          <w:tcPr>
            <w:tcW w:w="0" w:type="auto"/>
            <w:vAlign w:val="center"/>
            <w:hideMark/>
          </w:tcPr>
          <w:p w14:paraId="48F386F9" w14:textId="77777777" w:rsidR="00D67926" w:rsidRDefault="008D6FB8">
            <w:pPr>
              <w:rPr>
                <w:rFonts w:eastAsia="Times New Roman"/>
                <w:lang w:val="en-US"/>
              </w:rPr>
            </w:pPr>
            <w:r>
              <w:rPr>
                <w:rFonts w:eastAsia="Times New Roman"/>
                <w:b/>
                <w:bCs/>
                <w:lang w:val="en-US"/>
              </w:rPr>
              <w:t>DetectedIssue.detail</w:t>
            </w:r>
          </w:p>
        </w:tc>
        <w:tc>
          <w:tcPr>
            <w:tcW w:w="0" w:type="auto"/>
            <w:vAlign w:val="center"/>
            <w:hideMark/>
          </w:tcPr>
          <w:p w14:paraId="418DE436" w14:textId="77777777" w:rsidR="00D67926" w:rsidRDefault="00D67926">
            <w:pPr>
              <w:rPr>
                <w:rFonts w:eastAsia="Times New Roman"/>
                <w:lang w:val="en-US"/>
              </w:rPr>
            </w:pPr>
          </w:p>
        </w:tc>
      </w:tr>
      <w:tr w:rsidR="00D67926" w14:paraId="248E3C6B" w14:textId="77777777">
        <w:trPr>
          <w:divId w:val="1457144063"/>
          <w:tblCellSpacing w:w="15" w:type="dxa"/>
        </w:trPr>
        <w:tc>
          <w:tcPr>
            <w:tcW w:w="0" w:type="auto"/>
            <w:vAlign w:val="center"/>
            <w:hideMark/>
          </w:tcPr>
          <w:p w14:paraId="615341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F7A553" w14:textId="77777777" w:rsidR="00D67926" w:rsidRDefault="008D6FB8">
            <w:pPr>
              <w:rPr>
                <w:rFonts w:eastAsia="Times New Roman"/>
                <w:lang w:val="en-US"/>
              </w:rPr>
            </w:pPr>
            <w:r>
              <w:rPr>
                <w:rFonts w:eastAsia="Times New Roman"/>
                <w:lang w:val="en-US"/>
              </w:rPr>
              <w:t>Description and context</w:t>
            </w:r>
          </w:p>
        </w:tc>
      </w:tr>
      <w:tr w:rsidR="00D67926" w14:paraId="710EC669" w14:textId="77777777">
        <w:trPr>
          <w:divId w:val="1457144063"/>
          <w:tblCellSpacing w:w="15" w:type="dxa"/>
        </w:trPr>
        <w:tc>
          <w:tcPr>
            <w:tcW w:w="0" w:type="auto"/>
            <w:vAlign w:val="center"/>
            <w:hideMark/>
          </w:tcPr>
          <w:p w14:paraId="7FB091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CA403A" w14:textId="77777777" w:rsidR="00D67926" w:rsidRDefault="008D6FB8">
            <w:pPr>
              <w:rPr>
                <w:rFonts w:eastAsia="Times New Roman"/>
                <w:lang w:val="en-US"/>
              </w:rPr>
            </w:pPr>
            <w:r>
              <w:rPr>
                <w:rFonts w:eastAsia="Times New Roman"/>
                <w:lang w:val="en-US"/>
              </w:rPr>
              <w:t>A textual explanation of the detected issue.</w:t>
            </w:r>
          </w:p>
        </w:tc>
      </w:tr>
      <w:tr w:rsidR="00D67926" w14:paraId="7E2B2DB9" w14:textId="77777777">
        <w:trPr>
          <w:divId w:val="1457144063"/>
          <w:tblCellSpacing w:w="15" w:type="dxa"/>
        </w:trPr>
        <w:tc>
          <w:tcPr>
            <w:tcW w:w="0" w:type="auto"/>
            <w:vAlign w:val="center"/>
            <w:hideMark/>
          </w:tcPr>
          <w:p w14:paraId="5EDEA61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961187" w14:textId="77777777" w:rsidR="00D67926" w:rsidRDefault="008D6FB8">
            <w:pPr>
              <w:rPr>
                <w:rFonts w:eastAsia="Times New Roman"/>
                <w:lang w:val="en-US"/>
              </w:rPr>
            </w:pPr>
            <w:r>
              <w:rPr>
                <w:rFonts w:eastAsia="Times New Roman"/>
                <w:lang w:val="en-US"/>
              </w:rPr>
              <w:t>Should focus on information not covered elsewhere as discrete data - no need to duplicate the narrative.</w:t>
            </w:r>
          </w:p>
        </w:tc>
      </w:tr>
      <w:tr w:rsidR="00D67926" w14:paraId="0696AE58" w14:textId="77777777">
        <w:trPr>
          <w:divId w:val="1457144063"/>
          <w:tblCellSpacing w:w="15" w:type="dxa"/>
        </w:trPr>
        <w:tc>
          <w:tcPr>
            <w:tcW w:w="0" w:type="auto"/>
            <w:vAlign w:val="center"/>
            <w:hideMark/>
          </w:tcPr>
          <w:p w14:paraId="59860F90" w14:textId="77777777" w:rsidR="00D67926" w:rsidRDefault="008D6FB8">
            <w:pPr>
              <w:rPr>
                <w:rFonts w:eastAsia="Times New Roman"/>
                <w:lang w:val="en-US"/>
              </w:rPr>
            </w:pPr>
            <w:r>
              <w:rPr>
                <w:rFonts w:eastAsia="Times New Roman"/>
                <w:b/>
                <w:bCs/>
                <w:lang w:val="en-US"/>
              </w:rPr>
              <w:t>DetectedIssue.date</w:t>
            </w:r>
          </w:p>
        </w:tc>
        <w:tc>
          <w:tcPr>
            <w:tcW w:w="0" w:type="auto"/>
            <w:vAlign w:val="center"/>
            <w:hideMark/>
          </w:tcPr>
          <w:p w14:paraId="070FDCCF" w14:textId="77777777" w:rsidR="00D67926" w:rsidRDefault="00D67926">
            <w:pPr>
              <w:rPr>
                <w:rFonts w:eastAsia="Times New Roman"/>
                <w:lang w:val="en-US"/>
              </w:rPr>
            </w:pPr>
          </w:p>
        </w:tc>
      </w:tr>
      <w:tr w:rsidR="00D67926" w14:paraId="27D10523" w14:textId="77777777">
        <w:trPr>
          <w:divId w:val="1457144063"/>
          <w:tblCellSpacing w:w="15" w:type="dxa"/>
        </w:trPr>
        <w:tc>
          <w:tcPr>
            <w:tcW w:w="0" w:type="auto"/>
            <w:vAlign w:val="center"/>
            <w:hideMark/>
          </w:tcPr>
          <w:p w14:paraId="5DAB21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3DED9B" w14:textId="77777777" w:rsidR="00D67926" w:rsidRDefault="008D6FB8">
            <w:pPr>
              <w:rPr>
                <w:rFonts w:eastAsia="Times New Roman"/>
                <w:lang w:val="en-US"/>
              </w:rPr>
            </w:pPr>
            <w:r>
              <w:rPr>
                <w:rFonts w:eastAsia="Times New Roman"/>
                <w:lang w:val="en-US"/>
              </w:rPr>
              <w:t>When identified</w:t>
            </w:r>
          </w:p>
        </w:tc>
      </w:tr>
      <w:tr w:rsidR="00D67926" w14:paraId="25AB8111" w14:textId="77777777">
        <w:trPr>
          <w:divId w:val="1457144063"/>
          <w:tblCellSpacing w:w="15" w:type="dxa"/>
        </w:trPr>
        <w:tc>
          <w:tcPr>
            <w:tcW w:w="0" w:type="auto"/>
            <w:vAlign w:val="center"/>
            <w:hideMark/>
          </w:tcPr>
          <w:p w14:paraId="18BEE1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DF2C18" w14:textId="77777777" w:rsidR="00D67926" w:rsidRDefault="008D6FB8">
            <w:pPr>
              <w:rPr>
                <w:rFonts w:eastAsia="Times New Roman"/>
                <w:lang w:val="en-US"/>
              </w:rPr>
            </w:pPr>
            <w:r>
              <w:rPr>
                <w:rFonts w:eastAsia="Times New Roman"/>
                <w:lang w:val="en-US"/>
              </w:rPr>
              <w:t>The date or date-time when the detected issue was initially identified.</w:t>
            </w:r>
          </w:p>
        </w:tc>
      </w:tr>
      <w:tr w:rsidR="00D67926" w14:paraId="5FF15242" w14:textId="77777777">
        <w:trPr>
          <w:divId w:val="1457144063"/>
          <w:tblCellSpacing w:w="15" w:type="dxa"/>
        </w:trPr>
        <w:tc>
          <w:tcPr>
            <w:tcW w:w="0" w:type="auto"/>
            <w:vAlign w:val="center"/>
            <w:hideMark/>
          </w:tcPr>
          <w:p w14:paraId="3F8335D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B4D8E3" w14:textId="77777777" w:rsidR="00D67926" w:rsidRDefault="008D6FB8">
            <w:pPr>
              <w:rPr>
                <w:rFonts w:eastAsia="Times New Roman"/>
                <w:lang w:val="en-US"/>
              </w:rPr>
            </w:pPr>
            <w:r>
              <w:rPr>
                <w:rFonts w:eastAsia="Times New Roman"/>
                <w:lang w:val="en-US"/>
              </w:rPr>
              <w:t>No-one can be responsible for mitigation prior to the issue being identified.</w:t>
            </w:r>
          </w:p>
        </w:tc>
      </w:tr>
      <w:tr w:rsidR="00D67926" w14:paraId="5981F02C" w14:textId="77777777">
        <w:trPr>
          <w:divId w:val="1457144063"/>
          <w:tblCellSpacing w:w="15" w:type="dxa"/>
        </w:trPr>
        <w:tc>
          <w:tcPr>
            <w:tcW w:w="0" w:type="auto"/>
            <w:vAlign w:val="center"/>
            <w:hideMark/>
          </w:tcPr>
          <w:p w14:paraId="47ED86FE" w14:textId="77777777" w:rsidR="00D67926" w:rsidRDefault="008D6FB8">
            <w:pPr>
              <w:rPr>
                <w:rFonts w:eastAsia="Times New Roman"/>
                <w:lang w:val="en-US"/>
              </w:rPr>
            </w:pPr>
            <w:r>
              <w:rPr>
                <w:rFonts w:eastAsia="Times New Roman"/>
                <w:b/>
                <w:bCs/>
                <w:lang w:val="en-US"/>
              </w:rPr>
              <w:t>DetectedIssue.author</w:t>
            </w:r>
          </w:p>
        </w:tc>
        <w:tc>
          <w:tcPr>
            <w:tcW w:w="0" w:type="auto"/>
            <w:vAlign w:val="center"/>
            <w:hideMark/>
          </w:tcPr>
          <w:p w14:paraId="7E609004" w14:textId="77777777" w:rsidR="00D67926" w:rsidRDefault="00D67926">
            <w:pPr>
              <w:rPr>
                <w:rFonts w:eastAsia="Times New Roman"/>
                <w:lang w:val="en-US"/>
              </w:rPr>
            </w:pPr>
          </w:p>
        </w:tc>
      </w:tr>
      <w:tr w:rsidR="00D67926" w14:paraId="0536214F" w14:textId="77777777">
        <w:trPr>
          <w:divId w:val="1457144063"/>
          <w:tblCellSpacing w:w="15" w:type="dxa"/>
        </w:trPr>
        <w:tc>
          <w:tcPr>
            <w:tcW w:w="0" w:type="auto"/>
            <w:vAlign w:val="center"/>
            <w:hideMark/>
          </w:tcPr>
          <w:p w14:paraId="68E7B8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A1C603" w14:textId="77777777" w:rsidR="00D67926" w:rsidRDefault="008D6FB8">
            <w:pPr>
              <w:rPr>
                <w:rFonts w:eastAsia="Times New Roman"/>
                <w:lang w:val="en-US"/>
              </w:rPr>
            </w:pPr>
            <w:r>
              <w:rPr>
                <w:rFonts w:eastAsia="Times New Roman"/>
                <w:lang w:val="en-US"/>
              </w:rPr>
              <w:t>The provider or device that identified the issue</w:t>
            </w:r>
          </w:p>
        </w:tc>
      </w:tr>
      <w:tr w:rsidR="00D67926" w14:paraId="207D2CE8" w14:textId="77777777">
        <w:trPr>
          <w:divId w:val="1457144063"/>
          <w:tblCellSpacing w:w="15" w:type="dxa"/>
        </w:trPr>
        <w:tc>
          <w:tcPr>
            <w:tcW w:w="0" w:type="auto"/>
            <w:vAlign w:val="center"/>
            <w:hideMark/>
          </w:tcPr>
          <w:p w14:paraId="08A87A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6B1122" w14:textId="77777777" w:rsidR="00D67926" w:rsidRDefault="008D6FB8">
            <w:pPr>
              <w:rPr>
                <w:rFonts w:eastAsia="Times New Roman"/>
                <w:lang w:val="en-US"/>
              </w:rPr>
            </w:pPr>
            <w:r>
              <w:rPr>
                <w:rFonts w:eastAsia="Times New Roman"/>
                <w:lang w:val="en-US"/>
              </w:rPr>
              <w:t xml:space="preserve">Individual or device responsible for the issue being raised. For example, a decision support application or a pharmacist conducting a medication review. </w:t>
            </w:r>
          </w:p>
        </w:tc>
      </w:tr>
      <w:tr w:rsidR="00D67926" w14:paraId="15ED74AB" w14:textId="77777777">
        <w:trPr>
          <w:divId w:val="1457144063"/>
          <w:tblCellSpacing w:w="15" w:type="dxa"/>
        </w:trPr>
        <w:tc>
          <w:tcPr>
            <w:tcW w:w="0" w:type="auto"/>
            <w:vAlign w:val="center"/>
            <w:hideMark/>
          </w:tcPr>
          <w:p w14:paraId="7D3074CD" w14:textId="77777777" w:rsidR="00D67926" w:rsidRDefault="008D6FB8">
            <w:pPr>
              <w:rPr>
                <w:rFonts w:eastAsia="Times New Roman"/>
                <w:lang w:val="en-US"/>
              </w:rPr>
            </w:pPr>
            <w:r>
              <w:rPr>
                <w:rFonts w:eastAsia="Times New Roman"/>
                <w:b/>
                <w:bCs/>
                <w:lang w:val="en-US"/>
              </w:rPr>
              <w:t>DetectedIssue.identifier</w:t>
            </w:r>
          </w:p>
        </w:tc>
        <w:tc>
          <w:tcPr>
            <w:tcW w:w="0" w:type="auto"/>
            <w:vAlign w:val="center"/>
            <w:hideMark/>
          </w:tcPr>
          <w:p w14:paraId="46FDE956" w14:textId="77777777" w:rsidR="00D67926" w:rsidRDefault="00D67926">
            <w:pPr>
              <w:rPr>
                <w:rFonts w:eastAsia="Times New Roman"/>
                <w:lang w:val="en-US"/>
              </w:rPr>
            </w:pPr>
          </w:p>
        </w:tc>
      </w:tr>
      <w:tr w:rsidR="00D67926" w14:paraId="3DAD404C" w14:textId="77777777">
        <w:trPr>
          <w:divId w:val="1457144063"/>
          <w:tblCellSpacing w:w="15" w:type="dxa"/>
        </w:trPr>
        <w:tc>
          <w:tcPr>
            <w:tcW w:w="0" w:type="auto"/>
            <w:vAlign w:val="center"/>
            <w:hideMark/>
          </w:tcPr>
          <w:p w14:paraId="51A171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81A53F" w14:textId="77777777" w:rsidR="00D67926" w:rsidRDefault="008D6FB8">
            <w:pPr>
              <w:rPr>
                <w:rFonts w:eastAsia="Times New Roman"/>
                <w:lang w:val="en-US"/>
              </w:rPr>
            </w:pPr>
            <w:r>
              <w:rPr>
                <w:rFonts w:eastAsia="Times New Roman"/>
                <w:lang w:val="en-US"/>
              </w:rPr>
              <w:t>Unique id for the detected issue</w:t>
            </w:r>
          </w:p>
        </w:tc>
      </w:tr>
      <w:tr w:rsidR="00D67926" w14:paraId="1CB5D29B" w14:textId="77777777">
        <w:trPr>
          <w:divId w:val="1457144063"/>
          <w:tblCellSpacing w:w="15" w:type="dxa"/>
        </w:trPr>
        <w:tc>
          <w:tcPr>
            <w:tcW w:w="0" w:type="auto"/>
            <w:vAlign w:val="center"/>
            <w:hideMark/>
          </w:tcPr>
          <w:p w14:paraId="3A8878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7DFF3F" w14:textId="723AE20D" w:rsidR="00D67926" w:rsidRDefault="008D6FB8">
            <w:pPr>
              <w:rPr>
                <w:rFonts w:eastAsia="Times New Roman"/>
                <w:lang w:val="en-US"/>
              </w:rPr>
            </w:pPr>
            <w:r>
              <w:rPr>
                <w:rFonts w:eastAsia="Times New Roman"/>
                <w:lang w:val="en-US"/>
              </w:rPr>
              <w:t>Business identifier associated with the detected issue</w:t>
            </w:r>
            <w:ins w:id="81" w:author="Cary Ussery" w:date="2015-09-10T19:34:00Z">
              <w:r w:rsidR="001C337C">
                <w:rPr>
                  <w:rFonts w:eastAsia="Times New Roman"/>
                  <w:lang w:val="en-US"/>
                </w:rPr>
                <w:t xml:space="preserve"> </w:t>
              </w:r>
            </w:ins>
            <w:r>
              <w:rPr>
                <w:rFonts w:eastAsia="Times New Roman"/>
                <w:lang w:val="en-US"/>
              </w:rPr>
              <w:t>record.</w:t>
            </w:r>
          </w:p>
        </w:tc>
      </w:tr>
      <w:tr w:rsidR="00D67926" w14:paraId="05D8C6D6" w14:textId="77777777">
        <w:trPr>
          <w:divId w:val="1457144063"/>
          <w:tblCellSpacing w:w="15" w:type="dxa"/>
        </w:trPr>
        <w:tc>
          <w:tcPr>
            <w:tcW w:w="0" w:type="auto"/>
            <w:vAlign w:val="center"/>
            <w:hideMark/>
          </w:tcPr>
          <w:p w14:paraId="065D391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162C97E" w14:textId="77777777" w:rsidR="00D67926" w:rsidRDefault="008D6FB8">
            <w:pPr>
              <w:rPr>
                <w:rFonts w:eastAsia="Times New Roman"/>
                <w:lang w:val="en-US"/>
              </w:rPr>
            </w:pPr>
            <w:r>
              <w:rPr>
                <w:rFonts w:eastAsia="Times New Roman"/>
                <w:lang w:val="en-US"/>
              </w:rPr>
              <w:t>Allows linking instances of the same detected issue found on different servers.</w:t>
            </w:r>
          </w:p>
        </w:tc>
      </w:tr>
      <w:tr w:rsidR="00D67926" w14:paraId="7908A77E" w14:textId="77777777">
        <w:trPr>
          <w:divId w:val="1457144063"/>
          <w:tblCellSpacing w:w="15" w:type="dxa"/>
        </w:trPr>
        <w:tc>
          <w:tcPr>
            <w:tcW w:w="0" w:type="auto"/>
            <w:vAlign w:val="center"/>
            <w:hideMark/>
          </w:tcPr>
          <w:p w14:paraId="6850ADF9" w14:textId="77777777" w:rsidR="00D67926" w:rsidRDefault="008D6FB8">
            <w:pPr>
              <w:rPr>
                <w:rFonts w:eastAsia="Times New Roman"/>
                <w:lang w:val="en-US"/>
              </w:rPr>
            </w:pPr>
            <w:r>
              <w:rPr>
                <w:rFonts w:eastAsia="Times New Roman"/>
                <w:b/>
                <w:bCs/>
                <w:lang w:val="en-US"/>
              </w:rPr>
              <w:t>DetectedIssue.reference</w:t>
            </w:r>
          </w:p>
        </w:tc>
        <w:tc>
          <w:tcPr>
            <w:tcW w:w="0" w:type="auto"/>
            <w:vAlign w:val="center"/>
            <w:hideMark/>
          </w:tcPr>
          <w:p w14:paraId="7A2F0611" w14:textId="77777777" w:rsidR="00D67926" w:rsidRDefault="00D67926">
            <w:pPr>
              <w:rPr>
                <w:rFonts w:eastAsia="Times New Roman"/>
                <w:lang w:val="en-US"/>
              </w:rPr>
            </w:pPr>
          </w:p>
        </w:tc>
      </w:tr>
      <w:tr w:rsidR="00D67926" w14:paraId="5E11FE28" w14:textId="77777777">
        <w:trPr>
          <w:divId w:val="1457144063"/>
          <w:tblCellSpacing w:w="15" w:type="dxa"/>
        </w:trPr>
        <w:tc>
          <w:tcPr>
            <w:tcW w:w="0" w:type="auto"/>
            <w:vAlign w:val="center"/>
            <w:hideMark/>
          </w:tcPr>
          <w:p w14:paraId="5C0E8D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5A2389" w14:textId="77777777" w:rsidR="00D67926" w:rsidRDefault="008D6FB8">
            <w:pPr>
              <w:rPr>
                <w:rFonts w:eastAsia="Times New Roman"/>
                <w:lang w:val="en-US"/>
              </w:rPr>
            </w:pPr>
            <w:r>
              <w:rPr>
                <w:rFonts w:eastAsia="Times New Roman"/>
                <w:lang w:val="en-US"/>
              </w:rPr>
              <w:t>Authority for issue</w:t>
            </w:r>
          </w:p>
        </w:tc>
      </w:tr>
      <w:tr w:rsidR="00D67926" w14:paraId="5C1AFF12" w14:textId="77777777">
        <w:trPr>
          <w:divId w:val="1457144063"/>
          <w:tblCellSpacing w:w="15" w:type="dxa"/>
        </w:trPr>
        <w:tc>
          <w:tcPr>
            <w:tcW w:w="0" w:type="auto"/>
            <w:vAlign w:val="center"/>
            <w:hideMark/>
          </w:tcPr>
          <w:p w14:paraId="735037F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8107F4" w14:textId="77777777" w:rsidR="00D67926" w:rsidRDefault="008D6FB8">
            <w:pPr>
              <w:rPr>
                <w:rFonts w:eastAsia="Times New Roman"/>
                <w:lang w:val="en-US"/>
              </w:rPr>
            </w:pPr>
            <w:r>
              <w:rPr>
                <w:rFonts w:eastAsia="Times New Roman"/>
                <w:lang w:val="en-US"/>
              </w:rPr>
              <w:t>The literature, knowledge-base or similar reference that describes the propensity for the detected issue identified.</w:t>
            </w:r>
          </w:p>
        </w:tc>
      </w:tr>
      <w:tr w:rsidR="00D67926" w14:paraId="710538F4" w14:textId="77777777">
        <w:trPr>
          <w:divId w:val="1457144063"/>
          <w:tblCellSpacing w:w="15" w:type="dxa"/>
        </w:trPr>
        <w:tc>
          <w:tcPr>
            <w:tcW w:w="0" w:type="auto"/>
            <w:vAlign w:val="center"/>
            <w:hideMark/>
          </w:tcPr>
          <w:p w14:paraId="12B830CE" w14:textId="77777777" w:rsidR="00D67926" w:rsidRDefault="008D6FB8">
            <w:pPr>
              <w:rPr>
                <w:rFonts w:eastAsia="Times New Roman"/>
                <w:lang w:val="en-US"/>
              </w:rPr>
            </w:pPr>
            <w:r>
              <w:rPr>
                <w:rFonts w:eastAsia="Times New Roman"/>
                <w:b/>
                <w:bCs/>
                <w:lang w:val="en-US"/>
              </w:rPr>
              <w:t>DetectedIssue.mitigation</w:t>
            </w:r>
          </w:p>
        </w:tc>
        <w:tc>
          <w:tcPr>
            <w:tcW w:w="0" w:type="auto"/>
            <w:vAlign w:val="center"/>
            <w:hideMark/>
          </w:tcPr>
          <w:p w14:paraId="3F350B74" w14:textId="77777777" w:rsidR="00D67926" w:rsidRDefault="00D67926">
            <w:pPr>
              <w:rPr>
                <w:rFonts w:eastAsia="Times New Roman"/>
                <w:lang w:val="en-US"/>
              </w:rPr>
            </w:pPr>
          </w:p>
        </w:tc>
      </w:tr>
      <w:tr w:rsidR="00D67926" w14:paraId="2932E4FA" w14:textId="77777777">
        <w:trPr>
          <w:divId w:val="1457144063"/>
          <w:tblCellSpacing w:w="15" w:type="dxa"/>
        </w:trPr>
        <w:tc>
          <w:tcPr>
            <w:tcW w:w="0" w:type="auto"/>
            <w:vAlign w:val="center"/>
            <w:hideMark/>
          </w:tcPr>
          <w:p w14:paraId="7066E4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52FFFA" w14:textId="77777777" w:rsidR="00D67926" w:rsidRDefault="008D6FB8">
            <w:pPr>
              <w:rPr>
                <w:rFonts w:eastAsia="Times New Roman"/>
                <w:lang w:val="en-US"/>
              </w:rPr>
            </w:pPr>
            <w:r>
              <w:rPr>
                <w:rFonts w:eastAsia="Times New Roman"/>
                <w:lang w:val="en-US"/>
              </w:rPr>
              <w:t>Step taken to address</w:t>
            </w:r>
          </w:p>
        </w:tc>
      </w:tr>
      <w:tr w:rsidR="00D67926" w14:paraId="2C659E29" w14:textId="77777777">
        <w:trPr>
          <w:divId w:val="1457144063"/>
          <w:tblCellSpacing w:w="15" w:type="dxa"/>
        </w:trPr>
        <w:tc>
          <w:tcPr>
            <w:tcW w:w="0" w:type="auto"/>
            <w:vAlign w:val="center"/>
            <w:hideMark/>
          </w:tcPr>
          <w:p w14:paraId="2087056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E78EFE" w14:textId="77777777" w:rsidR="00D67926" w:rsidRDefault="008D6FB8">
            <w:pPr>
              <w:rPr>
                <w:rFonts w:eastAsia="Times New Roman"/>
                <w:lang w:val="en-US"/>
              </w:rPr>
            </w:pPr>
            <w:r>
              <w:rPr>
                <w:rFonts w:eastAsia="Times New Roman"/>
                <w:lang w:val="en-US"/>
              </w:rPr>
              <w:t xml:space="preserve">Indicates an action that has been taken or is committed to to reduce or eliminate the likelihood of the risk identified by the detected issue from manifesting. Can also reflect an observation of known mitigating factors that may reduce/eliminate the need for any action. </w:t>
            </w:r>
          </w:p>
        </w:tc>
      </w:tr>
      <w:tr w:rsidR="00D67926" w14:paraId="1EB0057A" w14:textId="77777777">
        <w:trPr>
          <w:divId w:val="1457144063"/>
          <w:tblCellSpacing w:w="15" w:type="dxa"/>
        </w:trPr>
        <w:tc>
          <w:tcPr>
            <w:tcW w:w="0" w:type="auto"/>
            <w:vAlign w:val="center"/>
            <w:hideMark/>
          </w:tcPr>
          <w:p w14:paraId="51715659" w14:textId="77777777" w:rsidR="00D67926" w:rsidRDefault="008D6FB8">
            <w:pPr>
              <w:rPr>
                <w:rFonts w:eastAsia="Times New Roman"/>
                <w:lang w:val="en-US"/>
              </w:rPr>
            </w:pPr>
            <w:r>
              <w:rPr>
                <w:rFonts w:eastAsia="Times New Roman"/>
                <w:b/>
                <w:bCs/>
                <w:lang w:val="en-US"/>
              </w:rPr>
              <w:t>DetectedIssue.mitigation.action</w:t>
            </w:r>
          </w:p>
        </w:tc>
        <w:tc>
          <w:tcPr>
            <w:tcW w:w="0" w:type="auto"/>
            <w:vAlign w:val="center"/>
            <w:hideMark/>
          </w:tcPr>
          <w:p w14:paraId="040A6ACE" w14:textId="77777777" w:rsidR="00D67926" w:rsidRDefault="00D67926">
            <w:pPr>
              <w:rPr>
                <w:rFonts w:eastAsia="Times New Roman"/>
                <w:lang w:val="en-US"/>
              </w:rPr>
            </w:pPr>
          </w:p>
        </w:tc>
      </w:tr>
      <w:tr w:rsidR="00D67926" w14:paraId="70661903" w14:textId="77777777">
        <w:trPr>
          <w:divId w:val="1457144063"/>
          <w:tblCellSpacing w:w="15" w:type="dxa"/>
        </w:trPr>
        <w:tc>
          <w:tcPr>
            <w:tcW w:w="0" w:type="auto"/>
            <w:vAlign w:val="center"/>
            <w:hideMark/>
          </w:tcPr>
          <w:p w14:paraId="61CEEC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4DA955" w14:textId="77777777" w:rsidR="00D67926" w:rsidRDefault="008D6FB8">
            <w:pPr>
              <w:rPr>
                <w:rFonts w:eastAsia="Times New Roman"/>
                <w:lang w:val="en-US"/>
              </w:rPr>
            </w:pPr>
            <w:r>
              <w:rPr>
                <w:rFonts w:eastAsia="Times New Roman"/>
                <w:lang w:val="en-US"/>
              </w:rPr>
              <w:t>What mitigation?</w:t>
            </w:r>
          </w:p>
        </w:tc>
      </w:tr>
      <w:tr w:rsidR="00D67926" w14:paraId="570C4558" w14:textId="77777777">
        <w:trPr>
          <w:divId w:val="1457144063"/>
          <w:tblCellSpacing w:w="15" w:type="dxa"/>
        </w:trPr>
        <w:tc>
          <w:tcPr>
            <w:tcW w:w="0" w:type="auto"/>
            <w:vAlign w:val="center"/>
            <w:hideMark/>
          </w:tcPr>
          <w:p w14:paraId="17DA80F4"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491C3AB" w14:textId="77777777" w:rsidR="00D67926" w:rsidRDefault="008D6FB8">
            <w:pPr>
              <w:rPr>
                <w:rFonts w:eastAsia="Times New Roman"/>
                <w:lang w:val="en-US"/>
              </w:rPr>
            </w:pPr>
            <w:r>
              <w:rPr>
                <w:rFonts w:eastAsia="Times New Roman"/>
                <w:lang w:val="en-US"/>
              </w:rPr>
              <w:t xml:space="preserve">Describes the action that was taken or the observation that was made that reduces/eliminates the risk associated with the identified issue. </w:t>
            </w:r>
          </w:p>
        </w:tc>
      </w:tr>
      <w:tr w:rsidR="00D67926" w14:paraId="6C3870F9" w14:textId="77777777">
        <w:trPr>
          <w:divId w:val="1457144063"/>
          <w:tblCellSpacing w:w="15" w:type="dxa"/>
        </w:trPr>
        <w:tc>
          <w:tcPr>
            <w:tcW w:w="0" w:type="auto"/>
            <w:vAlign w:val="center"/>
            <w:hideMark/>
          </w:tcPr>
          <w:p w14:paraId="0CCD331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72D9EF8" w14:textId="77777777" w:rsidR="00D67926" w:rsidRDefault="008D6FB8">
            <w:pPr>
              <w:rPr>
                <w:rFonts w:eastAsia="Times New Roman"/>
                <w:lang w:val="en-US"/>
              </w:rPr>
            </w:pPr>
            <w:r>
              <w:rPr>
                <w:rFonts w:eastAsia="Times New Roman"/>
                <w:lang w:val="en-US"/>
              </w:rPr>
              <w:t>The "text" component can be used for detail or when no appropriate code exists.</w:t>
            </w:r>
          </w:p>
        </w:tc>
      </w:tr>
      <w:tr w:rsidR="00D67926" w14:paraId="400C7854" w14:textId="77777777">
        <w:trPr>
          <w:divId w:val="1457144063"/>
          <w:tblCellSpacing w:w="15" w:type="dxa"/>
        </w:trPr>
        <w:tc>
          <w:tcPr>
            <w:tcW w:w="0" w:type="auto"/>
            <w:vAlign w:val="center"/>
            <w:hideMark/>
          </w:tcPr>
          <w:p w14:paraId="4C52FB5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6810E40" w14:textId="77777777" w:rsidR="00D67926" w:rsidRDefault="008D6FB8">
            <w:pPr>
              <w:rPr>
                <w:rFonts w:eastAsia="Times New Roman"/>
                <w:lang w:val="en-US"/>
              </w:rPr>
            </w:pPr>
            <w:r>
              <w:rPr>
                <w:rFonts w:eastAsia="Times New Roman"/>
                <w:lang w:val="en-US"/>
              </w:rPr>
              <w:t xml:space="preserve">Codes describing steps taken to resolve the issue or other circumstances that mitigate the risk associated with the issue. E.g. 'added concurrent therapy', 'prior therapy documented', etc. </w:t>
            </w:r>
          </w:p>
        </w:tc>
      </w:tr>
      <w:tr w:rsidR="00D67926" w14:paraId="42311F1B" w14:textId="77777777">
        <w:trPr>
          <w:divId w:val="1457144063"/>
          <w:tblCellSpacing w:w="15" w:type="dxa"/>
        </w:trPr>
        <w:tc>
          <w:tcPr>
            <w:tcW w:w="0" w:type="auto"/>
            <w:vAlign w:val="center"/>
            <w:hideMark/>
          </w:tcPr>
          <w:p w14:paraId="39710881" w14:textId="77777777" w:rsidR="00D67926" w:rsidRDefault="008D6FB8">
            <w:pPr>
              <w:rPr>
                <w:rFonts w:eastAsia="Times New Roman"/>
                <w:lang w:val="en-US"/>
              </w:rPr>
            </w:pPr>
            <w:r>
              <w:rPr>
                <w:rFonts w:eastAsia="Times New Roman"/>
                <w:b/>
                <w:bCs/>
                <w:lang w:val="en-US"/>
              </w:rPr>
              <w:t>DetectedIssue.mitigation.date</w:t>
            </w:r>
          </w:p>
        </w:tc>
        <w:tc>
          <w:tcPr>
            <w:tcW w:w="0" w:type="auto"/>
            <w:vAlign w:val="center"/>
            <w:hideMark/>
          </w:tcPr>
          <w:p w14:paraId="40601C79" w14:textId="77777777" w:rsidR="00D67926" w:rsidRDefault="00D67926">
            <w:pPr>
              <w:rPr>
                <w:rFonts w:eastAsia="Times New Roman"/>
                <w:lang w:val="en-US"/>
              </w:rPr>
            </w:pPr>
          </w:p>
        </w:tc>
      </w:tr>
      <w:tr w:rsidR="00D67926" w14:paraId="66CA0B23" w14:textId="77777777">
        <w:trPr>
          <w:divId w:val="1457144063"/>
          <w:tblCellSpacing w:w="15" w:type="dxa"/>
        </w:trPr>
        <w:tc>
          <w:tcPr>
            <w:tcW w:w="0" w:type="auto"/>
            <w:vAlign w:val="center"/>
            <w:hideMark/>
          </w:tcPr>
          <w:p w14:paraId="71831D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1A6CBA" w14:textId="77777777" w:rsidR="00D67926" w:rsidRDefault="008D6FB8">
            <w:pPr>
              <w:rPr>
                <w:rFonts w:eastAsia="Times New Roman"/>
                <w:lang w:val="en-US"/>
              </w:rPr>
            </w:pPr>
            <w:r>
              <w:rPr>
                <w:rFonts w:eastAsia="Times New Roman"/>
                <w:lang w:val="en-US"/>
              </w:rPr>
              <w:t>Date committed</w:t>
            </w:r>
          </w:p>
        </w:tc>
      </w:tr>
      <w:tr w:rsidR="00D67926" w14:paraId="0DD6E988" w14:textId="77777777">
        <w:trPr>
          <w:divId w:val="1457144063"/>
          <w:tblCellSpacing w:w="15" w:type="dxa"/>
        </w:trPr>
        <w:tc>
          <w:tcPr>
            <w:tcW w:w="0" w:type="auto"/>
            <w:vAlign w:val="center"/>
            <w:hideMark/>
          </w:tcPr>
          <w:p w14:paraId="701A29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AFB59C" w14:textId="77777777" w:rsidR="00D67926" w:rsidRDefault="008D6FB8">
            <w:pPr>
              <w:rPr>
                <w:rFonts w:eastAsia="Times New Roman"/>
                <w:lang w:val="en-US"/>
              </w:rPr>
            </w:pPr>
            <w:r>
              <w:rPr>
                <w:rFonts w:eastAsia="Times New Roman"/>
                <w:lang w:val="en-US"/>
              </w:rPr>
              <w:t>Indicates when the mitigating action was documented.</w:t>
            </w:r>
          </w:p>
        </w:tc>
      </w:tr>
      <w:tr w:rsidR="00D67926" w14:paraId="694C4C7E" w14:textId="77777777">
        <w:trPr>
          <w:divId w:val="1457144063"/>
          <w:tblCellSpacing w:w="15" w:type="dxa"/>
        </w:trPr>
        <w:tc>
          <w:tcPr>
            <w:tcW w:w="0" w:type="auto"/>
            <w:vAlign w:val="center"/>
            <w:hideMark/>
          </w:tcPr>
          <w:p w14:paraId="08C9C14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0977F8" w14:textId="77777777" w:rsidR="00D67926" w:rsidRDefault="008D6FB8">
            <w:pPr>
              <w:rPr>
                <w:rFonts w:eastAsia="Times New Roman"/>
                <w:lang w:val="en-US"/>
              </w:rPr>
            </w:pPr>
            <w:r>
              <w:rPr>
                <w:rFonts w:eastAsia="Times New Roman"/>
                <w:lang w:val="en-US"/>
              </w:rPr>
              <w:t>This may not be the same as when the mitigating step was actually taken.</w:t>
            </w:r>
          </w:p>
        </w:tc>
      </w:tr>
      <w:tr w:rsidR="00D67926" w14:paraId="5DC6E2F8" w14:textId="77777777">
        <w:trPr>
          <w:divId w:val="1457144063"/>
          <w:tblCellSpacing w:w="15" w:type="dxa"/>
        </w:trPr>
        <w:tc>
          <w:tcPr>
            <w:tcW w:w="0" w:type="auto"/>
            <w:vAlign w:val="center"/>
            <w:hideMark/>
          </w:tcPr>
          <w:p w14:paraId="2F1F7117" w14:textId="77777777" w:rsidR="00D67926" w:rsidRDefault="008D6FB8">
            <w:pPr>
              <w:rPr>
                <w:rFonts w:eastAsia="Times New Roman"/>
                <w:lang w:val="en-US"/>
              </w:rPr>
            </w:pPr>
            <w:r>
              <w:rPr>
                <w:rFonts w:eastAsia="Times New Roman"/>
                <w:b/>
                <w:bCs/>
                <w:lang w:val="en-US"/>
              </w:rPr>
              <w:t>DetectedIssue.mitigation.author</w:t>
            </w:r>
          </w:p>
        </w:tc>
        <w:tc>
          <w:tcPr>
            <w:tcW w:w="0" w:type="auto"/>
            <w:vAlign w:val="center"/>
            <w:hideMark/>
          </w:tcPr>
          <w:p w14:paraId="644247BC" w14:textId="77777777" w:rsidR="00D67926" w:rsidRDefault="00D67926">
            <w:pPr>
              <w:rPr>
                <w:rFonts w:eastAsia="Times New Roman"/>
                <w:lang w:val="en-US"/>
              </w:rPr>
            </w:pPr>
          </w:p>
        </w:tc>
      </w:tr>
      <w:tr w:rsidR="00D67926" w14:paraId="133E398C" w14:textId="77777777">
        <w:trPr>
          <w:divId w:val="1457144063"/>
          <w:tblCellSpacing w:w="15" w:type="dxa"/>
        </w:trPr>
        <w:tc>
          <w:tcPr>
            <w:tcW w:w="0" w:type="auto"/>
            <w:vAlign w:val="center"/>
            <w:hideMark/>
          </w:tcPr>
          <w:p w14:paraId="31FE1E9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E90A54" w14:textId="77777777" w:rsidR="00D67926" w:rsidRDefault="008D6FB8">
            <w:pPr>
              <w:rPr>
                <w:rFonts w:eastAsia="Times New Roman"/>
                <w:lang w:val="en-US"/>
              </w:rPr>
            </w:pPr>
            <w:r>
              <w:rPr>
                <w:rFonts w:eastAsia="Times New Roman"/>
                <w:lang w:val="en-US"/>
              </w:rPr>
              <w:t>Who is committing?</w:t>
            </w:r>
          </w:p>
        </w:tc>
      </w:tr>
      <w:tr w:rsidR="00D67926" w14:paraId="33305D35" w14:textId="77777777">
        <w:trPr>
          <w:divId w:val="1457144063"/>
          <w:tblCellSpacing w:w="15" w:type="dxa"/>
        </w:trPr>
        <w:tc>
          <w:tcPr>
            <w:tcW w:w="0" w:type="auto"/>
            <w:vAlign w:val="center"/>
            <w:hideMark/>
          </w:tcPr>
          <w:p w14:paraId="55325B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E339E3" w14:textId="77777777" w:rsidR="00D67926" w:rsidRDefault="008D6FB8">
            <w:pPr>
              <w:rPr>
                <w:rFonts w:eastAsia="Times New Roman"/>
                <w:lang w:val="en-US"/>
              </w:rPr>
            </w:pPr>
            <w:r>
              <w:rPr>
                <w:rFonts w:eastAsia="Times New Roman"/>
                <w:lang w:val="en-US"/>
              </w:rPr>
              <w:t>Identifies the practitioner who determined the mitigation and takes responsibility for the mitigation step occurring.</w:t>
            </w:r>
          </w:p>
        </w:tc>
      </w:tr>
    </w:tbl>
    <w:p w14:paraId="61748661" w14:textId="77777777" w:rsidR="00D67926" w:rsidRDefault="008D6FB8">
      <w:pPr>
        <w:pStyle w:val="Heading2"/>
        <w:divId w:val="1457144063"/>
        <w:rPr>
          <w:rFonts w:eastAsia="Times New Roman"/>
          <w:lang w:val="en-US"/>
        </w:rPr>
      </w:pPr>
      <w:r>
        <w:rPr>
          <w:rFonts w:eastAsia="Times New Roman"/>
          <w:lang w:val="en-US"/>
        </w:rPr>
        <w:t>http://hl7.org/fhir/StructureDefinition/DeviceUseRequest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05"/>
      </w:tblGrid>
      <w:tr w:rsidR="00D67926" w14:paraId="25618AF7" w14:textId="77777777">
        <w:trPr>
          <w:divId w:val="1457144063"/>
          <w:tblCellSpacing w:w="15" w:type="dxa"/>
        </w:trPr>
        <w:tc>
          <w:tcPr>
            <w:tcW w:w="0" w:type="auto"/>
            <w:vAlign w:val="center"/>
            <w:hideMark/>
          </w:tcPr>
          <w:p w14:paraId="4E54260F" w14:textId="77777777" w:rsidR="00D67926" w:rsidRDefault="008D6FB8">
            <w:pPr>
              <w:rPr>
                <w:rFonts w:eastAsia="Times New Roman"/>
                <w:lang w:val="en-US"/>
              </w:rPr>
            </w:pPr>
            <w:r>
              <w:rPr>
                <w:rFonts w:eastAsia="Times New Roman"/>
                <w:b/>
                <w:bCs/>
                <w:lang w:val="en-US"/>
              </w:rPr>
              <w:t>DeviceUseRequest</w:t>
            </w:r>
          </w:p>
        </w:tc>
        <w:tc>
          <w:tcPr>
            <w:tcW w:w="0" w:type="auto"/>
            <w:vAlign w:val="center"/>
            <w:hideMark/>
          </w:tcPr>
          <w:p w14:paraId="0D44D9BB" w14:textId="77777777" w:rsidR="00D67926" w:rsidRDefault="008D6FB8">
            <w:pPr>
              <w:rPr>
                <w:rFonts w:eastAsia="Times New Roman"/>
                <w:lang w:val="en-US"/>
              </w:rPr>
            </w:pPr>
            <w:r>
              <w:rPr>
                <w:rFonts w:eastAsia="Times New Roman"/>
                <w:lang w:val="en-US"/>
              </w:rPr>
              <w:t>Device Use Request</w:t>
            </w:r>
          </w:p>
        </w:tc>
      </w:tr>
      <w:tr w:rsidR="00D67926" w14:paraId="7D2BA252" w14:textId="77777777">
        <w:trPr>
          <w:divId w:val="1457144063"/>
          <w:tblCellSpacing w:w="15" w:type="dxa"/>
        </w:trPr>
        <w:tc>
          <w:tcPr>
            <w:tcW w:w="0" w:type="auto"/>
            <w:vAlign w:val="center"/>
            <w:hideMark/>
          </w:tcPr>
          <w:p w14:paraId="2A1CE9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40DB59" w14:textId="77777777" w:rsidR="00D67926" w:rsidRDefault="008D6FB8">
            <w:pPr>
              <w:rPr>
                <w:rFonts w:eastAsia="Times New Roman"/>
                <w:lang w:val="en-US"/>
              </w:rPr>
            </w:pPr>
            <w:r>
              <w:rPr>
                <w:rFonts w:eastAsia="Times New Roman"/>
                <w:lang w:val="en-US"/>
              </w:rPr>
              <w:t>A request for a patient to use or be given a medical device</w:t>
            </w:r>
          </w:p>
        </w:tc>
      </w:tr>
      <w:tr w:rsidR="00D67926" w14:paraId="20E49944" w14:textId="77777777">
        <w:trPr>
          <w:divId w:val="1457144063"/>
          <w:tblCellSpacing w:w="15" w:type="dxa"/>
        </w:trPr>
        <w:tc>
          <w:tcPr>
            <w:tcW w:w="0" w:type="auto"/>
            <w:vAlign w:val="center"/>
            <w:hideMark/>
          </w:tcPr>
          <w:p w14:paraId="0DFF1E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3FE298" w14:textId="77777777" w:rsidR="00D67926" w:rsidRDefault="008D6FB8">
            <w:pPr>
              <w:rPr>
                <w:rFonts w:eastAsia="Times New Roman"/>
                <w:lang w:val="en-US"/>
              </w:rPr>
            </w:pPr>
            <w:r>
              <w:rPr>
                <w:rFonts w:eastAsia="Times New Roman"/>
                <w:lang w:val="en-US"/>
              </w:rPr>
              <w:t xml:space="preserve">Represents a request for a patient to employ a medical device. The device may be an implantable device, or an external assistive device, such as a walker. </w:t>
            </w:r>
          </w:p>
        </w:tc>
      </w:tr>
      <w:tr w:rsidR="00D67926" w14:paraId="3EB44F99" w14:textId="77777777">
        <w:trPr>
          <w:divId w:val="1457144063"/>
          <w:tblCellSpacing w:w="15" w:type="dxa"/>
        </w:trPr>
        <w:tc>
          <w:tcPr>
            <w:tcW w:w="0" w:type="auto"/>
            <w:vAlign w:val="center"/>
            <w:hideMark/>
          </w:tcPr>
          <w:p w14:paraId="7CD89A72" w14:textId="77777777" w:rsidR="00D67926" w:rsidRDefault="008D6FB8">
            <w:pPr>
              <w:rPr>
                <w:rFonts w:eastAsia="Times New Roman"/>
                <w:lang w:val="en-US"/>
              </w:rPr>
            </w:pPr>
            <w:r>
              <w:rPr>
                <w:rFonts w:eastAsia="Times New Roman"/>
                <w:b/>
                <w:bCs/>
                <w:lang w:val="en-US"/>
              </w:rPr>
              <w:t>DeviceUseRequest.bodySite[x]</w:t>
            </w:r>
          </w:p>
        </w:tc>
        <w:tc>
          <w:tcPr>
            <w:tcW w:w="0" w:type="auto"/>
            <w:vAlign w:val="center"/>
            <w:hideMark/>
          </w:tcPr>
          <w:p w14:paraId="1CA9F1F7" w14:textId="77777777" w:rsidR="00D67926" w:rsidRDefault="00D67926">
            <w:pPr>
              <w:rPr>
                <w:rFonts w:eastAsia="Times New Roman"/>
                <w:lang w:val="en-US"/>
              </w:rPr>
            </w:pPr>
          </w:p>
        </w:tc>
      </w:tr>
      <w:tr w:rsidR="00D67926" w14:paraId="0DFA9776" w14:textId="77777777">
        <w:trPr>
          <w:divId w:val="1457144063"/>
          <w:tblCellSpacing w:w="15" w:type="dxa"/>
        </w:trPr>
        <w:tc>
          <w:tcPr>
            <w:tcW w:w="0" w:type="auto"/>
            <w:vAlign w:val="center"/>
            <w:hideMark/>
          </w:tcPr>
          <w:p w14:paraId="265E634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131ADF" w14:textId="77777777" w:rsidR="00D67926" w:rsidRDefault="008D6FB8">
            <w:pPr>
              <w:rPr>
                <w:rFonts w:eastAsia="Times New Roman"/>
                <w:lang w:val="en-US"/>
              </w:rPr>
            </w:pPr>
            <w:r>
              <w:rPr>
                <w:rFonts w:eastAsia="Times New Roman"/>
                <w:lang w:val="en-US"/>
              </w:rPr>
              <w:t>Target body site</w:t>
            </w:r>
          </w:p>
        </w:tc>
      </w:tr>
      <w:tr w:rsidR="00D67926" w14:paraId="02B3D8E7" w14:textId="77777777">
        <w:trPr>
          <w:divId w:val="1457144063"/>
          <w:tblCellSpacing w:w="15" w:type="dxa"/>
        </w:trPr>
        <w:tc>
          <w:tcPr>
            <w:tcW w:w="0" w:type="auto"/>
            <w:vAlign w:val="center"/>
            <w:hideMark/>
          </w:tcPr>
          <w:p w14:paraId="619131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13BFDA" w14:textId="77777777" w:rsidR="00D67926" w:rsidRDefault="008D6FB8">
            <w:pPr>
              <w:rPr>
                <w:rFonts w:eastAsia="Times New Roman"/>
                <w:lang w:val="en-US"/>
              </w:rPr>
            </w:pPr>
            <w:r>
              <w:rPr>
                <w:rFonts w:eastAsia="Times New Roman"/>
                <w:lang w:val="en-US"/>
              </w:rPr>
              <w:t>Indicates the site on the subject's body where the device should be used ( i.e. the target site).</w:t>
            </w:r>
          </w:p>
        </w:tc>
      </w:tr>
      <w:tr w:rsidR="00D67926" w14:paraId="022B99D3" w14:textId="77777777">
        <w:trPr>
          <w:divId w:val="1457144063"/>
          <w:tblCellSpacing w:w="15" w:type="dxa"/>
        </w:trPr>
        <w:tc>
          <w:tcPr>
            <w:tcW w:w="0" w:type="auto"/>
            <w:vAlign w:val="center"/>
            <w:hideMark/>
          </w:tcPr>
          <w:p w14:paraId="4894CD1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F8BD308" w14:textId="77777777"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14:paraId="2ABDA72E" w14:textId="77777777">
        <w:trPr>
          <w:divId w:val="1457144063"/>
          <w:tblCellSpacing w:w="15" w:type="dxa"/>
        </w:trPr>
        <w:tc>
          <w:tcPr>
            <w:tcW w:w="0" w:type="auto"/>
            <w:vAlign w:val="center"/>
            <w:hideMark/>
          </w:tcPr>
          <w:p w14:paraId="5DB8E4CE" w14:textId="77777777" w:rsidR="00D67926" w:rsidRDefault="008D6FB8">
            <w:pPr>
              <w:rPr>
                <w:rFonts w:eastAsia="Times New Roman"/>
                <w:lang w:val="en-US"/>
              </w:rPr>
            </w:pPr>
            <w:r>
              <w:rPr>
                <w:rFonts w:eastAsia="Times New Roman"/>
                <w:b/>
                <w:bCs/>
                <w:lang w:val="en-US"/>
              </w:rPr>
              <w:t>DeviceUseRequest.status</w:t>
            </w:r>
          </w:p>
        </w:tc>
        <w:tc>
          <w:tcPr>
            <w:tcW w:w="0" w:type="auto"/>
            <w:vAlign w:val="center"/>
            <w:hideMark/>
          </w:tcPr>
          <w:p w14:paraId="192E92AD" w14:textId="77777777" w:rsidR="00D67926" w:rsidRDefault="00D67926">
            <w:pPr>
              <w:rPr>
                <w:rFonts w:eastAsia="Times New Roman"/>
                <w:lang w:val="en-US"/>
              </w:rPr>
            </w:pPr>
          </w:p>
        </w:tc>
      </w:tr>
      <w:tr w:rsidR="00D67926" w14:paraId="14D63EB5" w14:textId="77777777">
        <w:trPr>
          <w:divId w:val="1457144063"/>
          <w:tblCellSpacing w:w="15" w:type="dxa"/>
        </w:trPr>
        <w:tc>
          <w:tcPr>
            <w:tcW w:w="0" w:type="auto"/>
            <w:vAlign w:val="center"/>
            <w:hideMark/>
          </w:tcPr>
          <w:p w14:paraId="48C349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DE2FA3" w14:textId="77777777" w:rsidR="00D67926" w:rsidRDefault="008D6FB8">
            <w:pPr>
              <w:rPr>
                <w:rFonts w:eastAsia="Times New Roman"/>
                <w:lang w:val="en-US"/>
              </w:rPr>
            </w:pPr>
            <w:r>
              <w:rPr>
                <w:rFonts w:eastAsia="Times New Roman"/>
                <w:lang w:val="en-US"/>
              </w:rPr>
              <w:t>The status of the request.</w:t>
            </w:r>
          </w:p>
        </w:tc>
      </w:tr>
      <w:tr w:rsidR="00D67926" w14:paraId="627393DD" w14:textId="77777777">
        <w:trPr>
          <w:divId w:val="1457144063"/>
          <w:tblCellSpacing w:w="15" w:type="dxa"/>
        </w:trPr>
        <w:tc>
          <w:tcPr>
            <w:tcW w:w="0" w:type="auto"/>
            <w:vAlign w:val="center"/>
            <w:hideMark/>
          </w:tcPr>
          <w:p w14:paraId="7A306BF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EAA9DC6" w14:textId="77777777" w:rsidR="00D67926" w:rsidRDefault="008D6FB8">
            <w:pPr>
              <w:rPr>
                <w:rFonts w:eastAsia="Times New Roman"/>
                <w:lang w:val="en-US"/>
              </w:rPr>
            </w:pPr>
            <w:r>
              <w:rPr>
                <w:rFonts w:eastAsia="Times New Roman"/>
                <w:lang w:val="en-US"/>
              </w:rPr>
              <w:t>Codes representing the status of the request</w:t>
            </w:r>
          </w:p>
        </w:tc>
      </w:tr>
      <w:tr w:rsidR="00D67926" w14:paraId="529D3B3C" w14:textId="77777777">
        <w:trPr>
          <w:divId w:val="1457144063"/>
          <w:tblCellSpacing w:w="15" w:type="dxa"/>
        </w:trPr>
        <w:tc>
          <w:tcPr>
            <w:tcW w:w="0" w:type="auto"/>
            <w:vAlign w:val="center"/>
            <w:hideMark/>
          </w:tcPr>
          <w:p w14:paraId="06FC6473" w14:textId="77777777" w:rsidR="00D67926" w:rsidRDefault="008D6FB8">
            <w:pPr>
              <w:rPr>
                <w:rFonts w:eastAsia="Times New Roman"/>
                <w:lang w:val="en-US"/>
              </w:rPr>
            </w:pPr>
            <w:r>
              <w:rPr>
                <w:rFonts w:eastAsia="Times New Roman"/>
                <w:b/>
                <w:bCs/>
                <w:lang w:val="en-US"/>
              </w:rPr>
              <w:t>DeviceUseRequest.device</w:t>
            </w:r>
          </w:p>
        </w:tc>
        <w:tc>
          <w:tcPr>
            <w:tcW w:w="0" w:type="auto"/>
            <w:vAlign w:val="center"/>
            <w:hideMark/>
          </w:tcPr>
          <w:p w14:paraId="1BA6371E" w14:textId="77777777" w:rsidR="00D67926" w:rsidRDefault="00D67926">
            <w:pPr>
              <w:rPr>
                <w:rFonts w:eastAsia="Times New Roman"/>
                <w:lang w:val="en-US"/>
              </w:rPr>
            </w:pPr>
          </w:p>
        </w:tc>
      </w:tr>
      <w:tr w:rsidR="00D67926" w14:paraId="06F81424" w14:textId="77777777">
        <w:trPr>
          <w:divId w:val="1457144063"/>
          <w:tblCellSpacing w:w="15" w:type="dxa"/>
        </w:trPr>
        <w:tc>
          <w:tcPr>
            <w:tcW w:w="0" w:type="auto"/>
            <w:vAlign w:val="center"/>
            <w:hideMark/>
          </w:tcPr>
          <w:p w14:paraId="74F6559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3F9306" w14:textId="77777777" w:rsidR="00D67926" w:rsidRDefault="008D6FB8">
            <w:pPr>
              <w:rPr>
                <w:rFonts w:eastAsia="Times New Roman"/>
                <w:lang w:val="en-US"/>
              </w:rPr>
            </w:pPr>
            <w:r>
              <w:rPr>
                <w:rFonts w:eastAsia="Times New Roman"/>
                <w:lang w:val="en-US"/>
              </w:rPr>
              <w:t>Device requested</w:t>
            </w:r>
          </w:p>
        </w:tc>
      </w:tr>
      <w:tr w:rsidR="00D67926" w14:paraId="7D81F3AC" w14:textId="77777777">
        <w:trPr>
          <w:divId w:val="1457144063"/>
          <w:tblCellSpacing w:w="15" w:type="dxa"/>
        </w:trPr>
        <w:tc>
          <w:tcPr>
            <w:tcW w:w="0" w:type="auto"/>
            <w:vAlign w:val="center"/>
            <w:hideMark/>
          </w:tcPr>
          <w:p w14:paraId="76295D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E4A45B" w14:textId="77777777" w:rsidR="00D67926" w:rsidRDefault="008D6FB8">
            <w:pPr>
              <w:rPr>
                <w:rFonts w:eastAsia="Times New Roman"/>
                <w:lang w:val="en-US"/>
              </w:rPr>
            </w:pPr>
            <w:r>
              <w:rPr>
                <w:rFonts w:eastAsia="Times New Roman"/>
                <w:lang w:val="en-US"/>
              </w:rPr>
              <w:t>The details of the device to be used.</w:t>
            </w:r>
          </w:p>
        </w:tc>
      </w:tr>
      <w:tr w:rsidR="00D67926" w14:paraId="163B1117" w14:textId="77777777">
        <w:trPr>
          <w:divId w:val="1457144063"/>
          <w:tblCellSpacing w:w="15" w:type="dxa"/>
        </w:trPr>
        <w:tc>
          <w:tcPr>
            <w:tcW w:w="0" w:type="auto"/>
            <w:vAlign w:val="center"/>
            <w:hideMark/>
          </w:tcPr>
          <w:p w14:paraId="7D6E0BA9" w14:textId="77777777" w:rsidR="00D67926" w:rsidRDefault="008D6FB8">
            <w:pPr>
              <w:rPr>
                <w:rFonts w:eastAsia="Times New Roman"/>
                <w:lang w:val="en-US"/>
              </w:rPr>
            </w:pPr>
            <w:r>
              <w:rPr>
                <w:rFonts w:eastAsia="Times New Roman"/>
                <w:b/>
                <w:bCs/>
                <w:lang w:val="en-US"/>
              </w:rPr>
              <w:t>DeviceUseRequest.encounter</w:t>
            </w:r>
          </w:p>
        </w:tc>
        <w:tc>
          <w:tcPr>
            <w:tcW w:w="0" w:type="auto"/>
            <w:vAlign w:val="center"/>
            <w:hideMark/>
          </w:tcPr>
          <w:p w14:paraId="01C24E1B" w14:textId="77777777" w:rsidR="00D67926" w:rsidRDefault="00D67926">
            <w:pPr>
              <w:rPr>
                <w:rFonts w:eastAsia="Times New Roman"/>
                <w:lang w:val="en-US"/>
              </w:rPr>
            </w:pPr>
          </w:p>
        </w:tc>
      </w:tr>
      <w:tr w:rsidR="00D67926" w14:paraId="2FE19AF8" w14:textId="77777777">
        <w:trPr>
          <w:divId w:val="1457144063"/>
          <w:tblCellSpacing w:w="15" w:type="dxa"/>
        </w:trPr>
        <w:tc>
          <w:tcPr>
            <w:tcW w:w="0" w:type="auto"/>
            <w:vAlign w:val="center"/>
            <w:hideMark/>
          </w:tcPr>
          <w:p w14:paraId="730B6A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FF1552" w14:textId="77777777" w:rsidR="00D67926" w:rsidRDefault="008D6FB8">
            <w:pPr>
              <w:rPr>
                <w:rFonts w:eastAsia="Times New Roman"/>
                <w:lang w:val="en-US"/>
              </w:rPr>
            </w:pPr>
            <w:r>
              <w:rPr>
                <w:rFonts w:eastAsia="Times New Roman"/>
                <w:lang w:val="en-US"/>
              </w:rPr>
              <w:t>Encounter motivating request</w:t>
            </w:r>
          </w:p>
        </w:tc>
      </w:tr>
      <w:tr w:rsidR="00D67926" w14:paraId="1A28AA16" w14:textId="77777777">
        <w:trPr>
          <w:divId w:val="1457144063"/>
          <w:tblCellSpacing w:w="15" w:type="dxa"/>
        </w:trPr>
        <w:tc>
          <w:tcPr>
            <w:tcW w:w="0" w:type="auto"/>
            <w:vAlign w:val="center"/>
            <w:hideMark/>
          </w:tcPr>
          <w:p w14:paraId="7D02EE1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473D113" w14:textId="77777777" w:rsidR="00D67926" w:rsidRDefault="008D6FB8">
            <w:pPr>
              <w:rPr>
                <w:rFonts w:eastAsia="Times New Roman"/>
                <w:lang w:val="en-US"/>
              </w:rPr>
            </w:pPr>
            <w:r>
              <w:rPr>
                <w:rFonts w:eastAsia="Times New Roman"/>
                <w:lang w:val="en-US"/>
              </w:rPr>
              <w:t>An encounter that provides additional context in which this request is made.</w:t>
            </w:r>
          </w:p>
        </w:tc>
      </w:tr>
      <w:tr w:rsidR="00D67926" w14:paraId="5CC8702F" w14:textId="77777777">
        <w:trPr>
          <w:divId w:val="1457144063"/>
          <w:tblCellSpacing w:w="15" w:type="dxa"/>
        </w:trPr>
        <w:tc>
          <w:tcPr>
            <w:tcW w:w="0" w:type="auto"/>
            <w:vAlign w:val="center"/>
            <w:hideMark/>
          </w:tcPr>
          <w:p w14:paraId="2511BBED" w14:textId="77777777" w:rsidR="00D67926" w:rsidRDefault="008D6FB8">
            <w:pPr>
              <w:rPr>
                <w:rFonts w:eastAsia="Times New Roman"/>
                <w:lang w:val="en-US"/>
              </w:rPr>
            </w:pPr>
            <w:r>
              <w:rPr>
                <w:rFonts w:eastAsia="Times New Roman"/>
                <w:b/>
                <w:bCs/>
                <w:lang w:val="en-US"/>
              </w:rPr>
              <w:t>DeviceUseRequest.identifier</w:t>
            </w:r>
          </w:p>
        </w:tc>
        <w:tc>
          <w:tcPr>
            <w:tcW w:w="0" w:type="auto"/>
            <w:vAlign w:val="center"/>
            <w:hideMark/>
          </w:tcPr>
          <w:p w14:paraId="346333D6" w14:textId="77777777" w:rsidR="00D67926" w:rsidRDefault="00D67926">
            <w:pPr>
              <w:rPr>
                <w:rFonts w:eastAsia="Times New Roman"/>
                <w:lang w:val="en-US"/>
              </w:rPr>
            </w:pPr>
          </w:p>
        </w:tc>
      </w:tr>
      <w:tr w:rsidR="00D67926" w14:paraId="42E0DA06" w14:textId="77777777">
        <w:trPr>
          <w:divId w:val="1457144063"/>
          <w:tblCellSpacing w:w="15" w:type="dxa"/>
        </w:trPr>
        <w:tc>
          <w:tcPr>
            <w:tcW w:w="0" w:type="auto"/>
            <w:vAlign w:val="center"/>
            <w:hideMark/>
          </w:tcPr>
          <w:p w14:paraId="108493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2C485C" w14:textId="77777777" w:rsidR="00D67926" w:rsidRDefault="008D6FB8">
            <w:pPr>
              <w:rPr>
                <w:rFonts w:eastAsia="Times New Roman"/>
                <w:lang w:val="en-US"/>
              </w:rPr>
            </w:pPr>
            <w:r>
              <w:rPr>
                <w:rFonts w:eastAsia="Times New Roman"/>
                <w:lang w:val="en-US"/>
              </w:rPr>
              <w:t>Request identifier</w:t>
            </w:r>
          </w:p>
        </w:tc>
      </w:tr>
      <w:tr w:rsidR="00D67926" w14:paraId="795043DA" w14:textId="77777777">
        <w:trPr>
          <w:divId w:val="1457144063"/>
          <w:tblCellSpacing w:w="15" w:type="dxa"/>
        </w:trPr>
        <w:tc>
          <w:tcPr>
            <w:tcW w:w="0" w:type="auto"/>
            <w:vAlign w:val="center"/>
            <w:hideMark/>
          </w:tcPr>
          <w:p w14:paraId="4718E18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9117F1" w14:textId="77777777" w:rsidR="00D67926" w:rsidRDefault="008D6FB8">
            <w:pPr>
              <w:rPr>
                <w:rFonts w:eastAsia="Times New Roman"/>
                <w:lang w:val="en-US"/>
              </w:rPr>
            </w:pPr>
            <w:r>
              <w:rPr>
                <w:rFonts w:eastAsia="Times New Roman"/>
                <w:lang w:val="en-US"/>
              </w:rPr>
              <w:t>Identifiers assigned to this order by the orderer or by the receiver.</w:t>
            </w:r>
          </w:p>
        </w:tc>
      </w:tr>
      <w:tr w:rsidR="00D67926" w14:paraId="0DB43038" w14:textId="77777777">
        <w:trPr>
          <w:divId w:val="1457144063"/>
          <w:tblCellSpacing w:w="15" w:type="dxa"/>
        </w:trPr>
        <w:tc>
          <w:tcPr>
            <w:tcW w:w="0" w:type="auto"/>
            <w:vAlign w:val="center"/>
            <w:hideMark/>
          </w:tcPr>
          <w:p w14:paraId="1747F118" w14:textId="77777777" w:rsidR="00D67926" w:rsidRDefault="008D6FB8">
            <w:pPr>
              <w:rPr>
                <w:rFonts w:eastAsia="Times New Roman"/>
                <w:lang w:val="en-US"/>
              </w:rPr>
            </w:pPr>
            <w:r>
              <w:rPr>
                <w:rFonts w:eastAsia="Times New Roman"/>
                <w:b/>
                <w:bCs/>
                <w:lang w:val="en-US"/>
              </w:rPr>
              <w:t>DeviceUseRequest.indication</w:t>
            </w:r>
          </w:p>
        </w:tc>
        <w:tc>
          <w:tcPr>
            <w:tcW w:w="0" w:type="auto"/>
            <w:vAlign w:val="center"/>
            <w:hideMark/>
          </w:tcPr>
          <w:p w14:paraId="3DF8D29A" w14:textId="77777777" w:rsidR="00D67926" w:rsidRDefault="00D67926">
            <w:pPr>
              <w:rPr>
                <w:rFonts w:eastAsia="Times New Roman"/>
                <w:lang w:val="en-US"/>
              </w:rPr>
            </w:pPr>
          </w:p>
        </w:tc>
      </w:tr>
      <w:tr w:rsidR="00D67926" w14:paraId="7FD6B60B" w14:textId="77777777">
        <w:trPr>
          <w:divId w:val="1457144063"/>
          <w:tblCellSpacing w:w="15" w:type="dxa"/>
        </w:trPr>
        <w:tc>
          <w:tcPr>
            <w:tcW w:w="0" w:type="auto"/>
            <w:vAlign w:val="center"/>
            <w:hideMark/>
          </w:tcPr>
          <w:p w14:paraId="54AA98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B2F7BC" w14:textId="77777777" w:rsidR="00D67926" w:rsidRDefault="008D6FB8">
            <w:pPr>
              <w:rPr>
                <w:rFonts w:eastAsia="Times New Roman"/>
                <w:lang w:val="en-US"/>
              </w:rPr>
            </w:pPr>
            <w:r>
              <w:rPr>
                <w:rFonts w:eastAsia="Times New Roman"/>
                <w:lang w:val="en-US"/>
              </w:rPr>
              <w:t>Reason for request</w:t>
            </w:r>
          </w:p>
        </w:tc>
      </w:tr>
      <w:tr w:rsidR="00D67926" w14:paraId="0802BB18" w14:textId="77777777">
        <w:trPr>
          <w:divId w:val="1457144063"/>
          <w:tblCellSpacing w:w="15" w:type="dxa"/>
        </w:trPr>
        <w:tc>
          <w:tcPr>
            <w:tcW w:w="0" w:type="auto"/>
            <w:vAlign w:val="center"/>
            <w:hideMark/>
          </w:tcPr>
          <w:p w14:paraId="6B12C0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70D0B0" w14:textId="77777777" w:rsidR="00D67926" w:rsidRDefault="008D6FB8">
            <w:pPr>
              <w:rPr>
                <w:rFonts w:eastAsia="Times New Roman"/>
                <w:lang w:val="en-US"/>
              </w:rPr>
            </w:pPr>
            <w:r>
              <w:rPr>
                <w:rFonts w:eastAsia="Times New Roman"/>
                <w:lang w:val="en-US"/>
              </w:rPr>
              <w:t>Reason or justification for the use of this device.</w:t>
            </w:r>
          </w:p>
        </w:tc>
      </w:tr>
      <w:tr w:rsidR="00D67926" w14:paraId="48763CD2" w14:textId="77777777">
        <w:trPr>
          <w:divId w:val="1457144063"/>
          <w:tblCellSpacing w:w="15" w:type="dxa"/>
        </w:trPr>
        <w:tc>
          <w:tcPr>
            <w:tcW w:w="0" w:type="auto"/>
            <w:vAlign w:val="center"/>
            <w:hideMark/>
          </w:tcPr>
          <w:p w14:paraId="6BD0424F" w14:textId="77777777" w:rsidR="00D67926" w:rsidRDefault="008D6FB8">
            <w:pPr>
              <w:rPr>
                <w:rFonts w:eastAsia="Times New Roman"/>
                <w:lang w:val="en-US"/>
              </w:rPr>
            </w:pPr>
            <w:r>
              <w:rPr>
                <w:rFonts w:eastAsia="Times New Roman"/>
                <w:b/>
                <w:bCs/>
                <w:lang w:val="en-US"/>
              </w:rPr>
              <w:t>DeviceUseRequest.notes</w:t>
            </w:r>
          </w:p>
        </w:tc>
        <w:tc>
          <w:tcPr>
            <w:tcW w:w="0" w:type="auto"/>
            <w:vAlign w:val="center"/>
            <w:hideMark/>
          </w:tcPr>
          <w:p w14:paraId="2F8CD28D" w14:textId="77777777" w:rsidR="00D67926" w:rsidRDefault="00D67926">
            <w:pPr>
              <w:rPr>
                <w:rFonts w:eastAsia="Times New Roman"/>
                <w:lang w:val="en-US"/>
              </w:rPr>
            </w:pPr>
          </w:p>
        </w:tc>
      </w:tr>
      <w:tr w:rsidR="00D67926" w14:paraId="67D69EAE" w14:textId="77777777">
        <w:trPr>
          <w:divId w:val="1457144063"/>
          <w:tblCellSpacing w:w="15" w:type="dxa"/>
        </w:trPr>
        <w:tc>
          <w:tcPr>
            <w:tcW w:w="0" w:type="auto"/>
            <w:vAlign w:val="center"/>
            <w:hideMark/>
          </w:tcPr>
          <w:p w14:paraId="7B0816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5C1678" w14:textId="77777777" w:rsidR="00D67926" w:rsidRDefault="008D6FB8">
            <w:pPr>
              <w:rPr>
                <w:rFonts w:eastAsia="Times New Roman"/>
                <w:lang w:val="en-US"/>
              </w:rPr>
            </w:pPr>
            <w:r>
              <w:rPr>
                <w:rFonts w:eastAsia="Times New Roman"/>
                <w:lang w:val="en-US"/>
              </w:rPr>
              <w:t>Notes or comments</w:t>
            </w:r>
          </w:p>
        </w:tc>
      </w:tr>
      <w:tr w:rsidR="00D67926" w14:paraId="1B566D31" w14:textId="77777777">
        <w:trPr>
          <w:divId w:val="1457144063"/>
          <w:tblCellSpacing w:w="15" w:type="dxa"/>
        </w:trPr>
        <w:tc>
          <w:tcPr>
            <w:tcW w:w="0" w:type="auto"/>
            <w:vAlign w:val="center"/>
            <w:hideMark/>
          </w:tcPr>
          <w:p w14:paraId="2F9276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C75D63" w14:textId="77777777" w:rsidR="00D67926" w:rsidRDefault="008D6FB8">
            <w:pPr>
              <w:rPr>
                <w:rFonts w:eastAsia="Times New Roman"/>
                <w:lang w:val="en-US"/>
              </w:rPr>
            </w:pPr>
            <w:r>
              <w:rPr>
                <w:rFonts w:eastAsia="Times New Roman"/>
                <w:lang w:val="en-US"/>
              </w:rPr>
              <w:t xml:space="preserve">Details about this request that were not represented at all or sufficiently in one of the attributes provided in a class. These may include for example a comment, an instruction, or a note associated with the statement. </w:t>
            </w:r>
          </w:p>
        </w:tc>
      </w:tr>
      <w:tr w:rsidR="00D67926" w14:paraId="27D3F832" w14:textId="77777777">
        <w:trPr>
          <w:divId w:val="1457144063"/>
          <w:tblCellSpacing w:w="15" w:type="dxa"/>
        </w:trPr>
        <w:tc>
          <w:tcPr>
            <w:tcW w:w="0" w:type="auto"/>
            <w:vAlign w:val="center"/>
            <w:hideMark/>
          </w:tcPr>
          <w:p w14:paraId="5DA7BC8D" w14:textId="77777777" w:rsidR="00D67926" w:rsidRDefault="008D6FB8">
            <w:pPr>
              <w:rPr>
                <w:rFonts w:eastAsia="Times New Roman"/>
                <w:lang w:val="en-US"/>
              </w:rPr>
            </w:pPr>
            <w:r>
              <w:rPr>
                <w:rFonts w:eastAsia="Times New Roman"/>
                <w:b/>
                <w:bCs/>
                <w:lang w:val="en-US"/>
              </w:rPr>
              <w:t>DeviceUseRequest.prnReason</w:t>
            </w:r>
          </w:p>
        </w:tc>
        <w:tc>
          <w:tcPr>
            <w:tcW w:w="0" w:type="auto"/>
            <w:vAlign w:val="center"/>
            <w:hideMark/>
          </w:tcPr>
          <w:p w14:paraId="06F95F91" w14:textId="77777777" w:rsidR="00D67926" w:rsidRDefault="00D67926">
            <w:pPr>
              <w:rPr>
                <w:rFonts w:eastAsia="Times New Roman"/>
                <w:lang w:val="en-US"/>
              </w:rPr>
            </w:pPr>
          </w:p>
        </w:tc>
      </w:tr>
      <w:tr w:rsidR="00D67926" w14:paraId="7EE1DC6B" w14:textId="77777777">
        <w:trPr>
          <w:divId w:val="1457144063"/>
          <w:tblCellSpacing w:w="15" w:type="dxa"/>
        </w:trPr>
        <w:tc>
          <w:tcPr>
            <w:tcW w:w="0" w:type="auto"/>
            <w:vAlign w:val="center"/>
            <w:hideMark/>
          </w:tcPr>
          <w:p w14:paraId="09E56A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3A9138" w14:textId="77777777" w:rsidR="00D67926" w:rsidRDefault="008D6FB8">
            <w:pPr>
              <w:rPr>
                <w:rFonts w:eastAsia="Times New Roman"/>
                <w:lang w:val="en-US"/>
              </w:rPr>
            </w:pPr>
            <w:r>
              <w:rPr>
                <w:rFonts w:eastAsia="Times New Roman"/>
                <w:lang w:val="en-US"/>
              </w:rPr>
              <w:t>PRN</w:t>
            </w:r>
          </w:p>
        </w:tc>
      </w:tr>
      <w:tr w:rsidR="00D67926" w14:paraId="5259B371" w14:textId="77777777">
        <w:trPr>
          <w:divId w:val="1457144063"/>
          <w:tblCellSpacing w:w="15" w:type="dxa"/>
        </w:trPr>
        <w:tc>
          <w:tcPr>
            <w:tcW w:w="0" w:type="auto"/>
            <w:vAlign w:val="center"/>
            <w:hideMark/>
          </w:tcPr>
          <w:p w14:paraId="39D1F5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B96B64" w14:textId="77777777" w:rsidR="00D67926" w:rsidRDefault="008D6FB8">
            <w:pPr>
              <w:rPr>
                <w:rFonts w:eastAsia="Times New Roman"/>
                <w:lang w:val="en-US"/>
              </w:rPr>
            </w:pPr>
            <w:r>
              <w:rPr>
                <w:rFonts w:eastAsia="Times New Roman"/>
                <w:lang w:val="en-US"/>
              </w:rPr>
              <w:t>The proposed act must be performed if the indicated conditions occur, e.g.., shortness of breath, SpO2 less than x%.</w:t>
            </w:r>
          </w:p>
        </w:tc>
      </w:tr>
      <w:tr w:rsidR="00D67926" w14:paraId="120D28C8" w14:textId="77777777">
        <w:trPr>
          <w:divId w:val="1457144063"/>
          <w:tblCellSpacing w:w="15" w:type="dxa"/>
        </w:trPr>
        <w:tc>
          <w:tcPr>
            <w:tcW w:w="0" w:type="auto"/>
            <w:vAlign w:val="center"/>
            <w:hideMark/>
          </w:tcPr>
          <w:p w14:paraId="5645E744" w14:textId="77777777" w:rsidR="00D67926" w:rsidRDefault="008D6FB8">
            <w:pPr>
              <w:rPr>
                <w:rFonts w:eastAsia="Times New Roman"/>
                <w:lang w:val="en-US"/>
              </w:rPr>
            </w:pPr>
            <w:r>
              <w:rPr>
                <w:rFonts w:eastAsia="Times New Roman"/>
                <w:b/>
                <w:bCs/>
                <w:lang w:val="en-US"/>
              </w:rPr>
              <w:t>DeviceUseRequest.orderedOn</w:t>
            </w:r>
          </w:p>
        </w:tc>
        <w:tc>
          <w:tcPr>
            <w:tcW w:w="0" w:type="auto"/>
            <w:vAlign w:val="center"/>
            <w:hideMark/>
          </w:tcPr>
          <w:p w14:paraId="52C60726" w14:textId="77777777" w:rsidR="00D67926" w:rsidRDefault="00D67926">
            <w:pPr>
              <w:rPr>
                <w:rFonts w:eastAsia="Times New Roman"/>
                <w:lang w:val="en-US"/>
              </w:rPr>
            </w:pPr>
          </w:p>
        </w:tc>
      </w:tr>
      <w:tr w:rsidR="00D67926" w14:paraId="6E4265E4" w14:textId="77777777">
        <w:trPr>
          <w:divId w:val="1457144063"/>
          <w:tblCellSpacing w:w="15" w:type="dxa"/>
        </w:trPr>
        <w:tc>
          <w:tcPr>
            <w:tcW w:w="0" w:type="auto"/>
            <w:vAlign w:val="center"/>
            <w:hideMark/>
          </w:tcPr>
          <w:p w14:paraId="1DE22A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7E3EF8" w14:textId="77777777" w:rsidR="00D67926" w:rsidRDefault="008D6FB8">
            <w:pPr>
              <w:rPr>
                <w:rFonts w:eastAsia="Times New Roman"/>
                <w:lang w:val="en-US"/>
              </w:rPr>
            </w:pPr>
            <w:r>
              <w:rPr>
                <w:rFonts w:eastAsia="Times New Roman"/>
                <w:lang w:val="en-US"/>
              </w:rPr>
              <w:t>When ordered</w:t>
            </w:r>
          </w:p>
        </w:tc>
      </w:tr>
      <w:tr w:rsidR="00D67926" w14:paraId="2AD9D39C" w14:textId="77777777">
        <w:trPr>
          <w:divId w:val="1457144063"/>
          <w:tblCellSpacing w:w="15" w:type="dxa"/>
        </w:trPr>
        <w:tc>
          <w:tcPr>
            <w:tcW w:w="0" w:type="auto"/>
            <w:vAlign w:val="center"/>
            <w:hideMark/>
          </w:tcPr>
          <w:p w14:paraId="044BC5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EC5731" w14:textId="77777777" w:rsidR="00D67926" w:rsidRDefault="008D6FB8">
            <w:pPr>
              <w:rPr>
                <w:rFonts w:eastAsia="Times New Roman"/>
                <w:lang w:val="en-US"/>
              </w:rPr>
            </w:pPr>
            <w:r>
              <w:rPr>
                <w:rFonts w:eastAsia="Times New Roman"/>
                <w:lang w:val="en-US"/>
              </w:rPr>
              <w:t>The time when the request was made.</w:t>
            </w:r>
          </w:p>
        </w:tc>
      </w:tr>
      <w:tr w:rsidR="00D67926" w14:paraId="62337DA9" w14:textId="77777777">
        <w:trPr>
          <w:divId w:val="1457144063"/>
          <w:tblCellSpacing w:w="15" w:type="dxa"/>
        </w:trPr>
        <w:tc>
          <w:tcPr>
            <w:tcW w:w="0" w:type="auto"/>
            <w:vAlign w:val="center"/>
            <w:hideMark/>
          </w:tcPr>
          <w:p w14:paraId="0197D53A" w14:textId="77777777" w:rsidR="00D67926" w:rsidRDefault="008D6FB8">
            <w:pPr>
              <w:rPr>
                <w:rFonts w:eastAsia="Times New Roman"/>
                <w:lang w:val="en-US"/>
              </w:rPr>
            </w:pPr>
            <w:r>
              <w:rPr>
                <w:rFonts w:eastAsia="Times New Roman"/>
                <w:b/>
                <w:bCs/>
                <w:lang w:val="en-US"/>
              </w:rPr>
              <w:t>DeviceUseRequest.recordedOn</w:t>
            </w:r>
          </w:p>
        </w:tc>
        <w:tc>
          <w:tcPr>
            <w:tcW w:w="0" w:type="auto"/>
            <w:vAlign w:val="center"/>
            <w:hideMark/>
          </w:tcPr>
          <w:p w14:paraId="38DBC579" w14:textId="77777777" w:rsidR="00D67926" w:rsidRDefault="00D67926">
            <w:pPr>
              <w:rPr>
                <w:rFonts w:eastAsia="Times New Roman"/>
                <w:lang w:val="en-US"/>
              </w:rPr>
            </w:pPr>
          </w:p>
        </w:tc>
      </w:tr>
      <w:tr w:rsidR="00D67926" w14:paraId="71305BE5" w14:textId="77777777">
        <w:trPr>
          <w:divId w:val="1457144063"/>
          <w:tblCellSpacing w:w="15" w:type="dxa"/>
        </w:trPr>
        <w:tc>
          <w:tcPr>
            <w:tcW w:w="0" w:type="auto"/>
            <w:vAlign w:val="center"/>
            <w:hideMark/>
          </w:tcPr>
          <w:p w14:paraId="6C68A5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9CF359" w14:textId="77777777" w:rsidR="00D67926" w:rsidRDefault="008D6FB8">
            <w:pPr>
              <w:rPr>
                <w:rFonts w:eastAsia="Times New Roman"/>
                <w:lang w:val="en-US"/>
              </w:rPr>
            </w:pPr>
            <w:r>
              <w:rPr>
                <w:rFonts w:eastAsia="Times New Roman"/>
                <w:lang w:val="en-US"/>
              </w:rPr>
              <w:t>When recorded</w:t>
            </w:r>
          </w:p>
        </w:tc>
      </w:tr>
      <w:tr w:rsidR="00D67926" w14:paraId="0201A566" w14:textId="77777777">
        <w:trPr>
          <w:divId w:val="1457144063"/>
          <w:tblCellSpacing w:w="15" w:type="dxa"/>
        </w:trPr>
        <w:tc>
          <w:tcPr>
            <w:tcW w:w="0" w:type="auto"/>
            <w:vAlign w:val="center"/>
            <w:hideMark/>
          </w:tcPr>
          <w:p w14:paraId="674253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930A5E" w14:textId="77777777" w:rsidR="00D67926" w:rsidRDefault="008D6FB8">
            <w:pPr>
              <w:rPr>
                <w:rFonts w:eastAsia="Times New Roman"/>
                <w:lang w:val="en-US"/>
              </w:rPr>
            </w:pPr>
            <w:r>
              <w:rPr>
                <w:rFonts w:eastAsia="Times New Roman"/>
                <w:lang w:val="en-US"/>
              </w:rPr>
              <w:t>The time at which the request was made/recorded.</w:t>
            </w:r>
          </w:p>
        </w:tc>
      </w:tr>
      <w:tr w:rsidR="00D67926" w14:paraId="7C8BCCD7" w14:textId="77777777">
        <w:trPr>
          <w:divId w:val="1457144063"/>
          <w:tblCellSpacing w:w="15" w:type="dxa"/>
        </w:trPr>
        <w:tc>
          <w:tcPr>
            <w:tcW w:w="0" w:type="auto"/>
            <w:vAlign w:val="center"/>
            <w:hideMark/>
          </w:tcPr>
          <w:p w14:paraId="1432E73D" w14:textId="77777777" w:rsidR="00D67926" w:rsidRDefault="008D6FB8">
            <w:pPr>
              <w:rPr>
                <w:rFonts w:eastAsia="Times New Roman"/>
                <w:lang w:val="en-US"/>
              </w:rPr>
            </w:pPr>
            <w:r>
              <w:rPr>
                <w:rFonts w:eastAsia="Times New Roman"/>
                <w:b/>
                <w:bCs/>
                <w:lang w:val="en-US"/>
              </w:rPr>
              <w:t>DeviceUseRequest.subject</w:t>
            </w:r>
          </w:p>
        </w:tc>
        <w:tc>
          <w:tcPr>
            <w:tcW w:w="0" w:type="auto"/>
            <w:vAlign w:val="center"/>
            <w:hideMark/>
          </w:tcPr>
          <w:p w14:paraId="7FDDD6F1" w14:textId="77777777" w:rsidR="00D67926" w:rsidRDefault="00D67926">
            <w:pPr>
              <w:rPr>
                <w:rFonts w:eastAsia="Times New Roman"/>
                <w:lang w:val="en-US"/>
              </w:rPr>
            </w:pPr>
          </w:p>
        </w:tc>
      </w:tr>
      <w:tr w:rsidR="00D67926" w14:paraId="245AD5E4" w14:textId="77777777">
        <w:trPr>
          <w:divId w:val="1457144063"/>
          <w:tblCellSpacing w:w="15" w:type="dxa"/>
        </w:trPr>
        <w:tc>
          <w:tcPr>
            <w:tcW w:w="0" w:type="auto"/>
            <w:vAlign w:val="center"/>
            <w:hideMark/>
          </w:tcPr>
          <w:p w14:paraId="1A3E46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24443D" w14:textId="77777777" w:rsidR="00D67926" w:rsidRDefault="008D6FB8">
            <w:pPr>
              <w:rPr>
                <w:rFonts w:eastAsia="Times New Roman"/>
                <w:lang w:val="en-US"/>
              </w:rPr>
            </w:pPr>
            <w:r>
              <w:rPr>
                <w:rFonts w:eastAsia="Times New Roman"/>
                <w:lang w:val="en-US"/>
              </w:rPr>
              <w:t>Focus of request</w:t>
            </w:r>
          </w:p>
        </w:tc>
      </w:tr>
      <w:tr w:rsidR="00D67926" w14:paraId="48CCC6BA" w14:textId="77777777">
        <w:trPr>
          <w:divId w:val="1457144063"/>
          <w:tblCellSpacing w:w="15" w:type="dxa"/>
        </w:trPr>
        <w:tc>
          <w:tcPr>
            <w:tcW w:w="0" w:type="auto"/>
            <w:vAlign w:val="center"/>
            <w:hideMark/>
          </w:tcPr>
          <w:p w14:paraId="4BCC5D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347080" w14:textId="77777777" w:rsidR="00D67926" w:rsidRDefault="008D6FB8">
            <w:pPr>
              <w:rPr>
                <w:rFonts w:eastAsia="Times New Roman"/>
                <w:lang w:val="en-US"/>
              </w:rPr>
            </w:pPr>
            <w:r>
              <w:rPr>
                <w:rFonts w:eastAsia="Times New Roman"/>
                <w:lang w:val="en-US"/>
              </w:rPr>
              <w:t>The patient who will use the device.</w:t>
            </w:r>
          </w:p>
        </w:tc>
      </w:tr>
      <w:tr w:rsidR="00D67926" w14:paraId="1D685E46" w14:textId="77777777">
        <w:trPr>
          <w:divId w:val="1457144063"/>
          <w:tblCellSpacing w:w="15" w:type="dxa"/>
        </w:trPr>
        <w:tc>
          <w:tcPr>
            <w:tcW w:w="0" w:type="auto"/>
            <w:vAlign w:val="center"/>
            <w:hideMark/>
          </w:tcPr>
          <w:p w14:paraId="72F09A85" w14:textId="77777777" w:rsidR="00D67926" w:rsidRDefault="008D6FB8">
            <w:pPr>
              <w:rPr>
                <w:rFonts w:eastAsia="Times New Roman"/>
                <w:lang w:val="en-US"/>
              </w:rPr>
            </w:pPr>
            <w:r>
              <w:rPr>
                <w:rFonts w:eastAsia="Times New Roman"/>
                <w:b/>
                <w:bCs/>
                <w:lang w:val="en-US"/>
              </w:rPr>
              <w:t>DeviceUseRequest.timing[x]</w:t>
            </w:r>
          </w:p>
        </w:tc>
        <w:tc>
          <w:tcPr>
            <w:tcW w:w="0" w:type="auto"/>
            <w:vAlign w:val="center"/>
            <w:hideMark/>
          </w:tcPr>
          <w:p w14:paraId="1364CF10" w14:textId="77777777" w:rsidR="00D67926" w:rsidRDefault="00D67926">
            <w:pPr>
              <w:rPr>
                <w:rFonts w:eastAsia="Times New Roman"/>
                <w:lang w:val="en-US"/>
              </w:rPr>
            </w:pPr>
          </w:p>
        </w:tc>
      </w:tr>
      <w:tr w:rsidR="00D67926" w14:paraId="5559B9B5" w14:textId="77777777">
        <w:trPr>
          <w:divId w:val="1457144063"/>
          <w:tblCellSpacing w:w="15" w:type="dxa"/>
        </w:trPr>
        <w:tc>
          <w:tcPr>
            <w:tcW w:w="0" w:type="auto"/>
            <w:vAlign w:val="center"/>
            <w:hideMark/>
          </w:tcPr>
          <w:p w14:paraId="47F565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445ABC" w14:textId="77777777" w:rsidR="00D67926" w:rsidRDefault="008D6FB8">
            <w:pPr>
              <w:rPr>
                <w:rFonts w:eastAsia="Times New Roman"/>
                <w:lang w:val="en-US"/>
              </w:rPr>
            </w:pPr>
            <w:r>
              <w:rPr>
                <w:rFonts w:eastAsia="Times New Roman"/>
                <w:lang w:val="en-US"/>
              </w:rPr>
              <w:t>Schedule for use</w:t>
            </w:r>
          </w:p>
        </w:tc>
      </w:tr>
      <w:tr w:rsidR="00D67926" w14:paraId="46E4C0B1" w14:textId="77777777">
        <w:trPr>
          <w:divId w:val="1457144063"/>
          <w:tblCellSpacing w:w="15" w:type="dxa"/>
        </w:trPr>
        <w:tc>
          <w:tcPr>
            <w:tcW w:w="0" w:type="auto"/>
            <w:vAlign w:val="center"/>
            <w:hideMark/>
          </w:tcPr>
          <w:p w14:paraId="6E3645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1BA70F" w14:textId="77777777" w:rsidR="00D67926" w:rsidRDefault="008D6FB8">
            <w:pPr>
              <w:rPr>
                <w:rFonts w:eastAsia="Times New Roman"/>
                <w:lang w:val="en-US"/>
              </w:rPr>
            </w:pPr>
            <w:r>
              <w:rPr>
                <w:rFonts w:eastAsia="Times New Roman"/>
                <w:lang w:val="en-US"/>
              </w:rPr>
              <w:t xml:space="preserve">The timing schedule for the use of the device The Schedule data type allows many different expressions, for example. "Every 8 hours"; "Three times a day"; "1/2 an hour before breakfast for 10 days from 23-Dec 2011:"; "15 Oct 2013, 17 Oct 2013 and 1 Nov 2013". </w:t>
            </w:r>
          </w:p>
        </w:tc>
      </w:tr>
      <w:tr w:rsidR="00D67926" w14:paraId="14ADD751" w14:textId="77777777">
        <w:trPr>
          <w:divId w:val="1457144063"/>
          <w:tblCellSpacing w:w="15" w:type="dxa"/>
        </w:trPr>
        <w:tc>
          <w:tcPr>
            <w:tcW w:w="0" w:type="auto"/>
            <w:vAlign w:val="center"/>
            <w:hideMark/>
          </w:tcPr>
          <w:p w14:paraId="50C122C3" w14:textId="77777777" w:rsidR="00D67926" w:rsidRDefault="008D6FB8">
            <w:pPr>
              <w:rPr>
                <w:rFonts w:eastAsia="Times New Roman"/>
                <w:lang w:val="en-US"/>
              </w:rPr>
            </w:pPr>
            <w:r>
              <w:rPr>
                <w:rFonts w:eastAsia="Times New Roman"/>
                <w:b/>
                <w:bCs/>
                <w:lang w:val="en-US"/>
              </w:rPr>
              <w:t>DeviceUseRequest.priority</w:t>
            </w:r>
          </w:p>
        </w:tc>
        <w:tc>
          <w:tcPr>
            <w:tcW w:w="0" w:type="auto"/>
            <w:vAlign w:val="center"/>
            <w:hideMark/>
          </w:tcPr>
          <w:p w14:paraId="1C5F723A" w14:textId="77777777" w:rsidR="00D67926" w:rsidRDefault="00D67926">
            <w:pPr>
              <w:rPr>
                <w:rFonts w:eastAsia="Times New Roman"/>
                <w:lang w:val="en-US"/>
              </w:rPr>
            </w:pPr>
          </w:p>
        </w:tc>
      </w:tr>
      <w:tr w:rsidR="00D67926" w14:paraId="56344C35" w14:textId="77777777">
        <w:trPr>
          <w:divId w:val="1457144063"/>
          <w:tblCellSpacing w:w="15" w:type="dxa"/>
        </w:trPr>
        <w:tc>
          <w:tcPr>
            <w:tcW w:w="0" w:type="auto"/>
            <w:vAlign w:val="center"/>
            <w:hideMark/>
          </w:tcPr>
          <w:p w14:paraId="6C29F3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6B7A01" w14:textId="77777777" w:rsidR="00D67926" w:rsidRDefault="008D6FB8">
            <w:pPr>
              <w:rPr>
                <w:rFonts w:eastAsia="Times New Roman"/>
                <w:lang w:val="en-US"/>
              </w:rPr>
            </w:pPr>
            <w:r>
              <w:rPr>
                <w:rFonts w:eastAsia="Times New Roman"/>
                <w:lang w:val="en-US"/>
              </w:rPr>
              <w:t>Characterizes how quickly the use of device must be initiated. Includes concepts such as stat, urgent, routine.</w:t>
            </w:r>
          </w:p>
        </w:tc>
      </w:tr>
      <w:tr w:rsidR="00D67926" w14:paraId="0E6E6666" w14:textId="77777777">
        <w:trPr>
          <w:divId w:val="1457144063"/>
          <w:tblCellSpacing w:w="15" w:type="dxa"/>
        </w:trPr>
        <w:tc>
          <w:tcPr>
            <w:tcW w:w="0" w:type="auto"/>
            <w:vAlign w:val="center"/>
            <w:hideMark/>
          </w:tcPr>
          <w:p w14:paraId="2F5C70E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8646474" w14:textId="77777777" w:rsidR="00D67926" w:rsidRDefault="008D6FB8">
            <w:pPr>
              <w:rPr>
                <w:rFonts w:eastAsia="Times New Roman"/>
                <w:lang w:val="en-US"/>
              </w:rPr>
            </w:pPr>
            <w:r>
              <w:rPr>
                <w:rFonts w:eastAsia="Times New Roman"/>
                <w:lang w:val="en-US"/>
              </w:rPr>
              <w:t>Codes representing the priority of the request</w:t>
            </w:r>
          </w:p>
        </w:tc>
      </w:tr>
    </w:tbl>
    <w:p w14:paraId="3C5B09A2" w14:textId="77777777" w:rsidR="00D67926" w:rsidRDefault="008D6FB8">
      <w:pPr>
        <w:pStyle w:val="Heading2"/>
        <w:divId w:val="1457144063"/>
        <w:rPr>
          <w:rFonts w:eastAsia="Times New Roman"/>
          <w:lang w:val="en-US"/>
        </w:rPr>
      </w:pPr>
      <w:r>
        <w:rPr>
          <w:rFonts w:eastAsia="Times New Roman"/>
          <w:lang w:val="en-US"/>
        </w:rPr>
        <w:lastRenderedPageBreak/>
        <w:t>http://hl7.org/fhir/StructureDefinition/DeviceUseStatement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5892"/>
      </w:tblGrid>
      <w:tr w:rsidR="00D67926" w14:paraId="0AB2EDD4" w14:textId="77777777">
        <w:trPr>
          <w:divId w:val="1457144063"/>
          <w:tblCellSpacing w:w="15" w:type="dxa"/>
        </w:trPr>
        <w:tc>
          <w:tcPr>
            <w:tcW w:w="0" w:type="auto"/>
            <w:vAlign w:val="center"/>
            <w:hideMark/>
          </w:tcPr>
          <w:p w14:paraId="0B8D56A2" w14:textId="77777777" w:rsidR="00D67926" w:rsidRDefault="008D6FB8">
            <w:pPr>
              <w:rPr>
                <w:rFonts w:eastAsia="Times New Roman"/>
                <w:lang w:val="en-US"/>
              </w:rPr>
            </w:pPr>
            <w:r>
              <w:rPr>
                <w:rFonts w:eastAsia="Times New Roman"/>
                <w:b/>
                <w:bCs/>
                <w:lang w:val="en-US"/>
              </w:rPr>
              <w:t>DeviceUseStatement</w:t>
            </w:r>
          </w:p>
        </w:tc>
        <w:tc>
          <w:tcPr>
            <w:tcW w:w="0" w:type="auto"/>
            <w:vAlign w:val="center"/>
            <w:hideMark/>
          </w:tcPr>
          <w:p w14:paraId="484142F8" w14:textId="77777777" w:rsidR="00D67926" w:rsidRDefault="008D6FB8">
            <w:pPr>
              <w:rPr>
                <w:rFonts w:eastAsia="Times New Roman"/>
                <w:lang w:val="en-US"/>
              </w:rPr>
            </w:pPr>
            <w:r>
              <w:rPr>
                <w:rFonts w:eastAsia="Times New Roman"/>
                <w:lang w:val="en-US"/>
              </w:rPr>
              <w:t>Device Use Statement</w:t>
            </w:r>
          </w:p>
        </w:tc>
      </w:tr>
      <w:tr w:rsidR="00D67926" w14:paraId="1CF48DAD" w14:textId="77777777">
        <w:trPr>
          <w:divId w:val="1457144063"/>
          <w:tblCellSpacing w:w="15" w:type="dxa"/>
        </w:trPr>
        <w:tc>
          <w:tcPr>
            <w:tcW w:w="0" w:type="auto"/>
            <w:vAlign w:val="center"/>
            <w:hideMark/>
          </w:tcPr>
          <w:p w14:paraId="0D5A87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057208" w14:textId="77777777" w:rsidR="00D67926" w:rsidRDefault="008D6FB8">
            <w:pPr>
              <w:rPr>
                <w:rFonts w:eastAsia="Times New Roman"/>
                <w:lang w:val="en-US"/>
              </w:rPr>
            </w:pPr>
            <w:r>
              <w:rPr>
                <w:rFonts w:eastAsia="Times New Roman"/>
                <w:lang w:val="en-US"/>
              </w:rPr>
              <w:t>A record of a device being used by a patient where the record is the result of a report from the patient or another clinician.</w:t>
            </w:r>
          </w:p>
        </w:tc>
      </w:tr>
      <w:tr w:rsidR="00D67926" w14:paraId="285DA374" w14:textId="77777777">
        <w:trPr>
          <w:divId w:val="1457144063"/>
          <w:tblCellSpacing w:w="15" w:type="dxa"/>
        </w:trPr>
        <w:tc>
          <w:tcPr>
            <w:tcW w:w="0" w:type="auto"/>
            <w:vAlign w:val="center"/>
            <w:hideMark/>
          </w:tcPr>
          <w:p w14:paraId="6CEBE77C" w14:textId="77777777" w:rsidR="00D67926" w:rsidRDefault="008D6FB8">
            <w:pPr>
              <w:rPr>
                <w:rFonts w:eastAsia="Times New Roman"/>
                <w:lang w:val="en-US"/>
              </w:rPr>
            </w:pPr>
            <w:r>
              <w:rPr>
                <w:rFonts w:eastAsia="Times New Roman"/>
                <w:b/>
                <w:bCs/>
                <w:lang w:val="en-US"/>
              </w:rPr>
              <w:t>DeviceUseStatement.bodySite[x]</w:t>
            </w:r>
          </w:p>
        </w:tc>
        <w:tc>
          <w:tcPr>
            <w:tcW w:w="0" w:type="auto"/>
            <w:vAlign w:val="center"/>
            <w:hideMark/>
          </w:tcPr>
          <w:p w14:paraId="311C5E62" w14:textId="77777777" w:rsidR="00D67926" w:rsidRDefault="00D67926">
            <w:pPr>
              <w:rPr>
                <w:rFonts w:eastAsia="Times New Roman"/>
                <w:lang w:val="en-US"/>
              </w:rPr>
            </w:pPr>
          </w:p>
        </w:tc>
      </w:tr>
      <w:tr w:rsidR="00D67926" w14:paraId="2782D05E" w14:textId="77777777">
        <w:trPr>
          <w:divId w:val="1457144063"/>
          <w:tblCellSpacing w:w="15" w:type="dxa"/>
        </w:trPr>
        <w:tc>
          <w:tcPr>
            <w:tcW w:w="0" w:type="auto"/>
            <w:vAlign w:val="center"/>
            <w:hideMark/>
          </w:tcPr>
          <w:p w14:paraId="2B5468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368B17" w14:textId="77777777" w:rsidR="00D67926" w:rsidRDefault="008D6FB8">
            <w:pPr>
              <w:rPr>
                <w:rFonts w:eastAsia="Times New Roman"/>
                <w:lang w:val="en-US"/>
              </w:rPr>
            </w:pPr>
            <w:r>
              <w:rPr>
                <w:rFonts w:eastAsia="Times New Roman"/>
                <w:lang w:val="en-US"/>
              </w:rPr>
              <w:t>Target body site</w:t>
            </w:r>
          </w:p>
        </w:tc>
      </w:tr>
      <w:tr w:rsidR="00D67926" w14:paraId="0041E192" w14:textId="77777777">
        <w:trPr>
          <w:divId w:val="1457144063"/>
          <w:tblCellSpacing w:w="15" w:type="dxa"/>
        </w:trPr>
        <w:tc>
          <w:tcPr>
            <w:tcW w:w="0" w:type="auto"/>
            <w:vAlign w:val="center"/>
            <w:hideMark/>
          </w:tcPr>
          <w:p w14:paraId="608065E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D28B97" w14:textId="77777777" w:rsidR="00D67926" w:rsidRDefault="008D6FB8">
            <w:pPr>
              <w:rPr>
                <w:rFonts w:eastAsia="Times New Roman"/>
                <w:lang w:val="en-US"/>
              </w:rPr>
            </w:pPr>
            <w:r>
              <w:rPr>
                <w:rFonts w:eastAsia="Times New Roman"/>
                <w:lang w:val="en-US"/>
              </w:rPr>
              <w:t>Indicates the site on the subject's body where the device was used ( i.e. the target site).</w:t>
            </w:r>
          </w:p>
        </w:tc>
      </w:tr>
      <w:tr w:rsidR="00D67926" w14:paraId="6243593F" w14:textId="77777777">
        <w:trPr>
          <w:divId w:val="1457144063"/>
          <w:tblCellSpacing w:w="15" w:type="dxa"/>
        </w:trPr>
        <w:tc>
          <w:tcPr>
            <w:tcW w:w="0" w:type="auto"/>
            <w:vAlign w:val="center"/>
            <w:hideMark/>
          </w:tcPr>
          <w:p w14:paraId="7A775CF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036D2D7" w14:textId="77777777"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14:paraId="0B0DD008" w14:textId="77777777">
        <w:trPr>
          <w:divId w:val="1457144063"/>
          <w:tblCellSpacing w:w="15" w:type="dxa"/>
        </w:trPr>
        <w:tc>
          <w:tcPr>
            <w:tcW w:w="0" w:type="auto"/>
            <w:vAlign w:val="center"/>
            <w:hideMark/>
          </w:tcPr>
          <w:p w14:paraId="4CC3A93E" w14:textId="77777777" w:rsidR="00D67926" w:rsidRDefault="008D6FB8">
            <w:pPr>
              <w:rPr>
                <w:rFonts w:eastAsia="Times New Roman"/>
                <w:lang w:val="en-US"/>
              </w:rPr>
            </w:pPr>
            <w:r>
              <w:rPr>
                <w:rFonts w:eastAsia="Times New Roman"/>
                <w:b/>
                <w:bCs/>
                <w:lang w:val="en-US"/>
              </w:rPr>
              <w:t>DeviceUseStatement.whenUsed</w:t>
            </w:r>
          </w:p>
        </w:tc>
        <w:tc>
          <w:tcPr>
            <w:tcW w:w="0" w:type="auto"/>
            <w:vAlign w:val="center"/>
            <w:hideMark/>
          </w:tcPr>
          <w:p w14:paraId="094083D2" w14:textId="77777777" w:rsidR="00D67926" w:rsidRDefault="00D67926">
            <w:pPr>
              <w:rPr>
                <w:rFonts w:eastAsia="Times New Roman"/>
                <w:lang w:val="en-US"/>
              </w:rPr>
            </w:pPr>
          </w:p>
        </w:tc>
      </w:tr>
      <w:tr w:rsidR="00D67926" w14:paraId="4CEA9D51" w14:textId="77777777">
        <w:trPr>
          <w:divId w:val="1457144063"/>
          <w:tblCellSpacing w:w="15" w:type="dxa"/>
        </w:trPr>
        <w:tc>
          <w:tcPr>
            <w:tcW w:w="0" w:type="auto"/>
            <w:vAlign w:val="center"/>
            <w:hideMark/>
          </w:tcPr>
          <w:p w14:paraId="2BF273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58636A" w14:textId="77777777" w:rsidR="00D67926" w:rsidRDefault="008D6FB8">
            <w:pPr>
              <w:rPr>
                <w:rFonts w:eastAsia="Times New Roman"/>
                <w:lang w:val="en-US"/>
              </w:rPr>
            </w:pPr>
            <w:r>
              <w:rPr>
                <w:rFonts w:eastAsia="Times New Roman"/>
                <w:lang w:val="en-US"/>
              </w:rPr>
              <w:t>The time period over which the device was used.</w:t>
            </w:r>
          </w:p>
        </w:tc>
      </w:tr>
      <w:tr w:rsidR="00D67926" w14:paraId="679728B9" w14:textId="77777777">
        <w:trPr>
          <w:divId w:val="1457144063"/>
          <w:tblCellSpacing w:w="15" w:type="dxa"/>
        </w:trPr>
        <w:tc>
          <w:tcPr>
            <w:tcW w:w="0" w:type="auto"/>
            <w:vAlign w:val="center"/>
            <w:hideMark/>
          </w:tcPr>
          <w:p w14:paraId="5FA21506" w14:textId="77777777" w:rsidR="00D67926" w:rsidRDefault="008D6FB8">
            <w:pPr>
              <w:rPr>
                <w:rFonts w:eastAsia="Times New Roman"/>
                <w:lang w:val="en-US"/>
              </w:rPr>
            </w:pPr>
            <w:r>
              <w:rPr>
                <w:rFonts w:eastAsia="Times New Roman"/>
                <w:b/>
                <w:bCs/>
                <w:lang w:val="en-US"/>
              </w:rPr>
              <w:t>DeviceUseStatement.device</w:t>
            </w:r>
          </w:p>
        </w:tc>
        <w:tc>
          <w:tcPr>
            <w:tcW w:w="0" w:type="auto"/>
            <w:vAlign w:val="center"/>
            <w:hideMark/>
          </w:tcPr>
          <w:p w14:paraId="680D76E5" w14:textId="77777777" w:rsidR="00D67926" w:rsidRDefault="00D67926">
            <w:pPr>
              <w:rPr>
                <w:rFonts w:eastAsia="Times New Roman"/>
                <w:lang w:val="en-US"/>
              </w:rPr>
            </w:pPr>
          </w:p>
        </w:tc>
      </w:tr>
      <w:tr w:rsidR="00D67926" w14:paraId="1FDF2E87" w14:textId="77777777">
        <w:trPr>
          <w:divId w:val="1457144063"/>
          <w:tblCellSpacing w:w="15" w:type="dxa"/>
        </w:trPr>
        <w:tc>
          <w:tcPr>
            <w:tcW w:w="0" w:type="auto"/>
            <w:vAlign w:val="center"/>
            <w:hideMark/>
          </w:tcPr>
          <w:p w14:paraId="2D0232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6683E8" w14:textId="77777777" w:rsidR="00D67926" w:rsidRDefault="008D6FB8">
            <w:pPr>
              <w:rPr>
                <w:rFonts w:eastAsia="Times New Roman"/>
                <w:lang w:val="en-US"/>
              </w:rPr>
            </w:pPr>
            <w:r>
              <w:rPr>
                <w:rFonts w:eastAsia="Times New Roman"/>
                <w:lang w:val="en-US"/>
              </w:rPr>
              <w:t>The details of the device used.</w:t>
            </w:r>
          </w:p>
        </w:tc>
      </w:tr>
      <w:tr w:rsidR="00D67926" w14:paraId="715AEB5C" w14:textId="77777777">
        <w:trPr>
          <w:divId w:val="1457144063"/>
          <w:tblCellSpacing w:w="15" w:type="dxa"/>
        </w:trPr>
        <w:tc>
          <w:tcPr>
            <w:tcW w:w="0" w:type="auto"/>
            <w:vAlign w:val="center"/>
            <w:hideMark/>
          </w:tcPr>
          <w:p w14:paraId="5008C350" w14:textId="77777777" w:rsidR="00D67926" w:rsidRDefault="008D6FB8">
            <w:pPr>
              <w:rPr>
                <w:rFonts w:eastAsia="Times New Roman"/>
                <w:lang w:val="en-US"/>
              </w:rPr>
            </w:pPr>
            <w:r>
              <w:rPr>
                <w:rFonts w:eastAsia="Times New Roman"/>
                <w:b/>
                <w:bCs/>
                <w:lang w:val="en-US"/>
              </w:rPr>
              <w:t>DeviceUseStatement.identifier</w:t>
            </w:r>
          </w:p>
        </w:tc>
        <w:tc>
          <w:tcPr>
            <w:tcW w:w="0" w:type="auto"/>
            <w:vAlign w:val="center"/>
            <w:hideMark/>
          </w:tcPr>
          <w:p w14:paraId="7B39BED5" w14:textId="77777777" w:rsidR="00D67926" w:rsidRDefault="00D67926">
            <w:pPr>
              <w:rPr>
                <w:rFonts w:eastAsia="Times New Roman"/>
                <w:lang w:val="en-US"/>
              </w:rPr>
            </w:pPr>
          </w:p>
        </w:tc>
      </w:tr>
      <w:tr w:rsidR="00D67926" w14:paraId="21C43A8E" w14:textId="77777777">
        <w:trPr>
          <w:divId w:val="1457144063"/>
          <w:tblCellSpacing w:w="15" w:type="dxa"/>
        </w:trPr>
        <w:tc>
          <w:tcPr>
            <w:tcW w:w="0" w:type="auto"/>
            <w:vAlign w:val="center"/>
            <w:hideMark/>
          </w:tcPr>
          <w:p w14:paraId="48041D8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EDE703" w14:textId="77777777" w:rsidR="00D67926" w:rsidRDefault="008D6FB8">
            <w:pPr>
              <w:rPr>
                <w:rFonts w:eastAsia="Times New Roman"/>
                <w:lang w:val="en-US"/>
              </w:rPr>
            </w:pPr>
            <w:r>
              <w:rPr>
                <w:rFonts w:eastAsia="Times New Roman"/>
                <w:lang w:val="en-US"/>
              </w:rPr>
              <w:t>An external identifier for this statement such as an IRI.</w:t>
            </w:r>
          </w:p>
        </w:tc>
      </w:tr>
      <w:tr w:rsidR="00D67926" w14:paraId="7F4D3A58" w14:textId="77777777">
        <w:trPr>
          <w:divId w:val="1457144063"/>
          <w:tblCellSpacing w:w="15" w:type="dxa"/>
        </w:trPr>
        <w:tc>
          <w:tcPr>
            <w:tcW w:w="0" w:type="auto"/>
            <w:vAlign w:val="center"/>
            <w:hideMark/>
          </w:tcPr>
          <w:p w14:paraId="0007129C" w14:textId="77777777" w:rsidR="00D67926" w:rsidRDefault="008D6FB8">
            <w:pPr>
              <w:rPr>
                <w:rFonts w:eastAsia="Times New Roman"/>
                <w:lang w:val="en-US"/>
              </w:rPr>
            </w:pPr>
            <w:r>
              <w:rPr>
                <w:rFonts w:eastAsia="Times New Roman"/>
                <w:b/>
                <w:bCs/>
                <w:lang w:val="en-US"/>
              </w:rPr>
              <w:t>DeviceUseStatement.indication</w:t>
            </w:r>
          </w:p>
        </w:tc>
        <w:tc>
          <w:tcPr>
            <w:tcW w:w="0" w:type="auto"/>
            <w:vAlign w:val="center"/>
            <w:hideMark/>
          </w:tcPr>
          <w:p w14:paraId="2A61A6EA" w14:textId="77777777" w:rsidR="00D67926" w:rsidRDefault="00D67926">
            <w:pPr>
              <w:rPr>
                <w:rFonts w:eastAsia="Times New Roman"/>
                <w:lang w:val="en-US"/>
              </w:rPr>
            </w:pPr>
          </w:p>
        </w:tc>
      </w:tr>
      <w:tr w:rsidR="00D67926" w14:paraId="55F96BFE" w14:textId="77777777">
        <w:trPr>
          <w:divId w:val="1457144063"/>
          <w:tblCellSpacing w:w="15" w:type="dxa"/>
        </w:trPr>
        <w:tc>
          <w:tcPr>
            <w:tcW w:w="0" w:type="auto"/>
            <w:vAlign w:val="center"/>
            <w:hideMark/>
          </w:tcPr>
          <w:p w14:paraId="50C439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E0D288" w14:textId="77777777" w:rsidR="00D67926" w:rsidRDefault="008D6FB8">
            <w:pPr>
              <w:rPr>
                <w:rFonts w:eastAsia="Times New Roman"/>
                <w:lang w:val="en-US"/>
              </w:rPr>
            </w:pPr>
            <w:r>
              <w:rPr>
                <w:rFonts w:eastAsia="Times New Roman"/>
                <w:lang w:val="en-US"/>
              </w:rPr>
              <w:t>Reason or justification for the use of the device.</w:t>
            </w:r>
          </w:p>
        </w:tc>
      </w:tr>
      <w:tr w:rsidR="00D67926" w14:paraId="639D797F" w14:textId="77777777">
        <w:trPr>
          <w:divId w:val="1457144063"/>
          <w:tblCellSpacing w:w="15" w:type="dxa"/>
        </w:trPr>
        <w:tc>
          <w:tcPr>
            <w:tcW w:w="0" w:type="auto"/>
            <w:vAlign w:val="center"/>
            <w:hideMark/>
          </w:tcPr>
          <w:p w14:paraId="5CB0DF24" w14:textId="77777777" w:rsidR="00D67926" w:rsidRDefault="008D6FB8">
            <w:pPr>
              <w:rPr>
                <w:rFonts w:eastAsia="Times New Roman"/>
                <w:lang w:val="en-US"/>
              </w:rPr>
            </w:pPr>
            <w:r>
              <w:rPr>
                <w:rFonts w:eastAsia="Times New Roman"/>
                <w:b/>
                <w:bCs/>
                <w:lang w:val="en-US"/>
              </w:rPr>
              <w:t>DeviceUseStatement.notes</w:t>
            </w:r>
          </w:p>
        </w:tc>
        <w:tc>
          <w:tcPr>
            <w:tcW w:w="0" w:type="auto"/>
            <w:vAlign w:val="center"/>
            <w:hideMark/>
          </w:tcPr>
          <w:p w14:paraId="086D4930" w14:textId="77777777" w:rsidR="00D67926" w:rsidRDefault="00D67926">
            <w:pPr>
              <w:rPr>
                <w:rFonts w:eastAsia="Times New Roman"/>
                <w:lang w:val="en-US"/>
              </w:rPr>
            </w:pPr>
          </w:p>
        </w:tc>
      </w:tr>
      <w:tr w:rsidR="00D67926" w14:paraId="34DE4759" w14:textId="77777777">
        <w:trPr>
          <w:divId w:val="1457144063"/>
          <w:tblCellSpacing w:w="15" w:type="dxa"/>
        </w:trPr>
        <w:tc>
          <w:tcPr>
            <w:tcW w:w="0" w:type="auto"/>
            <w:vAlign w:val="center"/>
            <w:hideMark/>
          </w:tcPr>
          <w:p w14:paraId="2B4AECC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6A80DB" w14:textId="77777777" w:rsidR="00D67926" w:rsidRDefault="008D6FB8">
            <w:pPr>
              <w:rPr>
                <w:rFonts w:eastAsia="Times New Roman"/>
                <w:lang w:val="en-US"/>
              </w:rPr>
            </w:pPr>
            <w:r>
              <w:rPr>
                <w:rFonts w:eastAsia="Times New Roman"/>
                <w:lang w:val="en-US"/>
              </w:rPr>
              <w:t xml:space="preserve">Details about the device statement that were not represented at all or sufficiently in one of the attributes provided in a class. These may include for example a comment, an instruction, or a note associated with the statement. </w:t>
            </w:r>
          </w:p>
        </w:tc>
      </w:tr>
      <w:tr w:rsidR="00D67926" w14:paraId="4BAEA039" w14:textId="77777777">
        <w:trPr>
          <w:divId w:val="1457144063"/>
          <w:tblCellSpacing w:w="15" w:type="dxa"/>
        </w:trPr>
        <w:tc>
          <w:tcPr>
            <w:tcW w:w="0" w:type="auto"/>
            <w:vAlign w:val="center"/>
            <w:hideMark/>
          </w:tcPr>
          <w:p w14:paraId="4E63E97D" w14:textId="77777777" w:rsidR="00D67926" w:rsidRDefault="008D6FB8">
            <w:pPr>
              <w:rPr>
                <w:rFonts w:eastAsia="Times New Roman"/>
                <w:lang w:val="en-US"/>
              </w:rPr>
            </w:pPr>
            <w:r>
              <w:rPr>
                <w:rFonts w:eastAsia="Times New Roman"/>
                <w:b/>
                <w:bCs/>
                <w:lang w:val="en-US"/>
              </w:rPr>
              <w:t>DeviceUseStatement.recordedOn</w:t>
            </w:r>
          </w:p>
        </w:tc>
        <w:tc>
          <w:tcPr>
            <w:tcW w:w="0" w:type="auto"/>
            <w:vAlign w:val="center"/>
            <w:hideMark/>
          </w:tcPr>
          <w:p w14:paraId="6A01372D" w14:textId="77777777" w:rsidR="00D67926" w:rsidRDefault="00D67926">
            <w:pPr>
              <w:rPr>
                <w:rFonts w:eastAsia="Times New Roman"/>
                <w:lang w:val="en-US"/>
              </w:rPr>
            </w:pPr>
          </w:p>
        </w:tc>
      </w:tr>
      <w:tr w:rsidR="00D67926" w14:paraId="02021ED3" w14:textId="77777777">
        <w:trPr>
          <w:divId w:val="1457144063"/>
          <w:tblCellSpacing w:w="15" w:type="dxa"/>
        </w:trPr>
        <w:tc>
          <w:tcPr>
            <w:tcW w:w="0" w:type="auto"/>
            <w:vAlign w:val="center"/>
            <w:hideMark/>
          </w:tcPr>
          <w:p w14:paraId="054593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3C8689" w14:textId="77777777" w:rsidR="00D67926" w:rsidRDefault="008D6FB8">
            <w:pPr>
              <w:rPr>
                <w:rFonts w:eastAsia="Times New Roman"/>
                <w:lang w:val="en-US"/>
              </w:rPr>
            </w:pPr>
            <w:r>
              <w:rPr>
                <w:rFonts w:eastAsia="Times New Roman"/>
                <w:lang w:val="en-US"/>
              </w:rPr>
              <w:t>The time at which the statement was made/recorded.</w:t>
            </w:r>
          </w:p>
        </w:tc>
      </w:tr>
      <w:tr w:rsidR="00D67926" w14:paraId="478119D0" w14:textId="77777777">
        <w:trPr>
          <w:divId w:val="1457144063"/>
          <w:tblCellSpacing w:w="15" w:type="dxa"/>
        </w:trPr>
        <w:tc>
          <w:tcPr>
            <w:tcW w:w="0" w:type="auto"/>
            <w:vAlign w:val="center"/>
            <w:hideMark/>
          </w:tcPr>
          <w:p w14:paraId="26652B18" w14:textId="77777777" w:rsidR="00D67926" w:rsidRDefault="008D6FB8">
            <w:pPr>
              <w:rPr>
                <w:rFonts w:eastAsia="Times New Roman"/>
                <w:lang w:val="en-US"/>
              </w:rPr>
            </w:pPr>
            <w:r>
              <w:rPr>
                <w:rFonts w:eastAsia="Times New Roman"/>
                <w:b/>
                <w:bCs/>
                <w:lang w:val="en-US"/>
              </w:rPr>
              <w:t>DeviceUseStatement.subject</w:t>
            </w:r>
          </w:p>
        </w:tc>
        <w:tc>
          <w:tcPr>
            <w:tcW w:w="0" w:type="auto"/>
            <w:vAlign w:val="center"/>
            <w:hideMark/>
          </w:tcPr>
          <w:p w14:paraId="1232F22B" w14:textId="77777777" w:rsidR="00D67926" w:rsidRDefault="00D67926">
            <w:pPr>
              <w:rPr>
                <w:rFonts w:eastAsia="Times New Roman"/>
                <w:lang w:val="en-US"/>
              </w:rPr>
            </w:pPr>
          </w:p>
        </w:tc>
      </w:tr>
      <w:tr w:rsidR="00D67926" w14:paraId="04B9DC17" w14:textId="77777777">
        <w:trPr>
          <w:divId w:val="1457144063"/>
          <w:tblCellSpacing w:w="15" w:type="dxa"/>
        </w:trPr>
        <w:tc>
          <w:tcPr>
            <w:tcW w:w="0" w:type="auto"/>
            <w:vAlign w:val="center"/>
            <w:hideMark/>
          </w:tcPr>
          <w:p w14:paraId="3EC8114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4B02DF" w14:textId="77777777" w:rsidR="00D67926" w:rsidRDefault="008D6FB8">
            <w:pPr>
              <w:rPr>
                <w:rFonts w:eastAsia="Times New Roman"/>
                <w:lang w:val="en-US"/>
              </w:rPr>
            </w:pPr>
            <w:r>
              <w:rPr>
                <w:rFonts w:eastAsia="Times New Roman"/>
                <w:lang w:val="en-US"/>
              </w:rPr>
              <w:t>The patient who used the device.</w:t>
            </w:r>
          </w:p>
        </w:tc>
      </w:tr>
      <w:tr w:rsidR="00D67926" w14:paraId="084627C7" w14:textId="77777777">
        <w:trPr>
          <w:divId w:val="1457144063"/>
          <w:tblCellSpacing w:w="15" w:type="dxa"/>
        </w:trPr>
        <w:tc>
          <w:tcPr>
            <w:tcW w:w="0" w:type="auto"/>
            <w:vAlign w:val="center"/>
            <w:hideMark/>
          </w:tcPr>
          <w:p w14:paraId="693CFEDF" w14:textId="77777777" w:rsidR="00D67926" w:rsidRDefault="008D6FB8">
            <w:pPr>
              <w:rPr>
                <w:rFonts w:eastAsia="Times New Roman"/>
                <w:lang w:val="en-US"/>
              </w:rPr>
            </w:pPr>
            <w:r>
              <w:rPr>
                <w:rFonts w:eastAsia="Times New Roman"/>
                <w:b/>
                <w:bCs/>
                <w:lang w:val="en-US"/>
              </w:rPr>
              <w:t>DeviceUseStatement.timing[x]</w:t>
            </w:r>
          </w:p>
        </w:tc>
        <w:tc>
          <w:tcPr>
            <w:tcW w:w="0" w:type="auto"/>
            <w:vAlign w:val="center"/>
            <w:hideMark/>
          </w:tcPr>
          <w:p w14:paraId="640AAAC5" w14:textId="77777777" w:rsidR="00D67926" w:rsidRDefault="00D67926">
            <w:pPr>
              <w:rPr>
                <w:rFonts w:eastAsia="Times New Roman"/>
                <w:lang w:val="en-US"/>
              </w:rPr>
            </w:pPr>
          </w:p>
        </w:tc>
      </w:tr>
      <w:tr w:rsidR="00D67926" w14:paraId="4AB3C3DE" w14:textId="77777777">
        <w:trPr>
          <w:divId w:val="1457144063"/>
          <w:tblCellSpacing w:w="15" w:type="dxa"/>
        </w:trPr>
        <w:tc>
          <w:tcPr>
            <w:tcW w:w="0" w:type="auto"/>
            <w:vAlign w:val="center"/>
            <w:hideMark/>
          </w:tcPr>
          <w:p w14:paraId="0670B9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87B83D" w14:textId="77777777" w:rsidR="00D67926" w:rsidRDefault="008D6FB8">
            <w:pPr>
              <w:rPr>
                <w:rFonts w:eastAsia="Times New Roman"/>
                <w:lang w:val="en-US"/>
              </w:rPr>
            </w:pPr>
            <w:r>
              <w:rPr>
                <w:rFonts w:eastAsia="Times New Roman"/>
                <w:lang w:val="en-US"/>
              </w:rPr>
              <w:t>How often the device was used.</w:t>
            </w:r>
          </w:p>
        </w:tc>
      </w:tr>
    </w:tbl>
    <w:p w14:paraId="6D6DEEF7" w14:textId="77777777" w:rsidR="00D67926" w:rsidRDefault="008D6FB8">
      <w:pPr>
        <w:pStyle w:val="Heading2"/>
        <w:divId w:val="1457144063"/>
        <w:rPr>
          <w:rFonts w:eastAsia="Times New Roman"/>
          <w:lang w:val="en-US"/>
        </w:rPr>
      </w:pPr>
      <w:r>
        <w:rPr>
          <w:rFonts w:eastAsia="Times New Roman"/>
          <w:lang w:val="en-US"/>
        </w:rPr>
        <w:t>http://hl7.org/fhir/StructureDefinition/RiskAssessment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gridCol w:w="5044"/>
      </w:tblGrid>
      <w:tr w:rsidR="00D67926" w14:paraId="74374D45" w14:textId="77777777">
        <w:trPr>
          <w:divId w:val="1457144063"/>
          <w:tblCellSpacing w:w="15" w:type="dxa"/>
        </w:trPr>
        <w:tc>
          <w:tcPr>
            <w:tcW w:w="0" w:type="auto"/>
            <w:vAlign w:val="center"/>
            <w:hideMark/>
          </w:tcPr>
          <w:p w14:paraId="2D757956" w14:textId="77777777" w:rsidR="00D67926" w:rsidRDefault="008D6FB8">
            <w:pPr>
              <w:rPr>
                <w:rFonts w:eastAsia="Times New Roman"/>
                <w:lang w:val="en-US"/>
              </w:rPr>
            </w:pPr>
            <w:r>
              <w:rPr>
                <w:rFonts w:eastAsia="Times New Roman"/>
                <w:b/>
                <w:bCs/>
                <w:lang w:val="en-US"/>
              </w:rPr>
              <w:t>RiskAssessment</w:t>
            </w:r>
          </w:p>
        </w:tc>
        <w:tc>
          <w:tcPr>
            <w:tcW w:w="0" w:type="auto"/>
            <w:vAlign w:val="center"/>
            <w:hideMark/>
          </w:tcPr>
          <w:p w14:paraId="0EBC989C" w14:textId="77777777" w:rsidR="00D67926" w:rsidRDefault="008D6FB8">
            <w:pPr>
              <w:rPr>
                <w:rFonts w:eastAsia="Times New Roman"/>
                <w:lang w:val="en-US"/>
              </w:rPr>
            </w:pPr>
            <w:r>
              <w:rPr>
                <w:rFonts w:eastAsia="Times New Roman"/>
                <w:lang w:val="en-US"/>
              </w:rPr>
              <w:t>Risk Assessment</w:t>
            </w:r>
          </w:p>
        </w:tc>
      </w:tr>
      <w:tr w:rsidR="00D67926" w14:paraId="0B8CFB42" w14:textId="77777777">
        <w:trPr>
          <w:divId w:val="1457144063"/>
          <w:tblCellSpacing w:w="15" w:type="dxa"/>
        </w:trPr>
        <w:tc>
          <w:tcPr>
            <w:tcW w:w="0" w:type="auto"/>
            <w:vAlign w:val="center"/>
            <w:hideMark/>
          </w:tcPr>
          <w:p w14:paraId="089C3D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F19924" w14:textId="77777777" w:rsidR="00D67926" w:rsidRDefault="008D6FB8">
            <w:pPr>
              <w:rPr>
                <w:rFonts w:eastAsia="Times New Roman"/>
                <w:lang w:val="en-US"/>
              </w:rPr>
            </w:pPr>
            <w:r>
              <w:rPr>
                <w:rFonts w:eastAsia="Times New Roman"/>
                <w:lang w:val="en-US"/>
              </w:rPr>
              <w:t>Potential outcomes for a subject with likelihood</w:t>
            </w:r>
          </w:p>
        </w:tc>
      </w:tr>
      <w:tr w:rsidR="00D67926" w14:paraId="07AE71A5" w14:textId="77777777">
        <w:trPr>
          <w:divId w:val="1457144063"/>
          <w:tblCellSpacing w:w="15" w:type="dxa"/>
        </w:trPr>
        <w:tc>
          <w:tcPr>
            <w:tcW w:w="0" w:type="auto"/>
            <w:vAlign w:val="center"/>
            <w:hideMark/>
          </w:tcPr>
          <w:p w14:paraId="3A8FCC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9797FC" w14:textId="77777777" w:rsidR="00D67926" w:rsidRDefault="008D6FB8">
            <w:pPr>
              <w:rPr>
                <w:rFonts w:eastAsia="Times New Roman"/>
                <w:lang w:val="en-US"/>
              </w:rPr>
            </w:pPr>
            <w:r>
              <w:rPr>
                <w:rFonts w:eastAsia="Times New Roman"/>
                <w:lang w:val="en-US"/>
              </w:rPr>
              <w:t>An assessment of the likely outcome(s) for a patient or other subject as well as the likelihood of each outcome.</w:t>
            </w:r>
          </w:p>
        </w:tc>
      </w:tr>
      <w:tr w:rsidR="00D67926" w14:paraId="7F67BB48" w14:textId="77777777">
        <w:trPr>
          <w:divId w:val="1457144063"/>
          <w:tblCellSpacing w:w="15" w:type="dxa"/>
        </w:trPr>
        <w:tc>
          <w:tcPr>
            <w:tcW w:w="0" w:type="auto"/>
            <w:vAlign w:val="center"/>
            <w:hideMark/>
          </w:tcPr>
          <w:p w14:paraId="4A4A8B4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8CDEF72" w14:textId="77777777" w:rsidR="00D67926" w:rsidRDefault="008D6FB8">
            <w:pPr>
              <w:rPr>
                <w:rFonts w:eastAsia="Times New Roman"/>
                <w:lang w:val="en-US"/>
              </w:rPr>
            </w:pPr>
            <w:r>
              <w:rPr>
                <w:rFonts w:eastAsia="Times New Roman"/>
                <w:lang w:val="en-US"/>
              </w:rPr>
              <w:t>Prognosis</w:t>
            </w:r>
          </w:p>
        </w:tc>
      </w:tr>
      <w:tr w:rsidR="00D67926" w14:paraId="57D38BE2" w14:textId="77777777">
        <w:trPr>
          <w:divId w:val="1457144063"/>
          <w:tblCellSpacing w:w="15" w:type="dxa"/>
        </w:trPr>
        <w:tc>
          <w:tcPr>
            <w:tcW w:w="0" w:type="auto"/>
            <w:vAlign w:val="center"/>
            <w:hideMark/>
          </w:tcPr>
          <w:p w14:paraId="4988B550" w14:textId="77777777" w:rsidR="00D67926" w:rsidRDefault="008D6FB8">
            <w:pPr>
              <w:rPr>
                <w:rFonts w:eastAsia="Times New Roman"/>
                <w:lang w:val="en-US"/>
              </w:rPr>
            </w:pPr>
            <w:r>
              <w:rPr>
                <w:rFonts w:eastAsia="Times New Roman"/>
                <w:b/>
                <w:bCs/>
                <w:lang w:val="en-US"/>
              </w:rPr>
              <w:lastRenderedPageBreak/>
              <w:t>RiskAssessment.subject</w:t>
            </w:r>
          </w:p>
        </w:tc>
        <w:tc>
          <w:tcPr>
            <w:tcW w:w="0" w:type="auto"/>
            <w:vAlign w:val="center"/>
            <w:hideMark/>
          </w:tcPr>
          <w:p w14:paraId="1CA09728" w14:textId="77777777" w:rsidR="00D67926" w:rsidRDefault="00D67926">
            <w:pPr>
              <w:rPr>
                <w:rFonts w:eastAsia="Times New Roman"/>
                <w:lang w:val="en-US"/>
              </w:rPr>
            </w:pPr>
          </w:p>
        </w:tc>
      </w:tr>
      <w:tr w:rsidR="00D67926" w14:paraId="72A5D998" w14:textId="77777777">
        <w:trPr>
          <w:divId w:val="1457144063"/>
          <w:tblCellSpacing w:w="15" w:type="dxa"/>
        </w:trPr>
        <w:tc>
          <w:tcPr>
            <w:tcW w:w="0" w:type="auto"/>
            <w:vAlign w:val="center"/>
            <w:hideMark/>
          </w:tcPr>
          <w:p w14:paraId="69AA39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668916" w14:textId="77777777" w:rsidR="00D67926" w:rsidRDefault="008D6FB8">
            <w:pPr>
              <w:rPr>
                <w:rFonts w:eastAsia="Times New Roman"/>
                <w:lang w:val="en-US"/>
              </w:rPr>
            </w:pPr>
            <w:r>
              <w:rPr>
                <w:rFonts w:eastAsia="Times New Roman"/>
                <w:lang w:val="en-US"/>
              </w:rPr>
              <w:t>Who/what does assessment apply to?</w:t>
            </w:r>
          </w:p>
        </w:tc>
      </w:tr>
      <w:tr w:rsidR="00D67926" w14:paraId="45E02B20" w14:textId="77777777">
        <w:trPr>
          <w:divId w:val="1457144063"/>
          <w:tblCellSpacing w:w="15" w:type="dxa"/>
        </w:trPr>
        <w:tc>
          <w:tcPr>
            <w:tcW w:w="0" w:type="auto"/>
            <w:vAlign w:val="center"/>
            <w:hideMark/>
          </w:tcPr>
          <w:p w14:paraId="5F999C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210C43" w14:textId="77777777" w:rsidR="00D67926" w:rsidRDefault="008D6FB8">
            <w:pPr>
              <w:rPr>
                <w:rFonts w:eastAsia="Times New Roman"/>
                <w:lang w:val="en-US"/>
              </w:rPr>
            </w:pPr>
            <w:r>
              <w:rPr>
                <w:rFonts w:eastAsia="Times New Roman"/>
                <w:lang w:val="en-US"/>
              </w:rPr>
              <w:t>The patient or group the risk assessment applies to.</w:t>
            </w:r>
          </w:p>
        </w:tc>
      </w:tr>
      <w:tr w:rsidR="00D67926" w14:paraId="54D86385" w14:textId="77777777">
        <w:trPr>
          <w:divId w:val="1457144063"/>
          <w:tblCellSpacing w:w="15" w:type="dxa"/>
        </w:trPr>
        <w:tc>
          <w:tcPr>
            <w:tcW w:w="0" w:type="auto"/>
            <w:vAlign w:val="center"/>
            <w:hideMark/>
          </w:tcPr>
          <w:p w14:paraId="43E33AB9" w14:textId="77777777" w:rsidR="00D67926" w:rsidRDefault="008D6FB8">
            <w:pPr>
              <w:rPr>
                <w:rFonts w:eastAsia="Times New Roman"/>
                <w:lang w:val="en-US"/>
              </w:rPr>
            </w:pPr>
            <w:r>
              <w:rPr>
                <w:rFonts w:eastAsia="Times New Roman"/>
                <w:b/>
                <w:bCs/>
                <w:lang w:val="en-US"/>
              </w:rPr>
              <w:t>RiskAssessment.date</w:t>
            </w:r>
          </w:p>
        </w:tc>
        <w:tc>
          <w:tcPr>
            <w:tcW w:w="0" w:type="auto"/>
            <w:vAlign w:val="center"/>
            <w:hideMark/>
          </w:tcPr>
          <w:p w14:paraId="7F50ABB6" w14:textId="77777777" w:rsidR="00D67926" w:rsidRDefault="00D67926">
            <w:pPr>
              <w:rPr>
                <w:rFonts w:eastAsia="Times New Roman"/>
                <w:lang w:val="en-US"/>
              </w:rPr>
            </w:pPr>
          </w:p>
        </w:tc>
      </w:tr>
      <w:tr w:rsidR="00D67926" w14:paraId="07442B3B" w14:textId="77777777">
        <w:trPr>
          <w:divId w:val="1457144063"/>
          <w:tblCellSpacing w:w="15" w:type="dxa"/>
        </w:trPr>
        <w:tc>
          <w:tcPr>
            <w:tcW w:w="0" w:type="auto"/>
            <w:vAlign w:val="center"/>
            <w:hideMark/>
          </w:tcPr>
          <w:p w14:paraId="0C6ECF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2096C1" w14:textId="77777777" w:rsidR="00D67926" w:rsidRDefault="008D6FB8">
            <w:pPr>
              <w:rPr>
                <w:rFonts w:eastAsia="Times New Roman"/>
                <w:lang w:val="en-US"/>
              </w:rPr>
            </w:pPr>
            <w:r>
              <w:rPr>
                <w:rFonts w:eastAsia="Times New Roman"/>
                <w:lang w:val="en-US"/>
              </w:rPr>
              <w:t>When was assessment made?</w:t>
            </w:r>
          </w:p>
        </w:tc>
      </w:tr>
      <w:tr w:rsidR="00D67926" w14:paraId="0155CC75" w14:textId="77777777">
        <w:trPr>
          <w:divId w:val="1457144063"/>
          <w:tblCellSpacing w:w="15" w:type="dxa"/>
        </w:trPr>
        <w:tc>
          <w:tcPr>
            <w:tcW w:w="0" w:type="auto"/>
            <w:vAlign w:val="center"/>
            <w:hideMark/>
          </w:tcPr>
          <w:p w14:paraId="5D3B23F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E08B89" w14:textId="77777777" w:rsidR="00D67926" w:rsidRDefault="008D6FB8">
            <w:pPr>
              <w:rPr>
                <w:rFonts w:eastAsia="Times New Roman"/>
                <w:lang w:val="en-US"/>
              </w:rPr>
            </w:pPr>
            <w:r>
              <w:rPr>
                <w:rFonts w:eastAsia="Times New Roman"/>
                <w:lang w:val="en-US"/>
              </w:rPr>
              <w:t>The date (and possibly time) the risk assessment was performed.</w:t>
            </w:r>
          </w:p>
        </w:tc>
      </w:tr>
      <w:tr w:rsidR="00D67926" w14:paraId="6DB84390" w14:textId="77777777">
        <w:trPr>
          <w:divId w:val="1457144063"/>
          <w:tblCellSpacing w:w="15" w:type="dxa"/>
        </w:trPr>
        <w:tc>
          <w:tcPr>
            <w:tcW w:w="0" w:type="auto"/>
            <w:vAlign w:val="center"/>
            <w:hideMark/>
          </w:tcPr>
          <w:p w14:paraId="5391552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97BCEC6" w14:textId="77777777" w:rsidR="00D67926" w:rsidRDefault="008D6FB8">
            <w:pPr>
              <w:rPr>
                <w:rFonts w:eastAsia="Times New Roman"/>
                <w:lang w:val="en-US"/>
              </w:rPr>
            </w:pPr>
            <w:r>
              <w:rPr>
                <w:rFonts w:eastAsia="Times New Roman"/>
                <w:lang w:val="en-US"/>
              </w:rPr>
              <w:t>The assessment results lose validity the more time elapses from when they are first made.</w:t>
            </w:r>
          </w:p>
        </w:tc>
      </w:tr>
      <w:tr w:rsidR="00D67926" w14:paraId="38919CD3" w14:textId="77777777">
        <w:trPr>
          <w:divId w:val="1457144063"/>
          <w:tblCellSpacing w:w="15" w:type="dxa"/>
        </w:trPr>
        <w:tc>
          <w:tcPr>
            <w:tcW w:w="0" w:type="auto"/>
            <w:vAlign w:val="center"/>
            <w:hideMark/>
          </w:tcPr>
          <w:p w14:paraId="5104F003" w14:textId="77777777" w:rsidR="00D67926" w:rsidRDefault="008D6FB8">
            <w:pPr>
              <w:rPr>
                <w:rFonts w:eastAsia="Times New Roman"/>
                <w:lang w:val="en-US"/>
              </w:rPr>
            </w:pPr>
            <w:r>
              <w:rPr>
                <w:rFonts w:eastAsia="Times New Roman"/>
                <w:b/>
                <w:bCs/>
                <w:lang w:val="en-US"/>
              </w:rPr>
              <w:t>RiskAssessment.condition</w:t>
            </w:r>
          </w:p>
        </w:tc>
        <w:tc>
          <w:tcPr>
            <w:tcW w:w="0" w:type="auto"/>
            <w:vAlign w:val="center"/>
            <w:hideMark/>
          </w:tcPr>
          <w:p w14:paraId="457870F1" w14:textId="77777777" w:rsidR="00D67926" w:rsidRDefault="00D67926">
            <w:pPr>
              <w:rPr>
                <w:rFonts w:eastAsia="Times New Roman"/>
                <w:lang w:val="en-US"/>
              </w:rPr>
            </w:pPr>
          </w:p>
        </w:tc>
      </w:tr>
      <w:tr w:rsidR="00D67926" w14:paraId="122F73F7" w14:textId="77777777">
        <w:trPr>
          <w:divId w:val="1457144063"/>
          <w:tblCellSpacing w:w="15" w:type="dxa"/>
        </w:trPr>
        <w:tc>
          <w:tcPr>
            <w:tcW w:w="0" w:type="auto"/>
            <w:vAlign w:val="center"/>
            <w:hideMark/>
          </w:tcPr>
          <w:p w14:paraId="453A2B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997BCE" w14:textId="77777777" w:rsidR="00D67926" w:rsidRDefault="008D6FB8">
            <w:pPr>
              <w:rPr>
                <w:rFonts w:eastAsia="Times New Roman"/>
                <w:lang w:val="en-US"/>
              </w:rPr>
            </w:pPr>
            <w:r>
              <w:rPr>
                <w:rFonts w:eastAsia="Times New Roman"/>
                <w:lang w:val="en-US"/>
              </w:rPr>
              <w:t>Condition assessed</w:t>
            </w:r>
          </w:p>
        </w:tc>
      </w:tr>
      <w:tr w:rsidR="00D67926" w14:paraId="6693CB3B" w14:textId="77777777">
        <w:trPr>
          <w:divId w:val="1457144063"/>
          <w:tblCellSpacing w:w="15" w:type="dxa"/>
        </w:trPr>
        <w:tc>
          <w:tcPr>
            <w:tcW w:w="0" w:type="auto"/>
            <w:vAlign w:val="center"/>
            <w:hideMark/>
          </w:tcPr>
          <w:p w14:paraId="418094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C682C5" w14:textId="77777777" w:rsidR="00D67926" w:rsidRDefault="008D6FB8">
            <w:pPr>
              <w:rPr>
                <w:rFonts w:eastAsia="Times New Roman"/>
                <w:lang w:val="en-US"/>
              </w:rPr>
            </w:pPr>
            <w:r>
              <w:rPr>
                <w:rFonts w:eastAsia="Times New Roman"/>
                <w:lang w:val="en-US"/>
              </w:rPr>
              <w:t>For assessments or prognosis specific to a particular condition, indicates the condition being assessed.</w:t>
            </w:r>
          </w:p>
        </w:tc>
      </w:tr>
      <w:tr w:rsidR="00D67926" w14:paraId="08DCD17A" w14:textId="77777777">
        <w:trPr>
          <w:divId w:val="1457144063"/>
          <w:tblCellSpacing w:w="15" w:type="dxa"/>
        </w:trPr>
        <w:tc>
          <w:tcPr>
            <w:tcW w:w="0" w:type="auto"/>
            <w:vAlign w:val="center"/>
            <w:hideMark/>
          </w:tcPr>
          <w:p w14:paraId="4EE88673" w14:textId="77777777" w:rsidR="00D67926" w:rsidRDefault="008D6FB8">
            <w:pPr>
              <w:rPr>
                <w:rFonts w:eastAsia="Times New Roman"/>
                <w:lang w:val="en-US"/>
              </w:rPr>
            </w:pPr>
            <w:r>
              <w:rPr>
                <w:rFonts w:eastAsia="Times New Roman"/>
                <w:b/>
                <w:bCs/>
                <w:lang w:val="en-US"/>
              </w:rPr>
              <w:t>RiskAssessment.encounter</w:t>
            </w:r>
          </w:p>
        </w:tc>
        <w:tc>
          <w:tcPr>
            <w:tcW w:w="0" w:type="auto"/>
            <w:vAlign w:val="center"/>
            <w:hideMark/>
          </w:tcPr>
          <w:p w14:paraId="497AD8D2" w14:textId="77777777" w:rsidR="00D67926" w:rsidRDefault="00D67926">
            <w:pPr>
              <w:rPr>
                <w:rFonts w:eastAsia="Times New Roman"/>
                <w:lang w:val="en-US"/>
              </w:rPr>
            </w:pPr>
          </w:p>
        </w:tc>
      </w:tr>
      <w:tr w:rsidR="00D67926" w14:paraId="68D0AA1D" w14:textId="77777777">
        <w:trPr>
          <w:divId w:val="1457144063"/>
          <w:tblCellSpacing w:w="15" w:type="dxa"/>
        </w:trPr>
        <w:tc>
          <w:tcPr>
            <w:tcW w:w="0" w:type="auto"/>
            <w:vAlign w:val="center"/>
            <w:hideMark/>
          </w:tcPr>
          <w:p w14:paraId="1A5CD8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FD2711" w14:textId="77777777" w:rsidR="00D67926" w:rsidRDefault="008D6FB8">
            <w:pPr>
              <w:rPr>
                <w:rFonts w:eastAsia="Times New Roman"/>
                <w:lang w:val="en-US"/>
              </w:rPr>
            </w:pPr>
            <w:r>
              <w:rPr>
                <w:rFonts w:eastAsia="Times New Roman"/>
                <w:lang w:val="en-US"/>
              </w:rPr>
              <w:t>Where was assessment performed?</w:t>
            </w:r>
          </w:p>
        </w:tc>
      </w:tr>
      <w:tr w:rsidR="00D67926" w14:paraId="3740F863" w14:textId="77777777">
        <w:trPr>
          <w:divId w:val="1457144063"/>
          <w:tblCellSpacing w:w="15" w:type="dxa"/>
        </w:trPr>
        <w:tc>
          <w:tcPr>
            <w:tcW w:w="0" w:type="auto"/>
            <w:vAlign w:val="center"/>
            <w:hideMark/>
          </w:tcPr>
          <w:p w14:paraId="281B0C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CCAE21" w14:textId="77777777" w:rsidR="00D67926" w:rsidRDefault="008D6FB8">
            <w:pPr>
              <w:rPr>
                <w:rFonts w:eastAsia="Times New Roman"/>
                <w:lang w:val="en-US"/>
              </w:rPr>
            </w:pPr>
            <w:r>
              <w:rPr>
                <w:rFonts w:eastAsia="Times New Roman"/>
                <w:lang w:val="en-US"/>
              </w:rPr>
              <w:t>The encounter where the assess</w:t>
            </w:r>
            <w:del w:id="82" w:author="Cary Ussery" w:date="2015-09-10T19:38:00Z">
              <w:r w:rsidDel="001C337C">
                <w:rPr>
                  <w:rFonts w:eastAsia="Times New Roman"/>
                  <w:lang w:val="en-US"/>
                </w:rPr>
                <w:delText>e</w:delText>
              </w:r>
            </w:del>
            <w:r>
              <w:rPr>
                <w:rFonts w:eastAsia="Times New Roman"/>
                <w:lang w:val="en-US"/>
              </w:rPr>
              <w:t>ment was performed.</w:t>
            </w:r>
          </w:p>
        </w:tc>
      </w:tr>
      <w:tr w:rsidR="00D67926" w14:paraId="060C6B32" w14:textId="77777777">
        <w:trPr>
          <w:divId w:val="1457144063"/>
          <w:tblCellSpacing w:w="15" w:type="dxa"/>
        </w:trPr>
        <w:tc>
          <w:tcPr>
            <w:tcW w:w="0" w:type="auto"/>
            <w:vAlign w:val="center"/>
            <w:hideMark/>
          </w:tcPr>
          <w:p w14:paraId="5285C3FB" w14:textId="77777777" w:rsidR="00D67926" w:rsidRDefault="008D6FB8">
            <w:pPr>
              <w:rPr>
                <w:rFonts w:eastAsia="Times New Roman"/>
                <w:lang w:val="en-US"/>
              </w:rPr>
            </w:pPr>
            <w:r>
              <w:rPr>
                <w:rFonts w:eastAsia="Times New Roman"/>
                <w:b/>
                <w:bCs/>
                <w:lang w:val="en-US"/>
              </w:rPr>
              <w:t>RiskAssessment.performer</w:t>
            </w:r>
          </w:p>
        </w:tc>
        <w:tc>
          <w:tcPr>
            <w:tcW w:w="0" w:type="auto"/>
            <w:vAlign w:val="center"/>
            <w:hideMark/>
          </w:tcPr>
          <w:p w14:paraId="70BC621A" w14:textId="77777777" w:rsidR="00D67926" w:rsidRDefault="00D67926">
            <w:pPr>
              <w:rPr>
                <w:rFonts w:eastAsia="Times New Roman"/>
                <w:lang w:val="en-US"/>
              </w:rPr>
            </w:pPr>
          </w:p>
        </w:tc>
      </w:tr>
      <w:tr w:rsidR="00D67926" w14:paraId="0E22B646" w14:textId="77777777">
        <w:trPr>
          <w:divId w:val="1457144063"/>
          <w:tblCellSpacing w:w="15" w:type="dxa"/>
        </w:trPr>
        <w:tc>
          <w:tcPr>
            <w:tcW w:w="0" w:type="auto"/>
            <w:vAlign w:val="center"/>
            <w:hideMark/>
          </w:tcPr>
          <w:p w14:paraId="257918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AB27CD" w14:textId="77777777" w:rsidR="00D67926" w:rsidRDefault="008D6FB8">
            <w:pPr>
              <w:rPr>
                <w:rFonts w:eastAsia="Times New Roman"/>
                <w:lang w:val="en-US"/>
              </w:rPr>
            </w:pPr>
            <w:r>
              <w:rPr>
                <w:rFonts w:eastAsia="Times New Roman"/>
                <w:lang w:val="en-US"/>
              </w:rPr>
              <w:t>Who did assessment?</w:t>
            </w:r>
          </w:p>
        </w:tc>
      </w:tr>
      <w:tr w:rsidR="00D67926" w14:paraId="53ABFB1A" w14:textId="77777777">
        <w:trPr>
          <w:divId w:val="1457144063"/>
          <w:tblCellSpacing w:w="15" w:type="dxa"/>
        </w:trPr>
        <w:tc>
          <w:tcPr>
            <w:tcW w:w="0" w:type="auto"/>
            <w:vAlign w:val="center"/>
            <w:hideMark/>
          </w:tcPr>
          <w:p w14:paraId="64B743E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B45EF6" w14:textId="77777777" w:rsidR="00D67926" w:rsidRDefault="008D6FB8">
            <w:pPr>
              <w:rPr>
                <w:rFonts w:eastAsia="Times New Roman"/>
                <w:lang w:val="en-US"/>
              </w:rPr>
            </w:pPr>
            <w:r>
              <w:rPr>
                <w:rFonts w:eastAsia="Times New Roman"/>
                <w:lang w:val="en-US"/>
              </w:rPr>
              <w:t>The provider or software application that performed the assessment.</w:t>
            </w:r>
          </w:p>
        </w:tc>
      </w:tr>
      <w:tr w:rsidR="00D67926" w14:paraId="2FF9F68A" w14:textId="77777777">
        <w:trPr>
          <w:divId w:val="1457144063"/>
          <w:tblCellSpacing w:w="15" w:type="dxa"/>
        </w:trPr>
        <w:tc>
          <w:tcPr>
            <w:tcW w:w="0" w:type="auto"/>
            <w:vAlign w:val="center"/>
            <w:hideMark/>
          </w:tcPr>
          <w:p w14:paraId="07CCF854" w14:textId="77777777" w:rsidR="00D67926" w:rsidRDefault="008D6FB8">
            <w:pPr>
              <w:rPr>
                <w:rFonts w:eastAsia="Times New Roman"/>
                <w:lang w:val="en-US"/>
              </w:rPr>
            </w:pPr>
            <w:r>
              <w:rPr>
                <w:rFonts w:eastAsia="Times New Roman"/>
                <w:b/>
                <w:bCs/>
                <w:lang w:val="en-US"/>
              </w:rPr>
              <w:t>RiskAssessment.identifier</w:t>
            </w:r>
          </w:p>
        </w:tc>
        <w:tc>
          <w:tcPr>
            <w:tcW w:w="0" w:type="auto"/>
            <w:vAlign w:val="center"/>
            <w:hideMark/>
          </w:tcPr>
          <w:p w14:paraId="5D5F66DC" w14:textId="77777777" w:rsidR="00D67926" w:rsidRDefault="00D67926">
            <w:pPr>
              <w:rPr>
                <w:rFonts w:eastAsia="Times New Roman"/>
                <w:lang w:val="en-US"/>
              </w:rPr>
            </w:pPr>
          </w:p>
        </w:tc>
      </w:tr>
      <w:tr w:rsidR="00D67926" w14:paraId="7937300C" w14:textId="77777777">
        <w:trPr>
          <w:divId w:val="1457144063"/>
          <w:tblCellSpacing w:w="15" w:type="dxa"/>
        </w:trPr>
        <w:tc>
          <w:tcPr>
            <w:tcW w:w="0" w:type="auto"/>
            <w:vAlign w:val="center"/>
            <w:hideMark/>
          </w:tcPr>
          <w:p w14:paraId="2373E6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52F2BE" w14:textId="77777777" w:rsidR="00D67926" w:rsidRDefault="008D6FB8">
            <w:pPr>
              <w:rPr>
                <w:rFonts w:eastAsia="Times New Roman"/>
                <w:lang w:val="en-US"/>
              </w:rPr>
            </w:pPr>
            <w:r>
              <w:rPr>
                <w:rFonts w:eastAsia="Times New Roman"/>
                <w:lang w:val="en-US"/>
              </w:rPr>
              <w:t>Unique identifier for the assessment</w:t>
            </w:r>
          </w:p>
        </w:tc>
      </w:tr>
      <w:tr w:rsidR="00D67926" w14:paraId="2DFE611E" w14:textId="77777777">
        <w:trPr>
          <w:divId w:val="1457144063"/>
          <w:tblCellSpacing w:w="15" w:type="dxa"/>
        </w:trPr>
        <w:tc>
          <w:tcPr>
            <w:tcW w:w="0" w:type="auto"/>
            <w:vAlign w:val="center"/>
            <w:hideMark/>
          </w:tcPr>
          <w:p w14:paraId="553B321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FCC42A" w14:textId="77777777" w:rsidR="00D67926" w:rsidRDefault="008D6FB8">
            <w:pPr>
              <w:rPr>
                <w:rFonts w:eastAsia="Times New Roman"/>
                <w:lang w:val="en-US"/>
              </w:rPr>
            </w:pPr>
            <w:r>
              <w:rPr>
                <w:rFonts w:eastAsia="Times New Roman"/>
                <w:lang w:val="en-US"/>
              </w:rPr>
              <w:t>Business identifier assigned to the risk assessment.</w:t>
            </w:r>
          </w:p>
        </w:tc>
      </w:tr>
      <w:tr w:rsidR="00D67926" w14:paraId="6E4106C8" w14:textId="77777777">
        <w:trPr>
          <w:divId w:val="1457144063"/>
          <w:tblCellSpacing w:w="15" w:type="dxa"/>
        </w:trPr>
        <w:tc>
          <w:tcPr>
            <w:tcW w:w="0" w:type="auto"/>
            <w:vAlign w:val="center"/>
            <w:hideMark/>
          </w:tcPr>
          <w:p w14:paraId="12E077EB" w14:textId="77777777" w:rsidR="00D67926" w:rsidRDefault="008D6FB8">
            <w:pPr>
              <w:rPr>
                <w:rFonts w:eastAsia="Times New Roman"/>
                <w:lang w:val="en-US"/>
              </w:rPr>
            </w:pPr>
            <w:r>
              <w:rPr>
                <w:rFonts w:eastAsia="Times New Roman"/>
                <w:b/>
                <w:bCs/>
                <w:lang w:val="en-US"/>
              </w:rPr>
              <w:t>RiskAssessment.method</w:t>
            </w:r>
          </w:p>
        </w:tc>
        <w:tc>
          <w:tcPr>
            <w:tcW w:w="0" w:type="auto"/>
            <w:vAlign w:val="center"/>
            <w:hideMark/>
          </w:tcPr>
          <w:p w14:paraId="486538CE" w14:textId="77777777" w:rsidR="00D67926" w:rsidRDefault="00D67926">
            <w:pPr>
              <w:rPr>
                <w:rFonts w:eastAsia="Times New Roman"/>
                <w:lang w:val="en-US"/>
              </w:rPr>
            </w:pPr>
          </w:p>
        </w:tc>
      </w:tr>
      <w:tr w:rsidR="00D67926" w14:paraId="79BD1BF4" w14:textId="77777777">
        <w:trPr>
          <w:divId w:val="1457144063"/>
          <w:tblCellSpacing w:w="15" w:type="dxa"/>
        </w:trPr>
        <w:tc>
          <w:tcPr>
            <w:tcW w:w="0" w:type="auto"/>
            <w:vAlign w:val="center"/>
            <w:hideMark/>
          </w:tcPr>
          <w:p w14:paraId="4FAE1F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FEC449" w14:textId="77777777" w:rsidR="00D67926" w:rsidRDefault="008D6FB8">
            <w:pPr>
              <w:rPr>
                <w:rFonts w:eastAsia="Times New Roman"/>
                <w:lang w:val="en-US"/>
              </w:rPr>
            </w:pPr>
            <w:r>
              <w:rPr>
                <w:rFonts w:eastAsia="Times New Roman"/>
                <w:lang w:val="en-US"/>
              </w:rPr>
              <w:t>Evaluation mechanism</w:t>
            </w:r>
          </w:p>
        </w:tc>
      </w:tr>
      <w:tr w:rsidR="00D67926" w14:paraId="6A2CB35C" w14:textId="77777777">
        <w:trPr>
          <w:divId w:val="1457144063"/>
          <w:tblCellSpacing w:w="15" w:type="dxa"/>
        </w:trPr>
        <w:tc>
          <w:tcPr>
            <w:tcW w:w="0" w:type="auto"/>
            <w:vAlign w:val="center"/>
            <w:hideMark/>
          </w:tcPr>
          <w:p w14:paraId="66E64E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4B91FF" w14:textId="77777777" w:rsidR="00D67926" w:rsidRDefault="008D6FB8">
            <w:pPr>
              <w:rPr>
                <w:rFonts w:eastAsia="Times New Roman"/>
                <w:lang w:val="en-US"/>
              </w:rPr>
            </w:pPr>
            <w:r>
              <w:rPr>
                <w:rFonts w:eastAsia="Times New Roman"/>
                <w:lang w:val="en-US"/>
              </w:rPr>
              <w:t>The algorithm, proce</w:t>
            </w:r>
            <w:del w:id="83" w:author="Cary Ussery" w:date="2015-09-10T19:39:00Z">
              <w:r w:rsidDel="001C337C">
                <w:rPr>
                  <w:rFonts w:eastAsia="Times New Roman"/>
                  <w:lang w:val="en-US"/>
                </w:rPr>
                <w:delText>s</w:delText>
              </w:r>
            </w:del>
            <w:r>
              <w:rPr>
                <w:rFonts w:eastAsia="Times New Roman"/>
                <w:lang w:val="en-US"/>
              </w:rPr>
              <w:t>ss or mechanism used to evaluate the risk.</w:t>
            </w:r>
          </w:p>
        </w:tc>
      </w:tr>
      <w:tr w:rsidR="00D67926" w14:paraId="0363F39D" w14:textId="77777777">
        <w:trPr>
          <w:divId w:val="1457144063"/>
          <w:tblCellSpacing w:w="15" w:type="dxa"/>
        </w:trPr>
        <w:tc>
          <w:tcPr>
            <w:tcW w:w="0" w:type="auto"/>
            <w:vAlign w:val="center"/>
            <w:hideMark/>
          </w:tcPr>
          <w:p w14:paraId="4FE9B47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3BC8C6C" w14:textId="77777777" w:rsidR="00D67926" w:rsidRDefault="008D6FB8">
            <w:pPr>
              <w:rPr>
                <w:rFonts w:eastAsia="Times New Roman"/>
                <w:lang w:val="en-US"/>
              </w:rPr>
            </w:pPr>
            <w:r>
              <w:rPr>
                <w:rFonts w:eastAsia="Times New Roman"/>
                <w:lang w:val="en-US"/>
              </w:rPr>
              <w:t>The method can influence the results of the assessment.</w:t>
            </w:r>
          </w:p>
        </w:tc>
      </w:tr>
      <w:tr w:rsidR="00D67926" w14:paraId="2495544F" w14:textId="77777777">
        <w:trPr>
          <w:divId w:val="1457144063"/>
          <w:tblCellSpacing w:w="15" w:type="dxa"/>
        </w:trPr>
        <w:tc>
          <w:tcPr>
            <w:tcW w:w="0" w:type="auto"/>
            <w:vAlign w:val="center"/>
            <w:hideMark/>
          </w:tcPr>
          <w:p w14:paraId="2C85827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8EBAE95" w14:textId="77777777" w:rsidR="00D67926" w:rsidRDefault="008D6FB8">
            <w:pPr>
              <w:rPr>
                <w:rFonts w:eastAsia="Times New Roman"/>
                <w:lang w:val="en-US"/>
              </w:rPr>
            </w:pPr>
            <w:r>
              <w:rPr>
                <w:rFonts w:eastAsia="Times New Roman"/>
                <w:lang w:val="en-US"/>
              </w:rPr>
              <w:t>The mechanism or algorithm used to make the assessment. E.g. TIMI, PRISM, Cardiff Type 2 diabetes, etc.</w:t>
            </w:r>
          </w:p>
        </w:tc>
      </w:tr>
      <w:tr w:rsidR="00D67926" w14:paraId="174C7512" w14:textId="77777777">
        <w:trPr>
          <w:divId w:val="1457144063"/>
          <w:tblCellSpacing w:w="15" w:type="dxa"/>
        </w:trPr>
        <w:tc>
          <w:tcPr>
            <w:tcW w:w="0" w:type="auto"/>
            <w:vAlign w:val="center"/>
            <w:hideMark/>
          </w:tcPr>
          <w:p w14:paraId="0FD02DCC" w14:textId="77777777" w:rsidR="00D67926" w:rsidRDefault="008D6FB8">
            <w:pPr>
              <w:rPr>
                <w:rFonts w:eastAsia="Times New Roman"/>
                <w:lang w:val="en-US"/>
              </w:rPr>
            </w:pPr>
            <w:r>
              <w:rPr>
                <w:rFonts w:eastAsia="Times New Roman"/>
                <w:b/>
                <w:bCs/>
                <w:lang w:val="en-US"/>
              </w:rPr>
              <w:t>RiskAssessment.basis</w:t>
            </w:r>
          </w:p>
        </w:tc>
        <w:tc>
          <w:tcPr>
            <w:tcW w:w="0" w:type="auto"/>
            <w:vAlign w:val="center"/>
            <w:hideMark/>
          </w:tcPr>
          <w:p w14:paraId="4079AF72" w14:textId="77777777" w:rsidR="00D67926" w:rsidRDefault="00D67926">
            <w:pPr>
              <w:rPr>
                <w:rFonts w:eastAsia="Times New Roman"/>
                <w:lang w:val="en-US"/>
              </w:rPr>
            </w:pPr>
          </w:p>
        </w:tc>
      </w:tr>
      <w:tr w:rsidR="00D67926" w14:paraId="338A6B42" w14:textId="77777777">
        <w:trPr>
          <w:divId w:val="1457144063"/>
          <w:tblCellSpacing w:w="15" w:type="dxa"/>
        </w:trPr>
        <w:tc>
          <w:tcPr>
            <w:tcW w:w="0" w:type="auto"/>
            <w:vAlign w:val="center"/>
            <w:hideMark/>
          </w:tcPr>
          <w:p w14:paraId="6B33E00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270227" w14:textId="77777777" w:rsidR="00D67926" w:rsidRDefault="008D6FB8">
            <w:pPr>
              <w:rPr>
                <w:rFonts w:eastAsia="Times New Roman"/>
                <w:lang w:val="en-US"/>
              </w:rPr>
            </w:pPr>
            <w:r>
              <w:rPr>
                <w:rFonts w:eastAsia="Times New Roman"/>
                <w:lang w:val="en-US"/>
              </w:rPr>
              <w:t>Information used in assessment</w:t>
            </w:r>
          </w:p>
        </w:tc>
      </w:tr>
      <w:tr w:rsidR="00D67926" w14:paraId="78EDC59C" w14:textId="77777777">
        <w:trPr>
          <w:divId w:val="1457144063"/>
          <w:tblCellSpacing w:w="15" w:type="dxa"/>
        </w:trPr>
        <w:tc>
          <w:tcPr>
            <w:tcW w:w="0" w:type="auto"/>
            <w:vAlign w:val="center"/>
            <w:hideMark/>
          </w:tcPr>
          <w:p w14:paraId="60419B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FEB189" w14:textId="77777777" w:rsidR="00D67926" w:rsidRDefault="008D6FB8">
            <w:pPr>
              <w:rPr>
                <w:rFonts w:eastAsia="Times New Roman"/>
                <w:lang w:val="en-US"/>
              </w:rPr>
            </w:pPr>
            <w:r>
              <w:rPr>
                <w:rFonts w:eastAsia="Times New Roman"/>
                <w:lang w:val="en-US"/>
              </w:rPr>
              <w:t>Indicates the source data considered as part of the assessment (FamilyHistory, Observations, Procedures, Conditions, etc.).</w:t>
            </w:r>
          </w:p>
        </w:tc>
      </w:tr>
      <w:tr w:rsidR="00D67926" w14:paraId="125692C5" w14:textId="77777777">
        <w:trPr>
          <w:divId w:val="1457144063"/>
          <w:tblCellSpacing w:w="15" w:type="dxa"/>
        </w:trPr>
        <w:tc>
          <w:tcPr>
            <w:tcW w:w="0" w:type="auto"/>
            <w:vAlign w:val="center"/>
            <w:hideMark/>
          </w:tcPr>
          <w:p w14:paraId="54C2E0A4" w14:textId="77777777" w:rsidR="00D67926" w:rsidRDefault="008D6FB8">
            <w:pPr>
              <w:rPr>
                <w:rFonts w:eastAsia="Times New Roman"/>
                <w:lang w:val="en-US"/>
              </w:rPr>
            </w:pPr>
            <w:r>
              <w:rPr>
                <w:rFonts w:eastAsia="Times New Roman"/>
                <w:b/>
                <w:bCs/>
                <w:lang w:val="en-US"/>
              </w:rPr>
              <w:t>RiskAssessment.prediction</w:t>
            </w:r>
          </w:p>
        </w:tc>
        <w:tc>
          <w:tcPr>
            <w:tcW w:w="0" w:type="auto"/>
            <w:vAlign w:val="center"/>
            <w:hideMark/>
          </w:tcPr>
          <w:p w14:paraId="5330CDDE" w14:textId="77777777" w:rsidR="00D67926" w:rsidRDefault="00D67926">
            <w:pPr>
              <w:rPr>
                <w:rFonts w:eastAsia="Times New Roman"/>
                <w:lang w:val="en-US"/>
              </w:rPr>
            </w:pPr>
          </w:p>
        </w:tc>
      </w:tr>
      <w:tr w:rsidR="00D67926" w14:paraId="40771C44" w14:textId="77777777">
        <w:trPr>
          <w:divId w:val="1457144063"/>
          <w:tblCellSpacing w:w="15" w:type="dxa"/>
        </w:trPr>
        <w:tc>
          <w:tcPr>
            <w:tcW w:w="0" w:type="auto"/>
            <w:vAlign w:val="center"/>
            <w:hideMark/>
          </w:tcPr>
          <w:p w14:paraId="1E49503B"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D97B7E7" w14:textId="77777777" w:rsidR="00D67926" w:rsidRDefault="008D6FB8">
            <w:pPr>
              <w:rPr>
                <w:rFonts w:eastAsia="Times New Roman"/>
                <w:lang w:val="en-US"/>
              </w:rPr>
            </w:pPr>
            <w:r>
              <w:rPr>
                <w:rFonts w:eastAsia="Times New Roman"/>
                <w:lang w:val="en-US"/>
              </w:rPr>
              <w:t>Outcome predicted</w:t>
            </w:r>
          </w:p>
        </w:tc>
      </w:tr>
      <w:tr w:rsidR="00D67926" w14:paraId="4579839D" w14:textId="77777777">
        <w:trPr>
          <w:divId w:val="1457144063"/>
          <w:tblCellSpacing w:w="15" w:type="dxa"/>
        </w:trPr>
        <w:tc>
          <w:tcPr>
            <w:tcW w:w="0" w:type="auto"/>
            <w:vAlign w:val="center"/>
            <w:hideMark/>
          </w:tcPr>
          <w:p w14:paraId="348446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94687E" w14:textId="77777777" w:rsidR="00D67926" w:rsidRDefault="008D6FB8">
            <w:pPr>
              <w:rPr>
                <w:rFonts w:eastAsia="Times New Roman"/>
                <w:lang w:val="en-US"/>
              </w:rPr>
            </w:pPr>
            <w:r>
              <w:rPr>
                <w:rFonts w:eastAsia="Times New Roman"/>
                <w:lang w:val="en-US"/>
              </w:rPr>
              <w:t>Describes the expected outcome for the subject.</w:t>
            </w:r>
          </w:p>
        </w:tc>
      </w:tr>
      <w:tr w:rsidR="00D67926" w14:paraId="76C675AA" w14:textId="77777777">
        <w:trPr>
          <w:divId w:val="1457144063"/>
          <w:tblCellSpacing w:w="15" w:type="dxa"/>
        </w:trPr>
        <w:tc>
          <w:tcPr>
            <w:tcW w:w="0" w:type="auto"/>
            <w:vAlign w:val="center"/>
            <w:hideMark/>
          </w:tcPr>
          <w:p w14:paraId="61BAEFB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B8ACC24" w14:textId="77777777" w:rsidR="00D67926" w:rsidRDefault="008D6FB8">
            <w:pPr>
              <w:rPr>
                <w:rFonts w:eastAsia="Times New Roman"/>
                <w:lang w:val="en-US"/>
              </w:rPr>
            </w:pPr>
            <w:r>
              <w:rPr>
                <w:rFonts w:eastAsia="Times New Roman"/>
                <w:lang w:val="en-US"/>
              </w:rPr>
              <w:t xml:space="preserve">Multiple repetitions can be used to identify the same type of outcome in different timeframes as well as different types of outcomes. </w:t>
            </w:r>
          </w:p>
        </w:tc>
      </w:tr>
      <w:tr w:rsidR="00D67926" w14:paraId="2C345273" w14:textId="77777777">
        <w:trPr>
          <w:divId w:val="1457144063"/>
          <w:tblCellSpacing w:w="15" w:type="dxa"/>
        </w:trPr>
        <w:tc>
          <w:tcPr>
            <w:tcW w:w="0" w:type="auto"/>
            <w:vAlign w:val="center"/>
            <w:hideMark/>
          </w:tcPr>
          <w:p w14:paraId="369CECE0" w14:textId="77777777" w:rsidR="00D67926" w:rsidRDefault="008D6FB8">
            <w:pPr>
              <w:rPr>
                <w:rFonts w:eastAsia="Times New Roman"/>
                <w:lang w:val="en-US"/>
              </w:rPr>
            </w:pPr>
            <w:r>
              <w:rPr>
                <w:rFonts w:eastAsia="Times New Roman"/>
                <w:b/>
                <w:bCs/>
                <w:lang w:val="en-US"/>
              </w:rPr>
              <w:t>RiskAssessment.prediction.outcome</w:t>
            </w:r>
          </w:p>
        </w:tc>
        <w:tc>
          <w:tcPr>
            <w:tcW w:w="0" w:type="auto"/>
            <w:vAlign w:val="center"/>
            <w:hideMark/>
          </w:tcPr>
          <w:p w14:paraId="3D38196D" w14:textId="77777777" w:rsidR="00D67926" w:rsidRDefault="00D67926">
            <w:pPr>
              <w:rPr>
                <w:rFonts w:eastAsia="Times New Roman"/>
                <w:lang w:val="en-US"/>
              </w:rPr>
            </w:pPr>
          </w:p>
        </w:tc>
      </w:tr>
      <w:tr w:rsidR="00D67926" w14:paraId="19B8A7B5" w14:textId="77777777">
        <w:trPr>
          <w:divId w:val="1457144063"/>
          <w:tblCellSpacing w:w="15" w:type="dxa"/>
        </w:trPr>
        <w:tc>
          <w:tcPr>
            <w:tcW w:w="0" w:type="auto"/>
            <w:vAlign w:val="center"/>
            <w:hideMark/>
          </w:tcPr>
          <w:p w14:paraId="6E4BD6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64525D" w14:textId="77777777" w:rsidR="00D67926" w:rsidRDefault="008D6FB8">
            <w:pPr>
              <w:rPr>
                <w:rFonts w:eastAsia="Times New Roman"/>
                <w:lang w:val="en-US"/>
              </w:rPr>
            </w:pPr>
            <w:r>
              <w:rPr>
                <w:rFonts w:eastAsia="Times New Roman"/>
                <w:lang w:val="en-US"/>
              </w:rPr>
              <w:t>Possible outcome for the subject</w:t>
            </w:r>
          </w:p>
        </w:tc>
      </w:tr>
      <w:tr w:rsidR="00D67926" w14:paraId="19277DF6" w14:textId="77777777">
        <w:trPr>
          <w:divId w:val="1457144063"/>
          <w:tblCellSpacing w:w="15" w:type="dxa"/>
        </w:trPr>
        <w:tc>
          <w:tcPr>
            <w:tcW w:w="0" w:type="auto"/>
            <w:vAlign w:val="center"/>
            <w:hideMark/>
          </w:tcPr>
          <w:p w14:paraId="5C0690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D75012" w14:textId="77777777" w:rsidR="00D67926" w:rsidRDefault="008D6FB8">
            <w:pPr>
              <w:rPr>
                <w:rFonts w:eastAsia="Times New Roman"/>
                <w:lang w:val="en-US"/>
              </w:rPr>
            </w:pPr>
            <w:r>
              <w:rPr>
                <w:rFonts w:eastAsia="Times New Roman"/>
                <w:lang w:val="en-US"/>
              </w:rPr>
              <w:t>One of the potential outcomes for the patient (e.g. remission, death, a particular condition).</w:t>
            </w:r>
          </w:p>
        </w:tc>
      </w:tr>
      <w:tr w:rsidR="00D67926" w14:paraId="7E7D5777" w14:textId="77777777">
        <w:trPr>
          <w:divId w:val="1457144063"/>
          <w:tblCellSpacing w:w="15" w:type="dxa"/>
        </w:trPr>
        <w:tc>
          <w:tcPr>
            <w:tcW w:w="0" w:type="auto"/>
            <w:vAlign w:val="center"/>
            <w:hideMark/>
          </w:tcPr>
          <w:p w14:paraId="1B17FB6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215196F" w14:textId="6A270014" w:rsidR="00D67926" w:rsidRDefault="008D6FB8">
            <w:pPr>
              <w:rPr>
                <w:rFonts w:eastAsia="Times New Roman"/>
                <w:lang w:val="en-US"/>
              </w:rPr>
            </w:pPr>
            <w:r>
              <w:rPr>
                <w:rFonts w:eastAsia="Times New Roman"/>
                <w:lang w:val="en-US"/>
              </w:rPr>
              <w:t>The condition or other outcome</w:t>
            </w:r>
            <w:ins w:id="84" w:author="Cary Ussery" w:date="2015-09-10T19:40:00Z">
              <w:r w:rsidR="00D64297">
                <w:rPr>
                  <w:rFonts w:eastAsia="Times New Roman"/>
                  <w:lang w:val="en-US"/>
                </w:rPr>
                <w:t>; e</w:t>
              </w:r>
            </w:ins>
            <w:del w:id="85" w:author="Cary Ussery" w:date="2015-09-10T19:40:00Z">
              <w:r w:rsidDel="00D64297">
                <w:rPr>
                  <w:rFonts w:eastAsia="Times New Roman"/>
                  <w:lang w:val="en-US"/>
                </w:rPr>
                <w:delText>. E</w:delText>
              </w:r>
            </w:del>
            <w:r>
              <w:rPr>
                <w:rFonts w:eastAsia="Times New Roman"/>
                <w:lang w:val="en-US"/>
              </w:rPr>
              <w:t>.g. death, remission, amputation, infection, etc.</w:t>
            </w:r>
          </w:p>
        </w:tc>
      </w:tr>
      <w:tr w:rsidR="00D67926" w14:paraId="1D93FD76" w14:textId="77777777">
        <w:trPr>
          <w:divId w:val="1457144063"/>
          <w:tblCellSpacing w:w="15" w:type="dxa"/>
        </w:trPr>
        <w:tc>
          <w:tcPr>
            <w:tcW w:w="0" w:type="auto"/>
            <w:vAlign w:val="center"/>
            <w:hideMark/>
          </w:tcPr>
          <w:p w14:paraId="29916D84" w14:textId="77777777" w:rsidR="00D67926" w:rsidRDefault="008D6FB8">
            <w:pPr>
              <w:rPr>
                <w:rFonts w:eastAsia="Times New Roman"/>
                <w:lang w:val="en-US"/>
              </w:rPr>
            </w:pPr>
            <w:r>
              <w:rPr>
                <w:rFonts w:eastAsia="Times New Roman"/>
                <w:b/>
                <w:bCs/>
                <w:lang w:val="en-US"/>
              </w:rPr>
              <w:t>RiskAssessment.prediction.probability[x]</w:t>
            </w:r>
          </w:p>
        </w:tc>
        <w:tc>
          <w:tcPr>
            <w:tcW w:w="0" w:type="auto"/>
            <w:vAlign w:val="center"/>
            <w:hideMark/>
          </w:tcPr>
          <w:p w14:paraId="4B23201E" w14:textId="77777777" w:rsidR="00D67926" w:rsidRDefault="00D67926">
            <w:pPr>
              <w:rPr>
                <w:rFonts w:eastAsia="Times New Roman"/>
                <w:lang w:val="en-US"/>
              </w:rPr>
            </w:pPr>
          </w:p>
        </w:tc>
      </w:tr>
      <w:tr w:rsidR="00D67926" w14:paraId="33F37C11" w14:textId="77777777">
        <w:trPr>
          <w:divId w:val="1457144063"/>
          <w:tblCellSpacing w:w="15" w:type="dxa"/>
        </w:trPr>
        <w:tc>
          <w:tcPr>
            <w:tcW w:w="0" w:type="auto"/>
            <w:vAlign w:val="center"/>
            <w:hideMark/>
          </w:tcPr>
          <w:p w14:paraId="516F54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FD7162" w14:textId="77777777" w:rsidR="00D67926" w:rsidRDefault="008D6FB8">
            <w:pPr>
              <w:rPr>
                <w:rFonts w:eastAsia="Times New Roman"/>
                <w:lang w:val="en-US"/>
              </w:rPr>
            </w:pPr>
            <w:r>
              <w:rPr>
                <w:rFonts w:eastAsia="Times New Roman"/>
                <w:lang w:val="en-US"/>
              </w:rPr>
              <w:t>Likelihood of specified outcome</w:t>
            </w:r>
          </w:p>
        </w:tc>
      </w:tr>
      <w:tr w:rsidR="00D67926" w14:paraId="69AC2C6E" w14:textId="77777777">
        <w:trPr>
          <w:divId w:val="1457144063"/>
          <w:tblCellSpacing w:w="15" w:type="dxa"/>
        </w:trPr>
        <w:tc>
          <w:tcPr>
            <w:tcW w:w="0" w:type="auto"/>
            <w:vAlign w:val="center"/>
            <w:hideMark/>
          </w:tcPr>
          <w:p w14:paraId="1EEB6C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A47F15" w14:textId="77777777" w:rsidR="00D67926" w:rsidRDefault="008D6FB8">
            <w:pPr>
              <w:rPr>
                <w:rFonts w:eastAsia="Times New Roman"/>
                <w:lang w:val="en-US"/>
              </w:rPr>
            </w:pPr>
            <w:r>
              <w:rPr>
                <w:rFonts w:eastAsia="Times New Roman"/>
                <w:lang w:val="en-US"/>
              </w:rPr>
              <w:t>How likely is the outcome (in the specified timeframe).</w:t>
            </w:r>
          </w:p>
        </w:tc>
      </w:tr>
      <w:tr w:rsidR="00D67926" w14:paraId="210552EA" w14:textId="77777777">
        <w:trPr>
          <w:divId w:val="1457144063"/>
          <w:tblCellSpacing w:w="15" w:type="dxa"/>
        </w:trPr>
        <w:tc>
          <w:tcPr>
            <w:tcW w:w="0" w:type="auto"/>
            <w:vAlign w:val="center"/>
            <w:hideMark/>
          </w:tcPr>
          <w:p w14:paraId="0D31761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D8B388D" w14:textId="77777777" w:rsidR="00D67926" w:rsidRDefault="008D6FB8">
            <w:pPr>
              <w:rPr>
                <w:rFonts w:eastAsia="Times New Roman"/>
                <w:lang w:val="en-US"/>
              </w:rPr>
            </w:pPr>
            <w:r>
              <w:rPr>
                <w:rFonts w:eastAsia="Times New Roman"/>
                <w:lang w:val="en-US"/>
              </w:rPr>
              <w:t xml:space="preserve">If range is used, it represents the lower and upper bounds of certainty. E.g. 40-60% Decimal values are expressed as percentages as well (max = 100). </w:t>
            </w:r>
          </w:p>
        </w:tc>
      </w:tr>
      <w:tr w:rsidR="00D67926" w14:paraId="53C3BA82" w14:textId="77777777">
        <w:trPr>
          <w:divId w:val="1457144063"/>
          <w:tblCellSpacing w:w="15" w:type="dxa"/>
        </w:trPr>
        <w:tc>
          <w:tcPr>
            <w:tcW w:w="0" w:type="auto"/>
            <w:vAlign w:val="center"/>
            <w:hideMark/>
          </w:tcPr>
          <w:p w14:paraId="644A9EBE"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DB8C0A8" w14:textId="77777777" w:rsidR="00D67926" w:rsidRDefault="008D6FB8">
            <w:pPr>
              <w:rPr>
                <w:rFonts w:eastAsia="Times New Roman"/>
                <w:lang w:val="en-US"/>
              </w:rPr>
            </w:pPr>
            <w:r>
              <w:rPr>
                <w:rFonts w:eastAsia="Times New Roman"/>
                <w:lang w:val="en-US"/>
              </w:rPr>
              <w:t>low and high must be percentages, if present</w:t>
            </w:r>
          </w:p>
        </w:tc>
      </w:tr>
      <w:tr w:rsidR="00D67926" w14:paraId="29FBA480" w14:textId="77777777">
        <w:trPr>
          <w:divId w:val="1457144063"/>
          <w:tblCellSpacing w:w="15" w:type="dxa"/>
        </w:trPr>
        <w:tc>
          <w:tcPr>
            <w:tcW w:w="0" w:type="auto"/>
            <w:vAlign w:val="center"/>
            <w:hideMark/>
          </w:tcPr>
          <w:p w14:paraId="16D6E006"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C5D1501" w14:textId="77777777" w:rsidR="00D67926" w:rsidRDefault="008D6FB8">
            <w:pPr>
              <w:rPr>
                <w:rFonts w:eastAsia="Times New Roman"/>
                <w:lang w:val="en-US"/>
              </w:rPr>
            </w:pPr>
            <w:r>
              <w:rPr>
                <w:rFonts w:eastAsia="Times New Roman"/>
                <w:lang w:val="en-US"/>
              </w:rPr>
              <w:t>Must be &lt;= 100</w:t>
            </w:r>
          </w:p>
        </w:tc>
      </w:tr>
      <w:tr w:rsidR="00D67926" w14:paraId="1D01CA8A" w14:textId="77777777">
        <w:trPr>
          <w:divId w:val="1457144063"/>
          <w:tblCellSpacing w:w="15" w:type="dxa"/>
        </w:trPr>
        <w:tc>
          <w:tcPr>
            <w:tcW w:w="0" w:type="auto"/>
            <w:vAlign w:val="center"/>
            <w:hideMark/>
          </w:tcPr>
          <w:p w14:paraId="35E293E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04FB5E4" w14:textId="77777777" w:rsidR="00D67926" w:rsidRDefault="008D6FB8">
            <w:pPr>
              <w:rPr>
                <w:rFonts w:eastAsia="Times New Roman"/>
                <w:lang w:val="en-US"/>
              </w:rPr>
            </w:pPr>
            <w:r>
              <w:rPr>
                <w:rFonts w:eastAsia="Times New Roman"/>
                <w:lang w:val="en-US"/>
              </w:rPr>
              <w:t>The likelihood of the occurrence of a specified outcome</w:t>
            </w:r>
          </w:p>
        </w:tc>
      </w:tr>
      <w:tr w:rsidR="00D67926" w14:paraId="0FF50D20" w14:textId="77777777">
        <w:trPr>
          <w:divId w:val="1457144063"/>
          <w:tblCellSpacing w:w="15" w:type="dxa"/>
        </w:trPr>
        <w:tc>
          <w:tcPr>
            <w:tcW w:w="0" w:type="auto"/>
            <w:vAlign w:val="center"/>
            <w:hideMark/>
          </w:tcPr>
          <w:p w14:paraId="68C3DA62" w14:textId="77777777" w:rsidR="00D67926" w:rsidRDefault="008D6FB8">
            <w:pPr>
              <w:rPr>
                <w:rFonts w:eastAsia="Times New Roman"/>
                <w:lang w:val="en-US"/>
              </w:rPr>
            </w:pPr>
            <w:r>
              <w:rPr>
                <w:rFonts w:eastAsia="Times New Roman"/>
                <w:b/>
                <w:bCs/>
                <w:lang w:val="en-US"/>
              </w:rPr>
              <w:t>RiskAssessment.prediction.relativeRisk</w:t>
            </w:r>
          </w:p>
        </w:tc>
        <w:tc>
          <w:tcPr>
            <w:tcW w:w="0" w:type="auto"/>
            <w:vAlign w:val="center"/>
            <w:hideMark/>
          </w:tcPr>
          <w:p w14:paraId="3C9DE207" w14:textId="77777777" w:rsidR="00D67926" w:rsidRDefault="00D67926">
            <w:pPr>
              <w:rPr>
                <w:rFonts w:eastAsia="Times New Roman"/>
                <w:lang w:val="en-US"/>
              </w:rPr>
            </w:pPr>
          </w:p>
        </w:tc>
      </w:tr>
      <w:tr w:rsidR="00D67926" w14:paraId="27B60FFC" w14:textId="77777777">
        <w:trPr>
          <w:divId w:val="1457144063"/>
          <w:tblCellSpacing w:w="15" w:type="dxa"/>
        </w:trPr>
        <w:tc>
          <w:tcPr>
            <w:tcW w:w="0" w:type="auto"/>
            <w:vAlign w:val="center"/>
            <w:hideMark/>
          </w:tcPr>
          <w:p w14:paraId="47052B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5A853C" w14:textId="77777777" w:rsidR="00D67926" w:rsidRDefault="008D6FB8">
            <w:pPr>
              <w:rPr>
                <w:rFonts w:eastAsia="Times New Roman"/>
                <w:lang w:val="en-US"/>
              </w:rPr>
            </w:pPr>
            <w:r>
              <w:rPr>
                <w:rFonts w:eastAsia="Times New Roman"/>
                <w:lang w:val="en-US"/>
              </w:rPr>
              <w:t>Relative likelihood</w:t>
            </w:r>
          </w:p>
        </w:tc>
      </w:tr>
      <w:tr w:rsidR="00D67926" w14:paraId="51C14C13" w14:textId="77777777">
        <w:trPr>
          <w:divId w:val="1457144063"/>
          <w:tblCellSpacing w:w="15" w:type="dxa"/>
        </w:trPr>
        <w:tc>
          <w:tcPr>
            <w:tcW w:w="0" w:type="auto"/>
            <w:vAlign w:val="center"/>
            <w:hideMark/>
          </w:tcPr>
          <w:p w14:paraId="0E9011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F9B5D3" w14:textId="77777777" w:rsidR="00D67926" w:rsidRDefault="008D6FB8">
            <w:pPr>
              <w:rPr>
                <w:rFonts w:eastAsia="Times New Roman"/>
                <w:lang w:val="en-US"/>
              </w:rPr>
            </w:pPr>
            <w:r>
              <w:rPr>
                <w:rFonts w:eastAsia="Times New Roman"/>
                <w:lang w:val="en-US"/>
              </w:rPr>
              <w:t xml:space="preserve">Indicates the risk for this particular subject (with their specific characteristics) divided by the risk of the population in general. (Numbers greater than 1 = higher risk than the population, numbers less than 1 = lower risk.). </w:t>
            </w:r>
          </w:p>
        </w:tc>
      </w:tr>
      <w:tr w:rsidR="00D67926" w14:paraId="60A57D6C" w14:textId="77777777">
        <w:trPr>
          <w:divId w:val="1457144063"/>
          <w:tblCellSpacing w:w="15" w:type="dxa"/>
        </w:trPr>
        <w:tc>
          <w:tcPr>
            <w:tcW w:w="0" w:type="auto"/>
            <w:vAlign w:val="center"/>
            <w:hideMark/>
          </w:tcPr>
          <w:p w14:paraId="7F90485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D354BB0" w14:textId="77777777" w:rsidR="00D67926" w:rsidRDefault="008D6FB8">
            <w:pPr>
              <w:rPr>
                <w:rFonts w:eastAsia="Times New Roman"/>
                <w:lang w:val="en-US"/>
              </w:rPr>
            </w:pPr>
            <w:r>
              <w:rPr>
                <w:rFonts w:eastAsia="Times New Roman"/>
                <w:lang w:val="en-US"/>
              </w:rPr>
              <w:t>Absolute risk is less meaningful than relative risk.</w:t>
            </w:r>
          </w:p>
        </w:tc>
      </w:tr>
      <w:tr w:rsidR="00D67926" w14:paraId="2C447C0F" w14:textId="77777777">
        <w:trPr>
          <w:divId w:val="1457144063"/>
          <w:tblCellSpacing w:w="15" w:type="dxa"/>
        </w:trPr>
        <w:tc>
          <w:tcPr>
            <w:tcW w:w="0" w:type="auto"/>
            <w:vAlign w:val="center"/>
            <w:hideMark/>
          </w:tcPr>
          <w:p w14:paraId="47C973F2" w14:textId="77777777" w:rsidR="00D67926" w:rsidRDefault="008D6FB8">
            <w:pPr>
              <w:rPr>
                <w:rFonts w:eastAsia="Times New Roman"/>
                <w:lang w:val="en-US"/>
              </w:rPr>
            </w:pPr>
            <w:r>
              <w:rPr>
                <w:rFonts w:eastAsia="Times New Roman"/>
                <w:b/>
                <w:bCs/>
                <w:lang w:val="en-US"/>
              </w:rPr>
              <w:t>RiskAssessment.prediction.when[x]</w:t>
            </w:r>
          </w:p>
        </w:tc>
        <w:tc>
          <w:tcPr>
            <w:tcW w:w="0" w:type="auto"/>
            <w:vAlign w:val="center"/>
            <w:hideMark/>
          </w:tcPr>
          <w:p w14:paraId="1671F158" w14:textId="77777777" w:rsidR="00D67926" w:rsidRDefault="00D67926">
            <w:pPr>
              <w:rPr>
                <w:rFonts w:eastAsia="Times New Roman"/>
                <w:lang w:val="en-US"/>
              </w:rPr>
            </w:pPr>
          </w:p>
        </w:tc>
      </w:tr>
      <w:tr w:rsidR="00D67926" w14:paraId="30870D42" w14:textId="77777777">
        <w:trPr>
          <w:divId w:val="1457144063"/>
          <w:tblCellSpacing w:w="15" w:type="dxa"/>
        </w:trPr>
        <w:tc>
          <w:tcPr>
            <w:tcW w:w="0" w:type="auto"/>
            <w:vAlign w:val="center"/>
            <w:hideMark/>
          </w:tcPr>
          <w:p w14:paraId="5A5823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451D70" w14:textId="77777777" w:rsidR="00D67926" w:rsidRDefault="008D6FB8">
            <w:pPr>
              <w:rPr>
                <w:rFonts w:eastAsia="Times New Roman"/>
                <w:lang w:val="en-US"/>
              </w:rPr>
            </w:pPr>
            <w:r>
              <w:rPr>
                <w:rFonts w:eastAsia="Times New Roman"/>
                <w:lang w:val="en-US"/>
              </w:rPr>
              <w:t>Timeframe or age range</w:t>
            </w:r>
          </w:p>
        </w:tc>
      </w:tr>
      <w:tr w:rsidR="00D67926" w14:paraId="661B739D" w14:textId="77777777">
        <w:trPr>
          <w:divId w:val="1457144063"/>
          <w:tblCellSpacing w:w="15" w:type="dxa"/>
        </w:trPr>
        <w:tc>
          <w:tcPr>
            <w:tcW w:w="0" w:type="auto"/>
            <w:vAlign w:val="center"/>
            <w:hideMark/>
          </w:tcPr>
          <w:p w14:paraId="48145F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B2600B" w14:textId="77777777" w:rsidR="00D67926" w:rsidRDefault="008D6FB8">
            <w:pPr>
              <w:rPr>
                <w:rFonts w:eastAsia="Times New Roman"/>
                <w:lang w:val="en-US"/>
              </w:rPr>
            </w:pPr>
            <w:r>
              <w:rPr>
                <w:rFonts w:eastAsia="Times New Roman"/>
                <w:lang w:val="en-US"/>
              </w:rPr>
              <w:t>Indicates the period of time or age range of the subject to which the specified probability applies.</w:t>
            </w:r>
          </w:p>
        </w:tc>
      </w:tr>
      <w:tr w:rsidR="00D67926" w14:paraId="23AA0050" w14:textId="77777777">
        <w:trPr>
          <w:divId w:val="1457144063"/>
          <w:tblCellSpacing w:w="15" w:type="dxa"/>
        </w:trPr>
        <w:tc>
          <w:tcPr>
            <w:tcW w:w="0" w:type="auto"/>
            <w:vAlign w:val="center"/>
            <w:hideMark/>
          </w:tcPr>
          <w:p w14:paraId="462F444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5AFD09" w14:textId="77777777" w:rsidR="00D67926" w:rsidRDefault="008D6FB8">
            <w:pPr>
              <w:rPr>
                <w:rFonts w:eastAsia="Times New Roman"/>
                <w:lang w:val="en-US"/>
              </w:rPr>
            </w:pPr>
            <w:r>
              <w:rPr>
                <w:rFonts w:eastAsia="Times New Roman"/>
                <w:lang w:val="en-US"/>
              </w:rPr>
              <w:t>If not specified, the risk applies "over the subject's lifespan".</w:t>
            </w:r>
          </w:p>
        </w:tc>
      </w:tr>
      <w:tr w:rsidR="00D67926" w14:paraId="21F16CEC" w14:textId="77777777">
        <w:trPr>
          <w:divId w:val="1457144063"/>
          <w:tblCellSpacing w:w="15" w:type="dxa"/>
        </w:trPr>
        <w:tc>
          <w:tcPr>
            <w:tcW w:w="0" w:type="auto"/>
            <w:vAlign w:val="center"/>
            <w:hideMark/>
          </w:tcPr>
          <w:p w14:paraId="4BDABFD3" w14:textId="77777777" w:rsidR="00D67926" w:rsidRDefault="008D6FB8">
            <w:pPr>
              <w:rPr>
                <w:rFonts w:eastAsia="Times New Roman"/>
                <w:lang w:val="en-US"/>
              </w:rPr>
            </w:pPr>
            <w:r>
              <w:rPr>
                <w:rFonts w:eastAsia="Times New Roman"/>
                <w:b/>
                <w:bCs/>
                <w:lang w:val="en-US"/>
              </w:rPr>
              <w:t>RiskAssessment.prediction.rationale</w:t>
            </w:r>
          </w:p>
        </w:tc>
        <w:tc>
          <w:tcPr>
            <w:tcW w:w="0" w:type="auto"/>
            <w:vAlign w:val="center"/>
            <w:hideMark/>
          </w:tcPr>
          <w:p w14:paraId="21FDD56D" w14:textId="77777777" w:rsidR="00D67926" w:rsidRDefault="00D67926">
            <w:pPr>
              <w:rPr>
                <w:rFonts w:eastAsia="Times New Roman"/>
                <w:lang w:val="en-US"/>
              </w:rPr>
            </w:pPr>
          </w:p>
        </w:tc>
      </w:tr>
      <w:tr w:rsidR="00D67926" w14:paraId="69C00DAD" w14:textId="77777777">
        <w:trPr>
          <w:divId w:val="1457144063"/>
          <w:tblCellSpacing w:w="15" w:type="dxa"/>
        </w:trPr>
        <w:tc>
          <w:tcPr>
            <w:tcW w:w="0" w:type="auto"/>
            <w:vAlign w:val="center"/>
            <w:hideMark/>
          </w:tcPr>
          <w:p w14:paraId="45EC67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5194A4" w14:textId="77777777" w:rsidR="00D67926" w:rsidRDefault="008D6FB8">
            <w:pPr>
              <w:rPr>
                <w:rFonts w:eastAsia="Times New Roman"/>
                <w:lang w:val="en-US"/>
              </w:rPr>
            </w:pPr>
            <w:r>
              <w:rPr>
                <w:rFonts w:eastAsia="Times New Roman"/>
                <w:lang w:val="en-US"/>
              </w:rPr>
              <w:t>Explanation of prediction</w:t>
            </w:r>
          </w:p>
        </w:tc>
      </w:tr>
      <w:tr w:rsidR="00D67926" w14:paraId="278959F9" w14:textId="77777777">
        <w:trPr>
          <w:divId w:val="1457144063"/>
          <w:tblCellSpacing w:w="15" w:type="dxa"/>
        </w:trPr>
        <w:tc>
          <w:tcPr>
            <w:tcW w:w="0" w:type="auto"/>
            <w:vAlign w:val="center"/>
            <w:hideMark/>
          </w:tcPr>
          <w:p w14:paraId="07D985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D90B0A" w14:textId="77777777" w:rsidR="00D67926" w:rsidRDefault="008D6FB8">
            <w:pPr>
              <w:rPr>
                <w:rFonts w:eastAsia="Times New Roman"/>
                <w:lang w:val="en-US"/>
              </w:rPr>
            </w:pPr>
            <w:r>
              <w:rPr>
                <w:rFonts w:eastAsia="Times New Roman"/>
                <w:lang w:val="en-US"/>
              </w:rPr>
              <w:t>Additional information explaining the basis for the prediction.</w:t>
            </w:r>
          </w:p>
        </w:tc>
      </w:tr>
      <w:tr w:rsidR="00D67926" w14:paraId="42ABC205" w14:textId="77777777">
        <w:trPr>
          <w:divId w:val="1457144063"/>
          <w:tblCellSpacing w:w="15" w:type="dxa"/>
        </w:trPr>
        <w:tc>
          <w:tcPr>
            <w:tcW w:w="0" w:type="auto"/>
            <w:vAlign w:val="center"/>
            <w:hideMark/>
          </w:tcPr>
          <w:p w14:paraId="5B4D690A" w14:textId="77777777" w:rsidR="00D67926" w:rsidRDefault="008D6FB8">
            <w:pPr>
              <w:rPr>
                <w:rFonts w:eastAsia="Times New Roman"/>
                <w:lang w:val="en-US"/>
              </w:rPr>
            </w:pPr>
            <w:r>
              <w:rPr>
                <w:rFonts w:eastAsia="Times New Roman"/>
                <w:b/>
                <w:bCs/>
                <w:lang w:val="en-US"/>
              </w:rPr>
              <w:t>RiskAssessment.mitigation</w:t>
            </w:r>
          </w:p>
        </w:tc>
        <w:tc>
          <w:tcPr>
            <w:tcW w:w="0" w:type="auto"/>
            <w:vAlign w:val="center"/>
            <w:hideMark/>
          </w:tcPr>
          <w:p w14:paraId="43C39EB1" w14:textId="77777777" w:rsidR="00D67926" w:rsidRDefault="00D67926">
            <w:pPr>
              <w:rPr>
                <w:rFonts w:eastAsia="Times New Roman"/>
                <w:lang w:val="en-US"/>
              </w:rPr>
            </w:pPr>
          </w:p>
        </w:tc>
      </w:tr>
      <w:tr w:rsidR="00D67926" w14:paraId="209AFF27" w14:textId="77777777">
        <w:trPr>
          <w:divId w:val="1457144063"/>
          <w:tblCellSpacing w:w="15" w:type="dxa"/>
        </w:trPr>
        <w:tc>
          <w:tcPr>
            <w:tcW w:w="0" w:type="auto"/>
            <w:vAlign w:val="center"/>
            <w:hideMark/>
          </w:tcPr>
          <w:p w14:paraId="523F0BDD"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57B6F327" w14:textId="77777777" w:rsidR="00D67926" w:rsidRDefault="008D6FB8">
            <w:pPr>
              <w:rPr>
                <w:rFonts w:eastAsia="Times New Roman"/>
                <w:lang w:val="en-US"/>
              </w:rPr>
            </w:pPr>
            <w:r>
              <w:rPr>
                <w:rFonts w:eastAsia="Times New Roman"/>
                <w:lang w:val="en-US"/>
              </w:rPr>
              <w:t>How to reduce risk</w:t>
            </w:r>
          </w:p>
        </w:tc>
      </w:tr>
      <w:tr w:rsidR="00D67926" w14:paraId="6ED55957" w14:textId="77777777">
        <w:trPr>
          <w:divId w:val="1457144063"/>
          <w:tblCellSpacing w:w="15" w:type="dxa"/>
        </w:trPr>
        <w:tc>
          <w:tcPr>
            <w:tcW w:w="0" w:type="auto"/>
            <w:vAlign w:val="center"/>
            <w:hideMark/>
          </w:tcPr>
          <w:p w14:paraId="753B48C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64747A" w14:textId="77777777" w:rsidR="00D67926" w:rsidRDefault="008D6FB8">
            <w:pPr>
              <w:rPr>
                <w:rFonts w:eastAsia="Times New Roman"/>
                <w:lang w:val="en-US"/>
              </w:rPr>
            </w:pPr>
            <w:r>
              <w:rPr>
                <w:rFonts w:eastAsia="Times New Roman"/>
                <w:lang w:val="en-US"/>
              </w:rPr>
              <w:t>A description of the steps that might be taken to reduce the identified risk(s).</w:t>
            </w:r>
          </w:p>
        </w:tc>
      </w:tr>
      <w:tr w:rsidR="00D67926" w14:paraId="198C2013" w14:textId="77777777">
        <w:trPr>
          <w:divId w:val="1457144063"/>
          <w:tblCellSpacing w:w="15" w:type="dxa"/>
        </w:trPr>
        <w:tc>
          <w:tcPr>
            <w:tcW w:w="0" w:type="auto"/>
            <w:vAlign w:val="center"/>
            <w:hideMark/>
          </w:tcPr>
          <w:p w14:paraId="09D1438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C18AC05" w14:textId="77777777" w:rsidR="00D67926" w:rsidRDefault="008D6FB8">
            <w:pPr>
              <w:rPr>
                <w:rFonts w:eastAsia="Times New Roman"/>
                <w:lang w:val="en-US"/>
              </w:rPr>
            </w:pPr>
            <w:r>
              <w:rPr>
                <w:rFonts w:eastAsia="Times New Roman"/>
                <w:lang w:val="en-US"/>
              </w:rPr>
              <w:t>One of the main reasons for assessing risks is to identify whether interventional steps are needed to reduce risk.</w:t>
            </w:r>
          </w:p>
        </w:tc>
      </w:tr>
    </w:tbl>
    <w:p w14:paraId="2FB72DBA" w14:textId="77777777" w:rsidR="00D67926" w:rsidRDefault="008D6FB8">
      <w:pPr>
        <w:pStyle w:val="Heading1"/>
        <w:divId w:val="279191413"/>
        <w:rPr>
          <w:rFonts w:eastAsia="Times New Roman"/>
          <w:lang w:val="en-US"/>
        </w:rPr>
      </w:pPr>
      <w:r>
        <w:rPr>
          <w:rFonts w:eastAsia="Times New Roman"/>
          <w:lang w:val="en-US"/>
        </w:rPr>
        <w:t>FHIR Infrastructure</w:t>
      </w:r>
    </w:p>
    <w:p w14:paraId="21621496" w14:textId="77777777" w:rsidR="00D67926" w:rsidRDefault="008D6FB8">
      <w:pPr>
        <w:pStyle w:val="Heading2"/>
        <w:divId w:val="279191413"/>
        <w:rPr>
          <w:rFonts w:eastAsia="Times New Roman"/>
          <w:lang w:val="en-US"/>
        </w:rPr>
      </w:pPr>
      <w:r>
        <w:rPr>
          <w:rFonts w:eastAsia="Times New Roman"/>
          <w:lang w:val="en-US"/>
        </w:rPr>
        <w:t>http://hl7.org/fhir/StructureDefinition/Basic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621"/>
      </w:tblGrid>
      <w:tr w:rsidR="00D67926" w14:paraId="13A9B589" w14:textId="77777777">
        <w:trPr>
          <w:divId w:val="279191413"/>
          <w:tblCellSpacing w:w="15" w:type="dxa"/>
        </w:trPr>
        <w:tc>
          <w:tcPr>
            <w:tcW w:w="0" w:type="auto"/>
            <w:vAlign w:val="center"/>
            <w:hideMark/>
          </w:tcPr>
          <w:p w14:paraId="4ABC7411" w14:textId="77777777" w:rsidR="00D67926" w:rsidRDefault="008D6FB8">
            <w:pPr>
              <w:rPr>
                <w:rFonts w:eastAsia="Times New Roman"/>
                <w:lang w:val="en-US"/>
              </w:rPr>
            </w:pPr>
            <w:r>
              <w:rPr>
                <w:rFonts w:eastAsia="Times New Roman"/>
                <w:b/>
                <w:bCs/>
                <w:lang w:val="en-US"/>
              </w:rPr>
              <w:t>Basic</w:t>
            </w:r>
          </w:p>
        </w:tc>
        <w:tc>
          <w:tcPr>
            <w:tcW w:w="0" w:type="auto"/>
            <w:vAlign w:val="center"/>
            <w:hideMark/>
          </w:tcPr>
          <w:p w14:paraId="3ABD8525" w14:textId="77777777" w:rsidR="00D67926" w:rsidRDefault="008D6FB8">
            <w:pPr>
              <w:rPr>
                <w:rFonts w:eastAsia="Times New Roman"/>
                <w:lang w:val="en-US"/>
              </w:rPr>
            </w:pPr>
            <w:r>
              <w:rPr>
                <w:rFonts w:eastAsia="Times New Roman"/>
                <w:lang w:val="en-US"/>
              </w:rPr>
              <w:t>Basic</w:t>
            </w:r>
          </w:p>
        </w:tc>
      </w:tr>
      <w:tr w:rsidR="00D67926" w14:paraId="4B42E90E" w14:textId="77777777">
        <w:trPr>
          <w:divId w:val="279191413"/>
          <w:tblCellSpacing w:w="15" w:type="dxa"/>
        </w:trPr>
        <w:tc>
          <w:tcPr>
            <w:tcW w:w="0" w:type="auto"/>
            <w:vAlign w:val="center"/>
            <w:hideMark/>
          </w:tcPr>
          <w:p w14:paraId="70A5FB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9FB080" w14:textId="77777777" w:rsidR="00D67926" w:rsidRDefault="008D6FB8">
            <w:pPr>
              <w:rPr>
                <w:rFonts w:eastAsia="Times New Roman"/>
                <w:lang w:val="en-US"/>
              </w:rPr>
            </w:pPr>
            <w:r>
              <w:rPr>
                <w:rFonts w:eastAsia="Times New Roman"/>
                <w:lang w:val="en-US"/>
              </w:rPr>
              <w:t>Resource for non-supported content</w:t>
            </w:r>
          </w:p>
        </w:tc>
      </w:tr>
      <w:tr w:rsidR="00D67926" w14:paraId="436523EF" w14:textId="77777777">
        <w:trPr>
          <w:divId w:val="279191413"/>
          <w:tblCellSpacing w:w="15" w:type="dxa"/>
        </w:trPr>
        <w:tc>
          <w:tcPr>
            <w:tcW w:w="0" w:type="auto"/>
            <w:vAlign w:val="center"/>
            <w:hideMark/>
          </w:tcPr>
          <w:p w14:paraId="60F38D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8E627C" w14:textId="77777777" w:rsidR="00D67926" w:rsidRDefault="008D6FB8">
            <w:pPr>
              <w:rPr>
                <w:rFonts w:eastAsia="Times New Roman"/>
                <w:lang w:val="en-US"/>
              </w:rPr>
            </w:pP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D67926" w14:paraId="33CDD93C" w14:textId="77777777">
        <w:trPr>
          <w:divId w:val="279191413"/>
          <w:tblCellSpacing w:w="15" w:type="dxa"/>
        </w:trPr>
        <w:tc>
          <w:tcPr>
            <w:tcW w:w="0" w:type="auto"/>
            <w:vAlign w:val="center"/>
            <w:hideMark/>
          </w:tcPr>
          <w:p w14:paraId="1A206F7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96070A2" w14:textId="77777777" w:rsidR="00D67926" w:rsidRDefault="008D6FB8">
            <w:pPr>
              <w:rPr>
                <w:rFonts w:eastAsia="Times New Roman"/>
                <w:lang w:val="en-US"/>
              </w:rPr>
            </w:pPr>
            <w:r>
              <w:rPr>
                <w:rFonts w:eastAsia="Times New Roman"/>
                <w:lang w:val="en-US"/>
              </w:rPr>
              <w:t>Z-resource</w:t>
            </w:r>
          </w:p>
        </w:tc>
      </w:tr>
      <w:tr w:rsidR="00D67926" w14:paraId="6A1B4E3F" w14:textId="77777777">
        <w:trPr>
          <w:divId w:val="279191413"/>
          <w:tblCellSpacing w:w="15" w:type="dxa"/>
        </w:trPr>
        <w:tc>
          <w:tcPr>
            <w:tcW w:w="0" w:type="auto"/>
            <w:vAlign w:val="center"/>
            <w:hideMark/>
          </w:tcPr>
          <w:p w14:paraId="7B13993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9EA3C62" w14:textId="77777777" w:rsidR="00D67926" w:rsidRDefault="008D6FB8">
            <w:pPr>
              <w:rPr>
                <w:rFonts w:eastAsia="Times New Roman"/>
                <w:lang w:val="en-US"/>
              </w:rPr>
            </w:pPr>
            <w:r>
              <w:rPr>
                <w:rFonts w:eastAsia="Times New Roman"/>
                <w:lang w:val="en-US"/>
              </w:rPr>
              <w:t>Extension-resource</w:t>
            </w:r>
          </w:p>
        </w:tc>
      </w:tr>
      <w:tr w:rsidR="00D67926" w14:paraId="3EFB1B58" w14:textId="77777777">
        <w:trPr>
          <w:divId w:val="279191413"/>
          <w:tblCellSpacing w:w="15" w:type="dxa"/>
        </w:trPr>
        <w:tc>
          <w:tcPr>
            <w:tcW w:w="0" w:type="auto"/>
            <w:vAlign w:val="center"/>
            <w:hideMark/>
          </w:tcPr>
          <w:p w14:paraId="3495AE2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D465A17" w14:textId="77777777" w:rsidR="00D67926" w:rsidRDefault="008D6FB8">
            <w:pPr>
              <w:rPr>
                <w:rFonts w:eastAsia="Times New Roman"/>
                <w:lang w:val="en-US"/>
              </w:rPr>
            </w:pPr>
            <w:r>
              <w:rPr>
                <w:rFonts w:eastAsia="Times New Roman"/>
                <w:lang w:val="en-US"/>
              </w:rPr>
              <w:t>Custom-resource</w:t>
            </w:r>
          </w:p>
        </w:tc>
      </w:tr>
      <w:tr w:rsidR="00D67926" w14:paraId="05D72175" w14:textId="77777777">
        <w:trPr>
          <w:divId w:val="279191413"/>
          <w:tblCellSpacing w:w="15" w:type="dxa"/>
        </w:trPr>
        <w:tc>
          <w:tcPr>
            <w:tcW w:w="0" w:type="auto"/>
            <w:vAlign w:val="center"/>
            <w:hideMark/>
          </w:tcPr>
          <w:p w14:paraId="4254C387" w14:textId="77777777" w:rsidR="00D67926" w:rsidRDefault="008D6FB8">
            <w:pPr>
              <w:rPr>
                <w:rFonts w:eastAsia="Times New Roman"/>
                <w:lang w:val="en-US"/>
              </w:rPr>
            </w:pPr>
            <w:r>
              <w:rPr>
                <w:rFonts w:eastAsia="Times New Roman"/>
                <w:b/>
                <w:bCs/>
                <w:lang w:val="en-US"/>
              </w:rPr>
              <w:t>Basic.identifier</w:t>
            </w:r>
          </w:p>
        </w:tc>
        <w:tc>
          <w:tcPr>
            <w:tcW w:w="0" w:type="auto"/>
            <w:vAlign w:val="center"/>
            <w:hideMark/>
          </w:tcPr>
          <w:p w14:paraId="48DDF399" w14:textId="77777777" w:rsidR="00D67926" w:rsidRDefault="00D67926">
            <w:pPr>
              <w:rPr>
                <w:rFonts w:eastAsia="Times New Roman"/>
                <w:lang w:val="en-US"/>
              </w:rPr>
            </w:pPr>
          </w:p>
        </w:tc>
      </w:tr>
      <w:tr w:rsidR="00D67926" w14:paraId="2F607737" w14:textId="77777777">
        <w:trPr>
          <w:divId w:val="279191413"/>
          <w:tblCellSpacing w:w="15" w:type="dxa"/>
        </w:trPr>
        <w:tc>
          <w:tcPr>
            <w:tcW w:w="0" w:type="auto"/>
            <w:vAlign w:val="center"/>
            <w:hideMark/>
          </w:tcPr>
          <w:p w14:paraId="292B360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C5ABE5" w14:textId="77777777" w:rsidR="00D67926" w:rsidRDefault="008D6FB8">
            <w:pPr>
              <w:rPr>
                <w:rFonts w:eastAsia="Times New Roman"/>
                <w:lang w:val="en-US"/>
              </w:rPr>
            </w:pPr>
            <w:r>
              <w:rPr>
                <w:rFonts w:eastAsia="Times New Roman"/>
                <w:lang w:val="en-US"/>
              </w:rPr>
              <w:t>Business identifier</w:t>
            </w:r>
          </w:p>
        </w:tc>
      </w:tr>
      <w:tr w:rsidR="00D67926" w14:paraId="02CAABCF" w14:textId="77777777">
        <w:trPr>
          <w:divId w:val="279191413"/>
          <w:tblCellSpacing w:w="15" w:type="dxa"/>
        </w:trPr>
        <w:tc>
          <w:tcPr>
            <w:tcW w:w="0" w:type="auto"/>
            <w:vAlign w:val="center"/>
            <w:hideMark/>
          </w:tcPr>
          <w:p w14:paraId="22CA38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EFC0F7" w14:textId="77777777" w:rsidR="00D67926" w:rsidRDefault="008D6FB8">
            <w:pPr>
              <w:rPr>
                <w:rFonts w:eastAsia="Times New Roman"/>
                <w:lang w:val="en-US"/>
              </w:rPr>
            </w:pPr>
            <w:r>
              <w:rPr>
                <w:rFonts w:eastAsia="Times New Roman"/>
                <w:lang w:val="en-US"/>
              </w:rPr>
              <w:t>Identifier assigned to the resource for business purposes, outside the context of FHIR.</w:t>
            </w:r>
          </w:p>
        </w:tc>
      </w:tr>
      <w:tr w:rsidR="00D67926" w14:paraId="5935FCFB" w14:textId="77777777">
        <w:trPr>
          <w:divId w:val="279191413"/>
          <w:tblCellSpacing w:w="15" w:type="dxa"/>
        </w:trPr>
        <w:tc>
          <w:tcPr>
            <w:tcW w:w="0" w:type="auto"/>
            <w:vAlign w:val="center"/>
            <w:hideMark/>
          </w:tcPr>
          <w:p w14:paraId="342DE324" w14:textId="77777777" w:rsidR="00D67926" w:rsidRDefault="008D6FB8">
            <w:pPr>
              <w:rPr>
                <w:rFonts w:eastAsia="Times New Roman"/>
                <w:lang w:val="en-US"/>
              </w:rPr>
            </w:pPr>
            <w:r>
              <w:rPr>
                <w:rFonts w:eastAsia="Times New Roman"/>
                <w:b/>
                <w:bCs/>
                <w:lang w:val="en-US"/>
              </w:rPr>
              <w:t>Basic.code</w:t>
            </w:r>
          </w:p>
        </w:tc>
        <w:tc>
          <w:tcPr>
            <w:tcW w:w="0" w:type="auto"/>
            <w:vAlign w:val="center"/>
            <w:hideMark/>
          </w:tcPr>
          <w:p w14:paraId="5F6FA5BC" w14:textId="77777777" w:rsidR="00D67926" w:rsidRDefault="00D67926">
            <w:pPr>
              <w:rPr>
                <w:rFonts w:eastAsia="Times New Roman"/>
                <w:lang w:val="en-US"/>
              </w:rPr>
            </w:pPr>
          </w:p>
        </w:tc>
      </w:tr>
      <w:tr w:rsidR="00D67926" w14:paraId="1467D71A" w14:textId="77777777">
        <w:trPr>
          <w:divId w:val="279191413"/>
          <w:tblCellSpacing w:w="15" w:type="dxa"/>
        </w:trPr>
        <w:tc>
          <w:tcPr>
            <w:tcW w:w="0" w:type="auto"/>
            <w:vAlign w:val="center"/>
            <w:hideMark/>
          </w:tcPr>
          <w:p w14:paraId="073701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39B1D3" w14:textId="77777777" w:rsidR="00D67926" w:rsidRDefault="008D6FB8">
            <w:pPr>
              <w:rPr>
                <w:rFonts w:eastAsia="Times New Roman"/>
                <w:lang w:val="en-US"/>
              </w:rPr>
            </w:pPr>
            <w:r>
              <w:rPr>
                <w:rFonts w:eastAsia="Times New Roman"/>
                <w:lang w:val="en-US"/>
              </w:rPr>
              <w:t>Kind of Resource</w:t>
            </w:r>
          </w:p>
        </w:tc>
      </w:tr>
      <w:tr w:rsidR="00D67926" w14:paraId="046626B7" w14:textId="77777777">
        <w:trPr>
          <w:divId w:val="279191413"/>
          <w:tblCellSpacing w:w="15" w:type="dxa"/>
        </w:trPr>
        <w:tc>
          <w:tcPr>
            <w:tcW w:w="0" w:type="auto"/>
            <w:vAlign w:val="center"/>
            <w:hideMark/>
          </w:tcPr>
          <w:p w14:paraId="6EB3C6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C1D71D" w14:textId="77777777" w:rsidR="00D67926" w:rsidRDefault="008D6FB8">
            <w:pPr>
              <w:rPr>
                <w:rFonts w:eastAsia="Times New Roman"/>
                <w:lang w:val="en-US"/>
              </w:rPr>
            </w:pPr>
            <w:r>
              <w:rPr>
                <w:rFonts w:eastAsia="Times New Roman"/>
                <w:lang w:val="en-US"/>
              </w:rPr>
              <w:t>Identifies the 'type' of resource - equivalent to the resource name for other resources.</w:t>
            </w:r>
          </w:p>
        </w:tc>
      </w:tr>
      <w:tr w:rsidR="00D67926" w14:paraId="7C603221" w14:textId="77777777">
        <w:trPr>
          <w:divId w:val="279191413"/>
          <w:tblCellSpacing w:w="15" w:type="dxa"/>
        </w:trPr>
        <w:tc>
          <w:tcPr>
            <w:tcW w:w="0" w:type="auto"/>
            <w:vAlign w:val="center"/>
            <w:hideMark/>
          </w:tcPr>
          <w:p w14:paraId="5DE7F04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F9D4AA" w14:textId="77777777" w:rsidR="00D67926" w:rsidRDefault="008D6FB8">
            <w:pPr>
              <w:rPr>
                <w:rFonts w:eastAsia="Times New Roman"/>
                <w:lang w:val="en-US"/>
              </w:rPr>
            </w:pPr>
            <w:r>
              <w:rPr>
                <w:rFonts w:eastAsia="Times New Roman"/>
                <w:lang w:val="en-US"/>
              </w:rPr>
              <w:t xml:space="preserve">Because resource references will only be able to indicate 'Basic', the type of reference will need to be specified in a Profile identified as part of the resource. Refer to the resource notes section for information on appropriate terminologies for this code. </w:t>
            </w:r>
          </w:p>
        </w:tc>
      </w:tr>
      <w:tr w:rsidR="00D67926" w14:paraId="769293F2" w14:textId="77777777">
        <w:trPr>
          <w:divId w:val="279191413"/>
          <w:tblCellSpacing w:w="15" w:type="dxa"/>
        </w:trPr>
        <w:tc>
          <w:tcPr>
            <w:tcW w:w="0" w:type="auto"/>
            <w:vAlign w:val="center"/>
            <w:hideMark/>
          </w:tcPr>
          <w:p w14:paraId="11701AE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4C577D3" w14:textId="77777777" w:rsidR="00D67926" w:rsidRDefault="008D6FB8">
            <w:pPr>
              <w:rPr>
                <w:rFonts w:eastAsia="Times New Roman"/>
                <w:lang w:val="en-US"/>
              </w:rPr>
            </w:pPr>
            <w:r>
              <w:rPr>
                <w:rFonts w:eastAsia="Times New Roman"/>
                <w:lang w:val="en-US"/>
              </w:rPr>
              <w:t>Must be able to distinguish different types of "basic" resources.</w:t>
            </w:r>
          </w:p>
        </w:tc>
      </w:tr>
      <w:tr w:rsidR="00D67926" w14:paraId="2FA227A5" w14:textId="77777777">
        <w:trPr>
          <w:divId w:val="279191413"/>
          <w:tblCellSpacing w:w="15" w:type="dxa"/>
        </w:trPr>
        <w:tc>
          <w:tcPr>
            <w:tcW w:w="0" w:type="auto"/>
            <w:vAlign w:val="center"/>
            <w:hideMark/>
          </w:tcPr>
          <w:p w14:paraId="704290E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4BD5CE9" w14:textId="77777777" w:rsidR="00D67926" w:rsidRDefault="008D6FB8">
            <w:pPr>
              <w:rPr>
                <w:rFonts w:eastAsia="Times New Roman"/>
                <w:lang w:val="en-US"/>
              </w:rPr>
            </w:pPr>
            <w:r>
              <w:rPr>
                <w:rFonts w:eastAsia="Times New Roman"/>
                <w:lang w:val="en-US"/>
              </w:rPr>
              <w:t>Codes for identifying types of resources not yet defined by FHIR</w:t>
            </w:r>
          </w:p>
        </w:tc>
      </w:tr>
      <w:tr w:rsidR="00D67926" w14:paraId="3B40162C" w14:textId="77777777">
        <w:trPr>
          <w:divId w:val="279191413"/>
          <w:tblCellSpacing w:w="15" w:type="dxa"/>
        </w:trPr>
        <w:tc>
          <w:tcPr>
            <w:tcW w:w="0" w:type="auto"/>
            <w:vAlign w:val="center"/>
            <w:hideMark/>
          </w:tcPr>
          <w:p w14:paraId="7AD7A5FA" w14:textId="77777777" w:rsidR="00D67926" w:rsidRDefault="008D6FB8">
            <w:pPr>
              <w:rPr>
                <w:rFonts w:eastAsia="Times New Roman"/>
                <w:lang w:val="en-US"/>
              </w:rPr>
            </w:pPr>
            <w:r>
              <w:rPr>
                <w:rFonts w:eastAsia="Times New Roman"/>
                <w:b/>
                <w:bCs/>
                <w:lang w:val="en-US"/>
              </w:rPr>
              <w:t>Basic.subject</w:t>
            </w:r>
          </w:p>
        </w:tc>
        <w:tc>
          <w:tcPr>
            <w:tcW w:w="0" w:type="auto"/>
            <w:vAlign w:val="center"/>
            <w:hideMark/>
          </w:tcPr>
          <w:p w14:paraId="3E075B23" w14:textId="77777777" w:rsidR="00D67926" w:rsidRDefault="00D67926">
            <w:pPr>
              <w:rPr>
                <w:rFonts w:eastAsia="Times New Roman"/>
                <w:lang w:val="en-US"/>
              </w:rPr>
            </w:pPr>
          </w:p>
        </w:tc>
      </w:tr>
      <w:tr w:rsidR="00D67926" w14:paraId="62364254" w14:textId="77777777">
        <w:trPr>
          <w:divId w:val="279191413"/>
          <w:tblCellSpacing w:w="15" w:type="dxa"/>
        </w:trPr>
        <w:tc>
          <w:tcPr>
            <w:tcW w:w="0" w:type="auto"/>
            <w:vAlign w:val="center"/>
            <w:hideMark/>
          </w:tcPr>
          <w:p w14:paraId="249F62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897ABC" w14:textId="77777777" w:rsidR="00D67926" w:rsidRDefault="008D6FB8">
            <w:pPr>
              <w:rPr>
                <w:rFonts w:eastAsia="Times New Roman"/>
                <w:lang w:val="en-US"/>
              </w:rPr>
            </w:pPr>
            <w:r>
              <w:rPr>
                <w:rFonts w:eastAsia="Times New Roman"/>
                <w:lang w:val="en-US"/>
              </w:rPr>
              <w:t>Identifies the focus of this resource</w:t>
            </w:r>
          </w:p>
        </w:tc>
      </w:tr>
      <w:tr w:rsidR="00D67926" w14:paraId="3F322147" w14:textId="77777777">
        <w:trPr>
          <w:divId w:val="279191413"/>
          <w:tblCellSpacing w:w="15" w:type="dxa"/>
        </w:trPr>
        <w:tc>
          <w:tcPr>
            <w:tcW w:w="0" w:type="auto"/>
            <w:vAlign w:val="center"/>
            <w:hideMark/>
          </w:tcPr>
          <w:p w14:paraId="569B8E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A4392C" w14:textId="753AECCF" w:rsidR="00D67926" w:rsidRDefault="008D6FB8">
            <w:pPr>
              <w:rPr>
                <w:rFonts w:eastAsia="Times New Roman"/>
                <w:lang w:val="en-US"/>
              </w:rPr>
            </w:pPr>
            <w:r>
              <w:rPr>
                <w:rFonts w:eastAsia="Times New Roman"/>
                <w:lang w:val="en-US"/>
              </w:rPr>
              <w:t>Identifies the patient, practitioner, device or any other resource that is the "focus" of this reso</w:t>
            </w:r>
            <w:del w:id="86" w:author="Cary Ussery" w:date="2015-09-10T19:42:00Z">
              <w:r w:rsidDel="00D64297">
                <w:rPr>
                  <w:rFonts w:eastAsia="Times New Roman"/>
                  <w:lang w:val="en-US"/>
                </w:rPr>
                <w:delText>r</w:delText>
              </w:r>
            </w:del>
            <w:r>
              <w:rPr>
                <w:rFonts w:eastAsia="Times New Roman"/>
                <w:lang w:val="en-US"/>
              </w:rPr>
              <w:t>u</w:t>
            </w:r>
            <w:ins w:id="87" w:author="Cary Ussery" w:date="2015-09-10T19:42:00Z">
              <w:r w:rsidR="00D64297">
                <w:rPr>
                  <w:rFonts w:eastAsia="Times New Roman"/>
                  <w:lang w:val="en-US"/>
                </w:rPr>
                <w:t>r</w:t>
              </w:r>
            </w:ins>
            <w:r>
              <w:rPr>
                <w:rFonts w:eastAsia="Times New Roman"/>
                <w:lang w:val="en-US"/>
              </w:rPr>
              <w:t>ce.</w:t>
            </w:r>
          </w:p>
        </w:tc>
      </w:tr>
      <w:tr w:rsidR="00D67926" w14:paraId="3056A6B8" w14:textId="77777777">
        <w:trPr>
          <w:divId w:val="279191413"/>
          <w:tblCellSpacing w:w="15" w:type="dxa"/>
        </w:trPr>
        <w:tc>
          <w:tcPr>
            <w:tcW w:w="0" w:type="auto"/>
            <w:vAlign w:val="center"/>
            <w:hideMark/>
          </w:tcPr>
          <w:p w14:paraId="013387E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F133A2" w14:textId="77777777" w:rsidR="00D67926" w:rsidRDefault="008D6FB8">
            <w:pPr>
              <w:rPr>
                <w:rFonts w:eastAsia="Times New Roman"/>
                <w:lang w:val="en-US"/>
              </w:rPr>
            </w:pPr>
            <w:r>
              <w:rPr>
                <w:rFonts w:eastAsia="Times New Roman"/>
                <w:lang w:val="en-US"/>
              </w:rPr>
              <w:t xml:space="preserve">Optional as not all resources potential resources will have subjects. Resources associated with multiple subjects can handle this via extension. </w:t>
            </w:r>
          </w:p>
        </w:tc>
      </w:tr>
      <w:tr w:rsidR="00D67926" w14:paraId="721C35A3" w14:textId="77777777">
        <w:trPr>
          <w:divId w:val="279191413"/>
          <w:tblCellSpacing w:w="15" w:type="dxa"/>
        </w:trPr>
        <w:tc>
          <w:tcPr>
            <w:tcW w:w="0" w:type="auto"/>
            <w:vAlign w:val="center"/>
            <w:hideMark/>
          </w:tcPr>
          <w:p w14:paraId="0746B029"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DE0BF6B" w14:textId="77777777" w:rsidR="00D67926" w:rsidRDefault="008D6FB8">
            <w:pPr>
              <w:rPr>
                <w:rFonts w:eastAsia="Times New Roman"/>
                <w:lang w:val="en-US"/>
              </w:rPr>
            </w:pPr>
            <w:r>
              <w:rPr>
                <w:rFonts w:eastAsia="Times New Roman"/>
                <w:lang w:val="en-US"/>
              </w:rPr>
              <w:t>Needed for partitioning the resource by Patient.</w:t>
            </w:r>
          </w:p>
        </w:tc>
      </w:tr>
      <w:tr w:rsidR="00D67926" w14:paraId="57EA8959" w14:textId="77777777">
        <w:trPr>
          <w:divId w:val="279191413"/>
          <w:tblCellSpacing w:w="15" w:type="dxa"/>
        </w:trPr>
        <w:tc>
          <w:tcPr>
            <w:tcW w:w="0" w:type="auto"/>
            <w:vAlign w:val="center"/>
            <w:hideMark/>
          </w:tcPr>
          <w:p w14:paraId="3F429491" w14:textId="77777777" w:rsidR="00D67926" w:rsidRDefault="008D6FB8">
            <w:pPr>
              <w:rPr>
                <w:rFonts w:eastAsia="Times New Roman"/>
                <w:lang w:val="en-US"/>
              </w:rPr>
            </w:pPr>
            <w:r>
              <w:rPr>
                <w:rFonts w:eastAsia="Times New Roman"/>
                <w:b/>
                <w:bCs/>
                <w:lang w:val="en-US"/>
              </w:rPr>
              <w:t>Basic.author</w:t>
            </w:r>
          </w:p>
        </w:tc>
        <w:tc>
          <w:tcPr>
            <w:tcW w:w="0" w:type="auto"/>
            <w:vAlign w:val="center"/>
            <w:hideMark/>
          </w:tcPr>
          <w:p w14:paraId="784A5D4F" w14:textId="77777777" w:rsidR="00D67926" w:rsidRDefault="00D67926">
            <w:pPr>
              <w:rPr>
                <w:rFonts w:eastAsia="Times New Roman"/>
                <w:lang w:val="en-US"/>
              </w:rPr>
            </w:pPr>
          </w:p>
        </w:tc>
      </w:tr>
      <w:tr w:rsidR="00D67926" w14:paraId="75E659DC" w14:textId="77777777">
        <w:trPr>
          <w:divId w:val="279191413"/>
          <w:tblCellSpacing w:w="15" w:type="dxa"/>
        </w:trPr>
        <w:tc>
          <w:tcPr>
            <w:tcW w:w="0" w:type="auto"/>
            <w:vAlign w:val="center"/>
            <w:hideMark/>
          </w:tcPr>
          <w:p w14:paraId="5BA3F9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ADE2E6" w14:textId="77777777" w:rsidR="00D67926" w:rsidRDefault="008D6FB8">
            <w:pPr>
              <w:rPr>
                <w:rFonts w:eastAsia="Times New Roman"/>
                <w:lang w:val="en-US"/>
              </w:rPr>
            </w:pPr>
            <w:r>
              <w:rPr>
                <w:rFonts w:eastAsia="Times New Roman"/>
                <w:lang w:val="en-US"/>
              </w:rPr>
              <w:t>Who created</w:t>
            </w:r>
          </w:p>
        </w:tc>
      </w:tr>
      <w:tr w:rsidR="00D67926" w14:paraId="6411ED20" w14:textId="77777777">
        <w:trPr>
          <w:divId w:val="279191413"/>
          <w:tblCellSpacing w:w="15" w:type="dxa"/>
        </w:trPr>
        <w:tc>
          <w:tcPr>
            <w:tcW w:w="0" w:type="auto"/>
            <w:vAlign w:val="center"/>
            <w:hideMark/>
          </w:tcPr>
          <w:p w14:paraId="211231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06A5C2" w14:textId="77777777" w:rsidR="00D67926" w:rsidRDefault="008D6FB8">
            <w:pPr>
              <w:rPr>
                <w:rFonts w:eastAsia="Times New Roman"/>
                <w:lang w:val="en-US"/>
              </w:rPr>
            </w:pPr>
            <w:r>
              <w:rPr>
                <w:rFonts w:eastAsia="Times New Roman"/>
                <w:lang w:val="en-US"/>
              </w:rPr>
              <w:t>Indicates who was responsible for creating the resource instance.</w:t>
            </w:r>
          </w:p>
        </w:tc>
      </w:tr>
      <w:tr w:rsidR="00D67926" w14:paraId="2D16F0F8" w14:textId="77777777">
        <w:trPr>
          <w:divId w:val="279191413"/>
          <w:tblCellSpacing w:w="15" w:type="dxa"/>
        </w:trPr>
        <w:tc>
          <w:tcPr>
            <w:tcW w:w="0" w:type="auto"/>
            <w:vAlign w:val="center"/>
            <w:hideMark/>
          </w:tcPr>
          <w:p w14:paraId="1EC2C2D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0B86567" w14:textId="77777777" w:rsidR="00D67926" w:rsidRDefault="008D6FB8">
            <w:pPr>
              <w:rPr>
                <w:rFonts w:eastAsia="Times New Roman"/>
                <w:lang w:val="en-US"/>
              </w:rPr>
            </w:pPr>
            <w:r>
              <w:rPr>
                <w:rFonts w:eastAsia="Times New Roman"/>
                <w:lang w:val="en-US"/>
              </w:rPr>
              <w:t>Needed for partitioning the resource.</w:t>
            </w:r>
          </w:p>
        </w:tc>
      </w:tr>
      <w:tr w:rsidR="00D67926" w14:paraId="6E92D5BE" w14:textId="77777777">
        <w:trPr>
          <w:divId w:val="279191413"/>
          <w:tblCellSpacing w:w="15" w:type="dxa"/>
        </w:trPr>
        <w:tc>
          <w:tcPr>
            <w:tcW w:w="0" w:type="auto"/>
            <w:vAlign w:val="center"/>
            <w:hideMark/>
          </w:tcPr>
          <w:p w14:paraId="642717AF" w14:textId="77777777" w:rsidR="00D67926" w:rsidRDefault="008D6FB8">
            <w:pPr>
              <w:rPr>
                <w:rFonts w:eastAsia="Times New Roman"/>
                <w:lang w:val="en-US"/>
              </w:rPr>
            </w:pPr>
            <w:r>
              <w:rPr>
                <w:rFonts w:eastAsia="Times New Roman"/>
                <w:b/>
                <w:bCs/>
                <w:lang w:val="en-US"/>
              </w:rPr>
              <w:t>Basic.created</w:t>
            </w:r>
          </w:p>
        </w:tc>
        <w:tc>
          <w:tcPr>
            <w:tcW w:w="0" w:type="auto"/>
            <w:vAlign w:val="center"/>
            <w:hideMark/>
          </w:tcPr>
          <w:p w14:paraId="4AC47A40" w14:textId="77777777" w:rsidR="00D67926" w:rsidRDefault="00D67926">
            <w:pPr>
              <w:rPr>
                <w:rFonts w:eastAsia="Times New Roman"/>
                <w:lang w:val="en-US"/>
              </w:rPr>
            </w:pPr>
          </w:p>
        </w:tc>
      </w:tr>
      <w:tr w:rsidR="00D67926" w14:paraId="3CA6E569" w14:textId="77777777">
        <w:trPr>
          <w:divId w:val="279191413"/>
          <w:tblCellSpacing w:w="15" w:type="dxa"/>
        </w:trPr>
        <w:tc>
          <w:tcPr>
            <w:tcW w:w="0" w:type="auto"/>
            <w:vAlign w:val="center"/>
            <w:hideMark/>
          </w:tcPr>
          <w:p w14:paraId="121EDA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BDB3C8" w14:textId="77777777" w:rsidR="00D67926" w:rsidRDefault="008D6FB8">
            <w:pPr>
              <w:rPr>
                <w:rFonts w:eastAsia="Times New Roman"/>
                <w:lang w:val="en-US"/>
              </w:rPr>
            </w:pPr>
            <w:r>
              <w:rPr>
                <w:rFonts w:eastAsia="Times New Roman"/>
                <w:lang w:val="en-US"/>
              </w:rPr>
              <w:t>When created</w:t>
            </w:r>
          </w:p>
        </w:tc>
      </w:tr>
      <w:tr w:rsidR="00D67926" w14:paraId="236D8353" w14:textId="77777777">
        <w:trPr>
          <w:divId w:val="279191413"/>
          <w:tblCellSpacing w:w="15" w:type="dxa"/>
        </w:trPr>
        <w:tc>
          <w:tcPr>
            <w:tcW w:w="0" w:type="auto"/>
            <w:vAlign w:val="center"/>
            <w:hideMark/>
          </w:tcPr>
          <w:p w14:paraId="69BBBA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E4D934" w14:textId="77777777" w:rsidR="00D67926" w:rsidRDefault="008D6FB8">
            <w:pPr>
              <w:rPr>
                <w:rFonts w:eastAsia="Times New Roman"/>
                <w:lang w:val="en-US"/>
              </w:rPr>
            </w:pPr>
            <w:r>
              <w:rPr>
                <w:rFonts w:eastAsia="Times New Roman"/>
                <w:lang w:val="en-US"/>
              </w:rPr>
              <w:t>Identifies when the resource was first created.</w:t>
            </w:r>
          </w:p>
        </w:tc>
      </w:tr>
      <w:tr w:rsidR="00D67926" w14:paraId="4DB3CE35" w14:textId="77777777">
        <w:trPr>
          <w:divId w:val="279191413"/>
          <w:tblCellSpacing w:w="15" w:type="dxa"/>
        </w:trPr>
        <w:tc>
          <w:tcPr>
            <w:tcW w:w="0" w:type="auto"/>
            <w:vAlign w:val="center"/>
            <w:hideMark/>
          </w:tcPr>
          <w:p w14:paraId="3B53BC0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6221B5" w14:textId="77777777" w:rsidR="00D67926" w:rsidRDefault="008D6FB8">
            <w:pPr>
              <w:rPr>
                <w:rFonts w:eastAsia="Times New Roman"/>
                <w:lang w:val="en-US"/>
              </w:rPr>
            </w:pPr>
            <w:r>
              <w:rPr>
                <w:rFonts w:eastAsia="Times New Roman"/>
                <w:lang w:val="en-US"/>
              </w:rPr>
              <w:t>Allows ordering resource instances by time.</w:t>
            </w:r>
          </w:p>
        </w:tc>
      </w:tr>
    </w:tbl>
    <w:p w14:paraId="05FA9C9A" w14:textId="77777777" w:rsidR="00D67926" w:rsidRDefault="008D6FB8">
      <w:pPr>
        <w:pStyle w:val="Heading2"/>
        <w:divId w:val="279191413"/>
        <w:rPr>
          <w:rFonts w:eastAsia="Times New Roman"/>
          <w:lang w:val="en-US"/>
        </w:rPr>
      </w:pPr>
      <w:r>
        <w:rPr>
          <w:rFonts w:eastAsia="Times New Roman"/>
          <w:lang w:val="en-US"/>
        </w:rPr>
        <w:t>http://hl7.org/fhir/StructureDefinition/Binary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7238"/>
      </w:tblGrid>
      <w:tr w:rsidR="00D67926" w14:paraId="62D254FA" w14:textId="77777777">
        <w:trPr>
          <w:divId w:val="279191413"/>
          <w:tblCellSpacing w:w="15" w:type="dxa"/>
        </w:trPr>
        <w:tc>
          <w:tcPr>
            <w:tcW w:w="0" w:type="auto"/>
            <w:vAlign w:val="center"/>
            <w:hideMark/>
          </w:tcPr>
          <w:p w14:paraId="7A566F26" w14:textId="77777777" w:rsidR="00D67926" w:rsidRDefault="008D6FB8">
            <w:pPr>
              <w:rPr>
                <w:rFonts w:eastAsia="Times New Roman"/>
                <w:lang w:val="en-US"/>
              </w:rPr>
            </w:pPr>
            <w:r>
              <w:rPr>
                <w:rFonts w:eastAsia="Times New Roman"/>
                <w:b/>
                <w:bCs/>
                <w:lang w:val="en-US"/>
              </w:rPr>
              <w:t>Binary</w:t>
            </w:r>
          </w:p>
        </w:tc>
        <w:tc>
          <w:tcPr>
            <w:tcW w:w="0" w:type="auto"/>
            <w:vAlign w:val="center"/>
            <w:hideMark/>
          </w:tcPr>
          <w:p w14:paraId="60F2EF47" w14:textId="77777777" w:rsidR="00D67926" w:rsidRDefault="008D6FB8">
            <w:pPr>
              <w:rPr>
                <w:rFonts w:eastAsia="Times New Roman"/>
                <w:lang w:val="en-US"/>
              </w:rPr>
            </w:pPr>
            <w:r>
              <w:rPr>
                <w:rFonts w:eastAsia="Times New Roman"/>
                <w:lang w:val="en-US"/>
              </w:rPr>
              <w:t>Binary</w:t>
            </w:r>
          </w:p>
        </w:tc>
      </w:tr>
      <w:tr w:rsidR="00D67926" w14:paraId="60178A86" w14:textId="77777777">
        <w:trPr>
          <w:divId w:val="279191413"/>
          <w:tblCellSpacing w:w="15" w:type="dxa"/>
        </w:trPr>
        <w:tc>
          <w:tcPr>
            <w:tcW w:w="0" w:type="auto"/>
            <w:vAlign w:val="center"/>
            <w:hideMark/>
          </w:tcPr>
          <w:p w14:paraId="3A12E1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4F73BB" w14:textId="709BB077" w:rsidR="00D67926" w:rsidRDefault="008D6FB8">
            <w:pPr>
              <w:rPr>
                <w:rFonts w:eastAsia="Times New Roman"/>
                <w:lang w:val="en-US"/>
              </w:rPr>
            </w:pPr>
            <w:r>
              <w:rPr>
                <w:rFonts w:eastAsia="Times New Roman"/>
                <w:lang w:val="en-US"/>
              </w:rPr>
              <w:t>Pure binary content defined by s</w:t>
            </w:r>
            <w:ins w:id="88" w:author="Cary Ussery" w:date="2015-09-10T19:43:00Z">
              <w:r w:rsidR="00D64297">
                <w:rPr>
                  <w:rFonts w:eastAsia="Times New Roman"/>
                  <w:lang w:val="en-US"/>
                </w:rPr>
                <w:t>o</w:t>
              </w:r>
            </w:ins>
            <w:del w:id="89" w:author="Cary Ussery" w:date="2015-09-10T19:43:00Z">
              <w:r w:rsidDel="00D64297">
                <w:rPr>
                  <w:rFonts w:eastAsia="Times New Roman"/>
                  <w:lang w:val="en-US"/>
                </w:rPr>
                <w:delText>i</w:delText>
              </w:r>
            </w:del>
            <w:r>
              <w:rPr>
                <w:rFonts w:eastAsia="Times New Roman"/>
                <w:lang w:val="en-US"/>
              </w:rPr>
              <w:t>me other format than FHIR</w:t>
            </w:r>
          </w:p>
        </w:tc>
      </w:tr>
      <w:tr w:rsidR="00D67926" w14:paraId="1475DD3E" w14:textId="77777777">
        <w:trPr>
          <w:divId w:val="279191413"/>
          <w:tblCellSpacing w:w="15" w:type="dxa"/>
        </w:trPr>
        <w:tc>
          <w:tcPr>
            <w:tcW w:w="0" w:type="auto"/>
            <w:vAlign w:val="center"/>
            <w:hideMark/>
          </w:tcPr>
          <w:p w14:paraId="022A1C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8EC705" w14:textId="77777777" w:rsidR="00D67926" w:rsidRDefault="008D6FB8">
            <w:pPr>
              <w:rPr>
                <w:rFonts w:eastAsia="Times New Roman"/>
                <w:lang w:val="en-US"/>
              </w:rPr>
            </w:pPr>
            <w:r>
              <w:rPr>
                <w:rFonts w:eastAsia="Times New Roman"/>
                <w:lang w:val="en-US"/>
              </w:rPr>
              <w:t>A binary resource can contain any content, whether text, image, pdf, zip archive, etc.</w:t>
            </w:r>
          </w:p>
        </w:tc>
      </w:tr>
      <w:tr w:rsidR="00D67926" w14:paraId="2583EB3E" w14:textId="77777777">
        <w:trPr>
          <w:divId w:val="279191413"/>
          <w:tblCellSpacing w:w="15" w:type="dxa"/>
        </w:trPr>
        <w:tc>
          <w:tcPr>
            <w:tcW w:w="0" w:type="auto"/>
            <w:vAlign w:val="center"/>
            <w:hideMark/>
          </w:tcPr>
          <w:p w14:paraId="08B5568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C4A1E7" w14:textId="77777777" w:rsidR="00D67926" w:rsidRDefault="008D6FB8">
            <w:pPr>
              <w:rPr>
                <w:rFonts w:eastAsia="Times New Roman"/>
                <w:lang w:val="en-US"/>
              </w:rPr>
            </w:pPr>
            <w:r>
              <w:rPr>
                <w:rFonts w:eastAsia="Times New Roman"/>
                <w:lang w:val="en-US"/>
              </w:rPr>
              <w:t xml:space="preserve">Typically, Binary resources are used for handling content such as: * CDA Documents (i.e. with XDS) * PDF Documents * Images (the Media resource is preferred for handling images, but not possible when the content is already binary - e.g. XDS). </w:t>
            </w:r>
          </w:p>
        </w:tc>
      </w:tr>
      <w:tr w:rsidR="00D67926" w14:paraId="5A02C9A3" w14:textId="77777777">
        <w:trPr>
          <w:divId w:val="279191413"/>
          <w:tblCellSpacing w:w="15" w:type="dxa"/>
        </w:trPr>
        <w:tc>
          <w:tcPr>
            <w:tcW w:w="0" w:type="auto"/>
            <w:vAlign w:val="center"/>
            <w:hideMark/>
          </w:tcPr>
          <w:p w14:paraId="50E47892" w14:textId="77777777" w:rsidR="00D67926" w:rsidRDefault="008D6FB8">
            <w:pPr>
              <w:rPr>
                <w:rFonts w:eastAsia="Times New Roman"/>
                <w:lang w:val="en-US"/>
              </w:rPr>
            </w:pPr>
            <w:r>
              <w:rPr>
                <w:rFonts w:eastAsia="Times New Roman"/>
                <w:b/>
                <w:bCs/>
                <w:lang w:val="en-US"/>
              </w:rPr>
              <w:t>Binary.contentType</w:t>
            </w:r>
          </w:p>
        </w:tc>
        <w:tc>
          <w:tcPr>
            <w:tcW w:w="0" w:type="auto"/>
            <w:vAlign w:val="center"/>
            <w:hideMark/>
          </w:tcPr>
          <w:p w14:paraId="67F26B14" w14:textId="77777777" w:rsidR="00D67926" w:rsidRDefault="00D67926">
            <w:pPr>
              <w:rPr>
                <w:rFonts w:eastAsia="Times New Roman"/>
                <w:lang w:val="en-US"/>
              </w:rPr>
            </w:pPr>
          </w:p>
        </w:tc>
      </w:tr>
      <w:tr w:rsidR="00D67926" w14:paraId="3E123B93" w14:textId="77777777">
        <w:trPr>
          <w:divId w:val="279191413"/>
          <w:tblCellSpacing w:w="15" w:type="dxa"/>
        </w:trPr>
        <w:tc>
          <w:tcPr>
            <w:tcW w:w="0" w:type="auto"/>
            <w:vAlign w:val="center"/>
            <w:hideMark/>
          </w:tcPr>
          <w:p w14:paraId="37FE57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64D37D" w14:textId="77777777" w:rsidR="00D67926" w:rsidRDefault="008D6FB8">
            <w:pPr>
              <w:rPr>
                <w:rFonts w:eastAsia="Times New Roman"/>
                <w:lang w:val="en-US"/>
              </w:rPr>
            </w:pPr>
            <w:r>
              <w:rPr>
                <w:rFonts w:eastAsia="Times New Roman"/>
                <w:lang w:val="en-US"/>
              </w:rPr>
              <w:t>MimeType of the binary content</w:t>
            </w:r>
          </w:p>
        </w:tc>
      </w:tr>
      <w:tr w:rsidR="00D67926" w14:paraId="56AB9706" w14:textId="77777777">
        <w:trPr>
          <w:divId w:val="279191413"/>
          <w:tblCellSpacing w:w="15" w:type="dxa"/>
        </w:trPr>
        <w:tc>
          <w:tcPr>
            <w:tcW w:w="0" w:type="auto"/>
            <w:vAlign w:val="center"/>
            <w:hideMark/>
          </w:tcPr>
          <w:p w14:paraId="5C8456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E7621B" w14:textId="77777777" w:rsidR="00D67926" w:rsidRDefault="008D6FB8">
            <w:pPr>
              <w:rPr>
                <w:rFonts w:eastAsia="Times New Roman"/>
                <w:lang w:val="en-US"/>
              </w:rPr>
            </w:pPr>
            <w:r>
              <w:rPr>
                <w:rFonts w:eastAsia="Times New Roman"/>
                <w:lang w:val="en-US"/>
              </w:rPr>
              <w:t>MimeType of the binary content represented as a standard MimeType (BCP 13).</w:t>
            </w:r>
          </w:p>
        </w:tc>
      </w:tr>
      <w:tr w:rsidR="00D67926" w14:paraId="0614291C" w14:textId="77777777">
        <w:trPr>
          <w:divId w:val="279191413"/>
          <w:tblCellSpacing w:w="15" w:type="dxa"/>
        </w:trPr>
        <w:tc>
          <w:tcPr>
            <w:tcW w:w="0" w:type="auto"/>
            <w:vAlign w:val="center"/>
            <w:hideMark/>
          </w:tcPr>
          <w:p w14:paraId="0FCDACA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0646218" w14:textId="77777777" w:rsidR="00D67926" w:rsidRDefault="008D6FB8">
            <w:pPr>
              <w:rPr>
                <w:rFonts w:eastAsia="Times New Roman"/>
                <w:lang w:val="en-US"/>
              </w:rPr>
            </w:pPr>
            <w:r>
              <w:rPr>
                <w:rFonts w:eastAsia="Times New Roman"/>
                <w:lang w:val="en-US"/>
              </w:rPr>
              <w:t>The mime type of an attachment. Any valid mime type is allowed</w:t>
            </w:r>
          </w:p>
        </w:tc>
      </w:tr>
      <w:tr w:rsidR="00D67926" w14:paraId="14D18FA6" w14:textId="77777777">
        <w:trPr>
          <w:divId w:val="279191413"/>
          <w:tblCellSpacing w:w="15" w:type="dxa"/>
        </w:trPr>
        <w:tc>
          <w:tcPr>
            <w:tcW w:w="0" w:type="auto"/>
            <w:vAlign w:val="center"/>
            <w:hideMark/>
          </w:tcPr>
          <w:p w14:paraId="4E79CA59" w14:textId="77777777" w:rsidR="00D67926" w:rsidRDefault="008D6FB8">
            <w:pPr>
              <w:rPr>
                <w:rFonts w:eastAsia="Times New Roman"/>
                <w:lang w:val="en-US"/>
              </w:rPr>
            </w:pPr>
            <w:r>
              <w:rPr>
                <w:rFonts w:eastAsia="Times New Roman"/>
                <w:b/>
                <w:bCs/>
                <w:lang w:val="en-US"/>
              </w:rPr>
              <w:t>Binary.content</w:t>
            </w:r>
          </w:p>
        </w:tc>
        <w:tc>
          <w:tcPr>
            <w:tcW w:w="0" w:type="auto"/>
            <w:vAlign w:val="center"/>
            <w:hideMark/>
          </w:tcPr>
          <w:p w14:paraId="3154947F" w14:textId="77777777" w:rsidR="00D67926" w:rsidRDefault="00D67926">
            <w:pPr>
              <w:rPr>
                <w:rFonts w:eastAsia="Times New Roman"/>
                <w:lang w:val="en-US"/>
              </w:rPr>
            </w:pPr>
          </w:p>
        </w:tc>
      </w:tr>
      <w:tr w:rsidR="00D67926" w14:paraId="36296D0F" w14:textId="77777777">
        <w:trPr>
          <w:divId w:val="279191413"/>
          <w:tblCellSpacing w:w="15" w:type="dxa"/>
        </w:trPr>
        <w:tc>
          <w:tcPr>
            <w:tcW w:w="0" w:type="auto"/>
            <w:vAlign w:val="center"/>
            <w:hideMark/>
          </w:tcPr>
          <w:p w14:paraId="4680A0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882CBF" w14:textId="77777777" w:rsidR="00D67926" w:rsidRDefault="008D6FB8">
            <w:pPr>
              <w:rPr>
                <w:rFonts w:eastAsia="Times New Roman"/>
                <w:lang w:val="en-US"/>
              </w:rPr>
            </w:pPr>
            <w:r>
              <w:rPr>
                <w:rFonts w:eastAsia="Times New Roman"/>
                <w:lang w:val="en-US"/>
              </w:rPr>
              <w:t>The actual content</w:t>
            </w:r>
          </w:p>
        </w:tc>
      </w:tr>
      <w:tr w:rsidR="00D67926" w14:paraId="37E1AFA2" w14:textId="77777777">
        <w:trPr>
          <w:divId w:val="279191413"/>
          <w:tblCellSpacing w:w="15" w:type="dxa"/>
        </w:trPr>
        <w:tc>
          <w:tcPr>
            <w:tcW w:w="0" w:type="auto"/>
            <w:vAlign w:val="center"/>
            <w:hideMark/>
          </w:tcPr>
          <w:p w14:paraId="6E49B1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385355" w14:textId="77777777" w:rsidR="00D67926" w:rsidRDefault="008D6FB8">
            <w:pPr>
              <w:rPr>
                <w:rFonts w:eastAsia="Times New Roman"/>
                <w:lang w:val="en-US"/>
              </w:rPr>
            </w:pPr>
            <w:r>
              <w:rPr>
                <w:rFonts w:eastAsia="Times New Roman"/>
                <w:lang w:val="en-US"/>
              </w:rPr>
              <w:t>The actual content, base64 encoded.</w:t>
            </w:r>
          </w:p>
        </w:tc>
      </w:tr>
      <w:tr w:rsidR="00D67926" w14:paraId="5C6ACA13" w14:textId="77777777">
        <w:trPr>
          <w:divId w:val="279191413"/>
          <w:tblCellSpacing w:w="15" w:type="dxa"/>
        </w:trPr>
        <w:tc>
          <w:tcPr>
            <w:tcW w:w="0" w:type="auto"/>
            <w:vAlign w:val="center"/>
            <w:hideMark/>
          </w:tcPr>
          <w:p w14:paraId="681BA5D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7B596E7" w14:textId="77777777" w:rsidR="00D67926" w:rsidRDefault="008D6FB8">
            <w:pPr>
              <w:rPr>
                <w:rFonts w:eastAsia="Times New Roman"/>
                <w:lang w:val="en-US"/>
              </w:rPr>
            </w:pPr>
            <w:r>
              <w:rPr>
                <w:rFonts w:eastAsia="Times New Roman"/>
                <w:lang w:val="en-US"/>
              </w:rPr>
              <w:t xml:space="preserve">If the content type is itself base64 encoding, then this will be base64 encoded twice - what is created by un-base64ing the content must be the specified content type. </w:t>
            </w:r>
          </w:p>
        </w:tc>
      </w:tr>
    </w:tbl>
    <w:p w14:paraId="07D7108D" w14:textId="77777777" w:rsidR="00D67926" w:rsidRDefault="008D6FB8">
      <w:pPr>
        <w:pStyle w:val="Heading2"/>
        <w:divId w:val="279191413"/>
        <w:rPr>
          <w:rFonts w:eastAsia="Times New Roman"/>
          <w:lang w:val="en-US"/>
        </w:rPr>
      </w:pPr>
      <w:r>
        <w:rPr>
          <w:rFonts w:eastAsia="Times New Roman"/>
          <w:lang w:val="en-US"/>
        </w:rPr>
        <w:t>http://hl7.org/fhir/StructureDefinition/Bundle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5438"/>
      </w:tblGrid>
      <w:tr w:rsidR="00D67926" w14:paraId="4D7D87F5" w14:textId="77777777">
        <w:trPr>
          <w:divId w:val="279191413"/>
          <w:tblCellSpacing w:w="15" w:type="dxa"/>
        </w:trPr>
        <w:tc>
          <w:tcPr>
            <w:tcW w:w="0" w:type="auto"/>
            <w:vAlign w:val="center"/>
            <w:hideMark/>
          </w:tcPr>
          <w:p w14:paraId="60A295F0" w14:textId="77777777" w:rsidR="00D67926" w:rsidRDefault="008D6FB8">
            <w:pPr>
              <w:rPr>
                <w:rFonts w:eastAsia="Times New Roman"/>
                <w:lang w:val="en-US"/>
              </w:rPr>
            </w:pPr>
            <w:r>
              <w:rPr>
                <w:rFonts w:eastAsia="Times New Roman"/>
                <w:b/>
                <w:bCs/>
                <w:lang w:val="en-US"/>
              </w:rPr>
              <w:t>Bundle</w:t>
            </w:r>
          </w:p>
        </w:tc>
        <w:tc>
          <w:tcPr>
            <w:tcW w:w="0" w:type="auto"/>
            <w:vAlign w:val="center"/>
            <w:hideMark/>
          </w:tcPr>
          <w:p w14:paraId="585EF22D" w14:textId="77777777" w:rsidR="00D67926" w:rsidRDefault="008D6FB8">
            <w:pPr>
              <w:rPr>
                <w:rFonts w:eastAsia="Times New Roman"/>
                <w:lang w:val="en-US"/>
              </w:rPr>
            </w:pPr>
            <w:r>
              <w:rPr>
                <w:rFonts w:eastAsia="Times New Roman"/>
                <w:lang w:val="en-US"/>
              </w:rPr>
              <w:t>Bundle</w:t>
            </w:r>
          </w:p>
        </w:tc>
      </w:tr>
      <w:tr w:rsidR="00D67926" w14:paraId="72DA6626" w14:textId="77777777">
        <w:trPr>
          <w:divId w:val="279191413"/>
          <w:tblCellSpacing w:w="15" w:type="dxa"/>
        </w:trPr>
        <w:tc>
          <w:tcPr>
            <w:tcW w:w="0" w:type="auto"/>
            <w:vAlign w:val="center"/>
            <w:hideMark/>
          </w:tcPr>
          <w:p w14:paraId="63D593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7B0E25" w14:textId="77777777" w:rsidR="00D67926" w:rsidRDefault="008D6FB8">
            <w:pPr>
              <w:rPr>
                <w:rFonts w:eastAsia="Times New Roman"/>
                <w:lang w:val="en-US"/>
              </w:rPr>
            </w:pPr>
            <w:r>
              <w:rPr>
                <w:rFonts w:eastAsia="Times New Roman"/>
                <w:lang w:val="en-US"/>
              </w:rPr>
              <w:t>Contains a collection of resources</w:t>
            </w:r>
          </w:p>
        </w:tc>
      </w:tr>
      <w:tr w:rsidR="00D67926" w14:paraId="1F098AD4" w14:textId="77777777">
        <w:trPr>
          <w:divId w:val="279191413"/>
          <w:tblCellSpacing w:w="15" w:type="dxa"/>
        </w:trPr>
        <w:tc>
          <w:tcPr>
            <w:tcW w:w="0" w:type="auto"/>
            <w:vAlign w:val="center"/>
            <w:hideMark/>
          </w:tcPr>
          <w:p w14:paraId="3F8DAF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8ADB3D" w14:textId="77777777" w:rsidR="00D67926" w:rsidRDefault="008D6FB8">
            <w:pPr>
              <w:rPr>
                <w:rFonts w:eastAsia="Times New Roman"/>
                <w:lang w:val="en-US"/>
              </w:rPr>
            </w:pPr>
            <w:r>
              <w:rPr>
                <w:rFonts w:eastAsia="Times New Roman"/>
                <w:lang w:val="en-US"/>
              </w:rPr>
              <w:t>A container for a collection of resources.</w:t>
            </w:r>
          </w:p>
        </w:tc>
      </w:tr>
      <w:tr w:rsidR="00D67926" w14:paraId="3EDFE6B8" w14:textId="77777777">
        <w:trPr>
          <w:divId w:val="279191413"/>
          <w:tblCellSpacing w:w="15" w:type="dxa"/>
        </w:trPr>
        <w:tc>
          <w:tcPr>
            <w:tcW w:w="0" w:type="auto"/>
            <w:vAlign w:val="center"/>
            <w:hideMark/>
          </w:tcPr>
          <w:p w14:paraId="4C1FAE6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673430B" w14:textId="77777777" w:rsidR="00D67926" w:rsidRDefault="008D6FB8">
            <w:pPr>
              <w:rPr>
                <w:rFonts w:eastAsia="Times New Roman"/>
                <w:lang w:val="en-US"/>
              </w:rPr>
            </w:pPr>
            <w:r>
              <w:rPr>
                <w:rFonts w:eastAsia="Times New Roman"/>
                <w:lang w:val="en-US"/>
              </w:rPr>
              <w:t>FullUrl must be unique in a bundle, or else entries with the same fullUrl must have different meta.versionId</w:t>
            </w:r>
          </w:p>
        </w:tc>
      </w:tr>
      <w:tr w:rsidR="00D67926" w14:paraId="343E72A8" w14:textId="77777777">
        <w:trPr>
          <w:divId w:val="279191413"/>
          <w:tblCellSpacing w:w="15" w:type="dxa"/>
        </w:trPr>
        <w:tc>
          <w:tcPr>
            <w:tcW w:w="0" w:type="auto"/>
            <w:vAlign w:val="center"/>
            <w:hideMark/>
          </w:tcPr>
          <w:p w14:paraId="2EA30613"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F2CC997" w14:textId="77777777" w:rsidR="00D67926" w:rsidRDefault="008D6FB8">
            <w:pPr>
              <w:rPr>
                <w:rFonts w:eastAsia="Times New Roman"/>
                <w:lang w:val="en-US"/>
              </w:rPr>
            </w:pPr>
            <w:r>
              <w:rPr>
                <w:rFonts w:eastAsia="Times New Roman"/>
                <w:lang w:val="en-US"/>
              </w:rPr>
              <w:t>entry.transaction when (and only when) a transaction</w:t>
            </w:r>
          </w:p>
        </w:tc>
      </w:tr>
      <w:tr w:rsidR="00D67926" w14:paraId="090046CD" w14:textId="77777777">
        <w:trPr>
          <w:divId w:val="279191413"/>
          <w:tblCellSpacing w:w="15" w:type="dxa"/>
        </w:trPr>
        <w:tc>
          <w:tcPr>
            <w:tcW w:w="0" w:type="auto"/>
            <w:vAlign w:val="center"/>
            <w:hideMark/>
          </w:tcPr>
          <w:p w14:paraId="5AC177D6"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4B1F40A8" w14:textId="77777777" w:rsidR="00D67926" w:rsidRDefault="008D6FB8">
            <w:pPr>
              <w:rPr>
                <w:rFonts w:eastAsia="Times New Roman"/>
                <w:lang w:val="en-US"/>
              </w:rPr>
            </w:pPr>
            <w:r>
              <w:rPr>
                <w:rFonts w:eastAsia="Times New Roman"/>
                <w:lang w:val="en-US"/>
              </w:rPr>
              <w:t>entry.transactionResponse when (and only when) a transaction-response</w:t>
            </w:r>
          </w:p>
        </w:tc>
      </w:tr>
      <w:tr w:rsidR="00D67926" w14:paraId="150D85C1" w14:textId="77777777">
        <w:trPr>
          <w:divId w:val="279191413"/>
          <w:tblCellSpacing w:w="15" w:type="dxa"/>
        </w:trPr>
        <w:tc>
          <w:tcPr>
            <w:tcW w:w="0" w:type="auto"/>
            <w:vAlign w:val="center"/>
            <w:hideMark/>
          </w:tcPr>
          <w:p w14:paraId="6AA8CAD0"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8796B12" w14:textId="77777777" w:rsidR="00D67926" w:rsidRDefault="008D6FB8">
            <w:pPr>
              <w:rPr>
                <w:rFonts w:eastAsia="Times New Roman"/>
                <w:lang w:val="en-US"/>
              </w:rPr>
            </w:pPr>
            <w:r>
              <w:rPr>
                <w:rFonts w:eastAsia="Times New Roman"/>
                <w:lang w:val="en-US"/>
              </w:rPr>
              <w:t>total only when a search or history</w:t>
            </w:r>
          </w:p>
        </w:tc>
      </w:tr>
      <w:tr w:rsidR="00D67926" w14:paraId="513563DE" w14:textId="77777777">
        <w:trPr>
          <w:divId w:val="279191413"/>
          <w:tblCellSpacing w:w="15" w:type="dxa"/>
        </w:trPr>
        <w:tc>
          <w:tcPr>
            <w:tcW w:w="0" w:type="auto"/>
            <w:vAlign w:val="center"/>
            <w:hideMark/>
          </w:tcPr>
          <w:p w14:paraId="42D10C63"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8D5128C" w14:textId="77777777" w:rsidR="00D67926" w:rsidRDefault="008D6FB8">
            <w:pPr>
              <w:rPr>
                <w:rFonts w:eastAsia="Times New Roman"/>
                <w:lang w:val="en-US"/>
              </w:rPr>
            </w:pPr>
            <w:r>
              <w:rPr>
                <w:rFonts w:eastAsia="Times New Roman"/>
                <w:lang w:val="en-US"/>
              </w:rPr>
              <w:t>entry.search only when a search</w:t>
            </w:r>
          </w:p>
        </w:tc>
      </w:tr>
      <w:tr w:rsidR="00D67926" w14:paraId="734E8B16" w14:textId="77777777">
        <w:trPr>
          <w:divId w:val="279191413"/>
          <w:tblCellSpacing w:w="15" w:type="dxa"/>
        </w:trPr>
        <w:tc>
          <w:tcPr>
            <w:tcW w:w="0" w:type="auto"/>
            <w:vAlign w:val="center"/>
            <w:hideMark/>
          </w:tcPr>
          <w:p w14:paraId="084521C8" w14:textId="77777777" w:rsidR="00D67926" w:rsidRDefault="008D6FB8">
            <w:pPr>
              <w:rPr>
                <w:rFonts w:eastAsia="Times New Roman"/>
                <w:lang w:val="en-US"/>
              </w:rPr>
            </w:pPr>
            <w:r>
              <w:rPr>
                <w:rFonts w:eastAsia="Times New Roman"/>
                <w:b/>
                <w:bCs/>
                <w:lang w:val="en-US"/>
              </w:rPr>
              <w:t>Bundle.type</w:t>
            </w:r>
          </w:p>
        </w:tc>
        <w:tc>
          <w:tcPr>
            <w:tcW w:w="0" w:type="auto"/>
            <w:vAlign w:val="center"/>
            <w:hideMark/>
          </w:tcPr>
          <w:p w14:paraId="5F2D98DF" w14:textId="77777777" w:rsidR="00D67926" w:rsidRDefault="00D67926">
            <w:pPr>
              <w:rPr>
                <w:rFonts w:eastAsia="Times New Roman"/>
                <w:lang w:val="en-US"/>
              </w:rPr>
            </w:pPr>
          </w:p>
        </w:tc>
      </w:tr>
      <w:tr w:rsidR="00D67926" w14:paraId="7A918261" w14:textId="77777777">
        <w:trPr>
          <w:divId w:val="279191413"/>
          <w:tblCellSpacing w:w="15" w:type="dxa"/>
        </w:trPr>
        <w:tc>
          <w:tcPr>
            <w:tcW w:w="0" w:type="auto"/>
            <w:vAlign w:val="center"/>
            <w:hideMark/>
          </w:tcPr>
          <w:p w14:paraId="273AB0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8A1D44" w14:textId="77777777" w:rsidR="00D67926" w:rsidRDefault="008D6FB8">
            <w:pPr>
              <w:rPr>
                <w:rFonts w:eastAsia="Times New Roman"/>
                <w:lang w:val="en-US"/>
              </w:rPr>
            </w:pPr>
            <w:r>
              <w:rPr>
                <w:rFonts w:eastAsia="Times New Roman"/>
                <w:lang w:val="en-US"/>
              </w:rPr>
              <w:t>Indicates the purpose of this bundle- how it was intended to be used.</w:t>
            </w:r>
          </w:p>
        </w:tc>
      </w:tr>
      <w:tr w:rsidR="00D67926" w14:paraId="2299D6C1" w14:textId="77777777">
        <w:trPr>
          <w:divId w:val="279191413"/>
          <w:tblCellSpacing w:w="15" w:type="dxa"/>
        </w:trPr>
        <w:tc>
          <w:tcPr>
            <w:tcW w:w="0" w:type="auto"/>
            <w:vAlign w:val="center"/>
            <w:hideMark/>
          </w:tcPr>
          <w:p w14:paraId="3B43CAC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C74B20" w14:textId="77777777" w:rsidR="00D67926" w:rsidRDefault="008D6FB8">
            <w:pPr>
              <w:rPr>
                <w:rFonts w:eastAsia="Times New Roman"/>
                <w:lang w:val="en-US"/>
              </w:rPr>
            </w:pPr>
            <w:r>
              <w:rPr>
                <w:rFonts w:eastAsia="Times New Roman"/>
                <w:lang w:val="en-US"/>
              </w:rPr>
              <w:t xml:space="preserve">It's possible to use a bundle for other purposes (e.g. a document can be accepted as a transaction). This is primarily defined so that there can be specific rules for some of the bundle types. </w:t>
            </w:r>
          </w:p>
        </w:tc>
      </w:tr>
      <w:tr w:rsidR="00D67926" w14:paraId="443354D2" w14:textId="77777777">
        <w:trPr>
          <w:divId w:val="279191413"/>
          <w:tblCellSpacing w:w="15" w:type="dxa"/>
        </w:trPr>
        <w:tc>
          <w:tcPr>
            <w:tcW w:w="0" w:type="auto"/>
            <w:vAlign w:val="center"/>
            <w:hideMark/>
          </w:tcPr>
          <w:p w14:paraId="02D0729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1C81752" w14:textId="1FCDBB65" w:rsidR="00D67926" w:rsidRDefault="008D6FB8">
            <w:pPr>
              <w:rPr>
                <w:rFonts w:eastAsia="Times New Roman"/>
                <w:lang w:val="en-US"/>
              </w:rPr>
            </w:pPr>
            <w:r>
              <w:rPr>
                <w:rFonts w:eastAsia="Times New Roman"/>
                <w:lang w:val="en-US"/>
              </w:rPr>
              <w:t>Indicates the purpose of a bundle</w:t>
            </w:r>
            <w:ins w:id="90" w:author="Cary Ussery" w:date="2015-09-10T19:47:00Z">
              <w:r w:rsidR="00D64297">
                <w:rPr>
                  <w:rFonts w:eastAsia="Times New Roman"/>
                  <w:lang w:val="en-US"/>
                </w:rPr>
                <w:t xml:space="preserve"> </w:t>
              </w:r>
            </w:ins>
            <w:r>
              <w:rPr>
                <w:rFonts w:eastAsia="Times New Roman"/>
                <w:lang w:val="en-US"/>
              </w:rPr>
              <w:t>- how it was intended to be used</w:t>
            </w:r>
          </w:p>
        </w:tc>
      </w:tr>
      <w:tr w:rsidR="00D67926" w14:paraId="5EE9A809" w14:textId="77777777">
        <w:trPr>
          <w:divId w:val="279191413"/>
          <w:tblCellSpacing w:w="15" w:type="dxa"/>
        </w:trPr>
        <w:tc>
          <w:tcPr>
            <w:tcW w:w="0" w:type="auto"/>
            <w:vAlign w:val="center"/>
            <w:hideMark/>
          </w:tcPr>
          <w:p w14:paraId="0049D755" w14:textId="77777777" w:rsidR="00D67926" w:rsidRDefault="008D6FB8">
            <w:pPr>
              <w:rPr>
                <w:rFonts w:eastAsia="Times New Roman"/>
                <w:lang w:val="en-US"/>
              </w:rPr>
            </w:pPr>
            <w:r>
              <w:rPr>
                <w:rFonts w:eastAsia="Times New Roman"/>
                <w:b/>
                <w:bCs/>
                <w:lang w:val="en-US"/>
              </w:rPr>
              <w:t>Bundle.total</w:t>
            </w:r>
          </w:p>
        </w:tc>
        <w:tc>
          <w:tcPr>
            <w:tcW w:w="0" w:type="auto"/>
            <w:vAlign w:val="center"/>
            <w:hideMark/>
          </w:tcPr>
          <w:p w14:paraId="2BD67F98" w14:textId="77777777" w:rsidR="00D67926" w:rsidRDefault="00D67926">
            <w:pPr>
              <w:rPr>
                <w:rFonts w:eastAsia="Times New Roman"/>
                <w:lang w:val="en-US"/>
              </w:rPr>
            </w:pPr>
          </w:p>
        </w:tc>
      </w:tr>
      <w:tr w:rsidR="00D67926" w14:paraId="01990712" w14:textId="77777777">
        <w:trPr>
          <w:divId w:val="279191413"/>
          <w:tblCellSpacing w:w="15" w:type="dxa"/>
        </w:trPr>
        <w:tc>
          <w:tcPr>
            <w:tcW w:w="0" w:type="auto"/>
            <w:vAlign w:val="center"/>
            <w:hideMark/>
          </w:tcPr>
          <w:p w14:paraId="44E043E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98C3B6" w14:textId="77777777" w:rsidR="00D67926" w:rsidRDefault="008D6FB8">
            <w:pPr>
              <w:rPr>
                <w:rFonts w:eastAsia="Times New Roman"/>
                <w:lang w:val="en-US"/>
              </w:rPr>
            </w:pPr>
            <w:r>
              <w:rPr>
                <w:rFonts w:eastAsia="Times New Roman"/>
                <w:lang w:val="en-US"/>
              </w:rPr>
              <w:t>If search, the total number of matches</w:t>
            </w:r>
          </w:p>
        </w:tc>
      </w:tr>
      <w:tr w:rsidR="00D67926" w14:paraId="2C1FDD72" w14:textId="77777777">
        <w:trPr>
          <w:divId w:val="279191413"/>
          <w:tblCellSpacing w:w="15" w:type="dxa"/>
        </w:trPr>
        <w:tc>
          <w:tcPr>
            <w:tcW w:w="0" w:type="auto"/>
            <w:vAlign w:val="center"/>
            <w:hideMark/>
          </w:tcPr>
          <w:p w14:paraId="66B0EA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2F42BB" w14:textId="77777777" w:rsidR="00D67926" w:rsidRDefault="008D6FB8">
            <w:pPr>
              <w:rPr>
                <w:rFonts w:eastAsia="Times New Roman"/>
                <w:lang w:val="en-US"/>
              </w:rPr>
            </w:pPr>
            <w:r>
              <w:rPr>
                <w:rFonts w:eastAsia="Times New Roman"/>
                <w:lang w:val="en-US"/>
              </w:rPr>
              <w:t xml:space="preserve">If a set of search matches, this is the total number of matches for the search (as opposed to the number of results in this bundle). </w:t>
            </w:r>
          </w:p>
        </w:tc>
      </w:tr>
      <w:tr w:rsidR="00D67926" w14:paraId="7CBC8666" w14:textId="77777777">
        <w:trPr>
          <w:divId w:val="279191413"/>
          <w:tblCellSpacing w:w="15" w:type="dxa"/>
        </w:trPr>
        <w:tc>
          <w:tcPr>
            <w:tcW w:w="0" w:type="auto"/>
            <w:vAlign w:val="center"/>
            <w:hideMark/>
          </w:tcPr>
          <w:p w14:paraId="5D7F2C4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2D1FBF9" w14:textId="77777777" w:rsidR="00D67926" w:rsidRDefault="008D6FB8">
            <w:pPr>
              <w:rPr>
                <w:rFonts w:eastAsia="Times New Roman"/>
                <w:lang w:val="en-US"/>
              </w:rPr>
            </w:pPr>
            <w:r>
              <w:rPr>
                <w:rFonts w:eastAsia="Times New Roman"/>
                <w:lang w:val="en-US"/>
              </w:rPr>
              <w:t>Only used if the bundle is a search result set.</w:t>
            </w:r>
          </w:p>
        </w:tc>
      </w:tr>
      <w:tr w:rsidR="00D67926" w14:paraId="45003DE9" w14:textId="77777777">
        <w:trPr>
          <w:divId w:val="279191413"/>
          <w:tblCellSpacing w:w="15" w:type="dxa"/>
        </w:trPr>
        <w:tc>
          <w:tcPr>
            <w:tcW w:w="0" w:type="auto"/>
            <w:vAlign w:val="center"/>
            <w:hideMark/>
          </w:tcPr>
          <w:p w14:paraId="677CFC80" w14:textId="77777777" w:rsidR="00D67926" w:rsidRDefault="008D6FB8">
            <w:pPr>
              <w:rPr>
                <w:rFonts w:eastAsia="Times New Roman"/>
                <w:lang w:val="en-US"/>
              </w:rPr>
            </w:pPr>
            <w:r>
              <w:rPr>
                <w:rFonts w:eastAsia="Times New Roman"/>
                <w:b/>
                <w:bCs/>
                <w:lang w:val="en-US"/>
              </w:rPr>
              <w:t>Bundle.link</w:t>
            </w:r>
          </w:p>
        </w:tc>
        <w:tc>
          <w:tcPr>
            <w:tcW w:w="0" w:type="auto"/>
            <w:vAlign w:val="center"/>
            <w:hideMark/>
          </w:tcPr>
          <w:p w14:paraId="40EFA7AC" w14:textId="77777777" w:rsidR="00D67926" w:rsidRDefault="00D67926">
            <w:pPr>
              <w:rPr>
                <w:rFonts w:eastAsia="Times New Roman"/>
                <w:lang w:val="en-US"/>
              </w:rPr>
            </w:pPr>
          </w:p>
        </w:tc>
      </w:tr>
      <w:tr w:rsidR="00D67926" w14:paraId="151477EE" w14:textId="77777777">
        <w:trPr>
          <w:divId w:val="279191413"/>
          <w:tblCellSpacing w:w="15" w:type="dxa"/>
        </w:trPr>
        <w:tc>
          <w:tcPr>
            <w:tcW w:w="0" w:type="auto"/>
            <w:vAlign w:val="center"/>
            <w:hideMark/>
          </w:tcPr>
          <w:p w14:paraId="3553F7F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5CED9C" w14:textId="77777777" w:rsidR="00D67926" w:rsidRDefault="008D6FB8">
            <w:pPr>
              <w:rPr>
                <w:rFonts w:eastAsia="Times New Roman"/>
                <w:lang w:val="en-US"/>
              </w:rPr>
            </w:pPr>
            <w:r>
              <w:rPr>
                <w:rFonts w:eastAsia="Times New Roman"/>
                <w:lang w:val="en-US"/>
              </w:rPr>
              <w:t>Links related to this Bundle</w:t>
            </w:r>
          </w:p>
        </w:tc>
      </w:tr>
      <w:tr w:rsidR="00D67926" w14:paraId="4AF0E198" w14:textId="77777777">
        <w:trPr>
          <w:divId w:val="279191413"/>
          <w:tblCellSpacing w:w="15" w:type="dxa"/>
        </w:trPr>
        <w:tc>
          <w:tcPr>
            <w:tcW w:w="0" w:type="auto"/>
            <w:vAlign w:val="center"/>
            <w:hideMark/>
          </w:tcPr>
          <w:p w14:paraId="4D499B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DEBC77" w14:textId="77777777" w:rsidR="00D67926" w:rsidRDefault="008D6FB8">
            <w:pPr>
              <w:rPr>
                <w:rFonts w:eastAsia="Times New Roman"/>
                <w:lang w:val="en-US"/>
              </w:rPr>
            </w:pPr>
            <w:r>
              <w:rPr>
                <w:rFonts w:eastAsia="Times New Roman"/>
                <w:lang w:val="en-US"/>
              </w:rPr>
              <w:t>A series of links that provide context to this bundle.</w:t>
            </w:r>
          </w:p>
        </w:tc>
      </w:tr>
      <w:tr w:rsidR="00D67926" w14:paraId="7783AE02" w14:textId="77777777">
        <w:trPr>
          <w:divId w:val="279191413"/>
          <w:tblCellSpacing w:w="15" w:type="dxa"/>
        </w:trPr>
        <w:tc>
          <w:tcPr>
            <w:tcW w:w="0" w:type="auto"/>
            <w:vAlign w:val="center"/>
            <w:hideMark/>
          </w:tcPr>
          <w:p w14:paraId="160B5F2F" w14:textId="77777777" w:rsidR="00D67926" w:rsidRDefault="008D6FB8">
            <w:pPr>
              <w:rPr>
                <w:rFonts w:eastAsia="Times New Roman"/>
                <w:lang w:val="en-US"/>
              </w:rPr>
            </w:pPr>
            <w:r>
              <w:rPr>
                <w:rFonts w:eastAsia="Times New Roman"/>
                <w:b/>
                <w:bCs/>
                <w:lang w:val="en-US"/>
              </w:rPr>
              <w:t>Bundle.link.relation</w:t>
            </w:r>
          </w:p>
        </w:tc>
        <w:tc>
          <w:tcPr>
            <w:tcW w:w="0" w:type="auto"/>
            <w:vAlign w:val="center"/>
            <w:hideMark/>
          </w:tcPr>
          <w:p w14:paraId="4D4F552E" w14:textId="77777777" w:rsidR="00D67926" w:rsidRDefault="00D67926">
            <w:pPr>
              <w:rPr>
                <w:rFonts w:eastAsia="Times New Roman"/>
                <w:lang w:val="en-US"/>
              </w:rPr>
            </w:pPr>
          </w:p>
        </w:tc>
      </w:tr>
      <w:tr w:rsidR="00D67926" w14:paraId="1A27D85C" w14:textId="77777777">
        <w:trPr>
          <w:divId w:val="279191413"/>
          <w:tblCellSpacing w:w="15" w:type="dxa"/>
        </w:trPr>
        <w:tc>
          <w:tcPr>
            <w:tcW w:w="0" w:type="auto"/>
            <w:vAlign w:val="center"/>
            <w:hideMark/>
          </w:tcPr>
          <w:p w14:paraId="11B77C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40C08E" w14:textId="77777777" w:rsidR="00D67926" w:rsidRDefault="008D6FB8">
            <w:pPr>
              <w:rPr>
                <w:rFonts w:eastAsia="Times New Roman"/>
                <w:lang w:val="en-US"/>
              </w:rPr>
            </w:pPr>
            <w:r>
              <w:rPr>
                <w:rFonts w:eastAsia="Times New Roman"/>
                <w:lang w:val="en-US"/>
              </w:rPr>
              <w:t>http://www.iana.org/assignments/link-relations/link-relations.xhtml</w:t>
            </w:r>
          </w:p>
        </w:tc>
      </w:tr>
      <w:tr w:rsidR="00D67926" w14:paraId="5AD6E231" w14:textId="77777777">
        <w:trPr>
          <w:divId w:val="279191413"/>
          <w:tblCellSpacing w:w="15" w:type="dxa"/>
        </w:trPr>
        <w:tc>
          <w:tcPr>
            <w:tcW w:w="0" w:type="auto"/>
            <w:vAlign w:val="center"/>
            <w:hideMark/>
          </w:tcPr>
          <w:p w14:paraId="05A413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9CF7B1" w14:textId="77777777" w:rsidR="00D67926" w:rsidRDefault="008D6FB8">
            <w:pPr>
              <w:rPr>
                <w:rFonts w:eastAsia="Times New Roman"/>
                <w:lang w:val="en-US"/>
              </w:rPr>
            </w:pPr>
            <w:r>
              <w:rPr>
                <w:rFonts w:eastAsia="Times New Roman"/>
                <w:lang w:val="en-US"/>
              </w:rPr>
              <w:t>A name which details the functional use for this link - see [[http://www.iana.org/assignments/link-relations/link-relations.xhtml]].</w:t>
            </w:r>
          </w:p>
        </w:tc>
      </w:tr>
      <w:tr w:rsidR="00D67926" w14:paraId="7125417F" w14:textId="77777777">
        <w:trPr>
          <w:divId w:val="279191413"/>
          <w:tblCellSpacing w:w="15" w:type="dxa"/>
        </w:trPr>
        <w:tc>
          <w:tcPr>
            <w:tcW w:w="0" w:type="auto"/>
            <w:vAlign w:val="center"/>
            <w:hideMark/>
          </w:tcPr>
          <w:p w14:paraId="00B0680B" w14:textId="77777777" w:rsidR="00D67926" w:rsidRDefault="008D6FB8">
            <w:pPr>
              <w:rPr>
                <w:rFonts w:eastAsia="Times New Roman"/>
                <w:lang w:val="en-US"/>
              </w:rPr>
            </w:pPr>
            <w:r>
              <w:rPr>
                <w:rFonts w:eastAsia="Times New Roman"/>
                <w:b/>
                <w:bCs/>
                <w:lang w:val="en-US"/>
              </w:rPr>
              <w:t>Bundle.link.url</w:t>
            </w:r>
          </w:p>
        </w:tc>
        <w:tc>
          <w:tcPr>
            <w:tcW w:w="0" w:type="auto"/>
            <w:vAlign w:val="center"/>
            <w:hideMark/>
          </w:tcPr>
          <w:p w14:paraId="0A942A3E" w14:textId="77777777" w:rsidR="00D67926" w:rsidRDefault="00D67926">
            <w:pPr>
              <w:rPr>
                <w:rFonts w:eastAsia="Times New Roman"/>
                <w:lang w:val="en-US"/>
              </w:rPr>
            </w:pPr>
          </w:p>
        </w:tc>
      </w:tr>
      <w:tr w:rsidR="00D67926" w14:paraId="4717ADCF" w14:textId="77777777">
        <w:trPr>
          <w:divId w:val="279191413"/>
          <w:tblCellSpacing w:w="15" w:type="dxa"/>
        </w:trPr>
        <w:tc>
          <w:tcPr>
            <w:tcW w:w="0" w:type="auto"/>
            <w:vAlign w:val="center"/>
            <w:hideMark/>
          </w:tcPr>
          <w:p w14:paraId="3D4E9A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8D4EE0" w14:textId="77777777" w:rsidR="00D67926" w:rsidRDefault="008D6FB8">
            <w:pPr>
              <w:rPr>
                <w:rFonts w:eastAsia="Times New Roman"/>
                <w:lang w:val="en-US"/>
              </w:rPr>
            </w:pPr>
            <w:r>
              <w:rPr>
                <w:rFonts w:eastAsia="Times New Roman"/>
                <w:lang w:val="en-US"/>
              </w:rPr>
              <w:t>Reference details for the link</w:t>
            </w:r>
          </w:p>
        </w:tc>
      </w:tr>
      <w:tr w:rsidR="00D67926" w14:paraId="46B6D54F" w14:textId="77777777">
        <w:trPr>
          <w:divId w:val="279191413"/>
          <w:tblCellSpacing w:w="15" w:type="dxa"/>
        </w:trPr>
        <w:tc>
          <w:tcPr>
            <w:tcW w:w="0" w:type="auto"/>
            <w:vAlign w:val="center"/>
            <w:hideMark/>
          </w:tcPr>
          <w:p w14:paraId="7273AE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ECBA60" w14:textId="77777777" w:rsidR="00D67926" w:rsidRDefault="008D6FB8">
            <w:pPr>
              <w:rPr>
                <w:rFonts w:eastAsia="Times New Roman"/>
                <w:lang w:val="en-US"/>
              </w:rPr>
            </w:pPr>
            <w:r>
              <w:rPr>
                <w:rFonts w:eastAsia="Times New Roman"/>
                <w:lang w:val="en-US"/>
              </w:rPr>
              <w:t>The reference details for the link.</w:t>
            </w:r>
          </w:p>
        </w:tc>
      </w:tr>
      <w:tr w:rsidR="00D67926" w14:paraId="204ECF18" w14:textId="77777777">
        <w:trPr>
          <w:divId w:val="279191413"/>
          <w:tblCellSpacing w:w="15" w:type="dxa"/>
        </w:trPr>
        <w:tc>
          <w:tcPr>
            <w:tcW w:w="0" w:type="auto"/>
            <w:vAlign w:val="center"/>
            <w:hideMark/>
          </w:tcPr>
          <w:p w14:paraId="6F2208C5" w14:textId="77777777" w:rsidR="00D67926" w:rsidRDefault="008D6FB8">
            <w:pPr>
              <w:rPr>
                <w:rFonts w:eastAsia="Times New Roman"/>
                <w:lang w:val="en-US"/>
              </w:rPr>
            </w:pPr>
            <w:r>
              <w:rPr>
                <w:rFonts w:eastAsia="Times New Roman"/>
                <w:b/>
                <w:bCs/>
                <w:lang w:val="en-US"/>
              </w:rPr>
              <w:t>Bundle.entry</w:t>
            </w:r>
          </w:p>
        </w:tc>
        <w:tc>
          <w:tcPr>
            <w:tcW w:w="0" w:type="auto"/>
            <w:vAlign w:val="center"/>
            <w:hideMark/>
          </w:tcPr>
          <w:p w14:paraId="07B75BF1" w14:textId="77777777" w:rsidR="00D67926" w:rsidRDefault="00D67926">
            <w:pPr>
              <w:rPr>
                <w:rFonts w:eastAsia="Times New Roman"/>
                <w:lang w:val="en-US"/>
              </w:rPr>
            </w:pPr>
          </w:p>
        </w:tc>
      </w:tr>
      <w:tr w:rsidR="00D67926" w14:paraId="272345EA" w14:textId="77777777">
        <w:trPr>
          <w:divId w:val="279191413"/>
          <w:tblCellSpacing w:w="15" w:type="dxa"/>
        </w:trPr>
        <w:tc>
          <w:tcPr>
            <w:tcW w:w="0" w:type="auto"/>
            <w:vAlign w:val="center"/>
            <w:hideMark/>
          </w:tcPr>
          <w:p w14:paraId="0A6B9B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372214" w14:textId="77777777" w:rsidR="00D67926" w:rsidRDefault="008D6FB8">
            <w:pPr>
              <w:rPr>
                <w:rFonts w:eastAsia="Times New Roman"/>
                <w:lang w:val="en-US"/>
              </w:rPr>
            </w:pPr>
            <w:r>
              <w:rPr>
                <w:rFonts w:eastAsia="Times New Roman"/>
                <w:lang w:val="en-US"/>
              </w:rPr>
              <w:t>Entry in the bundle - will have a resource, or information</w:t>
            </w:r>
          </w:p>
        </w:tc>
      </w:tr>
      <w:tr w:rsidR="00D67926" w14:paraId="38DDF606" w14:textId="77777777">
        <w:trPr>
          <w:divId w:val="279191413"/>
          <w:tblCellSpacing w:w="15" w:type="dxa"/>
        </w:trPr>
        <w:tc>
          <w:tcPr>
            <w:tcW w:w="0" w:type="auto"/>
            <w:vAlign w:val="center"/>
            <w:hideMark/>
          </w:tcPr>
          <w:p w14:paraId="0F3DE4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616EA1" w14:textId="77777777" w:rsidR="00D67926" w:rsidRDefault="008D6FB8">
            <w:pPr>
              <w:rPr>
                <w:rFonts w:eastAsia="Times New Roman"/>
                <w:lang w:val="en-US"/>
              </w:rPr>
            </w:pPr>
            <w:r>
              <w:rPr>
                <w:rFonts w:eastAsia="Times New Roman"/>
                <w:lang w:val="en-US"/>
              </w:rPr>
              <w:t xml:space="preserve">An entry in a bundle resource - will either contain a resource, or information about a resource (transactions and history only). </w:t>
            </w:r>
          </w:p>
        </w:tc>
      </w:tr>
      <w:tr w:rsidR="00D67926" w14:paraId="56285CA6" w14:textId="77777777">
        <w:trPr>
          <w:divId w:val="279191413"/>
          <w:tblCellSpacing w:w="15" w:type="dxa"/>
        </w:trPr>
        <w:tc>
          <w:tcPr>
            <w:tcW w:w="0" w:type="auto"/>
            <w:vAlign w:val="center"/>
            <w:hideMark/>
          </w:tcPr>
          <w:p w14:paraId="36340E5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617B285" w14:textId="77777777" w:rsidR="00D67926" w:rsidRDefault="008D6FB8">
            <w:pPr>
              <w:rPr>
                <w:rFonts w:eastAsia="Times New Roman"/>
                <w:lang w:val="en-US"/>
              </w:rPr>
            </w:pPr>
            <w:r>
              <w:rPr>
                <w:rFonts w:eastAsia="Times New Roman"/>
                <w:lang w:val="en-US"/>
              </w:rPr>
              <w:t>must be a resource unless there's a transaction or transaction response</w:t>
            </w:r>
          </w:p>
        </w:tc>
      </w:tr>
      <w:tr w:rsidR="00D67926" w14:paraId="6290CC30" w14:textId="77777777">
        <w:trPr>
          <w:divId w:val="279191413"/>
          <w:tblCellSpacing w:w="15" w:type="dxa"/>
        </w:trPr>
        <w:tc>
          <w:tcPr>
            <w:tcW w:w="0" w:type="auto"/>
            <w:vAlign w:val="center"/>
            <w:hideMark/>
          </w:tcPr>
          <w:p w14:paraId="65773F51"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AC4FFA9" w14:textId="77777777" w:rsidR="00D67926" w:rsidRDefault="008D6FB8">
            <w:pPr>
              <w:rPr>
                <w:rFonts w:eastAsia="Times New Roman"/>
                <w:lang w:val="en-US"/>
              </w:rPr>
            </w:pPr>
            <w:r>
              <w:rPr>
                <w:rFonts w:eastAsia="Times New Roman"/>
                <w:lang w:val="en-US"/>
              </w:rPr>
              <w:t>The fullUrl element must be present when a resource is present, and not present otherwise</w:t>
            </w:r>
          </w:p>
        </w:tc>
      </w:tr>
      <w:tr w:rsidR="00D67926" w14:paraId="250B41D3" w14:textId="77777777">
        <w:trPr>
          <w:divId w:val="279191413"/>
          <w:tblCellSpacing w:w="15" w:type="dxa"/>
        </w:trPr>
        <w:tc>
          <w:tcPr>
            <w:tcW w:w="0" w:type="auto"/>
            <w:vAlign w:val="center"/>
            <w:hideMark/>
          </w:tcPr>
          <w:p w14:paraId="67F62673" w14:textId="77777777" w:rsidR="00D67926" w:rsidRDefault="008D6FB8">
            <w:pPr>
              <w:rPr>
                <w:rFonts w:eastAsia="Times New Roman"/>
                <w:lang w:val="en-US"/>
              </w:rPr>
            </w:pPr>
            <w:r>
              <w:rPr>
                <w:rFonts w:eastAsia="Times New Roman"/>
                <w:b/>
                <w:bCs/>
                <w:lang w:val="en-US"/>
              </w:rPr>
              <w:lastRenderedPageBreak/>
              <w:t>Bundle.entry.link</w:t>
            </w:r>
          </w:p>
        </w:tc>
        <w:tc>
          <w:tcPr>
            <w:tcW w:w="0" w:type="auto"/>
            <w:vAlign w:val="center"/>
            <w:hideMark/>
          </w:tcPr>
          <w:p w14:paraId="692E01E3" w14:textId="77777777" w:rsidR="00D67926" w:rsidRDefault="00D67926">
            <w:pPr>
              <w:rPr>
                <w:rFonts w:eastAsia="Times New Roman"/>
                <w:lang w:val="en-US"/>
              </w:rPr>
            </w:pPr>
          </w:p>
        </w:tc>
      </w:tr>
      <w:tr w:rsidR="00D67926" w14:paraId="7DF395C3" w14:textId="77777777">
        <w:trPr>
          <w:divId w:val="279191413"/>
          <w:tblCellSpacing w:w="15" w:type="dxa"/>
        </w:trPr>
        <w:tc>
          <w:tcPr>
            <w:tcW w:w="0" w:type="auto"/>
            <w:vAlign w:val="center"/>
            <w:hideMark/>
          </w:tcPr>
          <w:p w14:paraId="3BE905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8EAF9A" w14:textId="77777777" w:rsidR="00D67926" w:rsidRDefault="008D6FB8">
            <w:pPr>
              <w:rPr>
                <w:rFonts w:eastAsia="Times New Roman"/>
                <w:lang w:val="en-US"/>
              </w:rPr>
            </w:pPr>
            <w:r>
              <w:rPr>
                <w:rFonts w:eastAsia="Times New Roman"/>
                <w:lang w:val="en-US"/>
              </w:rPr>
              <w:t>Links related to this entry</w:t>
            </w:r>
          </w:p>
        </w:tc>
      </w:tr>
      <w:tr w:rsidR="00D67926" w14:paraId="23F7CA10" w14:textId="77777777">
        <w:trPr>
          <w:divId w:val="279191413"/>
          <w:tblCellSpacing w:w="15" w:type="dxa"/>
        </w:trPr>
        <w:tc>
          <w:tcPr>
            <w:tcW w:w="0" w:type="auto"/>
            <w:vAlign w:val="center"/>
            <w:hideMark/>
          </w:tcPr>
          <w:p w14:paraId="04C54C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16C106" w14:textId="77777777" w:rsidR="00D67926" w:rsidRDefault="008D6FB8">
            <w:pPr>
              <w:rPr>
                <w:rFonts w:eastAsia="Times New Roman"/>
                <w:lang w:val="en-US"/>
              </w:rPr>
            </w:pPr>
            <w:r>
              <w:rPr>
                <w:rFonts w:eastAsia="Times New Roman"/>
                <w:lang w:val="en-US"/>
              </w:rPr>
              <w:t>A series of links that provide context to this entry.</w:t>
            </w:r>
          </w:p>
        </w:tc>
      </w:tr>
      <w:tr w:rsidR="00D67926" w14:paraId="53643166" w14:textId="77777777">
        <w:trPr>
          <w:divId w:val="279191413"/>
          <w:tblCellSpacing w:w="15" w:type="dxa"/>
        </w:trPr>
        <w:tc>
          <w:tcPr>
            <w:tcW w:w="0" w:type="auto"/>
            <w:vAlign w:val="center"/>
            <w:hideMark/>
          </w:tcPr>
          <w:p w14:paraId="740F9B34" w14:textId="77777777" w:rsidR="00D67926" w:rsidRDefault="008D6FB8">
            <w:pPr>
              <w:rPr>
                <w:rFonts w:eastAsia="Times New Roman"/>
                <w:lang w:val="en-US"/>
              </w:rPr>
            </w:pPr>
            <w:r>
              <w:rPr>
                <w:rFonts w:eastAsia="Times New Roman"/>
                <w:b/>
                <w:bCs/>
                <w:lang w:val="en-US"/>
              </w:rPr>
              <w:t>Bundle.entry.fullUrl</w:t>
            </w:r>
          </w:p>
        </w:tc>
        <w:tc>
          <w:tcPr>
            <w:tcW w:w="0" w:type="auto"/>
            <w:vAlign w:val="center"/>
            <w:hideMark/>
          </w:tcPr>
          <w:p w14:paraId="15C22077" w14:textId="77777777" w:rsidR="00D67926" w:rsidRDefault="00D67926">
            <w:pPr>
              <w:rPr>
                <w:rFonts w:eastAsia="Times New Roman"/>
                <w:lang w:val="en-US"/>
              </w:rPr>
            </w:pPr>
          </w:p>
        </w:tc>
      </w:tr>
      <w:tr w:rsidR="00D67926" w14:paraId="3EB2C6A8" w14:textId="77777777">
        <w:trPr>
          <w:divId w:val="279191413"/>
          <w:tblCellSpacing w:w="15" w:type="dxa"/>
        </w:trPr>
        <w:tc>
          <w:tcPr>
            <w:tcW w:w="0" w:type="auto"/>
            <w:vAlign w:val="center"/>
            <w:hideMark/>
          </w:tcPr>
          <w:p w14:paraId="45C7EA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791F4E" w14:textId="77777777" w:rsidR="00D67926" w:rsidRDefault="008D6FB8">
            <w:pPr>
              <w:rPr>
                <w:rFonts w:eastAsia="Times New Roman"/>
                <w:lang w:val="en-US"/>
              </w:rPr>
            </w:pPr>
            <w:r>
              <w:rPr>
                <w:rFonts w:eastAsia="Times New Roman"/>
                <w:lang w:val="en-US"/>
              </w:rPr>
              <w:t>Absolute URL for resource (server address, or UUID/OID)</w:t>
            </w:r>
          </w:p>
        </w:tc>
      </w:tr>
      <w:tr w:rsidR="00D67926" w14:paraId="591E23FD" w14:textId="77777777">
        <w:trPr>
          <w:divId w:val="279191413"/>
          <w:tblCellSpacing w:w="15" w:type="dxa"/>
        </w:trPr>
        <w:tc>
          <w:tcPr>
            <w:tcW w:w="0" w:type="auto"/>
            <w:vAlign w:val="center"/>
            <w:hideMark/>
          </w:tcPr>
          <w:p w14:paraId="6B7BF4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56E1B9" w14:textId="77777777" w:rsidR="00D67926" w:rsidRDefault="008D6FB8">
            <w:pPr>
              <w:rPr>
                <w:rFonts w:eastAsia="Times New Roman"/>
                <w:lang w:val="en-US"/>
              </w:rPr>
            </w:pPr>
            <w:r>
              <w:rPr>
                <w:rFonts w:eastAsia="Times New Roman"/>
                <w:lang w:val="en-US"/>
              </w:rPr>
              <w:t xml:space="preserve">The Absolute URL for the resource. This must be provided for all resources. The fullUrl SHALL not disagree with the id in the resource. The fullUrl is a version independent reference to the resource. </w:t>
            </w:r>
          </w:p>
        </w:tc>
      </w:tr>
      <w:tr w:rsidR="00D67926" w14:paraId="38E9F4AF" w14:textId="77777777">
        <w:trPr>
          <w:divId w:val="279191413"/>
          <w:tblCellSpacing w:w="15" w:type="dxa"/>
        </w:trPr>
        <w:tc>
          <w:tcPr>
            <w:tcW w:w="0" w:type="auto"/>
            <w:vAlign w:val="center"/>
            <w:hideMark/>
          </w:tcPr>
          <w:p w14:paraId="74577A1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AF30A96" w14:textId="77777777" w:rsidR="00D67926" w:rsidRDefault="008D6FB8">
            <w:pPr>
              <w:rPr>
                <w:rFonts w:eastAsia="Times New Roman"/>
                <w:lang w:val="en-US"/>
              </w:rPr>
            </w:pPr>
            <w:r>
              <w:rPr>
                <w:rFonts w:eastAsia="Times New Roman"/>
                <w:lang w:val="en-US"/>
              </w:rPr>
              <w:t xml:space="preserve">fullUrl may not be (unique in the context of a </w:t>
            </w:r>
            <w:proofErr w:type="gramStart"/>
            <w:r>
              <w:rPr>
                <w:rFonts w:eastAsia="Times New Roman"/>
                <w:lang w:val="en-US"/>
              </w:rPr>
              <w:t>resource](</w:t>
            </w:r>
            <w:proofErr w:type="gramEnd"/>
            <w:r>
              <w:rPr>
                <w:rFonts w:eastAsia="Times New Roman"/>
                <w:lang w:val="en-US"/>
              </w:rPr>
              <w:t xml:space="preserve">bundle.html#bundle-unique). Note that since [FHIR resources do not need to be served through the FHIR </w:t>
            </w:r>
            <w:proofErr w:type="gramStart"/>
            <w:r>
              <w:rPr>
                <w:rFonts w:eastAsia="Times New Roman"/>
                <w:lang w:val="en-US"/>
              </w:rPr>
              <w:t>API](</w:t>
            </w:r>
            <w:proofErr w:type="gramEnd"/>
            <w:r>
              <w:rPr>
                <w:rFonts w:eastAsia="Times New Roman"/>
                <w:lang w:val="en-US"/>
              </w:rPr>
              <w:t xml:space="preserve">references.html), the absolute URL may not end with the logical id of the resource (Resource.id), but if the fullUrl does look like a RESTful server URL (e.g. meets the [regex](references.html#regex), then it SHALL end with the Resource.id. </w:t>
            </w:r>
          </w:p>
        </w:tc>
      </w:tr>
      <w:tr w:rsidR="00D67926" w14:paraId="76B18ECC" w14:textId="77777777">
        <w:trPr>
          <w:divId w:val="279191413"/>
          <w:tblCellSpacing w:w="15" w:type="dxa"/>
        </w:trPr>
        <w:tc>
          <w:tcPr>
            <w:tcW w:w="0" w:type="auto"/>
            <w:vAlign w:val="center"/>
            <w:hideMark/>
          </w:tcPr>
          <w:p w14:paraId="025CAF66" w14:textId="77777777" w:rsidR="00D67926" w:rsidRDefault="008D6FB8">
            <w:pPr>
              <w:rPr>
                <w:rFonts w:eastAsia="Times New Roman"/>
                <w:lang w:val="en-US"/>
              </w:rPr>
            </w:pPr>
            <w:r>
              <w:rPr>
                <w:rFonts w:eastAsia="Times New Roman"/>
                <w:b/>
                <w:bCs/>
                <w:lang w:val="en-US"/>
              </w:rPr>
              <w:t>Bundle.entry.resource</w:t>
            </w:r>
          </w:p>
        </w:tc>
        <w:tc>
          <w:tcPr>
            <w:tcW w:w="0" w:type="auto"/>
            <w:vAlign w:val="center"/>
            <w:hideMark/>
          </w:tcPr>
          <w:p w14:paraId="38C19D05" w14:textId="77777777" w:rsidR="00D67926" w:rsidRDefault="00D67926">
            <w:pPr>
              <w:rPr>
                <w:rFonts w:eastAsia="Times New Roman"/>
                <w:lang w:val="en-US"/>
              </w:rPr>
            </w:pPr>
          </w:p>
        </w:tc>
      </w:tr>
      <w:tr w:rsidR="00D67926" w14:paraId="33A29F95" w14:textId="77777777">
        <w:trPr>
          <w:divId w:val="279191413"/>
          <w:tblCellSpacing w:w="15" w:type="dxa"/>
        </w:trPr>
        <w:tc>
          <w:tcPr>
            <w:tcW w:w="0" w:type="auto"/>
            <w:vAlign w:val="center"/>
            <w:hideMark/>
          </w:tcPr>
          <w:p w14:paraId="14C031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4A260E" w14:textId="77777777" w:rsidR="00D67926" w:rsidRDefault="008D6FB8">
            <w:pPr>
              <w:rPr>
                <w:rFonts w:eastAsia="Times New Roman"/>
                <w:lang w:val="en-US"/>
              </w:rPr>
            </w:pPr>
            <w:r>
              <w:rPr>
                <w:rFonts w:eastAsia="Times New Roman"/>
                <w:lang w:val="en-US"/>
              </w:rPr>
              <w:t>A resource in the bundle</w:t>
            </w:r>
          </w:p>
        </w:tc>
      </w:tr>
      <w:tr w:rsidR="00D67926" w14:paraId="62C3BDFF" w14:textId="77777777">
        <w:trPr>
          <w:divId w:val="279191413"/>
          <w:tblCellSpacing w:w="15" w:type="dxa"/>
        </w:trPr>
        <w:tc>
          <w:tcPr>
            <w:tcW w:w="0" w:type="auto"/>
            <w:vAlign w:val="center"/>
            <w:hideMark/>
          </w:tcPr>
          <w:p w14:paraId="00D0EF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79EE9C" w14:textId="77777777" w:rsidR="00D67926" w:rsidRDefault="008D6FB8">
            <w:pPr>
              <w:rPr>
                <w:rFonts w:eastAsia="Times New Roman"/>
                <w:lang w:val="en-US"/>
              </w:rPr>
            </w:pPr>
            <w:r>
              <w:rPr>
                <w:rFonts w:eastAsia="Times New Roman"/>
                <w:lang w:val="en-US"/>
              </w:rPr>
              <w:t>The Resources for the entry.</w:t>
            </w:r>
          </w:p>
        </w:tc>
      </w:tr>
      <w:tr w:rsidR="00D67926" w14:paraId="7F9CB3ED" w14:textId="77777777">
        <w:trPr>
          <w:divId w:val="279191413"/>
          <w:tblCellSpacing w:w="15" w:type="dxa"/>
        </w:trPr>
        <w:tc>
          <w:tcPr>
            <w:tcW w:w="0" w:type="auto"/>
            <w:vAlign w:val="center"/>
            <w:hideMark/>
          </w:tcPr>
          <w:p w14:paraId="0A5CD773" w14:textId="77777777" w:rsidR="00D67926" w:rsidRDefault="008D6FB8">
            <w:pPr>
              <w:rPr>
                <w:rFonts w:eastAsia="Times New Roman"/>
                <w:lang w:val="en-US"/>
              </w:rPr>
            </w:pPr>
            <w:r>
              <w:rPr>
                <w:rFonts w:eastAsia="Times New Roman"/>
                <w:b/>
                <w:bCs/>
                <w:lang w:val="en-US"/>
              </w:rPr>
              <w:t>Bundle.entry.search</w:t>
            </w:r>
          </w:p>
        </w:tc>
        <w:tc>
          <w:tcPr>
            <w:tcW w:w="0" w:type="auto"/>
            <w:vAlign w:val="center"/>
            <w:hideMark/>
          </w:tcPr>
          <w:p w14:paraId="26C21B43" w14:textId="77777777" w:rsidR="00D67926" w:rsidRDefault="00D67926">
            <w:pPr>
              <w:rPr>
                <w:rFonts w:eastAsia="Times New Roman"/>
                <w:lang w:val="en-US"/>
              </w:rPr>
            </w:pPr>
          </w:p>
        </w:tc>
      </w:tr>
      <w:tr w:rsidR="00D67926" w14:paraId="381DCD87" w14:textId="77777777">
        <w:trPr>
          <w:divId w:val="279191413"/>
          <w:tblCellSpacing w:w="15" w:type="dxa"/>
        </w:trPr>
        <w:tc>
          <w:tcPr>
            <w:tcW w:w="0" w:type="auto"/>
            <w:vAlign w:val="center"/>
            <w:hideMark/>
          </w:tcPr>
          <w:p w14:paraId="39AF7C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3854E6" w14:textId="77777777" w:rsidR="00D67926" w:rsidRDefault="008D6FB8">
            <w:pPr>
              <w:rPr>
                <w:rFonts w:eastAsia="Times New Roman"/>
                <w:lang w:val="en-US"/>
              </w:rPr>
            </w:pPr>
            <w:r>
              <w:rPr>
                <w:rFonts w:eastAsia="Times New Roman"/>
                <w:lang w:val="en-US"/>
              </w:rPr>
              <w:t>Search related information</w:t>
            </w:r>
          </w:p>
        </w:tc>
      </w:tr>
      <w:tr w:rsidR="00D67926" w14:paraId="016B6949" w14:textId="77777777">
        <w:trPr>
          <w:divId w:val="279191413"/>
          <w:tblCellSpacing w:w="15" w:type="dxa"/>
        </w:trPr>
        <w:tc>
          <w:tcPr>
            <w:tcW w:w="0" w:type="auto"/>
            <w:vAlign w:val="center"/>
            <w:hideMark/>
          </w:tcPr>
          <w:p w14:paraId="6A6282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463BA7" w14:textId="77777777" w:rsidR="00D67926" w:rsidRDefault="008D6FB8">
            <w:pPr>
              <w:rPr>
                <w:rFonts w:eastAsia="Times New Roman"/>
                <w:lang w:val="en-US"/>
              </w:rPr>
            </w:pPr>
            <w:r>
              <w:rPr>
                <w:rFonts w:eastAsia="Times New Roman"/>
                <w:lang w:val="en-US"/>
              </w:rPr>
              <w:t>Information about the search process that lead to the creation of this entry.</w:t>
            </w:r>
          </w:p>
        </w:tc>
      </w:tr>
      <w:tr w:rsidR="00D67926" w14:paraId="42152A64" w14:textId="77777777">
        <w:trPr>
          <w:divId w:val="279191413"/>
          <w:tblCellSpacing w:w="15" w:type="dxa"/>
        </w:trPr>
        <w:tc>
          <w:tcPr>
            <w:tcW w:w="0" w:type="auto"/>
            <w:vAlign w:val="center"/>
            <w:hideMark/>
          </w:tcPr>
          <w:p w14:paraId="10B2D36A" w14:textId="77777777" w:rsidR="00D67926" w:rsidRDefault="008D6FB8">
            <w:pPr>
              <w:rPr>
                <w:rFonts w:eastAsia="Times New Roman"/>
                <w:lang w:val="en-US"/>
              </w:rPr>
            </w:pPr>
            <w:r>
              <w:rPr>
                <w:rFonts w:eastAsia="Times New Roman"/>
                <w:b/>
                <w:bCs/>
                <w:lang w:val="en-US"/>
              </w:rPr>
              <w:t>Bundle.entry.search.mode</w:t>
            </w:r>
          </w:p>
        </w:tc>
        <w:tc>
          <w:tcPr>
            <w:tcW w:w="0" w:type="auto"/>
            <w:vAlign w:val="center"/>
            <w:hideMark/>
          </w:tcPr>
          <w:p w14:paraId="37653E56" w14:textId="77777777" w:rsidR="00D67926" w:rsidRDefault="00D67926">
            <w:pPr>
              <w:rPr>
                <w:rFonts w:eastAsia="Times New Roman"/>
                <w:lang w:val="en-US"/>
              </w:rPr>
            </w:pPr>
          </w:p>
        </w:tc>
      </w:tr>
      <w:tr w:rsidR="00D67926" w14:paraId="4D728341" w14:textId="77777777">
        <w:trPr>
          <w:divId w:val="279191413"/>
          <w:tblCellSpacing w:w="15" w:type="dxa"/>
        </w:trPr>
        <w:tc>
          <w:tcPr>
            <w:tcW w:w="0" w:type="auto"/>
            <w:vAlign w:val="center"/>
            <w:hideMark/>
          </w:tcPr>
          <w:p w14:paraId="410828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14FE73" w14:textId="77777777" w:rsidR="00D67926" w:rsidRDefault="008D6FB8">
            <w:pPr>
              <w:rPr>
                <w:rFonts w:eastAsia="Times New Roman"/>
                <w:lang w:val="en-US"/>
              </w:rPr>
            </w:pPr>
            <w:r>
              <w:rPr>
                <w:rFonts w:eastAsia="Times New Roman"/>
                <w:lang w:val="en-US"/>
              </w:rPr>
              <w:t>Why this entry is in the result set - whether it's included as a match or because of an _</w:t>
            </w:r>
            <w:commentRangeStart w:id="91"/>
            <w:r>
              <w:rPr>
                <w:rFonts w:eastAsia="Times New Roman"/>
                <w:lang w:val="en-US"/>
              </w:rPr>
              <w:t>include</w:t>
            </w:r>
            <w:commentRangeEnd w:id="91"/>
            <w:r w:rsidR="00421456">
              <w:rPr>
                <w:rStyle w:val="CommentReference"/>
              </w:rPr>
              <w:commentReference w:id="91"/>
            </w:r>
            <w:r>
              <w:rPr>
                <w:rFonts w:eastAsia="Times New Roman"/>
                <w:lang w:val="en-US"/>
              </w:rPr>
              <w:t xml:space="preserve"> requirement.</w:t>
            </w:r>
          </w:p>
        </w:tc>
      </w:tr>
      <w:tr w:rsidR="00D67926" w14:paraId="6CE830F2" w14:textId="77777777">
        <w:trPr>
          <w:divId w:val="279191413"/>
          <w:tblCellSpacing w:w="15" w:type="dxa"/>
        </w:trPr>
        <w:tc>
          <w:tcPr>
            <w:tcW w:w="0" w:type="auto"/>
            <w:vAlign w:val="center"/>
            <w:hideMark/>
          </w:tcPr>
          <w:p w14:paraId="3D2229A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A4F216" w14:textId="77777777" w:rsidR="00D67926" w:rsidRDefault="008D6FB8">
            <w:pPr>
              <w:rPr>
                <w:rFonts w:eastAsia="Times New Roman"/>
                <w:lang w:val="en-US"/>
              </w:rPr>
            </w:pPr>
            <w:r>
              <w:rPr>
                <w:rFonts w:eastAsia="Times New Roman"/>
                <w:lang w:val="en-US"/>
              </w:rPr>
              <w:t xml:space="preserve">There is only one mode. In some corner cases, a resource may be included because it is both a match and an include. In these circumstances, 'match' takes precedence. </w:t>
            </w:r>
          </w:p>
        </w:tc>
      </w:tr>
      <w:tr w:rsidR="00D67926" w14:paraId="7D656C61" w14:textId="77777777">
        <w:trPr>
          <w:divId w:val="279191413"/>
          <w:tblCellSpacing w:w="15" w:type="dxa"/>
        </w:trPr>
        <w:tc>
          <w:tcPr>
            <w:tcW w:w="0" w:type="auto"/>
            <w:vAlign w:val="center"/>
            <w:hideMark/>
          </w:tcPr>
          <w:p w14:paraId="22AAB6E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370FCA" w14:textId="77777777" w:rsidR="00D67926" w:rsidRDefault="008D6FB8">
            <w:pPr>
              <w:rPr>
                <w:rFonts w:eastAsia="Times New Roman"/>
                <w:lang w:val="en-US"/>
              </w:rPr>
            </w:pPr>
            <w:r>
              <w:rPr>
                <w:rFonts w:eastAsia="Times New Roman"/>
                <w:lang w:val="en-US"/>
              </w:rPr>
              <w:t>Why an entry is in the result set - whether it's included as a match or because of an _include requirement</w:t>
            </w:r>
          </w:p>
        </w:tc>
      </w:tr>
      <w:tr w:rsidR="00D67926" w14:paraId="52D94830" w14:textId="77777777">
        <w:trPr>
          <w:divId w:val="279191413"/>
          <w:tblCellSpacing w:w="15" w:type="dxa"/>
        </w:trPr>
        <w:tc>
          <w:tcPr>
            <w:tcW w:w="0" w:type="auto"/>
            <w:vAlign w:val="center"/>
            <w:hideMark/>
          </w:tcPr>
          <w:p w14:paraId="36FBC7B0" w14:textId="77777777" w:rsidR="00D67926" w:rsidRDefault="008D6FB8">
            <w:pPr>
              <w:rPr>
                <w:rFonts w:eastAsia="Times New Roman"/>
                <w:lang w:val="en-US"/>
              </w:rPr>
            </w:pPr>
            <w:r>
              <w:rPr>
                <w:rFonts w:eastAsia="Times New Roman"/>
                <w:b/>
                <w:bCs/>
                <w:lang w:val="en-US"/>
              </w:rPr>
              <w:t>Bundle.entry.search.score</w:t>
            </w:r>
          </w:p>
        </w:tc>
        <w:tc>
          <w:tcPr>
            <w:tcW w:w="0" w:type="auto"/>
            <w:vAlign w:val="center"/>
            <w:hideMark/>
          </w:tcPr>
          <w:p w14:paraId="74288DEA" w14:textId="77777777" w:rsidR="00D67926" w:rsidRDefault="00D67926">
            <w:pPr>
              <w:rPr>
                <w:rFonts w:eastAsia="Times New Roman"/>
                <w:lang w:val="en-US"/>
              </w:rPr>
            </w:pPr>
          </w:p>
        </w:tc>
      </w:tr>
      <w:tr w:rsidR="00D67926" w14:paraId="0FDB6955" w14:textId="77777777">
        <w:trPr>
          <w:divId w:val="279191413"/>
          <w:tblCellSpacing w:w="15" w:type="dxa"/>
        </w:trPr>
        <w:tc>
          <w:tcPr>
            <w:tcW w:w="0" w:type="auto"/>
            <w:vAlign w:val="center"/>
            <w:hideMark/>
          </w:tcPr>
          <w:p w14:paraId="74B32EC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16843A" w14:textId="77777777" w:rsidR="00D67926" w:rsidRDefault="008D6FB8">
            <w:pPr>
              <w:rPr>
                <w:rFonts w:eastAsia="Times New Roman"/>
                <w:lang w:val="en-US"/>
              </w:rPr>
            </w:pPr>
            <w:r>
              <w:rPr>
                <w:rFonts w:eastAsia="Times New Roman"/>
                <w:lang w:val="en-US"/>
              </w:rPr>
              <w:t>Search ranking (between 0 and 1)</w:t>
            </w:r>
          </w:p>
        </w:tc>
      </w:tr>
      <w:tr w:rsidR="00D67926" w14:paraId="70CD83D4" w14:textId="77777777">
        <w:trPr>
          <w:divId w:val="279191413"/>
          <w:tblCellSpacing w:w="15" w:type="dxa"/>
        </w:trPr>
        <w:tc>
          <w:tcPr>
            <w:tcW w:w="0" w:type="auto"/>
            <w:vAlign w:val="center"/>
            <w:hideMark/>
          </w:tcPr>
          <w:p w14:paraId="6F64A7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7D164F" w14:textId="77777777" w:rsidR="00D67926" w:rsidRDefault="008D6FB8">
            <w:pPr>
              <w:rPr>
                <w:rFonts w:eastAsia="Times New Roman"/>
                <w:lang w:val="en-US"/>
              </w:rPr>
            </w:pPr>
            <w:r>
              <w:rPr>
                <w:rFonts w:eastAsia="Times New Roman"/>
                <w:lang w:val="en-US"/>
              </w:rPr>
              <w:t>When searching, the server's search ranking score for the entry.</w:t>
            </w:r>
          </w:p>
        </w:tc>
      </w:tr>
      <w:tr w:rsidR="00D67926" w14:paraId="3660E0B8" w14:textId="77777777">
        <w:trPr>
          <w:divId w:val="279191413"/>
          <w:tblCellSpacing w:w="15" w:type="dxa"/>
        </w:trPr>
        <w:tc>
          <w:tcPr>
            <w:tcW w:w="0" w:type="auto"/>
            <w:vAlign w:val="center"/>
            <w:hideMark/>
          </w:tcPr>
          <w:p w14:paraId="17473F8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35CB38D" w14:textId="77777777" w:rsidR="00D67926" w:rsidRDefault="008D6FB8">
            <w:pPr>
              <w:rPr>
                <w:rFonts w:eastAsia="Times New Roman"/>
                <w:lang w:val="en-US"/>
              </w:rPr>
            </w:pPr>
            <w:r>
              <w:rPr>
                <w:rFonts w:eastAsia="Times New Roman"/>
                <w:lang w:val="en-US"/>
              </w:rPr>
              <w:t xml:space="preserve">Servers are not required to return a ranking score. 1 is most relevant, and 0 is least relevant. Often, search </w:t>
            </w:r>
            <w:r>
              <w:rPr>
                <w:rFonts w:eastAsia="Times New Roman"/>
                <w:lang w:val="en-US"/>
              </w:rPr>
              <w:lastRenderedPageBreak/>
              <w:t xml:space="preserve">results are sorted by score, but the client may specify a different sort order. </w:t>
            </w:r>
          </w:p>
        </w:tc>
      </w:tr>
      <w:tr w:rsidR="00D67926" w14:paraId="67375BAE" w14:textId="77777777">
        <w:trPr>
          <w:divId w:val="279191413"/>
          <w:tblCellSpacing w:w="15" w:type="dxa"/>
        </w:trPr>
        <w:tc>
          <w:tcPr>
            <w:tcW w:w="0" w:type="auto"/>
            <w:vAlign w:val="center"/>
            <w:hideMark/>
          </w:tcPr>
          <w:p w14:paraId="3D99CB09" w14:textId="77777777" w:rsidR="00D67926" w:rsidRDefault="008D6FB8">
            <w:pPr>
              <w:rPr>
                <w:rFonts w:eastAsia="Times New Roman"/>
                <w:lang w:val="en-US"/>
              </w:rPr>
            </w:pPr>
            <w:r>
              <w:rPr>
                <w:rFonts w:eastAsia="Times New Roman"/>
                <w:b/>
                <w:bCs/>
                <w:lang w:val="en-US"/>
              </w:rPr>
              <w:lastRenderedPageBreak/>
              <w:t>Bundle.entry.request</w:t>
            </w:r>
          </w:p>
        </w:tc>
        <w:tc>
          <w:tcPr>
            <w:tcW w:w="0" w:type="auto"/>
            <w:vAlign w:val="center"/>
            <w:hideMark/>
          </w:tcPr>
          <w:p w14:paraId="500EEA17" w14:textId="77777777" w:rsidR="00D67926" w:rsidRDefault="00D67926">
            <w:pPr>
              <w:rPr>
                <w:rFonts w:eastAsia="Times New Roman"/>
                <w:lang w:val="en-US"/>
              </w:rPr>
            </w:pPr>
          </w:p>
        </w:tc>
      </w:tr>
      <w:tr w:rsidR="00D67926" w14:paraId="2C373714" w14:textId="77777777">
        <w:trPr>
          <w:divId w:val="279191413"/>
          <w:tblCellSpacing w:w="15" w:type="dxa"/>
        </w:trPr>
        <w:tc>
          <w:tcPr>
            <w:tcW w:w="0" w:type="auto"/>
            <w:vAlign w:val="center"/>
            <w:hideMark/>
          </w:tcPr>
          <w:p w14:paraId="51C50E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CC5074" w14:textId="77777777" w:rsidR="00D67926" w:rsidRDefault="008D6FB8">
            <w:pPr>
              <w:rPr>
                <w:rFonts w:eastAsia="Times New Roman"/>
                <w:lang w:val="en-US"/>
              </w:rPr>
            </w:pPr>
            <w:r>
              <w:rPr>
                <w:rFonts w:eastAsia="Times New Roman"/>
                <w:lang w:val="en-US"/>
              </w:rPr>
              <w:t>Transaction Related Information</w:t>
            </w:r>
          </w:p>
        </w:tc>
      </w:tr>
      <w:tr w:rsidR="00D67926" w14:paraId="325366EF" w14:textId="77777777">
        <w:trPr>
          <w:divId w:val="279191413"/>
          <w:tblCellSpacing w:w="15" w:type="dxa"/>
        </w:trPr>
        <w:tc>
          <w:tcPr>
            <w:tcW w:w="0" w:type="auto"/>
            <w:vAlign w:val="center"/>
            <w:hideMark/>
          </w:tcPr>
          <w:p w14:paraId="5D48B1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DF1C74" w14:textId="77777777"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14:paraId="44BEF8AA" w14:textId="77777777">
        <w:trPr>
          <w:divId w:val="279191413"/>
          <w:tblCellSpacing w:w="15" w:type="dxa"/>
        </w:trPr>
        <w:tc>
          <w:tcPr>
            <w:tcW w:w="0" w:type="auto"/>
            <w:vAlign w:val="center"/>
            <w:hideMark/>
          </w:tcPr>
          <w:p w14:paraId="44A09BAB" w14:textId="77777777" w:rsidR="00D67926" w:rsidRDefault="008D6FB8">
            <w:pPr>
              <w:rPr>
                <w:rFonts w:eastAsia="Times New Roman"/>
                <w:lang w:val="en-US"/>
              </w:rPr>
            </w:pPr>
            <w:r>
              <w:rPr>
                <w:rFonts w:eastAsia="Times New Roman"/>
                <w:b/>
                <w:bCs/>
                <w:lang w:val="en-US"/>
              </w:rPr>
              <w:t>Bundle.entry.request.method</w:t>
            </w:r>
          </w:p>
        </w:tc>
        <w:tc>
          <w:tcPr>
            <w:tcW w:w="0" w:type="auto"/>
            <w:vAlign w:val="center"/>
            <w:hideMark/>
          </w:tcPr>
          <w:p w14:paraId="6080B57A" w14:textId="77777777" w:rsidR="00D67926" w:rsidRDefault="00D67926">
            <w:pPr>
              <w:rPr>
                <w:rFonts w:eastAsia="Times New Roman"/>
                <w:lang w:val="en-US"/>
              </w:rPr>
            </w:pPr>
          </w:p>
        </w:tc>
      </w:tr>
      <w:tr w:rsidR="00D67926" w14:paraId="28B89D99" w14:textId="77777777">
        <w:trPr>
          <w:divId w:val="279191413"/>
          <w:tblCellSpacing w:w="15" w:type="dxa"/>
        </w:trPr>
        <w:tc>
          <w:tcPr>
            <w:tcW w:w="0" w:type="auto"/>
            <w:vAlign w:val="center"/>
            <w:hideMark/>
          </w:tcPr>
          <w:p w14:paraId="6D5668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F1E3B0" w14:textId="77777777" w:rsidR="00D67926" w:rsidRDefault="008D6FB8">
            <w:pPr>
              <w:rPr>
                <w:rFonts w:eastAsia="Times New Roman"/>
                <w:lang w:val="en-US"/>
              </w:rPr>
            </w:pPr>
            <w:r>
              <w:rPr>
                <w:rFonts w:eastAsia="Times New Roman"/>
                <w:lang w:val="en-US"/>
              </w:rPr>
              <w:t>The HTTP verb for this entry in either a update history, or a transaction/ transaction response.</w:t>
            </w:r>
          </w:p>
        </w:tc>
      </w:tr>
      <w:tr w:rsidR="00D67926" w14:paraId="2798F395" w14:textId="77777777">
        <w:trPr>
          <w:divId w:val="279191413"/>
          <w:tblCellSpacing w:w="15" w:type="dxa"/>
        </w:trPr>
        <w:tc>
          <w:tcPr>
            <w:tcW w:w="0" w:type="auto"/>
            <w:vAlign w:val="center"/>
            <w:hideMark/>
          </w:tcPr>
          <w:p w14:paraId="4D82B51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A69601D" w14:textId="77777777" w:rsidR="00D67926" w:rsidRDefault="008D6FB8">
            <w:pPr>
              <w:rPr>
                <w:rFonts w:eastAsia="Times New Roman"/>
                <w:lang w:val="en-US"/>
              </w:rPr>
            </w:pPr>
            <w:r>
              <w:rPr>
                <w:rFonts w:eastAsia="Times New Roman"/>
                <w:lang w:val="en-US"/>
              </w:rPr>
              <w:t>HTTP verbs (in the HTTP command line)</w:t>
            </w:r>
          </w:p>
        </w:tc>
      </w:tr>
      <w:tr w:rsidR="00D67926" w14:paraId="0C20D424" w14:textId="77777777">
        <w:trPr>
          <w:divId w:val="279191413"/>
          <w:tblCellSpacing w:w="15" w:type="dxa"/>
        </w:trPr>
        <w:tc>
          <w:tcPr>
            <w:tcW w:w="0" w:type="auto"/>
            <w:vAlign w:val="center"/>
            <w:hideMark/>
          </w:tcPr>
          <w:p w14:paraId="31C553B3" w14:textId="77777777" w:rsidR="00D67926" w:rsidRDefault="008D6FB8">
            <w:pPr>
              <w:rPr>
                <w:rFonts w:eastAsia="Times New Roman"/>
                <w:lang w:val="en-US"/>
              </w:rPr>
            </w:pPr>
            <w:r>
              <w:rPr>
                <w:rFonts w:eastAsia="Times New Roman"/>
                <w:b/>
                <w:bCs/>
                <w:lang w:val="en-US"/>
              </w:rPr>
              <w:t>Bundle.entry.request.url</w:t>
            </w:r>
          </w:p>
        </w:tc>
        <w:tc>
          <w:tcPr>
            <w:tcW w:w="0" w:type="auto"/>
            <w:vAlign w:val="center"/>
            <w:hideMark/>
          </w:tcPr>
          <w:p w14:paraId="7A28D92F" w14:textId="77777777" w:rsidR="00D67926" w:rsidRDefault="00D67926">
            <w:pPr>
              <w:rPr>
                <w:rFonts w:eastAsia="Times New Roman"/>
                <w:lang w:val="en-US"/>
              </w:rPr>
            </w:pPr>
          </w:p>
        </w:tc>
      </w:tr>
      <w:tr w:rsidR="00D67926" w14:paraId="4889BE07" w14:textId="77777777">
        <w:trPr>
          <w:divId w:val="279191413"/>
          <w:tblCellSpacing w:w="15" w:type="dxa"/>
        </w:trPr>
        <w:tc>
          <w:tcPr>
            <w:tcW w:w="0" w:type="auto"/>
            <w:vAlign w:val="center"/>
            <w:hideMark/>
          </w:tcPr>
          <w:p w14:paraId="62772A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A5ED35" w14:textId="77777777" w:rsidR="00D67926" w:rsidRDefault="008D6FB8">
            <w:pPr>
              <w:rPr>
                <w:rFonts w:eastAsia="Times New Roman"/>
                <w:lang w:val="en-US"/>
              </w:rPr>
            </w:pPr>
            <w:r>
              <w:rPr>
                <w:rFonts w:eastAsia="Times New Roman"/>
                <w:lang w:val="en-US"/>
              </w:rPr>
              <w:t>URL for HTTP equivalent of this entry</w:t>
            </w:r>
          </w:p>
        </w:tc>
      </w:tr>
      <w:tr w:rsidR="00D67926" w14:paraId="0F6A4911" w14:textId="77777777">
        <w:trPr>
          <w:divId w:val="279191413"/>
          <w:tblCellSpacing w:w="15" w:type="dxa"/>
        </w:trPr>
        <w:tc>
          <w:tcPr>
            <w:tcW w:w="0" w:type="auto"/>
            <w:vAlign w:val="center"/>
            <w:hideMark/>
          </w:tcPr>
          <w:p w14:paraId="674C00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AC3B42" w14:textId="77777777" w:rsidR="00D67926" w:rsidRDefault="008D6FB8">
            <w:pPr>
              <w:rPr>
                <w:rFonts w:eastAsia="Times New Roman"/>
                <w:lang w:val="en-US"/>
              </w:rPr>
            </w:pPr>
            <w:r>
              <w:rPr>
                <w:rFonts w:eastAsia="Times New Roman"/>
                <w:lang w:val="en-US"/>
              </w:rPr>
              <w:t>The URL for this entry, relative to the root (the address to which the request is posted).</w:t>
            </w:r>
          </w:p>
        </w:tc>
      </w:tr>
      <w:tr w:rsidR="00D67926" w14:paraId="2DE88047" w14:textId="77777777">
        <w:trPr>
          <w:divId w:val="279191413"/>
          <w:tblCellSpacing w:w="15" w:type="dxa"/>
        </w:trPr>
        <w:tc>
          <w:tcPr>
            <w:tcW w:w="0" w:type="auto"/>
            <w:vAlign w:val="center"/>
            <w:hideMark/>
          </w:tcPr>
          <w:p w14:paraId="7B81CED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DE8FAC1" w14:textId="77777777" w:rsidR="00D67926" w:rsidRDefault="008D6FB8">
            <w:pPr>
              <w:rPr>
                <w:rFonts w:eastAsia="Times New Roman"/>
                <w:lang w:val="en-US"/>
              </w:rPr>
            </w:pPr>
            <w:r>
              <w:rPr>
                <w:rFonts w:eastAsia="Times New Roman"/>
                <w:lang w:val="en-US"/>
              </w:rPr>
              <w:t xml:space="preserve">E.g. for a Patient Create, the method would be "POST" and the url would be "Patient". For a Patient Update, the method would be PUT, and the url would be "Patient/[id]". </w:t>
            </w:r>
          </w:p>
        </w:tc>
      </w:tr>
      <w:tr w:rsidR="00D67926" w14:paraId="0E57D34C" w14:textId="77777777">
        <w:trPr>
          <w:divId w:val="279191413"/>
          <w:tblCellSpacing w:w="15" w:type="dxa"/>
        </w:trPr>
        <w:tc>
          <w:tcPr>
            <w:tcW w:w="0" w:type="auto"/>
            <w:vAlign w:val="center"/>
            <w:hideMark/>
          </w:tcPr>
          <w:p w14:paraId="4B8DE62E" w14:textId="77777777" w:rsidR="00D67926" w:rsidRDefault="008D6FB8">
            <w:pPr>
              <w:rPr>
                <w:rFonts w:eastAsia="Times New Roman"/>
                <w:lang w:val="en-US"/>
              </w:rPr>
            </w:pPr>
            <w:r>
              <w:rPr>
                <w:rFonts w:eastAsia="Times New Roman"/>
                <w:b/>
                <w:bCs/>
                <w:lang w:val="en-US"/>
              </w:rPr>
              <w:t>Bundle.entry.request.ifNoneMatch</w:t>
            </w:r>
          </w:p>
        </w:tc>
        <w:tc>
          <w:tcPr>
            <w:tcW w:w="0" w:type="auto"/>
            <w:vAlign w:val="center"/>
            <w:hideMark/>
          </w:tcPr>
          <w:p w14:paraId="1DC44A01" w14:textId="77777777" w:rsidR="00D67926" w:rsidRDefault="00D67926">
            <w:pPr>
              <w:rPr>
                <w:rFonts w:eastAsia="Times New Roman"/>
                <w:lang w:val="en-US"/>
              </w:rPr>
            </w:pPr>
          </w:p>
        </w:tc>
      </w:tr>
      <w:tr w:rsidR="00D67926" w14:paraId="1726EE45" w14:textId="77777777">
        <w:trPr>
          <w:divId w:val="279191413"/>
          <w:tblCellSpacing w:w="15" w:type="dxa"/>
        </w:trPr>
        <w:tc>
          <w:tcPr>
            <w:tcW w:w="0" w:type="auto"/>
            <w:vAlign w:val="center"/>
            <w:hideMark/>
          </w:tcPr>
          <w:p w14:paraId="5A51B0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E53B77" w14:textId="77777777" w:rsidR="00D67926" w:rsidRDefault="008D6FB8">
            <w:pPr>
              <w:rPr>
                <w:rFonts w:eastAsia="Times New Roman"/>
                <w:lang w:val="en-US"/>
              </w:rPr>
            </w:pPr>
            <w:r>
              <w:rPr>
                <w:rFonts w:eastAsia="Times New Roman"/>
                <w:lang w:val="en-US"/>
              </w:rPr>
              <w:t>For managing cache currency</w:t>
            </w:r>
          </w:p>
        </w:tc>
      </w:tr>
      <w:tr w:rsidR="00D67926" w14:paraId="42150096" w14:textId="77777777">
        <w:trPr>
          <w:divId w:val="279191413"/>
          <w:tblCellSpacing w:w="15" w:type="dxa"/>
        </w:trPr>
        <w:tc>
          <w:tcPr>
            <w:tcW w:w="0" w:type="auto"/>
            <w:vAlign w:val="center"/>
            <w:hideMark/>
          </w:tcPr>
          <w:p w14:paraId="4B8F7C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B08CC3" w14:textId="77777777" w:rsidR="00D67926" w:rsidRDefault="008D6FB8">
            <w:pPr>
              <w:rPr>
                <w:rFonts w:eastAsia="Times New Roman"/>
                <w:lang w:val="en-US"/>
              </w:rPr>
            </w:pPr>
            <w:r>
              <w:rPr>
                <w:rFonts w:eastAsia="Times New Roman"/>
                <w:lang w:val="en-US"/>
              </w:rPr>
              <w:t>If the ETag values match, return a 304 Not modified status. See the the API documentation for ["Conditional Read"](http.html#cread).</w:t>
            </w:r>
          </w:p>
        </w:tc>
      </w:tr>
      <w:tr w:rsidR="00D67926" w14:paraId="70B6B575" w14:textId="77777777">
        <w:trPr>
          <w:divId w:val="279191413"/>
          <w:tblCellSpacing w:w="15" w:type="dxa"/>
        </w:trPr>
        <w:tc>
          <w:tcPr>
            <w:tcW w:w="0" w:type="auto"/>
            <w:vAlign w:val="center"/>
            <w:hideMark/>
          </w:tcPr>
          <w:p w14:paraId="3AC45BF9" w14:textId="77777777" w:rsidR="00D67926" w:rsidRDefault="008D6FB8">
            <w:pPr>
              <w:rPr>
                <w:rFonts w:eastAsia="Times New Roman"/>
                <w:lang w:val="en-US"/>
              </w:rPr>
            </w:pPr>
            <w:r>
              <w:rPr>
                <w:rFonts w:eastAsia="Times New Roman"/>
                <w:b/>
                <w:bCs/>
                <w:lang w:val="en-US"/>
              </w:rPr>
              <w:t>Bundle.entry.request.ifModifiedSince</w:t>
            </w:r>
          </w:p>
        </w:tc>
        <w:tc>
          <w:tcPr>
            <w:tcW w:w="0" w:type="auto"/>
            <w:vAlign w:val="center"/>
            <w:hideMark/>
          </w:tcPr>
          <w:p w14:paraId="1A09455D" w14:textId="77777777" w:rsidR="00D67926" w:rsidRDefault="00D67926">
            <w:pPr>
              <w:rPr>
                <w:rFonts w:eastAsia="Times New Roman"/>
                <w:lang w:val="en-US"/>
              </w:rPr>
            </w:pPr>
          </w:p>
        </w:tc>
      </w:tr>
      <w:tr w:rsidR="00D67926" w14:paraId="3296DBE5" w14:textId="77777777">
        <w:trPr>
          <w:divId w:val="279191413"/>
          <w:tblCellSpacing w:w="15" w:type="dxa"/>
        </w:trPr>
        <w:tc>
          <w:tcPr>
            <w:tcW w:w="0" w:type="auto"/>
            <w:vAlign w:val="center"/>
            <w:hideMark/>
          </w:tcPr>
          <w:p w14:paraId="2C5C3D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C12AE1" w14:textId="77777777" w:rsidR="00D67926" w:rsidRDefault="008D6FB8">
            <w:pPr>
              <w:rPr>
                <w:rFonts w:eastAsia="Times New Roman"/>
                <w:lang w:val="en-US"/>
              </w:rPr>
            </w:pPr>
            <w:r>
              <w:rPr>
                <w:rFonts w:eastAsia="Times New Roman"/>
                <w:lang w:val="en-US"/>
              </w:rPr>
              <w:t>For managing update contention</w:t>
            </w:r>
          </w:p>
        </w:tc>
      </w:tr>
      <w:tr w:rsidR="00D67926" w14:paraId="697DC3FF" w14:textId="77777777">
        <w:trPr>
          <w:divId w:val="279191413"/>
          <w:tblCellSpacing w:w="15" w:type="dxa"/>
        </w:trPr>
        <w:tc>
          <w:tcPr>
            <w:tcW w:w="0" w:type="auto"/>
            <w:vAlign w:val="center"/>
            <w:hideMark/>
          </w:tcPr>
          <w:p w14:paraId="607EB8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68D9F0" w14:textId="77777777" w:rsidR="00D67926" w:rsidRDefault="008D6FB8">
            <w:pPr>
              <w:rPr>
                <w:rFonts w:eastAsia="Times New Roman"/>
                <w:lang w:val="en-US"/>
              </w:rPr>
            </w:pPr>
            <w:r>
              <w:rPr>
                <w:rFonts w:eastAsia="Times New Roman"/>
                <w:lang w:val="en-US"/>
              </w:rPr>
              <w:t>Only perform the operation if the last updated date matches. See the the API documentation for ["Conditional Read"](http.html#cread).</w:t>
            </w:r>
          </w:p>
        </w:tc>
      </w:tr>
      <w:tr w:rsidR="00D67926" w14:paraId="509FACBC" w14:textId="77777777">
        <w:trPr>
          <w:divId w:val="279191413"/>
          <w:tblCellSpacing w:w="15" w:type="dxa"/>
        </w:trPr>
        <w:tc>
          <w:tcPr>
            <w:tcW w:w="0" w:type="auto"/>
            <w:vAlign w:val="center"/>
            <w:hideMark/>
          </w:tcPr>
          <w:p w14:paraId="18D4F890" w14:textId="77777777" w:rsidR="00D67926" w:rsidRDefault="008D6FB8">
            <w:pPr>
              <w:rPr>
                <w:rFonts w:eastAsia="Times New Roman"/>
                <w:lang w:val="en-US"/>
              </w:rPr>
            </w:pPr>
            <w:r>
              <w:rPr>
                <w:rFonts w:eastAsia="Times New Roman"/>
                <w:b/>
                <w:bCs/>
                <w:lang w:val="en-US"/>
              </w:rPr>
              <w:t>Bundle.entry.request.ifMatch</w:t>
            </w:r>
          </w:p>
        </w:tc>
        <w:tc>
          <w:tcPr>
            <w:tcW w:w="0" w:type="auto"/>
            <w:vAlign w:val="center"/>
            <w:hideMark/>
          </w:tcPr>
          <w:p w14:paraId="3D506782" w14:textId="77777777" w:rsidR="00D67926" w:rsidRDefault="00D67926">
            <w:pPr>
              <w:rPr>
                <w:rFonts w:eastAsia="Times New Roman"/>
                <w:lang w:val="en-US"/>
              </w:rPr>
            </w:pPr>
          </w:p>
        </w:tc>
      </w:tr>
      <w:tr w:rsidR="00D67926" w14:paraId="7E736F9D" w14:textId="77777777">
        <w:trPr>
          <w:divId w:val="279191413"/>
          <w:tblCellSpacing w:w="15" w:type="dxa"/>
        </w:trPr>
        <w:tc>
          <w:tcPr>
            <w:tcW w:w="0" w:type="auto"/>
            <w:vAlign w:val="center"/>
            <w:hideMark/>
          </w:tcPr>
          <w:p w14:paraId="18B27F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C72F6F" w14:textId="77777777" w:rsidR="00D67926" w:rsidRDefault="008D6FB8">
            <w:pPr>
              <w:rPr>
                <w:rFonts w:eastAsia="Times New Roman"/>
                <w:lang w:val="en-US"/>
              </w:rPr>
            </w:pPr>
            <w:r>
              <w:rPr>
                <w:rFonts w:eastAsia="Times New Roman"/>
                <w:lang w:val="en-US"/>
              </w:rPr>
              <w:t>For managing update contention</w:t>
            </w:r>
          </w:p>
        </w:tc>
      </w:tr>
      <w:tr w:rsidR="00D67926" w14:paraId="2168D1EE" w14:textId="77777777">
        <w:trPr>
          <w:divId w:val="279191413"/>
          <w:tblCellSpacing w:w="15" w:type="dxa"/>
        </w:trPr>
        <w:tc>
          <w:tcPr>
            <w:tcW w:w="0" w:type="auto"/>
            <w:vAlign w:val="center"/>
            <w:hideMark/>
          </w:tcPr>
          <w:p w14:paraId="2D8DE6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CBD2F5" w14:textId="77777777" w:rsidR="00D67926" w:rsidRDefault="008D6FB8">
            <w:pPr>
              <w:rPr>
                <w:rFonts w:eastAsia="Times New Roman"/>
                <w:lang w:val="en-US"/>
              </w:rPr>
            </w:pPr>
            <w:r>
              <w:rPr>
                <w:rFonts w:eastAsia="Times New Roman"/>
                <w:lang w:val="en-US"/>
              </w:rPr>
              <w:t>Only perform the operation if the Etag value matches. For more information, see the API section ["Managing Resource Contention"](http.html#concurrency).</w:t>
            </w:r>
          </w:p>
        </w:tc>
      </w:tr>
      <w:tr w:rsidR="00D67926" w14:paraId="5FC0F9B0" w14:textId="77777777">
        <w:trPr>
          <w:divId w:val="279191413"/>
          <w:tblCellSpacing w:w="15" w:type="dxa"/>
        </w:trPr>
        <w:tc>
          <w:tcPr>
            <w:tcW w:w="0" w:type="auto"/>
            <w:vAlign w:val="center"/>
            <w:hideMark/>
          </w:tcPr>
          <w:p w14:paraId="4D4A5188" w14:textId="77777777" w:rsidR="00D67926" w:rsidRDefault="008D6FB8">
            <w:pPr>
              <w:rPr>
                <w:rFonts w:eastAsia="Times New Roman"/>
                <w:lang w:val="en-US"/>
              </w:rPr>
            </w:pPr>
            <w:r>
              <w:rPr>
                <w:rFonts w:eastAsia="Times New Roman"/>
                <w:b/>
                <w:bCs/>
                <w:lang w:val="en-US"/>
              </w:rPr>
              <w:t>Bundle.entry.request.ifNoneExist</w:t>
            </w:r>
          </w:p>
        </w:tc>
        <w:tc>
          <w:tcPr>
            <w:tcW w:w="0" w:type="auto"/>
            <w:vAlign w:val="center"/>
            <w:hideMark/>
          </w:tcPr>
          <w:p w14:paraId="37269F7B" w14:textId="77777777" w:rsidR="00D67926" w:rsidRDefault="00D67926">
            <w:pPr>
              <w:rPr>
                <w:rFonts w:eastAsia="Times New Roman"/>
                <w:lang w:val="en-US"/>
              </w:rPr>
            </w:pPr>
          </w:p>
        </w:tc>
      </w:tr>
      <w:tr w:rsidR="00D67926" w14:paraId="3C7294F6" w14:textId="77777777">
        <w:trPr>
          <w:divId w:val="279191413"/>
          <w:tblCellSpacing w:w="15" w:type="dxa"/>
        </w:trPr>
        <w:tc>
          <w:tcPr>
            <w:tcW w:w="0" w:type="auto"/>
            <w:vAlign w:val="center"/>
            <w:hideMark/>
          </w:tcPr>
          <w:p w14:paraId="0937C42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6C151C" w14:textId="77777777" w:rsidR="00D67926" w:rsidRDefault="008D6FB8">
            <w:pPr>
              <w:rPr>
                <w:rFonts w:eastAsia="Times New Roman"/>
                <w:lang w:val="en-US"/>
              </w:rPr>
            </w:pPr>
            <w:r>
              <w:rPr>
                <w:rFonts w:eastAsia="Times New Roman"/>
                <w:lang w:val="en-US"/>
              </w:rPr>
              <w:t>For conditional creates</w:t>
            </w:r>
          </w:p>
        </w:tc>
      </w:tr>
      <w:tr w:rsidR="00D67926" w14:paraId="365D6392" w14:textId="77777777">
        <w:trPr>
          <w:divId w:val="279191413"/>
          <w:tblCellSpacing w:w="15" w:type="dxa"/>
        </w:trPr>
        <w:tc>
          <w:tcPr>
            <w:tcW w:w="0" w:type="auto"/>
            <w:vAlign w:val="center"/>
            <w:hideMark/>
          </w:tcPr>
          <w:p w14:paraId="12C967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8BD453" w14:textId="3A4EC5DB" w:rsidR="00D67926" w:rsidRDefault="008D6FB8">
            <w:pPr>
              <w:rPr>
                <w:rFonts w:eastAsia="Times New Roman"/>
                <w:lang w:val="en-US"/>
              </w:rPr>
            </w:pPr>
            <w:r>
              <w:rPr>
                <w:rFonts w:eastAsia="Times New Roman"/>
                <w:lang w:val="en-US"/>
              </w:rPr>
              <w:t>Instruct the server not to perform the create if a specified resource already exists. For further information</w:t>
            </w:r>
            <w:ins w:id="92" w:author="Cary Ussery" w:date="2015-09-10T19:56:00Z">
              <w:r w:rsidR="00421456">
                <w:rPr>
                  <w:rFonts w:eastAsia="Times New Roman"/>
                  <w:lang w:val="en-US"/>
                </w:rPr>
                <w:t xml:space="preserve"> </w:t>
              </w:r>
            </w:ins>
            <w:del w:id="93" w:author="Cary Ussery" w:date="2015-09-10T19:56:00Z">
              <w:r w:rsidDel="00421456">
                <w:rPr>
                  <w:rFonts w:eastAsia="Times New Roman"/>
                  <w:lang w:val="en-US"/>
                </w:rPr>
                <w:delText>,</w:delText>
              </w:r>
            </w:del>
            <w:r>
              <w:rPr>
                <w:rFonts w:eastAsia="Times New Roman"/>
                <w:lang w:val="en-US"/>
              </w:rPr>
              <w:t xml:space="preserve">see the the API documentation for ["Conditional Create"](http.html#ccreate). This is just the query portion of the URL - what follows the "?" (not including the "?"). </w:t>
            </w:r>
          </w:p>
        </w:tc>
      </w:tr>
      <w:tr w:rsidR="00D67926" w14:paraId="31226BF6" w14:textId="77777777">
        <w:trPr>
          <w:divId w:val="279191413"/>
          <w:tblCellSpacing w:w="15" w:type="dxa"/>
        </w:trPr>
        <w:tc>
          <w:tcPr>
            <w:tcW w:w="0" w:type="auto"/>
            <w:vAlign w:val="center"/>
            <w:hideMark/>
          </w:tcPr>
          <w:p w14:paraId="37C1B5B3" w14:textId="77777777" w:rsidR="00D67926" w:rsidRDefault="008D6FB8">
            <w:pPr>
              <w:rPr>
                <w:rFonts w:eastAsia="Times New Roman"/>
                <w:lang w:val="en-US"/>
              </w:rPr>
            </w:pPr>
            <w:r>
              <w:rPr>
                <w:rFonts w:eastAsia="Times New Roman"/>
                <w:b/>
                <w:bCs/>
                <w:lang w:val="en-US"/>
              </w:rPr>
              <w:lastRenderedPageBreak/>
              <w:t>Bundle.entry.response</w:t>
            </w:r>
          </w:p>
        </w:tc>
        <w:tc>
          <w:tcPr>
            <w:tcW w:w="0" w:type="auto"/>
            <w:vAlign w:val="center"/>
            <w:hideMark/>
          </w:tcPr>
          <w:p w14:paraId="1D646FD1" w14:textId="77777777" w:rsidR="00D67926" w:rsidRDefault="00D67926">
            <w:pPr>
              <w:rPr>
                <w:rFonts w:eastAsia="Times New Roman"/>
                <w:lang w:val="en-US"/>
              </w:rPr>
            </w:pPr>
          </w:p>
        </w:tc>
      </w:tr>
      <w:tr w:rsidR="00D67926" w14:paraId="2E9C3289" w14:textId="77777777">
        <w:trPr>
          <w:divId w:val="279191413"/>
          <w:tblCellSpacing w:w="15" w:type="dxa"/>
        </w:trPr>
        <w:tc>
          <w:tcPr>
            <w:tcW w:w="0" w:type="auto"/>
            <w:vAlign w:val="center"/>
            <w:hideMark/>
          </w:tcPr>
          <w:p w14:paraId="109477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B2F636" w14:textId="77777777" w:rsidR="00D67926" w:rsidRDefault="008D6FB8">
            <w:pPr>
              <w:rPr>
                <w:rFonts w:eastAsia="Times New Roman"/>
                <w:lang w:val="en-US"/>
              </w:rPr>
            </w:pPr>
            <w:r>
              <w:rPr>
                <w:rFonts w:eastAsia="Times New Roman"/>
                <w:lang w:val="en-US"/>
              </w:rPr>
              <w:t>Transaction Related Information</w:t>
            </w:r>
          </w:p>
        </w:tc>
      </w:tr>
      <w:tr w:rsidR="00D67926" w14:paraId="5DAC429E" w14:textId="77777777">
        <w:trPr>
          <w:divId w:val="279191413"/>
          <w:tblCellSpacing w:w="15" w:type="dxa"/>
        </w:trPr>
        <w:tc>
          <w:tcPr>
            <w:tcW w:w="0" w:type="auto"/>
            <w:vAlign w:val="center"/>
            <w:hideMark/>
          </w:tcPr>
          <w:p w14:paraId="394B7F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57A6F2" w14:textId="77777777"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14:paraId="28251F0D" w14:textId="77777777">
        <w:trPr>
          <w:divId w:val="279191413"/>
          <w:tblCellSpacing w:w="15" w:type="dxa"/>
        </w:trPr>
        <w:tc>
          <w:tcPr>
            <w:tcW w:w="0" w:type="auto"/>
            <w:vAlign w:val="center"/>
            <w:hideMark/>
          </w:tcPr>
          <w:p w14:paraId="348483C9" w14:textId="77777777" w:rsidR="00D67926" w:rsidRDefault="008D6FB8">
            <w:pPr>
              <w:rPr>
                <w:rFonts w:eastAsia="Times New Roman"/>
                <w:lang w:val="en-US"/>
              </w:rPr>
            </w:pPr>
            <w:r>
              <w:rPr>
                <w:rFonts w:eastAsia="Times New Roman"/>
                <w:b/>
                <w:bCs/>
                <w:lang w:val="en-US"/>
              </w:rPr>
              <w:t>Bundle.entry.response.status</w:t>
            </w:r>
          </w:p>
        </w:tc>
        <w:tc>
          <w:tcPr>
            <w:tcW w:w="0" w:type="auto"/>
            <w:vAlign w:val="center"/>
            <w:hideMark/>
          </w:tcPr>
          <w:p w14:paraId="5AC08E6F" w14:textId="77777777" w:rsidR="00D67926" w:rsidRDefault="00D67926">
            <w:pPr>
              <w:rPr>
                <w:rFonts w:eastAsia="Times New Roman"/>
                <w:lang w:val="en-US"/>
              </w:rPr>
            </w:pPr>
          </w:p>
        </w:tc>
      </w:tr>
      <w:tr w:rsidR="00D67926" w14:paraId="3CFB494C" w14:textId="77777777">
        <w:trPr>
          <w:divId w:val="279191413"/>
          <w:tblCellSpacing w:w="15" w:type="dxa"/>
        </w:trPr>
        <w:tc>
          <w:tcPr>
            <w:tcW w:w="0" w:type="auto"/>
            <w:vAlign w:val="center"/>
            <w:hideMark/>
          </w:tcPr>
          <w:p w14:paraId="332510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FDF70C" w14:textId="77777777" w:rsidR="00D67926" w:rsidRDefault="008D6FB8">
            <w:pPr>
              <w:rPr>
                <w:rFonts w:eastAsia="Times New Roman"/>
                <w:lang w:val="en-US"/>
              </w:rPr>
            </w:pPr>
            <w:r>
              <w:rPr>
                <w:rFonts w:eastAsia="Times New Roman"/>
                <w:lang w:val="en-US"/>
              </w:rPr>
              <w:t>Status return code for entry</w:t>
            </w:r>
          </w:p>
        </w:tc>
      </w:tr>
      <w:tr w:rsidR="00D67926" w14:paraId="4FF708EA" w14:textId="77777777">
        <w:trPr>
          <w:divId w:val="279191413"/>
          <w:tblCellSpacing w:w="15" w:type="dxa"/>
        </w:trPr>
        <w:tc>
          <w:tcPr>
            <w:tcW w:w="0" w:type="auto"/>
            <w:vAlign w:val="center"/>
            <w:hideMark/>
          </w:tcPr>
          <w:p w14:paraId="0F37BC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4591CB" w14:textId="77777777" w:rsidR="00D67926" w:rsidRDefault="008D6FB8">
            <w:pPr>
              <w:rPr>
                <w:rFonts w:eastAsia="Times New Roman"/>
                <w:lang w:val="en-US"/>
              </w:rPr>
            </w:pPr>
            <w:r>
              <w:rPr>
                <w:rFonts w:eastAsia="Times New Roman"/>
                <w:lang w:val="en-US"/>
              </w:rPr>
              <w:t>The status code returned by processing this entry.</w:t>
            </w:r>
          </w:p>
        </w:tc>
      </w:tr>
      <w:tr w:rsidR="00D67926" w14:paraId="23FC84F5" w14:textId="77777777">
        <w:trPr>
          <w:divId w:val="279191413"/>
          <w:tblCellSpacing w:w="15" w:type="dxa"/>
        </w:trPr>
        <w:tc>
          <w:tcPr>
            <w:tcW w:w="0" w:type="auto"/>
            <w:vAlign w:val="center"/>
            <w:hideMark/>
          </w:tcPr>
          <w:p w14:paraId="531DCFA0" w14:textId="77777777" w:rsidR="00D67926" w:rsidRDefault="008D6FB8">
            <w:pPr>
              <w:rPr>
                <w:rFonts w:eastAsia="Times New Roman"/>
                <w:lang w:val="en-US"/>
              </w:rPr>
            </w:pPr>
            <w:r>
              <w:rPr>
                <w:rFonts w:eastAsia="Times New Roman"/>
                <w:b/>
                <w:bCs/>
                <w:lang w:val="en-US"/>
              </w:rPr>
              <w:t>Bundle.entry.response.location</w:t>
            </w:r>
          </w:p>
        </w:tc>
        <w:tc>
          <w:tcPr>
            <w:tcW w:w="0" w:type="auto"/>
            <w:vAlign w:val="center"/>
            <w:hideMark/>
          </w:tcPr>
          <w:p w14:paraId="39B30611" w14:textId="77777777" w:rsidR="00D67926" w:rsidRDefault="00D67926">
            <w:pPr>
              <w:rPr>
                <w:rFonts w:eastAsia="Times New Roman"/>
                <w:lang w:val="en-US"/>
              </w:rPr>
            </w:pPr>
          </w:p>
        </w:tc>
      </w:tr>
      <w:tr w:rsidR="00D67926" w14:paraId="762046EB" w14:textId="77777777">
        <w:trPr>
          <w:divId w:val="279191413"/>
          <w:tblCellSpacing w:w="15" w:type="dxa"/>
        </w:trPr>
        <w:tc>
          <w:tcPr>
            <w:tcW w:w="0" w:type="auto"/>
            <w:vAlign w:val="center"/>
            <w:hideMark/>
          </w:tcPr>
          <w:p w14:paraId="298569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1E93FD" w14:textId="77777777" w:rsidR="00D67926" w:rsidRDefault="008D6FB8">
            <w:pPr>
              <w:rPr>
                <w:rFonts w:eastAsia="Times New Roman"/>
                <w:lang w:val="en-US"/>
              </w:rPr>
            </w:pPr>
            <w:r>
              <w:rPr>
                <w:rFonts w:eastAsia="Times New Roman"/>
                <w:lang w:val="en-US"/>
              </w:rPr>
              <w:t>The location, if the operation returns a location</w:t>
            </w:r>
          </w:p>
        </w:tc>
      </w:tr>
      <w:tr w:rsidR="00D67926" w14:paraId="48D3275A" w14:textId="77777777">
        <w:trPr>
          <w:divId w:val="279191413"/>
          <w:tblCellSpacing w:w="15" w:type="dxa"/>
        </w:trPr>
        <w:tc>
          <w:tcPr>
            <w:tcW w:w="0" w:type="auto"/>
            <w:vAlign w:val="center"/>
            <w:hideMark/>
          </w:tcPr>
          <w:p w14:paraId="4F4DA8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544475" w14:textId="77777777" w:rsidR="00D67926" w:rsidRDefault="008D6FB8">
            <w:pPr>
              <w:rPr>
                <w:rFonts w:eastAsia="Times New Roman"/>
                <w:lang w:val="en-US"/>
              </w:rPr>
            </w:pPr>
            <w:r>
              <w:rPr>
                <w:rFonts w:eastAsia="Times New Roman"/>
                <w:lang w:val="en-US"/>
              </w:rPr>
              <w:t>The location header created by processing this operation.</w:t>
            </w:r>
          </w:p>
        </w:tc>
      </w:tr>
      <w:tr w:rsidR="00D67926" w14:paraId="7F815D20" w14:textId="77777777">
        <w:trPr>
          <w:divId w:val="279191413"/>
          <w:tblCellSpacing w:w="15" w:type="dxa"/>
        </w:trPr>
        <w:tc>
          <w:tcPr>
            <w:tcW w:w="0" w:type="auto"/>
            <w:vAlign w:val="center"/>
            <w:hideMark/>
          </w:tcPr>
          <w:p w14:paraId="6799826E" w14:textId="77777777" w:rsidR="00D67926" w:rsidRDefault="008D6FB8">
            <w:pPr>
              <w:rPr>
                <w:rFonts w:eastAsia="Times New Roman"/>
                <w:lang w:val="en-US"/>
              </w:rPr>
            </w:pPr>
            <w:r>
              <w:rPr>
                <w:rFonts w:eastAsia="Times New Roman"/>
                <w:b/>
                <w:bCs/>
                <w:lang w:val="en-US"/>
              </w:rPr>
              <w:t>Bundle.entry.response.etag</w:t>
            </w:r>
          </w:p>
        </w:tc>
        <w:tc>
          <w:tcPr>
            <w:tcW w:w="0" w:type="auto"/>
            <w:vAlign w:val="center"/>
            <w:hideMark/>
          </w:tcPr>
          <w:p w14:paraId="072DB4E5" w14:textId="77777777" w:rsidR="00D67926" w:rsidRDefault="00D67926">
            <w:pPr>
              <w:rPr>
                <w:rFonts w:eastAsia="Times New Roman"/>
                <w:lang w:val="en-US"/>
              </w:rPr>
            </w:pPr>
          </w:p>
        </w:tc>
      </w:tr>
      <w:tr w:rsidR="00D67926" w14:paraId="3A829FB7" w14:textId="77777777">
        <w:trPr>
          <w:divId w:val="279191413"/>
          <w:tblCellSpacing w:w="15" w:type="dxa"/>
        </w:trPr>
        <w:tc>
          <w:tcPr>
            <w:tcW w:w="0" w:type="auto"/>
            <w:vAlign w:val="center"/>
            <w:hideMark/>
          </w:tcPr>
          <w:p w14:paraId="20DE8D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EF46FA" w14:textId="77777777" w:rsidR="00D67926" w:rsidRDefault="008D6FB8">
            <w:pPr>
              <w:rPr>
                <w:rFonts w:eastAsia="Times New Roman"/>
                <w:lang w:val="en-US"/>
              </w:rPr>
            </w:pPr>
            <w:r>
              <w:rPr>
                <w:rFonts w:eastAsia="Times New Roman"/>
                <w:lang w:val="en-US"/>
              </w:rPr>
              <w:t>The etag for the resource (if relevant)</w:t>
            </w:r>
          </w:p>
        </w:tc>
      </w:tr>
      <w:tr w:rsidR="00D67926" w14:paraId="5EDC9928" w14:textId="77777777">
        <w:trPr>
          <w:divId w:val="279191413"/>
          <w:tblCellSpacing w:w="15" w:type="dxa"/>
        </w:trPr>
        <w:tc>
          <w:tcPr>
            <w:tcW w:w="0" w:type="auto"/>
            <w:vAlign w:val="center"/>
            <w:hideMark/>
          </w:tcPr>
          <w:p w14:paraId="4036007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BD2FB8" w14:textId="77777777" w:rsidR="00D67926" w:rsidRDefault="008D6FB8">
            <w:pPr>
              <w:rPr>
                <w:rFonts w:eastAsia="Times New Roman"/>
                <w:lang w:val="en-US"/>
              </w:rPr>
            </w:pPr>
            <w:r>
              <w:rPr>
                <w:rFonts w:eastAsia="Times New Roman"/>
                <w:lang w:val="en-US"/>
              </w:rPr>
              <w:t>The etag for the resource, it the operation for the entry produced a versioned resource.</w:t>
            </w:r>
          </w:p>
        </w:tc>
      </w:tr>
      <w:tr w:rsidR="00D67926" w14:paraId="351A60DA" w14:textId="77777777">
        <w:trPr>
          <w:divId w:val="279191413"/>
          <w:tblCellSpacing w:w="15" w:type="dxa"/>
        </w:trPr>
        <w:tc>
          <w:tcPr>
            <w:tcW w:w="0" w:type="auto"/>
            <w:vAlign w:val="center"/>
            <w:hideMark/>
          </w:tcPr>
          <w:p w14:paraId="4FEC825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5182F9" w14:textId="77777777" w:rsidR="00D67926" w:rsidRDefault="008D6FB8">
            <w:pPr>
              <w:rPr>
                <w:rFonts w:eastAsia="Times New Roman"/>
                <w:lang w:val="en-US"/>
              </w:rPr>
            </w:pPr>
            <w:r>
              <w:rPr>
                <w:rFonts w:eastAsia="Times New Roman"/>
                <w:lang w:val="en-US"/>
              </w:rPr>
              <w:t>This has to match the version id in the header if a resource is included.</w:t>
            </w:r>
          </w:p>
        </w:tc>
      </w:tr>
      <w:tr w:rsidR="00D67926" w14:paraId="20FA27C2" w14:textId="77777777">
        <w:trPr>
          <w:divId w:val="279191413"/>
          <w:tblCellSpacing w:w="15" w:type="dxa"/>
        </w:trPr>
        <w:tc>
          <w:tcPr>
            <w:tcW w:w="0" w:type="auto"/>
            <w:vAlign w:val="center"/>
            <w:hideMark/>
          </w:tcPr>
          <w:p w14:paraId="50024F3B" w14:textId="77777777" w:rsidR="00D67926" w:rsidRDefault="008D6FB8">
            <w:pPr>
              <w:rPr>
                <w:rFonts w:eastAsia="Times New Roman"/>
                <w:lang w:val="en-US"/>
              </w:rPr>
            </w:pPr>
            <w:r>
              <w:rPr>
                <w:rFonts w:eastAsia="Times New Roman"/>
                <w:b/>
                <w:bCs/>
                <w:lang w:val="en-US"/>
              </w:rPr>
              <w:t>Bundle.entry.response.lastModified</w:t>
            </w:r>
          </w:p>
        </w:tc>
        <w:tc>
          <w:tcPr>
            <w:tcW w:w="0" w:type="auto"/>
            <w:vAlign w:val="center"/>
            <w:hideMark/>
          </w:tcPr>
          <w:p w14:paraId="03A66194" w14:textId="77777777" w:rsidR="00D67926" w:rsidRDefault="00D67926">
            <w:pPr>
              <w:rPr>
                <w:rFonts w:eastAsia="Times New Roman"/>
                <w:lang w:val="en-US"/>
              </w:rPr>
            </w:pPr>
          </w:p>
        </w:tc>
      </w:tr>
      <w:tr w:rsidR="00D67926" w14:paraId="5AA60C90" w14:textId="77777777">
        <w:trPr>
          <w:divId w:val="279191413"/>
          <w:tblCellSpacing w:w="15" w:type="dxa"/>
        </w:trPr>
        <w:tc>
          <w:tcPr>
            <w:tcW w:w="0" w:type="auto"/>
            <w:vAlign w:val="center"/>
            <w:hideMark/>
          </w:tcPr>
          <w:p w14:paraId="37D411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BA99AB" w14:textId="77777777" w:rsidR="00D67926" w:rsidRDefault="008D6FB8">
            <w:pPr>
              <w:rPr>
                <w:rFonts w:eastAsia="Times New Roman"/>
                <w:lang w:val="en-US"/>
              </w:rPr>
            </w:pPr>
            <w:r>
              <w:rPr>
                <w:rFonts w:eastAsia="Times New Roman"/>
                <w:lang w:val="en-US"/>
              </w:rPr>
              <w:t>Server's date time modified</w:t>
            </w:r>
          </w:p>
        </w:tc>
      </w:tr>
      <w:tr w:rsidR="00D67926" w14:paraId="4A53AFEA" w14:textId="77777777">
        <w:trPr>
          <w:divId w:val="279191413"/>
          <w:tblCellSpacing w:w="15" w:type="dxa"/>
        </w:trPr>
        <w:tc>
          <w:tcPr>
            <w:tcW w:w="0" w:type="auto"/>
            <w:vAlign w:val="center"/>
            <w:hideMark/>
          </w:tcPr>
          <w:p w14:paraId="2F3CC9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FEAD85" w14:textId="77777777" w:rsidR="00D67926" w:rsidRDefault="008D6FB8">
            <w:pPr>
              <w:rPr>
                <w:rFonts w:eastAsia="Times New Roman"/>
                <w:lang w:val="en-US"/>
              </w:rPr>
            </w:pPr>
            <w:r>
              <w:rPr>
                <w:rFonts w:eastAsia="Times New Roman"/>
                <w:lang w:val="en-US"/>
              </w:rPr>
              <w:t>The date/time that the resource was modified on the server.</w:t>
            </w:r>
          </w:p>
        </w:tc>
      </w:tr>
      <w:tr w:rsidR="00D67926" w14:paraId="5D685953" w14:textId="77777777">
        <w:trPr>
          <w:divId w:val="279191413"/>
          <w:tblCellSpacing w:w="15" w:type="dxa"/>
        </w:trPr>
        <w:tc>
          <w:tcPr>
            <w:tcW w:w="0" w:type="auto"/>
            <w:vAlign w:val="center"/>
            <w:hideMark/>
          </w:tcPr>
          <w:p w14:paraId="079093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8019BD" w14:textId="77777777" w:rsidR="00D67926" w:rsidRDefault="008D6FB8">
            <w:pPr>
              <w:rPr>
                <w:rFonts w:eastAsia="Times New Roman"/>
                <w:lang w:val="en-US"/>
              </w:rPr>
            </w:pPr>
            <w:r>
              <w:rPr>
                <w:rFonts w:eastAsia="Times New Roman"/>
                <w:lang w:val="en-US"/>
              </w:rPr>
              <w:t>This has to match the same time in the meta header if a resource is included.</w:t>
            </w:r>
          </w:p>
        </w:tc>
      </w:tr>
      <w:tr w:rsidR="00D67926" w14:paraId="31AE2395" w14:textId="77777777">
        <w:trPr>
          <w:divId w:val="279191413"/>
          <w:tblCellSpacing w:w="15" w:type="dxa"/>
        </w:trPr>
        <w:tc>
          <w:tcPr>
            <w:tcW w:w="0" w:type="auto"/>
            <w:vAlign w:val="center"/>
            <w:hideMark/>
          </w:tcPr>
          <w:p w14:paraId="0737B40D" w14:textId="77777777" w:rsidR="00D67926" w:rsidRDefault="008D6FB8">
            <w:pPr>
              <w:rPr>
                <w:rFonts w:eastAsia="Times New Roman"/>
                <w:lang w:val="en-US"/>
              </w:rPr>
            </w:pPr>
            <w:r>
              <w:rPr>
                <w:rFonts w:eastAsia="Times New Roman"/>
                <w:b/>
                <w:bCs/>
                <w:lang w:val="en-US"/>
              </w:rPr>
              <w:t>Bundle.signature</w:t>
            </w:r>
          </w:p>
        </w:tc>
        <w:tc>
          <w:tcPr>
            <w:tcW w:w="0" w:type="auto"/>
            <w:vAlign w:val="center"/>
            <w:hideMark/>
          </w:tcPr>
          <w:p w14:paraId="7F03039A" w14:textId="77777777" w:rsidR="00D67926" w:rsidRDefault="00D67926">
            <w:pPr>
              <w:rPr>
                <w:rFonts w:eastAsia="Times New Roman"/>
                <w:lang w:val="en-US"/>
              </w:rPr>
            </w:pPr>
          </w:p>
        </w:tc>
      </w:tr>
      <w:tr w:rsidR="00D67926" w14:paraId="480CF2A5" w14:textId="77777777">
        <w:trPr>
          <w:divId w:val="279191413"/>
          <w:tblCellSpacing w:w="15" w:type="dxa"/>
        </w:trPr>
        <w:tc>
          <w:tcPr>
            <w:tcW w:w="0" w:type="auto"/>
            <w:vAlign w:val="center"/>
            <w:hideMark/>
          </w:tcPr>
          <w:p w14:paraId="0097CFB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07747E" w14:textId="77777777" w:rsidR="00D67926" w:rsidRDefault="008D6FB8">
            <w:pPr>
              <w:rPr>
                <w:rFonts w:eastAsia="Times New Roman"/>
                <w:lang w:val="en-US"/>
              </w:rPr>
            </w:pPr>
            <w:r>
              <w:rPr>
                <w:rFonts w:eastAsia="Times New Roman"/>
                <w:lang w:val="en-US"/>
              </w:rPr>
              <w:t>Digital Signature</w:t>
            </w:r>
          </w:p>
        </w:tc>
      </w:tr>
      <w:tr w:rsidR="00D67926" w14:paraId="25541E71" w14:textId="77777777">
        <w:trPr>
          <w:divId w:val="279191413"/>
          <w:tblCellSpacing w:w="15" w:type="dxa"/>
        </w:trPr>
        <w:tc>
          <w:tcPr>
            <w:tcW w:w="0" w:type="auto"/>
            <w:vAlign w:val="center"/>
            <w:hideMark/>
          </w:tcPr>
          <w:p w14:paraId="33C586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BEE496" w14:textId="77777777" w:rsidR="00D67926" w:rsidRDefault="008D6FB8">
            <w:pPr>
              <w:rPr>
                <w:rFonts w:eastAsia="Times New Roman"/>
                <w:lang w:val="en-US"/>
              </w:rPr>
            </w:pPr>
            <w:r>
              <w:rPr>
                <w:rFonts w:eastAsia="Times New Roman"/>
                <w:lang w:val="en-US"/>
              </w:rPr>
              <w:t>Digital Signature - base64 encoded. XML DigSIg or a JWT.</w:t>
            </w:r>
          </w:p>
        </w:tc>
      </w:tr>
      <w:tr w:rsidR="00D67926" w14:paraId="570A127E" w14:textId="77777777">
        <w:trPr>
          <w:divId w:val="279191413"/>
          <w:tblCellSpacing w:w="15" w:type="dxa"/>
        </w:trPr>
        <w:tc>
          <w:tcPr>
            <w:tcW w:w="0" w:type="auto"/>
            <w:vAlign w:val="center"/>
            <w:hideMark/>
          </w:tcPr>
          <w:p w14:paraId="2720A7A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CB5F0C" w14:textId="77777777" w:rsidR="00D67926" w:rsidRDefault="008D6FB8">
            <w:pPr>
              <w:rPr>
                <w:rFonts w:eastAsia="Times New Roman"/>
                <w:lang w:val="en-US"/>
              </w:rPr>
            </w:pPr>
            <w:r>
              <w:rPr>
                <w:rFonts w:eastAsia="Times New Roman"/>
                <w:lang w:val="en-US"/>
              </w:rPr>
              <w:t xml:space="preserve">The signature could be created by the "author" of the bundle or by the originating device. Requirements around inclusion of a signature, verification of signatures and treatment of signed/non-signed bundles is implementation-environment specific. </w:t>
            </w:r>
          </w:p>
        </w:tc>
      </w:tr>
      <w:tr w:rsidR="00D67926" w14:paraId="6B45F428" w14:textId="77777777">
        <w:trPr>
          <w:divId w:val="279191413"/>
          <w:tblCellSpacing w:w="15" w:type="dxa"/>
        </w:trPr>
        <w:tc>
          <w:tcPr>
            <w:tcW w:w="0" w:type="auto"/>
            <w:vAlign w:val="center"/>
            <w:hideMark/>
          </w:tcPr>
          <w:p w14:paraId="3874626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3EF380B" w14:textId="77777777" w:rsidR="00D67926" w:rsidRDefault="008D6FB8">
            <w:pPr>
              <w:rPr>
                <w:rFonts w:eastAsia="Times New Roman"/>
                <w:lang w:val="en-US"/>
              </w:rPr>
            </w:pPr>
            <w:r>
              <w:rPr>
                <w:rFonts w:eastAsia="Times New Roman"/>
                <w:lang w:val="en-US"/>
              </w:rPr>
              <w:t xml:space="preserve">This element allows capturing signatures on documents. It also allows signatures on messages, transactions or even query responses. It may support content-authentication, non-repudiation or other business cases. This is primarily relevant where the bundle may travel through multiple hops or via other mechanisms where HTTPS non-repudiation is insufficient. </w:t>
            </w:r>
          </w:p>
        </w:tc>
      </w:tr>
    </w:tbl>
    <w:p w14:paraId="75B48D87" w14:textId="77777777" w:rsidR="00D67926" w:rsidRDefault="008D6FB8">
      <w:pPr>
        <w:pStyle w:val="Heading2"/>
        <w:divId w:val="279191413"/>
        <w:rPr>
          <w:rFonts w:eastAsia="Times New Roman"/>
          <w:lang w:val="en-US"/>
        </w:rPr>
      </w:pPr>
      <w:r>
        <w:rPr>
          <w:rFonts w:eastAsia="Times New Roman"/>
          <w:lang w:val="en-US"/>
        </w:rPr>
        <w:lastRenderedPageBreak/>
        <w:t>http://hl7.org/fhir/StructureDefinition/Conformance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5"/>
        <w:gridCol w:w="4075"/>
      </w:tblGrid>
      <w:tr w:rsidR="00D67926" w14:paraId="0D717FC3" w14:textId="77777777">
        <w:trPr>
          <w:divId w:val="279191413"/>
          <w:tblCellSpacing w:w="15" w:type="dxa"/>
        </w:trPr>
        <w:tc>
          <w:tcPr>
            <w:tcW w:w="0" w:type="auto"/>
            <w:vAlign w:val="center"/>
            <w:hideMark/>
          </w:tcPr>
          <w:p w14:paraId="2AA65C92" w14:textId="77777777" w:rsidR="00D67926" w:rsidRDefault="008D6FB8">
            <w:pPr>
              <w:rPr>
                <w:rFonts w:eastAsia="Times New Roman"/>
                <w:lang w:val="en-US"/>
              </w:rPr>
            </w:pPr>
            <w:r>
              <w:rPr>
                <w:rFonts w:eastAsia="Times New Roman"/>
                <w:b/>
                <w:bCs/>
                <w:lang w:val="en-US"/>
              </w:rPr>
              <w:t>Conformance</w:t>
            </w:r>
          </w:p>
        </w:tc>
        <w:tc>
          <w:tcPr>
            <w:tcW w:w="0" w:type="auto"/>
            <w:vAlign w:val="center"/>
            <w:hideMark/>
          </w:tcPr>
          <w:p w14:paraId="4B3A0F80" w14:textId="77777777" w:rsidR="00D67926" w:rsidRDefault="008D6FB8">
            <w:pPr>
              <w:rPr>
                <w:rFonts w:eastAsia="Times New Roman"/>
                <w:lang w:val="en-US"/>
              </w:rPr>
            </w:pPr>
            <w:r>
              <w:rPr>
                <w:rFonts w:eastAsia="Times New Roman"/>
                <w:lang w:val="en-US"/>
              </w:rPr>
              <w:t>Conformance</w:t>
            </w:r>
          </w:p>
        </w:tc>
      </w:tr>
      <w:tr w:rsidR="00D67926" w14:paraId="410C1843" w14:textId="77777777">
        <w:trPr>
          <w:divId w:val="279191413"/>
          <w:tblCellSpacing w:w="15" w:type="dxa"/>
        </w:trPr>
        <w:tc>
          <w:tcPr>
            <w:tcW w:w="0" w:type="auto"/>
            <w:vAlign w:val="center"/>
            <w:hideMark/>
          </w:tcPr>
          <w:p w14:paraId="563F22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2106BB" w14:textId="77777777" w:rsidR="00D67926" w:rsidRDefault="008D6FB8">
            <w:pPr>
              <w:rPr>
                <w:rFonts w:eastAsia="Times New Roman"/>
                <w:lang w:val="en-US"/>
              </w:rPr>
            </w:pPr>
            <w:r>
              <w:rPr>
                <w:rFonts w:eastAsia="Times New Roman"/>
                <w:lang w:val="en-US"/>
              </w:rPr>
              <w:t>A conformance statement</w:t>
            </w:r>
          </w:p>
        </w:tc>
      </w:tr>
      <w:tr w:rsidR="00D67926" w14:paraId="761A0CDA" w14:textId="77777777">
        <w:trPr>
          <w:divId w:val="279191413"/>
          <w:tblCellSpacing w:w="15" w:type="dxa"/>
        </w:trPr>
        <w:tc>
          <w:tcPr>
            <w:tcW w:w="0" w:type="auto"/>
            <w:vAlign w:val="center"/>
            <w:hideMark/>
          </w:tcPr>
          <w:p w14:paraId="080BA4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B27407" w14:textId="77777777" w:rsidR="00D67926" w:rsidRDefault="008D6FB8">
            <w:pPr>
              <w:rPr>
                <w:rFonts w:eastAsia="Times New Roman"/>
                <w:lang w:val="en-US"/>
              </w:rPr>
            </w:pPr>
            <w:r>
              <w:rPr>
                <w:rFonts w:eastAsia="Times New Roman"/>
                <w:lang w:val="en-US"/>
              </w:rPr>
              <w:t xml:space="preserve">A conformance statement is a set of capabilities of a FHIR Server that may be used as a statement of actual server functionality or a statement of required or desired server implementation. </w:t>
            </w:r>
          </w:p>
        </w:tc>
      </w:tr>
      <w:tr w:rsidR="00D67926" w14:paraId="106B3614" w14:textId="77777777">
        <w:trPr>
          <w:divId w:val="279191413"/>
          <w:tblCellSpacing w:w="15" w:type="dxa"/>
        </w:trPr>
        <w:tc>
          <w:tcPr>
            <w:tcW w:w="0" w:type="auto"/>
            <w:vAlign w:val="center"/>
            <w:hideMark/>
          </w:tcPr>
          <w:p w14:paraId="606BFF01"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A22B44A" w14:textId="77777777" w:rsidR="00D67926" w:rsidRDefault="008D6FB8">
            <w:pPr>
              <w:rPr>
                <w:rFonts w:eastAsia="Times New Roman"/>
                <w:lang w:val="en-US"/>
              </w:rPr>
            </w:pPr>
            <w:r>
              <w:rPr>
                <w:rFonts w:eastAsia="Times New Roman"/>
                <w:lang w:val="en-US"/>
              </w:rPr>
              <w:t>There can only be one REST declaration per mode</w:t>
            </w:r>
          </w:p>
        </w:tc>
      </w:tr>
      <w:tr w:rsidR="00D67926" w14:paraId="3E054848" w14:textId="77777777">
        <w:trPr>
          <w:divId w:val="279191413"/>
          <w:tblCellSpacing w:w="15" w:type="dxa"/>
        </w:trPr>
        <w:tc>
          <w:tcPr>
            <w:tcW w:w="0" w:type="auto"/>
            <w:vAlign w:val="center"/>
            <w:hideMark/>
          </w:tcPr>
          <w:p w14:paraId="7C0663C5"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C2E79D9" w14:textId="77777777" w:rsidR="00D67926" w:rsidRDefault="008D6FB8">
            <w:pPr>
              <w:rPr>
                <w:rFonts w:eastAsia="Times New Roman"/>
                <w:lang w:val="en-US"/>
              </w:rPr>
            </w:pPr>
            <w:r>
              <w:rPr>
                <w:rFonts w:eastAsia="Times New Roman"/>
                <w:lang w:val="en-US"/>
              </w:rPr>
              <w:t>The set of documents must be unique by the combination of profile &amp; mode</w:t>
            </w:r>
          </w:p>
        </w:tc>
      </w:tr>
      <w:tr w:rsidR="00D67926" w14:paraId="471A9F37" w14:textId="77777777">
        <w:trPr>
          <w:divId w:val="279191413"/>
          <w:tblCellSpacing w:w="15" w:type="dxa"/>
        </w:trPr>
        <w:tc>
          <w:tcPr>
            <w:tcW w:w="0" w:type="auto"/>
            <w:vAlign w:val="center"/>
            <w:hideMark/>
          </w:tcPr>
          <w:p w14:paraId="6BB2D2D0"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64E5B8A" w14:textId="77777777" w:rsidR="00D67926" w:rsidRDefault="008D6FB8">
            <w:pPr>
              <w:rPr>
                <w:rFonts w:eastAsia="Times New Roman"/>
                <w:lang w:val="en-US"/>
              </w:rPr>
            </w:pPr>
            <w:r>
              <w:rPr>
                <w:rFonts w:eastAsia="Times New Roman"/>
                <w:lang w:val="en-US"/>
              </w:rPr>
              <w:t>A Conformance statement SHALL have at least one of description, software, or implementation</w:t>
            </w:r>
          </w:p>
        </w:tc>
      </w:tr>
      <w:tr w:rsidR="00D67926" w14:paraId="05AA2CC6" w14:textId="77777777">
        <w:trPr>
          <w:divId w:val="279191413"/>
          <w:tblCellSpacing w:w="15" w:type="dxa"/>
        </w:trPr>
        <w:tc>
          <w:tcPr>
            <w:tcW w:w="0" w:type="auto"/>
            <w:vAlign w:val="center"/>
            <w:hideMark/>
          </w:tcPr>
          <w:p w14:paraId="635AD1E7"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E336B5A" w14:textId="77777777" w:rsidR="00D67926" w:rsidRDefault="008D6FB8">
            <w:pPr>
              <w:rPr>
                <w:rFonts w:eastAsia="Times New Roman"/>
                <w:lang w:val="en-US"/>
              </w:rPr>
            </w:pPr>
            <w:r>
              <w:rPr>
                <w:rFonts w:eastAsia="Times New Roman"/>
                <w:lang w:val="en-US"/>
              </w:rPr>
              <w:t>Messaging end point is required (and is only permitted) when statement is for an implementation</w:t>
            </w:r>
          </w:p>
        </w:tc>
      </w:tr>
      <w:tr w:rsidR="00D67926" w14:paraId="765DA78D" w14:textId="77777777">
        <w:trPr>
          <w:divId w:val="279191413"/>
          <w:tblCellSpacing w:w="15" w:type="dxa"/>
        </w:trPr>
        <w:tc>
          <w:tcPr>
            <w:tcW w:w="0" w:type="auto"/>
            <w:vAlign w:val="center"/>
            <w:hideMark/>
          </w:tcPr>
          <w:p w14:paraId="6C84499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A07553C" w14:textId="1E19E48A" w:rsidR="00D67926" w:rsidRDefault="008D6FB8" w:rsidP="00277474">
            <w:pPr>
              <w:rPr>
                <w:rFonts w:eastAsia="Times New Roman"/>
                <w:lang w:val="en-US"/>
              </w:rPr>
            </w:pPr>
            <w:r>
              <w:rPr>
                <w:rFonts w:eastAsia="Times New Roman"/>
                <w:lang w:val="en-US"/>
              </w:rPr>
              <w:t xml:space="preserve">A Conformance statement SHALL have at least one of </w:t>
            </w:r>
            <w:del w:id="94" w:author="Cary Ussery" w:date="2015-09-11T16:12:00Z">
              <w:r w:rsidDel="00277474">
                <w:rPr>
                  <w:rFonts w:eastAsia="Times New Roman"/>
                  <w:lang w:val="en-US"/>
                </w:rPr>
                <w:delText>rest</w:delText>
              </w:r>
            </w:del>
            <w:ins w:id="95" w:author="Cary Ussery" w:date="2015-09-11T16:12:00Z">
              <w:r w:rsidR="00277474">
                <w:rPr>
                  <w:rFonts w:eastAsia="Times New Roman"/>
                  <w:lang w:val="en-US"/>
                </w:rPr>
                <w:t>REST</w:t>
              </w:r>
            </w:ins>
            <w:r>
              <w:rPr>
                <w:rFonts w:eastAsia="Times New Roman"/>
                <w:lang w:val="en-US"/>
              </w:rPr>
              <w:t>, messaging or document</w:t>
            </w:r>
          </w:p>
        </w:tc>
      </w:tr>
      <w:tr w:rsidR="00D67926" w14:paraId="40A8804C" w14:textId="77777777">
        <w:trPr>
          <w:divId w:val="279191413"/>
          <w:tblCellSpacing w:w="15" w:type="dxa"/>
        </w:trPr>
        <w:tc>
          <w:tcPr>
            <w:tcW w:w="0" w:type="auto"/>
            <w:vAlign w:val="center"/>
            <w:hideMark/>
          </w:tcPr>
          <w:p w14:paraId="01F1B461"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0A18CEF" w14:textId="77777777" w:rsidR="00D67926" w:rsidRDefault="008D6FB8">
            <w:pPr>
              <w:rPr>
                <w:rFonts w:eastAsia="Times New Roman"/>
                <w:lang w:val="en-US"/>
              </w:rPr>
            </w:pPr>
            <w:r>
              <w:rPr>
                <w:rFonts w:eastAsia="Times New Roman"/>
                <w:lang w:val="en-US"/>
              </w:rPr>
              <w:t>Conformance statements of kind 'requirements' do not have software or implementation elements</w:t>
            </w:r>
          </w:p>
        </w:tc>
      </w:tr>
      <w:tr w:rsidR="00D67926" w14:paraId="5EE5081E" w14:textId="77777777">
        <w:trPr>
          <w:divId w:val="279191413"/>
          <w:tblCellSpacing w:w="15" w:type="dxa"/>
        </w:trPr>
        <w:tc>
          <w:tcPr>
            <w:tcW w:w="0" w:type="auto"/>
            <w:vAlign w:val="center"/>
            <w:hideMark/>
          </w:tcPr>
          <w:p w14:paraId="1B4EBB6E"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67919F1" w14:textId="77777777" w:rsidR="00D67926" w:rsidRDefault="008D6FB8">
            <w:pPr>
              <w:rPr>
                <w:rFonts w:eastAsia="Times New Roman"/>
                <w:lang w:val="en-US"/>
              </w:rPr>
            </w:pPr>
            <w:r>
              <w:rPr>
                <w:rFonts w:eastAsia="Times New Roman"/>
                <w:lang w:val="en-US"/>
              </w:rPr>
              <w:t>Conformance statements of kind 'software' do not have implementation elements</w:t>
            </w:r>
          </w:p>
        </w:tc>
      </w:tr>
      <w:tr w:rsidR="00D67926" w14:paraId="4CC2BDFF" w14:textId="77777777">
        <w:trPr>
          <w:divId w:val="279191413"/>
          <w:tblCellSpacing w:w="15" w:type="dxa"/>
        </w:trPr>
        <w:tc>
          <w:tcPr>
            <w:tcW w:w="0" w:type="auto"/>
            <w:vAlign w:val="center"/>
            <w:hideMark/>
          </w:tcPr>
          <w:p w14:paraId="13755160" w14:textId="77777777" w:rsidR="00D67926" w:rsidRDefault="008D6FB8">
            <w:pPr>
              <w:rPr>
                <w:rFonts w:eastAsia="Times New Roman"/>
                <w:lang w:val="en-US"/>
              </w:rPr>
            </w:pPr>
            <w:r>
              <w:rPr>
                <w:rFonts w:eastAsia="Times New Roman"/>
                <w:b/>
                <w:bCs/>
                <w:lang w:val="en-US"/>
              </w:rPr>
              <w:t>Conformance.url</w:t>
            </w:r>
          </w:p>
        </w:tc>
        <w:tc>
          <w:tcPr>
            <w:tcW w:w="0" w:type="auto"/>
            <w:vAlign w:val="center"/>
            <w:hideMark/>
          </w:tcPr>
          <w:p w14:paraId="16BF87A0" w14:textId="77777777" w:rsidR="00D67926" w:rsidRDefault="00D67926">
            <w:pPr>
              <w:rPr>
                <w:rFonts w:eastAsia="Times New Roman"/>
                <w:lang w:val="en-US"/>
              </w:rPr>
            </w:pPr>
          </w:p>
        </w:tc>
      </w:tr>
      <w:tr w:rsidR="00D67926" w14:paraId="4297B535" w14:textId="77777777">
        <w:trPr>
          <w:divId w:val="279191413"/>
          <w:tblCellSpacing w:w="15" w:type="dxa"/>
        </w:trPr>
        <w:tc>
          <w:tcPr>
            <w:tcW w:w="0" w:type="auto"/>
            <w:vAlign w:val="center"/>
            <w:hideMark/>
          </w:tcPr>
          <w:p w14:paraId="65FFB4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B4F7EB" w14:textId="300EEE1A" w:rsidR="00D67926" w:rsidRDefault="008D6FB8">
            <w:pPr>
              <w:rPr>
                <w:rFonts w:eastAsia="Times New Roman"/>
                <w:lang w:val="en-US"/>
              </w:rPr>
            </w:pPr>
            <w:r>
              <w:rPr>
                <w:rFonts w:eastAsia="Times New Roman"/>
                <w:lang w:val="en-US"/>
              </w:rPr>
              <w:t xml:space="preserve">Logical </w:t>
            </w:r>
            <w:commentRangeStart w:id="96"/>
            <w:r>
              <w:rPr>
                <w:rFonts w:eastAsia="Times New Roman"/>
                <w:lang w:val="en-US"/>
              </w:rPr>
              <w:t>ur</w:t>
            </w:r>
            <w:ins w:id="97" w:author="Cary Ussery" w:date="2015-09-11T16:14:00Z">
              <w:r w:rsidR="003A07A5">
                <w:rPr>
                  <w:rFonts w:eastAsia="Times New Roman"/>
                  <w:lang w:val="en-US"/>
                </w:rPr>
                <w:t>l</w:t>
              </w:r>
            </w:ins>
            <w:del w:id="98" w:author="Cary Ussery" w:date="2015-09-11T16:14:00Z">
              <w:r w:rsidDel="003A07A5">
                <w:rPr>
                  <w:rFonts w:eastAsia="Times New Roman"/>
                  <w:lang w:val="en-US"/>
                </w:rPr>
                <w:delText>i</w:delText>
              </w:r>
            </w:del>
            <w:commentRangeEnd w:id="96"/>
            <w:r w:rsidR="003A07A5">
              <w:rPr>
                <w:rStyle w:val="CommentReference"/>
              </w:rPr>
              <w:commentReference w:id="96"/>
            </w:r>
            <w:r>
              <w:rPr>
                <w:rFonts w:eastAsia="Times New Roman"/>
                <w:lang w:val="en-US"/>
              </w:rPr>
              <w:t xml:space="preserve"> to reference this statement</w:t>
            </w:r>
          </w:p>
        </w:tc>
      </w:tr>
      <w:tr w:rsidR="00D67926" w14:paraId="1EAC3A68" w14:textId="77777777">
        <w:trPr>
          <w:divId w:val="279191413"/>
          <w:tblCellSpacing w:w="15" w:type="dxa"/>
        </w:trPr>
        <w:tc>
          <w:tcPr>
            <w:tcW w:w="0" w:type="auto"/>
            <w:vAlign w:val="center"/>
            <w:hideMark/>
          </w:tcPr>
          <w:p w14:paraId="510F8CF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A0C4D6" w14:textId="77777777" w:rsidR="00D67926" w:rsidRDefault="008D6FB8">
            <w:pPr>
              <w:rPr>
                <w:rFonts w:eastAsia="Times New Roman"/>
                <w:lang w:val="en-US"/>
              </w:rPr>
            </w:pPr>
            <w:r>
              <w:rPr>
                <w:rFonts w:eastAsia="Times New Roman"/>
                <w:lang w:val="en-US"/>
              </w:rPr>
              <w:t xml:space="preserve">An absolute URL that is used to identify this conformance statement when it is referenced in a specification, model, design or an instance. This SHALL be a URL, SHOULD be globally unique, and SHOULD be an address at which this conformance statement is (or will be) published. </w:t>
            </w:r>
          </w:p>
        </w:tc>
      </w:tr>
      <w:tr w:rsidR="00D67926" w14:paraId="08BD6A1B" w14:textId="77777777">
        <w:trPr>
          <w:divId w:val="279191413"/>
          <w:tblCellSpacing w:w="15" w:type="dxa"/>
        </w:trPr>
        <w:tc>
          <w:tcPr>
            <w:tcW w:w="0" w:type="auto"/>
            <w:vAlign w:val="center"/>
            <w:hideMark/>
          </w:tcPr>
          <w:p w14:paraId="50497A80" w14:textId="77777777" w:rsidR="00D67926" w:rsidRDefault="008D6FB8">
            <w:pPr>
              <w:rPr>
                <w:rFonts w:eastAsia="Times New Roman"/>
                <w:lang w:val="en-US"/>
              </w:rPr>
            </w:pPr>
            <w:r>
              <w:rPr>
                <w:rFonts w:eastAsia="Times New Roman"/>
                <w:b/>
                <w:bCs/>
                <w:lang w:val="en-US"/>
              </w:rPr>
              <w:t>Conformance.version</w:t>
            </w:r>
          </w:p>
        </w:tc>
        <w:tc>
          <w:tcPr>
            <w:tcW w:w="0" w:type="auto"/>
            <w:vAlign w:val="center"/>
            <w:hideMark/>
          </w:tcPr>
          <w:p w14:paraId="2DED6EB9" w14:textId="77777777" w:rsidR="00D67926" w:rsidRDefault="00D67926">
            <w:pPr>
              <w:rPr>
                <w:rFonts w:eastAsia="Times New Roman"/>
                <w:lang w:val="en-US"/>
              </w:rPr>
            </w:pPr>
          </w:p>
        </w:tc>
      </w:tr>
      <w:tr w:rsidR="00D67926" w14:paraId="47B8E518" w14:textId="77777777">
        <w:trPr>
          <w:divId w:val="279191413"/>
          <w:tblCellSpacing w:w="15" w:type="dxa"/>
        </w:trPr>
        <w:tc>
          <w:tcPr>
            <w:tcW w:w="0" w:type="auto"/>
            <w:vAlign w:val="center"/>
            <w:hideMark/>
          </w:tcPr>
          <w:p w14:paraId="659C38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2E2E74" w14:textId="77777777" w:rsidR="00D67926" w:rsidRDefault="008D6FB8">
            <w:pPr>
              <w:rPr>
                <w:rFonts w:eastAsia="Times New Roman"/>
                <w:lang w:val="en-US"/>
              </w:rPr>
            </w:pPr>
            <w:r>
              <w:rPr>
                <w:rFonts w:eastAsia="Times New Roman"/>
                <w:lang w:val="en-US"/>
              </w:rPr>
              <w:t>Logical id for this version of the statement</w:t>
            </w:r>
          </w:p>
        </w:tc>
      </w:tr>
      <w:tr w:rsidR="00D67926" w14:paraId="38712AA1" w14:textId="77777777">
        <w:trPr>
          <w:divId w:val="279191413"/>
          <w:tblCellSpacing w:w="15" w:type="dxa"/>
        </w:trPr>
        <w:tc>
          <w:tcPr>
            <w:tcW w:w="0" w:type="auto"/>
            <w:vAlign w:val="center"/>
            <w:hideMark/>
          </w:tcPr>
          <w:p w14:paraId="1B39921A"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AA6B4C2" w14:textId="77777777" w:rsidR="00D67926" w:rsidRDefault="008D6FB8">
            <w:pPr>
              <w:rPr>
                <w:rFonts w:eastAsia="Times New Roman"/>
                <w:lang w:val="en-US"/>
              </w:rPr>
            </w:pPr>
            <w:r>
              <w:rPr>
                <w:rFonts w:eastAsia="Times New Roman"/>
                <w:lang w:val="en-US"/>
              </w:rPr>
              <w:t xml:space="preserve">The identifier that is used to identify this version of the conformance statement when it is referenced in a specification, model, design or instance. This is an arbitrary value managed by the profile author manually and the value should be a </w:t>
            </w:r>
            <w:commentRangeStart w:id="99"/>
            <w:r>
              <w:rPr>
                <w:rFonts w:eastAsia="Times New Roman"/>
                <w:lang w:val="en-US"/>
              </w:rPr>
              <w:t>timestamp</w:t>
            </w:r>
            <w:commentRangeEnd w:id="99"/>
            <w:r w:rsidR="003A07A5">
              <w:rPr>
                <w:rStyle w:val="CommentReference"/>
              </w:rPr>
              <w:commentReference w:id="99"/>
            </w:r>
            <w:r>
              <w:rPr>
                <w:rFonts w:eastAsia="Times New Roman"/>
                <w:lang w:val="en-US"/>
              </w:rPr>
              <w:t xml:space="preserve">. </w:t>
            </w:r>
          </w:p>
        </w:tc>
      </w:tr>
      <w:tr w:rsidR="00D67926" w14:paraId="7AF47F30" w14:textId="77777777">
        <w:trPr>
          <w:divId w:val="279191413"/>
          <w:tblCellSpacing w:w="15" w:type="dxa"/>
        </w:trPr>
        <w:tc>
          <w:tcPr>
            <w:tcW w:w="0" w:type="auto"/>
            <w:vAlign w:val="center"/>
            <w:hideMark/>
          </w:tcPr>
          <w:p w14:paraId="687D262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2D5A78" w14:textId="77777777" w:rsidR="00D67926" w:rsidRDefault="008D6FB8">
            <w:pPr>
              <w:rPr>
                <w:rFonts w:eastAsia="Times New Roman"/>
                <w:lang w:val="en-US"/>
              </w:rPr>
            </w:pPr>
            <w:r>
              <w:rPr>
                <w:rFonts w:eastAsia="Times New Roman"/>
                <w:lang w:val="en-US"/>
              </w:rPr>
              <w:t>There may be multiple different instances of a conformance statement that have the same identifier but different versions.</w:t>
            </w:r>
          </w:p>
        </w:tc>
      </w:tr>
      <w:tr w:rsidR="00D67926" w14:paraId="30752277" w14:textId="77777777">
        <w:trPr>
          <w:divId w:val="279191413"/>
          <w:tblCellSpacing w:w="15" w:type="dxa"/>
        </w:trPr>
        <w:tc>
          <w:tcPr>
            <w:tcW w:w="0" w:type="auto"/>
            <w:vAlign w:val="center"/>
            <w:hideMark/>
          </w:tcPr>
          <w:p w14:paraId="10C04D3A" w14:textId="77777777" w:rsidR="00D67926" w:rsidRDefault="008D6FB8">
            <w:pPr>
              <w:rPr>
                <w:rFonts w:eastAsia="Times New Roman"/>
                <w:lang w:val="en-US"/>
              </w:rPr>
            </w:pPr>
            <w:r>
              <w:rPr>
                <w:rFonts w:eastAsia="Times New Roman"/>
                <w:b/>
                <w:bCs/>
                <w:lang w:val="en-US"/>
              </w:rPr>
              <w:t>Conformance.name</w:t>
            </w:r>
          </w:p>
        </w:tc>
        <w:tc>
          <w:tcPr>
            <w:tcW w:w="0" w:type="auto"/>
            <w:vAlign w:val="center"/>
            <w:hideMark/>
          </w:tcPr>
          <w:p w14:paraId="3C5F560E" w14:textId="77777777" w:rsidR="00D67926" w:rsidRDefault="00D67926">
            <w:pPr>
              <w:rPr>
                <w:rFonts w:eastAsia="Times New Roman"/>
                <w:lang w:val="en-US"/>
              </w:rPr>
            </w:pPr>
          </w:p>
        </w:tc>
      </w:tr>
      <w:tr w:rsidR="00D67926" w14:paraId="497EE118" w14:textId="77777777">
        <w:trPr>
          <w:divId w:val="279191413"/>
          <w:tblCellSpacing w:w="15" w:type="dxa"/>
        </w:trPr>
        <w:tc>
          <w:tcPr>
            <w:tcW w:w="0" w:type="auto"/>
            <w:vAlign w:val="center"/>
            <w:hideMark/>
          </w:tcPr>
          <w:p w14:paraId="18B7FE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B41B0E" w14:textId="77777777" w:rsidR="00D67926" w:rsidRDefault="008D6FB8">
            <w:pPr>
              <w:rPr>
                <w:rFonts w:eastAsia="Times New Roman"/>
                <w:lang w:val="en-US"/>
              </w:rPr>
            </w:pPr>
            <w:r>
              <w:rPr>
                <w:rFonts w:eastAsia="Times New Roman"/>
                <w:lang w:val="en-US"/>
              </w:rPr>
              <w:t>Informal name for this conformance statement</w:t>
            </w:r>
          </w:p>
        </w:tc>
      </w:tr>
      <w:tr w:rsidR="00D67926" w14:paraId="1B818195" w14:textId="77777777">
        <w:trPr>
          <w:divId w:val="279191413"/>
          <w:tblCellSpacing w:w="15" w:type="dxa"/>
        </w:trPr>
        <w:tc>
          <w:tcPr>
            <w:tcW w:w="0" w:type="auto"/>
            <w:vAlign w:val="center"/>
            <w:hideMark/>
          </w:tcPr>
          <w:p w14:paraId="238E3C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C5DB79" w14:textId="77777777" w:rsidR="00D67926" w:rsidRDefault="008D6FB8">
            <w:pPr>
              <w:rPr>
                <w:rFonts w:eastAsia="Times New Roman"/>
                <w:lang w:val="en-US"/>
              </w:rPr>
            </w:pPr>
            <w:r>
              <w:rPr>
                <w:rFonts w:eastAsia="Times New Roman"/>
                <w:lang w:val="en-US"/>
              </w:rPr>
              <w:t>A free text natural language name identifying the conformance statement.</w:t>
            </w:r>
          </w:p>
        </w:tc>
      </w:tr>
      <w:tr w:rsidR="00D67926" w14:paraId="749DC8A4" w14:textId="77777777">
        <w:trPr>
          <w:divId w:val="279191413"/>
          <w:tblCellSpacing w:w="15" w:type="dxa"/>
        </w:trPr>
        <w:tc>
          <w:tcPr>
            <w:tcW w:w="0" w:type="auto"/>
            <w:vAlign w:val="center"/>
            <w:hideMark/>
          </w:tcPr>
          <w:p w14:paraId="5254F5B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62427F" w14:textId="77777777" w:rsidR="00D67926" w:rsidRDefault="008D6FB8">
            <w:pPr>
              <w:rPr>
                <w:rFonts w:eastAsia="Times New Roman"/>
                <w:lang w:val="en-US"/>
              </w:rPr>
            </w:pPr>
            <w:r>
              <w:rPr>
                <w:rFonts w:eastAsia="Times New Roman"/>
                <w:lang w:val="en-US"/>
              </w:rPr>
              <w:t>The name is not expected to be globally unique.</w:t>
            </w:r>
          </w:p>
        </w:tc>
      </w:tr>
      <w:tr w:rsidR="00D67926" w14:paraId="2543032C" w14:textId="77777777">
        <w:trPr>
          <w:divId w:val="279191413"/>
          <w:tblCellSpacing w:w="15" w:type="dxa"/>
        </w:trPr>
        <w:tc>
          <w:tcPr>
            <w:tcW w:w="0" w:type="auto"/>
            <w:vAlign w:val="center"/>
            <w:hideMark/>
          </w:tcPr>
          <w:p w14:paraId="642738DB" w14:textId="77777777" w:rsidR="00D67926" w:rsidRDefault="008D6FB8">
            <w:pPr>
              <w:rPr>
                <w:rFonts w:eastAsia="Times New Roman"/>
                <w:lang w:val="en-US"/>
              </w:rPr>
            </w:pPr>
            <w:r>
              <w:rPr>
                <w:rFonts w:eastAsia="Times New Roman"/>
                <w:b/>
                <w:bCs/>
                <w:lang w:val="en-US"/>
              </w:rPr>
              <w:t>Conformance.status</w:t>
            </w:r>
          </w:p>
        </w:tc>
        <w:tc>
          <w:tcPr>
            <w:tcW w:w="0" w:type="auto"/>
            <w:vAlign w:val="center"/>
            <w:hideMark/>
          </w:tcPr>
          <w:p w14:paraId="4FBD1E5F" w14:textId="77777777" w:rsidR="00D67926" w:rsidRDefault="00D67926">
            <w:pPr>
              <w:rPr>
                <w:rFonts w:eastAsia="Times New Roman"/>
                <w:lang w:val="en-US"/>
              </w:rPr>
            </w:pPr>
          </w:p>
        </w:tc>
      </w:tr>
      <w:tr w:rsidR="00D67926" w14:paraId="47F0FBCF" w14:textId="77777777">
        <w:trPr>
          <w:divId w:val="279191413"/>
          <w:tblCellSpacing w:w="15" w:type="dxa"/>
        </w:trPr>
        <w:tc>
          <w:tcPr>
            <w:tcW w:w="0" w:type="auto"/>
            <w:vAlign w:val="center"/>
            <w:hideMark/>
          </w:tcPr>
          <w:p w14:paraId="16DD6E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E8C597" w14:textId="77777777" w:rsidR="00D67926" w:rsidRDefault="008D6FB8">
            <w:pPr>
              <w:rPr>
                <w:rFonts w:eastAsia="Times New Roman"/>
                <w:lang w:val="en-US"/>
              </w:rPr>
            </w:pPr>
            <w:r>
              <w:rPr>
                <w:rFonts w:eastAsia="Times New Roman"/>
                <w:lang w:val="en-US"/>
              </w:rPr>
              <w:t>The status of this conformance statement.</w:t>
            </w:r>
          </w:p>
        </w:tc>
      </w:tr>
      <w:tr w:rsidR="00D67926" w14:paraId="4F891B18" w14:textId="77777777">
        <w:trPr>
          <w:divId w:val="279191413"/>
          <w:tblCellSpacing w:w="15" w:type="dxa"/>
        </w:trPr>
        <w:tc>
          <w:tcPr>
            <w:tcW w:w="0" w:type="auto"/>
            <w:vAlign w:val="center"/>
            <w:hideMark/>
          </w:tcPr>
          <w:p w14:paraId="02F918C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93774D0" w14:textId="77777777"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14:paraId="4899A851" w14:textId="77777777">
        <w:trPr>
          <w:divId w:val="279191413"/>
          <w:tblCellSpacing w:w="15" w:type="dxa"/>
        </w:trPr>
        <w:tc>
          <w:tcPr>
            <w:tcW w:w="0" w:type="auto"/>
            <w:vAlign w:val="center"/>
            <w:hideMark/>
          </w:tcPr>
          <w:p w14:paraId="59E135C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FD990ED"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7685A214" w14:textId="77777777">
        <w:trPr>
          <w:divId w:val="279191413"/>
          <w:tblCellSpacing w:w="15" w:type="dxa"/>
        </w:trPr>
        <w:tc>
          <w:tcPr>
            <w:tcW w:w="0" w:type="auto"/>
            <w:vAlign w:val="center"/>
            <w:hideMark/>
          </w:tcPr>
          <w:p w14:paraId="49DB0B8F" w14:textId="77777777" w:rsidR="00D67926" w:rsidRDefault="008D6FB8">
            <w:pPr>
              <w:rPr>
                <w:rFonts w:eastAsia="Times New Roman"/>
                <w:lang w:val="en-US"/>
              </w:rPr>
            </w:pPr>
            <w:r>
              <w:rPr>
                <w:rFonts w:eastAsia="Times New Roman"/>
                <w:b/>
                <w:bCs/>
                <w:lang w:val="en-US"/>
              </w:rPr>
              <w:t>Conformance.experimental</w:t>
            </w:r>
          </w:p>
        </w:tc>
        <w:tc>
          <w:tcPr>
            <w:tcW w:w="0" w:type="auto"/>
            <w:vAlign w:val="center"/>
            <w:hideMark/>
          </w:tcPr>
          <w:p w14:paraId="73574882" w14:textId="77777777" w:rsidR="00D67926" w:rsidRDefault="00D67926">
            <w:pPr>
              <w:rPr>
                <w:rFonts w:eastAsia="Times New Roman"/>
                <w:lang w:val="en-US"/>
              </w:rPr>
            </w:pPr>
          </w:p>
        </w:tc>
      </w:tr>
      <w:tr w:rsidR="00D67926" w14:paraId="1D0D02F0" w14:textId="77777777">
        <w:trPr>
          <w:divId w:val="279191413"/>
          <w:tblCellSpacing w:w="15" w:type="dxa"/>
        </w:trPr>
        <w:tc>
          <w:tcPr>
            <w:tcW w:w="0" w:type="auto"/>
            <w:vAlign w:val="center"/>
            <w:hideMark/>
          </w:tcPr>
          <w:p w14:paraId="7FA7C7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8B8227" w14:textId="77777777" w:rsidR="00D67926" w:rsidRDefault="008D6FB8">
            <w:pPr>
              <w:rPr>
                <w:rFonts w:eastAsia="Times New Roman"/>
                <w:lang w:val="en-US"/>
              </w:rPr>
            </w:pPr>
            <w:r>
              <w:rPr>
                <w:rFonts w:eastAsia="Times New Roman"/>
                <w:lang w:val="en-US"/>
              </w:rPr>
              <w:t>If for testing purposes, not real usage</w:t>
            </w:r>
          </w:p>
        </w:tc>
      </w:tr>
      <w:tr w:rsidR="00D67926" w14:paraId="0EAD45B0" w14:textId="77777777">
        <w:trPr>
          <w:divId w:val="279191413"/>
          <w:tblCellSpacing w:w="15" w:type="dxa"/>
        </w:trPr>
        <w:tc>
          <w:tcPr>
            <w:tcW w:w="0" w:type="auto"/>
            <w:vAlign w:val="center"/>
            <w:hideMark/>
          </w:tcPr>
          <w:p w14:paraId="173672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DFE6FD" w14:textId="77777777" w:rsidR="00D67926" w:rsidRDefault="008D6FB8">
            <w:pPr>
              <w:rPr>
                <w:rFonts w:eastAsia="Times New Roman"/>
                <w:lang w:val="en-US"/>
              </w:rPr>
            </w:pPr>
            <w:r>
              <w:rPr>
                <w:rFonts w:eastAsia="Times New Roman"/>
                <w:lang w:val="en-US"/>
              </w:rPr>
              <w:t xml:space="preserve">A flag to indicate that this conformance statement is authored for testing purposes (or education/evaluation/marketing), and is not intended to be used for genuine usage. </w:t>
            </w:r>
          </w:p>
        </w:tc>
      </w:tr>
      <w:tr w:rsidR="00D67926" w14:paraId="55AF63B4" w14:textId="77777777">
        <w:trPr>
          <w:divId w:val="279191413"/>
          <w:tblCellSpacing w:w="15" w:type="dxa"/>
        </w:trPr>
        <w:tc>
          <w:tcPr>
            <w:tcW w:w="0" w:type="auto"/>
            <w:vAlign w:val="center"/>
            <w:hideMark/>
          </w:tcPr>
          <w:p w14:paraId="2857393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53BE43A" w14:textId="77777777" w:rsidR="00D67926" w:rsidRDefault="008D6FB8">
            <w:pPr>
              <w:rPr>
                <w:rFonts w:eastAsia="Times New Roman"/>
                <w:lang w:val="en-US"/>
              </w:rPr>
            </w:pPr>
            <w:r>
              <w:rPr>
                <w:rFonts w:eastAsia="Times New Roman"/>
                <w:lang w:val="en-US"/>
              </w:rPr>
              <w:t>Allows filtering of conformance statements that are appropriate for use vs. not.</w:t>
            </w:r>
          </w:p>
        </w:tc>
      </w:tr>
      <w:tr w:rsidR="00D67926" w14:paraId="7DDF2B20" w14:textId="77777777">
        <w:trPr>
          <w:divId w:val="279191413"/>
          <w:tblCellSpacing w:w="15" w:type="dxa"/>
        </w:trPr>
        <w:tc>
          <w:tcPr>
            <w:tcW w:w="0" w:type="auto"/>
            <w:vAlign w:val="center"/>
            <w:hideMark/>
          </w:tcPr>
          <w:p w14:paraId="4490DA0A" w14:textId="77777777" w:rsidR="00D67926" w:rsidRDefault="008D6FB8">
            <w:pPr>
              <w:rPr>
                <w:rFonts w:eastAsia="Times New Roman"/>
                <w:lang w:val="en-US"/>
              </w:rPr>
            </w:pPr>
            <w:r>
              <w:rPr>
                <w:rFonts w:eastAsia="Times New Roman"/>
                <w:b/>
                <w:bCs/>
                <w:lang w:val="en-US"/>
              </w:rPr>
              <w:t>Conformance.publisher</w:t>
            </w:r>
          </w:p>
        </w:tc>
        <w:tc>
          <w:tcPr>
            <w:tcW w:w="0" w:type="auto"/>
            <w:vAlign w:val="center"/>
            <w:hideMark/>
          </w:tcPr>
          <w:p w14:paraId="04098FD2" w14:textId="77777777" w:rsidR="00D67926" w:rsidRDefault="00D67926">
            <w:pPr>
              <w:rPr>
                <w:rFonts w:eastAsia="Times New Roman"/>
                <w:lang w:val="en-US"/>
              </w:rPr>
            </w:pPr>
          </w:p>
        </w:tc>
      </w:tr>
      <w:tr w:rsidR="00D67926" w14:paraId="475086D5" w14:textId="77777777">
        <w:trPr>
          <w:divId w:val="279191413"/>
          <w:tblCellSpacing w:w="15" w:type="dxa"/>
        </w:trPr>
        <w:tc>
          <w:tcPr>
            <w:tcW w:w="0" w:type="auto"/>
            <w:vAlign w:val="center"/>
            <w:hideMark/>
          </w:tcPr>
          <w:p w14:paraId="758661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58A8CD"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49BD4A85" w14:textId="77777777">
        <w:trPr>
          <w:divId w:val="279191413"/>
          <w:tblCellSpacing w:w="15" w:type="dxa"/>
        </w:trPr>
        <w:tc>
          <w:tcPr>
            <w:tcW w:w="0" w:type="auto"/>
            <w:vAlign w:val="center"/>
            <w:hideMark/>
          </w:tcPr>
          <w:p w14:paraId="775162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373A1E" w14:textId="77777777" w:rsidR="00D67926" w:rsidRDefault="008D6FB8">
            <w:pPr>
              <w:rPr>
                <w:rFonts w:eastAsia="Times New Roman"/>
                <w:lang w:val="en-US"/>
              </w:rPr>
            </w:pPr>
            <w:r>
              <w:rPr>
                <w:rFonts w:eastAsia="Times New Roman"/>
                <w:lang w:val="en-US"/>
              </w:rPr>
              <w:t>The name of the individual or organization that published the conformance.</w:t>
            </w:r>
          </w:p>
        </w:tc>
      </w:tr>
      <w:tr w:rsidR="00D67926" w14:paraId="0DDC422E" w14:textId="77777777">
        <w:trPr>
          <w:divId w:val="279191413"/>
          <w:tblCellSpacing w:w="15" w:type="dxa"/>
        </w:trPr>
        <w:tc>
          <w:tcPr>
            <w:tcW w:w="0" w:type="auto"/>
            <w:vAlign w:val="center"/>
            <w:hideMark/>
          </w:tcPr>
          <w:p w14:paraId="7DE09DF0"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D180749"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1CAE927E" w14:textId="77777777">
        <w:trPr>
          <w:divId w:val="279191413"/>
          <w:tblCellSpacing w:w="15" w:type="dxa"/>
        </w:trPr>
        <w:tc>
          <w:tcPr>
            <w:tcW w:w="0" w:type="auto"/>
            <w:vAlign w:val="center"/>
            <w:hideMark/>
          </w:tcPr>
          <w:p w14:paraId="55E39D3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129A1A" w14:textId="77777777" w:rsidR="00D67926" w:rsidRDefault="008D6FB8">
            <w:pPr>
              <w:rPr>
                <w:rFonts w:eastAsia="Times New Roman"/>
                <w:lang w:val="en-US"/>
              </w:rPr>
            </w:pPr>
            <w:r>
              <w:rPr>
                <w:rFonts w:eastAsia="Times New Roman"/>
                <w:lang w:val="en-US"/>
              </w:rPr>
              <w:t>Helps establish the "authority/credibility" of the conformance. May also allow for contact.</w:t>
            </w:r>
          </w:p>
        </w:tc>
      </w:tr>
      <w:tr w:rsidR="00D67926" w14:paraId="1FBDF6D7" w14:textId="77777777">
        <w:trPr>
          <w:divId w:val="279191413"/>
          <w:tblCellSpacing w:w="15" w:type="dxa"/>
        </w:trPr>
        <w:tc>
          <w:tcPr>
            <w:tcW w:w="0" w:type="auto"/>
            <w:vAlign w:val="center"/>
            <w:hideMark/>
          </w:tcPr>
          <w:p w14:paraId="7036A457" w14:textId="77777777" w:rsidR="00D67926" w:rsidRDefault="008D6FB8">
            <w:pPr>
              <w:rPr>
                <w:rFonts w:eastAsia="Times New Roman"/>
                <w:lang w:val="en-US"/>
              </w:rPr>
            </w:pPr>
            <w:r>
              <w:rPr>
                <w:rFonts w:eastAsia="Times New Roman"/>
                <w:b/>
                <w:bCs/>
                <w:lang w:val="en-US"/>
              </w:rPr>
              <w:t>Conformance.contact</w:t>
            </w:r>
          </w:p>
        </w:tc>
        <w:tc>
          <w:tcPr>
            <w:tcW w:w="0" w:type="auto"/>
            <w:vAlign w:val="center"/>
            <w:hideMark/>
          </w:tcPr>
          <w:p w14:paraId="7B4BA320" w14:textId="77777777" w:rsidR="00D67926" w:rsidRDefault="00D67926">
            <w:pPr>
              <w:rPr>
                <w:rFonts w:eastAsia="Times New Roman"/>
                <w:lang w:val="en-US"/>
              </w:rPr>
            </w:pPr>
          </w:p>
        </w:tc>
      </w:tr>
      <w:tr w:rsidR="00D67926" w14:paraId="0A693331" w14:textId="77777777">
        <w:trPr>
          <w:divId w:val="279191413"/>
          <w:tblCellSpacing w:w="15" w:type="dxa"/>
        </w:trPr>
        <w:tc>
          <w:tcPr>
            <w:tcW w:w="0" w:type="auto"/>
            <w:vAlign w:val="center"/>
            <w:hideMark/>
          </w:tcPr>
          <w:p w14:paraId="55B365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47FAB1" w14:textId="77777777" w:rsidR="00D67926" w:rsidRDefault="008D6FB8">
            <w:pPr>
              <w:rPr>
                <w:rFonts w:eastAsia="Times New Roman"/>
                <w:lang w:val="en-US"/>
              </w:rPr>
            </w:pPr>
            <w:r>
              <w:rPr>
                <w:rFonts w:eastAsia="Times New Roman"/>
                <w:lang w:val="en-US"/>
              </w:rPr>
              <w:t>Contact details of the publisher</w:t>
            </w:r>
          </w:p>
        </w:tc>
      </w:tr>
      <w:tr w:rsidR="00D67926" w14:paraId="6B3FB924" w14:textId="77777777">
        <w:trPr>
          <w:divId w:val="279191413"/>
          <w:tblCellSpacing w:w="15" w:type="dxa"/>
        </w:trPr>
        <w:tc>
          <w:tcPr>
            <w:tcW w:w="0" w:type="auto"/>
            <w:vAlign w:val="center"/>
            <w:hideMark/>
          </w:tcPr>
          <w:p w14:paraId="00DD9E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27499C"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08C7B8F1" w14:textId="77777777">
        <w:trPr>
          <w:divId w:val="279191413"/>
          <w:tblCellSpacing w:w="15" w:type="dxa"/>
        </w:trPr>
        <w:tc>
          <w:tcPr>
            <w:tcW w:w="0" w:type="auto"/>
            <w:vAlign w:val="center"/>
            <w:hideMark/>
          </w:tcPr>
          <w:p w14:paraId="06AE8CB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594562"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24BEDE44" w14:textId="77777777">
        <w:trPr>
          <w:divId w:val="279191413"/>
          <w:tblCellSpacing w:w="15" w:type="dxa"/>
        </w:trPr>
        <w:tc>
          <w:tcPr>
            <w:tcW w:w="0" w:type="auto"/>
            <w:vAlign w:val="center"/>
            <w:hideMark/>
          </w:tcPr>
          <w:p w14:paraId="710E9E3C" w14:textId="77777777" w:rsidR="00D67926" w:rsidRDefault="008D6FB8">
            <w:pPr>
              <w:rPr>
                <w:rFonts w:eastAsia="Times New Roman"/>
                <w:lang w:val="en-US"/>
              </w:rPr>
            </w:pPr>
            <w:r>
              <w:rPr>
                <w:rFonts w:eastAsia="Times New Roman"/>
                <w:b/>
                <w:bCs/>
                <w:lang w:val="en-US"/>
              </w:rPr>
              <w:t>Conformance.contact.name</w:t>
            </w:r>
          </w:p>
        </w:tc>
        <w:tc>
          <w:tcPr>
            <w:tcW w:w="0" w:type="auto"/>
            <w:vAlign w:val="center"/>
            <w:hideMark/>
          </w:tcPr>
          <w:p w14:paraId="58D955D6" w14:textId="77777777" w:rsidR="00D67926" w:rsidRDefault="00D67926">
            <w:pPr>
              <w:rPr>
                <w:rFonts w:eastAsia="Times New Roman"/>
                <w:lang w:val="en-US"/>
              </w:rPr>
            </w:pPr>
          </w:p>
        </w:tc>
      </w:tr>
      <w:tr w:rsidR="00D67926" w14:paraId="42E4925D" w14:textId="77777777">
        <w:trPr>
          <w:divId w:val="279191413"/>
          <w:tblCellSpacing w:w="15" w:type="dxa"/>
        </w:trPr>
        <w:tc>
          <w:tcPr>
            <w:tcW w:w="0" w:type="auto"/>
            <w:vAlign w:val="center"/>
            <w:hideMark/>
          </w:tcPr>
          <w:p w14:paraId="4961A34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C1CD0F" w14:textId="77777777" w:rsidR="00D67926" w:rsidRDefault="008D6FB8">
            <w:pPr>
              <w:rPr>
                <w:rFonts w:eastAsia="Times New Roman"/>
                <w:lang w:val="en-US"/>
              </w:rPr>
            </w:pPr>
            <w:r>
              <w:rPr>
                <w:rFonts w:eastAsia="Times New Roman"/>
                <w:lang w:val="en-US"/>
              </w:rPr>
              <w:t>Name of a individual to contact</w:t>
            </w:r>
          </w:p>
        </w:tc>
      </w:tr>
      <w:tr w:rsidR="00D67926" w14:paraId="45383740" w14:textId="77777777">
        <w:trPr>
          <w:divId w:val="279191413"/>
          <w:tblCellSpacing w:w="15" w:type="dxa"/>
        </w:trPr>
        <w:tc>
          <w:tcPr>
            <w:tcW w:w="0" w:type="auto"/>
            <w:vAlign w:val="center"/>
            <w:hideMark/>
          </w:tcPr>
          <w:p w14:paraId="55CFD26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C874DE" w14:textId="77777777" w:rsidR="00D67926" w:rsidRDefault="008D6FB8">
            <w:pPr>
              <w:rPr>
                <w:rFonts w:eastAsia="Times New Roman"/>
                <w:lang w:val="en-US"/>
              </w:rPr>
            </w:pPr>
            <w:r>
              <w:rPr>
                <w:rFonts w:eastAsia="Times New Roman"/>
                <w:lang w:val="en-US"/>
              </w:rPr>
              <w:t>The name of an individual to contact regarding the conformance.</w:t>
            </w:r>
          </w:p>
        </w:tc>
      </w:tr>
      <w:tr w:rsidR="00D67926" w14:paraId="5E8831A0" w14:textId="77777777">
        <w:trPr>
          <w:divId w:val="279191413"/>
          <w:tblCellSpacing w:w="15" w:type="dxa"/>
        </w:trPr>
        <w:tc>
          <w:tcPr>
            <w:tcW w:w="0" w:type="auto"/>
            <w:vAlign w:val="center"/>
            <w:hideMark/>
          </w:tcPr>
          <w:p w14:paraId="18AC5A7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17FE6C"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2D1F7F49" w14:textId="77777777">
        <w:trPr>
          <w:divId w:val="279191413"/>
          <w:tblCellSpacing w:w="15" w:type="dxa"/>
        </w:trPr>
        <w:tc>
          <w:tcPr>
            <w:tcW w:w="0" w:type="auto"/>
            <w:vAlign w:val="center"/>
            <w:hideMark/>
          </w:tcPr>
          <w:p w14:paraId="29E4B067" w14:textId="77777777" w:rsidR="00D67926" w:rsidRDefault="008D6FB8">
            <w:pPr>
              <w:rPr>
                <w:rFonts w:eastAsia="Times New Roman"/>
                <w:lang w:val="en-US"/>
              </w:rPr>
            </w:pPr>
            <w:r>
              <w:rPr>
                <w:rFonts w:eastAsia="Times New Roman"/>
                <w:b/>
                <w:bCs/>
                <w:lang w:val="en-US"/>
              </w:rPr>
              <w:t>Conformance.contact.telecom</w:t>
            </w:r>
          </w:p>
        </w:tc>
        <w:tc>
          <w:tcPr>
            <w:tcW w:w="0" w:type="auto"/>
            <w:vAlign w:val="center"/>
            <w:hideMark/>
          </w:tcPr>
          <w:p w14:paraId="45501AC3" w14:textId="77777777" w:rsidR="00D67926" w:rsidRDefault="00D67926">
            <w:pPr>
              <w:rPr>
                <w:rFonts w:eastAsia="Times New Roman"/>
                <w:lang w:val="en-US"/>
              </w:rPr>
            </w:pPr>
          </w:p>
        </w:tc>
      </w:tr>
      <w:tr w:rsidR="00D67926" w14:paraId="6D663466" w14:textId="77777777">
        <w:trPr>
          <w:divId w:val="279191413"/>
          <w:tblCellSpacing w:w="15" w:type="dxa"/>
        </w:trPr>
        <w:tc>
          <w:tcPr>
            <w:tcW w:w="0" w:type="auto"/>
            <w:vAlign w:val="center"/>
            <w:hideMark/>
          </w:tcPr>
          <w:p w14:paraId="2C62E2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8C675C" w14:textId="77777777" w:rsidR="00D67926" w:rsidRDefault="008D6FB8">
            <w:pPr>
              <w:rPr>
                <w:rFonts w:eastAsia="Times New Roman"/>
                <w:lang w:val="en-US"/>
              </w:rPr>
            </w:pPr>
            <w:r>
              <w:rPr>
                <w:rFonts w:eastAsia="Times New Roman"/>
                <w:lang w:val="en-US"/>
              </w:rPr>
              <w:t>Contact details for individual or publisher</w:t>
            </w:r>
          </w:p>
        </w:tc>
      </w:tr>
      <w:tr w:rsidR="00D67926" w14:paraId="284731FD" w14:textId="77777777">
        <w:trPr>
          <w:divId w:val="279191413"/>
          <w:tblCellSpacing w:w="15" w:type="dxa"/>
        </w:trPr>
        <w:tc>
          <w:tcPr>
            <w:tcW w:w="0" w:type="auto"/>
            <w:vAlign w:val="center"/>
            <w:hideMark/>
          </w:tcPr>
          <w:p w14:paraId="04F510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7AC0E7"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5212C2C7" w14:textId="77777777">
        <w:trPr>
          <w:divId w:val="279191413"/>
          <w:tblCellSpacing w:w="15" w:type="dxa"/>
        </w:trPr>
        <w:tc>
          <w:tcPr>
            <w:tcW w:w="0" w:type="auto"/>
            <w:vAlign w:val="center"/>
            <w:hideMark/>
          </w:tcPr>
          <w:p w14:paraId="4E55891B" w14:textId="77777777" w:rsidR="00D67926" w:rsidRDefault="008D6FB8">
            <w:pPr>
              <w:rPr>
                <w:rFonts w:eastAsia="Times New Roman"/>
                <w:lang w:val="en-US"/>
              </w:rPr>
            </w:pPr>
            <w:r>
              <w:rPr>
                <w:rFonts w:eastAsia="Times New Roman"/>
                <w:b/>
                <w:bCs/>
                <w:lang w:val="en-US"/>
              </w:rPr>
              <w:t>Conformance.date</w:t>
            </w:r>
          </w:p>
        </w:tc>
        <w:tc>
          <w:tcPr>
            <w:tcW w:w="0" w:type="auto"/>
            <w:vAlign w:val="center"/>
            <w:hideMark/>
          </w:tcPr>
          <w:p w14:paraId="4279B49D" w14:textId="77777777" w:rsidR="00D67926" w:rsidRDefault="00D67926">
            <w:pPr>
              <w:rPr>
                <w:rFonts w:eastAsia="Times New Roman"/>
                <w:lang w:val="en-US"/>
              </w:rPr>
            </w:pPr>
          </w:p>
        </w:tc>
      </w:tr>
      <w:tr w:rsidR="00D67926" w14:paraId="02A14E4D" w14:textId="77777777">
        <w:trPr>
          <w:divId w:val="279191413"/>
          <w:tblCellSpacing w:w="15" w:type="dxa"/>
        </w:trPr>
        <w:tc>
          <w:tcPr>
            <w:tcW w:w="0" w:type="auto"/>
            <w:vAlign w:val="center"/>
            <w:hideMark/>
          </w:tcPr>
          <w:p w14:paraId="34C71A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56EBCF" w14:textId="77777777" w:rsidR="00D67926" w:rsidRDefault="008D6FB8">
            <w:pPr>
              <w:rPr>
                <w:rFonts w:eastAsia="Times New Roman"/>
                <w:lang w:val="en-US"/>
              </w:rPr>
            </w:pPr>
            <w:r>
              <w:rPr>
                <w:rFonts w:eastAsia="Times New Roman"/>
                <w:lang w:val="en-US"/>
              </w:rPr>
              <w:t>Publication Date(/time)</w:t>
            </w:r>
          </w:p>
        </w:tc>
      </w:tr>
      <w:tr w:rsidR="00D67926" w14:paraId="41B954CB" w14:textId="77777777">
        <w:trPr>
          <w:divId w:val="279191413"/>
          <w:tblCellSpacing w:w="15" w:type="dxa"/>
        </w:trPr>
        <w:tc>
          <w:tcPr>
            <w:tcW w:w="0" w:type="auto"/>
            <w:vAlign w:val="center"/>
            <w:hideMark/>
          </w:tcPr>
          <w:p w14:paraId="01459B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616700" w14:textId="00E0D895" w:rsidR="00D67926" w:rsidRDefault="008D6FB8">
            <w:pPr>
              <w:rPr>
                <w:rFonts w:eastAsia="Times New Roman"/>
                <w:lang w:val="en-US"/>
              </w:rPr>
            </w:pPr>
            <w:r>
              <w:rPr>
                <w:rFonts w:eastAsia="Times New Roman"/>
                <w:lang w:val="en-US"/>
              </w:rPr>
              <w:t>The date (and optionally time) when the conformance statement was published. The date must change when the business version changes, if it does, and it must change if the status code changes.</w:t>
            </w:r>
            <w:ins w:id="100" w:author="Cary Ussery" w:date="2015-09-11T16:16:00Z">
              <w:r w:rsidR="003A07A5">
                <w:rPr>
                  <w:rFonts w:eastAsia="Times New Roman"/>
                  <w:lang w:val="en-US"/>
                </w:rPr>
                <w:t xml:space="preserve"> I</w:t>
              </w:r>
            </w:ins>
            <w:del w:id="101" w:author="Cary Ussery" w:date="2015-09-11T16:16:00Z">
              <w:r w:rsidDel="003A07A5">
                <w:rPr>
                  <w:rFonts w:eastAsia="Times New Roman"/>
                  <w:lang w:val="en-US"/>
                </w:rPr>
                <w:delText xml:space="preserve"> i</w:delText>
              </w:r>
            </w:del>
            <w:r>
              <w:rPr>
                <w:rFonts w:eastAsia="Times New Roman"/>
                <w:lang w:val="en-US"/>
              </w:rPr>
              <w:t>n addition, it should change when the substan</w:t>
            </w:r>
            <w:del w:id="102" w:author="Cary Ussery" w:date="2015-09-11T16:17:00Z">
              <w:r w:rsidDel="003A07A5">
                <w:rPr>
                  <w:rFonts w:eastAsia="Times New Roman"/>
                  <w:lang w:val="en-US"/>
                </w:rPr>
                <w:delText>tia</w:delText>
              </w:r>
            </w:del>
            <w:r>
              <w:rPr>
                <w:rFonts w:eastAsia="Times New Roman"/>
                <w:lang w:val="en-US"/>
              </w:rPr>
              <w:t xml:space="preserve">tive content of the conformance statement changes. </w:t>
            </w:r>
          </w:p>
        </w:tc>
      </w:tr>
      <w:tr w:rsidR="00D67926" w14:paraId="075004EE" w14:textId="77777777">
        <w:trPr>
          <w:divId w:val="279191413"/>
          <w:tblCellSpacing w:w="15" w:type="dxa"/>
        </w:trPr>
        <w:tc>
          <w:tcPr>
            <w:tcW w:w="0" w:type="auto"/>
            <w:vAlign w:val="center"/>
            <w:hideMark/>
          </w:tcPr>
          <w:p w14:paraId="7DF6C8C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F80B295"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260096FF" w14:textId="77777777">
        <w:trPr>
          <w:divId w:val="279191413"/>
          <w:tblCellSpacing w:w="15" w:type="dxa"/>
        </w:trPr>
        <w:tc>
          <w:tcPr>
            <w:tcW w:w="0" w:type="auto"/>
            <w:vAlign w:val="center"/>
            <w:hideMark/>
          </w:tcPr>
          <w:p w14:paraId="23D9C93F" w14:textId="77777777" w:rsidR="00D67926" w:rsidRDefault="008D6FB8">
            <w:pPr>
              <w:rPr>
                <w:rFonts w:eastAsia="Times New Roman"/>
                <w:lang w:val="en-US"/>
              </w:rPr>
            </w:pPr>
            <w:r>
              <w:rPr>
                <w:rFonts w:eastAsia="Times New Roman"/>
                <w:b/>
                <w:bCs/>
                <w:lang w:val="en-US"/>
              </w:rPr>
              <w:t>Conformance.description</w:t>
            </w:r>
          </w:p>
        </w:tc>
        <w:tc>
          <w:tcPr>
            <w:tcW w:w="0" w:type="auto"/>
            <w:vAlign w:val="center"/>
            <w:hideMark/>
          </w:tcPr>
          <w:p w14:paraId="750A44DC" w14:textId="77777777" w:rsidR="00D67926" w:rsidRDefault="00D67926">
            <w:pPr>
              <w:rPr>
                <w:rFonts w:eastAsia="Times New Roman"/>
                <w:lang w:val="en-US"/>
              </w:rPr>
            </w:pPr>
          </w:p>
        </w:tc>
      </w:tr>
      <w:tr w:rsidR="00D67926" w14:paraId="453FA8F0" w14:textId="77777777">
        <w:trPr>
          <w:divId w:val="279191413"/>
          <w:tblCellSpacing w:w="15" w:type="dxa"/>
        </w:trPr>
        <w:tc>
          <w:tcPr>
            <w:tcW w:w="0" w:type="auto"/>
            <w:vAlign w:val="center"/>
            <w:hideMark/>
          </w:tcPr>
          <w:p w14:paraId="7FAD7D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C18CB4" w14:textId="77777777" w:rsidR="00D67926" w:rsidRDefault="008D6FB8">
            <w:pPr>
              <w:rPr>
                <w:rFonts w:eastAsia="Times New Roman"/>
                <w:lang w:val="en-US"/>
              </w:rPr>
            </w:pPr>
            <w:r>
              <w:rPr>
                <w:rFonts w:eastAsia="Times New Roman"/>
                <w:lang w:val="en-US"/>
              </w:rPr>
              <w:t>Human description of the conformance statement</w:t>
            </w:r>
          </w:p>
        </w:tc>
      </w:tr>
      <w:tr w:rsidR="00D67926" w14:paraId="0DE86EB9" w14:textId="77777777">
        <w:trPr>
          <w:divId w:val="279191413"/>
          <w:tblCellSpacing w:w="15" w:type="dxa"/>
        </w:trPr>
        <w:tc>
          <w:tcPr>
            <w:tcW w:w="0" w:type="auto"/>
            <w:vAlign w:val="center"/>
            <w:hideMark/>
          </w:tcPr>
          <w:p w14:paraId="3640C6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1DF261" w14:textId="77777777" w:rsidR="00D67926" w:rsidRDefault="008D6FB8">
            <w:pPr>
              <w:rPr>
                <w:rFonts w:eastAsia="Times New Roman"/>
                <w:lang w:val="en-US"/>
              </w:rPr>
            </w:pPr>
            <w:r>
              <w:rPr>
                <w:rFonts w:eastAsia="Times New Roman"/>
                <w:lang w:val="en-US"/>
              </w:rPr>
              <w:t xml:space="preserve">A free text natural language description of the conformance statement and its use. </w:t>
            </w:r>
            <w:r>
              <w:rPr>
                <w:rFonts w:eastAsia="Times New Roman"/>
                <w:lang w:val="en-US"/>
              </w:rPr>
              <w:lastRenderedPageBreak/>
              <w:t xml:space="preserve">Typically, this is used when the conformance statement describes a desired rather than an actual solution, for example as a formal expression of requirements as part of an RFP. </w:t>
            </w:r>
          </w:p>
        </w:tc>
      </w:tr>
      <w:tr w:rsidR="00D67926" w14:paraId="58430808" w14:textId="77777777">
        <w:trPr>
          <w:divId w:val="279191413"/>
          <w:tblCellSpacing w:w="15" w:type="dxa"/>
        </w:trPr>
        <w:tc>
          <w:tcPr>
            <w:tcW w:w="0" w:type="auto"/>
            <w:vAlign w:val="center"/>
            <w:hideMark/>
          </w:tcPr>
          <w:p w14:paraId="28EC6FDF"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18C8E7D" w14:textId="77777777" w:rsidR="00D67926" w:rsidRDefault="008D6FB8">
            <w:pPr>
              <w:rPr>
                <w:rFonts w:eastAsia="Times New Roman"/>
                <w:lang w:val="en-US"/>
              </w:rPr>
            </w:pPr>
            <w:r>
              <w:rPr>
                <w:rFonts w:eastAsia="Times New Roman"/>
                <w:lang w:val="en-US"/>
              </w:rPr>
              <w:t xml:space="preserve">This field </w:t>
            </w:r>
            <w:del w:id="103" w:author="Cary Ussery" w:date="2015-09-11T16:17:00Z">
              <w:r w:rsidDel="003A07A5">
                <w:rPr>
                  <w:rFonts w:eastAsia="Times New Roman"/>
                  <w:lang w:val="en-US"/>
                </w:rPr>
                <w:delText>c</w:delText>
              </w:r>
            </w:del>
            <w:r>
              <w:rPr>
                <w:rFonts w:eastAsia="Times New Roman"/>
                <w:lang w:val="en-US"/>
              </w:rPr>
              <w:t xml:space="preserve">may include the purpose of this conformance statement, comments about its context etc. This does not need to be populated if the description is adequately implied by the software or implementation details. </w:t>
            </w:r>
          </w:p>
        </w:tc>
      </w:tr>
      <w:tr w:rsidR="00D67926" w14:paraId="20EBD48D" w14:textId="77777777">
        <w:trPr>
          <w:divId w:val="279191413"/>
          <w:tblCellSpacing w:w="15" w:type="dxa"/>
        </w:trPr>
        <w:tc>
          <w:tcPr>
            <w:tcW w:w="0" w:type="auto"/>
            <w:vAlign w:val="center"/>
            <w:hideMark/>
          </w:tcPr>
          <w:p w14:paraId="1E9804B5" w14:textId="77777777" w:rsidR="00D67926" w:rsidRDefault="008D6FB8">
            <w:pPr>
              <w:rPr>
                <w:rFonts w:eastAsia="Times New Roman"/>
                <w:lang w:val="en-US"/>
              </w:rPr>
            </w:pPr>
            <w:r>
              <w:rPr>
                <w:rFonts w:eastAsia="Times New Roman"/>
                <w:b/>
                <w:bCs/>
                <w:lang w:val="en-US"/>
              </w:rPr>
              <w:t>Conformance.requirements</w:t>
            </w:r>
          </w:p>
        </w:tc>
        <w:tc>
          <w:tcPr>
            <w:tcW w:w="0" w:type="auto"/>
            <w:vAlign w:val="center"/>
            <w:hideMark/>
          </w:tcPr>
          <w:p w14:paraId="48F95983" w14:textId="77777777" w:rsidR="00D67926" w:rsidRDefault="00D67926">
            <w:pPr>
              <w:rPr>
                <w:rFonts w:eastAsia="Times New Roman"/>
                <w:lang w:val="en-US"/>
              </w:rPr>
            </w:pPr>
          </w:p>
        </w:tc>
      </w:tr>
      <w:tr w:rsidR="00D67926" w14:paraId="5DAD78E6" w14:textId="77777777">
        <w:trPr>
          <w:divId w:val="279191413"/>
          <w:tblCellSpacing w:w="15" w:type="dxa"/>
        </w:trPr>
        <w:tc>
          <w:tcPr>
            <w:tcW w:w="0" w:type="auto"/>
            <w:vAlign w:val="center"/>
            <w:hideMark/>
          </w:tcPr>
          <w:p w14:paraId="1245F6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0F293B" w14:textId="77777777" w:rsidR="00D67926" w:rsidRDefault="008D6FB8">
            <w:pPr>
              <w:rPr>
                <w:rFonts w:eastAsia="Times New Roman"/>
                <w:lang w:val="en-US"/>
              </w:rPr>
            </w:pPr>
            <w:r>
              <w:rPr>
                <w:rFonts w:eastAsia="Times New Roman"/>
                <w:lang w:val="en-US"/>
              </w:rPr>
              <w:t>Why is this needed?</w:t>
            </w:r>
          </w:p>
        </w:tc>
      </w:tr>
      <w:tr w:rsidR="00D67926" w14:paraId="5ECF0B7B" w14:textId="77777777">
        <w:trPr>
          <w:divId w:val="279191413"/>
          <w:tblCellSpacing w:w="15" w:type="dxa"/>
        </w:trPr>
        <w:tc>
          <w:tcPr>
            <w:tcW w:w="0" w:type="auto"/>
            <w:vAlign w:val="center"/>
            <w:hideMark/>
          </w:tcPr>
          <w:p w14:paraId="6303FF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7912B2" w14:textId="77777777" w:rsidR="00D67926" w:rsidRDefault="008D6FB8">
            <w:pPr>
              <w:rPr>
                <w:rFonts w:eastAsia="Times New Roman"/>
                <w:lang w:val="en-US"/>
              </w:rPr>
            </w:pPr>
            <w:r>
              <w:rPr>
                <w:rFonts w:eastAsia="Times New Roman"/>
                <w:lang w:val="en-US"/>
              </w:rPr>
              <w:t>Explains why this conformance statement is needed and why it's been constrained as it has.</w:t>
            </w:r>
          </w:p>
        </w:tc>
      </w:tr>
      <w:tr w:rsidR="00D67926" w14:paraId="3E775889" w14:textId="77777777">
        <w:trPr>
          <w:divId w:val="279191413"/>
          <w:tblCellSpacing w:w="15" w:type="dxa"/>
        </w:trPr>
        <w:tc>
          <w:tcPr>
            <w:tcW w:w="0" w:type="auto"/>
            <w:vAlign w:val="center"/>
            <w:hideMark/>
          </w:tcPr>
          <w:p w14:paraId="47F85F3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69087D" w14:textId="77777777" w:rsidR="00D67926" w:rsidRDefault="008D6FB8">
            <w:pPr>
              <w:rPr>
                <w:rFonts w:eastAsia="Times New Roman"/>
                <w:lang w:val="en-US"/>
              </w:rPr>
            </w:pPr>
            <w:r>
              <w:rPr>
                <w:rFonts w:eastAsia="Times New Roman"/>
                <w:lang w:val="en-US"/>
              </w:rPr>
              <w:t xml:space="preserve">This element does not describe the usage of the conformance statement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540B2A7E" w14:textId="77777777">
        <w:trPr>
          <w:divId w:val="279191413"/>
          <w:tblCellSpacing w:w="15" w:type="dxa"/>
        </w:trPr>
        <w:tc>
          <w:tcPr>
            <w:tcW w:w="0" w:type="auto"/>
            <w:vAlign w:val="center"/>
            <w:hideMark/>
          </w:tcPr>
          <w:p w14:paraId="038C514C" w14:textId="77777777" w:rsidR="00D67926" w:rsidRDefault="008D6FB8">
            <w:pPr>
              <w:rPr>
                <w:rFonts w:eastAsia="Times New Roman"/>
                <w:lang w:val="en-US"/>
              </w:rPr>
            </w:pPr>
            <w:r>
              <w:rPr>
                <w:rFonts w:eastAsia="Times New Roman"/>
                <w:b/>
                <w:bCs/>
                <w:lang w:val="en-US"/>
              </w:rPr>
              <w:t>Conformance.copyright</w:t>
            </w:r>
          </w:p>
        </w:tc>
        <w:tc>
          <w:tcPr>
            <w:tcW w:w="0" w:type="auto"/>
            <w:vAlign w:val="center"/>
            <w:hideMark/>
          </w:tcPr>
          <w:p w14:paraId="391775B3" w14:textId="77777777" w:rsidR="00D67926" w:rsidRDefault="00D67926">
            <w:pPr>
              <w:rPr>
                <w:rFonts w:eastAsia="Times New Roman"/>
                <w:lang w:val="en-US"/>
              </w:rPr>
            </w:pPr>
          </w:p>
        </w:tc>
      </w:tr>
      <w:tr w:rsidR="00D67926" w14:paraId="57CA77CF" w14:textId="77777777">
        <w:trPr>
          <w:divId w:val="279191413"/>
          <w:tblCellSpacing w:w="15" w:type="dxa"/>
        </w:trPr>
        <w:tc>
          <w:tcPr>
            <w:tcW w:w="0" w:type="auto"/>
            <w:vAlign w:val="center"/>
            <w:hideMark/>
          </w:tcPr>
          <w:p w14:paraId="4B6A15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B9D919" w14:textId="77777777" w:rsidR="00D67926" w:rsidRDefault="008D6FB8">
            <w:pPr>
              <w:rPr>
                <w:rFonts w:eastAsia="Times New Roman"/>
                <w:lang w:val="en-US"/>
              </w:rPr>
            </w:pPr>
            <w:r>
              <w:rPr>
                <w:rFonts w:eastAsia="Times New Roman"/>
                <w:lang w:val="en-US"/>
              </w:rPr>
              <w:t>Use and/or Publishing restrictions</w:t>
            </w:r>
          </w:p>
        </w:tc>
      </w:tr>
      <w:tr w:rsidR="00D67926" w14:paraId="0FDF1BFA" w14:textId="77777777">
        <w:trPr>
          <w:divId w:val="279191413"/>
          <w:tblCellSpacing w:w="15" w:type="dxa"/>
        </w:trPr>
        <w:tc>
          <w:tcPr>
            <w:tcW w:w="0" w:type="auto"/>
            <w:vAlign w:val="center"/>
            <w:hideMark/>
          </w:tcPr>
          <w:p w14:paraId="0D6337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4EB0BD" w14:textId="53EEB4A0" w:rsidR="00D67926" w:rsidRDefault="008D6FB8">
            <w:pPr>
              <w:rPr>
                <w:rFonts w:eastAsia="Times New Roman"/>
                <w:lang w:val="en-US"/>
              </w:rPr>
            </w:pPr>
            <w:r>
              <w:rPr>
                <w:rFonts w:eastAsia="Times New Roman"/>
                <w:lang w:val="en-US"/>
              </w:rPr>
              <w:t xml:space="preserve">A copyright statement relating to the </w:t>
            </w:r>
            <w:del w:id="104" w:author="Cary Ussery" w:date="2015-09-11T16:17:00Z">
              <w:r w:rsidDel="003A07A5">
                <w:rPr>
                  <w:rFonts w:eastAsia="Times New Roman"/>
                  <w:lang w:val="en-US"/>
                </w:rPr>
                <w:delText>conformamce</w:delText>
              </w:r>
            </w:del>
            <w:ins w:id="105" w:author="Cary Ussery" w:date="2015-09-11T16:17:00Z">
              <w:r w:rsidR="003A07A5">
                <w:rPr>
                  <w:rFonts w:eastAsia="Times New Roman"/>
                  <w:lang w:val="en-US"/>
                </w:rPr>
                <w:t>Conformance</w:t>
              </w:r>
            </w:ins>
            <w:r>
              <w:rPr>
                <w:rFonts w:eastAsia="Times New Roman"/>
                <w:lang w:val="en-US"/>
              </w:rPr>
              <w:t xml:space="preserve"> statement and/or its contents. Copyright statements are generally legal restrictions on the use and publishing of the details of the system described by the conformance statement. </w:t>
            </w:r>
          </w:p>
        </w:tc>
      </w:tr>
      <w:tr w:rsidR="00D67926" w14:paraId="5A3698D4" w14:textId="77777777">
        <w:trPr>
          <w:divId w:val="279191413"/>
          <w:tblCellSpacing w:w="15" w:type="dxa"/>
        </w:trPr>
        <w:tc>
          <w:tcPr>
            <w:tcW w:w="0" w:type="auto"/>
            <w:vAlign w:val="center"/>
            <w:hideMark/>
          </w:tcPr>
          <w:p w14:paraId="7D410D1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39F8824" w14:textId="77777777" w:rsidR="00D67926" w:rsidRDefault="008D6FB8">
            <w:pPr>
              <w:rPr>
                <w:rFonts w:eastAsia="Times New Roman"/>
                <w:lang w:val="en-US"/>
              </w:rPr>
            </w:pPr>
            <w:r>
              <w:rPr>
                <w:rFonts w:eastAsia="Times New Roman"/>
                <w:lang w:val="en-US"/>
              </w:rPr>
              <w:t>License</w:t>
            </w:r>
          </w:p>
        </w:tc>
      </w:tr>
      <w:tr w:rsidR="00D67926" w14:paraId="774C3024" w14:textId="77777777">
        <w:trPr>
          <w:divId w:val="279191413"/>
          <w:tblCellSpacing w:w="15" w:type="dxa"/>
        </w:trPr>
        <w:tc>
          <w:tcPr>
            <w:tcW w:w="0" w:type="auto"/>
            <w:vAlign w:val="center"/>
            <w:hideMark/>
          </w:tcPr>
          <w:p w14:paraId="7B91EF5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89856F1" w14:textId="77777777" w:rsidR="00D67926" w:rsidRDefault="008D6FB8">
            <w:pPr>
              <w:rPr>
                <w:rFonts w:eastAsia="Times New Roman"/>
                <w:lang w:val="en-US"/>
              </w:rPr>
            </w:pPr>
            <w:r>
              <w:rPr>
                <w:rFonts w:eastAsia="Times New Roman"/>
                <w:lang w:val="en-US"/>
              </w:rPr>
              <w:t>Restrictions</w:t>
            </w:r>
          </w:p>
        </w:tc>
      </w:tr>
      <w:tr w:rsidR="00D67926" w14:paraId="7EEE785B" w14:textId="77777777">
        <w:trPr>
          <w:divId w:val="279191413"/>
          <w:tblCellSpacing w:w="15" w:type="dxa"/>
        </w:trPr>
        <w:tc>
          <w:tcPr>
            <w:tcW w:w="0" w:type="auto"/>
            <w:vAlign w:val="center"/>
            <w:hideMark/>
          </w:tcPr>
          <w:p w14:paraId="40DFD80E" w14:textId="77777777" w:rsidR="00D67926" w:rsidRDefault="008D6FB8">
            <w:pPr>
              <w:rPr>
                <w:rFonts w:eastAsia="Times New Roman"/>
                <w:lang w:val="en-US"/>
              </w:rPr>
            </w:pPr>
            <w:r>
              <w:rPr>
                <w:rFonts w:eastAsia="Times New Roman"/>
                <w:b/>
                <w:bCs/>
                <w:lang w:val="en-US"/>
              </w:rPr>
              <w:t>Conformance.kind</w:t>
            </w:r>
          </w:p>
        </w:tc>
        <w:tc>
          <w:tcPr>
            <w:tcW w:w="0" w:type="auto"/>
            <w:vAlign w:val="center"/>
            <w:hideMark/>
          </w:tcPr>
          <w:p w14:paraId="6670580A" w14:textId="77777777" w:rsidR="00D67926" w:rsidRDefault="00D67926">
            <w:pPr>
              <w:rPr>
                <w:rFonts w:eastAsia="Times New Roman"/>
                <w:lang w:val="en-US"/>
              </w:rPr>
            </w:pPr>
          </w:p>
        </w:tc>
      </w:tr>
      <w:tr w:rsidR="00D67926" w14:paraId="02EFD413" w14:textId="77777777">
        <w:trPr>
          <w:divId w:val="279191413"/>
          <w:tblCellSpacing w:w="15" w:type="dxa"/>
        </w:trPr>
        <w:tc>
          <w:tcPr>
            <w:tcW w:w="0" w:type="auto"/>
            <w:vAlign w:val="center"/>
            <w:hideMark/>
          </w:tcPr>
          <w:p w14:paraId="1D8C3D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208735" w14:textId="77777777" w:rsidR="00D67926" w:rsidRDefault="008D6FB8">
            <w:pPr>
              <w:rPr>
                <w:rFonts w:eastAsia="Times New Roman"/>
                <w:lang w:val="en-US"/>
              </w:rPr>
            </w:pPr>
            <w:r>
              <w:rPr>
                <w:rFonts w:eastAsia="Times New Roman"/>
                <w:lang w:val="en-US"/>
              </w:rPr>
              <w:t xml:space="preserve">The way that this statement is intended to be used, to describe an actual running instance of software, a particular product (kind not instance of software) or a class of implementation (e.g. a desired purchase). </w:t>
            </w:r>
          </w:p>
        </w:tc>
      </w:tr>
      <w:tr w:rsidR="00D67926" w14:paraId="00DACB9A" w14:textId="77777777">
        <w:trPr>
          <w:divId w:val="279191413"/>
          <w:tblCellSpacing w:w="15" w:type="dxa"/>
        </w:trPr>
        <w:tc>
          <w:tcPr>
            <w:tcW w:w="0" w:type="auto"/>
            <w:vAlign w:val="center"/>
            <w:hideMark/>
          </w:tcPr>
          <w:p w14:paraId="45A78BE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7AE32AC" w14:textId="77777777" w:rsidR="00D67926" w:rsidRDefault="008D6FB8">
            <w:pPr>
              <w:rPr>
                <w:rFonts w:eastAsia="Times New Roman"/>
                <w:lang w:val="en-US"/>
              </w:rPr>
            </w:pPr>
            <w:r>
              <w:rPr>
                <w:rFonts w:eastAsia="Times New Roman"/>
                <w:lang w:val="en-US"/>
              </w:rPr>
              <w:t>Allow searching the 3 modes.</w:t>
            </w:r>
          </w:p>
        </w:tc>
      </w:tr>
      <w:tr w:rsidR="00D67926" w14:paraId="26FE6622" w14:textId="77777777">
        <w:trPr>
          <w:divId w:val="279191413"/>
          <w:tblCellSpacing w:w="15" w:type="dxa"/>
        </w:trPr>
        <w:tc>
          <w:tcPr>
            <w:tcW w:w="0" w:type="auto"/>
            <w:vAlign w:val="center"/>
            <w:hideMark/>
          </w:tcPr>
          <w:p w14:paraId="64C181A0"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6E96B72F" w14:textId="77777777" w:rsidR="00D67926" w:rsidRDefault="008D6FB8">
            <w:pPr>
              <w:rPr>
                <w:rFonts w:eastAsia="Times New Roman"/>
                <w:lang w:val="en-US"/>
              </w:rPr>
            </w:pPr>
            <w:r>
              <w:rPr>
                <w:rFonts w:eastAsia="Times New Roman"/>
                <w:lang w:val="en-US"/>
              </w:rPr>
              <w:t>How a conformance statement is intended to be used</w:t>
            </w:r>
          </w:p>
        </w:tc>
      </w:tr>
      <w:tr w:rsidR="00D67926" w14:paraId="483CBFC8" w14:textId="77777777">
        <w:trPr>
          <w:divId w:val="279191413"/>
          <w:tblCellSpacing w:w="15" w:type="dxa"/>
        </w:trPr>
        <w:tc>
          <w:tcPr>
            <w:tcW w:w="0" w:type="auto"/>
            <w:vAlign w:val="center"/>
            <w:hideMark/>
          </w:tcPr>
          <w:p w14:paraId="08A0FB19" w14:textId="77777777" w:rsidR="00D67926" w:rsidRDefault="008D6FB8">
            <w:pPr>
              <w:rPr>
                <w:rFonts w:eastAsia="Times New Roman"/>
                <w:lang w:val="en-US"/>
              </w:rPr>
            </w:pPr>
            <w:r>
              <w:rPr>
                <w:rFonts w:eastAsia="Times New Roman"/>
                <w:b/>
                <w:bCs/>
                <w:lang w:val="en-US"/>
              </w:rPr>
              <w:t>Conformance.software</w:t>
            </w:r>
          </w:p>
        </w:tc>
        <w:tc>
          <w:tcPr>
            <w:tcW w:w="0" w:type="auto"/>
            <w:vAlign w:val="center"/>
            <w:hideMark/>
          </w:tcPr>
          <w:p w14:paraId="22CDB245" w14:textId="77777777" w:rsidR="00D67926" w:rsidRDefault="00D67926">
            <w:pPr>
              <w:rPr>
                <w:rFonts w:eastAsia="Times New Roman"/>
                <w:lang w:val="en-US"/>
              </w:rPr>
            </w:pPr>
          </w:p>
        </w:tc>
      </w:tr>
      <w:tr w:rsidR="00D67926" w14:paraId="6DB158BA" w14:textId="77777777">
        <w:trPr>
          <w:divId w:val="279191413"/>
          <w:tblCellSpacing w:w="15" w:type="dxa"/>
        </w:trPr>
        <w:tc>
          <w:tcPr>
            <w:tcW w:w="0" w:type="auto"/>
            <w:vAlign w:val="center"/>
            <w:hideMark/>
          </w:tcPr>
          <w:p w14:paraId="5D9636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BFF89C" w14:textId="77777777" w:rsidR="00D67926" w:rsidRDefault="008D6FB8">
            <w:pPr>
              <w:rPr>
                <w:rFonts w:eastAsia="Times New Roman"/>
                <w:lang w:val="en-US"/>
              </w:rPr>
            </w:pPr>
            <w:r>
              <w:rPr>
                <w:rFonts w:eastAsia="Times New Roman"/>
                <w:lang w:val="en-US"/>
              </w:rPr>
              <w:t>Software that is covered by this conformance statement</w:t>
            </w:r>
          </w:p>
        </w:tc>
      </w:tr>
      <w:tr w:rsidR="00D67926" w14:paraId="3AD410DC" w14:textId="77777777">
        <w:trPr>
          <w:divId w:val="279191413"/>
          <w:tblCellSpacing w:w="15" w:type="dxa"/>
        </w:trPr>
        <w:tc>
          <w:tcPr>
            <w:tcW w:w="0" w:type="auto"/>
            <w:vAlign w:val="center"/>
            <w:hideMark/>
          </w:tcPr>
          <w:p w14:paraId="47A5D2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8A61BB" w14:textId="77777777" w:rsidR="00D67926" w:rsidRDefault="008D6FB8">
            <w:pPr>
              <w:rPr>
                <w:rFonts w:eastAsia="Times New Roman"/>
                <w:lang w:val="en-US"/>
              </w:rPr>
            </w:pPr>
            <w:r>
              <w:rPr>
                <w:rFonts w:eastAsia="Times New Roman"/>
                <w:lang w:val="en-US"/>
              </w:rPr>
              <w:t xml:space="preserve">Software that is covered by this conformance statement. It is used when the conformance statement describes the capabilities of a particular software version, independent of an installation. </w:t>
            </w:r>
          </w:p>
        </w:tc>
      </w:tr>
      <w:tr w:rsidR="00D67926" w14:paraId="2598AB61" w14:textId="77777777">
        <w:trPr>
          <w:divId w:val="279191413"/>
          <w:tblCellSpacing w:w="15" w:type="dxa"/>
        </w:trPr>
        <w:tc>
          <w:tcPr>
            <w:tcW w:w="0" w:type="auto"/>
            <w:vAlign w:val="center"/>
            <w:hideMark/>
          </w:tcPr>
          <w:p w14:paraId="74979E29" w14:textId="77777777" w:rsidR="00D67926" w:rsidRDefault="008D6FB8">
            <w:pPr>
              <w:rPr>
                <w:rFonts w:eastAsia="Times New Roman"/>
                <w:lang w:val="en-US"/>
              </w:rPr>
            </w:pPr>
            <w:r>
              <w:rPr>
                <w:rFonts w:eastAsia="Times New Roman"/>
                <w:b/>
                <w:bCs/>
                <w:lang w:val="en-US"/>
              </w:rPr>
              <w:t>Conformance.software.name</w:t>
            </w:r>
          </w:p>
        </w:tc>
        <w:tc>
          <w:tcPr>
            <w:tcW w:w="0" w:type="auto"/>
            <w:vAlign w:val="center"/>
            <w:hideMark/>
          </w:tcPr>
          <w:p w14:paraId="779B8DB7" w14:textId="77777777" w:rsidR="00D67926" w:rsidRDefault="00D67926">
            <w:pPr>
              <w:rPr>
                <w:rFonts w:eastAsia="Times New Roman"/>
                <w:lang w:val="en-US"/>
              </w:rPr>
            </w:pPr>
          </w:p>
        </w:tc>
      </w:tr>
      <w:tr w:rsidR="00D67926" w14:paraId="7FC46977" w14:textId="77777777">
        <w:trPr>
          <w:divId w:val="279191413"/>
          <w:tblCellSpacing w:w="15" w:type="dxa"/>
        </w:trPr>
        <w:tc>
          <w:tcPr>
            <w:tcW w:w="0" w:type="auto"/>
            <w:vAlign w:val="center"/>
            <w:hideMark/>
          </w:tcPr>
          <w:p w14:paraId="6CF372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7C25D6" w14:textId="77777777" w:rsidR="00D67926" w:rsidRDefault="008D6FB8">
            <w:pPr>
              <w:rPr>
                <w:rFonts w:eastAsia="Times New Roman"/>
                <w:lang w:val="en-US"/>
              </w:rPr>
            </w:pPr>
            <w:r>
              <w:rPr>
                <w:rFonts w:eastAsia="Times New Roman"/>
                <w:lang w:val="en-US"/>
              </w:rPr>
              <w:t>A name the software is known by</w:t>
            </w:r>
          </w:p>
        </w:tc>
      </w:tr>
      <w:tr w:rsidR="00D67926" w14:paraId="3F721521" w14:textId="77777777">
        <w:trPr>
          <w:divId w:val="279191413"/>
          <w:tblCellSpacing w:w="15" w:type="dxa"/>
        </w:trPr>
        <w:tc>
          <w:tcPr>
            <w:tcW w:w="0" w:type="auto"/>
            <w:vAlign w:val="center"/>
            <w:hideMark/>
          </w:tcPr>
          <w:p w14:paraId="2D0EFB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D56435" w14:textId="77777777" w:rsidR="00D67926" w:rsidRDefault="008D6FB8">
            <w:pPr>
              <w:rPr>
                <w:rFonts w:eastAsia="Times New Roman"/>
                <w:lang w:val="en-US"/>
              </w:rPr>
            </w:pPr>
            <w:r>
              <w:rPr>
                <w:rFonts w:eastAsia="Times New Roman"/>
                <w:lang w:val="en-US"/>
              </w:rPr>
              <w:t>Name software is known by.</w:t>
            </w:r>
          </w:p>
        </w:tc>
      </w:tr>
      <w:tr w:rsidR="00D67926" w14:paraId="45D4EC1A" w14:textId="77777777">
        <w:trPr>
          <w:divId w:val="279191413"/>
          <w:tblCellSpacing w:w="15" w:type="dxa"/>
        </w:trPr>
        <w:tc>
          <w:tcPr>
            <w:tcW w:w="0" w:type="auto"/>
            <w:vAlign w:val="center"/>
            <w:hideMark/>
          </w:tcPr>
          <w:p w14:paraId="16A15E98" w14:textId="77777777" w:rsidR="00D67926" w:rsidRDefault="008D6FB8">
            <w:pPr>
              <w:rPr>
                <w:rFonts w:eastAsia="Times New Roman"/>
                <w:lang w:val="en-US"/>
              </w:rPr>
            </w:pPr>
            <w:r>
              <w:rPr>
                <w:rFonts w:eastAsia="Times New Roman"/>
                <w:b/>
                <w:bCs/>
                <w:lang w:val="en-US"/>
              </w:rPr>
              <w:t>Conformance.software.version</w:t>
            </w:r>
          </w:p>
        </w:tc>
        <w:tc>
          <w:tcPr>
            <w:tcW w:w="0" w:type="auto"/>
            <w:vAlign w:val="center"/>
            <w:hideMark/>
          </w:tcPr>
          <w:p w14:paraId="47B6AB42" w14:textId="77777777" w:rsidR="00D67926" w:rsidRDefault="00D67926">
            <w:pPr>
              <w:rPr>
                <w:rFonts w:eastAsia="Times New Roman"/>
                <w:lang w:val="en-US"/>
              </w:rPr>
            </w:pPr>
          </w:p>
        </w:tc>
      </w:tr>
      <w:tr w:rsidR="00D67926" w14:paraId="6CEBBD0B" w14:textId="77777777">
        <w:trPr>
          <w:divId w:val="279191413"/>
          <w:tblCellSpacing w:w="15" w:type="dxa"/>
        </w:trPr>
        <w:tc>
          <w:tcPr>
            <w:tcW w:w="0" w:type="auto"/>
            <w:vAlign w:val="center"/>
            <w:hideMark/>
          </w:tcPr>
          <w:p w14:paraId="147275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079BAC" w14:textId="77777777" w:rsidR="00D67926" w:rsidRDefault="008D6FB8">
            <w:pPr>
              <w:rPr>
                <w:rFonts w:eastAsia="Times New Roman"/>
                <w:lang w:val="en-US"/>
              </w:rPr>
            </w:pPr>
            <w:r>
              <w:rPr>
                <w:rFonts w:eastAsia="Times New Roman"/>
                <w:lang w:val="en-US"/>
              </w:rPr>
              <w:t>Version covered by this statement</w:t>
            </w:r>
          </w:p>
        </w:tc>
      </w:tr>
      <w:tr w:rsidR="00D67926" w14:paraId="4A276809" w14:textId="77777777">
        <w:trPr>
          <w:divId w:val="279191413"/>
          <w:tblCellSpacing w:w="15" w:type="dxa"/>
        </w:trPr>
        <w:tc>
          <w:tcPr>
            <w:tcW w:w="0" w:type="auto"/>
            <w:vAlign w:val="center"/>
            <w:hideMark/>
          </w:tcPr>
          <w:p w14:paraId="2AC04B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212F7C" w14:textId="77777777" w:rsidR="00D67926" w:rsidRDefault="008D6FB8">
            <w:pPr>
              <w:rPr>
                <w:rFonts w:eastAsia="Times New Roman"/>
                <w:lang w:val="en-US"/>
              </w:rPr>
            </w:pPr>
            <w:r>
              <w:rPr>
                <w:rFonts w:eastAsia="Times New Roman"/>
                <w:lang w:val="en-US"/>
              </w:rPr>
              <w:t>The version identifier for the software covered by this statement.</w:t>
            </w:r>
          </w:p>
        </w:tc>
      </w:tr>
      <w:tr w:rsidR="00D67926" w14:paraId="66AD0714" w14:textId="77777777">
        <w:trPr>
          <w:divId w:val="279191413"/>
          <w:tblCellSpacing w:w="15" w:type="dxa"/>
        </w:trPr>
        <w:tc>
          <w:tcPr>
            <w:tcW w:w="0" w:type="auto"/>
            <w:vAlign w:val="center"/>
            <w:hideMark/>
          </w:tcPr>
          <w:p w14:paraId="64CEFFC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4366AD3" w14:textId="77777777" w:rsidR="00D67926" w:rsidRDefault="008D6FB8">
            <w:pPr>
              <w:rPr>
                <w:rFonts w:eastAsia="Times New Roman"/>
                <w:lang w:val="en-US"/>
              </w:rPr>
            </w:pPr>
            <w:r>
              <w:rPr>
                <w:rFonts w:eastAsia="Times New Roman"/>
                <w:lang w:val="en-US"/>
              </w:rPr>
              <w:t>If possible, version should be specified, as statements are likely to be different for different versions of software.</w:t>
            </w:r>
          </w:p>
        </w:tc>
      </w:tr>
      <w:tr w:rsidR="00D67926" w14:paraId="71759C04" w14:textId="77777777">
        <w:trPr>
          <w:divId w:val="279191413"/>
          <w:tblCellSpacing w:w="15" w:type="dxa"/>
        </w:trPr>
        <w:tc>
          <w:tcPr>
            <w:tcW w:w="0" w:type="auto"/>
            <w:vAlign w:val="center"/>
            <w:hideMark/>
          </w:tcPr>
          <w:p w14:paraId="16F56FCC" w14:textId="77777777" w:rsidR="00D67926" w:rsidRDefault="008D6FB8">
            <w:pPr>
              <w:rPr>
                <w:rFonts w:eastAsia="Times New Roman"/>
                <w:lang w:val="en-US"/>
              </w:rPr>
            </w:pPr>
            <w:r>
              <w:rPr>
                <w:rFonts w:eastAsia="Times New Roman"/>
                <w:b/>
                <w:bCs/>
                <w:lang w:val="en-US"/>
              </w:rPr>
              <w:t>Conformance.software.releaseDate</w:t>
            </w:r>
          </w:p>
        </w:tc>
        <w:tc>
          <w:tcPr>
            <w:tcW w:w="0" w:type="auto"/>
            <w:vAlign w:val="center"/>
            <w:hideMark/>
          </w:tcPr>
          <w:p w14:paraId="60CE9D4E" w14:textId="77777777" w:rsidR="00D67926" w:rsidRDefault="00D67926">
            <w:pPr>
              <w:rPr>
                <w:rFonts w:eastAsia="Times New Roman"/>
                <w:lang w:val="en-US"/>
              </w:rPr>
            </w:pPr>
          </w:p>
        </w:tc>
      </w:tr>
      <w:tr w:rsidR="00D67926" w14:paraId="57B83B68" w14:textId="77777777">
        <w:trPr>
          <w:divId w:val="279191413"/>
          <w:tblCellSpacing w:w="15" w:type="dxa"/>
        </w:trPr>
        <w:tc>
          <w:tcPr>
            <w:tcW w:w="0" w:type="auto"/>
            <w:vAlign w:val="center"/>
            <w:hideMark/>
          </w:tcPr>
          <w:p w14:paraId="47EF27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D5234E" w14:textId="77777777" w:rsidR="00D67926" w:rsidRDefault="008D6FB8">
            <w:pPr>
              <w:rPr>
                <w:rFonts w:eastAsia="Times New Roman"/>
                <w:lang w:val="en-US"/>
              </w:rPr>
            </w:pPr>
            <w:r>
              <w:rPr>
                <w:rFonts w:eastAsia="Times New Roman"/>
                <w:lang w:val="en-US"/>
              </w:rPr>
              <w:t>Date this version released</w:t>
            </w:r>
          </w:p>
        </w:tc>
      </w:tr>
      <w:tr w:rsidR="00D67926" w14:paraId="55D489DD" w14:textId="77777777">
        <w:trPr>
          <w:divId w:val="279191413"/>
          <w:tblCellSpacing w:w="15" w:type="dxa"/>
        </w:trPr>
        <w:tc>
          <w:tcPr>
            <w:tcW w:w="0" w:type="auto"/>
            <w:vAlign w:val="center"/>
            <w:hideMark/>
          </w:tcPr>
          <w:p w14:paraId="51CBD6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0318A1" w14:textId="77777777" w:rsidR="00D67926" w:rsidRDefault="008D6FB8">
            <w:pPr>
              <w:rPr>
                <w:rFonts w:eastAsia="Times New Roman"/>
                <w:lang w:val="en-US"/>
              </w:rPr>
            </w:pPr>
            <w:r>
              <w:rPr>
                <w:rFonts w:eastAsia="Times New Roman"/>
                <w:lang w:val="en-US"/>
              </w:rPr>
              <w:t>Date this version of the software released.</w:t>
            </w:r>
          </w:p>
        </w:tc>
      </w:tr>
      <w:tr w:rsidR="00D67926" w14:paraId="24E929C0" w14:textId="77777777">
        <w:trPr>
          <w:divId w:val="279191413"/>
          <w:tblCellSpacing w:w="15" w:type="dxa"/>
        </w:trPr>
        <w:tc>
          <w:tcPr>
            <w:tcW w:w="0" w:type="auto"/>
            <w:vAlign w:val="center"/>
            <w:hideMark/>
          </w:tcPr>
          <w:p w14:paraId="55B9D806" w14:textId="77777777" w:rsidR="00D67926" w:rsidRDefault="008D6FB8">
            <w:pPr>
              <w:rPr>
                <w:rFonts w:eastAsia="Times New Roman"/>
                <w:lang w:val="en-US"/>
              </w:rPr>
            </w:pPr>
            <w:r>
              <w:rPr>
                <w:rFonts w:eastAsia="Times New Roman"/>
                <w:b/>
                <w:bCs/>
                <w:lang w:val="en-US"/>
              </w:rPr>
              <w:t>Conformance.implementation</w:t>
            </w:r>
          </w:p>
        </w:tc>
        <w:tc>
          <w:tcPr>
            <w:tcW w:w="0" w:type="auto"/>
            <w:vAlign w:val="center"/>
            <w:hideMark/>
          </w:tcPr>
          <w:p w14:paraId="55A137DE" w14:textId="77777777" w:rsidR="00D67926" w:rsidRDefault="00D67926">
            <w:pPr>
              <w:rPr>
                <w:rFonts w:eastAsia="Times New Roman"/>
                <w:lang w:val="en-US"/>
              </w:rPr>
            </w:pPr>
          </w:p>
        </w:tc>
      </w:tr>
      <w:tr w:rsidR="00D67926" w14:paraId="545B5F0A" w14:textId="77777777">
        <w:trPr>
          <w:divId w:val="279191413"/>
          <w:tblCellSpacing w:w="15" w:type="dxa"/>
        </w:trPr>
        <w:tc>
          <w:tcPr>
            <w:tcW w:w="0" w:type="auto"/>
            <w:vAlign w:val="center"/>
            <w:hideMark/>
          </w:tcPr>
          <w:p w14:paraId="1FF3660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9D9B4B" w14:textId="77777777" w:rsidR="00D67926" w:rsidRDefault="008D6FB8">
            <w:pPr>
              <w:rPr>
                <w:rFonts w:eastAsia="Times New Roman"/>
                <w:lang w:val="en-US"/>
              </w:rPr>
            </w:pPr>
            <w:r>
              <w:rPr>
                <w:rFonts w:eastAsia="Times New Roman"/>
                <w:lang w:val="en-US"/>
              </w:rPr>
              <w:t>If this describes a specific instance</w:t>
            </w:r>
          </w:p>
        </w:tc>
      </w:tr>
      <w:tr w:rsidR="00D67926" w14:paraId="59D3F6F8" w14:textId="77777777">
        <w:trPr>
          <w:divId w:val="279191413"/>
          <w:tblCellSpacing w:w="15" w:type="dxa"/>
        </w:trPr>
        <w:tc>
          <w:tcPr>
            <w:tcW w:w="0" w:type="auto"/>
            <w:vAlign w:val="center"/>
            <w:hideMark/>
          </w:tcPr>
          <w:p w14:paraId="5059F7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85106D" w14:textId="77777777" w:rsidR="00D67926" w:rsidRDefault="008D6FB8">
            <w:pPr>
              <w:rPr>
                <w:rFonts w:eastAsia="Times New Roman"/>
                <w:lang w:val="en-US"/>
              </w:rPr>
            </w:pPr>
            <w:r>
              <w:rPr>
                <w:rFonts w:eastAsia="Times New Roman"/>
                <w:lang w:val="en-US"/>
              </w:rPr>
              <w:t xml:space="preserve">Identifies a specific implementation instance that is described by the conformance statement - i.e. a particular installation, rather than the capabilities of a software program. </w:t>
            </w:r>
          </w:p>
        </w:tc>
      </w:tr>
      <w:tr w:rsidR="00D67926" w14:paraId="0B8151E1" w14:textId="77777777">
        <w:trPr>
          <w:divId w:val="279191413"/>
          <w:tblCellSpacing w:w="15" w:type="dxa"/>
        </w:trPr>
        <w:tc>
          <w:tcPr>
            <w:tcW w:w="0" w:type="auto"/>
            <w:vAlign w:val="center"/>
            <w:hideMark/>
          </w:tcPr>
          <w:p w14:paraId="33B66BF9" w14:textId="77777777" w:rsidR="00D67926" w:rsidRDefault="008D6FB8">
            <w:pPr>
              <w:rPr>
                <w:rFonts w:eastAsia="Times New Roman"/>
                <w:lang w:val="en-US"/>
              </w:rPr>
            </w:pPr>
            <w:r>
              <w:rPr>
                <w:rFonts w:eastAsia="Times New Roman"/>
                <w:b/>
                <w:bCs/>
                <w:lang w:val="en-US"/>
              </w:rPr>
              <w:t>Conformance.implementation.description</w:t>
            </w:r>
          </w:p>
        </w:tc>
        <w:tc>
          <w:tcPr>
            <w:tcW w:w="0" w:type="auto"/>
            <w:vAlign w:val="center"/>
            <w:hideMark/>
          </w:tcPr>
          <w:p w14:paraId="78590E2A" w14:textId="77777777" w:rsidR="00D67926" w:rsidRDefault="00D67926">
            <w:pPr>
              <w:rPr>
                <w:rFonts w:eastAsia="Times New Roman"/>
                <w:lang w:val="en-US"/>
              </w:rPr>
            </w:pPr>
          </w:p>
        </w:tc>
      </w:tr>
      <w:tr w:rsidR="00D67926" w14:paraId="405F92C5" w14:textId="77777777">
        <w:trPr>
          <w:divId w:val="279191413"/>
          <w:tblCellSpacing w:w="15" w:type="dxa"/>
        </w:trPr>
        <w:tc>
          <w:tcPr>
            <w:tcW w:w="0" w:type="auto"/>
            <w:vAlign w:val="center"/>
            <w:hideMark/>
          </w:tcPr>
          <w:p w14:paraId="7B2ED88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350722" w14:textId="77777777" w:rsidR="00D67926" w:rsidRDefault="008D6FB8">
            <w:pPr>
              <w:rPr>
                <w:rFonts w:eastAsia="Times New Roman"/>
                <w:lang w:val="en-US"/>
              </w:rPr>
            </w:pPr>
            <w:r>
              <w:rPr>
                <w:rFonts w:eastAsia="Times New Roman"/>
                <w:lang w:val="en-US"/>
              </w:rPr>
              <w:t>Describes this specific instance</w:t>
            </w:r>
          </w:p>
        </w:tc>
      </w:tr>
      <w:tr w:rsidR="00D67926" w14:paraId="63162FF4" w14:textId="77777777">
        <w:trPr>
          <w:divId w:val="279191413"/>
          <w:tblCellSpacing w:w="15" w:type="dxa"/>
        </w:trPr>
        <w:tc>
          <w:tcPr>
            <w:tcW w:w="0" w:type="auto"/>
            <w:vAlign w:val="center"/>
            <w:hideMark/>
          </w:tcPr>
          <w:p w14:paraId="2D8E6D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0125DB" w14:textId="77777777" w:rsidR="00D67926" w:rsidRDefault="008D6FB8">
            <w:pPr>
              <w:rPr>
                <w:rFonts w:eastAsia="Times New Roman"/>
                <w:lang w:val="en-US"/>
              </w:rPr>
            </w:pPr>
            <w:r>
              <w:rPr>
                <w:rFonts w:eastAsia="Times New Roman"/>
                <w:lang w:val="en-US"/>
              </w:rPr>
              <w:t>Information about the specific installation that this conformance statement relates to.</w:t>
            </w:r>
          </w:p>
        </w:tc>
      </w:tr>
      <w:tr w:rsidR="00D67926" w14:paraId="18AB3E84" w14:textId="77777777">
        <w:trPr>
          <w:divId w:val="279191413"/>
          <w:tblCellSpacing w:w="15" w:type="dxa"/>
        </w:trPr>
        <w:tc>
          <w:tcPr>
            <w:tcW w:w="0" w:type="auto"/>
            <w:vAlign w:val="center"/>
            <w:hideMark/>
          </w:tcPr>
          <w:p w14:paraId="653A84F8" w14:textId="77777777" w:rsidR="00D67926" w:rsidRDefault="008D6FB8">
            <w:pPr>
              <w:rPr>
                <w:rFonts w:eastAsia="Times New Roman"/>
                <w:lang w:val="en-US"/>
              </w:rPr>
            </w:pPr>
            <w:r>
              <w:rPr>
                <w:rFonts w:eastAsia="Times New Roman"/>
                <w:b/>
                <w:bCs/>
                <w:lang w:val="en-US"/>
              </w:rPr>
              <w:t>Conformance.implementation.url</w:t>
            </w:r>
          </w:p>
        </w:tc>
        <w:tc>
          <w:tcPr>
            <w:tcW w:w="0" w:type="auto"/>
            <w:vAlign w:val="center"/>
            <w:hideMark/>
          </w:tcPr>
          <w:p w14:paraId="110C1C6D" w14:textId="77777777" w:rsidR="00D67926" w:rsidRDefault="00D67926">
            <w:pPr>
              <w:rPr>
                <w:rFonts w:eastAsia="Times New Roman"/>
                <w:lang w:val="en-US"/>
              </w:rPr>
            </w:pPr>
          </w:p>
        </w:tc>
      </w:tr>
      <w:tr w:rsidR="00D67926" w14:paraId="55349698" w14:textId="77777777">
        <w:trPr>
          <w:divId w:val="279191413"/>
          <w:tblCellSpacing w:w="15" w:type="dxa"/>
        </w:trPr>
        <w:tc>
          <w:tcPr>
            <w:tcW w:w="0" w:type="auto"/>
            <w:vAlign w:val="center"/>
            <w:hideMark/>
          </w:tcPr>
          <w:p w14:paraId="7C8A1B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455E04" w14:textId="77777777" w:rsidR="00D67926" w:rsidRDefault="008D6FB8">
            <w:pPr>
              <w:rPr>
                <w:rFonts w:eastAsia="Times New Roman"/>
                <w:lang w:val="en-US"/>
              </w:rPr>
            </w:pPr>
            <w:r>
              <w:rPr>
                <w:rFonts w:eastAsia="Times New Roman"/>
                <w:lang w:val="en-US"/>
              </w:rPr>
              <w:t>Base URL for the installation</w:t>
            </w:r>
          </w:p>
        </w:tc>
      </w:tr>
      <w:tr w:rsidR="00D67926" w14:paraId="7E0C8AC3" w14:textId="77777777">
        <w:trPr>
          <w:divId w:val="279191413"/>
          <w:tblCellSpacing w:w="15" w:type="dxa"/>
        </w:trPr>
        <w:tc>
          <w:tcPr>
            <w:tcW w:w="0" w:type="auto"/>
            <w:vAlign w:val="center"/>
            <w:hideMark/>
          </w:tcPr>
          <w:p w14:paraId="5D8228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5B63B2" w14:textId="77777777" w:rsidR="00D67926" w:rsidRDefault="008D6FB8">
            <w:pPr>
              <w:rPr>
                <w:rFonts w:eastAsia="Times New Roman"/>
                <w:lang w:val="en-US"/>
              </w:rPr>
            </w:pPr>
            <w:r>
              <w:rPr>
                <w:rFonts w:eastAsia="Times New Roman"/>
                <w:lang w:val="en-US"/>
              </w:rPr>
              <w:t xml:space="preserve">An absolute base URL for the implementation. This forms the base for </w:t>
            </w:r>
            <w:r>
              <w:rPr>
                <w:rFonts w:eastAsia="Times New Roman"/>
                <w:lang w:val="en-US"/>
              </w:rPr>
              <w:lastRenderedPageBreak/>
              <w:t xml:space="preserve">REST interfaces as well as the mailbox and document interfaces. </w:t>
            </w:r>
          </w:p>
        </w:tc>
      </w:tr>
      <w:tr w:rsidR="00D67926" w14:paraId="5391CAE1" w14:textId="77777777">
        <w:trPr>
          <w:divId w:val="279191413"/>
          <w:tblCellSpacing w:w="15" w:type="dxa"/>
        </w:trPr>
        <w:tc>
          <w:tcPr>
            <w:tcW w:w="0" w:type="auto"/>
            <w:vAlign w:val="center"/>
            <w:hideMark/>
          </w:tcPr>
          <w:p w14:paraId="423458A5" w14:textId="77777777" w:rsidR="00D67926" w:rsidRDefault="008D6FB8">
            <w:pPr>
              <w:rPr>
                <w:rFonts w:eastAsia="Times New Roman"/>
                <w:lang w:val="en-US"/>
              </w:rPr>
            </w:pPr>
            <w:r>
              <w:rPr>
                <w:rFonts w:eastAsia="Times New Roman"/>
                <w:b/>
                <w:bCs/>
                <w:lang w:val="en-US"/>
              </w:rPr>
              <w:lastRenderedPageBreak/>
              <w:t>Conformance.fhirVersion</w:t>
            </w:r>
          </w:p>
        </w:tc>
        <w:tc>
          <w:tcPr>
            <w:tcW w:w="0" w:type="auto"/>
            <w:vAlign w:val="center"/>
            <w:hideMark/>
          </w:tcPr>
          <w:p w14:paraId="6D398AE1" w14:textId="77777777" w:rsidR="00D67926" w:rsidRDefault="00D67926">
            <w:pPr>
              <w:rPr>
                <w:rFonts w:eastAsia="Times New Roman"/>
                <w:lang w:val="en-US"/>
              </w:rPr>
            </w:pPr>
          </w:p>
        </w:tc>
      </w:tr>
      <w:tr w:rsidR="00D67926" w14:paraId="1D8FA056" w14:textId="77777777">
        <w:trPr>
          <w:divId w:val="279191413"/>
          <w:tblCellSpacing w:w="15" w:type="dxa"/>
        </w:trPr>
        <w:tc>
          <w:tcPr>
            <w:tcW w:w="0" w:type="auto"/>
            <w:vAlign w:val="center"/>
            <w:hideMark/>
          </w:tcPr>
          <w:p w14:paraId="1B20FE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CB33D0" w14:textId="77777777" w:rsidR="00D67926" w:rsidRDefault="008D6FB8">
            <w:pPr>
              <w:rPr>
                <w:rFonts w:eastAsia="Times New Roman"/>
                <w:lang w:val="en-US"/>
              </w:rPr>
            </w:pPr>
            <w:r>
              <w:rPr>
                <w:rFonts w:eastAsia="Times New Roman"/>
                <w:lang w:val="en-US"/>
              </w:rPr>
              <w:t>FHIR Version the system uses</w:t>
            </w:r>
          </w:p>
        </w:tc>
      </w:tr>
      <w:tr w:rsidR="00D67926" w14:paraId="09DBC78D" w14:textId="77777777">
        <w:trPr>
          <w:divId w:val="279191413"/>
          <w:tblCellSpacing w:w="15" w:type="dxa"/>
        </w:trPr>
        <w:tc>
          <w:tcPr>
            <w:tcW w:w="0" w:type="auto"/>
            <w:vAlign w:val="center"/>
            <w:hideMark/>
          </w:tcPr>
          <w:p w14:paraId="2A06BA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34DBA9" w14:textId="77777777" w:rsidR="00D67926" w:rsidRDefault="008D6FB8">
            <w:pPr>
              <w:rPr>
                <w:rFonts w:eastAsia="Times New Roman"/>
                <w:lang w:val="en-US"/>
              </w:rPr>
            </w:pPr>
            <w:r>
              <w:rPr>
                <w:rFonts w:eastAsia="Times New Roman"/>
                <w:lang w:val="en-US"/>
              </w:rPr>
              <w:t>The version of the FHIR specification on which this conformance statement is based.</w:t>
            </w:r>
          </w:p>
        </w:tc>
      </w:tr>
      <w:tr w:rsidR="00D67926" w14:paraId="19FE1764" w14:textId="77777777">
        <w:trPr>
          <w:divId w:val="279191413"/>
          <w:tblCellSpacing w:w="15" w:type="dxa"/>
        </w:trPr>
        <w:tc>
          <w:tcPr>
            <w:tcW w:w="0" w:type="auto"/>
            <w:vAlign w:val="center"/>
            <w:hideMark/>
          </w:tcPr>
          <w:p w14:paraId="4F8327F1" w14:textId="77777777" w:rsidR="00D67926" w:rsidRDefault="008D6FB8">
            <w:pPr>
              <w:rPr>
                <w:rFonts w:eastAsia="Times New Roman"/>
                <w:lang w:val="en-US"/>
              </w:rPr>
            </w:pPr>
            <w:r>
              <w:rPr>
                <w:rFonts w:eastAsia="Times New Roman"/>
                <w:b/>
                <w:bCs/>
                <w:lang w:val="en-US"/>
              </w:rPr>
              <w:t>Conformance.acceptUnknown</w:t>
            </w:r>
          </w:p>
        </w:tc>
        <w:tc>
          <w:tcPr>
            <w:tcW w:w="0" w:type="auto"/>
            <w:vAlign w:val="center"/>
            <w:hideMark/>
          </w:tcPr>
          <w:p w14:paraId="75A01978" w14:textId="77777777" w:rsidR="00D67926" w:rsidRDefault="00D67926">
            <w:pPr>
              <w:rPr>
                <w:rFonts w:eastAsia="Times New Roman"/>
                <w:lang w:val="en-US"/>
              </w:rPr>
            </w:pPr>
          </w:p>
        </w:tc>
      </w:tr>
      <w:tr w:rsidR="00D67926" w14:paraId="4DE8EB51" w14:textId="77777777">
        <w:trPr>
          <w:divId w:val="279191413"/>
          <w:tblCellSpacing w:w="15" w:type="dxa"/>
        </w:trPr>
        <w:tc>
          <w:tcPr>
            <w:tcW w:w="0" w:type="auto"/>
            <w:vAlign w:val="center"/>
            <w:hideMark/>
          </w:tcPr>
          <w:p w14:paraId="43D4287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219F4C" w14:textId="77777777" w:rsidR="00D67926" w:rsidRDefault="008D6FB8">
            <w:pPr>
              <w:rPr>
                <w:rFonts w:eastAsia="Times New Roman"/>
                <w:lang w:val="en-US"/>
              </w:rPr>
            </w:pPr>
            <w:r>
              <w:rPr>
                <w:rFonts w:eastAsia="Times New Roman"/>
                <w:lang w:val="en-US"/>
              </w:rPr>
              <w:t>A code that indicates whether the application accepts unknown elements or extensions when reading resources.</w:t>
            </w:r>
          </w:p>
        </w:tc>
      </w:tr>
      <w:tr w:rsidR="00D67926" w14:paraId="04CCBCBF" w14:textId="77777777">
        <w:trPr>
          <w:divId w:val="279191413"/>
          <w:tblCellSpacing w:w="15" w:type="dxa"/>
        </w:trPr>
        <w:tc>
          <w:tcPr>
            <w:tcW w:w="0" w:type="auto"/>
            <w:vAlign w:val="center"/>
            <w:hideMark/>
          </w:tcPr>
          <w:p w14:paraId="7B9871E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572900" w14:textId="77777777" w:rsidR="00D67926" w:rsidRDefault="008D6FB8">
            <w:pPr>
              <w:rPr>
                <w:rFonts w:eastAsia="Times New Roman"/>
                <w:lang w:val="en-US"/>
              </w:rPr>
            </w:pPr>
            <w:r>
              <w:rPr>
                <w:rFonts w:eastAsia="Times New Roman"/>
                <w:lang w:val="en-US"/>
              </w:rPr>
              <w:t xml:space="preserve">Unknown elements in a resource can only arise as later versions of the specification are published, because this is the only place where such elements can be defined. Hence accepting unknown elements is about inter-version compatibility. Applications are recommended to accept unknown extensions and elements ('both'), but this is not always possible. </w:t>
            </w:r>
          </w:p>
        </w:tc>
      </w:tr>
      <w:tr w:rsidR="00D67926" w14:paraId="6621281F" w14:textId="77777777">
        <w:trPr>
          <w:divId w:val="279191413"/>
          <w:tblCellSpacing w:w="15" w:type="dxa"/>
        </w:trPr>
        <w:tc>
          <w:tcPr>
            <w:tcW w:w="0" w:type="auto"/>
            <w:vAlign w:val="center"/>
            <w:hideMark/>
          </w:tcPr>
          <w:p w14:paraId="3D71936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93089BE" w14:textId="77777777" w:rsidR="00D67926" w:rsidRDefault="008D6FB8">
            <w:pPr>
              <w:rPr>
                <w:rFonts w:eastAsia="Times New Roman"/>
                <w:lang w:val="en-US"/>
              </w:rPr>
            </w:pPr>
            <w:r>
              <w:rPr>
                <w:rFonts w:eastAsia="Times New Roman"/>
                <w:lang w:val="en-US"/>
              </w:rPr>
              <w:t>A code that indicates whether an application accepts unknown elements or extensions when reading resources</w:t>
            </w:r>
          </w:p>
        </w:tc>
      </w:tr>
      <w:tr w:rsidR="00D67926" w14:paraId="024E56EC" w14:textId="77777777">
        <w:trPr>
          <w:divId w:val="279191413"/>
          <w:tblCellSpacing w:w="15" w:type="dxa"/>
        </w:trPr>
        <w:tc>
          <w:tcPr>
            <w:tcW w:w="0" w:type="auto"/>
            <w:vAlign w:val="center"/>
            <w:hideMark/>
          </w:tcPr>
          <w:p w14:paraId="210D0EE5" w14:textId="77777777" w:rsidR="00D67926" w:rsidRDefault="008D6FB8">
            <w:pPr>
              <w:rPr>
                <w:rFonts w:eastAsia="Times New Roman"/>
                <w:lang w:val="en-US"/>
              </w:rPr>
            </w:pPr>
            <w:r>
              <w:rPr>
                <w:rFonts w:eastAsia="Times New Roman"/>
                <w:b/>
                <w:bCs/>
                <w:lang w:val="en-US"/>
              </w:rPr>
              <w:t>Conformance.format</w:t>
            </w:r>
          </w:p>
        </w:tc>
        <w:tc>
          <w:tcPr>
            <w:tcW w:w="0" w:type="auto"/>
            <w:vAlign w:val="center"/>
            <w:hideMark/>
          </w:tcPr>
          <w:p w14:paraId="0D0134AC" w14:textId="77777777" w:rsidR="00D67926" w:rsidRDefault="00D67926">
            <w:pPr>
              <w:rPr>
                <w:rFonts w:eastAsia="Times New Roman"/>
                <w:lang w:val="en-US"/>
              </w:rPr>
            </w:pPr>
          </w:p>
        </w:tc>
      </w:tr>
      <w:tr w:rsidR="00D67926" w14:paraId="5ED9E559" w14:textId="77777777">
        <w:trPr>
          <w:divId w:val="279191413"/>
          <w:tblCellSpacing w:w="15" w:type="dxa"/>
        </w:trPr>
        <w:tc>
          <w:tcPr>
            <w:tcW w:w="0" w:type="auto"/>
            <w:vAlign w:val="center"/>
            <w:hideMark/>
          </w:tcPr>
          <w:p w14:paraId="126944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6A0F4D" w14:textId="77777777" w:rsidR="00D67926" w:rsidRDefault="008D6FB8">
            <w:pPr>
              <w:rPr>
                <w:rFonts w:eastAsia="Times New Roman"/>
                <w:lang w:val="en-US"/>
              </w:rPr>
            </w:pPr>
            <w:r>
              <w:rPr>
                <w:rFonts w:eastAsia="Times New Roman"/>
                <w:lang w:val="en-US"/>
              </w:rPr>
              <w:t>A list of the formats supported by this implementation using their content types.</w:t>
            </w:r>
          </w:p>
        </w:tc>
      </w:tr>
      <w:tr w:rsidR="00D67926" w14:paraId="1BCC1EE4" w14:textId="77777777">
        <w:trPr>
          <w:divId w:val="279191413"/>
          <w:tblCellSpacing w:w="15" w:type="dxa"/>
        </w:trPr>
        <w:tc>
          <w:tcPr>
            <w:tcW w:w="0" w:type="auto"/>
            <w:vAlign w:val="center"/>
            <w:hideMark/>
          </w:tcPr>
          <w:p w14:paraId="6840623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904E4D9" w14:textId="77777777" w:rsidR="00D67926" w:rsidRDefault="008D6FB8">
            <w:pPr>
              <w:rPr>
                <w:rFonts w:eastAsia="Times New Roman"/>
                <w:lang w:val="en-US"/>
              </w:rPr>
            </w:pPr>
            <w:r>
              <w:rPr>
                <w:rFonts w:eastAsia="Times New Roman"/>
                <w:lang w:val="en-US"/>
              </w:rPr>
              <w:t xml:space="preserve">"xml" or "json" are allowed, which describe the simple encodings described in the specification (and imply appropriate bundle support). Otherwise, mime types are legal here. </w:t>
            </w:r>
          </w:p>
        </w:tc>
      </w:tr>
      <w:tr w:rsidR="00D67926" w14:paraId="55D1E36E" w14:textId="77777777">
        <w:trPr>
          <w:divId w:val="279191413"/>
          <w:tblCellSpacing w:w="15" w:type="dxa"/>
        </w:trPr>
        <w:tc>
          <w:tcPr>
            <w:tcW w:w="0" w:type="auto"/>
            <w:vAlign w:val="center"/>
            <w:hideMark/>
          </w:tcPr>
          <w:p w14:paraId="00C9E44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481EC9" w14:textId="77777777" w:rsidR="00D67926" w:rsidRDefault="008D6FB8">
            <w:pPr>
              <w:rPr>
                <w:rFonts w:eastAsia="Times New Roman"/>
                <w:lang w:val="en-US"/>
              </w:rPr>
            </w:pPr>
            <w:r>
              <w:rPr>
                <w:rFonts w:eastAsia="Times New Roman"/>
                <w:lang w:val="en-US"/>
              </w:rPr>
              <w:t>The mime type of an attachment. Any valid mime type is allowed</w:t>
            </w:r>
          </w:p>
        </w:tc>
      </w:tr>
      <w:tr w:rsidR="00D67926" w14:paraId="29FADB9D" w14:textId="77777777">
        <w:trPr>
          <w:divId w:val="279191413"/>
          <w:tblCellSpacing w:w="15" w:type="dxa"/>
        </w:trPr>
        <w:tc>
          <w:tcPr>
            <w:tcW w:w="0" w:type="auto"/>
            <w:vAlign w:val="center"/>
            <w:hideMark/>
          </w:tcPr>
          <w:p w14:paraId="700ED32B" w14:textId="77777777" w:rsidR="00D67926" w:rsidRDefault="008D6FB8">
            <w:pPr>
              <w:rPr>
                <w:rFonts w:eastAsia="Times New Roman"/>
                <w:lang w:val="en-US"/>
              </w:rPr>
            </w:pPr>
            <w:r>
              <w:rPr>
                <w:rFonts w:eastAsia="Times New Roman"/>
                <w:b/>
                <w:bCs/>
                <w:lang w:val="en-US"/>
              </w:rPr>
              <w:t>Conformance.profile</w:t>
            </w:r>
          </w:p>
        </w:tc>
        <w:tc>
          <w:tcPr>
            <w:tcW w:w="0" w:type="auto"/>
            <w:vAlign w:val="center"/>
            <w:hideMark/>
          </w:tcPr>
          <w:p w14:paraId="03C7FB28" w14:textId="77777777" w:rsidR="00D67926" w:rsidRDefault="00D67926">
            <w:pPr>
              <w:rPr>
                <w:rFonts w:eastAsia="Times New Roman"/>
                <w:lang w:val="en-US"/>
              </w:rPr>
            </w:pPr>
          </w:p>
        </w:tc>
      </w:tr>
      <w:tr w:rsidR="00D67926" w14:paraId="470CA20A" w14:textId="77777777">
        <w:trPr>
          <w:divId w:val="279191413"/>
          <w:tblCellSpacing w:w="15" w:type="dxa"/>
        </w:trPr>
        <w:tc>
          <w:tcPr>
            <w:tcW w:w="0" w:type="auto"/>
            <w:vAlign w:val="center"/>
            <w:hideMark/>
          </w:tcPr>
          <w:p w14:paraId="17C7E4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9DE950" w14:textId="77777777" w:rsidR="00D67926" w:rsidRDefault="008D6FB8">
            <w:pPr>
              <w:rPr>
                <w:rFonts w:eastAsia="Times New Roman"/>
                <w:lang w:val="en-US"/>
              </w:rPr>
            </w:pPr>
            <w:r>
              <w:rPr>
                <w:rFonts w:eastAsia="Times New Roman"/>
                <w:lang w:val="en-US"/>
              </w:rPr>
              <w:t>Profiles for use cases supported</w:t>
            </w:r>
          </w:p>
        </w:tc>
      </w:tr>
      <w:tr w:rsidR="00D67926" w14:paraId="7C589651" w14:textId="77777777">
        <w:trPr>
          <w:divId w:val="279191413"/>
          <w:tblCellSpacing w:w="15" w:type="dxa"/>
        </w:trPr>
        <w:tc>
          <w:tcPr>
            <w:tcW w:w="0" w:type="auto"/>
            <w:vAlign w:val="center"/>
            <w:hideMark/>
          </w:tcPr>
          <w:p w14:paraId="4AB13C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74EA99" w14:textId="77777777" w:rsidR="00D67926" w:rsidRDefault="008D6FB8">
            <w:pPr>
              <w:rPr>
                <w:rFonts w:eastAsia="Times New Roman"/>
                <w:lang w:val="en-US"/>
              </w:rPr>
            </w:pPr>
            <w:r>
              <w:rPr>
                <w:rFonts w:eastAsia="Times New Roman"/>
                <w:lang w:val="en-US"/>
              </w:rPr>
              <w:t xml:space="preserve">A list of profiles that represent different use cases supported by the system. For a server, "supported by the system" means the system hosts/produces a set of resources that are conformant to a particular profile, and allows clients that use its services to search using this </w:t>
            </w:r>
            <w:r>
              <w:rPr>
                <w:rFonts w:eastAsia="Times New Roman"/>
                <w:lang w:val="en-US"/>
              </w:rPr>
              <w:lastRenderedPageBreak/>
              <w:t xml:space="preserve">profile and to find appropriate data. For a client, it means the system will search by this profile and process data according to the guidance implicit in the profile. See further discussion in [Using </w:t>
            </w:r>
            <w:proofErr w:type="gramStart"/>
            <w:r>
              <w:rPr>
                <w:rFonts w:eastAsia="Times New Roman"/>
                <w:lang w:val="en-US"/>
              </w:rPr>
              <w:t>Profiles]{</w:t>
            </w:r>
            <w:proofErr w:type="gramEnd"/>
            <w:r>
              <w:rPr>
                <w:rFonts w:eastAsia="Times New Roman"/>
                <w:lang w:val="en-US"/>
              </w:rPr>
              <w:t xml:space="preserve">profiling.html#profile-uses}. </w:t>
            </w:r>
          </w:p>
        </w:tc>
      </w:tr>
      <w:tr w:rsidR="00D67926" w14:paraId="6BFBE07F" w14:textId="77777777">
        <w:trPr>
          <w:divId w:val="279191413"/>
          <w:tblCellSpacing w:w="15" w:type="dxa"/>
        </w:trPr>
        <w:tc>
          <w:tcPr>
            <w:tcW w:w="0" w:type="auto"/>
            <w:vAlign w:val="center"/>
            <w:hideMark/>
          </w:tcPr>
          <w:p w14:paraId="6D8B9E1B"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03D553E" w14:textId="65F839F0" w:rsidR="00D67926" w:rsidRDefault="008D6FB8" w:rsidP="003A07A5">
            <w:pPr>
              <w:rPr>
                <w:rFonts w:eastAsia="Times New Roman"/>
                <w:lang w:val="en-US"/>
              </w:rPr>
            </w:pPr>
            <w:r>
              <w:rPr>
                <w:rFonts w:eastAsia="Times New Roman"/>
                <w:lang w:val="en-US"/>
              </w:rPr>
              <w:t xml:space="preserve">Supported profiles are different </w:t>
            </w:r>
            <w:del w:id="106" w:author="Cary Ussery" w:date="2015-09-11T16:20:00Z">
              <w:r w:rsidDel="003A07A5">
                <w:rPr>
                  <w:rFonts w:eastAsia="Times New Roman"/>
                  <w:lang w:val="en-US"/>
                </w:rPr>
                <w:delText xml:space="preserve">to </w:delText>
              </w:r>
            </w:del>
            <w:ins w:id="107" w:author="Cary Ussery" w:date="2015-09-11T16:20:00Z">
              <w:r w:rsidR="003A07A5">
                <w:rPr>
                  <w:rFonts w:eastAsia="Times New Roman"/>
                  <w:lang w:val="en-US"/>
                </w:rPr>
                <w:t>than</w:t>
              </w:r>
              <w:r w:rsidR="003A07A5">
                <w:rPr>
                  <w:rFonts w:eastAsia="Times New Roman"/>
                  <w:lang w:val="en-US"/>
                </w:rPr>
                <w:t xml:space="preserve"> </w:t>
              </w:r>
            </w:ins>
            <w:r>
              <w:rPr>
                <w:rFonts w:eastAsia="Times New Roman"/>
                <w:lang w:val="en-US"/>
              </w:rPr>
              <w:t>the profiles that apply to a particular resource in rest.resource.profile. The resource profile is a general statement of what features of the resource are supported overall by the system - the sum total of the facilities it supports. A supported profile is a deeper statement about the functionality of the data and services provided by the server (or used by the client). A typical case is a laboratory system that produces a set of different reports</w:t>
            </w:r>
            <w:ins w:id="108" w:author="Cary Ussery" w:date="2015-09-11T16:20:00Z">
              <w:r w:rsidR="003A07A5">
                <w:rPr>
                  <w:rFonts w:eastAsia="Times New Roman"/>
                  <w:lang w:val="en-US"/>
                </w:rPr>
                <w:t xml:space="preserve"> </w:t>
              </w:r>
            </w:ins>
            <w:r>
              <w:rPr>
                <w:rFonts w:eastAsia="Times New Roman"/>
                <w:lang w:val="en-US"/>
              </w:rPr>
              <w:t>- this is the list of types of data that it publishes. A key aspect of declaring profiles here is the question of how the client converts knowledge that the server publishes this data into working with the data; the client can inspect individual resources to determine whether they conform to a particular profile, but how does it find the ones that does? It does so by searching using the _profile parameter, so any resources listed here must be valid values for the _profile resource (using the identifier in the target profile). Typical supported profiles cross resource types to describe a network of related resources, so they are listed here rather than by resource. However</w:t>
            </w:r>
            <w:ins w:id="109" w:author="Cary Ussery" w:date="2015-09-11T16:21:00Z">
              <w:r w:rsidR="003A07A5">
                <w:rPr>
                  <w:rFonts w:eastAsia="Times New Roman"/>
                  <w:lang w:val="en-US"/>
                </w:rPr>
                <w:t>,</w:t>
              </w:r>
            </w:ins>
            <w:r>
              <w:rPr>
                <w:rFonts w:eastAsia="Times New Roman"/>
                <w:lang w:val="en-US"/>
              </w:rPr>
              <w:t xml:space="preserve"> they do not need to describe more than one resource. </w:t>
            </w:r>
          </w:p>
        </w:tc>
      </w:tr>
      <w:tr w:rsidR="00D67926" w14:paraId="474C9A66" w14:textId="77777777">
        <w:trPr>
          <w:divId w:val="279191413"/>
          <w:tblCellSpacing w:w="15" w:type="dxa"/>
        </w:trPr>
        <w:tc>
          <w:tcPr>
            <w:tcW w:w="0" w:type="auto"/>
            <w:vAlign w:val="center"/>
            <w:hideMark/>
          </w:tcPr>
          <w:p w14:paraId="38E05216" w14:textId="77777777" w:rsidR="00D67926" w:rsidRDefault="008D6FB8">
            <w:pPr>
              <w:rPr>
                <w:rFonts w:eastAsia="Times New Roman"/>
                <w:lang w:val="en-US"/>
              </w:rPr>
            </w:pPr>
            <w:r>
              <w:rPr>
                <w:rFonts w:eastAsia="Times New Roman"/>
                <w:b/>
                <w:bCs/>
                <w:lang w:val="en-US"/>
              </w:rPr>
              <w:t>Conformance.rest</w:t>
            </w:r>
          </w:p>
        </w:tc>
        <w:tc>
          <w:tcPr>
            <w:tcW w:w="0" w:type="auto"/>
            <w:vAlign w:val="center"/>
            <w:hideMark/>
          </w:tcPr>
          <w:p w14:paraId="10B9E9D7" w14:textId="77777777" w:rsidR="00D67926" w:rsidRDefault="00D67926">
            <w:pPr>
              <w:rPr>
                <w:rFonts w:eastAsia="Times New Roman"/>
                <w:lang w:val="en-US"/>
              </w:rPr>
            </w:pPr>
          </w:p>
        </w:tc>
      </w:tr>
      <w:tr w:rsidR="00D67926" w14:paraId="627C8112" w14:textId="77777777">
        <w:trPr>
          <w:divId w:val="279191413"/>
          <w:tblCellSpacing w:w="15" w:type="dxa"/>
        </w:trPr>
        <w:tc>
          <w:tcPr>
            <w:tcW w:w="0" w:type="auto"/>
            <w:vAlign w:val="center"/>
            <w:hideMark/>
          </w:tcPr>
          <w:p w14:paraId="60CC04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E3428B" w14:textId="77777777" w:rsidR="00D67926" w:rsidRDefault="008D6FB8">
            <w:pPr>
              <w:rPr>
                <w:rFonts w:eastAsia="Times New Roman"/>
                <w:lang w:val="en-US"/>
              </w:rPr>
            </w:pPr>
            <w:r>
              <w:rPr>
                <w:rFonts w:eastAsia="Times New Roman"/>
                <w:lang w:val="en-US"/>
              </w:rPr>
              <w:t xml:space="preserve">If the endpoint is a RESTful </w:t>
            </w:r>
            <w:commentRangeStart w:id="110"/>
            <w:r>
              <w:rPr>
                <w:rFonts w:eastAsia="Times New Roman"/>
                <w:lang w:val="en-US"/>
              </w:rPr>
              <w:t>one</w:t>
            </w:r>
            <w:commentRangeEnd w:id="110"/>
            <w:r w:rsidR="003A07A5">
              <w:rPr>
                <w:rStyle w:val="CommentReference"/>
              </w:rPr>
              <w:commentReference w:id="110"/>
            </w:r>
          </w:p>
        </w:tc>
      </w:tr>
      <w:tr w:rsidR="00D67926" w14:paraId="2CCD8B08" w14:textId="77777777">
        <w:trPr>
          <w:divId w:val="279191413"/>
          <w:tblCellSpacing w:w="15" w:type="dxa"/>
        </w:trPr>
        <w:tc>
          <w:tcPr>
            <w:tcW w:w="0" w:type="auto"/>
            <w:vAlign w:val="center"/>
            <w:hideMark/>
          </w:tcPr>
          <w:p w14:paraId="5D7080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0577B1" w14:textId="77777777" w:rsidR="00D67926" w:rsidRDefault="008D6FB8">
            <w:pPr>
              <w:rPr>
                <w:rFonts w:eastAsia="Times New Roman"/>
                <w:lang w:val="en-US"/>
              </w:rPr>
            </w:pPr>
            <w:r>
              <w:rPr>
                <w:rFonts w:eastAsia="Times New Roman"/>
                <w:lang w:val="en-US"/>
              </w:rPr>
              <w:t>A definition of the restful capabilities of the solution, if any.</w:t>
            </w:r>
          </w:p>
        </w:tc>
      </w:tr>
      <w:tr w:rsidR="00D67926" w14:paraId="20FA07B6" w14:textId="77777777">
        <w:trPr>
          <w:divId w:val="279191413"/>
          <w:tblCellSpacing w:w="15" w:type="dxa"/>
        </w:trPr>
        <w:tc>
          <w:tcPr>
            <w:tcW w:w="0" w:type="auto"/>
            <w:vAlign w:val="center"/>
            <w:hideMark/>
          </w:tcPr>
          <w:p w14:paraId="645B818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8601A6" w14:textId="77777777" w:rsidR="00D67926" w:rsidRDefault="008D6FB8">
            <w:pPr>
              <w:rPr>
                <w:rFonts w:eastAsia="Times New Roman"/>
                <w:lang w:val="en-US"/>
              </w:rPr>
            </w:pPr>
            <w:r>
              <w:rPr>
                <w:rFonts w:eastAsia="Times New Roman"/>
                <w:lang w:val="en-US"/>
              </w:rPr>
              <w:t xml:space="preserve">Multiple repetitions allow definition of both client and / or server behaviors or possibly behaviors under different </w:t>
            </w:r>
            <w:r>
              <w:rPr>
                <w:rFonts w:eastAsia="Times New Roman"/>
                <w:lang w:val="en-US"/>
              </w:rPr>
              <w:lastRenderedPageBreak/>
              <w:t xml:space="preserve">configuration settings (for software or requirements statements). </w:t>
            </w:r>
          </w:p>
        </w:tc>
      </w:tr>
      <w:tr w:rsidR="00D67926" w14:paraId="053B0D8F" w14:textId="77777777">
        <w:trPr>
          <w:divId w:val="279191413"/>
          <w:tblCellSpacing w:w="15" w:type="dxa"/>
        </w:trPr>
        <w:tc>
          <w:tcPr>
            <w:tcW w:w="0" w:type="auto"/>
            <w:vAlign w:val="center"/>
            <w:hideMark/>
          </w:tcPr>
          <w:p w14:paraId="330692C1"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1E38D473" w14:textId="77777777" w:rsidR="00D67926" w:rsidRDefault="008D6FB8">
            <w:pPr>
              <w:rPr>
                <w:rFonts w:eastAsia="Times New Roman"/>
                <w:lang w:val="en-US"/>
              </w:rPr>
            </w:pPr>
            <w:r>
              <w:rPr>
                <w:rFonts w:eastAsia="Times New Roman"/>
                <w:lang w:val="en-US"/>
              </w:rPr>
              <w:t>A given resource can only be described once per RESTful mode</w:t>
            </w:r>
          </w:p>
        </w:tc>
      </w:tr>
      <w:tr w:rsidR="00D67926" w14:paraId="0E93BB0B" w14:textId="77777777">
        <w:trPr>
          <w:divId w:val="279191413"/>
          <w:tblCellSpacing w:w="15" w:type="dxa"/>
        </w:trPr>
        <w:tc>
          <w:tcPr>
            <w:tcW w:w="0" w:type="auto"/>
            <w:vAlign w:val="center"/>
            <w:hideMark/>
          </w:tcPr>
          <w:p w14:paraId="4583C8E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BBEB788" w14:textId="77777777" w:rsidR="00D67926" w:rsidRDefault="008D6FB8">
            <w:pPr>
              <w:rPr>
                <w:rFonts w:eastAsia="Times New Roman"/>
                <w:lang w:val="en-US"/>
              </w:rPr>
            </w:pPr>
            <w:r>
              <w:rPr>
                <w:rFonts w:eastAsia="Times New Roman"/>
                <w:lang w:val="en-US"/>
              </w:rPr>
              <w:t>A given query can only be described once per RESTful mode</w:t>
            </w:r>
          </w:p>
        </w:tc>
      </w:tr>
      <w:tr w:rsidR="00D67926" w14:paraId="70B879B2" w14:textId="77777777">
        <w:trPr>
          <w:divId w:val="279191413"/>
          <w:tblCellSpacing w:w="15" w:type="dxa"/>
        </w:trPr>
        <w:tc>
          <w:tcPr>
            <w:tcW w:w="0" w:type="auto"/>
            <w:vAlign w:val="center"/>
            <w:hideMark/>
          </w:tcPr>
          <w:p w14:paraId="547B585B" w14:textId="77777777" w:rsidR="00D67926" w:rsidRDefault="008D6FB8">
            <w:pPr>
              <w:rPr>
                <w:rFonts w:eastAsia="Times New Roman"/>
                <w:lang w:val="en-US"/>
              </w:rPr>
            </w:pPr>
            <w:r>
              <w:rPr>
                <w:rFonts w:eastAsia="Times New Roman"/>
                <w:b/>
                <w:bCs/>
                <w:lang w:val="en-US"/>
              </w:rPr>
              <w:t>Conformance.rest.mode</w:t>
            </w:r>
          </w:p>
        </w:tc>
        <w:tc>
          <w:tcPr>
            <w:tcW w:w="0" w:type="auto"/>
            <w:vAlign w:val="center"/>
            <w:hideMark/>
          </w:tcPr>
          <w:p w14:paraId="1AF98037" w14:textId="77777777" w:rsidR="00D67926" w:rsidRDefault="00D67926">
            <w:pPr>
              <w:rPr>
                <w:rFonts w:eastAsia="Times New Roman"/>
                <w:lang w:val="en-US"/>
              </w:rPr>
            </w:pPr>
          </w:p>
        </w:tc>
      </w:tr>
      <w:tr w:rsidR="00D67926" w14:paraId="0CA45145" w14:textId="77777777">
        <w:trPr>
          <w:divId w:val="279191413"/>
          <w:tblCellSpacing w:w="15" w:type="dxa"/>
        </w:trPr>
        <w:tc>
          <w:tcPr>
            <w:tcW w:w="0" w:type="auto"/>
            <w:vAlign w:val="center"/>
            <w:hideMark/>
          </w:tcPr>
          <w:p w14:paraId="702198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F582B6" w14:textId="77777777" w:rsidR="00D67926" w:rsidRDefault="008D6FB8">
            <w:pPr>
              <w:rPr>
                <w:rFonts w:eastAsia="Times New Roman"/>
                <w:lang w:val="en-US"/>
              </w:rPr>
            </w:pPr>
            <w:r>
              <w:rPr>
                <w:rFonts w:eastAsia="Times New Roman"/>
                <w:lang w:val="en-US"/>
              </w:rPr>
              <w:t>Identifies whether this portion of the statement is describing ability to initiate or receive restful operations.</w:t>
            </w:r>
          </w:p>
        </w:tc>
      </w:tr>
      <w:tr w:rsidR="00D67926" w14:paraId="1E050DDE" w14:textId="77777777">
        <w:trPr>
          <w:divId w:val="279191413"/>
          <w:tblCellSpacing w:w="15" w:type="dxa"/>
        </w:trPr>
        <w:tc>
          <w:tcPr>
            <w:tcW w:w="0" w:type="auto"/>
            <w:vAlign w:val="center"/>
            <w:hideMark/>
          </w:tcPr>
          <w:p w14:paraId="16CE6CA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82C13ED" w14:textId="77777777" w:rsidR="00D67926" w:rsidRDefault="008D6FB8">
            <w:pPr>
              <w:rPr>
                <w:rFonts w:eastAsia="Times New Roman"/>
                <w:lang w:val="en-US"/>
              </w:rPr>
            </w:pPr>
            <w:r>
              <w:rPr>
                <w:rFonts w:eastAsia="Times New Roman"/>
                <w:lang w:val="en-US"/>
              </w:rPr>
              <w:t>The mode of a RESTful conformance statement</w:t>
            </w:r>
          </w:p>
        </w:tc>
      </w:tr>
      <w:tr w:rsidR="00D67926" w14:paraId="23D8CF42" w14:textId="77777777">
        <w:trPr>
          <w:divId w:val="279191413"/>
          <w:tblCellSpacing w:w="15" w:type="dxa"/>
        </w:trPr>
        <w:tc>
          <w:tcPr>
            <w:tcW w:w="0" w:type="auto"/>
            <w:vAlign w:val="center"/>
            <w:hideMark/>
          </w:tcPr>
          <w:p w14:paraId="42F1BBEA" w14:textId="77777777" w:rsidR="00D67926" w:rsidRDefault="008D6FB8">
            <w:pPr>
              <w:rPr>
                <w:rFonts w:eastAsia="Times New Roman"/>
                <w:lang w:val="en-US"/>
              </w:rPr>
            </w:pPr>
            <w:r>
              <w:rPr>
                <w:rFonts w:eastAsia="Times New Roman"/>
                <w:b/>
                <w:bCs/>
                <w:lang w:val="en-US"/>
              </w:rPr>
              <w:t>Conformance.rest.documentation</w:t>
            </w:r>
          </w:p>
        </w:tc>
        <w:tc>
          <w:tcPr>
            <w:tcW w:w="0" w:type="auto"/>
            <w:vAlign w:val="center"/>
            <w:hideMark/>
          </w:tcPr>
          <w:p w14:paraId="4EC2D7AC" w14:textId="77777777" w:rsidR="00D67926" w:rsidRDefault="00D67926">
            <w:pPr>
              <w:rPr>
                <w:rFonts w:eastAsia="Times New Roman"/>
                <w:lang w:val="en-US"/>
              </w:rPr>
            </w:pPr>
          </w:p>
        </w:tc>
      </w:tr>
      <w:tr w:rsidR="00D67926" w14:paraId="12761229" w14:textId="77777777">
        <w:trPr>
          <w:divId w:val="279191413"/>
          <w:tblCellSpacing w:w="15" w:type="dxa"/>
        </w:trPr>
        <w:tc>
          <w:tcPr>
            <w:tcW w:w="0" w:type="auto"/>
            <w:vAlign w:val="center"/>
            <w:hideMark/>
          </w:tcPr>
          <w:p w14:paraId="4F93CE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62EEF5" w14:textId="77777777" w:rsidR="00D67926" w:rsidRDefault="008D6FB8">
            <w:pPr>
              <w:rPr>
                <w:rFonts w:eastAsia="Times New Roman"/>
                <w:lang w:val="en-US"/>
              </w:rPr>
            </w:pPr>
            <w:r>
              <w:rPr>
                <w:rFonts w:eastAsia="Times New Roman"/>
                <w:lang w:val="en-US"/>
              </w:rPr>
              <w:t>General description of implementation</w:t>
            </w:r>
          </w:p>
        </w:tc>
      </w:tr>
      <w:tr w:rsidR="00D67926" w14:paraId="7A6C4037" w14:textId="77777777">
        <w:trPr>
          <w:divId w:val="279191413"/>
          <w:tblCellSpacing w:w="15" w:type="dxa"/>
        </w:trPr>
        <w:tc>
          <w:tcPr>
            <w:tcW w:w="0" w:type="auto"/>
            <w:vAlign w:val="center"/>
            <w:hideMark/>
          </w:tcPr>
          <w:p w14:paraId="56A36A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4399B3" w14:textId="77777777" w:rsidR="00D67926" w:rsidRDefault="008D6FB8">
            <w:pPr>
              <w:rPr>
                <w:rFonts w:eastAsia="Times New Roman"/>
                <w:lang w:val="en-US"/>
              </w:rPr>
            </w:pPr>
            <w:r>
              <w:rPr>
                <w:rFonts w:eastAsia="Times New Roman"/>
                <w:lang w:val="en-US"/>
              </w:rPr>
              <w:t>Information about the system's restful capabilities that apply across all applications, such as security.</w:t>
            </w:r>
          </w:p>
        </w:tc>
      </w:tr>
      <w:tr w:rsidR="00D67926" w14:paraId="372B107A" w14:textId="77777777">
        <w:trPr>
          <w:divId w:val="279191413"/>
          <w:tblCellSpacing w:w="15" w:type="dxa"/>
        </w:trPr>
        <w:tc>
          <w:tcPr>
            <w:tcW w:w="0" w:type="auto"/>
            <w:vAlign w:val="center"/>
            <w:hideMark/>
          </w:tcPr>
          <w:p w14:paraId="25E8762B" w14:textId="77777777" w:rsidR="00D67926" w:rsidRDefault="008D6FB8">
            <w:pPr>
              <w:rPr>
                <w:rFonts w:eastAsia="Times New Roman"/>
                <w:lang w:val="en-US"/>
              </w:rPr>
            </w:pPr>
            <w:r>
              <w:rPr>
                <w:rFonts w:eastAsia="Times New Roman"/>
                <w:b/>
                <w:bCs/>
                <w:lang w:val="en-US"/>
              </w:rPr>
              <w:t>Conformance.rest.security</w:t>
            </w:r>
          </w:p>
        </w:tc>
        <w:tc>
          <w:tcPr>
            <w:tcW w:w="0" w:type="auto"/>
            <w:vAlign w:val="center"/>
            <w:hideMark/>
          </w:tcPr>
          <w:p w14:paraId="620A1095" w14:textId="77777777" w:rsidR="00D67926" w:rsidRDefault="00D67926">
            <w:pPr>
              <w:rPr>
                <w:rFonts w:eastAsia="Times New Roman"/>
                <w:lang w:val="en-US"/>
              </w:rPr>
            </w:pPr>
          </w:p>
        </w:tc>
      </w:tr>
      <w:tr w:rsidR="00D67926" w14:paraId="22775388" w14:textId="77777777">
        <w:trPr>
          <w:divId w:val="279191413"/>
          <w:tblCellSpacing w:w="15" w:type="dxa"/>
        </w:trPr>
        <w:tc>
          <w:tcPr>
            <w:tcW w:w="0" w:type="auto"/>
            <w:vAlign w:val="center"/>
            <w:hideMark/>
          </w:tcPr>
          <w:p w14:paraId="0A23E4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0E3797" w14:textId="77777777" w:rsidR="00D67926" w:rsidRDefault="008D6FB8">
            <w:pPr>
              <w:rPr>
                <w:rFonts w:eastAsia="Times New Roman"/>
                <w:lang w:val="en-US"/>
              </w:rPr>
            </w:pPr>
            <w:r>
              <w:rPr>
                <w:rFonts w:eastAsia="Times New Roman"/>
                <w:lang w:val="en-US"/>
              </w:rPr>
              <w:t>Information about security of implementation</w:t>
            </w:r>
          </w:p>
        </w:tc>
      </w:tr>
      <w:tr w:rsidR="00D67926" w14:paraId="503CBB9D" w14:textId="77777777">
        <w:trPr>
          <w:divId w:val="279191413"/>
          <w:tblCellSpacing w:w="15" w:type="dxa"/>
        </w:trPr>
        <w:tc>
          <w:tcPr>
            <w:tcW w:w="0" w:type="auto"/>
            <w:vAlign w:val="center"/>
            <w:hideMark/>
          </w:tcPr>
          <w:p w14:paraId="56CC3A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E5C17D" w14:textId="77777777" w:rsidR="00D67926" w:rsidRDefault="008D6FB8">
            <w:pPr>
              <w:rPr>
                <w:rFonts w:eastAsia="Times New Roman"/>
                <w:lang w:val="en-US"/>
              </w:rPr>
            </w:pPr>
            <w:r>
              <w:rPr>
                <w:rFonts w:eastAsia="Times New Roman"/>
                <w:lang w:val="en-US"/>
              </w:rPr>
              <w:t>Information about security implementation from an interface perspective - what a client needs to know.</w:t>
            </w:r>
          </w:p>
        </w:tc>
      </w:tr>
      <w:tr w:rsidR="00D67926" w14:paraId="59A1E032" w14:textId="77777777">
        <w:trPr>
          <w:divId w:val="279191413"/>
          <w:tblCellSpacing w:w="15" w:type="dxa"/>
        </w:trPr>
        <w:tc>
          <w:tcPr>
            <w:tcW w:w="0" w:type="auto"/>
            <w:vAlign w:val="center"/>
            <w:hideMark/>
          </w:tcPr>
          <w:p w14:paraId="44F662C2" w14:textId="77777777" w:rsidR="00D67926" w:rsidRDefault="008D6FB8">
            <w:pPr>
              <w:rPr>
                <w:rFonts w:eastAsia="Times New Roman"/>
                <w:lang w:val="en-US"/>
              </w:rPr>
            </w:pPr>
            <w:r>
              <w:rPr>
                <w:rFonts w:eastAsia="Times New Roman"/>
                <w:b/>
                <w:bCs/>
                <w:lang w:val="en-US"/>
              </w:rPr>
              <w:t>Conformance.rest.security.cors</w:t>
            </w:r>
          </w:p>
        </w:tc>
        <w:tc>
          <w:tcPr>
            <w:tcW w:w="0" w:type="auto"/>
            <w:vAlign w:val="center"/>
            <w:hideMark/>
          </w:tcPr>
          <w:p w14:paraId="3B377575" w14:textId="77777777" w:rsidR="00D67926" w:rsidRDefault="00D67926">
            <w:pPr>
              <w:rPr>
                <w:rFonts w:eastAsia="Times New Roman"/>
                <w:lang w:val="en-US"/>
              </w:rPr>
            </w:pPr>
          </w:p>
        </w:tc>
      </w:tr>
      <w:tr w:rsidR="00D67926" w14:paraId="06F643CE" w14:textId="77777777">
        <w:trPr>
          <w:divId w:val="279191413"/>
          <w:tblCellSpacing w:w="15" w:type="dxa"/>
        </w:trPr>
        <w:tc>
          <w:tcPr>
            <w:tcW w:w="0" w:type="auto"/>
            <w:vAlign w:val="center"/>
            <w:hideMark/>
          </w:tcPr>
          <w:p w14:paraId="3222BE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E2A58E" w14:textId="77777777" w:rsidR="00D67926" w:rsidRDefault="008D6FB8">
            <w:pPr>
              <w:rPr>
                <w:rFonts w:eastAsia="Times New Roman"/>
                <w:lang w:val="en-US"/>
              </w:rPr>
            </w:pPr>
            <w:r>
              <w:rPr>
                <w:rFonts w:eastAsia="Times New Roman"/>
                <w:lang w:val="en-US"/>
              </w:rPr>
              <w:t>Adds CORS Headers (http://enable-cors.org/)</w:t>
            </w:r>
          </w:p>
        </w:tc>
      </w:tr>
      <w:tr w:rsidR="00D67926" w14:paraId="5D370922" w14:textId="77777777">
        <w:trPr>
          <w:divId w:val="279191413"/>
          <w:tblCellSpacing w:w="15" w:type="dxa"/>
        </w:trPr>
        <w:tc>
          <w:tcPr>
            <w:tcW w:w="0" w:type="auto"/>
            <w:vAlign w:val="center"/>
            <w:hideMark/>
          </w:tcPr>
          <w:p w14:paraId="3093FC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3ED325" w14:textId="77777777" w:rsidR="00D67926" w:rsidRDefault="008D6FB8">
            <w:pPr>
              <w:rPr>
                <w:rFonts w:eastAsia="Times New Roman"/>
                <w:lang w:val="en-US"/>
              </w:rPr>
            </w:pPr>
            <w:r>
              <w:rPr>
                <w:rFonts w:eastAsia="Times New Roman"/>
                <w:lang w:val="en-US"/>
              </w:rPr>
              <w:t>Server adds CORS headers when responding to requests - this enables javascript applications to use the server.</w:t>
            </w:r>
          </w:p>
        </w:tc>
      </w:tr>
      <w:tr w:rsidR="00D67926" w14:paraId="1EAB907E" w14:textId="77777777">
        <w:trPr>
          <w:divId w:val="279191413"/>
          <w:tblCellSpacing w:w="15" w:type="dxa"/>
        </w:trPr>
        <w:tc>
          <w:tcPr>
            <w:tcW w:w="0" w:type="auto"/>
            <w:vAlign w:val="center"/>
            <w:hideMark/>
          </w:tcPr>
          <w:p w14:paraId="23663D4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48FA00" w14:textId="77777777" w:rsidR="00D67926" w:rsidRDefault="008D6FB8">
            <w:pPr>
              <w:rPr>
                <w:rFonts w:eastAsia="Times New Roman"/>
                <w:lang w:val="en-US"/>
              </w:rPr>
            </w:pPr>
            <w:r>
              <w:rPr>
                <w:rFonts w:eastAsia="Times New Roman"/>
                <w:lang w:val="en-US"/>
              </w:rPr>
              <w:t xml:space="preserve">The easiest CORS headers to add are Access-Control-Allow-Origin: * &amp; Access-Control-Request-Method: GET, POST, PUT, DELETE. All servers SHOULD support CORS. </w:t>
            </w:r>
          </w:p>
        </w:tc>
      </w:tr>
      <w:tr w:rsidR="00D67926" w14:paraId="102E34CB" w14:textId="77777777">
        <w:trPr>
          <w:divId w:val="279191413"/>
          <w:tblCellSpacing w:w="15" w:type="dxa"/>
        </w:trPr>
        <w:tc>
          <w:tcPr>
            <w:tcW w:w="0" w:type="auto"/>
            <w:vAlign w:val="center"/>
            <w:hideMark/>
          </w:tcPr>
          <w:p w14:paraId="36D2F7FB" w14:textId="77777777" w:rsidR="00D67926" w:rsidRDefault="008D6FB8">
            <w:pPr>
              <w:rPr>
                <w:rFonts w:eastAsia="Times New Roman"/>
                <w:lang w:val="en-US"/>
              </w:rPr>
            </w:pPr>
            <w:r>
              <w:rPr>
                <w:rFonts w:eastAsia="Times New Roman"/>
                <w:b/>
                <w:bCs/>
                <w:lang w:val="en-US"/>
              </w:rPr>
              <w:t>Conformance.rest.security.service</w:t>
            </w:r>
          </w:p>
        </w:tc>
        <w:tc>
          <w:tcPr>
            <w:tcW w:w="0" w:type="auto"/>
            <w:vAlign w:val="center"/>
            <w:hideMark/>
          </w:tcPr>
          <w:p w14:paraId="56803997" w14:textId="77777777" w:rsidR="00D67926" w:rsidRDefault="00D67926">
            <w:pPr>
              <w:rPr>
                <w:rFonts w:eastAsia="Times New Roman"/>
                <w:lang w:val="en-US"/>
              </w:rPr>
            </w:pPr>
          </w:p>
        </w:tc>
      </w:tr>
      <w:tr w:rsidR="00D67926" w14:paraId="445287DD" w14:textId="77777777">
        <w:trPr>
          <w:divId w:val="279191413"/>
          <w:tblCellSpacing w:w="15" w:type="dxa"/>
        </w:trPr>
        <w:tc>
          <w:tcPr>
            <w:tcW w:w="0" w:type="auto"/>
            <w:vAlign w:val="center"/>
            <w:hideMark/>
          </w:tcPr>
          <w:p w14:paraId="57AC08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D08A31" w14:textId="77777777" w:rsidR="00D67926" w:rsidRDefault="008D6FB8">
            <w:pPr>
              <w:rPr>
                <w:rFonts w:eastAsia="Times New Roman"/>
                <w:lang w:val="en-US"/>
              </w:rPr>
            </w:pPr>
            <w:r>
              <w:rPr>
                <w:rFonts w:eastAsia="Times New Roman"/>
                <w:lang w:val="en-US"/>
              </w:rPr>
              <w:t>Types of security services are supported/required by the system.</w:t>
            </w:r>
          </w:p>
        </w:tc>
      </w:tr>
      <w:tr w:rsidR="00D67926" w14:paraId="18135B22" w14:textId="77777777">
        <w:trPr>
          <w:divId w:val="279191413"/>
          <w:tblCellSpacing w:w="15" w:type="dxa"/>
        </w:trPr>
        <w:tc>
          <w:tcPr>
            <w:tcW w:w="0" w:type="auto"/>
            <w:vAlign w:val="center"/>
            <w:hideMark/>
          </w:tcPr>
          <w:p w14:paraId="2D33121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B4A9A6F" w14:textId="77777777" w:rsidR="00D67926" w:rsidRDefault="008D6FB8">
            <w:pPr>
              <w:rPr>
                <w:rFonts w:eastAsia="Times New Roman"/>
                <w:lang w:val="en-US"/>
              </w:rPr>
            </w:pPr>
            <w:r>
              <w:rPr>
                <w:rFonts w:eastAsia="Times New Roman"/>
                <w:lang w:val="en-US"/>
              </w:rPr>
              <w:t>Types of security services used with FHIR</w:t>
            </w:r>
          </w:p>
        </w:tc>
      </w:tr>
      <w:tr w:rsidR="00D67926" w14:paraId="7B859EEA" w14:textId="77777777">
        <w:trPr>
          <w:divId w:val="279191413"/>
          <w:tblCellSpacing w:w="15" w:type="dxa"/>
        </w:trPr>
        <w:tc>
          <w:tcPr>
            <w:tcW w:w="0" w:type="auto"/>
            <w:vAlign w:val="center"/>
            <w:hideMark/>
          </w:tcPr>
          <w:p w14:paraId="399BF3C7" w14:textId="77777777" w:rsidR="00D67926" w:rsidRDefault="008D6FB8">
            <w:pPr>
              <w:rPr>
                <w:rFonts w:eastAsia="Times New Roman"/>
                <w:lang w:val="en-US"/>
              </w:rPr>
            </w:pPr>
            <w:r>
              <w:rPr>
                <w:rFonts w:eastAsia="Times New Roman"/>
                <w:b/>
                <w:bCs/>
                <w:lang w:val="en-US"/>
              </w:rPr>
              <w:t>Conformance.rest.security.description</w:t>
            </w:r>
          </w:p>
        </w:tc>
        <w:tc>
          <w:tcPr>
            <w:tcW w:w="0" w:type="auto"/>
            <w:vAlign w:val="center"/>
            <w:hideMark/>
          </w:tcPr>
          <w:p w14:paraId="2EE3FDA0" w14:textId="77777777" w:rsidR="00D67926" w:rsidRDefault="00D67926">
            <w:pPr>
              <w:rPr>
                <w:rFonts w:eastAsia="Times New Roman"/>
                <w:lang w:val="en-US"/>
              </w:rPr>
            </w:pPr>
          </w:p>
        </w:tc>
      </w:tr>
      <w:tr w:rsidR="00D67926" w14:paraId="647922FC" w14:textId="77777777">
        <w:trPr>
          <w:divId w:val="279191413"/>
          <w:tblCellSpacing w:w="15" w:type="dxa"/>
        </w:trPr>
        <w:tc>
          <w:tcPr>
            <w:tcW w:w="0" w:type="auto"/>
            <w:vAlign w:val="center"/>
            <w:hideMark/>
          </w:tcPr>
          <w:p w14:paraId="502E7543"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215567BB" w14:textId="77777777" w:rsidR="00D67926" w:rsidRDefault="008D6FB8">
            <w:pPr>
              <w:rPr>
                <w:rFonts w:eastAsia="Times New Roman"/>
                <w:lang w:val="en-US"/>
              </w:rPr>
            </w:pPr>
            <w:r>
              <w:rPr>
                <w:rFonts w:eastAsia="Times New Roman"/>
                <w:lang w:val="en-US"/>
              </w:rPr>
              <w:t>General description of how security works</w:t>
            </w:r>
          </w:p>
        </w:tc>
      </w:tr>
      <w:tr w:rsidR="00D67926" w14:paraId="20DE05CD" w14:textId="77777777">
        <w:trPr>
          <w:divId w:val="279191413"/>
          <w:tblCellSpacing w:w="15" w:type="dxa"/>
        </w:trPr>
        <w:tc>
          <w:tcPr>
            <w:tcW w:w="0" w:type="auto"/>
            <w:vAlign w:val="center"/>
            <w:hideMark/>
          </w:tcPr>
          <w:p w14:paraId="164004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F0CC65" w14:textId="77777777" w:rsidR="00D67926" w:rsidRDefault="008D6FB8">
            <w:pPr>
              <w:rPr>
                <w:rFonts w:eastAsia="Times New Roman"/>
                <w:lang w:val="en-US"/>
              </w:rPr>
            </w:pPr>
            <w:r>
              <w:rPr>
                <w:rFonts w:eastAsia="Times New Roman"/>
                <w:lang w:val="en-US"/>
              </w:rPr>
              <w:t>General description of how security works.</w:t>
            </w:r>
          </w:p>
        </w:tc>
      </w:tr>
      <w:tr w:rsidR="00D67926" w14:paraId="5D3FA391" w14:textId="77777777">
        <w:trPr>
          <w:divId w:val="279191413"/>
          <w:tblCellSpacing w:w="15" w:type="dxa"/>
        </w:trPr>
        <w:tc>
          <w:tcPr>
            <w:tcW w:w="0" w:type="auto"/>
            <w:vAlign w:val="center"/>
            <w:hideMark/>
          </w:tcPr>
          <w:p w14:paraId="00914B6A" w14:textId="77777777" w:rsidR="00D67926" w:rsidRDefault="008D6FB8">
            <w:pPr>
              <w:rPr>
                <w:rFonts w:eastAsia="Times New Roman"/>
                <w:lang w:val="en-US"/>
              </w:rPr>
            </w:pPr>
            <w:r>
              <w:rPr>
                <w:rFonts w:eastAsia="Times New Roman"/>
                <w:b/>
                <w:bCs/>
                <w:lang w:val="en-US"/>
              </w:rPr>
              <w:t>Conformance.rest.security.certificate</w:t>
            </w:r>
          </w:p>
        </w:tc>
        <w:tc>
          <w:tcPr>
            <w:tcW w:w="0" w:type="auto"/>
            <w:vAlign w:val="center"/>
            <w:hideMark/>
          </w:tcPr>
          <w:p w14:paraId="6106CEFD" w14:textId="77777777" w:rsidR="00D67926" w:rsidRDefault="00D67926">
            <w:pPr>
              <w:rPr>
                <w:rFonts w:eastAsia="Times New Roman"/>
                <w:lang w:val="en-US"/>
              </w:rPr>
            </w:pPr>
          </w:p>
        </w:tc>
      </w:tr>
      <w:tr w:rsidR="00D67926" w14:paraId="29EB9043" w14:textId="77777777">
        <w:trPr>
          <w:divId w:val="279191413"/>
          <w:tblCellSpacing w:w="15" w:type="dxa"/>
        </w:trPr>
        <w:tc>
          <w:tcPr>
            <w:tcW w:w="0" w:type="auto"/>
            <w:vAlign w:val="center"/>
            <w:hideMark/>
          </w:tcPr>
          <w:p w14:paraId="6D72C6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470083" w14:textId="77777777" w:rsidR="00D67926" w:rsidRDefault="008D6FB8">
            <w:pPr>
              <w:rPr>
                <w:rFonts w:eastAsia="Times New Roman"/>
                <w:lang w:val="en-US"/>
              </w:rPr>
            </w:pPr>
            <w:r>
              <w:rPr>
                <w:rFonts w:eastAsia="Times New Roman"/>
                <w:lang w:val="en-US"/>
              </w:rPr>
              <w:t>Certificates associated with security profiles</w:t>
            </w:r>
          </w:p>
        </w:tc>
      </w:tr>
      <w:tr w:rsidR="00D67926" w14:paraId="18BDAD1F" w14:textId="77777777">
        <w:trPr>
          <w:divId w:val="279191413"/>
          <w:tblCellSpacing w:w="15" w:type="dxa"/>
        </w:trPr>
        <w:tc>
          <w:tcPr>
            <w:tcW w:w="0" w:type="auto"/>
            <w:vAlign w:val="center"/>
            <w:hideMark/>
          </w:tcPr>
          <w:p w14:paraId="4D0A18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61A9D9" w14:textId="77777777" w:rsidR="00D67926" w:rsidRDefault="008D6FB8">
            <w:pPr>
              <w:rPr>
                <w:rFonts w:eastAsia="Times New Roman"/>
                <w:lang w:val="en-US"/>
              </w:rPr>
            </w:pPr>
            <w:r>
              <w:rPr>
                <w:rFonts w:eastAsia="Times New Roman"/>
                <w:lang w:val="en-US"/>
              </w:rPr>
              <w:t>Certificates associated with security profiles.</w:t>
            </w:r>
          </w:p>
        </w:tc>
      </w:tr>
      <w:tr w:rsidR="00D67926" w14:paraId="08CA20EE" w14:textId="77777777">
        <w:trPr>
          <w:divId w:val="279191413"/>
          <w:tblCellSpacing w:w="15" w:type="dxa"/>
        </w:trPr>
        <w:tc>
          <w:tcPr>
            <w:tcW w:w="0" w:type="auto"/>
            <w:vAlign w:val="center"/>
            <w:hideMark/>
          </w:tcPr>
          <w:p w14:paraId="3FA73615" w14:textId="77777777" w:rsidR="00D67926" w:rsidRDefault="008D6FB8">
            <w:pPr>
              <w:rPr>
                <w:rFonts w:eastAsia="Times New Roman"/>
                <w:lang w:val="en-US"/>
              </w:rPr>
            </w:pPr>
            <w:r>
              <w:rPr>
                <w:rFonts w:eastAsia="Times New Roman"/>
                <w:b/>
                <w:bCs/>
                <w:lang w:val="en-US"/>
              </w:rPr>
              <w:t>Conformance.rest.security.certificate.type</w:t>
            </w:r>
          </w:p>
        </w:tc>
        <w:tc>
          <w:tcPr>
            <w:tcW w:w="0" w:type="auto"/>
            <w:vAlign w:val="center"/>
            <w:hideMark/>
          </w:tcPr>
          <w:p w14:paraId="0CD2A9D6" w14:textId="77777777" w:rsidR="00D67926" w:rsidRDefault="00D67926">
            <w:pPr>
              <w:rPr>
                <w:rFonts w:eastAsia="Times New Roman"/>
                <w:lang w:val="en-US"/>
              </w:rPr>
            </w:pPr>
          </w:p>
        </w:tc>
      </w:tr>
      <w:tr w:rsidR="00D67926" w14:paraId="464CF58D" w14:textId="77777777">
        <w:trPr>
          <w:divId w:val="279191413"/>
          <w:tblCellSpacing w:w="15" w:type="dxa"/>
        </w:trPr>
        <w:tc>
          <w:tcPr>
            <w:tcW w:w="0" w:type="auto"/>
            <w:vAlign w:val="center"/>
            <w:hideMark/>
          </w:tcPr>
          <w:p w14:paraId="4D5E080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67C067" w14:textId="77777777" w:rsidR="00D67926" w:rsidRDefault="008D6FB8">
            <w:pPr>
              <w:rPr>
                <w:rFonts w:eastAsia="Times New Roman"/>
                <w:lang w:val="en-US"/>
              </w:rPr>
            </w:pPr>
            <w:r>
              <w:rPr>
                <w:rFonts w:eastAsia="Times New Roman"/>
                <w:lang w:val="en-US"/>
              </w:rPr>
              <w:t>Mime type for certificate</w:t>
            </w:r>
          </w:p>
        </w:tc>
      </w:tr>
      <w:tr w:rsidR="00D67926" w14:paraId="3AE99490" w14:textId="77777777">
        <w:trPr>
          <w:divId w:val="279191413"/>
          <w:tblCellSpacing w:w="15" w:type="dxa"/>
        </w:trPr>
        <w:tc>
          <w:tcPr>
            <w:tcW w:w="0" w:type="auto"/>
            <w:vAlign w:val="center"/>
            <w:hideMark/>
          </w:tcPr>
          <w:p w14:paraId="1174FC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0DC273" w14:textId="77777777" w:rsidR="00D67926" w:rsidRDefault="008D6FB8">
            <w:pPr>
              <w:rPr>
                <w:rFonts w:eastAsia="Times New Roman"/>
                <w:lang w:val="en-US"/>
              </w:rPr>
            </w:pPr>
            <w:r>
              <w:rPr>
                <w:rFonts w:eastAsia="Times New Roman"/>
                <w:lang w:val="en-US"/>
              </w:rPr>
              <w:t>Mime type for certificate.</w:t>
            </w:r>
          </w:p>
        </w:tc>
      </w:tr>
      <w:tr w:rsidR="00D67926" w14:paraId="15D72712" w14:textId="77777777">
        <w:trPr>
          <w:divId w:val="279191413"/>
          <w:tblCellSpacing w:w="15" w:type="dxa"/>
        </w:trPr>
        <w:tc>
          <w:tcPr>
            <w:tcW w:w="0" w:type="auto"/>
            <w:vAlign w:val="center"/>
            <w:hideMark/>
          </w:tcPr>
          <w:p w14:paraId="2DF529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14742B7" w14:textId="77777777" w:rsidR="00D67926" w:rsidRDefault="008D6FB8">
            <w:pPr>
              <w:rPr>
                <w:rFonts w:eastAsia="Times New Roman"/>
                <w:lang w:val="en-US"/>
              </w:rPr>
            </w:pPr>
            <w:r>
              <w:rPr>
                <w:rFonts w:eastAsia="Times New Roman"/>
                <w:lang w:val="en-US"/>
              </w:rPr>
              <w:t>The mime type of an attachment. Any valid mime type is allowed</w:t>
            </w:r>
          </w:p>
        </w:tc>
      </w:tr>
      <w:tr w:rsidR="00D67926" w14:paraId="71C1F8DE" w14:textId="77777777">
        <w:trPr>
          <w:divId w:val="279191413"/>
          <w:tblCellSpacing w:w="15" w:type="dxa"/>
        </w:trPr>
        <w:tc>
          <w:tcPr>
            <w:tcW w:w="0" w:type="auto"/>
            <w:vAlign w:val="center"/>
            <w:hideMark/>
          </w:tcPr>
          <w:p w14:paraId="7A02A70A" w14:textId="77777777" w:rsidR="00D67926" w:rsidRDefault="008D6FB8">
            <w:pPr>
              <w:rPr>
                <w:rFonts w:eastAsia="Times New Roman"/>
                <w:lang w:val="en-US"/>
              </w:rPr>
            </w:pPr>
            <w:r>
              <w:rPr>
                <w:rFonts w:eastAsia="Times New Roman"/>
                <w:b/>
                <w:bCs/>
                <w:lang w:val="en-US"/>
              </w:rPr>
              <w:t>Conformance.rest.security.certificate.blob</w:t>
            </w:r>
          </w:p>
        </w:tc>
        <w:tc>
          <w:tcPr>
            <w:tcW w:w="0" w:type="auto"/>
            <w:vAlign w:val="center"/>
            <w:hideMark/>
          </w:tcPr>
          <w:p w14:paraId="52CF321A" w14:textId="77777777" w:rsidR="00D67926" w:rsidRDefault="00D67926">
            <w:pPr>
              <w:rPr>
                <w:rFonts w:eastAsia="Times New Roman"/>
                <w:lang w:val="en-US"/>
              </w:rPr>
            </w:pPr>
          </w:p>
        </w:tc>
      </w:tr>
      <w:tr w:rsidR="00D67926" w14:paraId="6E69BBF1" w14:textId="77777777">
        <w:trPr>
          <w:divId w:val="279191413"/>
          <w:tblCellSpacing w:w="15" w:type="dxa"/>
        </w:trPr>
        <w:tc>
          <w:tcPr>
            <w:tcW w:w="0" w:type="auto"/>
            <w:vAlign w:val="center"/>
            <w:hideMark/>
          </w:tcPr>
          <w:p w14:paraId="39754C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FCA599" w14:textId="77777777" w:rsidR="00D67926" w:rsidRDefault="008D6FB8">
            <w:pPr>
              <w:rPr>
                <w:rFonts w:eastAsia="Times New Roman"/>
                <w:lang w:val="en-US"/>
              </w:rPr>
            </w:pPr>
            <w:r>
              <w:rPr>
                <w:rFonts w:eastAsia="Times New Roman"/>
                <w:lang w:val="en-US"/>
              </w:rPr>
              <w:t>Actual certificate</w:t>
            </w:r>
          </w:p>
        </w:tc>
      </w:tr>
      <w:tr w:rsidR="00D67926" w14:paraId="425BCF1C" w14:textId="77777777">
        <w:trPr>
          <w:divId w:val="279191413"/>
          <w:tblCellSpacing w:w="15" w:type="dxa"/>
        </w:trPr>
        <w:tc>
          <w:tcPr>
            <w:tcW w:w="0" w:type="auto"/>
            <w:vAlign w:val="center"/>
            <w:hideMark/>
          </w:tcPr>
          <w:p w14:paraId="695BF2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7F869C" w14:textId="77777777" w:rsidR="00D67926" w:rsidRDefault="008D6FB8">
            <w:pPr>
              <w:rPr>
                <w:rFonts w:eastAsia="Times New Roman"/>
                <w:lang w:val="en-US"/>
              </w:rPr>
            </w:pPr>
            <w:r>
              <w:rPr>
                <w:rFonts w:eastAsia="Times New Roman"/>
                <w:lang w:val="en-US"/>
              </w:rPr>
              <w:t>Actual certificate.</w:t>
            </w:r>
          </w:p>
        </w:tc>
      </w:tr>
      <w:tr w:rsidR="00D67926" w14:paraId="5989E96B" w14:textId="77777777">
        <w:trPr>
          <w:divId w:val="279191413"/>
          <w:tblCellSpacing w:w="15" w:type="dxa"/>
        </w:trPr>
        <w:tc>
          <w:tcPr>
            <w:tcW w:w="0" w:type="auto"/>
            <w:vAlign w:val="center"/>
            <w:hideMark/>
          </w:tcPr>
          <w:p w14:paraId="5725471A" w14:textId="77777777" w:rsidR="00D67926" w:rsidRDefault="008D6FB8">
            <w:pPr>
              <w:rPr>
                <w:rFonts w:eastAsia="Times New Roman"/>
                <w:lang w:val="en-US"/>
              </w:rPr>
            </w:pPr>
            <w:r>
              <w:rPr>
                <w:rFonts w:eastAsia="Times New Roman"/>
                <w:b/>
                <w:bCs/>
                <w:lang w:val="en-US"/>
              </w:rPr>
              <w:t>Conformance.rest.resource</w:t>
            </w:r>
          </w:p>
        </w:tc>
        <w:tc>
          <w:tcPr>
            <w:tcW w:w="0" w:type="auto"/>
            <w:vAlign w:val="center"/>
            <w:hideMark/>
          </w:tcPr>
          <w:p w14:paraId="4C2599CB" w14:textId="77777777" w:rsidR="00D67926" w:rsidRDefault="00D67926">
            <w:pPr>
              <w:rPr>
                <w:rFonts w:eastAsia="Times New Roman"/>
                <w:lang w:val="en-US"/>
              </w:rPr>
            </w:pPr>
          </w:p>
        </w:tc>
      </w:tr>
      <w:tr w:rsidR="00D67926" w14:paraId="074BB8AE" w14:textId="77777777">
        <w:trPr>
          <w:divId w:val="279191413"/>
          <w:tblCellSpacing w:w="15" w:type="dxa"/>
        </w:trPr>
        <w:tc>
          <w:tcPr>
            <w:tcW w:w="0" w:type="auto"/>
            <w:vAlign w:val="center"/>
            <w:hideMark/>
          </w:tcPr>
          <w:p w14:paraId="1ACCA4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D1D100" w14:textId="77777777" w:rsidR="00D67926" w:rsidRDefault="008D6FB8">
            <w:pPr>
              <w:rPr>
                <w:rFonts w:eastAsia="Times New Roman"/>
                <w:lang w:val="en-US"/>
              </w:rPr>
            </w:pPr>
            <w:r>
              <w:rPr>
                <w:rFonts w:eastAsia="Times New Roman"/>
                <w:lang w:val="en-US"/>
              </w:rPr>
              <w:t>Resource served on the REST interface</w:t>
            </w:r>
          </w:p>
        </w:tc>
      </w:tr>
      <w:tr w:rsidR="00D67926" w14:paraId="35DDDF7A" w14:textId="77777777">
        <w:trPr>
          <w:divId w:val="279191413"/>
          <w:tblCellSpacing w:w="15" w:type="dxa"/>
        </w:trPr>
        <w:tc>
          <w:tcPr>
            <w:tcW w:w="0" w:type="auto"/>
            <w:vAlign w:val="center"/>
            <w:hideMark/>
          </w:tcPr>
          <w:p w14:paraId="7EF8B0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8D3959" w14:textId="77777777" w:rsidR="00D67926" w:rsidRDefault="008D6FB8">
            <w:pPr>
              <w:rPr>
                <w:rFonts w:eastAsia="Times New Roman"/>
                <w:lang w:val="en-US"/>
              </w:rPr>
            </w:pPr>
            <w:r>
              <w:rPr>
                <w:rFonts w:eastAsia="Times New Roman"/>
                <w:lang w:val="en-US"/>
              </w:rPr>
              <w:t>A specification of the restful capabilities of the solution for a specific resource type.</w:t>
            </w:r>
          </w:p>
        </w:tc>
      </w:tr>
      <w:tr w:rsidR="00D67926" w14:paraId="3729460D" w14:textId="77777777">
        <w:trPr>
          <w:divId w:val="279191413"/>
          <w:tblCellSpacing w:w="15" w:type="dxa"/>
        </w:trPr>
        <w:tc>
          <w:tcPr>
            <w:tcW w:w="0" w:type="auto"/>
            <w:vAlign w:val="center"/>
            <w:hideMark/>
          </w:tcPr>
          <w:p w14:paraId="1BD3247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2B88BC" w14:textId="77777777" w:rsidR="00D67926" w:rsidRDefault="008D6FB8">
            <w:pPr>
              <w:rPr>
                <w:rFonts w:eastAsia="Times New Roman"/>
                <w:lang w:val="en-US"/>
              </w:rPr>
            </w:pPr>
            <w:r>
              <w:rPr>
                <w:rFonts w:eastAsia="Times New Roman"/>
                <w:lang w:val="en-US"/>
              </w:rPr>
              <w:t>Max of one repetition per resource type.</w:t>
            </w:r>
          </w:p>
        </w:tc>
      </w:tr>
      <w:tr w:rsidR="00D67926" w14:paraId="4E651DCE" w14:textId="77777777">
        <w:trPr>
          <w:divId w:val="279191413"/>
          <w:tblCellSpacing w:w="15" w:type="dxa"/>
        </w:trPr>
        <w:tc>
          <w:tcPr>
            <w:tcW w:w="0" w:type="auto"/>
            <w:vAlign w:val="center"/>
            <w:hideMark/>
          </w:tcPr>
          <w:p w14:paraId="45712B93"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1A191DA" w14:textId="77777777" w:rsidR="00D67926" w:rsidRDefault="008D6FB8">
            <w:pPr>
              <w:rPr>
                <w:rFonts w:eastAsia="Times New Roman"/>
                <w:lang w:val="en-US"/>
              </w:rPr>
            </w:pPr>
            <w:r>
              <w:rPr>
                <w:rFonts w:eastAsia="Times New Roman"/>
                <w:lang w:val="en-US"/>
              </w:rPr>
              <w:t>Operation codes must be unique in the context of a resource</w:t>
            </w:r>
          </w:p>
        </w:tc>
      </w:tr>
      <w:tr w:rsidR="00D67926" w14:paraId="1C2CA708" w14:textId="77777777">
        <w:trPr>
          <w:divId w:val="279191413"/>
          <w:tblCellSpacing w:w="15" w:type="dxa"/>
        </w:trPr>
        <w:tc>
          <w:tcPr>
            <w:tcW w:w="0" w:type="auto"/>
            <w:vAlign w:val="center"/>
            <w:hideMark/>
          </w:tcPr>
          <w:p w14:paraId="183537D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CACCC76" w14:textId="77777777" w:rsidR="00D67926" w:rsidRDefault="008D6FB8">
            <w:pPr>
              <w:rPr>
                <w:rFonts w:eastAsia="Times New Roman"/>
                <w:lang w:val="en-US"/>
              </w:rPr>
            </w:pPr>
            <w:r>
              <w:rPr>
                <w:rFonts w:eastAsia="Times New Roman"/>
                <w:lang w:val="en-US"/>
              </w:rPr>
              <w:t>Search parameter names must be unique in the context of a resource</w:t>
            </w:r>
          </w:p>
        </w:tc>
      </w:tr>
      <w:tr w:rsidR="00D67926" w14:paraId="6726916B" w14:textId="77777777">
        <w:trPr>
          <w:divId w:val="279191413"/>
          <w:tblCellSpacing w:w="15" w:type="dxa"/>
        </w:trPr>
        <w:tc>
          <w:tcPr>
            <w:tcW w:w="0" w:type="auto"/>
            <w:vAlign w:val="center"/>
            <w:hideMark/>
          </w:tcPr>
          <w:p w14:paraId="7810A16A" w14:textId="77777777" w:rsidR="00D67926" w:rsidRDefault="008D6FB8">
            <w:pPr>
              <w:rPr>
                <w:rFonts w:eastAsia="Times New Roman"/>
                <w:lang w:val="en-US"/>
              </w:rPr>
            </w:pPr>
            <w:r>
              <w:rPr>
                <w:rFonts w:eastAsia="Times New Roman"/>
                <w:b/>
                <w:bCs/>
                <w:lang w:val="en-US"/>
              </w:rPr>
              <w:t>Conformance.rest.resource.type</w:t>
            </w:r>
          </w:p>
        </w:tc>
        <w:tc>
          <w:tcPr>
            <w:tcW w:w="0" w:type="auto"/>
            <w:vAlign w:val="center"/>
            <w:hideMark/>
          </w:tcPr>
          <w:p w14:paraId="310D5299" w14:textId="77777777" w:rsidR="00D67926" w:rsidRDefault="00D67926">
            <w:pPr>
              <w:rPr>
                <w:rFonts w:eastAsia="Times New Roman"/>
                <w:lang w:val="en-US"/>
              </w:rPr>
            </w:pPr>
          </w:p>
        </w:tc>
      </w:tr>
      <w:tr w:rsidR="00D67926" w14:paraId="678E72B5" w14:textId="77777777">
        <w:trPr>
          <w:divId w:val="279191413"/>
          <w:tblCellSpacing w:w="15" w:type="dxa"/>
        </w:trPr>
        <w:tc>
          <w:tcPr>
            <w:tcW w:w="0" w:type="auto"/>
            <w:vAlign w:val="center"/>
            <w:hideMark/>
          </w:tcPr>
          <w:p w14:paraId="4DA5AD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0D76AB" w14:textId="77777777" w:rsidR="00D67926" w:rsidRDefault="008D6FB8">
            <w:pPr>
              <w:rPr>
                <w:rFonts w:eastAsia="Times New Roman"/>
                <w:lang w:val="en-US"/>
              </w:rPr>
            </w:pPr>
            <w:r>
              <w:rPr>
                <w:rFonts w:eastAsia="Times New Roman"/>
                <w:lang w:val="en-US"/>
              </w:rPr>
              <w:t>A resource type that is supported</w:t>
            </w:r>
          </w:p>
        </w:tc>
      </w:tr>
      <w:tr w:rsidR="00D67926" w14:paraId="31DAFBCB" w14:textId="77777777">
        <w:trPr>
          <w:divId w:val="279191413"/>
          <w:tblCellSpacing w:w="15" w:type="dxa"/>
        </w:trPr>
        <w:tc>
          <w:tcPr>
            <w:tcW w:w="0" w:type="auto"/>
            <w:vAlign w:val="center"/>
            <w:hideMark/>
          </w:tcPr>
          <w:p w14:paraId="5ED37B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43E5FC" w14:textId="77777777" w:rsidR="00D67926" w:rsidRDefault="008D6FB8">
            <w:pPr>
              <w:rPr>
                <w:rFonts w:eastAsia="Times New Roman"/>
                <w:lang w:val="en-US"/>
              </w:rPr>
            </w:pPr>
            <w:r>
              <w:rPr>
                <w:rFonts w:eastAsia="Times New Roman"/>
                <w:lang w:val="en-US"/>
              </w:rPr>
              <w:t>A type of resource exposed via the restful interface.</w:t>
            </w:r>
          </w:p>
        </w:tc>
      </w:tr>
      <w:tr w:rsidR="00D67926" w14:paraId="3D35E04D" w14:textId="77777777">
        <w:trPr>
          <w:divId w:val="279191413"/>
          <w:tblCellSpacing w:w="15" w:type="dxa"/>
        </w:trPr>
        <w:tc>
          <w:tcPr>
            <w:tcW w:w="0" w:type="auto"/>
            <w:vAlign w:val="center"/>
            <w:hideMark/>
          </w:tcPr>
          <w:p w14:paraId="38FA6F5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A8E3937"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011C2A51" w14:textId="77777777">
        <w:trPr>
          <w:divId w:val="279191413"/>
          <w:tblCellSpacing w:w="15" w:type="dxa"/>
        </w:trPr>
        <w:tc>
          <w:tcPr>
            <w:tcW w:w="0" w:type="auto"/>
            <w:vAlign w:val="center"/>
            <w:hideMark/>
          </w:tcPr>
          <w:p w14:paraId="56EAC469" w14:textId="77777777" w:rsidR="00D67926" w:rsidRDefault="008D6FB8">
            <w:pPr>
              <w:rPr>
                <w:rFonts w:eastAsia="Times New Roman"/>
                <w:lang w:val="en-US"/>
              </w:rPr>
            </w:pPr>
            <w:r>
              <w:rPr>
                <w:rFonts w:eastAsia="Times New Roman"/>
                <w:b/>
                <w:bCs/>
                <w:lang w:val="en-US"/>
              </w:rPr>
              <w:t>Conformance.rest.resource.profile</w:t>
            </w:r>
          </w:p>
        </w:tc>
        <w:tc>
          <w:tcPr>
            <w:tcW w:w="0" w:type="auto"/>
            <w:vAlign w:val="center"/>
            <w:hideMark/>
          </w:tcPr>
          <w:p w14:paraId="077DD334" w14:textId="77777777" w:rsidR="00D67926" w:rsidRDefault="00D67926">
            <w:pPr>
              <w:rPr>
                <w:rFonts w:eastAsia="Times New Roman"/>
                <w:lang w:val="en-US"/>
              </w:rPr>
            </w:pPr>
          </w:p>
        </w:tc>
      </w:tr>
      <w:tr w:rsidR="00D67926" w14:paraId="67121F51" w14:textId="77777777">
        <w:trPr>
          <w:divId w:val="279191413"/>
          <w:tblCellSpacing w:w="15" w:type="dxa"/>
        </w:trPr>
        <w:tc>
          <w:tcPr>
            <w:tcW w:w="0" w:type="auto"/>
            <w:vAlign w:val="center"/>
            <w:hideMark/>
          </w:tcPr>
          <w:p w14:paraId="309010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CD9677" w14:textId="77777777" w:rsidR="00D67926" w:rsidRDefault="008D6FB8">
            <w:pPr>
              <w:rPr>
                <w:rFonts w:eastAsia="Times New Roman"/>
                <w:lang w:val="en-US"/>
              </w:rPr>
            </w:pPr>
            <w:r>
              <w:rPr>
                <w:rFonts w:eastAsia="Times New Roman"/>
                <w:lang w:val="en-US"/>
              </w:rPr>
              <w:t>Base System profile for all uses of resource</w:t>
            </w:r>
          </w:p>
        </w:tc>
      </w:tr>
      <w:tr w:rsidR="00D67926" w14:paraId="6D621FAD" w14:textId="77777777">
        <w:trPr>
          <w:divId w:val="279191413"/>
          <w:tblCellSpacing w:w="15" w:type="dxa"/>
        </w:trPr>
        <w:tc>
          <w:tcPr>
            <w:tcW w:w="0" w:type="auto"/>
            <w:vAlign w:val="center"/>
            <w:hideMark/>
          </w:tcPr>
          <w:p w14:paraId="3D4864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55531C" w14:textId="77777777" w:rsidR="00D67926" w:rsidRDefault="008D6FB8">
            <w:pPr>
              <w:rPr>
                <w:rFonts w:eastAsia="Times New Roman"/>
                <w:lang w:val="en-US"/>
              </w:rPr>
            </w:pPr>
            <w:r>
              <w:rPr>
                <w:rFonts w:eastAsia="Times New Roman"/>
                <w:lang w:val="en-US"/>
              </w:rPr>
              <w:t xml:space="preserve">A specification of the profile that describes the solution's overall support for the resource, including any constraints on cardinality, bindings, lengths or other limitations. See further </w:t>
            </w:r>
            <w:r>
              <w:rPr>
                <w:rFonts w:eastAsia="Times New Roman"/>
                <w:lang w:val="en-US"/>
              </w:rPr>
              <w:lastRenderedPageBreak/>
              <w:t xml:space="preserve">discussion in [Using </w:t>
            </w:r>
            <w:proofErr w:type="gramStart"/>
            <w:r>
              <w:rPr>
                <w:rFonts w:eastAsia="Times New Roman"/>
                <w:lang w:val="en-US"/>
              </w:rPr>
              <w:t>Profiles]{</w:t>
            </w:r>
            <w:proofErr w:type="gramEnd"/>
            <w:r>
              <w:rPr>
                <w:rFonts w:eastAsia="Times New Roman"/>
                <w:lang w:val="en-US"/>
              </w:rPr>
              <w:t xml:space="preserve">profiling.html#profile-uses}. </w:t>
            </w:r>
          </w:p>
        </w:tc>
      </w:tr>
      <w:tr w:rsidR="00D67926" w14:paraId="0D82BE59" w14:textId="77777777">
        <w:trPr>
          <w:divId w:val="279191413"/>
          <w:tblCellSpacing w:w="15" w:type="dxa"/>
        </w:trPr>
        <w:tc>
          <w:tcPr>
            <w:tcW w:w="0" w:type="auto"/>
            <w:vAlign w:val="center"/>
            <w:hideMark/>
          </w:tcPr>
          <w:p w14:paraId="68662D20"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32DE1970" w14:textId="77777777" w:rsidR="00D67926" w:rsidRDefault="008D6FB8">
            <w:pPr>
              <w:rPr>
                <w:rFonts w:eastAsia="Times New Roman"/>
                <w:lang w:val="en-US"/>
              </w:rPr>
            </w:pPr>
            <w:r>
              <w:rPr>
                <w:rFonts w:eastAsia="Times New Roman"/>
                <w:lang w:val="en-US"/>
              </w:rPr>
              <w:t>The profile applies to all resources of this type - i.e. it is the superset of what is supported by the system.</w:t>
            </w:r>
          </w:p>
        </w:tc>
      </w:tr>
      <w:tr w:rsidR="00D67926" w14:paraId="7D81CBAF" w14:textId="77777777">
        <w:trPr>
          <w:divId w:val="279191413"/>
          <w:tblCellSpacing w:w="15" w:type="dxa"/>
        </w:trPr>
        <w:tc>
          <w:tcPr>
            <w:tcW w:w="0" w:type="auto"/>
            <w:vAlign w:val="center"/>
            <w:hideMark/>
          </w:tcPr>
          <w:p w14:paraId="6BCD1BF2" w14:textId="77777777" w:rsidR="00D67926" w:rsidRDefault="008D6FB8">
            <w:pPr>
              <w:rPr>
                <w:rFonts w:eastAsia="Times New Roman"/>
                <w:lang w:val="en-US"/>
              </w:rPr>
            </w:pPr>
            <w:r>
              <w:rPr>
                <w:rFonts w:eastAsia="Times New Roman"/>
                <w:b/>
                <w:bCs/>
                <w:lang w:val="en-US"/>
              </w:rPr>
              <w:t>Conformance.rest.resource.interaction</w:t>
            </w:r>
          </w:p>
        </w:tc>
        <w:tc>
          <w:tcPr>
            <w:tcW w:w="0" w:type="auto"/>
            <w:vAlign w:val="center"/>
            <w:hideMark/>
          </w:tcPr>
          <w:p w14:paraId="36B5F4EC" w14:textId="77777777" w:rsidR="00D67926" w:rsidRDefault="00D67926">
            <w:pPr>
              <w:rPr>
                <w:rFonts w:eastAsia="Times New Roman"/>
                <w:lang w:val="en-US"/>
              </w:rPr>
            </w:pPr>
          </w:p>
        </w:tc>
      </w:tr>
      <w:tr w:rsidR="00D67926" w14:paraId="603DB24D" w14:textId="77777777">
        <w:trPr>
          <w:divId w:val="279191413"/>
          <w:tblCellSpacing w:w="15" w:type="dxa"/>
        </w:trPr>
        <w:tc>
          <w:tcPr>
            <w:tcW w:w="0" w:type="auto"/>
            <w:vAlign w:val="center"/>
            <w:hideMark/>
          </w:tcPr>
          <w:p w14:paraId="777003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42C9A0" w14:textId="77777777" w:rsidR="00D67926" w:rsidRDefault="008D6FB8">
            <w:pPr>
              <w:rPr>
                <w:rFonts w:eastAsia="Times New Roman"/>
                <w:lang w:val="en-US"/>
              </w:rPr>
            </w:pPr>
            <w:r>
              <w:rPr>
                <w:rFonts w:eastAsia="Times New Roman"/>
                <w:lang w:val="en-US"/>
              </w:rPr>
              <w:t>What operations are supported?</w:t>
            </w:r>
          </w:p>
        </w:tc>
      </w:tr>
      <w:tr w:rsidR="00D67926" w14:paraId="4AA6C7CC" w14:textId="77777777">
        <w:trPr>
          <w:divId w:val="279191413"/>
          <w:tblCellSpacing w:w="15" w:type="dxa"/>
        </w:trPr>
        <w:tc>
          <w:tcPr>
            <w:tcW w:w="0" w:type="auto"/>
            <w:vAlign w:val="center"/>
            <w:hideMark/>
          </w:tcPr>
          <w:p w14:paraId="39EE10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EDD239" w14:textId="77777777" w:rsidR="00D67926" w:rsidRDefault="008D6FB8">
            <w:pPr>
              <w:rPr>
                <w:rFonts w:eastAsia="Times New Roman"/>
                <w:lang w:val="en-US"/>
              </w:rPr>
            </w:pPr>
            <w:r>
              <w:rPr>
                <w:rFonts w:eastAsia="Times New Roman"/>
                <w:lang w:val="en-US"/>
              </w:rPr>
              <w:t>Identifies a restful operation supported by the solution.</w:t>
            </w:r>
          </w:p>
        </w:tc>
      </w:tr>
      <w:tr w:rsidR="00D67926" w14:paraId="48A598D1" w14:textId="77777777">
        <w:trPr>
          <w:divId w:val="279191413"/>
          <w:tblCellSpacing w:w="15" w:type="dxa"/>
        </w:trPr>
        <w:tc>
          <w:tcPr>
            <w:tcW w:w="0" w:type="auto"/>
            <w:vAlign w:val="center"/>
            <w:hideMark/>
          </w:tcPr>
          <w:p w14:paraId="7B4BB6F2" w14:textId="77777777" w:rsidR="00D67926" w:rsidRDefault="008D6FB8">
            <w:pPr>
              <w:rPr>
                <w:rFonts w:eastAsia="Times New Roman"/>
                <w:lang w:val="en-US"/>
              </w:rPr>
            </w:pPr>
            <w:r>
              <w:rPr>
                <w:rFonts w:eastAsia="Times New Roman"/>
                <w:b/>
                <w:bCs/>
                <w:lang w:val="en-US"/>
              </w:rPr>
              <w:t>Conformance.rest.resource.interaction.code</w:t>
            </w:r>
          </w:p>
        </w:tc>
        <w:tc>
          <w:tcPr>
            <w:tcW w:w="0" w:type="auto"/>
            <w:vAlign w:val="center"/>
            <w:hideMark/>
          </w:tcPr>
          <w:p w14:paraId="22B659F4" w14:textId="77777777" w:rsidR="00D67926" w:rsidRDefault="00D67926">
            <w:pPr>
              <w:rPr>
                <w:rFonts w:eastAsia="Times New Roman"/>
                <w:lang w:val="en-US"/>
              </w:rPr>
            </w:pPr>
          </w:p>
        </w:tc>
      </w:tr>
      <w:tr w:rsidR="00D67926" w14:paraId="2F916860" w14:textId="77777777">
        <w:trPr>
          <w:divId w:val="279191413"/>
          <w:tblCellSpacing w:w="15" w:type="dxa"/>
        </w:trPr>
        <w:tc>
          <w:tcPr>
            <w:tcW w:w="0" w:type="auto"/>
            <w:vAlign w:val="center"/>
            <w:hideMark/>
          </w:tcPr>
          <w:p w14:paraId="13E466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2D43DE" w14:textId="77777777" w:rsidR="00D67926" w:rsidRDefault="008D6FB8">
            <w:pPr>
              <w:rPr>
                <w:rFonts w:eastAsia="Times New Roman"/>
                <w:lang w:val="en-US"/>
              </w:rPr>
            </w:pPr>
            <w:r>
              <w:rPr>
                <w:rFonts w:eastAsia="Times New Roman"/>
                <w:lang w:val="en-US"/>
              </w:rPr>
              <w:t>Coded identifier of the operation, supported by the system resource.</w:t>
            </w:r>
          </w:p>
        </w:tc>
      </w:tr>
      <w:tr w:rsidR="00D67926" w14:paraId="58AA5BB5" w14:textId="77777777">
        <w:trPr>
          <w:divId w:val="279191413"/>
          <w:tblCellSpacing w:w="15" w:type="dxa"/>
        </w:trPr>
        <w:tc>
          <w:tcPr>
            <w:tcW w:w="0" w:type="auto"/>
            <w:vAlign w:val="center"/>
            <w:hideMark/>
          </w:tcPr>
          <w:p w14:paraId="785E04B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9E7B227" w14:textId="77777777" w:rsidR="00D67926" w:rsidRDefault="008D6FB8">
            <w:pPr>
              <w:rPr>
                <w:rFonts w:eastAsia="Times New Roman"/>
                <w:lang w:val="en-US"/>
              </w:rPr>
            </w:pPr>
            <w:r>
              <w:rPr>
                <w:rFonts w:eastAsia="Times New Roman"/>
                <w:lang w:val="en-US"/>
              </w:rPr>
              <w:t>Operations supported by REST at the type or instance level</w:t>
            </w:r>
          </w:p>
        </w:tc>
      </w:tr>
      <w:tr w:rsidR="00D67926" w14:paraId="09D756D5" w14:textId="77777777">
        <w:trPr>
          <w:divId w:val="279191413"/>
          <w:tblCellSpacing w:w="15" w:type="dxa"/>
        </w:trPr>
        <w:tc>
          <w:tcPr>
            <w:tcW w:w="0" w:type="auto"/>
            <w:vAlign w:val="center"/>
            <w:hideMark/>
          </w:tcPr>
          <w:p w14:paraId="1A8D0AEB" w14:textId="77777777" w:rsidR="00D67926" w:rsidRDefault="008D6FB8">
            <w:pPr>
              <w:rPr>
                <w:rFonts w:eastAsia="Times New Roman"/>
                <w:lang w:val="en-US"/>
              </w:rPr>
            </w:pPr>
            <w:r>
              <w:rPr>
                <w:rFonts w:eastAsia="Times New Roman"/>
                <w:b/>
                <w:bCs/>
                <w:lang w:val="en-US"/>
              </w:rPr>
              <w:t>Conformance.rest.resource.interaction.documentation</w:t>
            </w:r>
          </w:p>
        </w:tc>
        <w:tc>
          <w:tcPr>
            <w:tcW w:w="0" w:type="auto"/>
            <w:vAlign w:val="center"/>
            <w:hideMark/>
          </w:tcPr>
          <w:p w14:paraId="2FE89CE2" w14:textId="77777777" w:rsidR="00D67926" w:rsidRDefault="00D67926">
            <w:pPr>
              <w:rPr>
                <w:rFonts w:eastAsia="Times New Roman"/>
                <w:lang w:val="en-US"/>
              </w:rPr>
            </w:pPr>
          </w:p>
        </w:tc>
      </w:tr>
      <w:tr w:rsidR="00D67926" w14:paraId="37EEA3D3" w14:textId="77777777">
        <w:trPr>
          <w:divId w:val="279191413"/>
          <w:tblCellSpacing w:w="15" w:type="dxa"/>
        </w:trPr>
        <w:tc>
          <w:tcPr>
            <w:tcW w:w="0" w:type="auto"/>
            <w:vAlign w:val="center"/>
            <w:hideMark/>
          </w:tcPr>
          <w:p w14:paraId="252ADC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678F3A" w14:textId="77777777" w:rsidR="00D67926" w:rsidRDefault="008D6FB8">
            <w:pPr>
              <w:rPr>
                <w:rFonts w:eastAsia="Times New Roman"/>
                <w:lang w:val="en-US"/>
              </w:rPr>
            </w:pPr>
            <w:r>
              <w:rPr>
                <w:rFonts w:eastAsia="Times New Roman"/>
                <w:lang w:val="en-US"/>
              </w:rPr>
              <w:t>Anything special about operation behavior</w:t>
            </w:r>
          </w:p>
        </w:tc>
      </w:tr>
      <w:tr w:rsidR="00D67926" w14:paraId="665BA9A4" w14:textId="77777777">
        <w:trPr>
          <w:divId w:val="279191413"/>
          <w:tblCellSpacing w:w="15" w:type="dxa"/>
        </w:trPr>
        <w:tc>
          <w:tcPr>
            <w:tcW w:w="0" w:type="auto"/>
            <w:vAlign w:val="center"/>
            <w:hideMark/>
          </w:tcPr>
          <w:p w14:paraId="590FA3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119A5C" w14:textId="77777777" w:rsidR="00D67926" w:rsidRDefault="008D6FB8">
            <w:pPr>
              <w:rPr>
                <w:rFonts w:eastAsia="Times New Roman"/>
                <w:lang w:val="en-US"/>
              </w:rPr>
            </w:pPr>
            <w:r>
              <w:rPr>
                <w:rFonts w:eastAsia="Times New Roman"/>
                <w:lang w:val="en-US"/>
              </w:rPr>
              <w:t xml:space="preserve">Guidance specific to the implementation of this operation, such as 'delete is a logical delete' or 'updates are only allowed with version id' or 'creates permitted from pre-authorized certificates only'. </w:t>
            </w:r>
          </w:p>
        </w:tc>
      </w:tr>
      <w:tr w:rsidR="00D67926" w14:paraId="0DE1B511" w14:textId="77777777">
        <w:trPr>
          <w:divId w:val="279191413"/>
          <w:tblCellSpacing w:w="15" w:type="dxa"/>
        </w:trPr>
        <w:tc>
          <w:tcPr>
            <w:tcW w:w="0" w:type="auto"/>
            <w:vAlign w:val="center"/>
            <w:hideMark/>
          </w:tcPr>
          <w:p w14:paraId="6587D9D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BCB7BE" w14:textId="77777777" w:rsidR="00D67926" w:rsidRDefault="008D6FB8">
            <w:pPr>
              <w:rPr>
                <w:rFonts w:eastAsia="Times New Roman"/>
                <w:lang w:val="en-US"/>
              </w:rPr>
            </w:pPr>
            <w:r>
              <w:rPr>
                <w:rFonts w:eastAsia="Times New Roman"/>
                <w:lang w:val="en-US"/>
              </w:rPr>
              <w:t xml:space="preserve">REST allows a degree of variability in the implementation of RESTful solutions that is useful for exchange partners to be aware of. </w:t>
            </w:r>
          </w:p>
        </w:tc>
      </w:tr>
      <w:tr w:rsidR="00D67926" w14:paraId="49E635CD" w14:textId="77777777">
        <w:trPr>
          <w:divId w:val="279191413"/>
          <w:tblCellSpacing w:w="15" w:type="dxa"/>
        </w:trPr>
        <w:tc>
          <w:tcPr>
            <w:tcW w:w="0" w:type="auto"/>
            <w:vAlign w:val="center"/>
            <w:hideMark/>
          </w:tcPr>
          <w:p w14:paraId="26EBF3C4" w14:textId="77777777" w:rsidR="00D67926" w:rsidRDefault="008D6FB8">
            <w:pPr>
              <w:rPr>
                <w:rFonts w:eastAsia="Times New Roman"/>
                <w:lang w:val="en-US"/>
              </w:rPr>
            </w:pPr>
            <w:r>
              <w:rPr>
                <w:rFonts w:eastAsia="Times New Roman"/>
                <w:b/>
                <w:bCs/>
                <w:lang w:val="en-US"/>
              </w:rPr>
              <w:t>Conformance.rest.resource.versioning</w:t>
            </w:r>
          </w:p>
        </w:tc>
        <w:tc>
          <w:tcPr>
            <w:tcW w:w="0" w:type="auto"/>
            <w:vAlign w:val="center"/>
            <w:hideMark/>
          </w:tcPr>
          <w:p w14:paraId="44F36E95" w14:textId="77777777" w:rsidR="00D67926" w:rsidRDefault="00D67926">
            <w:pPr>
              <w:rPr>
                <w:rFonts w:eastAsia="Times New Roman"/>
                <w:lang w:val="en-US"/>
              </w:rPr>
            </w:pPr>
          </w:p>
        </w:tc>
      </w:tr>
      <w:tr w:rsidR="00D67926" w14:paraId="6A203FB3" w14:textId="77777777">
        <w:trPr>
          <w:divId w:val="279191413"/>
          <w:tblCellSpacing w:w="15" w:type="dxa"/>
        </w:trPr>
        <w:tc>
          <w:tcPr>
            <w:tcW w:w="0" w:type="auto"/>
            <w:vAlign w:val="center"/>
            <w:hideMark/>
          </w:tcPr>
          <w:p w14:paraId="1FAAD3F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935491" w14:textId="77777777" w:rsidR="00D67926" w:rsidRDefault="008D6FB8">
            <w:pPr>
              <w:rPr>
                <w:rFonts w:eastAsia="Times New Roman"/>
                <w:lang w:val="en-US"/>
              </w:rPr>
            </w:pPr>
            <w:r>
              <w:rPr>
                <w:rFonts w:eastAsia="Times New Roman"/>
                <w:lang w:val="en-US"/>
              </w:rPr>
              <w:t xml:space="preserve">This field is set to no-version to specify that the system does not support (server) or use (client) versioning for this resource type. If this has some other value, the server must at least correctly track and populate the versionId meta-property on resources. If the value is 'versioned-update', then the server supports all the versioning features, including using e-tags for version integrity in the API. </w:t>
            </w:r>
          </w:p>
        </w:tc>
      </w:tr>
      <w:tr w:rsidR="00D67926" w14:paraId="7A358427" w14:textId="77777777">
        <w:trPr>
          <w:divId w:val="279191413"/>
          <w:tblCellSpacing w:w="15" w:type="dxa"/>
        </w:trPr>
        <w:tc>
          <w:tcPr>
            <w:tcW w:w="0" w:type="auto"/>
            <w:vAlign w:val="center"/>
            <w:hideMark/>
          </w:tcPr>
          <w:p w14:paraId="7238AE2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7D5514" w14:textId="77777777" w:rsidR="00D67926" w:rsidRDefault="008D6FB8">
            <w:pPr>
              <w:rPr>
                <w:rFonts w:eastAsia="Times New Roman"/>
                <w:lang w:val="en-US"/>
              </w:rPr>
            </w:pPr>
            <w:r>
              <w:rPr>
                <w:rFonts w:eastAsia="Times New Roman"/>
                <w:lang w:val="en-US"/>
              </w:rPr>
              <w:t>If a server supports versionIds correctly, it SHOULD support vread too, but is not required to do so.</w:t>
            </w:r>
          </w:p>
        </w:tc>
      </w:tr>
      <w:tr w:rsidR="00D67926" w14:paraId="144423F4" w14:textId="77777777">
        <w:trPr>
          <w:divId w:val="279191413"/>
          <w:tblCellSpacing w:w="15" w:type="dxa"/>
        </w:trPr>
        <w:tc>
          <w:tcPr>
            <w:tcW w:w="0" w:type="auto"/>
            <w:vAlign w:val="center"/>
            <w:hideMark/>
          </w:tcPr>
          <w:p w14:paraId="721BCC98"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2F84C9F2" w14:textId="77777777" w:rsidR="00D67926" w:rsidRDefault="008D6FB8">
            <w:pPr>
              <w:rPr>
                <w:rFonts w:eastAsia="Times New Roman"/>
                <w:lang w:val="en-US"/>
              </w:rPr>
            </w:pPr>
            <w:r>
              <w:rPr>
                <w:rFonts w:eastAsia="Times New Roman"/>
                <w:lang w:val="en-US"/>
              </w:rPr>
              <w:t>How the system supports versioning for a resource</w:t>
            </w:r>
          </w:p>
        </w:tc>
      </w:tr>
      <w:tr w:rsidR="00D67926" w14:paraId="5C80B49D" w14:textId="77777777">
        <w:trPr>
          <w:divId w:val="279191413"/>
          <w:tblCellSpacing w:w="15" w:type="dxa"/>
        </w:trPr>
        <w:tc>
          <w:tcPr>
            <w:tcW w:w="0" w:type="auto"/>
            <w:vAlign w:val="center"/>
            <w:hideMark/>
          </w:tcPr>
          <w:p w14:paraId="152415B8" w14:textId="77777777" w:rsidR="00D67926" w:rsidRDefault="008D6FB8">
            <w:pPr>
              <w:rPr>
                <w:rFonts w:eastAsia="Times New Roman"/>
                <w:lang w:val="en-US"/>
              </w:rPr>
            </w:pPr>
            <w:r>
              <w:rPr>
                <w:rFonts w:eastAsia="Times New Roman"/>
                <w:b/>
                <w:bCs/>
                <w:lang w:val="en-US"/>
              </w:rPr>
              <w:t>Conformance.rest.resource.readHistory</w:t>
            </w:r>
          </w:p>
        </w:tc>
        <w:tc>
          <w:tcPr>
            <w:tcW w:w="0" w:type="auto"/>
            <w:vAlign w:val="center"/>
            <w:hideMark/>
          </w:tcPr>
          <w:p w14:paraId="2461F1A9" w14:textId="77777777" w:rsidR="00D67926" w:rsidRDefault="00D67926">
            <w:pPr>
              <w:rPr>
                <w:rFonts w:eastAsia="Times New Roman"/>
                <w:lang w:val="en-US"/>
              </w:rPr>
            </w:pPr>
          </w:p>
        </w:tc>
      </w:tr>
      <w:tr w:rsidR="00D67926" w14:paraId="0E483F91" w14:textId="77777777">
        <w:trPr>
          <w:divId w:val="279191413"/>
          <w:tblCellSpacing w:w="15" w:type="dxa"/>
        </w:trPr>
        <w:tc>
          <w:tcPr>
            <w:tcW w:w="0" w:type="auto"/>
            <w:vAlign w:val="center"/>
            <w:hideMark/>
          </w:tcPr>
          <w:p w14:paraId="509DCB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880C2F" w14:textId="77777777" w:rsidR="00D67926" w:rsidRDefault="008D6FB8">
            <w:pPr>
              <w:rPr>
                <w:rFonts w:eastAsia="Times New Roman"/>
                <w:lang w:val="en-US"/>
              </w:rPr>
            </w:pPr>
            <w:r>
              <w:rPr>
                <w:rFonts w:eastAsia="Times New Roman"/>
                <w:lang w:val="en-US"/>
              </w:rPr>
              <w:t>Whether vRead can return past versions</w:t>
            </w:r>
          </w:p>
        </w:tc>
      </w:tr>
      <w:tr w:rsidR="00D67926" w14:paraId="4DCDAC85" w14:textId="77777777">
        <w:trPr>
          <w:divId w:val="279191413"/>
          <w:tblCellSpacing w:w="15" w:type="dxa"/>
        </w:trPr>
        <w:tc>
          <w:tcPr>
            <w:tcW w:w="0" w:type="auto"/>
            <w:vAlign w:val="center"/>
            <w:hideMark/>
          </w:tcPr>
          <w:p w14:paraId="04BB65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1ED492" w14:textId="77777777" w:rsidR="00D67926" w:rsidRDefault="008D6FB8">
            <w:pPr>
              <w:rPr>
                <w:rFonts w:eastAsia="Times New Roman"/>
                <w:lang w:val="en-US"/>
              </w:rPr>
            </w:pPr>
            <w:r>
              <w:rPr>
                <w:rFonts w:eastAsia="Times New Roman"/>
                <w:lang w:val="en-US"/>
              </w:rPr>
              <w:t>A flag for whether the server is able to return past versions as part of the vRead operation.</w:t>
            </w:r>
          </w:p>
        </w:tc>
      </w:tr>
      <w:tr w:rsidR="00D67926" w14:paraId="4FBBFC51" w14:textId="77777777">
        <w:trPr>
          <w:divId w:val="279191413"/>
          <w:tblCellSpacing w:w="15" w:type="dxa"/>
        </w:trPr>
        <w:tc>
          <w:tcPr>
            <w:tcW w:w="0" w:type="auto"/>
            <w:vAlign w:val="center"/>
            <w:hideMark/>
          </w:tcPr>
          <w:p w14:paraId="66604F1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7C73153" w14:textId="77777777" w:rsidR="00D67926" w:rsidRDefault="008D6FB8">
            <w:pPr>
              <w:rPr>
                <w:rFonts w:eastAsia="Times New Roman"/>
                <w:lang w:val="en-US"/>
              </w:rPr>
            </w:pPr>
            <w:r>
              <w:rPr>
                <w:rFonts w:eastAsia="Times New Roman"/>
                <w:lang w:val="en-US"/>
              </w:rPr>
              <w:t>It is useful to support the vRead operation for current operations, even if past versions aren't available.</w:t>
            </w:r>
          </w:p>
        </w:tc>
      </w:tr>
      <w:tr w:rsidR="00D67926" w14:paraId="1C0A9674" w14:textId="77777777">
        <w:trPr>
          <w:divId w:val="279191413"/>
          <w:tblCellSpacing w:w="15" w:type="dxa"/>
        </w:trPr>
        <w:tc>
          <w:tcPr>
            <w:tcW w:w="0" w:type="auto"/>
            <w:vAlign w:val="center"/>
            <w:hideMark/>
          </w:tcPr>
          <w:p w14:paraId="79CB8DFB" w14:textId="77777777" w:rsidR="00D67926" w:rsidRDefault="008D6FB8">
            <w:pPr>
              <w:rPr>
                <w:rFonts w:eastAsia="Times New Roman"/>
                <w:lang w:val="en-US"/>
              </w:rPr>
            </w:pPr>
            <w:r>
              <w:rPr>
                <w:rFonts w:eastAsia="Times New Roman"/>
                <w:b/>
                <w:bCs/>
                <w:lang w:val="en-US"/>
              </w:rPr>
              <w:t>Conformance.rest.resource.updateCreate</w:t>
            </w:r>
          </w:p>
        </w:tc>
        <w:tc>
          <w:tcPr>
            <w:tcW w:w="0" w:type="auto"/>
            <w:vAlign w:val="center"/>
            <w:hideMark/>
          </w:tcPr>
          <w:p w14:paraId="1112DF3B" w14:textId="77777777" w:rsidR="00D67926" w:rsidRDefault="00D67926">
            <w:pPr>
              <w:rPr>
                <w:rFonts w:eastAsia="Times New Roman"/>
                <w:lang w:val="en-US"/>
              </w:rPr>
            </w:pPr>
          </w:p>
        </w:tc>
      </w:tr>
      <w:tr w:rsidR="00D67926" w14:paraId="7C46C043" w14:textId="77777777">
        <w:trPr>
          <w:divId w:val="279191413"/>
          <w:tblCellSpacing w:w="15" w:type="dxa"/>
        </w:trPr>
        <w:tc>
          <w:tcPr>
            <w:tcW w:w="0" w:type="auto"/>
            <w:vAlign w:val="center"/>
            <w:hideMark/>
          </w:tcPr>
          <w:p w14:paraId="5D3AA6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15255A" w14:textId="77777777" w:rsidR="00D67926" w:rsidRDefault="008D6FB8">
            <w:pPr>
              <w:rPr>
                <w:rFonts w:eastAsia="Times New Roman"/>
                <w:lang w:val="en-US"/>
              </w:rPr>
            </w:pPr>
            <w:r>
              <w:rPr>
                <w:rFonts w:eastAsia="Times New Roman"/>
                <w:lang w:val="en-US"/>
              </w:rPr>
              <w:t>If update can commit to a new identity</w:t>
            </w:r>
          </w:p>
        </w:tc>
      </w:tr>
      <w:tr w:rsidR="00D67926" w14:paraId="3175A57B" w14:textId="77777777">
        <w:trPr>
          <w:divId w:val="279191413"/>
          <w:tblCellSpacing w:w="15" w:type="dxa"/>
        </w:trPr>
        <w:tc>
          <w:tcPr>
            <w:tcW w:w="0" w:type="auto"/>
            <w:vAlign w:val="center"/>
            <w:hideMark/>
          </w:tcPr>
          <w:p w14:paraId="414AD0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403D1E" w14:textId="77777777" w:rsidR="00D67926" w:rsidRDefault="008D6FB8">
            <w:pPr>
              <w:rPr>
                <w:rFonts w:eastAsia="Times New Roman"/>
                <w:lang w:val="en-US"/>
              </w:rPr>
            </w:pPr>
            <w:r>
              <w:rPr>
                <w:rFonts w:eastAsia="Times New Roman"/>
                <w:lang w:val="en-US"/>
              </w:rPr>
              <w:t xml:space="preserve">A flag to indicate that the server allows or needs to allow the client to create new identities on the server (e.g. that is, the client PUTs to a location where there is no existing resource). Allowing this operation means that the server allows the client to create new identities on the server. </w:t>
            </w:r>
          </w:p>
        </w:tc>
      </w:tr>
      <w:tr w:rsidR="00D67926" w14:paraId="0ACCDD04" w14:textId="77777777">
        <w:trPr>
          <w:divId w:val="279191413"/>
          <w:tblCellSpacing w:w="15" w:type="dxa"/>
        </w:trPr>
        <w:tc>
          <w:tcPr>
            <w:tcW w:w="0" w:type="auto"/>
            <w:vAlign w:val="center"/>
            <w:hideMark/>
          </w:tcPr>
          <w:p w14:paraId="095A23A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16411D" w14:textId="77777777" w:rsidR="00D67926" w:rsidRDefault="008D6FB8">
            <w:pPr>
              <w:rPr>
                <w:rFonts w:eastAsia="Times New Roman"/>
                <w:lang w:val="en-US"/>
              </w:rPr>
            </w:pPr>
            <w:r>
              <w:rPr>
                <w:rFonts w:eastAsia="Times New Roman"/>
                <w:lang w:val="en-US"/>
              </w:rPr>
              <w:t xml:space="preserve">Allowing the clients to create new identities on the server means that the system administrator needs to have confidence that the clients do not create clashing identities between them. Obviously, if there is only one client, this won't happen. While creating identities on the client means that the clients need to be managed, it's much more convenient for many scenarios if such management can be put in place. </w:t>
            </w:r>
          </w:p>
        </w:tc>
      </w:tr>
      <w:tr w:rsidR="00D67926" w14:paraId="52914D74" w14:textId="77777777">
        <w:trPr>
          <w:divId w:val="279191413"/>
          <w:tblCellSpacing w:w="15" w:type="dxa"/>
        </w:trPr>
        <w:tc>
          <w:tcPr>
            <w:tcW w:w="0" w:type="auto"/>
            <w:vAlign w:val="center"/>
            <w:hideMark/>
          </w:tcPr>
          <w:p w14:paraId="70479002" w14:textId="77777777" w:rsidR="00D67926" w:rsidRDefault="008D6FB8">
            <w:pPr>
              <w:rPr>
                <w:rFonts w:eastAsia="Times New Roman"/>
                <w:lang w:val="en-US"/>
              </w:rPr>
            </w:pPr>
            <w:r>
              <w:rPr>
                <w:rFonts w:eastAsia="Times New Roman"/>
                <w:b/>
                <w:bCs/>
                <w:lang w:val="en-US"/>
              </w:rPr>
              <w:t>Conformance.rest.resource.conditionalCreate</w:t>
            </w:r>
          </w:p>
        </w:tc>
        <w:tc>
          <w:tcPr>
            <w:tcW w:w="0" w:type="auto"/>
            <w:vAlign w:val="center"/>
            <w:hideMark/>
          </w:tcPr>
          <w:p w14:paraId="046C875A" w14:textId="77777777" w:rsidR="00D67926" w:rsidRDefault="00D67926">
            <w:pPr>
              <w:rPr>
                <w:rFonts w:eastAsia="Times New Roman"/>
                <w:lang w:val="en-US"/>
              </w:rPr>
            </w:pPr>
          </w:p>
        </w:tc>
      </w:tr>
      <w:tr w:rsidR="00D67926" w14:paraId="633E34EF" w14:textId="77777777">
        <w:trPr>
          <w:divId w:val="279191413"/>
          <w:tblCellSpacing w:w="15" w:type="dxa"/>
        </w:trPr>
        <w:tc>
          <w:tcPr>
            <w:tcW w:w="0" w:type="auto"/>
            <w:vAlign w:val="center"/>
            <w:hideMark/>
          </w:tcPr>
          <w:p w14:paraId="2B5539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7C6BBD" w14:textId="77777777" w:rsidR="00D67926" w:rsidRDefault="008D6FB8">
            <w:pPr>
              <w:rPr>
                <w:rFonts w:eastAsia="Times New Roman"/>
                <w:lang w:val="en-US"/>
              </w:rPr>
            </w:pPr>
            <w:r>
              <w:rPr>
                <w:rFonts w:eastAsia="Times New Roman"/>
                <w:lang w:val="en-US"/>
              </w:rPr>
              <w:t>If allows/uses conditional create</w:t>
            </w:r>
          </w:p>
        </w:tc>
      </w:tr>
      <w:tr w:rsidR="00D67926" w14:paraId="59B8B53B" w14:textId="77777777">
        <w:trPr>
          <w:divId w:val="279191413"/>
          <w:tblCellSpacing w:w="15" w:type="dxa"/>
        </w:trPr>
        <w:tc>
          <w:tcPr>
            <w:tcW w:w="0" w:type="auto"/>
            <w:vAlign w:val="center"/>
            <w:hideMark/>
          </w:tcPr>
          <w:p w14:paraId="648197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A3D1E9" w14:textId="77777777" w:rsidR="00D67926" w:rsidRDefault="008D6FB8">
            <w:pPr>
              <w:rPr>
                <w:rFonts w:eastAsia="Times New Roman"/>
                <w:lang w:val="en-US"/>
              </w:rPr>
            </w:pPr>
            <w:r>
              <w:rPr>
                <w:rFonts w:eastAsia="Times New Roman"/>
                <w:lang w:val="en-US"/>
              </w:rPr>
              <w:t>A flag that indicates that the server supports conditional create.</w:t>
            </w:r>
          </w:p>
        </w:tc>
      </w:tr>
      <w:tr w:rsidR="00D67926" w14:paraId="1F8D3D2A" w14:textId="77777777">
        <w:trPr>
          <w:divId w:val="279191413"/>
          <w:tblCellSpacing w:w="15" w:type="dxa"/>
        </w:trPr>
        <w:tc>
          <w:tcPr>
            <w:tcW w:w="0" w:type="auto"/>
            <w:vAlign w:val="center"/>
            <w:hideMark/>
          </w:tcPr>
          <w:p w14:paraId="1E0D6D4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42521C5" w14:textId="77777777" w:rsidR="00D67926" w:rsidRDefault="008D6FB8">
            <w:pPr>
              <w:rPr>
                <w:rFonts w:eastAsia="Times New Roman"/>
                <w:lang w:val="en-US"/>
              </w:rPr>
            </w:pPr>
            <w:r>
              <w:rPr>
                <w:rFonts w:eastAsia="Times New Roman"/>
                <w:lang w:val="en-US"/>
              </w:rPr>
              <w:t>Conditional Create is mainly appropriate for interface engine scripts converting from other formats, such as v2.</w:t>
            </w:r>
          </w:p>
        </w:tc>
      </w:tr>
      <w:tr w:rsidR="00D67926" w14:paraId="0E8AA515" w14:textId="77777777">
        <w:trPr>
          <w:divId w:val="279191413"/>
          <w:tblCellSpacing w:w="15" w:type="dxa"/>
        </w:trPr>
        <w:tc>
          <w:tcPr>
            <w:tcW w:w="0" w:type="auto"/>
            <w:vAlign w:val="center"/>
            <w:hideMark/>
          </w:tcPr>
          <w:p w14:paraId="08702963" w14:textId="77777777" w:rsidR="00D67926" w:rsidRDefault="008D6FB8">
            <w:pPr>
              <w:rPr>
                <w:rFonts w:eastAsia="Times New Roman"/>
                <w:lang w:val="en-US"/>
              </w:rPr>
            </w:pPr>
            <w:r>
              <w:rPr>
                <w:rFonts w:eastAsia="Times New Roman"/>
                <w:b/>
                <w:bCs/>
                <w:lang w:val="en-US"/>
              </w:rPr>
              <w:t>Conformance.rest.resource.conditionalUpdate</w:t>
            </w:r>
          </w:p>
        </w:tc>
        <w:tc>
          <w:tcPr>
            <w:tcW w:w="0" w:type="auto"/>
            <w:vAlign w:val="center"/>
            <w:hideMark/>
          </w:tcPr>
          <w:p w14:paraId="51F0661F" w14:textId="77777777" w:rsidR="00D67926" w:rsidRDefault="00D67926">
            <w:pPr>
              <w:rPr>
                <w:rFonts w:eastAsia="Times New Roman"/>
                <w:lang w:val="en-US"/>
              </w:rPr>
            </w:pPr>
          </w:p>
        </w:tc>
      </w:tr>
      <w:tr w:rsidR="00D67926" w14:paraId="00F08E13" w14:textId="77777777">
        <w:trPr>
          <w:divId w:val="279191413"/>
          <w:tblCellSpacing w:w="15" w:type="dxa"/>
        </w:trPr>
        <w:tc>
          <w:tcPr>
            <w:tcW w:w="0" w:type="auto"/>
            <w:vAlign w:val="center"/>
            <w:hideMark/>
          </w:tcPr>
          <w:p w14:paraId="77EBC6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33E54D" w14:textId="77777777" w:rsidR="00D67926" w:rsidRDefault="008D6FB8">
            <w:pPr>
              <w:rPr>
                <w:rFonts w:eastAsia="Times New Roman"/>
                <w:lang w:val="en-US"/>
              </w:rPr>
            </w:pPr>
            <w:r>
              <w:rPr>
                <w:rFonts w:eastAsia="Times New Roman"/>
                <w:lang w:val="en-US"/>
              </w:rPr>
              <w:t>If allows/uses conditional update</w:t>
            </w:r>
          </w:p>
        </w:tc>
      </w:tr>
      <w:tr w:rsidR="00D67926" w14:paraId="0DBE7CEB" w14:textId="77777777">
        <w:trPr>
          <w:divId w:val="279191413"/>
          <w:tblCellSpacing w:w="15" w:type="dxa"/>
        </w:trPr>
        <w:tc>
          <w:tcPr>
            <w:tcW w:w="0" w:type="auto"/>
            <w:vAlign w:val="center"/>
            <w:hideMark/>
          </w:tcPr>
          <w:p w14:paraId="27870C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05BA08" w14:textId="77777777" w:rsidR="00D67926" w:rsidRDefault="008D6FB8">
            <w:pPr>
              <w:rPr>
                <w:rFonts w:eastAsia="Times New Roman"/>
                <w:lang w:val="en-US"/>
              </w:rPr>
            </w:pPr>
            <w:r>
              <w:rPr>
                <w:rFonts w:eastAsia="Times New Roman"/>
                <w:lang w:val="en-US"/>
              </w:rPr>
              <w:t>A flag that indicates that the server supports conditional update.</w:t>
            </w:r>
          </w:p>
        </w:tc>
      </w:tr>
      <w:tr w:rsidR="00D67926" w14:paraId="44B3921E" w14:textId="77777777">
        <w:trPr>
          <w:divId w:val="279191413"/>
          <w:tblCellSpacing w:w="15" w:type="dxa"/>
        </w:trPr>
        <w:tc>
          <w:tcPr>
            <w:tcW w:w="0" w:type="auto"/>
            <w:vAlign w:val="center"/>
            <w:hideMark/>
          </w:tcPr>
          <w:p w14:paraId="5FCB0173"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A038936" w14:textId="77777777" w:rsidR="00D67926" w:rsidRDefault="008D6FB8">
            <w:pPr>
              <w:rPr>
                <w:rFonts w:eastAsia="Times New Roman"/>
                <w:lang w:val="en-US"/>
              </w:rPr>
            </w:pPr>
            <w:r>
              <w:rPr>
                <w:rFonts w:eastAsia="Times New Roman"/>
                <w:lang w:val="en-US"/>
              </w:rPr>
              <w:t>Conditional Update is mainly appropriate for interface engine scripts converting from other formats, such as v2.</w:t>
            </w:r>
          </w:p>
        </w:tc>
      </w:tr>
      <w:tr w:rsidR="00D67926" w14:paraId="3316418B" w14:textId="77777777">
        <w:trPr>
          <w:divId w:val="279191413"/>
          <w:tblCellSpacing w:w="15" w:type="dxa"/>
        </w:trPr>
        <w:tc>
          <w:tcPr>
            <w:tcW w:w="0" w:type="auto"/>
            <w:vAlign w:val="center"/>
            <w:hideMark/>
          </w:tcPr>
          <w:p w14:paraId="37F956E6" w14:textId="77777777" w:rsidR="00D67926" w:rsidRDefault="008D6FB8">
            <w:pPr>
              <w:rPr>
                <w:rFonts w:eastAsia="Times New Roman"/>
                <w:lang w:val="en-US"/>
              </w:rPr>
            </w:pPr>
            <w:r>
              <w:rPr>
                <w:rFonts w:eastAsia="Times New Roman"/>
                <w:b/>
                <w:bCs/>
                <w:lang w:val="en-US"/>
              </w:rPr>
              <w:t>Conformance.rest.resource.conditionalDelete</w:t>
            </w:r>
          </w:p>
        </w:tc>
        <w:tc>
          <w:tcPr>
            <w:tcW w:w="0" w:type="auto"/>
            <w:vAlign w:val="center"/>
            <w:hideMark/>
          </w:tcPr>
          <w:p w14:paraId="738792C3" w14:textId="77777777" w:rsidR="00D67926" w:rsidRDefault="00D67926">
            <w:pPr>
              <w:rPr>
                <w:rFonts w:eastAsia="Times New Roman"/>
                <w:lang w:val="en-US"/>
              </w:rPr>
            </w:pPr>
          </w:p>
        </w:tc>
      </w:tr>
      <w:tr w:rsidR="00D67926" w14:paraId="2C5E48CD" w14:textId="77777777">
        <w:trPr>
          <w:divId w:val="279191413"/>
          <w:tblCellSpacing w:w="15" w:type="dxa"/>
        </w:trPr>
        <w:tc>
          <w:tcPr>
            <w:tcW w:w="0" w:type="auto"/>
            <w:vAlign w:val="center"/>
            <w:hideMark/>
          </w:tcPr>
          <w:p w14:paraId="77DD51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85E992" w14:textId="77777777" w:rsidR="00D67926" w:rsidRDefault="008D6FB8">
            <w:pPr>
              <w:rPr>
                <w:rFonts w:eastAsia="Times New Roman"/>
                <w:lang w:val="en-US"/>
              </w:rPr>
            </w:pPr>
            <w:r>
              <w:rPr>
                <w:rFonts w:eastAsia="Times New Roman"/>
                <w:lang w:val="en-US"/>
              </w:rPr>
              <w:t>A code that indicates how the server supports conditional delete.</w:t>
            </w:r>
          </w:p>
        </w:tc>
      </w:tr>
      <w:tr w:rsidR="00D67926" w14:paraId="0B48A0BB" w14:textId="77777777">
        <w:trPr>
          <w:divId w:val="279191413"/>
          <w:tblCellSpacing w:w="15" w:type="dxa"/>
        </w:trPr>
        <w:tc>
          <w:tcPr>
            <w:tcW w:w="0" w:type="auto"/>
            <w:vAlign w:val="center"/>
            <w:hideMark/>
          </w:tcPr>
          <w:p w14:paraId="381BB43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9DE96B7" w14:textId="77777777" w:rsidR="00D67926" w:rsidRDefault="008D6FB8">
            <w:pPr>
              <w:rPr>
                <w:rFonts w:eastAsia="Times New Roman"/>
                <w:lang w:val="en-US"/>
              </w:rPr>
            </w:pPr>
            <w:r>
              <w:rPr>
                <w:rFonts w:eastAsia="Times New Roman"/>
                <w:lang w:val="en-US"/>
              </w:rPr>
              <w:t>Conditional Delete is mainly appropriate for interface engine scripts converting from other formats, such as v2.</w:t>
            </w:r>
          </w:p>
        </w:tc>
      </w:tr>
      <w:tr w:rsidR="00D67926" w14:paraId="70F65109" w14:textId="77777777">
        <w:trPr>
          <w:divId w:val="279191413"/>
          <w:tblCellSpacing w:w="15" w:type="dxa"/>
        </w:trPr>
        <w:tc>
          <w:tcPr>
            <w:tcW w:w="0" w:type="auto"/>
            <w:vAlign w:val="center"/>
            <w:hideMark/>
          </w:tcPr>
          <w:p w14:paraId="7C4AECE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6EC131" w14:textId="77777777" w:rsidR="00D67926" w:rsidRDefault="008D6FB8">
            <w:pPr>
              <w:rPr>
                <w:rFonts w:eastAsia="Times New Roman"/>
                <w:lang w:val="en-US"/>
              </w:rPr>
            </w:pPr>
            <w:r>
              <w:rPr>
                <w:rFonts w:eastAsia="Times New Roman"/>
                <w:lang w:val="en-US"/>
              </w:rPr>
              <w:t>A code that indicates how the server supports conditional delete</w:t>
            </w:r>
          </w:p>
        </w:tc>
      </w:tr>
      <w:tr w:rsidR="00D67926" w14:paraId="6328AB08" w14:textId="77777777">
        <w:trPr>
          <w:divId w:val="279191413"/>
          <w:tblCellSpacing w:w="15" w:type="dxa"/>
        </w:trPr>
        <w:tc>
          <w:tcPr>
            <w:tcW w:w="0" w:type="auto"/>
            <w:vAlign w:val="center"/>
            <w:hideMark/>
          </w:tcPr>
          <w:p w14:paraId="348FB71D" w14:textId="77777777" w:rsidR="00D67926" w:rsidRDefault="008D6FB8">
            <w:pPr>
              <w:rPr>
                <w:rFonts w:eastAsia="Times New Roman"/>
                <w:lang w:val="en-US"/>
              </w:rPr>
            </w:pPr>
            <w:r>
              <w:rPr>
                <w:rFonts w:eastAsia="Times New Roman"/>
                <w:b/>
                <w:bCs/>
                <w:lang w:val="en-US"/>
              </w:rPr>
              <w:t>Conformance.rest.resource.searchInclude</w:t>
            </w:r>
          </w:p>
        </w:tc>
        <w:tc>
          <w:tcPr>
            <w:tcW w:w="0" w:type="auto"/>
            <w:vAlign w:val="center"/>
            <w:hideMark/>
          </w:tcPr>
          <w:p w14:paraId="08709C4B" w14:textId="77777777" w:rsidR="00D67926" w:rsidRDefault="00D67926">
            <w:pPr>
              <w:rPr>
                <w:rFonts w:eastAsia="Times New Roman"/>
                <w:lang w:val="en-US"/>
              </w:rPr>
            </w:pPr>
          </w:p>
        </w:tc>
      </w:tr>
      <w:tr w:rsidR="00D67926" w14:paraId="4ED3A9F1" w14:textId="77777777">
        <w:trPr>
          <w:divId w:val="279191413"/>
          <w:tblCellSpacing w:w="15" w:type="dxa"/>
        </w:trPr>
        <w:tc>
          <w:tcPr>
            <w:tcW w:w="0" w:type="auto"/>
            <w:vAlign w:val="center"/>
            <w:hideMark/>
          </w:tcPr>
          <w:p w14:paraId="2A363E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FC303E" w14:textId="77777777" w:rsidR="00D67926" w:rsidRDefault="008D6FB8">
            <w:pPr>
              <w:rPr>
                <w:rFonts w:eastAsia="Times New Roman"/>
                <w:lang w:val="en-US"/>
              </w:rPr>
            </w:pPr>
            <w:r>
              <w:rPr>
                <w:rFonts w:eastAsia="Times New Roman"/>
                <w:lang w:val="en-US"/>
              </w:rPr>
              <w:t>_include values supported by the server</w:t>
            </w:r>
          </w:p>
        </w:tc>
      </w:tr>
      <w:tr w:rsidR="00D67926" w14:paraId="74FF6DB3" w14:textId="77777777">
        <w:trPr>
          <w:divId w:val="279191413"/>
          <w:tblCellSpacing w:w="15" w:type="dxa"/>
        </w:trPr>
        <w:tc>
          <w:tcPr>
            <w:tcW w:w="0" w:type="auto"/>
            <w:vAlign w:val="center"/>
            <w:hideMark/>
          </w:tcPr>
          <w:p w14:paraId="292B604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19B347" w14:textId="77777777" w:rsidR="00D67926" w:rsidRDefault="008D6FB8">
            <w:pPr>
              <w:rPr>
                <w:rFonts w:eastAsia="Times New Roman"/>
                <w:lang w:val="en-US"/>
              </w:rPr>
            </w:pPr>
            <w:r>
              <w:rPr>
                <w:rFonts w:eastAsia="Times New Roman"/>
                <w:lang w:val="en-US"/>
              </w:rPr>
              <w:t>A list of _include values supported by the server.</w:t>
            </w:r>
          </w:p>
        </w:tc>
      </w:tr>
      <w:tr w:rsidR="00D67926" w14:paraId="39286CEC" w14:textId="77777777">
        <w:trPr>
          <w:divId w:val="279191413"/>
          <w:tblCellSpacing w:w="15" w:type="dxa"/>
        </w:trPr>
        <w:tc>
          <w:tcPr>
            <w:tcW w:w="0" w:type="auto"/>
            <w:vAlign w:val="center"/>
            <w:hideMark/>
          </w:tcPr>
          <w:p w14:paraId="0620741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12C551" w14:textId="77777777" w:rsidR="00D67926" w:rsidRDefault="008D6FB8">
            <w:pPr>
              <w:rPr>
                <w:rFonts w:eastAsia="Times New Roman"/>
                <w:lang w:val="en-US"/>
              </w:rPr>
            </w:pPr>
            <w:r>
              <w:rPr>
                <w:rFonts w:eastAsia="Times New Roman"/>
                <w:lang w:val="en-US"/>
              </w:rPr>
              <w:t>If this list is empty, the server does not support includes.</w:t>
            </w:r>
          </w:p>
        </w:tc>
      </w:tr>
      <w:tr w:rsidR="00D67926" w14:paraId="5981B8B2" w14:textId="77777777">
        <w:trPr>
          <w:divId w:val="279191413"/>
          <w:tblCellSpacing w:w="15" w:type="dxa"/>
        </w:trPr>
        <w:tc>
          <w:tcPr>
            <w:tcW w:w="0" w:type="auto"/>
            <w:vAlign w:val="center"/>
            <w:hideMark/>
          </w:tcPr>
          <w:p w14:paraId="5EE771EC" w14:textId="77777777" w:rsidR="00D67926" w:rsidRDefault="008D6FB8">
            <w:pPr>
              <w:rPr>
                <w:rFonts w:eastAsia="Times New Roman"/>
                <w:lang w:val="en-US"/>
              </w:rPr>
            </w:pPr>
            <w:r>
              <w:rPr>
                <w:rFonts w:eastAsia="Times New Roman"/>
                <w:b/>
                <w:bCs/>
                <w:lang w:val="en-US"/>
              </w:rPr>
              <w:t>Conformance.rest.resource.searchRevInclude</w:t>
            </w:r>
          </w:p>
        </w:tc>
        <w:tc>
          <w:tcPr>
            <w:tcW w:w="0" w:type="auto"/>
            <w:vAlign w:val="center"/>
            <w:hideMark/>
          </w:tcPr>
          <w:p w14:paraId="700A62EB" w14:textId="77777777" w:rsidR="00D67926" w:rsidRDefault="00D67926">
            <w:pPr>
              <w:rPr>
                <w:rFonts w:eastAsia="Times New Roman"/>
                <w:lang w:val="en-US"/>
              </w:rPr>
            </w:pPr>
          </w:p>
        </w:tc>
      </w:tr>
      <w:tr w:rsidR="00D67926" w14:paraId="48E8920B" w14:textId="77777777">
        <w:trPr>
          <w:divId w:val="279191413"/>
          <w:tblCellSpacing w:w="15" w:type="dxa"/>
        </w:trPr>
        <w:tc>
          <w:tcPr>
            <w:tcW w:w="0" w:type="auto"/>
            <w:vAlign w:val="center"/>
            <w:hideMark/>
          </w:tcPr>
          <w:p w14:paraId="609771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DA2C77" w14:textId="77777777" w:rsidR="00D67926" w:rsidRDefault="008D6FB8">
            <w:pPr>
              <w:rPr>
                <w:rFonts w:eastAsia="Times New Roman"/>
                <w:lang w:val="en-US"/>
              </w:rPr>
            </w:pPr>
            <w:r>
              <w:rPr>
                <w:rFonts w:eastAsia="Times New Roman"/>
                <w:lang w:val="en-US"/>
              </w:rPr>
              <w:t>_revinclude values supported by the server</w:t>
            </w:r>
          </w:p>
        </w:tc>
      </w:tr>
      <w:tr w:rsidR="00D67926" w14:paraId="12A3FF3B" w14:textId="77777777">
        <w:trPr>
          <w:divId w:val="279191413"/>
          <w:tblCellSpacing w:w="15" w:type="dxa"/>
        </w:trPr>
        <w:tc>
          <w:tcPr>
            <w:tcW w:w="0" w:type="auto"/>
            <w:vAlign w:val="center"/>
            <w:hideMark/>
          </w:tcPr>
          <w:p w14:paraId="1D378E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5F0086" w14:textId="77777777" w:rsidR="00D67926" w:rsidRDefault="008D6FB8">
            <w:pPr>
              <w:rPr>
                <w:rFonts w:eastAsia="Times New Roman"/>
                <w:lang w:val="en-US"/>
              </w:rPr>
            </w:pPr>
            <w:r>
              <w:rPr>
                <w:rFonts w:eastAsia="Times New Roman"/>
                <w:lang w:val="en-US"/>
              </w:rPr>
              <w:t>A list of _revinclude (reverse include) values supported by the server.</w:t>
            </w:r>
          </w:p>
        </w:tc>
      </w:tr>
      <w:tr w:rsidR="00D67926" w14:paraId="555E7D32" w14:textId="77777777">
        <w:trPr>
          <w:divId w:val="279191413"/>
          <w:tblCellSpacing w:w="15" w:type="dxa"/>
        </w:trPr>
        <w:tc>
          <w:tcPr>
            <w:tcW w:w="0" w:type="auto"/>
            <w:vAlign w:val="center"/>
            <w:hideMark/>
          </w:tcPr>
          <w:p w14:paraId="3883394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3A01A9" w14:textId="77777777" w:rsidR="00D67926" w:rsidRDefault="008D6FB8">
            <w:pPr>
              <w:rPr>
                <w:rFonts w:eastAsia="Times New Roman"/>
                <w:lang w:val="en-US"/>
              </w:rPr>
            </w:pPr>
            <w:r>
              <w:rPr>
                <w:rFonts w:eastAsia="Times New Roman"/>
                <w:lang w:val="en-US"/>
              </w:rPr>
              <w:t>If this list is empty, the server does not support includes.</w:t>
            </w:r>
          </w:p>
        </w:tc>
      </w:tr>
      <w:tr w:rsidR="00D67926" w14:paraId="5E9A4B7D" w14:textId="77777777">
        <w:trPr>
          <w:divId w:val="279191413"/>
          <w:tblCellSpacing w:w="15" w:type="dxa"/>
        </w:trPr>
        <w:tc>
          <w:tcPr>
            <w:tcW w:w="0" w:type="auto"/>
            <w:vAlign w:val="center"/>
            <w:hideMark/>
          </w:tcPr>
          <w:p w14:paraId="24F5C7F9" w14:textId="77777777" w:rsidR="00D67926" w:rsidRDefault="008D6FB8">
            <w:pPr>
              <w:rPr>
                <w:rFonts w:eastAsia="Times New Roman"/>
                <w:lang w:val="en-US"/>
              </w:rPr>
            </w:pPr>
            <w:r>
              <w:rPr>
                <w:rFonts w:eastAsia="Times New Roman"/>
                <w:b/>
                <w:bCs/>
                <w:lang w:val="en-US"/>
              </w:rPr>
              <w:t>Conformance.rest.resource.searchParam</w:t>
            </w:r>
          </w:p>
        </w:tc>
        <w:tc>
          <w:tcPr>
            <w:tcW w:w="0" w:type="auto"/>
            <w:vAlign w:val="center"/>
            <w:hideMark/>
          </w:tcPr>
          <w:p w14:paraId="04056903" w14:textId="77777777" w:rsidR="00D67926" w:rsidRDefault="00D67926">
            <w:pPr>
              <w:rPr>
                <w:rFonts w:eastAsia="Times New Roman"/>
                <w:lang w:val="en-US"/>
              </w:rPr>
            </w:pPr>
          </w:p>
        </w:tc>
      </w:tr>
      <w:tr w:rsidR="00D67926" w14:paraId="4B70AD3B" w14:textId="77777777">
        <w:trPr>
          <w:divId w:val="279191413"/>
          <w:tblCellSpacing w:w="15" w:type="dxa"/>
        </w:trPr>
        <w:tc>
          <w:tcPr>
            <w:tcW w:w="0" w:type="auto"/>
            <w:vAlign w:val="center"/>
            <w:hideMark/>
          </w:tcPr>
          <w:p w14:paraId="604EEB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AC84D5" w14:textId="77777777" w:rsidR="00D67926" w:rsidRDefault="008D6FB8">
            <w:pPr>
              <w:rPr>
                <w:rFonts w:eastAsia="Times New Roman"/>
                <w:lang w:val="en-US"/>
              </w:rPr>
            </w:pPr>
            <w:r>
              <w:rPr>
                <w:rFonts w:eastAsia="Times New Roman"/>
                <w:lang w:val="en-US"/>
              </w:rPr>
              <w:t>Search params supported by implementation</w:t>
            </w:r>
          </w:p>
        </w:tc>
      </w:tr>
      <w:tr w:rsidR="00D67926" w14:paraId="198A7941" w14:textId="77777777">
        <w:trPr>
          <w:divId w:val="279191413"/>
          <w:tblCellSpacing w:w="15" w:type="dxa"/>
        </w:trPr>
        <w:tc>
          <w:tcPr>
            <w:tcW w:w="0" w:type="auto"/>
            <w:vAlign w:val="center"/>
            <w:hideMark/>
          </w:tcPr>
          <w:p w14:paraId="3CB27F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DA2357" w14:textId="77777777" w:rsidR="00D67926" w:rsidRDefault="008D6FB8">
            <w:pPr>
              <w:rPr>
                <w:rFonts w:eastAsia="Times New Roman"/>
                <w:lang w:val="en-US"/>
              </w:rPr>
            </w:pPr>
            <w:r>
              <w:rPr>
                <w:rFonts w:eastAsia="Times New Roman"/>
                <w:lang w:val="en-US"/>
              </w:rPr>
              <w:t xml:space="preserve">Search parameters for implementations to support and/or make use of - either references to ones defined in the specification, or additional ones defined for/by the implementation. </w:t>
            </w:r>
          </w:p>
        </w:tc>
      </w:tr>
      <w:tr w:rsidR="00D67926" w14:paraId="0D728628" w14:textId="77777777">
        <w:trPr>
          <w:divId w:val="279191413"/>
          <w:tblCellSpacing w:w="15" w:type="dxa"/>
        </w:trPr>
        <w:tc>
          <w:tcPr>
            <w:tcW w:w="0" w:type="auto"/>
            <w:vAlign w:val="center"/>
            <w:hideMark/>
          </w:tcPr>
          <w:p w14:paraId="705A7260"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8E2BCD1" w14:textId="77777777" w:rsidR="00D67926" w:rsidRDefault="008D6FB8">
            <w:pPr>
              <w:rPr>
                <w:rFonts w:eastAsia="Times New Roman"/>
                <w:lang w:val="en-US"/>
              </w:rPr>
            </w:pPr>
            <w:r>
              <w:rPr>
                <w:rFonts w:eastAsia="Times New Roman"/>
                <w:lang w:val="en-US"/>
              </w:rPr>
              <w:t>Search parameters can only have chain names when the search parameter type is 'reference'</w:t>
            </w:r>
          </w:p>
        </w:tc>
      </w:tr>
      <w:tr w:rsidR="00D67926" w14:paraId="66C2D96F" w14:textId="77777777">
        <w:trPr>
          <w:divId w:val="279191413"/>
          <w:tblCellSpacing w:w="15" w:type="dxa"/>
        </w:trPr>
        <w:tc>
          <w:tcPr>
            <w:tcW w:w="0" w:type="auto"/>
            <w:vAlign w:val="center"/>
            <w:hideMark/>
          </w:tcPr>
          <w:p w14:paraId="7D91530A" w14:textId="77777777" w:rsidR="00D67926" w:rsidRDefault="008D6FB8">
            <w:pPr>
              <w:rPr>
                <w:rFonts w:eastAsia="Times New Roman"/>
                <w:lang w:val="en-US"/>
              </w:rPr>
            </w:pPr>
            <w:r>
              <w:rPr>
                <w:rFonts w:eastAsia="Times New Roman"/>
                <w:b/>
                <w:bCs/>
                <w:lang w:val="en-US"/>
              </w:rPr>
              <w:t>Conformance.rest.resource.searchParam.name</w:t>
            </w:r>
          </w:p>
        </w:tc>
        <w:tc>
          <w:tcPr>
            <w:tcW w:w="0" w:type="auto"/>
            <w:vAlign w:val="center"/>
            <w:hideMark/>
          </w:tcPr>
          <w:p w14:paraId="4B2BB4C5" w14:textId="77777777" w:rsidR="00D67926" w:rsidRDefault="00D67926">
            <w:pPr>
              <w:rPr>
                <w:rFonts w:eastAsia="Times New Roman"/>
                <w:lang w:val="en-US"/>
              </w:rPr>
            </w:pPr>
          </w:p>
        </w:tc>
      </w:tr>
      <w:tr w:rsidR="00D67926" w14:paraId="3900683F" w14:textId="77777777">
        <w:trPr>
          <w:divId w:val="279191413"/>
          <w:tblCellSpacing w:w="15" w:type="dxa"/>
        </w:trPr>
        <w:tc>
          <w:tcPr>
            <w:tcW w:w="0" w:type="auto"/>
            <w:vAlign w:val="center"/>
            <w:hideMark/>
          </w:tcPr>
          <w:p w14:paraId="5C1C58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795D63" w14:textId="77777777" w:rsidR="00D67926" w:rsidRDefault="008D6FB8">
            <w:pPr>
              <w:rPr>
                <w:rFonts w:eastAsia="Times New Roman"/>
                <w:lang w:val="en-US"/>
              </w:rPr>
            </w:pPr>
            <w:r>
              <w:rPr>
                <w:rFonts w:eastAsia="Times New Roman"/>
                <w:lang w:val="en-US"/>
              </w:rPr>
              <w:t>Name of search parameter</w:t>
            </w:r>
          </w:p>
        </w:tc>
      </w:tr>
      <w:tr w:rsidR="00D67926" w14:paraId="32794AD0" w14:textId="77777777">
        <w:trPr>
          <w:divId w:val="279191413"/>
          <w:tblCellSpacing w:w="15" w:type="dxa"/>
        </w:trPr>
        <w:tc>
          <w:tcPr>
            <w:tcW w:w="0" w:type="auto"/>
            <w:vAlign w:val="center"/>
            <w:hideMark/>
          </w:tcPr>
          <w:p w14:paraId="5FAC05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4C12C7" w14:textId="77777777" w:rsidR="00D67926" w:rsidRDefault="008D6FB8">
            <w:pPr>
              <w:rPr>
                <w:rFonts w:eastAsia="Times New Roman"/>
                <w:lang w:val="en-US"/>
              </w:rPr>
            </w:pPr>
            <w:r>
              <w:rPr>
                <w:rFonts w:eastAsia="Times New Roman"/>
                <w:lang w:val="en-US"/>
              </w:rPr>
              <w:t>The name of the search parameter used in the interface.</w:t>
            </w:r>
          </w:p>
        </w:tc>
      </w:tr>
      <w:tr w:rsidR="00D67926" w14:paraId="4922524D" w14:textId="77777777">
        <w:trPr>
          <w:divId w:val="279191413"/>
          <w:tblCellSpacing w:w="15" w:type="dxa"/>
        </w:trPr>
        <w:tc>
          <w:tcPr>
            <w:tcW w:w="0" w:type="auto"/>
            <w:vAlign w:val="center"/>
            <w:hideMark/>
          </w:tcPr>
          <w:p w14:paraId="7237E45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3F5164" w14:textId="77777777" w:rsidR="00D67926" w:rsidRDefault="008D6FB8">
            <w:pPr>
              <w:rPr>
                <w:rFonts w:eastAsia="Times New Roman"/>
                <w:lang w:val="en-US"/>
              </w:rPr>
            </w:pPr>
            <w:r>
              <w:rPr>
                <w:rFonts w:eastAsia="Times New Roman"/>
                <w:lang w:val="en-US"/>
              </w:rPr>
              <w:t>Parameter names cannot overlap with standard parameter names, and standard parameters cannot be redefined.</w:t>
            </w:r>
          </w:p>
        </w:tc>
      </w:tr>
      <w:tr w:rsidR="00D67926" w14:paraId="02FA6C67" w14:textId="77777777">
        <w:trPr>
          <w:divId w:val="279191413"/>
          <w:tblCellSpacing w:w="15" w:type="dxa"/>
        </w:trPr>
        <w:tc>
          <w:tcPr>
            <w:tcW w:w="0" w:type="auto"/>
            <w:vAlign w:val="center"/>
            <w:hideMark/>
          </w:tcPr>
          <w:p w14:paraId="44BC402B" w14:textId="77777777" w:rsidR="00D67926" w:rsidRDefault="008D6FB8">
            <w:pPr>
              <w:rPr>
                <w:rFonts w:eastAsia="Times New Roman"/>
                <w:lang w:val="en-US"/>
              </w:rPr>
            </w:pPr>
            <w:r>
              <w:rPr>
                <w:rFonts w:eastAsia="Times New Roman"/>
                <w:b/>
                <w:bCs/>
                <w:lang w:val="en-US"/>
              </w:rPr>
              <w:lastRenderedPageBreak/>
              <w:t>Conformance.rest.resource.searchParam.definition</w:t>
            </w:r>
          </w:p>
        </w:tc>
        <w:tc>
          <w:tcPr>
            <w:tcW w:w="0" w:type="auto"/>
            <w:vAlign w:val="center"/>
            <w:hideMark/>
          </w:tcPr>
          <w:p w14:paraId="04F6968E" w14:textId="77777777" w:rsidR="00D67926" w:rsidRDefault="00D67926">
            <w:pPr>
              <w:rPr>
                <w:rFonts w:eastAsia="Times New Roman"/>
                <w:lang w:val="en-US"/>
              </w:rPr>
            </w:pPr>
          </w:p>
        </w:tc>
      </w:tr>
      <w:tr w:rsidR="00D67926" w14:paraId="6E753DA5" w14:textId="77777777">
        <w:trPr>
          <w:divId w:val="279191413"/>
          <w:tblCellSpacing w:w="15" w:type="dxa"/>
        </w:trPr>
        <w:tc>
          <w:tcPr>
            <w:tcW w:w="0" w:type="auto"/>
            <w:vAlign w:val="center"/>
            <w:hideMark/>
          </w:tcPr>
          <w:p w14:paraId="5C1D62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5282EA" w14:textId="77777777" w:rsidR="00D67926" w:rsidRDefault="008D6FB8">
            <w:pPr>
              <w:rPr>
                <w:rFonts w:eastAsia="Times New Roman"/>
                <w:lang w:val="en-US"/>
              </w:rPr>
            </w:pPr>
            <w:r>
              <w:rPr>
                <w:rFonts w:eastAsia="Times New Roman"/>
                <w:lang w:val="en-US"/>
              </w:rPr>
              <w:t>Source of definition for parameter</w:t>
            </w:r>
          </w:p>
        </w:tc>
      </w:tr>
      <w:tr w:rsidR="00D67926" w14:paraId="2E56E29C" w14:textId="77777777">
        <w:trPr>
          <w:divId w:val="279191413"/>
          <w:tblCellSpacing w:w="15" w:type="dxa"/>
        </w:trPr>
        <w:tc>
          <w:tcPr>
            <w:tcW w:w="0" w:type="auto"/>
            <w:vAlign w:val="center"/>
            <w:hideMark/>
          </w:tcPr>
          <w:p w14:paraId="22CADF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FA59E1" w14:textId="77777777" w:rsidR="00D67926" w:rsidRDefault="008D6FB8">
            <w:pPr>
              <w:rPr>
                <w:rFonts w:eastAsia="Times New Roman"/>
                <w:lang w:val="en-US"/>
              </w:rPr>
            </w:pPr>
            <w:r>
              <w:rPr>
                <w:rFonts w:eastAsia="Times New Roman"/>
                <w:lang w:val="en-US"/>
              </w:rPr>
              <w:t xml:space="preserve">An absolute URI that is a formal reference to where this parameter was first defined, so that a client can be confident of the meaning of the search parameter (a reference to [[[SearchParameter.url]]]). </w:t>
            </w:r>
          </w:p>
        </w:tc>
      </w:tr>
      <w:tr w:rsidR="00D67926" w14:paraId="6F32C1BE" w14:textId="77777777">
        <w:trPr>
          <w:divId w:val="279191413"/>
          <w:tblCellSpacing w:w="15" w:type="dxa"/>
        </w:trPr>
        <w:tc>
          <w:tcPr>
            <w:tcW w:w="0" w:type="auto"/>
            <w:vAlign w:val="center"/>
            <w:hideMark/>
          </w:tcPr>
          <w:p w14:paraId="564034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22EEDE" w14:textId="77777777" w:rsidR="00D67926" w:rsidRDefault="008D6FB8">
            <w:pPr>
              <w:rPr>
                <w:rFonts w:eastAsia="Times New Roman"/>
                <w:lang w:val="en-US"/>
              </w:rPr>
            </w:pPr>
            <w:r>
              <w:rPr>
                <w:rFonts w:eastAsia="Times New Roman"/>
                <w:lang w:val="en-US"/>
              </w:rPr>
              <w:t>This SHOULD be present, and matches SearchParameter.url.</w:t>
            </w:r>
          </w:p>
        </w:tc>
      </w:tr>
      <w:tr w:rsidR="00D67926" w14:paraId="7B894E45" w14:textId="77777777">
        <w:trPr>
          <w:divId w:val="279191413"/>
          <w:tblCellSpacing w:w="15" w:type="dxa"/>
        </w:trPr>
        <w:tc>
          <w:tcPr>
            <w:tcW w:w="0" w:type="auto"/>
            <w:vAlign w:val="center"/>
            <w:hideMark/>
          </w:tcPr>
          <w:p w14:paraId="093F830C" w14:textId="77777777" w:rsidR="00D67926" w:rsidRDefault="008D6FB8">
            <w:pPr>
              <w:rPr>
                <w:rFonts w:eastAsia="Times New Roman"/>
                <w:lang w:val="en-US"/>
              </w:rPr>
            </w:pPr>
            <w:r>
              <w:rPr>
                <w:rFonts w:eastAsia="Times New Roman"/>
                <w:b/>
                <w:bCs/>
                <w:lang w:val="en-US"/>
              </w:rPr>
              <w:t>Conformance.rest.resource.searchParam.type</w:t>
            </w:r>
          </w:p>
        </w:tc>
        <w:tc>
          <w:tcPr>
            <w:tcW w:w="0" w:type="auto"/>
            <w:vAlign w:val="center"/>
            <w:hideMark/>
          </w:tcPr>
          <w:p w14:paraId="649321EC" w14:textId="77777777" w:rsidR="00D67926" w:rsidRDefault="00D67926">
            <w:pPr>
              <w:rPr>
                <w:rFonts w:eastAsia="Times New Roman"/>
                <w:lang w:val="en-US"/>
              </w:rPr>
            </w:pPr>
          </w:p>
        </w:tc>
      </w:tr>
      <w:tr w:rsidR="00D67926" w14:paraId="15596FE5" w14:textId="77777777">
        <w:trPr>
          <w:divId w:val="279191413"/>
          <w:tblCellSpacing w:w="15" w:type="dxa"/>
        </w:trPr>
        <w:tc>
          <w:tcPr>
            <w:tcW w:w="0" w:type="auto"/>
            <w:vAlign w:val="center"/>
            <w:hideMark/>
          </w:tcPr>
          <w:p w14:paraId="5D8CB0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643BDC" w14:textId="77777777"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14:paraId="1ABDE6F4" w14:textId="77777777">
        <w:trPr>
          <w:divId w:val="279191413"/>
          <w:tblCellSpacing w:w="15" w:type="dxa"/>
        </w:trPr>
        <w:tc>
          <w:tcPr>
            <w:tcW w:w="0" w:type="auto"/>
            <w:vAlign w:val="center"/>
            <w:hideMark/>
          </w:tcPr>
          <w:p w14:paraId="2326592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378A36" w14:textId="77777777" w:rsidR="00D67926" w:rsidRDefault="008D6FB8">
            <w:pPr>
              <w:rPr>
                <w:rFonts w:eastAsia="Times New Roman"/>
                <w:lang w:val="en-US"/>
              </w:rPr>
            </w:pPr>
            <w:r>
              <w:rPr>
                <w:rFonts w:eastAsia="Times New Roman"/>
                <w:lang w:val="en-US"/>
              </w:rPr>
              <w:t xml:space="preserve">While this can be looked up from the definition, it is included here as a convenience for systems that auto-generate a query interface based on the server conformance statement. It SHALL be the same as the type in the search parameter definition. </w:t>
            </w:r>
          </w:p>
        </w:tc>
      </w:tr>
      <w:tr w:rsidR="00D67926" w14:paraId="3973EC72" w14:textId="77777777">
        <w:trPr>
          <w:divId w:val="279191413"/>
          <w:tblCellSpacing w:w="15" w:type="dxa"/>
        </w:trPr>
        <w:tc>
          <w:tcPr>
            <w:tcW w:w="0" w:type="auto"/>
            <w:vAlign w:val="center"/>
            <w:hideMark/>
          </w:tcPr>
          <w:p w14:paraId="0251CE0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75881B0" w14:textId="77777777" w:rsidR="00D67926" w:rsidRDefault="008D6FB8">
            <w:pPr>
              <w:rPr>
                <w:rFonts w:eastAsia="Times New Roman"/>
                <w:lang w:val="en-US"/>
              </w:rPr>
            </w:pPr>
            <w:r>
              <w:rPr>
                <w:rFonts w:eastAsia="Times New Roman"/>
                <w:lang w:val="en-US"/>
              </w:rPr>
              <w:t>Data types allowed to be used for search parameters</w:t>
            </w:r>
          </w:p>
        </w:tc>
      </w:tr>
      <w:tr w:rsidR="00D67926" w14:paraId="38461F5C" w14:textId="77777777">
        <w:trPr>
          <w:divId w:val="279191413"/>
          <w:tblCellSpacing w:w="15" w:type="dxa"/>
        </w:trPr>
        <w:tc>
          <w:tcPr>
            <w:tcW w:w="0" w:type="auto"/>
            <w:vAlign w:val="center"/>
            <w:hideMark/>
          </w:tcPr>
          <w:p w14:paraId="2F42A20A" w14:textId="77777777" w:rsidR="00D67926" w:rsidRDefault="008D6FB8">
            <w:pPr>
              <w:rPr>
                <w:rFonts w:eastAsia="Times New Roman"/>
                <w:lang w:val="en-US"/>
              </w:rPr>
            </w:pPr>
            <w:r>
              <w:rPr>
                <w:rFonts w:eastAsia="Times New Roman"/>
                <w:b/>
                <w:bCs/>
                <w:lang w:val="en-US"/>
              </w:rPr>
              <w:t>Conformance.rest.resource.searchParam.documentation</w:t>
            </w:r>
          </w:p>
        </w:tc>
        <w:tc>
          <w:tcPr>
            <w:tcW w:w="0" w:type="auto"/>
            <w:vAlign w:val="center"/>
            <w:hideMark/>
          </w:tcPr>
          <w:p w14:paraId="2A4F1E32" w14:textId="77777777" w:rsidR="00D67926" w:rsidRDefault="00D67926">
            <w:pPr>
              <w:rPr>
                <w:rFonts w:eastAsia="Times New Roman"/>
                <w:lang w:val="en-US"/>
              </w:rPr>
            </w:pPr>
          </w:p>
        </w:tc>
      </w:tr>
      <w:tr w:rsidR="00D67926" w14:paraId="31E416B0" w14:textId="77777777">
        <w:trPr>
          <w:divId w:val="279191413"/>
          <w:tblCellSpacing w:w="15" w:type="dxa"/>
        </w:trPr>
        <w:tc>
          <w:tcPr>
            <w:tcW w:w="0" w:type="auto"/>
            <w:vAlign w:val="center"/>
            <w:hideMark/>
          </w:tcPr>
          <w:p w14:paraId="752DD2E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01CB60" w14:textId="77777777" w:rsidR="00D67926" w:rsidRDefault="008D6FB8">
            <w:pPr>
              <w:rPr>
                <w:rFonts w:eastAsia="Times New Roman"/>
                <w:lang w:val="en-US"/>
              </w:rPr>
            </w:pPr>
            <w:r>
              <w:rPr>
                <w:rFonts w:eastAsia="Times New Roman"/>
                <w:lang w:val="en-US"/>
              </w:rPr>
              <w:t>Server-specific usage</w:t>
            </w:r>
          </w:p>
        </w:tc>
      </w:tr>
      <w:tr w:rsidR="00D67926" w14:paraId="09B45111" w14:textId="77777777">
        <w:trPr>
          <w:divId w:val="279191413"/>
          <w:tblCellSpacing w:w="15" w:type="dxa"/>
        </w:trPr>
        <w:tc>
          <w:tcPr>
            <w:tcW w:w="0" w:type="auto"/>
            <w:vAlign w:val="center"/>
            <w:hideMark/>
          </w:tcPr>
          <w:p w14:paraId="16473E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3C1311" w14:textId="77777777" w:rsidR="00D67926" w:rsidRDefault="008D6FB8">
            <w:pPr>
              <w:rPr>
                <w:rFonts w:eastAsia="Times New Roman"/>
                <w:lang w:val="en-US"/>
              </w:rPr>
            </w:pPr>
            <w:r>
              <w:rPr>
                <w:rFonts w:eastAsia="Times New Roman"/>
                <w:lang w:val="en-US"/>
              </w:rPr>
              <w:t>This allows documentation of any distinct behaviors about how the search parameter is used. For example, text matching algorithms.</w:t>
            </w:r>
          </w:p>
        </w:tc>
      </w:tr>
      <w:tr w:rsidR="00D67926" w14:paraId="3F42C7A1" w14:textId="77777777">
        <w:trPr>
          <w:divId w:val="279191413"/>
          <w:tblCellSpacing w:w="15" w:type="dxa"/>
        </w:trPr>
        <w:tc>
          <w:tcPr>
            <w:tcW w:w="0" w:type="auto"/>
            <w:vAlign w:val="center"/>
            <w:hideMark/>
          </w:tcPr>
          <w:p w14:paraId="65969D24" w14:textId="77777777" w:rsidR="00D67926" w:rsidRDefault="008D6FB8">
            <w:pPr>
              <w:rPr>
                <w:rFonts w:eastAsia="Times New Roman"/>
                <w:lang w:val="en-US"/>
              </w:rPr>
            </w:pPr>
            <w:r>
              <w:rPr>
                <w:rFonts w:eastAsia="Times New Roman"/>
                <w:b/>
                <w:bCs/>
                <w:lang w:val="en-US"/>
              </w:rPr>
              <w:t>Conformance.rest.resource.searchParam.target</w:t>
            </w:r>
          </w:p>
        </w:tc>
        <w:tc>
          <w:tcPr>
            <w:tcW w:w="0" w:type="auto"/>
            <w:vAlign w:val="center"/>
            <w:hideMark/>
          </w:tcPr>
          <w:p w14:paraId="5E174F1C" w14:textId="77777777" w:rsidR="00D67926" w:rsidRDefault="00D67926">
            <w:pPr>
              <w:rPr>
                <w:rFonts w:eastAsia="Times New Roman"/>
                <w:lang w:val="en-US"/>
              </w:rPr>
            </w:pPr>
          </w:p>
        </w:tc>
      </w:tr>
      <w:tr w:rsidR="00D67926" w14:paraId="467655FA" w14:textId="77777777">
        <w:trPr>
          <w:divId w:val="279191413"/>
          <w:tblCellSpacing w:w="15" w:type="dxa"/>
        </w:trPr>
        <w:tc>
          <w:tcPr>
            <w:tcW w:w="0" w:type="auto"/>
            <w:vAlign w:val="center"/>
            <w:hideMark/>
          </w:tcPr>
          <w:p w14:paraId="7FF138E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204EA7" w14:textId="77777777" w:rsidR="00D67926" w:rsidRDefault="008D6FB8">
            <w:pPr>
              <w:rPr>
                <w:rFonts w:eastAsia="Times New Roman"/>
                <w:lang w:val="en-US"/>
              </w:rPr>
            </w:pPr>
            <w:r>
              <w:rPr>
                <w:rFonts w:eastAsia="Times New Roman"/>
                <w:lang w:val="en-US"/>
              </w:rPr>
              <w:t>Types of resource (if a resource reference)</w:t>
            </w:r>
          </w:p>
        </w:tc>
      </w:tr>
      <w:tr w:rsidR="00D67926" w14:paraId="7F6B714C" w14:textId="77777777">
        <w:trPr>
          <w:divId w:val="279191413"/>
          <w:tblCellSpacing w:w="15" w:type="dxa"/>
        </w:trPr>
        <w:tc>
          <w:tcPr>
            <w:tcW w:w="0" w:type="auto"/>
            <w:vAlign w:val="center"/>
            <w:hideMark/>
          </w:tcPr>
          <w:p w14:paraId="44CD349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670D07" w14:textId="77777777" w:rsidR="00D67926" w:rsidRDefault="008D6FB8">
            <w:pPr>
              <w:rPr>
                <w:rFonts w:eastAsia="Times New Roman"/>
                <w:lang w:val="en-US"/>
              </w:rPr>
            </w:pPr>
            <w:r>
              <w:rPr>
                <w:rFonts w:eastAsia="Times New Roman"/>
                <w:lang w:val="en-US"/>
              </w:rPr>
              <w:t>Types of resource (if a resource is referenced).</w:t>
            </w:r>
          </w:p>
        </w:tc>
      </w:tr>
      <w:tr w:rsidR="00D67926" w14:paraId="71401BAE" w14:textId="77777777">
        <w:trPr>
          <w:divId w:val="279191413"/>
          <w:tblCellSpacing w:w="15" w:type="dxa"/>
        </w:trPr>
        <w:tc>
          <w:tcPr>
            <w:tcW w:w="0" w:type="auto"/>
            <w:vAlign w:val="center"/>
            <w:hideMark/>
          </w:tcPr>
          <w:p w14:paraId="57E673C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EF5A823" w14:textId="77777777" w:rsidR="00D67926" w:rsidRDefault="008D6FB8">
            <w:pPr>
              <w:rPr>
                <w:rFonts w:eastAsia="Times New Roman"/>
                <w:lang w:val="en-US"/>
              </w:rPr>
            </w:pPr>
            <w:r>
              <w:rPr>
                <w:rFonts w:eastAsia="Times New Roman"/>
                <w:lang w:val="en-US"/>
              </w:rPr>
              <w:t>This SHALL be the same as or a proper subset of the resources listed in the search parameter definition.</w:t>
            </w:r>
          </w:p>
        </w:tc>
      </w:tr>
      <w:tr w:rsidR="00D67926" w14:paraId="4C895110" w14:textId="77777777">
        <w:trPr>
          <w:divId w:val="279191413"/>
          <w:tblCellSpacing w:w="15" w:type="dxa"/>
        </w:trPr>
        <w:tc>
          <w:tcPr>
            <w:tcW w:w="0" w:type="auto"/>
            <w:vAlign w:val="center"/>
            <w:hideMark/>
          </w:tcPr>
          <w:p w14:paraId="4372E1A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9480F8D"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2DABA372" w14:textId="77777777">
        <w:trPr>
          <w:divId w:val="279191413"/>
          <w:tblCellSpacing w:w="15" w:type="dxa"/>
        </w:trPr>
        <w:tc>
          <w:tcPr>
            <w:tcW w:w="0" w:type="auto"/>
            <w:vAlign w:val="center"/>
            <w:hideMark/>
          </w:tcPr>
          <w:p w14:paraId="4AF7BF88" w14:textId="77777777" w:rsidR="00D67926" w:rsidRDefault="008D6FB8">
            <w:pPr>
              <w:rPr>
                <w:rFonts w:eastAsia="Times New Roman"/>
                <w:lang w:val="en-US"/>
              </w:rPr>
            </w:pPr>
            <w:r>
              <w:rPr>
                <w:rFonts w:eastAsia="Times New Roman"/>
                <w:b/>
                <w:bCs/>
                <w:lang w:val="en-US"/>
              </w:rPr>
              <w:t>Conformance.rest.resource.searchParam.modifier</w:t>
            </w:r>
          </w:p>
        </w:tc>
        <w:tc>
          <w:tcPr>
            <w:tcW w:w="0" w:type="auto"/>
            <w:vAlign w:val="center"/>
            <w:hideMark/>
          </w:tcPr>
          <w:p w14:paraId="1D7BB3C1" w14:textId="77777777" w:rsidR="00D67926" w:rsidRDefault="00D67926">
            <w:pPr>
              <w:rPr>
                <w:rFonts w:eastAsia="Times New Roman"/>
                <w:lang w:val="en-US"/>
              </w:rPr>
            </w:pPr>
          </w:p>
        </w:tc>
      </w:tr>
      <w:tr w:rsidR="00D67926" w14:paraId="2C9D4C09" w14:textId="77777777">
        <w:trPr>
          <w:divId w:val="279191413"/>
          <w:tblCellSpacing w:w="15" w:type="dxa"/>
        </w:trPr>
        <w:tc>
          <w:tcPr>
            <w:tcW w:w="0" w:type="auto"/>
            <w:vAlign w:val="center"/>
            <w:hideMark/>
          </w:tcPr>
          <w:p w14:paraId="2CAA05F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1B37507" w14:textId="77777777" w:rsidR="00D67926" w:rsidRDefault="008D6FB8">
            <w:pPr>
              <w:rPr>
                <w:rFonts w:eastAsia="Times New Roman"/>
                <w:lang w:val="en-US"/>
              </w:rPr>
            </w:pPr>
            <w:r>
              <w:rPr>
                <w:rFonts w:eastAsia="Times New Roman"/>
                <w:lang w:val="en-US"/>
              </w:rPr>
              <w:t>A modifier supported for the search parameter.</w:t>
            </w:r>
          </w:p>
        </w:tc>
      </w:tr>
      <w:tr w:rsidR="00D67926" w14:paraId="47FC7681" w14:textId="77777777">
        <w:trPr>
          <w:divId w:val="279191413"/>
          <w:tblCellSpacing w:w="15" w:type="dxa"/>
        </w:trPr>
        <w:tc>
          <w:tcPr>
            <w:tcW w:w="0" w:type="auto"/>
            <w:vAlign w:val="center"/>
            <w:hideMark/>
          </w:tcPr>
          <w:p w14:paraId="297ABB7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47718BA" w14:textId="77777777" w:rsidR="00D67926" w:rsidRDefault="008D6FB8">
            <w:pPr>
              <w:rPr>
                <w:rFonts w:eastAsia="Times New Roman"/>
                <w:lang w:val="en-US"/>
              </w:rPr>
            </w:pPr>
            <w:r>
              <w:rPr>
                <w:rFonts w:eastAsia="Times New Roman"/>
                <w:lang w:val="en-US"/>
              </w:rPr>
              <w:t>A supported modifier for a search parameter</w:t>
            </w:r>
          </w:p>
        </w:tc>
      </w:tr>
      <w:tr w:rsidR="00D67926" w14:paraId="3C85C871" w14:textId="77777777">
        <w:trPr>
          <w:divId w:val="279191413"/>
          <w:tblCellSpacing w:w="15" w:type="dxa"/>
        </w:trPr>
        <w:tc>
          <w:tcPr>
            <w:tcW w:w="0" w:type="auto"/>
            <w:vAlign w:val="center"/>
            <w:hideMark/>
          </w:tcPr>
          <w:p w14:paraId="3B5B1206" w14:textId="77777777" w:rsidR="00D67926" w:rsidRDefault="008D6FB8">
            <w:pPr>
              <w:rPr>
                <w:rFonts w:eastAsia="Times New Roman"/>
                <w:lang w:val="en-US"/>
              </w:rPr>
            </w:pPr>
            <w:r>
              <w:rPr>
                <w:rFonts w:eastAsia="Times New Roman"/>
                <w:b/>
                <w:bCs/>
                <w:lang w:val="en-US"/>
              </w:rPr>
              <w:t>Conformance.rest.resource.searchParam.chain</w:t>
            </w:r>
          </w:p>
        </w:tc>
        <w:tc>
          <w:tcPr>
            <w:tcW w:w="0" w:type="auto"/>
            <w:vAlign w:val="center"/>
            <w:hideMark/>
          </w:tcPr>
          <w:p w14:paraId="2FCF3DE2" w14:textId="77777777" w:rsidR="00D67926" w:rsidRDefault="00D67926">
            <w:pPr>
              <w:rPr>
                <w:rFonts w:eastAsia="Times New Roman"/>
                <w:lang w:val="en-US"/>
              </w:rPr>
            </w:pPr>
          </w:p>
        </w:tc>
      </w:tr>
      <w:tr w:rsidR="00D67926" w14:paraId="18AF7628" w14:textId="77777777">
        <w:trPr>
          <w:divId w:val="279191413"/>
          <w:tblCellSpacing w:w="15" w:type="dxa"/>
        </w:trPr>
        <w:tc>
          <w:tcPr>
            <w:tcW w:w="0" w:type="auto"/>
            <w:vAlign w:val="center"/>
            <w:hideMark/>
          </w:tcPr>
          <w:p w14:paraId="7367598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E1D4D9" w14:textId="77777777" w:rsidR="00D67926" w:rsidRDefault="008D6FB8">
            <w:pPr>
              <w:rPr>
                <w:rFonts w:eastAsia="Times New Roman"/>
                <w:lang w:val="en-US"/>
              </w:rPr>
            </w:pPr>
            <w:r>
              <w:rPr>
                <w:rFonts w:eastAsia="Times New Roman"/>
                <w:lang w:val="en-US"/>
              </w:rPr>
              <w:t>Chained names supported</w:t>
            </w:r>
          </w:p>
        </w:tc>
      </w:tr>
      <w:tr w:rsidR="00D67926" w14:paraId="13F5FDAF" w14:textId="77777777">
        <w:trPr>
          <w:divId w:val="279191413"/>
          <w:tblCellSpacing w:w="15" w:type="dxa"/>
        </w:trPr>
        <w:tc>
          <w:tcPr>
            <w:tcW w:w="0" w:type="auto"/>
            <w:vAlign w:val="center"/>
            <w:hideMark/>
          </w:tcPr>
          <w:p w14:paraId="1E54908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398D7F" w14:textId="77777777" w:rsidR="00D67926" w:rsidRDefault="008D6FB8">
            <w:pPr>
              <w:rPr>
                <w:rFonts w:eastAsia="Times New Roman"/>
                <w:lang w:val="en-US"/>
              </w:rPr>
            </w:pPr>
            <w:r>
              <w:rPr>
                <w:rFonts w:eastAsia="Times New Roman"/>
                <w:lang w:val="en-US"/>
              </w:rPr>
              <w:t xml:space="preserve">Contains the names of any search parameters which may be chained to the containing search parameter. Chained parameters may be added to search parameters of type reference, and specify that resources will only be returned if they contain a reference to a resource which matches the chained parameter value. Values for this field should be drawn from Conformance.rest.resource.searchParam.name on the target resource type. </w:t>
            </w:r>
          </w:p>
        </w:tc>
      </w:tr>
      <w:tr w:rsidR="00D67926" w14:paraId="698E9333" w14:textId="77777777">
        <w:trPr>
          <w:divId w:val="279191413"/>
          <w:tblCellSpacing w:w="15" w:type="dxa"/>
        </w:trPr>
        <w:tc>
          <w:tcPr>
            <w:tcW w:w="0" w:type="auto"/>
            <w:vAlign w:val="center"/>
            <w:hideMark/>
          </w:tcPr>
          <w:p w14:paraId="5F11CD0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F491EA" w14:textId="526AA15D" w:rsidR="00D67926" w:rsidRDefault="008D6FB8">
            <w:pPr>
              <w:rPr>
                <w:rFonts w:eastAsia="Times New Roman"/>
                <w:lang w:val="en-US"/>
              </w:rPr>
            </w:pPr>
            <w:del w:id="111" w:author="Cary Ussery" w:date="2015-09-11T16:25:00Z">
              <w:r w:rsidDel="005A3B0A">
                <w:rPr>
                  <w:rFonts w:eastAsia="Times New Roman"/>
                  <w:lang w:val="en-US"/>
                </w:rPr>
                <w:delText xml:space="preserve">Sstesm </w:delText>
              </w:r>
            </w:del>
            <w:ins w:id="112" w:author="Cary Ussery" w:date="2015-09-11T16:25:00Z">
              <w:r w:rsidR="005A3B0A">
                <w:rPr>
                  <w:rFonts w:eastAsia="Times New Roman"/>
                  <w:lang w:val="en-US"/>
                </w:rPr>
                <w:t>Systems</w:t>
              </w:r>
              <w:r w:rsidR="005A3B0A">
                <w:rPr>
                  <w:rFonts w:eastAsia="Times New Roman"/>
                  <w:lang w:val="en-US"/>
                </w:rPr>
                <w:t xml:space="preserve"> </w:t>
              </w:r>
            </w:ins>
            <w:r>
              <w:rPr>
                <w:rFonts w:eastAsia="Times New Roman"/>
                <w:lang w:val="en-US"/>
              </w:rPr>
              <w:t xml:space="preserve">are not required to list all the chain names they support, but if they don't list them, clients may not know to use them. </w:t>
            </w:r>
          </w:p>
        </w:tc>
      </w:tr>
      <w:tr w:rsidR="00D67926" w14:paraId="53F74E44" w14:textId="77777777">
        <w:trPr>
          <w:divId w:val="279191413"/>
          <w:tblCellSpacing w:w="15" w:type="dxa"/>
        </w:trPr>
        <w:tc>
          <w:tcPr>
            <w:tcW w:w="0" w:type="auto"/>
            <w:vAlign w:val="center"/>
            <w:hideMark/>
          </w:tcPr>
          <w:p w14:paraId="1DB1F986" w14:textId="77777777" w:rsidR="00D67926" w:rsidRDefault="008D6FB8">
            <w:pPr>
              <w:rPr>
                <w:rFonts w:eastAsia="Times New Roman"/>
                <w:lang w:val="en-US"/>
              </w:rPr>
            </w:pPr>
            <w:r>
              <w:rPr>
                <w:rFonts w:eastAsia="Times New Roman"/>
                <w:b/>
                <w:bCs/>
                <w:lang w:val="en-US"/>
              </w:rPr>
              <w:t>Conformance.rest.interaction</w:t>
            </w:r>
          </w:p>
        </w:tc>
        <w:tc>
          <w:tcPr>
            <w:tcW w:w="0" w:type="auto"/>
            <w:vAlign w:val="center"/>
            <w:hideMark/>
          </w:tcPr>
          <w:p w14:paraId="4FBE5608" w14:textId="77777777" w:rsidR="00D67926" w:rsidRDefault="00D67926">
            <w:pPr>
              <w:rPr>
                <w:rFonts w:eastAsia="Times New Roman"/>
                <w:lang w:val="en-US"/>
              </w:rPr>
            </w:pPr>
          </w:p>
        </w:tc>
      </w:tr>
      <w:tr w:rsidR="00D67926" w14:paraId="56D6A2DC" w14:textId="77777777">
        <w:trPr>
          <w:divId w:val="279191413"/>
          <w:tblCellSpacing w:w="15" w:type="dxa"/>
        </w:trPr>
        <w:tc>
          <w:tcPr>
            <w:tcW w:w="0" w:type="auto"/>
            <w:vAlign w:val="center"/>
            <w:hideMark/>
          </w:tcPr>
          <w:p w14:paraId="51826C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9BB0B4" w14:textId="77777777" w:rsidR="00D67926" w:rsidRDefault="008D6FB8">
            <w:pPr>
              <w:rPr>
                <w:rFonts w:eastAsia="Times New Roman"/>
                <w:lang w:val="en-US"/>
              </w:rPr>
            </w:pPr>
            <w:r>
              <w:rPr>
                <w:rFonts w:eastAsia="Times New Roman"/>
                <w:lang w:val="en-US"/>
              </w:rPr>
              <w:t>What operations are supported?</w:t>
            </w:r>
          </w:p>
        </w:tc>
      </w:tr>
      <w:tr w:rsidR="00D67926" w14:paraId="6DBECC28" w14:textId="77777777">
        <w:trPr>
          <w:divId w:val="279191413"/>
          <w:tblCellSpacing w:w="15" w:type="dxa"/>
        </w:trPr>
        <w:tc>
          <w:tcPr>
            <w:tcW w:w="0" w:type="auto"/>
            <w:vAlign w:val="center"/>
            <w:hideMark/>
          </w:tcPr>
          <w:p w14:paraId="0332B7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C8B46E" w14:textId="77777777" w:rsidR="00D67926" w:rsidRDefault="008D6FB8">
            <w:pPr>
              <w:rPr>
                <w:rFonts w:eastAsia="Times New Roman"/>
                <w:lang w:val="en-US"/>
              </w:rPr>
            </w:pPr>
            <w:r>
              <w:rPr>
                <w:rFonts w:eastAsia="Times New Roman"/>
                <w:lang w:val="en-US"/>
              </w:rPr>
              <w:t>A specification of restful operations supported by the system.</w:t>
            </w:r>
          </w:p>
        </w:tc>
      </w:tr>
      <w:tr w:rsidR="00D67926" w14:paraId="22858275" w14:textId="77777777">
        <w:trPr>
          <w:divId w:val="279191413"/>
          <w:tblCellSpacing w:w="15" w:type="dxa"/>
        </w:trPr>
        <w:tc>
          <w:tcPr>
            <w:tcW w:w="0" w:type="auto"/>
            <w:vAlign w:val="center"/>
            <w:hideMark/>
          </w:tcPr>
          <w:p w14:paraId="4BAB1676" w14:textId="77777777" w:rsidR="00D67926" w:rsidRDefault="008D6FB8">
            <w:pPr>
              <w:rPr>
                <w:rFonts w:eastAsia="Times New Roman"/>
                <w:lang w:val="en-US"/>
              </w:rPr>
            </w:pPr>
            <w:r>
              <w:rPr>
                <w:rFonts w:eastAsia="Times New Roman"/>
                <w:b/>
                <w:bCs/>
                <w:lang w:val="en-US"/>
              </w:rPr>
              <w:t>Conformance.rest.interaction.code</w:t>
            </w:r>
          </w:p>
        </w:tc>
        <w:tc>
          <w:tcPr>
            <w:tcW w:w="0" w:type="auto"/>
            <w:vAlign w:val="center"/>
            <w:hideMark/>
          </w:tcPr>
          <w:p w14:paraId="7D89977D" w14:textId="77777777" w:rsidR="00D67926" w:rsidRDefault="00D67926">
            <w:pPr>
              <w:rPr>
                <w:rFonts w:eastAsia="Times New Roman"/>
                <w:lang w:val="en-US"/>
              </w:rPr>
            </w:pPr>
          </w:p>
        </w:tc>
      </w:tr>
      <w:tr w:rsidR="00D67926" w14:paraId="4537620E" w14:textId="77777777">
        <w:trPr>
          <w:divId w:val="279191413"/>
          <w:tblCellSpacing w:w="15" w:type="dxa"/>
        </w:trPr>
        <w:tc>
          <w:tcPr>
            <w:tcW w:w="0" w:type="auto"/>
            <w:vAlign w:val="center"/>
            <w:hideMark/>
          </w:tcPr>
          <w:p w14:paraId="76EA99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15324C" w14:textId="77777777" w:rsidR="00D67926" w:rsidRDefault="008D6FB8">
            <w:pPr>
              <w:rPr>
                <w:rFonts w:eastAsia="Times New Roman"/>
                <w:lang w:val="en-US"/>
              </w:rPr>
            </w:pPr>
            <w:r>
              <w:rPr>
                <w:rFonts w:eastAsia="Times New Roman"/>
                <w:lang w:val="en-US"/>
              </w:rPr>
              <w:t>A coded identifier of the operation, supported by the system.</w:t>
            </w:r>
          </w:p>
        </w:tc>
      </w:tr>
      <w:tr w:rsidR="00D67926" w14:paraId="33668A53" w14:textId="77777777">
        <w:trPr>
          <w:divId w:val="279191413"/>
          <w:tblCellSpacing w:w="15" w:type="dxa"/>
        </w:trPr>
        <w:tc>
          <w:tcPr>
            <w:tcW w:w="0" w:type="auto"/>
            <w:vAlign w:val="center"/>
            <w:hideMark/>
          </w:tcPr>
          <w:p w14:paraId="78B981C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B3E509" w14:textId="77777777" w:rsidR="00D67926" w:rsidRDefault="008D6FB8">
            <w:pPr>
              <w:rPr>
                <w:rFonts w:eastAsia="Times New Roman"/>
                <w:lang w:val="en-US"/>
              </w:rPr>
            </w:pPr>
            <w:r>
              <w:rPr>
                <w:rFonts w:eastAsia="Times New Roman"/>
                <w:lang w:val="en-US"/>
              </w:rPr>
              <w:t>Operations supported by REST at the system level</w:t>
            </w:r>
          </w:p>
        </w:tc>
      </w:tr>
      <w:tr w:rsidR="00D67926" w14:paraId="28C54173" w14:textId="77777777">
        <w:trPr>
          <w:divId w:val="279191413"/>
          <w:tblCellSpacing w:w="15" w:type="dxa"/>
        </w:trPr>
        <w:tc>
          <w:tcPr>
            <w:tcW w:w="0" w:type="auto"/>
            <w:vAlign w:val="center"/>
            <w:hideMark/>
          </w:tcPr>
          <w:p w14:paraId="7FD555F5" w14:textId="77777777" w:rsidR="00D67926" w:rsidRDefault="008D6FB8">
            <w:pPr>
              <w:rPr>
                <w:rFonts w:eastAsia="Times New Roman"/>
                <w:lang w:val="en-US"/>
              </w:rPr>
            </w:pPr>
            <w:r>
              <w:rPr>
                <w:rFonts w:eastAsia="Times New Roman"/>
                <w:b/>
                <w:bCs/>
                <w:lang w:val="en-US"/>
              </w:rPr>
              <w:t>Conformance.rest.interaction.documentation</w:t>
            </w:r>
          </w:p>
        </w:tc>
        <w:tc>
          <w:tcPr>
            <w:tcW w:w="0" w:type="auto"/>
            <w:vAlign w:val="center"/>
            <w:hideMark/>
          </w:tcPr>
          <w:p w14:paraId="364FA6F8" w14:textId="77777777" w:rsidR="00D67926" w:rsidRDefault="00D67926">
            <w:pPr>
              <w:rPr>
                <w:rFonts w:eastAsia="Times New Roman"/>
                <w:lang w:val="en-US"/>
              </w:rPr>
            </w:pPr>
          </w:p>
        </w:tc>
      </w:tr>
      <w:tr w:rsidR="00D67926" w14:paraId="3072A0A9" w14:textId="77777777">
        <w:trPr>
          <w:divId w:val="279191413"/>
          <w:tblCellSpacing w:w="15" w:type="dxa"/>
        </w:trPr>
        <w:tc>
          <w:tcPr>
            <w:tcW w:w="0" w:type="auto"/>
            <w:vAlign w:val="center"/>
            <w:hideMark/>
          </w:tcPr>
          <w:p w14:paraId="326CAB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0D5495" w14:textId="77777777" w:rsidR="00D67926" w:rsidRDefault="008D6FB8">
            <w:pPr>
              <w:rPr>
                <w:rFonts w:eastAsia="Times New Roman"/>
                <w:lang w:val="en-US"/>
              </w:rPr>
            </w:pPr>
            <w:r>
              <w:rPr>
                <w:rFonts w:eastAsia="Times New Roman"/>
                <w:lang w:val="en-US"/>
              </w:rPr>
              <w:t>Anything special about operation behavior</w:t>
            </w:r>
          </w:p>
        </w:tc>
      </w:tr>
      <w:tr w:rsidR="00D67926" w14:paraId="3900169B" w14:textId="77777777">
        <w:trPr>
          <w:divId w:val="279191413"/>
          <w:tblCellSpacing w:w="15" w:type="dxa"/>
        </w:trPr>
        <w:tc>
          <w:tcPr>
            <w:tcW w:w="0" w:type="auto"/>
            <w:vAlign w:val="center"/>
            <w:hideMark/>
          </w:tcPr>
          <w:p w14:paraId="388A46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C4D3DA" w14:textId="77777777" w:rsidR="00D67926" w:rsidRDefault="008D6FB8">
            <w:pPr>
              <w:rPr>
                <w:rFonts w:eastAsia="Times New Roman"/>
                <w:lang w:val="en-US"/>
              </w:rPr>
            </w:pPr>
            <w:r>
              <w:rPr>
                <w:rFonts w:eastAsia="Times New Roman"/>
                <w:lang w:val="en-US"/>
              </w:rPr>
              <w:t xml:space="preserve">Guidance specific to the implementation of this operation, such as limitations on the kind of transactions allowed, or information about system wide search is implemented. </w:t>
            </w:r>
          </w:p>
        </w:tc>
      </w:tr>
      <w:tr w:rsidR="00D67926" w14:paraId="1DBE85CA" w14:textId="77777777">
        <w:trPr>
          <w:divId w:val="279191413"/>
          <w:tblCellSpacing w:w="15" w:type="dxa"/>
        </w:trPr>
        <w:tc>
          <w:tcPr>
            <w:tcW w:w="0" w:type="auto"/>
            <w:vAlign w:val="center"/>
            <w:hideMark/>
          </w:tcPr>
          <w:p w14:paraId="53700BED" w14:textId="77777777" w:rsidR="00D67926" w:rsidRDefault="008D6FB8">
            <w:pPr>
              <w:rPr>
                <w:rFonts w:eastAsia="Times New Roman"/>
                <w:lang w:val="en-US"/>
              </w:rPr>
            </w:pPr>
            <w:r>
              <w:rPr>
                <w:rFonts w:eastAsia="Times New Roman"/>
                <w:b/>
                <w:bCs/>
                <w:lang w:val="en-US"/>
              </w:rPr>
              <w:t>Conformance.rest.transactionMode</w:t>
            </w:r>
          </w:p>
        </w:tc>
        <w:tc>
          <w:tcPr>
            <w:tcW w:w="0" w:type="auto"/>
            <w:vAlign w:val="center"/>
            <w:hideMark/>
          </w:tcPr>
          <w:p w14:paraId="0C867837" w14:textId="77777777" w:rsidR="00D67926" w:rsidRDefault="00D67926">
            <w:pPr>
              <w:rPr>
                <w:rFonts w:eastAsia="Times New Roman"/>
                <w:lang w:val="en-US"/>
              </w:rPr>
            </w:pPr>
          </w:p>
        </w:tc>
      </w:tr>
      <w:tr w:rsidR="00D67926" w14:paraId="6C1CF8F3" w14:textId="77777777">
        <w:trPr>
          <w:divId w:val="279191413"/>
          <w:tblCellSpacing w:w="15" w:type="dxa"/>
        </w:trPr>
        <w:tc>
          <w:tcPr>
            <w:tcW w:w="0" w:type="auto"/>
            <w:vAlign w:val="center"/>
            <w:hideMark/>
          </w:tcPr>
          <w:p w14:paraId="311F45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BA9619" w14:textId="77777777" w:rsidR="00D67926" w:rsidRDefault="008D6FB8">
            <w:pPr>
              <w:rPr>
                <w:rFonts w:eastAsia="Times New Roman"/>
                <w:lang w:val="en-US"/>
              </w:rPr>
            </w:pPr>
            <w:r>
              <w:rPr>
                <w:rFonts w:eastAsia="Times New Roman"/>
                <w:lang w:val="en-US"/>
              </w:rPr>
              <w:t>A code that indicates how transactions are supported.</w:t>
            </w:r>
          </w:p>
        </w:tc>
      </w:tr>
      <w:tr w:rsidR="00D67926" w14:paraId="79F37CD7" w14:textId="77777777">
        <w:trPr>
          <w:divId w:val="279191413"/>
          <w:tblCellSpacing w:w="15" w:type="dxa"/>
        </w:trPr>
        <w:tc>
          <w:tcPr>
            <w:tcW w:w="0" w:type="auto"/>
            <w:vAlign w:val="center"/>
            <w:hideMark/>
          </w:tcPr>
          <w:p w14:paraId="2E876123"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1AA6540F" w14:textId="77777777" w:rsidR="00D67926" w:rsidRDefault="008D6FB8">
            <w:pPr>
              <w:rPr>
                <w:rFonts w:eastAsia="Times New Roman"/>
                <w:lang w:val="en-US"/>
              </w:rPr>
            </w:pPr>
            <w:r>
              <w:rPr>
                <w:rFonts w:eastAsia="Times New Roman"/>
                <w:lang w:val="en-US"/>
              </w:rPr>
              <w:t>A code that indicates how transactions are supported</w:t>
            </w:r>
          </w:p>
        </w:tc>
      </w:tr>
      <w:tr w:rsidR="00D67926" w14:paraId="12BE561F" w14:textId="77777777">
        <w:trPr>
          <w:divId w:val="279191413"/>
          <w:tblCellSpacing w:w="15" w:type="dxa"/>
        </w:trPr>
        <w:tc>
          <w:tcPr>
            <w:tcW w:w="0" w:type="auto"/>
            <w:vAlign w:val="center"/>
            <w:hideMark/>
          </w:tcPr>
          <w:p w14:paraId="0D09498E" w14:textId="77777777" w:rsidR="00D67926" w:rsidRDefault="008D6FB8">
            <w:pPr>
              <w:rPr>
                <w:rFonts w:eastAsia="Times New Roman"/>
                <w:lang w:val="en-US"/>
              </w:rPr>
            </w:pPr>
            <w:r>
              <w:rPr>
                <w:rFonts w:eastAsia="Times New Roman"/>
                <w:b/>
                <w:bCs/>
                <w:lang w:val="en-US"/>
              </w:rPr>
              <w:t>Conformance.rest.searchParam</w:t>
            </w:r>
          </w:p>
        </w:tc>
        <w:tc>
          <w:tcPr>
            <w:tcW w:w="0" w:type="auto"/>
            <w:vAlign w:val="center"/>
            <w:hideMark/>
          </w:tcPr>
          <w:p w14:paraId="38579365" w14:textId="77777777" w:rsidR="00D67926" w:rsidRDefault="00D67926">
            <w:pPr>
              <w:rPr>
                <w:rFonts w:eastAsia="Times New Roman"/>
                <w:lang w:val="en-US"/>
              </w:rPr>
            </w:pPr>
          </w:p>
        </w:tc>
      </w:tr>
      <w:tr w:rsidR="00D67926" w14:paraId="0C6358F7" w14:textId="77777777">
        <w:trPr>
          <w:divId w:val="279191413"/>
          <w:tblCellSpacing w:w="15" w:type="dxa"/>
        </w:trPr>
        <w:tc>
          <w:tcPr>
            <w:tcW w:w="0" w:type="auto"/>
            <w:vAlign w:val="center"/>
            <w:hideMark/>
          </w:tcPr>
          <w:p w14:paraId="2AFAA13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081039" w14:textId="77777777" w:rsidR="00D67926" w:rsidRDefault="008D6FB8">
            <w:pPr>
              <w:rPr>
                <w:rFonts w:eastAsia="Times New Roman"/>
                <w:lang w:val="en-US"/>
              </w:rPr>
            </w:pPr>
            <w:r>
              <w:rPr>
                <w:rFonts w:eastAsia="Times New Roman"/>
                <w:lang w:val="en-US"/>
              </w:rPr>
              <w:t>Search params for searching all resources</w:t>
            </w:r>
          </w:p>
        </w:tc>
      </w:tr>
      <w:tr w:rsidR="00D67926" w14:paraId="25B54EC6" w14:textId="77777777">
        <w:trPr>
          <w:divId w:val="279191413"/>
          <w:tblCellSpacing w:w="15" w:type="dxa"/>
        </w:trPr>
        <w:tc>
          <w:tcPr>
            <w:tcW w:w="0" w:type="auto"/>
            <w:vAlign w:val="center"/>
            <w:hideMark/>
          </w:tcPr>
          <w:p w14:paraId="5A58B1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A81188" w14:textId="77777777" w:rsidR="00D67926" w:rsidRDefault="008D6FB8">
            <w:pPr>
              <w:rPr>
                <w:rFonts w:eastAsia="Times New Roman"/>
                <w:lang w:val="en-US"/>
              </w:rPr>
            </w:pPr>
            <w:r>
              <w:rPr>
                <w:rFonts w:eastAsia="Times New Roman"/>
                <w:lang w:val="en-US"/>
              </w:rPr>
              <w:t xml:space="preserve">Search parameters that are supported for searching all resources for implementations to support and/or make use of - either references to ones defined in the specification, or additional ones defined for/by the implementation. </w:t>
            </w:r>
          </w:p>
        </w:tc>
      </w:tr>
      <w:tr w:rsidR="00D67926" w14:paraId="4ABBF7E4" w14:textId="77777777">
        <w:trPr>
          <w:divId w:val="279191413"/>
          <w:tblCellSpacing w:w="15" w:type="dxa"/>
        </w:trPr>
        <w:tc>
          <w:tcPr>
            <w:tcW w:w="0" w:type="auto"/>
            <w:vAlign w:val="center"/>
            <w:hideMark/>
          </w:tcPr>
          <w:p w14:paraId="379BB68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BB64683" w14:textId="77777777" w:rsidR="00D67926" w:rsidRDefault="008D6FB8">
            <w:pPr>
              <w:rPr>
                <w:rFonts w:eastAsia="Times New Roman"/>
                <w:lang w:val="en-US"/>
              </w:rPr>
            </w:pPr>
            <w:r>
              <w:rPr>
                <w:rFonts w:eastAsia="Times New Roman"/>
                <w:lang w:val="en-US"/>
              </w:rPr>
              <w:t xml:space="preserve">Typically, the only search parameters supported for all parameters are search parameters that apply to all resources - tags, profiles, text search etc. </w:t>
            </w:r>
          </w:p>
        </w:tc>
      </w:tr>
      <w:tr w:rsidR="00D67926" w14:paraId="246931E2" w14:textId="77777777">
        <w:trPr>
          <w:divId w:val="279191413"/>
          <w:tblCellSpacing w:w="15" w:type="dxa"/>
        </w:trPr>
        <w:tc>
          <w:tcPr>
            <w:tcW w:w="0" w:type="auto"/>
            <w:vAlign w:val="center"/>
            <w:hideMark/>
          </w:tcPr>
          <w:p w14:paraId="2821B9AD" w14:textId="77777777" w:rsidR="00D67926" w:rsidRDefault="008D6FB8">
            <w:pPr>
              <w:rPr>
                <w:rFonts w:eastAsia="Times New Roman"/>
                <w:lang w:val="en-US"/>
              </w:rPr>
            </w:pPr>
            <w:r>
              <w:rPr>
                <w:rFonts w:eastAsia="Times New Roman"/>
                <w:b/>
                <w:bCs/>
                <w:lang w:val="en-US"/>
              </w:rPr>
              <w:t>Conformance.rest.operation</w:t>
            </w:r>
          </w:p>
        </w:tc>
        <w:tc>
          <w:tcPr>
            <w:tcW w:w="0" w:type="auto"/>
            <w:vAlign w:val="center"/>
            <w:hideMark/>
          </w:tcPr>
          <w:p w14:paraId="30DCDF24" w14:textId="77777777" w:rsidR="00D67926" w:rsidRDefault="00D67926">
            <w:pPr>
              <w:rPr>
                <w:rFonts w:eastAsia="Times New Roman"/>
                <w:lang w:val="en-US"/>
              </w:rPr>
            </w:pPr>
          </w:p>
        </w:tc>
      </w:tr>
      <w:tr w:rsidR="00D67926" w14:paraId="5EA111DF" w14:textId="77777777">
        <w:trPr>
          <w:divId w:val="279191413"/>
          <w:tblCellSpacing w:w="15" w:type="dxa"/>
        </w:trPr>
        <w:tc>
          <w:tcPr>
            <w:tcW w:w="0" w:type="auto"/>
            <w:vAlign w:val="center"/>
            <w:hideMark/>
          </w:tcPr>
          <w:p w14:paraId="72AB81B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9C48C9" w14:textId="77777777" w:rsidR="00D67926" w:rsidRDefault="008D6FB8">
            <w:pPr>
              <w:rPr>
                <w:rFonts w:eastAsia="Times New Roman"/>
                <w:lang w:val="en-US"/>
              </w:rPr>
            </w:pPr>
            <w:r>
              <w:rPr>
                <w:rFonts w:eastAsia="Times New Roman"/>
                <w:lang w:val="en-US"/>
              </w:rPr>
              <w:t>Definition of an operation or a custom query</w:t>
            </w:r>
          </w:p>
        </w:tc>
      </w:tr>
      <w:tr w:rsidR="00D67926" w14:paraId="62B41758" w14:textId="77777777">
        <w:trPr>
          <w:divId w:val="279191413"/>
          <w:tblCellSpacing w:w="15" w:type="dxa"/>
        </w:trPr>
        <w:tc>
          <w:tcPr>
            <w:tcW w:w="0" w:type="auto"/>
            <w:vAlign w:val="center"/>
            <w:hideMark/>
          </w:tcPr>
          <w:p w14:paraId="643783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BB0B7A" w14:textId="77777777" w:rsidR="00D67926" w:rsidRDefault="008D6FB8">
            <w:pPr>
              <w:rPr>
                <w:rFonts w:eastAsia="Times New Roman"/>
                <w:lang w:val="en-US"/>
              </w:rPr>
            </w:pPr>
            <w:r>
              <w:rPr>
                <w:rFonts w:eastAsia="Times New Roman"/>
                <w:lang w:val="en-US"/>
              </w:rPr>
              <w:t>Definition of an operation or a named query and with its parameters and their meaning and type.</w:t>
            </w:r>
          </w:p>
        </w:tc>
      </w:tr>
      <w:tr w:rsidR="00D67926" w14:paraId="0E57DED8" w14:textId="77777777">
        <w:trPr>
          <w:divId w:val="279191413"/>
          <w:tblCellSpacing w:w="15" w:type="dxa"/>
        </w:trPr>
        <w:tc>
          <w:tcPr>
            <w:tcW w:w="0" w:type="auto"/>
            <w:vAlign w:val="center"/>
            <w:hideMark/>
          </w:tcPr>
          <w:p w14:paraId="31F06482" w14:textId="77777777" w:rsidR="00D67926" w:rsidRDefault="008D6FB8">
            <w:pPr>
              <w:rPr>
                <w:rFonts w:eastAsia="Times New Roman"/>
                <w:lang w:val="en-US"/>
              </w:rPr>
            </w:pPr>
            <w:r>
              <w:rPr>
                <w:rFonts w:eastAsia="Times New Roman"/>
                <w:b/>
                <w:bCs/>
                <w:lang w:val="en-US"/>
              </w:rPr>
              <w:t>Conformance.rest.operation.name</w:t>
            </w:r>
          </w:p>
        </w:tc>
        <w:tc>
          <w:tcPr>
            <w:tcW w:w="0" w:type="auto"/>
            <w:vAlign w:val="center"/>
            <w:hideMark/>
          </w:tcPr>
          <w:p w14:paraId="6E4CAB63" w14:textId="77777777" w:rsidR="00D67926" w:rsidRDefault="00D67926">
            <w:pPr>
              <w:rPr>
                <w:rFonts w:eastAsia="Times New Roman"/>
                <w:lang w:val="en-US"/>
              </w:rPr>
            </w:pPr>
          </w:p>
        </w:tc>
      </w:tr>
      <w:tr w:rsidR="00D67926" w14:paraId="0350AAE9" w14:textId="77777777">
        <w:trPr>
          <w:divId w:val="279191413"/>
          <w:tblCellSpacing w:w="15" w:type="dxa"/>
        </w:trPr>
        <w:tc>
          <w:tcPr>
            <w:tcW w:w="0" w:type="auto"/>
            <w:vAlign w:val="center"/>
            <w:hideMark/>
          </w:tcPr>
          <w:p w14:paraId="5C0CAA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056716" w14:textId="77777777" w:rsidR="00D67926" w:rsidRDefault="008D6FB8">
            <w:pPr>
              <w:rPr>
                <w:rFonts w:eastAsia="Times New Roman"/>
                <w:lang w:val="en-US"/>
              </w:rPr>
            </w:pPr>
            <w:r>
              <w:rPr>
                <w:rFonts w:eastAsia="Times New Roman"/>
                <w:lang w:val="en-US"/>
              </w:rPr>
              <w:t>Name by which the operation/query is invoked</w:t>
            </w:r>
          </w:p>
        </w:tc>
      </w:tr>
      <w:tr w:rsidR="00D67926" w14:paraId="1D78FF38" w14:textId="77777777">
        <w:trPr>
          <w:divId w:val="279191413"/>
          <w:tblCellSpacing w:w="15" w:type="dxa"/>
        </w:trPr>
        <w:tc>
          <w:tcPr>
            <w:tcW w:w="0" w:type="auto"/>
            <w:vAlign w:val="center"/>
            <w:hideMark/>
          </w:tcPr>
          <w:p w14:paraId="48B960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A956F1" w14:textId="77777777" w:rsidR="00D67926" w:rsidRDefault="008D6FB8">
            <w:pPr>
              <w:rPr>
                <w:rFonts w:eastAsia="Times New Roman"/>
                <w:lang w:val="en-US"/>
              </w:rPr>
            </w:pPr>
            <w:r>
              <w:rPr>
                <w:rFonts w:eastAsia="Times New Roman"/>
                <w:lang w:val="en-US"/>
              </w:rPr>
              <w:t>The name of a query, which is used in the _query parameter when the query is called.</w:t>
            </w:r>
          </w:p>
        </w:tc>
      </w:tr>
      <w:tr w:rsidR="00D67926" w14:paraId="7C26E3F3" w14:textId="77777777">
        <w:trPr>
          <w:divId w:val="279191413"/>
          <w:tblCellSpacing w:w="15" w:type="dxa"/>
        </w:trPr>
        <w:tc>
          <w:tcPr>
            <w:tcW w:w="0" w:type="auto"/>
            <w:vAlign w:val="center"/>
            <w:hideMark/>
          </w:tcPr>
          <w:p w14:paraId="45E3CC8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F293D70" w14:textId="77777777" w:rsidR="00D67926" w:rsidRDefault="008D6FB8">
            <w:pPr>
              <w:rPr>
                <w:rFonts w:eastAsia="Times New Roman"/>
                <w:lang w:val="en-US"/>
              </w:rPr>
            </w:pPr>
            <w:r>
              <w:rPr>
                <w:rFonts w:eastAsia="Times New Roman"/>
                <w:lang w:val="en-US"/>
              </w:rPr>
              <w:t>The name here SHOULD be the same as the name in the definition, unless there is a name clash and the name cannot be used.</w:t>
            </w:r>
          </w:p>
        </w:tc>
      </w:tr>
      <w:tr w:rsidR="00D67926" w14:paraId="5963CF6A" w14:textId="77777777">
        <w:trPr>
          <w:divId w:val="279191413"/>
          <w:tblCellSpacing w:w="15" w:type="dxa"/>
        </w:trPr>
        <w:tc>
          <w:tcPr>
            <w:tcW w:w="0" w:type="auto"/>
            <w:vAlign w:val="center"/>
            <w:hideMark/>
          </w:tcPr>
          <w:p w14:paraId="7B03E18D" w14:textId="77777777" w:rsidR="00D67926" w:rsidRDefault="008D6FB8">
            <w:pPr>
              <w:rPr>
                <w:rFonts w:eastAsia="Times New Roman"/>
                <w:lang w:val="en-US"/>
              </w:rPr>
            </w:pPr>
            <w:r>
              <w:rPr>
                <w:rFonts w:eastAsia="Times New Roman"/>
                <w:b/>
                <w:bCs/>
                <w:lang w:val="en-US"/>
              </w:rPr>
              <w:t>Conformance.rest.operation.definition</w:t>
            </w:r>
          </w:p>
        </w:tc>
        <w:tc>
          <w:tcPr>
            <w:tcW w:w="0" w:type="auto"/>
            <w:vAlign w:val="center"/>
            <w:hideMark/>
          </w:tcPr>
          <w:p w14:paraId="5EF0DD39" w14:textId="77777777" w:rsidR="00D67926" w:rsidRDefault="00D67926">
            <w:pPr>
              <w:rPr>
                <w:rFonts w:eastAsia="Times New Roman"/>
                <w:lang w:val="en-US"/>
              </w:rPr>
            </w:pPr>
          </w:p>
        </w:tc>
      </w:tr>
      <w:tr w:rsidR="00D67926" w14:paraId="61D69AFC" w14:textId="77777777">
        <w:trPr>
          <w:divId w:val="279191413"/>
          <w:tblCellSpacing w:w="15" w:type="dxa"/>
        </w:trPr>
        <w:tc>
          <w:tcPr>
            <w:tcW w:w="0" w:type="auto"/>
            <w:vAlign w:val="center"/>
            <w:hideMark/>
          </w:tcPr>
          <w:p w14:paraId="6518EB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FF2261" w14:textId="77777777" w:rsidR="00D67926" w:rsidRDefault="008D6FB8">
            <w:pPr>
              <w:rPr>
                <w:rFonts w:eastAsia="Times New Roman"/>
                <w:lang w:val="en-US"/>
              </w:rPr>
            </w:pPr>
            <w:r>
              <w:rPr>
                <w:rFonts w:eastAsia="Times New Roman"/>
                <w:lang w:val="en-US"/>
              </w:rPr>
              <w:t>The defined operation/query</w:t>
            </w:r>
          </w:p>
        </w:tc>
      </w:tr>
      <w:tr w:rsidR="00D67926" w14:paraId="6DF000BB" w14:textId="77777777">
        <w:trPr>
          <w:divId w:val="279191413"/>
          <w:tblCellSpacing w:w="15" w:type="dxa"/>
        </w:trPr>
        <w:tc>
          <w:tcPr>
            <w:tcW w:w="0" w:type="auto"/>
            <w:vAlign w:val="center"/>
            <w:hideMark/>
          </w:tcPr>
          <w:p w14:paraId="010494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CC9154" w14:textId="77777777" w:rsidR="00D67926" w:rsidRDefault="008D6FB8">
            <w:pPr>
              <w:rPr>
                <w:rFonts w:eastAsia="Times New Roman"/>
                <w:lang w:val="en-US"/>
              </w:rPr>
            </w:pPr>
            <w:r>
              <w:rPr>
                <w:rFonts w:eastAsia="Times New Roman"/>
                <w:lang w:val="en-US"/>
              </w:rPr>
              <w:t>Where the formal definition can be found.</w:t>
            </w:r>
          </w:p>
        </w:tc>
      </w:tr>
      <w:tr w:rsidR="00D67926" w14:paraId="3C282713" w14:textId="77777777">
        <w:trPr>
          <w:divId w:val="279191413"/>
          <w:tblCellSpacing w:w="15" w:type="dxa"/>
        </w:trPr>
        <w:tc>
          <w:tcPr>
            <w:tcW w:w="0" w:type="auto"/>
            <w:vAlign w:val="center"/>
            <w:hideMark/>
          </w:tcPr>
          <w:p w14:paraId="2B58FAA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940247" w14:textId="61BD2DF8" w:rsidR="00D67926" w:rsidRDefault="008D6FB8" w:rsidP="005A3B0A">
            <w:pPr>
              <w:rPr>
                <w:rFonts w:eastAsia="Times New Roman"/>
                <w:lang w:val="en-US"/>
              </w:rPr>
            </w:pPr>
            <w:r>
              <w:rPr>
                <w:rFonts w:eastAsia="Times New Roman"/>
                <w:lang w:val="en-US"/>
              </w:rPr>
              <w:t xml:space="preserve">This can be used to build </w:t>
            </w:r>
            <w:del w:id="113" w:author="Cary Ussery" w:date="2015-09-11T16:26:00Z">
              <w:r w:rsidDel="005A3B0A">
                <w:rPr>
                  <w:rFonts w:eastAsia="Times New Roman"/>
                  <w:lang w:val="en-US"/>
                </w:rPr>
                <w:delText xml:space="preserve">ah </w:delText>
              </w:r>
            </w:del>
            <w:ins w:id="114" w:author="Cary Ussery" w:date="2015-09-11T16:26:00Z">
              <w:r w:rsidR="005A3B0A">
                <w:rPr>
                  <w:rFonts w:eastAsia="Times New Roman"/>
                  <w:lang w:val="en-US"/>
                </w:rPr>
                <w:t xml:space="preserve">an </w:t>
              </w:r>
              <w:r w:rsidR="005A3B0A">
                <w:rPr>
                  <w:rFonts w:eastAsia="Times New Roman"/>
                  <w:lang w:val="en-US"/>
                </w:rPr>
                <w:t xml:space="preserve"> </w:t>
              </w:r>
            </w:ins>
            <w:r>
              <w:rPr>
                <w:rFonts w:eastAsia="Times New Roman"/>
                <w:lang w:val="en-US"/>
              </w:rPr>
              <w:t>HTML form to invoke the operation, for instance.</w:t>
            </w:r>
          </w:p>
        </w:tc>
      </w:tr>
      <w:tr w:rsidR="00D67926" w14:paraId="0811A4F5" w14:textId="77777777">
        <w:trPr>
          <w:divId w:val="279191413"/>
          <w:tblCellSpacing w:w="15" w:type="dxa"/>
        </w:trPr>
        <w:tc>
          <w:tcPr>
            <w:tcW w:w="0" w:type="auto"/>
            <w:vAlign w:val="center"/>
            <w:hideMark/>
          </w:tcPr>
          <w:p w14:paraId="6B6FD01A" w14:textId="77777777" w:rsidR="00D67926" w:rsidRDefault="008D6FB8">
            <w:pPr>
              <w:rPr>
                <w:rFonts w:eastAsia="Times New Roman"/>
                <w:lang w:val="en-US"/>
              </w:rPr>
            </w:pPr>
            <w:r>
              <w:rPr>
                <w:rFonts w:eastAsia="Times New Roman"/>
                <w:b/>
                <w:bCs/>
                <w:lang w:val="en-US"/>
              </w:rPr>
              <w:t>Conformance.rest.compartment</w:t>
            </w:r>
          </w:p>
        </w:tc>
        <w:tc>
          <w:tcPr>
            <w:tcW w:w="0" w:type="auto"/>
            <w:vAlign w:val="center"/>
            <w:hideMark/>
          </w:tcPr>
          <w:p w14:paraId="3B8F6B3C" w14:textId="77777777" w:rsidR="00D67926" w:rsidRDefault="00D67926">
            <w:pPr>
              <w:rPr>
                <w:rFonts w:eastAsia="Times New Roman"/>
                <w:lang w:val="en-US"/>
              </w:rPr>
            </w:pPr>
          </w:p>
        </w:tc>
      </w:tr>
      <w:tr w:rsidR="00D67926" w14:paraId="773434EE" w14:textId="77777777">
        <w:trPr>
          <w:divId w:val="279191413"/>
          <w:tblCellSpacing w:w="15" w:type="dxa"/>
        </w:trPr>
        <w:tc>
          <w:tcPr>
            <w:tcW w:w="0" w:type="auto"/>
            <w:vAlign w:val="center"/>
            <w:hideMark/>
          </w:tcPr>
          <w:p w14:paraId="27F1FB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46ABA9" w14:textId="77777777" w:rsidR="00D67926" w:rsidRDefault="008D6FB8">
            <w:pPr>
              <w:rPr>
                <w:rFonts w:eastAsia="Times New Roman"/>
                <w:lang w:val="en-US"/>
              </w:rPr>
            </w:pPr>
            <w:r>
              <w:rPr>
                <w:rFonts w:eastAsia="Times New Roman"/>
                <w:lang w:val="en-US"/>
              </w:rPr>
              <w:t>Compartments served/used by system</w:t>
            </w:r>
          </w:p>
        </w:tc>
      </w:tr>
      <w:tr w:rsidR="00D67926" w14:paraId="29830996" w14:textId="77777777">
        <w:trPr>
          <w:divId w:val="279191413"/>
          <w:tblCellSpacing w:w="15" w:type="dxa"/>
        </w:trPr>
        <w:tc>
          <w:tcPr>
            <w:tcW w:w="0" w:type="auto"/>
            <w:vAlign w:val="center"/>
            <w:hideMark/>
          </w:tcPr>
          <w:p w14:paraId="28DF73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661010" w14:textId="77777777" w:rsidR="00D67926" w:rsidRDefault="008D6FB8">
            <w:pPr>
              <w:rPr>
                <w:rFonts w:eastAsia="Times New Roman"/>
                <w:lang w:val="en-US"/>
              </w:rPr>
            </w:pPr>
            <w:r>
              <w:rPr>
                <w:rFonts w:eastAsia="Times New Roman"/>
                <w:lang w:val="en-US"/>
              </w:rPr>
              <w:t>An absolute URI which is a reference to the definition of a compartment hosted by the system.</w:t>
            </w:r>
          </w:p>
        </w:tc>
      </w:tr>
      <w:tr w:rsidR="00D67926" w14:paraId="3976A170" w14:textId="77777777">
        <w:trPr>
          <w:divId w:val="279191413"/>
          <w:tblCellSpacing w:w="15" w:type="dxa"/>
        </w:trPr>
        <w:tc>
          <w:tcPr>
            <w:tcW w:w="0" w:type="auto"/>
            <w:vAlign w:val="center"/>
            <w:hideMark/>
          </w:tcPr>
          <w:p w14:paraId="231375D1"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3C9BA0DA" w14:textId="77777777" w:rsidR="00D67926" w:rsidRDefault="008D6FB8">
            <w:pPr>
              <w:rPr>
                <w:rFonts w:eastAsia="Times New Roman"/>
                <w:lang w:val="en-US"/>
              </w:rPr>
            </w:pPr>
            <w:r>
              <w:rPr>
                <w:rFonts w:eastAsia="Times New Roman"/>
                <w:lang w:val="en-US"/>
              </w:rPr>
              <w:t>At present, the only defined compartments are at [[compartments.html]].</w:t>
            </w:r>
          </w:p>
        </w:tc>
      </w:tr>
      <w:tr w:rsidR="00D67926" w14:paraId="7A89730A" w14:textId="77777777">
        <w:trPr>
          <w:divId w:val="279191413"/>
          <w:tblCellSpacing w:w="15" w:type="dxa"/>
        </w:trPr>
        <w:tc>
          <w:tcPr>
            <w:tcW w:w="0" w:type="auto"/>
            <w:vAlign w:val="center"/>
            <w:hideMark/>
          </w:tcPr>
          <w:p w14:paraId="171C2227" w14:textId="77777777" w:rsidR="00D67926" w:rsidRDefault="008D6FB8">
            <w:pPr>
              <w:rPr>
                <w:rFonts w:eastAsia="Times New Roman"/>
                <w:lang w:val="en-US"/>
              </w:rPr>
            </w:pPr>
            <w:r>
              <w:rPr>
                <w:rFonts w:eastAsia="Times New Roman"/>
                <w:b/>
                <w:bCs/>
                <w:lang w:val="en-US"/>
              </w:rPr>
              <w:t>Conformance.messaging</w:t>
            </w:r>
          </w:p>
        </w:tc>
        <w:tc>
          <w:tcPr>
            <w:tcW w:w="0" w:type="auto"/>
            <w:vAlign w:val="center"/>
            <w:hideMark/>
          </w:tcPr>
          <w:p w14:paraId="2D56EB31" w14:textId="77777777" w:rsidR="00D67926" w:rsidRDefault="00D67926">
            <w:pPr>
              <w:rPr>
                <w:rFonts w:eastAsia="Times New Roman"/>
                <w:lang w:val="en-US"/>
              </w:rPr>
            </w:pPr>
          </w:p>
        </w:tc>
      </w:tr>
      <w:tr w:rsidR="00D67926" w14:paraId="044C4E96" w14:textId="77777777">
        <w:trPr>
          <w:divId w:val="279191413"/>
          <w:tblCellSpacing w:w="15" w:type="dxa"/>
        </w:trPr>
        <w:tc>
          <w:tcPr>
            <w:tcW w:w="0" w:type="auto"/>
            <w:vAlign w:val="center"/>
            <w:hideMark/>
          </w:tcPr>
          <w:p w14:paraId="060F48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56CEE8" w14:textId="77777777" w:rsidR="00D67926" w:rsidRDefault="008D6FB8">
            <w:pPr>
              <w:rPr>
                <w:rFonts w:eastAsia="Times New Roman"/>
                <w:lang w:val="en-US"/>
              </w:rPr>
            </w:pPr>
            <w:r>
              <w:rPr>
                <w:rFonts w:eastAsia="Times New Roman"/>
                <w:lang w:val="en-US"/>
              </w:rPr>
              <w:t>If messaging is supported</w:t>
            </w:r>
          </w:p>
        </w:tc>
      </w:tr>
      <w:tr w:rsidR="00D67926" w14:paraId="5B97C29E" w14:textId="77777777">
        <w:trPr>
          <w:divId w:val="279191413"/>
          <w:tblCellSpacing w:w="15" w:type="dxa"/>
        </w:trPr>
        <w:tc>
          <w:tcPr>
            <w:tcW w:w="0" w:type="auto"/>
            <w:vAlign w:val="center"/>
            <w:hideMark/>
          </w:tcPr>
          <w:p w14:paraId="7E6F7B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EA60FF" w14:textId="77777777" w:rsidR="00D67926" w:rsidRDefault="008D6FB8">
            <w:pPr>
              <w:rPr>
                <w:rFonts w:eastAsia="Times New Roman"/>
                <w:lang w:val="en-US"/>
              </w:rPr>
            </w:pPr>
            <w:r>
              <w:rPr>
                <w:rFonts w:eastAsia="Times New Roman"/>
                <w:lang w:val="en-US"/>
              </w:rPr>
              <w:t>A description of the messaging capabilities of the solution.</w:t>
            </w:r>
          </w:p>
        </w:tc>
      </w:tr>
      <w:tr w:rsidR="00D67926" w14:paraId="5E2281E3" w14:textId="77777777">
        <w:trPr>
          <w:divId w:val="279191413"/>
          <w:tblCellSpacing w:w="15" w:type="dxa"/>
        </w:trPr>
        <w:tc>
          <w:tcPr>
            <w:tcW w:w="0" w:type="auto"/>
            <w:vAlign w:val="center"/>
            <w:hideMark/>
          </w:tcPr>
          <w:p w14:paraId="6812192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95B4994" w14:textId="77777777" w:rsidR="00D67926" w:rsidRDefault="008D6FB8">
            <w:pPr>
              <w:rPr>
                <w:rFonts w:eastAsia="Times New Roman"/>
                <w:lang w:val="en-US"/>
              </w:rPr>
            </w:pPr>
            <w:r>
              <w:rPr>
                <w:rFonts w:eastAsia="Times New Roman"/>
                <w:lang w:val="en-US"/>
              </w:rPr>
              <w:t>Multiple repetitions allow the documentation of multiple endpoints per solution.</w:t>
            </w:r>
          </w:p>
        </w:tc>
      </w:tr>
      <w:tr w:rsidR="00D67926" w14:paraId="7AD345C7" w14:textId="77777777">
        <w:trPr>
          <w:divId w:val="279191413"/>
          <w:tblCellSpacing w:w="15" w:type="dxa"/>
        </w:trPr>
        <w:tc>
          <w:tcPr>
            <w:tcW w:w="0" w:type="auto"/>
            <w:vAlign w:val="center"/>
            <w:hideMark/>
          </w:tcPr>
          <w:p w14:paraId="6CDDDA79" w14:textId="77777777" w:rsidR="00D67926" w:rsidRDefault="008D6FB8">
            <w:pPr>
              <w:rPr>
                <w:rFonts w:eastAsia="Times New Roman"/>
                <w:lang w:val="en-US"/>
              </w:rPr>
            </w:pPr>
            <w:r>
              <w:rPr>
                <w:rFonts w:eastAsia="Times New Roman"/>
                <w:b/>
                <w:bCs/>
                <w:lang w:val="en-US"/>
              </w:rPr>
              <w:t>Conformance.messaging.endpoint</w:t>
            </w:r>
          </w:p>
        </w:tc>
        <w:tc>
          <w:tcPr>
            <w:tcW w:w="0" w:type="auto"/>
            <w:vAlign w:val="center"/>
            <w:hideMark/>
          </w:tcPr>
          <w:p w14:paraId="16133B36" w14:textId="77777777" w:rsidR="00D67926" w:rsidRDefault="00D67926">
            <w:pPr>
              <w:rPr>
                <w:rFonts w:eastAsia="Times New Roman"/>
                <w:lang w:val="en-US"/>
              </w:rPr>
            </w:pPr>
          </w:p>
        </w:tc>
      </w:tr>
      <w:tr w:rsidR="00D67926" w14:paraId="45FEBD71" w14:textId="77777777">
        <w:trPr>
          <w:divId w:val="279191413"/>
          <w:tblCellSpacing w:w="15" w:type="dxa"/>
        </w:trPr>
        <w:tc>
          <w:tcPr>
            <w:tcW w:w="0" w:type="auto"/>
            <w:vAlign w:val="center"/>
            <w:hideMark/>
          </w:tcPr>
          <w:p w14:paraId="1628E8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6168D0" w14:textId="77777777" w:rsidR="00D67926" w:rsidRDefault="008D6FB8">
            <w:pPr>
              <w:rPr>
                <w:rFonts w:eastAsia="Times New Roman"/>
                <w:lang w:val="en-US"/>
              </w:rPr>
            </w:pPr>
            <w:r>
              <w:rPr>
                <w:rFonts w:eastAsia="Times New Roman"/>
                <w:lang w:val="en-US"/>
              </w:rPr>
              <w:t>A messaging service end point</w:t>
            </w:r>
          </w:p>
        </w:tc>
      </w:tr>
      <w:tr w:rsidR="00D67926" w14:paraId="2605FB6D" w14:textId="77777777">
        <w:trPr>
          <w:divId w:val="279191413"/>
          <w:tblCellSpacing w:w="15" w:type="dxa"/>
        </w:trPr>
        <w:tc>
          <w:tcPr>
            <w:tcW w:w="0" w:type="auto"/>
            <w:vAlign w:val="center"/>
            <w:hideMark/>
          </w:tcPr>
          <w:p w14:paraId="58B675A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CBC308" w14:textId="77777777" w:rsidR="00D67926" w:rsidRDefault="008D6FB8">
            <w:pPr>
              <w:rPr>
                <w:rFonts w:eastAsia="Times New Roman"/>
                <w:lang w:val="en-US"/>
              </w:rPr>
            </w:pPr>
            <w:r>
              <w:rPr>
                <w:rFonts w:eastAsia="Times New Roman"/>
                <w:lang w:val="en-US"/>
              </w:rPr>
              <w:t>An endpoint (network accessible address) to which messages and/or replies are to be sent.</w:t>
            </w:r>
          </w:p>
        </w:tc>
      </w:tr>
      <w:tr w:rsidR="00D67926" w14:paraId="591E504B" w14:textId="77777777">
        <w:trPr>
          <w:divId w:val="279191413"/>
          <w:tblCellSpacing w:w="15" w:type="dxa"/>
        </w:trPr>
        <w:tc>
          <w:tcPr>
            <w:tcW w:w="0" w:type="auto"/>
            <w:vAlign w:val="center"/>
            <w:hideMark/>
          </w:tcPr>
          <w:p w14:paraId="4E8B3F4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F06F629" w14:textId="77777777" w:rsidR="00D67926" w:rsidRDefault="008D6FB8">
            <w:pPr>
              <w:rPr>
                <w:rFonts w:eastAsia="Times New Roman"/>
                <w:lang w:val="en-US"/>
              </w:rPr>
            </w:pPr>
            <w:r>
              <w:rPr>
                <w:rFonts w:eastAsia="Times New Roman"/>
                <w:lang w:val="en-US"/>
              </w:rPr>
              <w:t>3</w:t>
            </w:r>
          </w:p>
        </w:tc>
      </w:tr>
      <w:tr w:rsidR="00D67926" w14:paraId="67AFE9B0" w14:textId="77777777">
        <w:trPr>
          <w:divId w:val="279191413"/>
          <w:tblCellSpacing w:w="15" w:type="dxa"/>
        </w:trPr>
        <w:tc>
          <w:tcPr>
            <w:tcW w:w="0" w:type="auto"/>
            <w:vAlign w:val="center"/>
            <w:hideMark/>
          </w:tcPr>
          <w:p w14:paraId="7AFB3F6F" w14:textId="77777777" w:rsidR="00D67926" w:rsidRDefault="008D6FB8">
            <w:pPr>
              <w:rPr>
                <w:rFonts w:eastAsia="Times New Roman"/>
                <w:lang w:val="en-US"/>
              </w:rPr>
            </w:pPr>
            <w:r>
              <w:rPr>
                <w:rFonts w:eastAsia="Times New Roman"/>
                <w:b/>
                <w:bCs/>
                <w:lang w:val="en-US"/>
              </w:rPr>
              <w:t>Conformance.messaging.endpoint.protocol</w:t>
            </w:r>
          </w:p>
        </w:tc>
        <w:tc>
          <w:tcPr>
            <w:tcW w:w="0" w:type="auto"/>
            <w:vAlign w:val="center"/>
            <w:hideMark/>
          </w:tcPr>
          <w:p w14:paraId="13BD7EA3" w14:textId="77777777" w:rsidR="00D67926" w:rsidRDefault="00D67926">
            <w:pPr>
              <w:rPr>
                <w:rFonts w:eastAsia="Times New Roman"/>
                <w:lang w:val="en-US"/>
              </w:rPr>
            </w:pPr>
          </w:p>
        </w:tc>
      </w:tr>
      <w:tr w:rsidR="00D67926" w14:paraId="3CA68D2B" w14:textId="77777777">
        <w:trPr>
          <w:divId w:val="279191413"/>
          <w:tblCellSpacing w:w="15" w:type="dxa"/>
        </w:trPr>
        <w:tc>
          <w:tcPr>
            <w:tcW w:w="0" w:type="auto"/>
            <w:vAlign w:val="center"/>
            <w:hideMark/>
          </w:tcPr>
          <w:p w14:paraId="62A4E0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50E679" w14:textId="77777777" w:rsidR="00D67926" w:rsidRDefault="008D6FB8">
            <w:pPr>
              <w:rPr>
                <w:rFonts w:eastAsia="Times New Roman"/>
                <w:lang w:val="en-US"/>
              </w:rPr>
            </w:pPr>
            <w:r>
              <w:rPr>
                <w:rFonts w:eastAsia="Times New Roman"/>
                <w:lang w:val="en-US"/>
              </w:rPr>
              <w:t>A list of the messaging transport protocol(s) identifiers, supported by this endpoint.</w:t>
            </w:r>
          </w:p>
        </w:tc>
      </w:tr>
      <w:tr w:rsidR="00D67926" w14:paraId="58A365B5" w14:textId="77777777">
        <w:trPr>
          <w:divId w:val="279191413"/>
          <w:tblCellSpacing w:w="15" w:type="dxa"/>
        </w:trPr>
        <w:tc>
          <w:tcPr>
            <w:tcW w:w="0" w:type="auto"/>
            <w:vAlign w:val="center"/>
            <w:hideMark/>
          </w:tcPr>
          <w:p w14:paraId="5C8282F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5E6F721" w14:textId="77777777" w:rsidR="00D67926" w:rsidRDefault="008D6FB8">
            <w:pPr>
              <w:rPr>
                <w:rFonts w:eastAsia="Times New Roman"/>
                <w:lang w:val="en-US"/>
              </w:rPr>
            </w:pPr>
            <w:r>
              <w:rPr>
                <w:rFonts w:eastAsia="Times New Roman"/>
                <w:lang w:val="en-US"/>
              </w:rPr>
              <w:t>The protocol used for message transport</w:t>
            </w:r>
          </w:p>
        </w:tc>
      </w:tr>
      <w:tr w:rsidR="00D67926" w14:paraId="31AE041F" w14:textId="77777777">
        <w:trPr>
          <w:divId w:val="279191413"/>
          <w:tblCellSpacing w:w="15" w:type="dxa"/>
        </w:trPr>
        <w:tc>
          <w:tcPr>
            <w:tcW w:w="0" w:type="auto"/>
            <w:vAlign w:val="center"/>
            <w:hideMark/>
          </w:tcPr>
          <w:p w14:paraId="0F81BDDA" w14:textId="77777777" w:rsidR="00D67926" w:rsidRDefault="008D6FB8">
            <w:pPr>
              <w:rPr>
                <w:rFonts w:eastAsia="Times New Roman"/>
                <w:lang w:val="en-US"/>
              </w:rPr>
            </w:pPr>
            <w:r>
              <w:rPr>
                <w:rFonts w:eastAsia="Times New Roman"/>
                <w:b/>
                <w:bCs/>
                <w:lang w:val="en-US"/>
              </w:rPr>
              <w:t>Conformance.messaging.endpoint.address</w:t>
            </w:r>
          </w:p>
        </w:tc>
        <w:tc>
          <w:tcPr>
            <w:tcW w:w="0" w:type="auto"/>
            <w:vAlign w:val="center"/>
            <w:hideMark/>
          </w:tcPr>
          <w:p w14:paraId="7F5D19A6" w14:textId="77777777" w:rsidR="00D67926" w:rsidRDefault="00D67926">
            <w:pPr>
              <w:rPr>
                <w:rFonts w:eastAsia="Times New Roman"/>
                <w:lang w:val="en-US"/>
              </w:rPr>
            </w:pPr>
          </w:p>
        </w:tc>
      </w:tr>
      <w:tr w:rsidR="00D67926" w14:paraId="0834829D" w14:textId="77777777">
        <w:trPr>
          <w:divId w:val="279191413"/>
          <w:tblCellSpacing w:w="15" w:type="dxa"/>
        </w:trPr>
        <w:tc>
          <w:tcPr>
            <w:tcW w:w="0" w:type="auto"/>
            <w:vAlign w:val="center"/>
            <w:hideMark/>
          </w:tcPr>
          <w:p w14:paraId="7BE0D4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51B25D" w14:textId="77777777" w:rsidR="00D67926" w:rsidRDefault="008D6FB8">
            <w:pPr>
              <w:rPr>
                <w:rFonts w:eastAsia="Times New Roman"/>
                <w:lang w:val="en-US"/>
              </w:rPr>
            </w:pPr>
            <w:r>
              <w:rPr>
                <w:rFonts w:eastAsia="Times New Roman"/>
                <w:lang w:val="en-US"/>
              </w:rPr>
              <w:t>Address of end</w:t>
            </w:r>
            <w:del w:id="115" w:author="Cary Ussery" w:date="2015-09-11T16:26:00Z">
              <w:r w:rsidDel="005A3B0A">
                <w:rPr>
                  <w:rFonts w:eastAsia="Times New Roman"/>
                  <w:lang w:val="en-US"/>
                </w:rPr>
                <w:delText xml:space="preserve"> </w:delText>
              </w:r>
            </w:del>
            <w:r>
              <w:rPr>
                <w:rFonts w:eastAsia="Times New Roman"/>
                <w:lang w:val="en-US"/>
              </w:rPr>
              <w:t>point</w:t>
            </w:r>
          </w:p>
        </w:tc>
      </w:tr>
      <w:tr w:rsidR="00D67926" w14:paraId="484D902B" w14:textId="77777777">
        <w:trPr>
          <w:divId w:val="279191413"/>
          <w:tblCellSpacing w:w="15" w:type="dxa"/>
        </w:trPr>
        <w:tc>
          <w:tcPr>
            <w:tcW w:w="0" w:type="auto"/>
            <w:vAlign w:val="center"/>
            <w:hideMark/>
          </w:tcPr>
          <w:p w14:paraId="618379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C60F81" w14:textId="77777777" w:rsidR="00D67926" w:rsidRDefault="008D6FB8">
            <w:pPr>
              <w:rPr>
                <w:rFonts w:eastAsia="Times New Roman"/>
                <w:lang w:val="en-US"/>
              </w:rPr>
            </w:pPr>
            <w:r>
              <w:rPr>
                <w:rFonts w:eastAsia="Times New Roman"/>
                <w:lang w:val="en-US"/>
              </w:rPr>
              <w:t>The network address of the end</w:t>
            </w:r>
            <w:del w:id="116" w:author="Cary Ussery" w:date="2015-09-11T16:26:00Z">
              <w:r w:rsidDel="005A3B0A">
                <w:rPr>
                  <w:rFonts w:eastAsia="Times New Roman"/>
                  <w:lang w:val="en-US"/>
                </w:rPr>
                <w:delText>-</w:delText>
              </w:r>
            </w:del>
            <w:r>
              <w:rPr>
                <w:rFonts w:eastAsia="Times New Roman"/>
                <w:lang w:val="en-US"/>
              </w:rPr>
              <w:t>point. For solutions that do not use network addresses for routing, it can be just an identifier.</w:t>
            </w:r>
          </w:p>
        </w:tc>
      </w:tr>
      <w:tr w:rsidR="00D67926" w14:paraId="19A0B4AC" w14:textId="77777777">
        <w:trPr>
          <w:divId w:val="279191413"/>
          <w:tblCellSpacing w:w="15" w:type="dxa"/>
        </w:trPr>
        <w:tc>
          <w:tcPr>
            <w:tcW w:w="0" w:type="auto"/>
            <w:vAlign w:val="center"/>
            <w:hideMark/>
          </w:tcPr>
          <w:p w14:paraId="62A0A653" w14:textId="77777777" w:rsidR="00D67926" w:rsidRDefault="008D6FB8">
            <w:pPr>
              <w:rPr>
                <w:rFonts w:eastAsia="Times New Roman"/>
                <w:lang w:val="en-US"/>
              </w:rPr>
            </w:pPr>
            <w:r>
              <w:rPr>
                <w:rFonts w:eastAsia="Times New Roman"/>
                <w:b/>
                <w:bCs/>
                <w:lang w:val="en-US"/>
              </w:rPr>
              <w:t>Conformance.messaging.reliableCache</w:t>
            </w:r>
          </w:p>
        </w:tc>
        <w:tc>
          <w:tcPr>
            <w:tcW w:w="0" w:type="auto"/>
            <w:vAlign w:val="center"/>
            <w:hideMark/>
          </w:tcPr>
          <w:p w14:paraId="48199CC9" w14:textId="77777777" w:rsidR="00D67926" w:rsidRDefault="00D67926">
            <w:pPr>
              <w:rPr>
                <w:rFonts w:eastAsia="Times New Roman"/>
                <w:lang w:val="en-US"/>
              </w:rPr>
            </w:pPr>
          </w:p>
        </w:tc>
      </w:tr>
      <w:tr w:rsidR="00D67926" w14:paraId="40566EAE" w14:textId="77777777">
        <w:trPr>
          <w:divId w:val="279191413"/>
          <w:tblCellSpacing w:w="15" w:type="dxa"/>
        </w:trPr>
        <w:tc>
          <w:tcPr>
            <w:tcW w:w="0" w:type="auto"/>
            <w:vAlign w:val="center"/>
            <w:hideMark/>
          </w:tcPr>
          <w:p w14:paraId="453FE2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D9B08A" w14:textId="77777777" w:rsidR="00D67926" w:rsidRDefault="008D6FB8">
            <w:pPr>
              <w:rPr>
                <w:rFonts w:eastAsia="Times New Roman"/>
                <w:lang w:val="en-US"/>
              </w:rPr>
            </w:pPr>
            <w:r>
              <w:rPr>
                <w:rFonts w:eastAsia="Times New Roman"/>
                <w:lang w:val="en-US"/>
              </w:rPr>
              <w:t>Reliable Message Cache Length (min)</w:t>
            </w:r>
          </w:p>
        </w:tc>
      </w:tr>
      <w:tr w:rsidR="00D67926" w14:paraId="1ADC4253" w14:textId="77777777">
        <w:trPr>
          <w:divId w:val="279191413"/>
          <w:tblCellSpacing w:w="15" w:type="dxa"/>
        </w:trPr>
        <w:tc>
          <w:tcPr>
            <w:tcW w:w="0" w:type="auto"/>
            <w:vAlign w:val="center"/>
            <w:hideMark/>
          </w:tcPr>
          <w:p w14:paraId="4EE0ED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F749F0" w14:textId="77777777" w:rsidR="00D67926" w:rsidRDefault="008D6FB8">
            <w:pPr>
              <w:rPr>
                <w:rFonts w:eastAsia="Times New Roman"/>
                <w:lang w:val="en-US"/>
              </w:rPr>
            </w:pPr>
            <w:r>
              <w:rPr>
                <w:rFonts w:eastAsia="Times New Roman"/>
                <w:lang w:val="en-US"/>
              </w:rPr>
              <w:t xml:space="preserve">Length if the receiver's reliable messaging cache in minutes (if a receiver) or how long the cache length on the receiver should be (if a sender). </w:t>
            </w:r>
          </w:p>
        </w:tc>
      </w:tr>
      <w:tr w:rsidR="00D67926" w14:paraId="580EFC68" w14:textId="77777777">
        <w:trPr>
          <w:divId w:val="279191413"/>
          <w:tblCellSpacing w:w="15" w:type="dxa"/>
        </w:trPr>
        <w:tc>
          <w:tcPr>
            <w:tcW w:w="0" w:type="auto"/>
            <w:vAlign w:val="center"/>
            <w:hideMark/>
          </w:tcPr>
          <w:p w14:paraId="0EE91E3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397A21" w14:textId="77777777" w:rsidR="00D67926" w:rsidRDefault="008D6FB8">
            <w:pPr>
              <w:rPr>
                <w:rFonts w:eastAsia="Times New Roman"/>
                <w:lang w:val="en-US"/>
              </w:rPr>
            </w:pPr>
            <w:r>
              <w:rPr>
                <w:rFonts w:eastAsia="Times New Roman"/>
                <w:lang w:val="en-US"/>
              </w:rPr>
              <w:t>If this value is missing then the application does not implement (receiver) or depend on (sender) reliable messaging.</w:t>
            </w:r>
          </w:p>
        </w:tc>
      </w:tr>
      <w:tr w:rsidR="00D67926" w14:paraId="248EB64F" w14:textId="77777777">
        <w:trPr>
          <w:divId w:val="279191413"/>
          <w:tblCellSpacing w:w="15" w:type="dxa"/>
        </w:trPr>
        <w:tc>
          <w:tcPr>
            <w:tcW w:w="0" w:type="auto"/>
            <w:vAlign w:val="center"/>
            <w:hideMark/>
          </w:tcPr>
          <w:p w14:paraId="51F6195E" w14:textId="77777777" w:rsidR="00D67926" w:rsidRDefault="008D6FB8">
            <w:pPr>
              <w:rPr>
                <w:rFonts w:eastAsia="Times New Roman"/>
                <w:lang w:val="en-US"/>
              </w:rPr>
            </w:pPr>
            <w:r>
              <w:rPr>
                <w:rFonts w:eastAsia="Times New Roman"/>
                <w:b/>
                <w:bCs/>
                <w:lang w:val="en-US"/>
              </w:rPr>
              <w:t>Conformance.messaging.documentation</w:t>
            </w:r>
          </w:p>
        </w:tc>
        <w:tc>
          <w:tcPr>
            <w:tcW w:w="0" w:type="auto"/>
            <w:vAlign w:val="center"/>
            <w:hideMark/>
          </w:tcPr>
          <w:p w14:paraId="69380117" w14:textId="77777777" w:rsidR="00D67926" w:rsidRDefault="00D67926">
            <w:pPr>
              <w:rPr>
                <w:rFonts w:eastAsia="Times New Roman"/>
                <w:lang w:val="en-US"/>
              </w:rPr>
            </w:pPr>
          </w:p>
        </w:tc>
      </w:tr>
      <w:tr w:rsidR="00D67926" w14:paraId="0E866D10" w14:textId="77777777">
        <w:trPr>
          <w:divId w:val="279191413"/>
          <w:tblCellSpacing w:w="15" w:type="dxa"/>
        </w:trPr>
        <w:tc>
          <w:tcPr>
            <w:tcW w:w="0" w:type="auto"/>
            <w:vAlign w:val="center"/>
            <w:hideMark/>
          </w:tcPr>
          <w:p w14:paraId="11F4BE3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31B1FF" w14:textId="77777777" w:rsidR="00D67926" w:rsidRDefault="008D6FB8">
            <w:pPr>
              <w:rPr>
                <w:rFonts w:eastAsia="Times New Roman"/>
                <w:lang w:val="en-US"/>
              </w:rPr>
            </w:pPr>
            <w:r>
              <w:rPr>
                <w:rFonts w:eastAsia="Times New Roman"/>
                <w:lang w:val="en-US"/>
              </w:rPr>
              <w:t>Messaging interface behavior details</w:t>
            </w:r>
          </w:p>
        </w:tc>
      </w:tr>
      <w:tr w:rsidR="00D67926" w14:paraId="77A9F30C" w14:textId="77777777">
        <w:trPr>
          <w:divId w:val="279191413"/>
          <w:tblCellSpacing w:w="15" w:type="dxa"/>
        </w:trPr>
        <w:tc>
          <w:tcPr>
            <w:tcW w:w="0" w:type="auto"/>
            <w:vAlign w:val="center"/>
            <w:hideMark/>
          </w:tcPr>
          <w:p w14:paraId="5612C8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95ECCB" w14:textId="77777777" w:rsidR="00D67926" w:rsidRDefault="008D6FB8">
            <w:pPr>
              <w:rPr>
                <w:rFonts w:eastAsia="Times New Roman"/>
                <w:lang w:val="en-US"/>
              </w:rPr>
            </w:pPr>
            <w:r>
              <w:rPr>
                <w:rFonts w:eastAsia="Times New Roman"/>
                <w:lang w:val="en-US"/>
              </w:rPr>
              <w:t xml:space="preserve">Documentation about the system's messaging capabilities for this endpoint not otherwise documented by the </w:t>
            </w:r>
            <w:r>
              <w:rPr>
                <w:rFonts w:eastAsia="Times New Roman"/>
                <w:lang w:val="en-US"/>
              </w:rPr>
              <w:lastRenderedPageBreak/>
              <w:t xml:space="preserve">conformance statement. For example, process for becoming an authorized messaging exchange partner. </w:t>
            </w:r>
          </w:p>
        </w:tc>
      </w:tr>
      <w:tr w:rsidR="00D67926" w14:paraId="5489AC31" w14:textId="77777777">
        <w:trPr>
          <w:divId w:val="279191413"/>
          <w:tblCellSpacing w:w="15" w:type="dxa"/>
        </w:trPr>
        <w:tc>
          <w:tcPr>
            <w:tcW w:w="0" w:type="auto"/>
            <w:vAlign w:val="center"/>
            <w:hideMark/>
          </w:tcPr>
          <w:p w14:paraId="4DDE0241" w14:textId="77777777" w:rsidR="00D67926" w:rsidRDefault="008D6FB8">
            <w:pPr>
              <w:rPr>
                <w:rFonts w:eastAsia="Times New Roman"/>
                <w:lang w:val="en-US"/>
              </w:rPr>
            </w:pPr>
            <w:r>
              <w:rPr>
                <w:rFonts w:eastAsia="Times New Roman"/>
                <w:b/>
                <w:bCs/>
                <w:lang w:val="en-US"/>
              </w:rPr>
              <w:lastRenderedPageBreak/>
              <w:t>Conformance.messaging.event</w:t>
            </w:r>
          </w:p>
        </w:tc>
        <w:tc>
          <w:tcPr>
            <w:tcW w:w="0" w:type="auto"/>
            <w:vAlign w:val="center"/>
            <w:hideMark/>
          </w:tcPr>
          <w:p w14:paraId="59094ADB" w14:textId="77777777" w:rsidR="00D67926" w:rsidRDefault="00D67926">
            <w:pPr>
              <w:rPr>
                <w:rFonts w:eastAsia="Times New Roman"/>
                <w:lang w:val="en-US"/>
              </w:rPr>
            </w:pPr>
          </w:p>
        </w:tc>
      </w:tr>
      <w:tr w:rsidR="00D67926" w14:paraId="11EB71EF" w14:textId="77777777">
        <w:trPr>
          <w:divId w:val="279191413"/>
          <w:tblCellSpacing w:w="15" w:type="dxa"/>
        </w:trPr>
        <w:tc>
          <w:tcPr>
            <w:tcW w:w="0" w:type="auto"/>
            <w:vAlign w:val="center"/>
            <w:hideMark/>
          </w:tcPr>
          <w:p w14:paraId="409FBE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5EE106" w14:textId="77777777" w:rsidR="00D67926" w:rsidRDefault="008D6FB8">
            <w:pPr>
              <w:rPr>
                <w:rFonts w:eastAsia="Times New Roman"/>
                <w:lang w:val="en-US"/>
              </w:rPr>
            </w:pPr>
            <w:r>
              <w:rPr>
                <w:rFonts w:eastAsia="Times New Roman"/>
                <w:lang w:val="en-US"/>
              </w:rPr>
              <w:t>Declare support for this event</w:t>
            </w:r>
          </w:p>
        </w:tc>
      </w:tr>
      <w:tr w:rsidR="00D67926" w14:paraId="087336B1" w14:textId="77777777">
        <w:trPr>
          <w:divId w:val="279191413"/>
          <w:tblCellSpacing w:w="15" w:type="dxa"/>
        </w:trPr>
        <w:tc>
          <w:tcPr>
            <w:tcW w:w="0" w:type="auto"/>
            <w:vAlign w:val="center"/>
            <w:hideMark/>
          </w:tcPr>
          <w:p w14:paraId="107E8D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0C2EFB" w14:textId="77777777" w:rsidR="00D67926" w:rsidRDefault="008D6FB8">
            <w:pPr>
              <w:rPr>
                <w:rFonts w:eastAsia="Times New Roman"/>
                <w:lang w:val="en-US"/>
              </w:rPr>
            </w:pPr>
            <w:r>
              <w:rPr>
                <w:rFonts w:eastAsia="Times New Roman"/>
                <w:lang w:val="en-US"/>
              </w:rPr>
              <w:t>A description of the solution's support for an event at this end point.</w:t>
            </w:r>
          </w:p>
        </w:tc>
      </w:tr>
      <w:tr w:rsidR="00D67926" w14:paraId="090036E1" w14:textId="77777777">
        <w:trPr>
          <w:divId w:val="279191413"/>
          <w:tblCellSpacing w:w="15" w:type="dxa"/>
        </w:trPr>
        <w:tc>
          <w:tcPr>
            <w:tcW w:w="0" w:type="auto"/>
            <w:vAlign w:val="center"/>
            <w:hideMark/>
          </w:tcPr>
          <w:p w14:paraId="4705E02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75B07B" w14:textId="77777777" w:rsidR="00D67926" w:rsidRDefault="008D6FB8">
            <w:pPr>
              <w:rPr>
                <w:rFonts w:eastAsia="Times New Roman"/>
                <w:lang w:val="en-US"/>
              </w:rPr>
            </w:pPr>
            <w:r>
              <w:rPr>
                <w:rFonts w:eastAsia="Times New Roman"/>
                <w:lang w:val="en-US"/>
              </w:rPr>
              <w:t>The same event may be listed up to two times - once as sender and once as receiver.</w:t>
            </w:r>
          </w:p>
        </w:tc>
      </w:tr>
      <w:tr w:rsidR="00D67926" w14:paraId="453A21C2" w14:textId="77777777">
        <w:trPr>
          <w:divId w:val="279191413"/>
          <w:tblCellSpacing w:w="15" w:type="dxa"/>
        </w:trPr>
        <w:tc>
          <w:tcPr>
            <w:tcW w:w="0" w:type="auto"/>
            <w:vAlign w:val="center"/>
            <w:hideMark/>
          </w:tcPr>
          <w:p w14:paraId="68460132" w14:textId="77777777" w:rsidR="00D67926" w:rsidRDefault="008D6FB8">
            <w:pPr>
              <w:rPr>
                <w:rFonts w:eastAsia="Times New Roman"/>
                <w:lang w:val="en-US"/>
              </w:rPr>
            </w:pPr>
            <w:r>
              <w:rPr>
                <w:rFonts w:eastAsia="Times New Roman"/>
                <w:b/>
                <w:bCs/>
                <w:lang w:val="en-US"/>
              </w:rPr>
              <w:t>Conformance.messaging.event.code</w:t>
            </w:r>
          </w:p>
        </w:tc>
        <w:tc>
          <w:tcPr>
            <w:tcW w:w="0" w:type="auto"/>
            <w:vAlign w:val="center"/>
            <w:hideMark/>
          </w:tcPr>
          <w:p w14:paraId="60A8C27D" w14:textId="77777777" w:rsidR="00D67926" w:rsidRDefault="00D67926">
            <w:pPr>
              <w:rPr>
                <w:rFonts w:eastAsia="Times New Roman"/>
                <w:lang w:val="en-US"/>
              </w:rPr>
            </w:pPr>
          </w:p>
        </w:tc>
      </w:tr>
      <w:tr w:rsidR="00D67926" w14:paraId="4C9AE9EF" w14:textId="77777777">
        <w:trPr>
          <w:divId w:val="279191413"/>
          <w:tblCellSpacing w:w="15" w:type="dxa"/>
        </w:trPr>
        <w:tc>
          <w:tcPr>
            <w:tcW w:w="0" w:type="auto"/>
            <w:vAlign w:val="center"/>
            <w:hideMark/>
          </w:tcPr>
          <w:p w14:paraId="622DDB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5CF11F" w14:textId="77777777" w:rsidR="00D67926" w:rsidRDefault="008D6FB8">
            <w:pPr>
              <w:rPr>
                <w:rFonts w:eastAsia="Times New Roman"/>
                <w:lang w:val="en-US"/>
              </w:rPr>
            </w:pPr>
            <w:r>
              <w:rPr>
                <w:rFonts w:eastAsia="Times New Roman"/>
                <w:lang w:val="en-US"/>
              </w:rPr>
              <w:t>Event type</w:t>
            </w:r>
          </w:p>
        </w:tc>
      </w:tr>
      <w:tr w:rsidR="00D67926" w14:paraId="4827EBB9" w14:textId="77777777">
        <w:trPr>
          <w:divId w:val="279191413"/>
          <w:tblCellSpacing w:w="15" w:type="dxa"/>
        </w:trPr>
        <w:tc>
          <w:tcPr>
            <w:tcW w:w="0" w:type="auto"/>
            <w:vAlign w:val="center"/>
            <w:hideMark/>
          </w:tcPr>
          <w:p w14:paraId="6E0D4E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79A126" w14:textId="77777777" w:rsidR="00D67926" w:rsidRDefault="008D6FB8">
            <w:pPr>
              <w:rPr>
                <w:rFonts w:eastAsia="Times New Roman"/>
                <w:lang w:val="en-US"/>
              </w:rPr>
            </w:pPr>
            <w:r>
              <w:rPr>
                <w:rFonts w:eastAsia="Times New Roman"/>
                <w:lang w:val="en-US"/>
              </w:rPr>
              <w:t>A coded identifier of a supported messaging event.</w:t>
            </w:r>
          </w:p>
        </w:tc>
      </w:tr>
      <w:tr w:rsidR="00D67926" w14:paraId="68A4608E" w14:textId="77777777">
        <w:trPr>
          <w:divId w:val="279191413"/>
          <w:tblCellSpacing w:w="15" w:type="dxa"/>
        </w:trPr>
        <w:tc>
          <w:tcPr>
            <w:tcW w:w="0" w:type="auto"/>
            <w:vAlign w:val="center"/>
            <w:hideMark/>
          </w:tcPr>
          <w:p w14:paraId="3E8AE5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1947DA0" w14:textId="77777777" w:rsidR="00D67926" w:rsidRDefault="008D6FB8">
            <w:pPr>
              <w:rPr>
                <w:rFonts w:eastAsia="Times New Roman"/>
                <w:lang w:val="en-US"/>
              </w:rPr>
            </w:pPr>
            <w:r>
              <w:rPr>
                <w:rFonts w:eastAsia="Times New Roman"/>
                <w:lang w:val="en-US"/>
              </w:rPr>
              <w:t>One of the message events defined as part of FHIR</w:t>
            </w:r>
          </w:p>
        </w:tc>
      </w:tr>
      <w:tr w:rsidR="00D67926" w14:paraId="7FBE0884" w14:textId="77777777">
        <w:trPr>
          <w:divId w:val="279191413"/>
          <w:tblCellSpacing w:w="15" w:type="dxa"/>
        </w:trPr>
        <w:tc>
          <w:tcPr>
            <w:tcW w:w="0" w:type="auto"/>
            <w:vAlign w:val="center"/>
            <w:hideMark/>
          </w:tcPr>
          <w:p w14:paraId="05190420" w14:textId="77777777" w:rsidR="00D67926" w:rsidRDefault="008D6FB8">
            <w:pPr>
              <w:rPr>
                <w:rFonts w:eastAsia="Times New Roman"/>
                <w:lang w:val="en-US"/>
              </w:rPr>
            </w:pPr>
            <w:r>
              <w:rPr>
                <w:rFonts w:eastAsia="Times New Roman"/>
                <w:b/>
                <w:bCs/>
                <w:lang w:val="en-US"/>
              </w:rPr>
              <w:t>Conformance.messaging.event.category</w:t>
            </w:r>
          </w:p>
        </w:tc>
        <w:tc>
          <w:tcPr>
            <w:tcW w:w="0" w:type="auto"/>
            <w:vAlign w:val="center"/>
            <w:hideMark/>
          </w:tcPr>
          <w:p w14:paraId="2BBFFF9E" w14:textId="77777777" w:rsidR="00D67926" w:rsidRDefault="00D67926">
            <w:pPr>
              <w:rPr>
                <w:rFonts w:eastAsia="Times New Roman"/>
                <w:lang w:val="en-US"/>
              </w:rPr>
            </w:pPr>
          </w:p>
        </w:tc>
      </w:tr>
      <w:tr w:rsidR="00D67926" w14:paraId="4605BB8C" w14:textId="77777777">
        <w:trPr>
          <w:divId w:val="279191413"/>
          <w:tblCellSpacing w:w="15" w:type="dxa"/>
        </w:trPr>
        <w:tc>
          <w:tcPr>
            <w:tcW w:w="0" w:type="auto"/>
            <w:vAlign w:val="center"/>
            <w:hideMark/>
          </w:tcPr>
          <w:p w14:paraId="3859B2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0F9CF8" w14:textId="77777777" w:rsidR="00D67926" w:rsidRDefault="008D6FB8">
            <w:pPr>
              <w:rPr>
                <w:rFonts w:eastAsia="Times New Roman"/>
                <w:lang w:val="en-US"/>
              </w:rPr>
            </w:pPr>
            <w:r>
              <w:rPr>
                <w:rFonts w:eastAsia="Times New Roman"/>
                <w:lang w:val="en-US"/>
              </w:rPr>
              <w:t>The impact of the content of the message.</w:t>
            </w:r>
          </w:p>
        </w:tc>
      </w:tr>
      <w:tr w:rsidR="00D67926" w14:paraId="5AEDF2B2" w14:textId="77777777">
        <w:trPr>
          <w:divId w:val="279191413"/>
          <w:tblCellSpacing w:w="15" w:type="dxa"/>
        </w:trPr>
        <w:tc>
          <w:tcPr>
            <w:tcW w:w="0" w:type="auto"/>
            <w:vAlign w:val="center"/>
            <w:hideMark/>
          </w:tcPr>
          <w:p w14:paraId="64F8C17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6223F94" w14:textId="77777777" w:rsidR="00D67926" w:rsidRDefault="008D6FB8">
            <w:pPr>
              <w:rPr>
                <w:rFonts w:eastAsia="Times New Roman"/>
                <w:lang w:val="en-US"/>
              </w:rPr>
            </w:pPr>
            <w:r>
              <w:rPr>
                <w:rFonts w:eastAsia="Times New Roman"/>
                <w:lang w:val="en-US"/>
              </w:rPr>
              <w:t>The impact of the content of a message</w:t>
            </w:r>
          </w:p>
        </w:tc>
      </w:tr>
      <w:tr w:rsidR="00D67926" w14:paraId="020EBE9B" w14:textId="77777777">
        <w:trPr>
          <w:divId w:val="279191413"/>
          <w:tblCellSpacing w:w="15" w:type="dxa"/>
        </w:trPr>
        <w:tc>
          <w:tcPr>
            <w:tcW w:w="0" w:type="auto"/>
            <w:vAlign w:val="center"/>
            <w:hideMark/>
          </w:tcPr>
          <w:p w14:paraId="75848003" w14:textId="77777777" w:rsidR="00D67926" w:rsidRDefault="008D6FB8">
            <w:pPr>
              <w:rPr>
                <w:rFonts w:eastAsia="Times New Roman"/>
                <w:lang w:val="en-US"/>
              </w:rPr>
            </w:pPr>
            <w:r>
              <w:rPr>
                <w:rFonts w:eastAsia="Times New Roman"/>
                <w:b/>
                <w:bCs/>
                <w:lang w:val="en-US"/>
              </w:rPr>
              <w:t>Conformance.messaging.event.mode</w:t>
            </w:r>
          </w:p>
        </w:tc>
        <w:tc>
          <w:tcPr>
            <w:tcW w:w="0" w:type="auto"/>
            <w:vAlign w:val="center"/>
            <w:hideMark/>
          </w:tcPr>
          <w:p w14:paraId="772FDBC3" w14:textId="77777777" w:rsidR="00D67926" w:rsidRDefault="00D67926">
            <w:pPr>
              <w:rPr>
                <w:rFonts w:eastAsia="Times New Roman"/>
                <w:lang w:val="en-US"/>
              </w:rPr>
            </w:pPr>
          </w:p>
        </w:tc>
      </w:tr>
      <w:tr w:rsidR="00D67926" w14:paraId="2087C327" w14:textId="77777777">
        <w:trPr>
          <w:divId w:val="279191413"/>
          <w:tblCellSpacing w:w="15" w:type="dxa"/>
        </w:trPr>
        <w:tc>
          <w:tcPr>
            <w:tcW w:w="0" w:type="auto"/>
            <w:vAlign w:val="center"/>
            <w:hideMark/>
          </w:tcPr>
          <w:p w14:paraId="0AB2F0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AF7E2A" w14:textId="77777777" w:rsidR="00D67926" w:rsidRDefault="008D6FB8">
            <w:pPr>
              <w:rPr>
                <w:rFonts w:eastAsia="Times New Roman"/>
                <w:lang w:val="en-US"/>
              </w:rPr>
            </w:pPr>
            <w:r>
              <w:rPr>
                <w:rFonts w:eastAsia="Times New Roman"/>
                <w:lang w:val="en-US"/>
              </w:rPr>
              <w:t>The mode of this event declaration - whether application is sender or receiver.</w:t>
            </w:r>
          </w:p>
        </w:tc>
      </w:tr>
      <w:tr w:rsidR="00D67926" w14:paraId="7997A239" w14:textId="77777777">
        <w:trPr>
          <w:divId w:val="279191413"/>
          <w:tblCellSpacing w:w="15" w:type="dxa"/>
        </w:trPr>
        <w:tc>
          <w:tcPr>
            <w:tcW w:w="0" w:type="auto"/>
            <w:vAlign w:val="center"/>
            <w:hideMark/>
          </w:tcPr>
          <w:p w14:paraId="135678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761AF86" w14:textId="77777777" w:rsidR="00D67926" w:rsidRDefault="008D6FB8">
            <w:pPr>
              <w:rPr>
                <w:rFonts w:eastAsia="Times New Roman"/>
                <w:lang w:val="en-US"/>
              </w:rPr>
            </w:pPr>
            <w:r>
              <w:rPr>
                <w:rFonts w:eastAsia="Times New Roman"/>
                <w:lang w:val="en-US"/>
              </w:rPr>
              <w:t>The mode of a message conformance statement</w:t>
            </w:r>
          </w:p>
        </w:tc>
      </w:tr>
      <w:tr w:rsidR="00D67926" w14:paraId="26B68086" w14:textId="77777777">
        <w:trPr>
          <w:divId w:val="279191413"/>
          <w:tblCellSpacing w:w="15" w:type="dxa"/>
        </w:trPr>
        <w:tc>
          <w:tcPr>
            <w:tcW w:w="0" w:type="auto"/>
            <w:vAlign w:val="center"/>
            <w:hideMark/>
          </w:tcPr>
          <w:p w14:paraId="49375493" w14:textId="77777777" w:rsidR="00D67926" w:rsidRDefault="008D6FB8">
            <w:pPr>
              <w:rPr>
                <w:rFonts w:eastAsia="Times New Roman"/>
                <w:lang w:val="en-US"/>
              </w:rPr>
            </w:pPr>
            <w:r>
              <w:rPr>
                <w:rFonts w:eastAsia="Times New Roman"/>
                <w:b/>
                <w:bCs/>
                <w:lang w:val="en-US"/>
              </w:rPr>
              <w:t>Conformance.messaging.event.focus</w:t>
            </w:r>
          </w:p>
        </w:tc>
        <w:tc>
          <w:tcPr>
            <w:tcW w:w="0" w:type="auto"/>
            <w:vAlign w:val="center"/>
            <w:hideMark/>
          </w:tcPr>
          <w:p w14:paraId="6AB46C95" w14:textId="77777777" w:rsidR="00D67926" w:rsidRDefault="00D67926">
            <w:pPr>
              <w:rPr>
                <w:rFonts w:eastAsia="Times New Roman"/>
                <w:lang w:val="en-US"/>
              </w:rPr>
            </w:pPr>
          </w:p>
        </w:tc>
      </w:tr>
      <w:tr w:rsidR="00D67926" w14:paraId="72A95A79" w14:textId="77777777">
        <w:trPr>
          <w:divId w:val="279191413"/>
          <w:tblCellSpacing w:w="15" w:type="dxa"/>
        </w:trPr>
        <w:tc>
          <w:tcPr>
            <w:tcW w:w="0" w:type="auto"/>
            <w:vAlign w:val="center"/>
            <w:hideMark/>
          </w:tcPr>
          <w:p w14:paraId="426D59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1C59AE" w14:textId="77777777" w:rsidR="00D67926" w:rsidRDefault="008D6FB8">
            <w:pPr>
              <w:rPr>
                <w:rFonts w:eastAsia="Times New Roman"/>
                <w:lang w:val="en-US"/>
              </w:rPr>
            </w:pPr>
            <w:r>
              <w:rPr>
                <w:rFonts w:eastAsia="Times New Roman"/>
                <w:lang w:val="en-US"/>
              </w:rPr>
              <w:t>Resource that's focus of message</w:t>
            </w:r>
          </w:p>
        </w:tc>
      </w:tr>
      <w:tr w:rsidR="00D67926" w14:paraId="7D4419B7" w14:textId="77777777">
        <w:trPr>
          <w:divId w:val="279191413"/>
          <w:tblCellSpacing w:w="15" w:type="dxa"/>
        </w:trPr>
        <w:tc>
          <w:tcPr>
            <w:tcW w:w="0" w:type="auto"/>
            <w:vAlign w:val="center"/>
            <w:hideMark/>
          </w:tcPr>
          <w:p w14:paraId="6600D4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DDBA62" w14:textId="77777777" w:rsidR="00D67926" w:rsidRDefault="008D6FB8">
            <w:pPr>
              <w:rPr>
                <w:rFonts w:eastAsia="Times New Roman"/>
                <w:lang w:val="en-US"/>
              </w:rPr>
            </w:pPr>
            <w:r>
              <w:rPr>
                <w:rFonts w:eastAsia="Times New Roman"/>
                <w:lang w:val="en-US"/>
              </w:rPr>
              <w:t>A resource associated with the event. This is the resource that defines the event.</w:t>
            </w:r>
          </w:p>
        </w:tc>
      </w:tr>
      <w:tr w:rsidR="00D67926" w14:paraId="1C3CB804" w14:textId="77777777">
        <w:trPr>
          <w:divId w:val="279191413"/>
          <w:tblCellSpacing w:w="15" w:type="dxa"/>
        </w:trPr>
        <w:tc>
          <w:tcPr>
            <w:tcW w:w="0" w:type="auto"/>
            <w:vAlign w:val="center"/>
            <w:hideMark/>
          </w:tcPr>
          <w:p w14:paraId="389B72B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E8C0230" w14:textId="77777777" w:rsidR="00D67926" w:rsidRDefault="008D6FB8">
            <w:pPr>
              <w:rPr>
                <w:rFonts w:eastAsia="Times New Roman"/>
                <w:lang w:val="en-US"/>
              </w:rPr>
            </w:pPr>
            <w:r>
              <w:rPr>
                <w:rFonts w:eastAsia="Times New Roman"/>
                <w:lang w:val="en-US"/>
              </w:rPr>
              <w:t>This SHALL be provided if the event type supports multiple different resource types.</w:t>
            </w:r>
          </w:p>
        </w:tc>
      </w:tr>
      <w:tr w:rsidR="00D67926" w14:paraId="033E1A1A" w14:textId="77777777">
        <w:trPr>
          <w:divId w:val="279191413"/>
          <w:tblCellSpacing w:w="15" w:type="dxa"/>
        </w:trPr>
        <w:tc>
          <w:tcPr>
            <w:tcW w:w="0" w:type="auto"/>
            <w:vAlign w:val="center"/>
            <w:hideMark/>
          </w:tcPr>
          <w:p w14:paraId="606C3D5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37AA5F9"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469637D6" w14:textId="77777777">
        <w:trPr>
          <w:divId w:val="279191413"/>
          <w:tblCellSpacing w:w="15" w:type="dxa"/>
        </w:trPr>
        <w:tc>
          <w:tcPr>
            <w:tcW w:w="0" w:type="auto"/>
            <w:vAlign w:val="center"/>
            <w:hideMark/>
          </w:tcPr>
          <w:p w14:paraId="007C065B" w14:textId="77777777" w:rsidR="00D67926" w:rsidRDefault="008D6FB8">
            <w:pPr>
              <w:rPr>
                <w:rFonts w:eastAsia="Times New Roman"/>
                <w:lang w:val="en-US"/>
              </w:rPr>
            </w:pPr>
            <w:r>
              <w:rPr>
                <w:rFonts w:eastAsia="Times New Roman"/>
                <w:b/>
                <w:bCs/>
                <w:lang w:val="en-US"/>
              </w:rPr>
              <w:t>Conformance.messaging.event.request</w:t>
            </w:r>
          </w:p>
        </w:tc>
        <w:tc>
          <w:tcPr>
            <w:tcW w:w="0" w:type="auto"/>
            <w:vAlign w:val="center"/>
            <w:hideMark/>
          </w:tcPr>
          <w:p w14:paraId="310C794C" w14:textId="77777777" w:rsidR="00D67926" w:rsidRDefault="00D67926">
            <w:pPr>
              <w:rPr>
                <w:rFonts w:eastAsia="Times New Roman"/>
                <w:lang w:val="en-US"/>
              </w:rPr>
            </w:pPr>
          </w:p>
        </w:tc>
      </w:tr>
      <w:tr w:rsidR="00D67926" w14:paraId="58AC974C" w14:textId="77777777">
        <w:trPr>
          <w:divId w:val="279191413"/>
          <w:tblCellSpacing w:w="15" w:type="dxa"/>
        </w:trPr>
        <w:tc>
          <w:tcPr>
            <w:tcW w:w="0" w:type="auto"/>
            <w:vAlign w:val="center"/>
            <w:hideMark/>
          </w:tcPr>
          <w:p w14:paraId="0BE8F4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FDAB98" w14:textId="77777777" w:rsidR="00D67926" w:rsidRDefault="008D6FB8">
            <w:pPr>
              <w:rPr>
                <w:rFonts w:eastAsia="Times New Roman"/>
                <w:lang w:val="en-US"/>
              </w:rPr>
            </w:pPr>
            <w:r>
              <w:rPr>
                <w:rFonts w:eastAsia="Times New Roman"/>
                <w:lang w:val="en-US"/>
              </w:rPr>
              <w:t>Profile that describes the request</w:t>
            </w:r>
          </w:p>
        </w:tc>
      </w:tr>
      <w:tr w:rsidR="00D67926" w14:paraId="093DBDE4" w14:textId="77777777">
        <w:trPr>
          <w:divId w:val="279191413"/>
          <w:tblCellSpacing w:w="15" w:type="dxa"/>
        </w:trPr>
        <w:tc>
          <w:tcPr>
            <w:tcW w:w="0" w:type="auto"/>
            <w:vAlign w:val="center"/>
            <w:hideMark/>
          </w:tcPr>
          <w:p w14:paraId="703517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D27E22" w14:textId="77777777" w:rsidR="00D67926" w:rsidRDefault="008D6FB8">
            <w:pPr>
              <w:rPr>
                <w:rFonts w:eastAsia="Times New Roman"/>
                <w:lang w:val="en-US"/>
              </w:rPr>
            </w:pPr>
            <w:r>
              <w:rPr>
                <w:rFonts w:eastAsia="Times New Roman"/>
                <w:lang w:val="en-US"/>
              </w:rPr>
              <w:t>Information about the request for this event.</w:t>
            </w:r>
          </w:p>
        </w:tc>
      </w:tr>
      <w:tr w:rsidR="00D67926" w14:paraId="5352EBF7" w14:textId="77777777">
        <w:trPr>
          <w:divId w:val="279191413"/>
          <w:tblCellSpacing w:w="15" w:type="dxa"/>
        </w:trPr>
        <w:tc>
          <w:tcPr>
            <w:tcW w:w="0" w:type="auto"/>
            <w:vAlign w:val="center"/>
            <w:hideMark/>
          </w:tcPr>
          <w:p w14:paraId="20AA77A5" w14:textId="77777777" w:rsidR="00D67926" w:rsidRDefault="008D6FB8">
            <w:pPr>
              <w:rPr>
                <w:rFonts w:eastAsia="Times New Roman"/>
                <w:lang w:val="en-US"/>
              </w:rPr>
            </w:pPr>
            <w:r>
              <w:rPr>
                <w:rFonts w:eastAsia="Times New Roman"/>
                <w:b/>
                <w:bCs/>
                <w:lang w:val="en-US"/>
              </w:rPr>
              <w:t>Conformance.messaging.event.response</w:t>
            </w:r>
          </w:p>
        </w:tc>
        <w:tc>
          <w:tcPr>
            <w:tcW w:w="0" w:type="auto"/>
            <w:vAlign w:val="center"/>
            <w:hideMark/>
          </w:tcPr>
          <w:p w14:paraId="46BCC809" w14:textId="77777777" w:rsidR="00D67926" w:rsidRDefault="00D67926">
            <w:pPr>
              <w:rPr>
                <w:rFonts w:eastAsia="Times New Roman"/>
                <w:lang w:val="en-US"/>
              </w:rPr>
            </w:pPr>
          </w:p>
        </w:tc>
      </w:tr>
      <w:tr w:rsidR="00D67926" w14:paraId="001FE0C6" w14:textId="77777777">
        <w:trPr>
          <w:divId w:val="279191413"/>
          <w:tblCellSpacing w:w="15" w:type="dxa"/>
        </w:trPr>
        <w:tc>
          <w:tcPr>
            <w:tcW w:w="0" w:type="auto"/>
            <w:vAlign w:val="center"/>
            <w:hideMark/>
          </w:tcPr>
          <w:p w14:paraId="2F3355B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6D5341" w14:textId="77777777" w:rsidR="00D67926" w:rsidRDefault="008D6FB8">
            <w:pPr>
              <w:rPr>
                <w:rFonts w:eastAsia="Times New Roman"/>
                <w:lang w:val="en-US"/>
              </w:rPr>
            </w:pPr>
            <w:r>
              <w:rPr>
                <w:rFonts w:eastAsia="Times New Roman"/>
                <w:lang w:val="en-US"/>
              </w:rPr>
              <w:t>Profile that describes the response</w:t>
            </w:r>
          </w:p>
        </w:tc>
      </w:tr>
      <w:tr w:rsidR="00D67926" w14:paraId="73BA1F1E" w14:textId="77777777">
        <w:trPr>
          <w:divId w:val="279191413"/>
          <w:tblCellSpacing w:w="15" w:type="dxa"/>
        </w:trPr>
        <w:tc>
          <w:tcPr>
            <w:tcW w:w="0" w:type="auto"/>
            <w:vAlign w:val="center"/>
            <w:hideMark/>
          </w:tcPr>
          <w:p w14:paraId="61FEBE94"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4E22BE2" w14:textId="77777777" w:rsidR="00D67926" w:rsidRDefault="008D6FB8">
            <w:pPr>
              <w:rPr>
                <w:rFonts w:eastAsia="Times New Roman"/>
                <w:lang w:val="en-US"/>
              </w:rPr>
            </w:pPr>
            <w:r>
              <w:rPr>
                <w:rFonts w:eastAsia="Times New Roman"/>
                <w:lang w:val="en-US"/>
              </w:rPr>
              <w:t>Information about the response for this event.</w:t>
            </w:r>
          </w:p>
        </w:tc>
      </w:tr>
      <w:tr w:rsidR="00D67926" w14:paraId="084DAF1F" w14:textId="77777777">
        <w:trPr>
          <w:divId w:val="279191413"/>
          <w:tblCellSpacing w:w="15" w:type="dxa"/>
        </w:trPr>
        <w:tc>
          <w:tcPr>
            <w:tcW w:w="0" w:type="auto"/>
            <w:vAlign w:val="center"/>
            <w:hideMark/>
          </w:tcPr>
          <w:p w14:paraId="4648AD92" w14:textId="77777777" w:rsidR="00D67926" w:rsidRDefault="008D6FB8">
            <w:pPr>
              <w:rPr>
                <w:rFonts w:eastAsia="Times New Roman"/>
                <w:lang w:val="en-US"/>
              </w:rPr>
            </w:pPr>
            <w:r>
              <w:rPr>
                <w:rFonts w:eastAsia="Times New Roman"/>
                <w:b/>
                <w:bCs/>
                <w:lang w:val="en-US"/>
              </w:rPr>
              <w:t>Conformance.messaging.event.documentation</w:t>
            </w:r>
          </w:p>
        </w:tc>
        <w:tc>
          <w:tcPr>
            <w:tcW w:w="0" w:type="auto"/>
            <w:vAlign w:val="center"/>
            <w:hideMark/>
          </w:tcPr>
          <w:p w14:paraId="6D3794A0" w14:textId="77777777" w:rsidR="00D67926" w:rsidRDefault="00D67926">
            <w:pPr>
              <w:rPr>
                <w:rFonts w:eastAsia="Times New Roman"/>
                <w:lang w:val="en-US"/>
              </w:rPr>
            </w:pPr>
          </w:p>
        </w:tc>
      </w:tr>
      <w:tr w:rsidR="00D67926" w14:paraId="6E1BFA14" w14:textId="77777777">
        <w:trPr>
          <w:divId w:val="279191413"/>
          <w:tblCellSpacing w:w="15" w:type="dxa"/>
        </w:trPr>
        <w:tc>
          <w:tcPr>
            <w:tcW w:w="0" w:type="auto"/>
            <w:vAlign w:val="center"/>
            <w:hideMark/>
          </w:tcPr>
          <w:p w14:paraId="2743E8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390905" w14:textId="77777777" w:rsidR="00D67926" w:rsidRDefault="008D6FB8">
            <w:pPr>
              <w:rPr>
                <w:rFonts w:eastAsia="Times New Roman"/>
                <w:lang w:val="en-US"/>
              </w:rPr>
            </w:pPr>
            <w:r>
              <w:rPr>
                <w:rFonts w:eastAsia="Times New Roman"/>
                <w:lang w:val="en-US"/>
              </w:rPr>
              <w:t>Endpoint-specific event documentation</w:t>
            </w:r>
          </w:p>
        </w:tc>
      </w:tr>
      <w:tr w:rsidR="00D67926" w14:paraId="4C87C8DB" w14:textId="77777777">
        <w:trPr>
          <w:divId w:val="279191413"/>
          <w:tblCellSpacing w:w="15" w:type="dxa"/>
        </w:trPr>
        <w:tc>
          <w:tcPr>
            <w:tcW w:w="0" w:type="auto"/>
            <w:vAlign w:val="center"/>
            <w:hideMark/>
          </w:tcPr>
          <w:p w14:paraId="4255B57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1EAAB5" w14:textId="77777777" w:rsidR="00D67926" w:rsidRDefault="008D6FB8">
            <w:pPr>
              <w:rPr>
                <w:rFonts w:eastAsia="Times New Roman"/>
                <w:lang w:val="en-US"/>
              </w:rPr>
            </w:pPr>
            <w:r>
              <w:rPr>
                <w:rFonts w:eastAsia="Times New Roman"/>
                <w:lang w:val="en-US"/>
              </w:rPr>
              <w:t>Guidance on how this event is handled, such as internal system trigger points, business rules, etc.</w:t>
            </w:r>
          </w:p>
        </w:tc>
      </w:tr>
      <w:tr w:rsidR="00D67926" w14:paraId="656E1975" w14:textId="77777777">
        <w:trPr>
          <w:divId w:val="279191413"/>
          <w:tblCellSpacing w:w="15" w:type="dxa"/>
        </w:trPr>
        <w:tc>
          <w:tcPr>
            <w:tcW w:w="0" w:type="auto"/>
            <w:vAlign w:val="center"/>
            <w:hideMark/>
          </w:tcPr>
          <w:p w14:paraId="10315101" w14:textId="77777777" w:rsidR="00D67926" w:rsidRDefault="008D6FB8">
            <w:pPr>
              <w:rPr>
                <w:rFonts w:eastAsia="Times New Roman"/>
                <w:lang w:val="en-US"/>
              </w:rPr>
            </w:pPr>
            <w:r>
              <w:rPr>
                <w:rFonts w:eastAsia="Times New Roman"/>
                <w:b/>
                <w:bCs/>
                <w:lang w:val="en-US"/>
              </w:rPr>
              <w:t>Conformance.document</w:t>
            </w:r>
          </w:p>
        </w:tc>
        <w:tc>
          <w:tcPr>
            <w:tcW w:w="0" w:type="auto"/>
            <w:vAlign w:val="center"/>
            <w:hideMark/>
          </w:tcPr>
          <w:p w14:paraId="4EFD45DD" w14:textId="77777777" w:rsidR="00D67926" w:rsidRDefault="00D67926">
            <w:pPr>
              <w:rPr>
                <w:rFonts w:eastAsia="Times New Roman"/>
                <w:lang w:val="en-US"/>
              </w:rPr>
            </w:pPr>
          </w:p>
        </w:tc>
      </w:tr>
      <w:tr w:rsidR="00D67926" w14:paraId="1CD0B56E" w14:textId="77777777">
        <w:trPr>
          <w:divId w:val="279191413"/>
          <w:tblCellSpacing w:w="15" w:type="dxa"/>
        </w:trPr>
        <w:tc>
          <w:tcPr>
            <w:tcW w:w="0" w:type="auto"/>
            <w:vAlign w:val="center"/>
            <w:hideMark/>
          </w:tcPr>
          <w:p w14:paraId="4BD386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CC832B" w14:textId="77777777" w:rsidR="00D67926" w:rsidRDefault="008D6FB8">
            <w:pPr>
              <w:rPr>
                <w:rFonts w:eastAsia="Times New Roman"/>
                <w:lang w:val="en-US"/>
              </w:rPr>
            </w:pPr>
            <w:r>
              <w:rPr>
                <w:rFonts w:eastAsia="Times New Roman"/>
                <w:lang w:val="en-US"/>
              </w:rPr>
              <w:t>Document definition</w:t>
            </w:r>
          </w:p>
        </w:tc>
      </w:tr>
      <w:tr w:rsidR="00D67926" w14:paraId="08478E0C" w14:textId="77777777">
        <w:trPr>
          <w:divId w:val="279191413"/>
          <w:tblCellSpacing w:w="15" w:type="dxa"/>
        </w:trPr>
        <w:tc>
          <w:tcPr>
            <w:tcW w:w="0" w:type="auto"/>
            <w:vAlign w:val="center"/>
            <w:hideMark/>
          </w:tcPr>
          <w:p w14:paraId="0DCD08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C2E13D" w14:textId="77777777" w:rsidR="00D67926" w:rsidRDefault="008D6FB8">
            <w:pPr>
              <w:rPr>
                <w:rFonts w:eastAsia="Times New Roman"/>
                <w:lang w:val="en-US"/>
              </w:rPr>
            </w:pPr>
            <w:r>
              <w:rPr>
                <w:rFonts w:eastAsia="Times New Roman"/>
                <w:lang w:val="en-US"/>
              </w:rPr>
              <w:t>A document definition.</w:t>
            </w:r>
          </w:p>
        </w:tc>
      </w:tr>
      <w:tr w:rsidR="00D67926" w14:paraId="6FCFE8F0" w14:textId="77777777">
        <w:trPr>
          <w:divId w:val="279191413"/>
          <w:tblCellSpacing w:w="15" w:type="dxa"/>
        </w:trPr>
        <w:tc>
          <w:tcPr>
            <w:tcW w:w="0" w:type="auto"/>
            <w:vAlign w:val="center"/>
            <w:hideMark/>
          </w:tcPr>
          <w:p w14:paraId="3C210E45" w14:textId="77777777" w:rsidR="00D67926" w:rsidRDefault="008D6FB8">
            <w:pPr>
              <w:rPr>
                <w:rFonts w:eastAsia="Times New Roman"/>
                <w:lang w:val="en-US"/>
              </w:rPr>
            </w:pPr>
            <w:r>
              <w:rPr>
                <w:rFonts w:eastAsia="Times New Roman"/>
                <w:b/>
                <w:bCs/>
                <w:lang w:val="en-US"/>
              </w:rPr>
              <w:t>Conformance.document.mode</w:t>
            </w:r>
          </w:p>
        </w:tc>
        <w:tc>
          <w:tcPr>
            <w:tcW w:w="0" w:type="auto"/>
            <w:vAlign w:val="center"/>
            <w:hideMark/>
          </w:tcPr>
          <w:p w14:paraId="5B2D3179" w14:textId="77777777" w:rsidR="00D67926" w:rsidRDefault="00D67926">
            <w:pPr>
              <w:rPr>
                <w:rFonts w:eastAsia="Times New Roman"/>
                <w:lang w:val="en-US"/>
              </w:rPr>
            </w:pPr>
          </w:p>
        </w:tc>
      </w:tr>
      <w:tr w:rsidR="00D67926" w14:paraId="7124CE70" w14:textId="77777777">
        <w:trPr>
          <w:divId w:val="279191413"/>
          <w:tblCellSpacing w:w="15" w:type="dxa"/>
        </w:trPr>
        <w:tc>
          <w:tcPr>
            <w:tcW w:w="0" w:type="auto"/>
            <w:vAlign w:val="center"/>
            <w:hideMark/>
          </w:tcPr>
          <w:p w14:paraId="162834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6B4438" w14:textId="77777777" w:rsidR="00D67926" w:rsidRDefault="008D6FB8">
            <w:pPr>
              <w:rPr>
                <w:rFonts w:eastAsia="Times New Roman"/>
                <w:lang w:val="en-US"/>
              </w:rPr>
            </w:pPr>
            <w:r>
              <w:rPr>
                <w:rFonts w:eastAsia="Times New Roman"/>
                <w:lang w:val="en-US"/>
              </w:rPr>
              <w:t>Mode of this document declaration - whether application is producer or consumer.</w:t>
            </w:r>
          </w:p>
        </w:tc>
      </w:tr>
      <w:tr w:rsidR="00D67926" w14:paraId="14A91DAC" w14:textId="77777777">
        <w:trPr>
          <w:divId w:val="279191413"/>
          <w:tblCellSpacing w:w="15" w:type="dxa"/>
        </w:trPr>
        <w:tc>
          <w:tcPr>
            <w:tcW w:w="0" w:type="auto"/>
            <w:vAlign w:val="center"/>
            <w:hideMark/>
          </w:tcPr>
          <w:p w14:paraId="2C10A47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5811902" w14:textId="77777777" w:rsidR="00D67926" w:rsidRDefault="008D6FB8">
            <w:pPr>
              <w:rPr>
                <w:rFonts w:eastAsia="Times New Roman"/>
                <w:lang w:val="en-US"/>
              </w:rPr>
            </w:pPr>
            <w:r>
              <w:rPr>
                <w:rFonts w:eastAsia="Times New Roman"/>
                <w:lang w:val="en-US"/>
              </w:rPr>
              <w:t>Whether the application produces or consumes documents</w:t>
            </w:r>
          </w:p>
        </w:tc>
      </w:tr>
      <w:tr w:rsidR="00D67926" w14:paraId="3496AC88" w14:textId="77777777">
        <w:trPr>
          <w:divId w:val="279191413"/>
          <w:tblCellSpacing w:w="15" w:type="dxa"/>
        </w:trPr>
        <w:tc>
          <w:tcPr>
            <w:tcW w:w="0" w:type="auto"/>
            <w:vAlign w:val="center"/>
            <w:hideMark/>
          </w:tcPr>
          <w:p w14:paraId="36E40EF3" w14:textId="77777777" w:rsidR="00D67926" w:rsidRDefault="008D6FB8">
            <w:pPr>
              <w:rPr>
                <w:rFonts w:eastAsia="Times New Roman"/>
                <w:lang w:val="en-US"/>
              </w:rPr>
            </w:pPr>
            <w:r>
              <w:rPr>
                <w:rFonts w:eastAsia="Times New Roman"/>
                <w:b/>
                <w:bCs/>
                <w:lang w:val="en-US"/>
              </w:rPr>
              <w:t>Conformance.document.documentation</w:t>
            </w:r>
          </w:p>
        </w:tc>
        <w:tc>
          <w:tcPr>
            <w:tcW w:w="0" w:type="auto"/>
            <w:vAlign w:val="center"/>
            <w:hideMark/>
          </w:tcPr>
          <w:p w14:paraId="661E5458" w14:textId="77777777" w:rsidR="00D67926" w:rsidRDefault="00D67926">
            <w:pPr>
              <w:rPr>
                <w:rFonts w:eastAsia="Times New Roman"/>
                <w:lang w:val="en-US"/>
              </w:rPr>
            </w:pPr>
          </w:p>
        </w:tc>
      </w:tr>
      <w:tr w:rsidR="00D67926" w14:paraId="59BD2BC7" w14:textId="77777777">
        <w:trPr>
          <w:divId w:val="279191413"/>
          <w:tblCellSpacing w:w="15" w:type="dxa"/>
        </w:trPr>
        <w:tc>
          <w:tcPr>
            <w:tcW w:w="0" w:type="auto"/>
            <w:vAlign w:val="center"/>
            <w:hideMark/>
          </w:tcPr>
          <w:p w14:paraId="13659A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F24E93" w14:textId="77777777" w:rsidR="00D67926" w:rsidRDefault="008D6FB8">
            <w:pPr>
              <w:rPr>
                <w:rFonts w:eastAsia="Times New Roman"/>
                <w:lang w:val="en-US"/>
              </w:rPr>
            </w:pPr>
            <w:r>
              <w:rPr>
                <w:rFonts w:eastAsia="Times New Roman"/>
                <w:lang w:val="en-US"/>
              </w:rPr>
              <w:t>Description of document support</w:t>
            </w:r>
          </w:p>
        </w:tc>
      </w:tr>
      <w:tr w:rsidR="00D67926" w14:paraId="6185D0C9" w14:textId="77777777">
        <w:trPr>
          <w:divId w:val="279191413"/>
          <w:tblCellSpacing w:w="15" w:type="dxa"/>
        </w:trPr>
        <w:tc>
          <w:tcPr>
            <w:tcW w:w="0" w:type="auto"/>
            <w:vAlign w:val="center"/>
            <w:hideMark/>
          </w:tcPr>
          <w:p w14:paraId="49454A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5A6949" w14:textId="77777777" w:rsidR="00D67926" w:rsidRDefault="008D6FB8">
            <w:pPr>
              <w:rPr>
                <w:rFonts w:eastAsia="Times New Roman"/>
                <w:lang w:val="en-US"/>
              </w:rPr>
            </w:pPr>
            <w:r>
              <w:rPr>
                <w:rFonts w:eastAsia="Times New Roman"/>
                <w:lang w:val="en-US"/>
              </w:rPr>
              <w:t xml:space="preserve">A description of how the application supports or uses the specified document profile. For example, when are documents created, what action is taken with consumed documents, etc. </w:t>
            </w:r>
          </w:p>
        </w:tc>
      </w:tr>
      <w:tr w:rsidR="00D67926" w14:paraId="3B716DF7" w14:textId="77777777">
        <w:trPr>
          <w:divId w:val="279191413"/>
          <w:tblCellSpacing w:w="15" w:type="dxa"/>
        </w:trPr>
        <w:tc>
          <w:tcPr>
            <w:tcW w:w="0" w:type="auto"/>
            <w:vAlign w:val="center"/>
            <w:hideMark/>
          </w:tcPr>
          <w:p w14:paraId="65A7A2DC" w14:textId="77777777" w:rsidR="00D67926" w:rsidRDefault="008D6FB8">
            <w:pPr>
              <w:rPr>
                <w:rFonts w:eastAsia="Times New Roman"/>
                <w:lang w:val="en-US"/>
              </w:rPr>
            </w:pPr>
            <w:r>
              <w:rPr>
                <w:rFonts w:eastAsia="Times New Roman"/>
                <w:b/>
                <w:bCs/>
                <w:lang w:val="en-US"/>
              </w:rPr>
              <w:t>Conformance.document.profile</w:t>
            </w:r>
          </w:p>
        </w:tc>
        <w:tc>
          <w:tcPr>
            <w:tcW w:w="0" w:type="auto"/>
            <w:vAlign w:val="center"/>
            <w:hideMark/>
          </w:tcPr>
          <w:p w14:paraId="6B1FBBB8" w14:textId="77777777" w:rsidR="00D67926" w:rsidRDefault="00D67926">
            <w:pPr>
              <w:rPr>
                <w:rFonts w:eastAsia="Times New Roman"/>
                <w:lang w:val="en-US"/>
              </w:rPr>
            </w:pPr>
          </w:p>
        </w:tc>
      </w:tr>
      <w:tr w:rsidR="00D67926" w14:paraId="67449962" w14:textId="77777777">
        <w:trPr>
          <w:divId w:val="279191413"/>
          <w:tblCellSpacing w:w="15" w:type="dxa"/>
        </w:trPr>
        <w:tc>
          <w:tcPr>
            <w:tcW w:w="0" w:type="auto"/>
            <w:vAlign w:val="center"/>
            <w:hideMark/>
          </w:tcPr>
          <w:p w14:paraId="09947A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368979" w14:textId="77777777" w:rsidR="00D67926" w:rsidRDefault="008D6FB8">
            <w:pPr>
              <w:rPr>
                <w:rFonts w:eastAsia="Times New Roman"/>
                <w:lang w:val="en-US"/>
              </w:rPr>
            </w:pPr>
            <w:r>
              <w:rPr>
                <w:rFonts w:eastAsia="Times New Roman"/>
                <w:lang w:val="en-US"/>
              </w:rPr>
              <w:t>Constraint on a resource used in the document</w:t>
            </w:r>
          </w:p>
        </w:tc>
      </w:tr>
      <w:tr w:rsidR="00D67926" w14:paraId="427B94EE" w14:textId="77777777">
        <w:trPr>
          <w:divId w:val="279191413"/>
          <w:tblCellSpacing w:w="15" w:type="dxa"/>
        </w:trPr>
        <w:tc>
          <w:tcPr>
            <w:tcW w:w="0" w:type="auto"/>
            <w:vAlign w:val="center"/>
            <w:hideMark/>
          </w:tcPr>
          <w:p w14:paraId="4DBD27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ACF68E" w14:textId="77777777" w:rsidR="00D67926" w:rsidRDefault="008D6FB8">
            <w:pPr>
              <w:rPr>
                <w:rFonts w:eastAsia="Times New Roman"/>
                <w:lang w:val="en-US"/>
              </w:rPr>
            </w:pPr>
            <w:r>
              <w:rPr>
                <w:rFonts w:eastAsia="Times New Roman"/>
                <w:lang w:val="en-US"/>
              </w:rPr>
              <w:t>A constraint on a resource used in the document.</w:t>
            </w:r>
          </w:p>
        </w:tc>
      </w:tr>
      <w:tr w:rsidR="00D67926" w14:paraId="50159EB4" w14:textId="77777777">
        <w:trPr>
          <w:divId w:val="279191413"/>
          <w:tblCellSpacing w:w="15" w:type="dxa"/>
        </w:trPr>
        <w:tc>
          <w:tcPr>
            <w:tcW w:w="0" w:type="auto"/>
            <w:vAlign w:val="center"/>
            <w:hideMark/>
          </w:tcPr>
          <w:p w14:paraId="1A0D454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2888D2" w14:textId="77777777" w:rsidR="00D67926" w:rsidRDefault="008D6FB8">
            <w:pPr>
              <w:rPr>
                <w:rFonts w:eastAsia="Times New Roman"/>
                <w:lang w:val="en-US"/>
              </w:rPr>
            </w:pPr>
            <w:r>
              <w:rPr>
                <w:rFonts w:eastAsia="Times New Roman"/>
                <w:lang w:val="en-US"/>
              </w:rPr>
              <w:t>The first resource is the document resource.</w:t>
            </w:r>
          </w:p>
        </w:tc>
      </w:tr>
    </w:tbl>
    <w:p w14:paraId="687644FE" w14:textId="77777777" w:rsidR="00D67926" w:rsidRDefault="008D6FB8">
      <w:pPr>
        <w:pStyle w:val="Heading2"/>
        <w:divId w:val="279191413"/>
        <w:rPr>
          <w:rFonts w:eastAsia="Times New Roman"/>
          <w:lang w:val="en-US"/>
        </w:rPr>
      </w:pPr>
      <w:r>
        <w:rPr>
          <w:rFonts w:eastAsia="Times New Roman"/>
          <w:lang w:val="en-US"/>
        </w:rPr>
        <w:t>http://hl7.org/fhir/StructureDefinition/DomainResource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5572"/>
      </w:tblGrid>
      <w:tr w:rsidR="00D67926" w14:paraId="32A0A197" w14:textId="77777777">
        <w:trPr>
          <w:divId w:val="279191413"/>
          <w:tblCellSpacing w:w="15" w:type="dxa"/>
        </w:trPr>
        <w:tc>
          <w:tcPr>
            <w:tcW w:w="0" w:type="auto"/>
            <w:vAlign w:val="center"/>
            <w:hideMark/>
          </w:tcPr>
          <w:p w14:paraId="1C41A9CE" w14:textId="77777777" w:rsidR="00D67926" w:rsidRDefault="008D6FB8">
            <w:pPr>
              <w:rPr>
                <w:rFonts w:eastAsia="Times New Roman"/>
                <w:lang w:val="en-US"/>
              </w:rPr>
            </w:pPr>
            <w:r>
              <w:rPr>
                <w:rFonts w:eastAsia="Times New Roman"/>
                <w:b/>
                <w:bCs/>
                <w:lang w:val="en-US"/>
              </w:rPr>
              <w:t>DomainResource</w:t>
            </w:r>
          </w:p>
        </w:tc>
        <w:tc>
          <w:tcPr>
            <w:tcW w:w="0" w:type="auto"/>
            <w:vAlign w:val="center"/>
            <w:hideMark/>
          </w:tcPr>
          <w:p w14:paraId="1E1BFC09" w14:textId="77777777" w:rsidR="00D67926" w:rsidRDefault="008D6FB8">
            <w:pPr>
              <w:rPr>
                <w:rFonts w:eastAsia="Times New Roman"/>
                <w:lang w:val="en-US"/>
              </w:rPr>
            </w:pPr>
            <w:r>
              <w:rPr>
                <w:rFonts w:eastAsia="Times New Roman"/>
                <w:lang w:val="en-US"/>
              </w:rPr>
              <w:t>Domain Resource</w:t>
            </w:r>
          </w:p>
        </w:tc>
      </w:tr>
      <w:tr w:rsidR="00D67926" w14:paraId="293F6742" w14:textId="77777777">
        <w:trPr>
          <w:divId w:val="279191413"/>
          <w:tblCellSpacing w:w="15" w:type="dxa"/>
        </w:trPr>
        <w:tc>
          <w:tcPr>
            <w:tcW w:w="0" w:type="auto"/>
            <w:vAlign w:val="center"/>
            <w:hideMark/>
          </w:tcPr>
          <w:p w14:paraId="5763D9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A74CF0" w14:textId="77777777" w:rsidR="00D67926" w:rsidRDefault="008D6FB8">
            <w:pPr>
              <w:rPr>
                <w:rFonts w:eastAsia="Times New Roman"/>
                <w:lang w:val="en-US"/>
              </w:rPr>
            </w:pPr>
            <w:r>
              <w:rPr>
                <w:rFonts w:eastAsia="Times New Roman"/>
                <w:lang w:val="en-US"/>
              </w:rPr>
              <w:t>A resource with narrative, extensions, and contained resources</w:t>
            </w:r>
          </w:p>
        </w:tc>
      </w:tr>
      <w:tr w:rsidR="00D67926" w14:paraId="6468B520" w14:textId="77777777">
        <w:trPr>
          <w:divId w:val="279191413"/>
          <w:tblCellSpacing w:w="15" w:type="dxa"/>
        </w:trPr>
        <w:tc>
          <w:tcPr>
            <w:tcW w:w="0" w:type="auto"/>
            <w:vAlign w:val="center"/>
            <w:hideMark/>
          </w:tcPr>
          <w:p w14:paraId="006921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2A78CA" w14:textId="77777777" w:rsidR="00D67926" w:rsidRDefault="008D6FB8">
            <w:pPr>
              <w:rPr>
                <w:rFonts w:eastAsia="Times New Roman"/>
                <w:lang w:val="en-US"/>
              </w:rPr>
            </w:pPr>
            <w:r>
              <w:rPr>
                <w:rFonts w:eastAsia="Times New Roman"/>
                <w:lang w:val="en-US"/>
              </w:rPr>
              <w:t>A resource that includes narrative, extensions, and contained resources.</w:t>
            </w:r>
          </w:p>
        </w:tc>
      </w:tr>
      <w:tr w:rsidR="00D67926" w14:paraId="23CEFD0C" w14:textId="77777777">
        <w:trPr>
          <w:divId w:val="279191413"/>
          <w:tblCellSpacing w:w="15" w:type="dxa"/>
        </w:trPr>
        <w:tc>
          <w:tcPr>
            <w:tcW w:w="0" w:type="auto"/>
            <w:vAlign w:val="center"/>
            <w:hideMark/>
          </w:tcPr>
          <w:p w14:paraId="1FF96963"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E4CCFDC" w14:textId="77777777" w:rsidR="00D67926" w:rsidRDefault="008D6FB8">
            <w:pPr>
              <w:rPr>
                <w:rFonts w:eastAsia="Times New Roman"/>
                <w:lang w:val="en-US"/>
              </w:rPr>
            </w:pPr>
            <w:r>
              <w:rPr>
                <w:rFonts w:eastAsia="Times New Roman"/>
                <w:lang w:val="en-US"/>
              </w:rPr>
              <w:t>If the resource is contained in another resource, it SHALL NOT contain nested Resources</w:t>
            </w:r>
          </w:p>
        </w:tc>
      </w:tr>
      <w:tr w:rsidR="00D67926" w14:paraId="01F56687" w14:textId="77777777">
        <w:trPr>
          <w:divId w:val="279191413"/>
          <w:tblCellSpacing w:w="15" w:type="dxa"/>
        </w:trPr>
        <w:tc>
          <w:tcPr>
            <w:tcW w:w="0" w:type="auto"/>
            <w:vAlign w:val="center"/>
            <w:hideMark/>
          </w:tcPr>
          <w:p w14:paraId="56CE6BD5"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480BA63E" w14:textId="77777777" w:rsidR="00D67926" w:rsidRDefault="008D6FB8">
            <w:pPr>
              <w:rPr>
                <w:rFonts w:eastAsia="Times New Roman"/>
                <w:lang w:val="en-US"/>
              </w:rPr>
            </w:pPr>
            <w:r>
              <w:rPr>
                <w:rFonts w:eastAsia="Times New Roman"/>
                <w:lang w:val="en-US"/>
              </w:rPr>
              <w:t>If the resource is contained in another resource, it SHALL NOT contain any narrative</w:t>
            </w:r>
          </w:p>
        </w:tc>
      </w:tr>
      <w:tr w:rsidR="00D67926" w14:paraId="36DEB662" w14:textId="77777777">
        <w:trPr>
          <w:divId w:val="279191413"/>
          <w:tblCellSpacing w:w="15" w:type="dxa"/>
        </w:trPr>
        <w:tc>
          <w:tcPr>
            <w:tcW w:w="0" w:type="auto"/>
            <w:vAlign w:val="center"/>
            <w:hideMark/>
          </w:tcPr>
          <w:p w14:paraId="3E6AFFE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9E7A62C" w14:textId="77777777" w:rsidR="00D67926" w:rsidRDefault="008D6FB8">
            <w:pPr>
              <w:rPr>
                <w:rFonts w:eastAsia="Times New Roman"/>
                <w:lang w:val="en-US"/>
              </w:rPr>
            </w:pPr>
            <w:r>
              <w:rPr>
                <w:rFonts w:eastAsia="Times New Roman"/>
                <w:lang w:val="en-US"/>
              </w:rPr>
              <w:t>If a resource is contained in another resource, it SHALL NOT have a meta.versionId or a meta.lastUpdated</w:t>
            </w:r>
          </w:p>
        </w:tc>
      </w:tr>
      <w:tr w:rsidR="00D67926" w14:paraId="4DBD592C" w14:textId="77777777">
        <w:trPr>
          <w:divId w:val="279191413"/>
          <w:tblCellSpacing w:w="15" w:type="dxa"/>
        </w:trPr>
        <w:tc>
          <w:tcPr>
            <w:tcW w:w="0" w:type="auto"/>
            <w:vAlign w:val="center"/>
            <w:hideMark/>
          </w:tcPr>
          <w:p w14:paraId="1907A39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51CD251" w14:textId="77777777" w:rsidR="00D67926" w:rsidRDefault="008D6FB8">
            <w:pPr>
              <w:rPr>
                <w:rFonts w:eastAsia="Times New Roman"/>
                <w:lang w:val="en-US"/>
              </w:rPr>
            </w:pPr>
            <w:r>
              <w:rPr>
                <w:rFonts w:eastAsia="Times New Roman"/>
                <w:lang w:val="en-US"/>
              </w:rPr>
              <w:t>If the resource is contained in another resource, it SHALL be referred to from elsewhere in the resource</w:t>
            </w:r>
          </w:p>
        </w:tc>
      </w:tr>
      <w:tr w:rsidR="00D67926" w14:paraId="3BD7A064" w14:textId="77777777">
        <w:trPr>
          <w:divId w:val="279191413"/>
          <w:tblCellSpacing w:w="15" w:type="dxa"/>
        </w:trPr>
        <w:tc>
          <w:tcPr>
            <w:tcW w:w="0" w:type="auto"/>
            <w:vAlign w:val="center"/>
            <w:hideMark/>
          </w:tcPr>
          <w:p w14:paraId="7412CE77" w14:textId="77777777" w:rsidR="00D67926" w:rsidRDefault="008D6FB8">
            <w:pPr>
              <w:rPr>
                <w:rFonts w:eastAsia="Times New Roman"/>
                <w:lang w:val="en-US"/>
              </w:rPr>
            </w:pPr>
            <w:r>
              <w:rPr>
                <w:rFonts w:eastAsia="Times New Roman"/>
                <w:b/>
                <w:bCs/>
                <w:lang w:val="en-US"/>
              </w:rPr>
              <w:t>DomainResource.text</w:t>
            </w:r>
          </w:p>
        </w:tc>
        <w:tc>
          <w:tcPr>
            <w:tcW w:w="0" w:type="auto"/>
            <w:vAlign w:val="center"/>
            <w:hideMark/>
          </w:tcPr>
          <w:p w14:paraId="10879123" w14:textId="77777777" w:rsidR="00D67926" w:rsidRDefault="00D67926">
            <w:pPr>
              <w:rPr>
                <w:rFonts w:eastAsia="Times New Roman"/>
                <w:lang w:val="en-US"/>
              </w:rPr>
            </w:pPr>
          </w:p>
        </w:tc>
      </w:tr>
      <w:tr w:rsidR="00D67926" w14:paraId="2BE9A2CE" w14:textId="77777777">
        <w:trPr>
          <w:divId w:val="279191413"/>
          <w:tblCellSpacing w:w="15" w:type="dxa"/>
        </w:trPr>
        <w:tc>
          <w:tcPr>
            <w:tcW w:w="0" w:type="auto"/>
            <w:vAlign w:val="center"/>
            <w:hideMark/>
          </w:tcPr>
          <w:p w14:paraId="5A30EA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9D5599" w14:textId="77777777" w:rsidR="00D67926" w:rsidRDefault="008D6FB8">
            <w:pPr>
              <w:rPr>
                <w:rFonts w:eastAsia="Times New Roman"/>
                <w:lang w:val="en-US"/>
              </w:rPr>
            </w:pPr>
            <w:r>
              <w:rPr>
                <w:rFonts w:eastAsia="Times New Roman"/>
                <w:lang w:val="en-US"/>
              </w:rPr>
              <w:t>Text summary of the resource, for human interpretation</w:t>
            </w:r>
          </w:p>
        </w:tc>
      </w:tr>
      <w:tr w:rsidR="00D67926" w14:paraId="26FA6681" w14:textId="77777777">
        <w:trPr>
          <w:divId w:val="279191413"/>
          <w:tblCellSpacing w:w="15" w:type="dxa"/>
        </w:trPr>
        <w:tc>
          <w:tcPr>
            <w:tcW w:w="0" w:type="auto"/>
            <w:vAlign w:val="center"/>
            <w:hideMark/>
          </w:tcPr>
          <w:p w14:paraId="3D1772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947FDF" w14:textId="77777777" w:rsidR="00D67926" w:rsidRDefault="008D6FB8">
            <w:pPr>
              <w:rPr>
                <w:rFonts w:eastAsia="Times New Roman"/>
                <w:lang w:val="en-US"/>
              </w:rPr>
            </w:pPr>
            <w:r>
              <w:rPr>
                <w:rFonts w:eastAsia="Times New Roman"/>
                <w:lang w:val="en-US"/>
              </w:rPr>
              <w:t xml:space="preserve">A human-readable narrative that contains a summary of the resource, and may be used to represent the content of the resource to a human. The narrative need not encode all the structured data, but is required to contain sufficient detail to make it "clinically safe" for a human to just read the narrative. Resource definitions may define what content should be represented in the narrative to ensure clinical safety. </w:t>
            </w:r>
          </w:p>
        </w:tc>
      </w:tr>
      <w:tr w:rsidR="00D67926" w14:paraId="4F83EF48" w14:textId="77777777">
        <w:trPr>
          <w:divId w:val="279191413"/>
          <w:tblCellSpacing w:w="15" w:type="dxa"/>
        </w:trPr>
        <w:tc>
          <w:tcPr>
            <w:tcW w:w="0" w:type="auto"/>
            <w:vAlign w:val="center"/>
            <w:hideMark/>
          </w:tcPr>
          <w:p w14:paraId="6F3B2A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BCE9701" w14:textId="77777777" w:rsidR="00D67926" w:rsidRDefault="008D6FB8">
            <w:pPr>
              <w:rPr>
                <w:rFonts w:eastAsia="Times New Roman"/>
                <w:lang w:val="en-US"/>
              </w:rPr>
            </w:pPr>
            <w:r>
              <w:rPr>
                <w:rFonts w:eastAsia="Times New Roman"/>
                <w:lang w:val="en-US"/>
              </w:rPr>
              <w:t>Contained resources do not have narrative. Resources that are not contained SHOULD have a narrative.</w:t>
            </w:r>
          </w:p>
        </w:tc>
      </w:tr>
      <w:tr w:rsidR="00D67926" w14:paraId="76C119F4" w14:textId="77777777">
        <w:trPr>
          <w:divId w:val="279191413"/>
          <w:tblCellSpacing w:w="15" w:type="dxa"/>
        </w:trPr>
        <w:tc>
          <w:tcPr>
            <w:tcW w:w="0" w:type="auto"/>
            <w:vAlign w:val="center"/>
            <w:hideMark/>
          </w:tcPr>
          <w:p w14:paraId="137F88E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EB3E767" w14:textId="77777777" w:rsidR="00D67926" w:rsidRDefault="008D6FB8">
            <w:pPr>
              <w:rPr>
                <w:rFonts w:eastAsia="Times New Roman"/>
                <w:lang w:val="en-US"/>
              </w:rPr>
            </w:pPr>
            <w:r>
              <w:rPr>
                <w:rFonts w:eastAsia="Times New Roman"/>
                <w:lang w:val="en-US"/>
              </w:rPr>
              <w:t>narrative</w:t>
            </w:r>
          </w:p>
        </w:tc>
      </w:tr>
      <w:tr w:rsidR="00D67926" w14:paraId="3D8DB997" w14:textId="77777777">
        <w:trPr>
          <w:divId w:val="279191413"/>
          <w:tblCellSpacing w:w="15" w:type="dxa"/>
        </w:trPr>
        <w:tc>
          <w:tcPr>
            <w:tcW w:w="0" w:type="auto"/>
            <w:vAlign w:val="center"/>
            <w:hideMark/>
          </w:tcPr>
          <w:p w14:paraId="690DA70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BCE1F25" w14:textId="77777777" w:rsidR="00D67926" w:rsidRDefault="008D6FB8">
            <w:pPr>
              <w:rPr>
                <w:rFonts w:eastAsia="Times New Roman"/>
                <w:lang w:val="en-US"/>
              </w:rPr>
            </w:pPr>
            <w:r>
              <w:rPr>
                <w:rFonts w:eastAsia="Times New Roman"/>
                <w:lang w:val="en-US"/>
              </w:rPr>
              <w:t>html</w:t>
            </w:r>
          </w:p>
        </w:tc>
      </w:tr>
      <w:tr w:rsidR="00D67926" w14:paraId="429E23D9" w14:textId="77777777">
        <w:trPr>
          <w:divId w:val="279191413"/>
          <w:tblCellSpacing w:w="15" w:type="dxa"/>
        </w:trPr>
        <w:tc>
          <w:tcPr>
            <w:tcW w:w="0" w:type="auto"/>
            <w:vAlign w:val="center"/>
            <w:hideMark/>
          </w:tcPr>
          <w:p w14:paraId="0115A5F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68C6226" w14:textId="77777777" w:rsidR="00D67926" w:rsidRDefault="008D6FB8">
            <w:pPr>
              <w:rPr>
                <w:rFonts w:eastAsia="Times New Roman"/>
                <w:lang w:val="en-US"/>
              </w:rPr>
            </w:pPr>
            <w:r>
              <w:rPr>
                <w:rFonts w:eastAsia="Times New Roman"/>
                <w:lang w:val="en-US"/>
              </w:rPr>
              <w:t>xhtml</w:t>
            </w:r>
          </w:p>
        </w:tc>
      </w:tr>
      <w:tr w:rsidR="00D67926" w14:paraId="0C99A43B" w14:textId="77777777">
        <w:trPr>
          <w:divId w:val="279191413"/>
          <w:tblCellSpacing w:w="15" w:type="dxa"/>
        </w:trPr>
        <w:tc>
          <w:tcPr>
            <w:tcW w:w="0" w:type="auto"/>
            <w:vAlign w:val="center"/>
            <w:hideMark/>
          </w:tcPr>
          <w:p w14:paraId="47D20B2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003CB43" w14:textId="77777777" w:rsidR="00D67926" w:rsidRDefault="008D6FB8">
            <w:pPr>
              <w:rPr>
                <w:rFonts w:eastAsia="Times New Roman"/>
                <w:lang w:val="en-US"/>
              </w:rPr>
            </w:pPr>
            <w:r>
              <w:rPr>
                <w:rFonts w:eastAsia="Times New Roman"/>
                <w:lang w:val="en-US"/>
              </w:rPr>
              <w:t>display</w:t>
            </w:r>
          </w:p>
        </w:tc>
      </w:tr>
      <w:tr w:rsidR="00D67926" w14:paraId="71BFBE69" w14:textId="77777777">
        <w:trPr>
          <w:divId w:val="279191413"/>
          <w:tblCellSpacing w:w="15" w:type="dxa"/>
        </w:trPr>
        <w:tc>
          <w:tcPr>
            <w:tcW w:w="0" w:type="auto"/>
            <w:vAlign w:val="center"/>
            <w:hideMark/>
          </w:tcPr>
          <w:p w14:paraId="7D3E2B92" w14:textId="77777777" w:rsidR="00D67926" w:rsidRDefault="008D6FB8">
            <w:pPr>
              <w:rPr>
                <w:rFonts w:eastAsia="Times New Roman"/>
                <w:lang w:val="en-US"/>
              </w:rPr>
            </w:pPr>
            <w:r>
              <w:rPr>
                <w:rFonts w:eastAsia="Times New Roman"/>
                <w:b/>
                <w:bCs/>
                <w:lang w:val="en-US"/>
              </w:rPr>
              <w:t>DomainResource.contained</w:t>
            </w:r>
          </w:p>
        </w:tc>
        <w:tc>
          <w:tcPr>
            <w:tcW w:w="0" w:type="auto"/>
            <w:vAlign w:val="center"/>
            <w:hideMark/>
          </w:tcPr>
          <w:p w14:paraId="551A6C76" w14:textId="77777777" w:rsidR="00D67926" w:rsidRDefault="00D67926">
            <w:pPr>
              <w:rPr>
                <w:rFonts w:eastAsia="Times New Roman"/>
                <w:lang w:val="en-US"/>
              </w:rPr>
            </w:pPr>
          </w:p>
        </w:tc>
      </w:tr>
      <w:tr w:rsidR="00D67926" w14:paraId="68C3E9D8" w14:textId="77777777">
        <w:trPr>
          <w:divId w:val="279191413"/>
          <w:tblCellSpacing w:w="15" w:type="dxa"/>
        </w:trPr>
        <w:tc>
          <w:tcPr>
            <w:tcW w:w="0" w:type="auto"/>
            <w:vAlign w:val="center"/>
            <w:hideMark/>
          </w:tcPr>
          <w:p w14:paraId="63F8B0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8FE152" w14:textId="77777777" w:rsidR="00D67926" w:rsidRDefault="008D6FB8">
            <w:pPr>
              <w:rPr>
                <w:rFonts w:eastAsia="Times New Roman"/>
                <w:lang w:val="en-US"/>
              </w:rPr>
            </w:pPr>
            <w:r>
              <w:rPr>
                <w:rFonts w:eastAsia="Times New Roman"/>
                <w:lang w:val="en-US"/>
              </w:rPr>
              <w:t>Contained, inline Resources</w:t>
            </w:r>
          </w:p>
        </w:tc>
      </w:tr>
      <w:tr w:rsidR="00D67926" w14:paraId="2FDBEFB0" w14:textId="77777777">
        <w:trPr>
          <w:divId w:val="279191413"/>
          <w:tblCellSpacing w:w="15" w:type="dxa"/>
        </w:trPr>
        <w:tc>
          <w:tcPr>
            <w:tcW w:w="0" w:type="auto"/>
            <w:vAlign w:val="center"/>
            <w:hideMark/>
          </w:tcPr>
          <w:p w14:paraId="3EEEE2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6AA8D5" w14:textId="77777777" w:rsidR="00D67926" w:rsidRDefault="008D6FB8">
            <w:pPr>
              <w:rPr>
                <w:rFonts w:eastAsia="Times New Roman"/>
                <w:lang w:val="en-US"/>
              </w:rPr>
            </w:pPr>
            <w:r>
              <w:rPr>
                <w:rFonts w:eastAsia="Times New Roman"/>
                <w:lang w:val="en-US"/>
              </w:rPr>
              <w:t xml:space="preserve">These resources do not have an independent existence apart from the resource that contains them - they cannot be identified independently, and nor can they have their own independent transaction scope. </w:t>
            </w:r>
          </w:p>
        </w:tc>
      </w:tr>
      <w:tr w:rsidR="00D67926" w14:paraId="1E5A84DC" w14:textId="77777777">
        <w:trPr>
          <w:divId w:val="279191413"/>
          <w:tblCellSpacing w:w="15" w:type="dxa"/>
        </w:trPr>
        <w:tc>
          <w:tcPr>
            <w:tcW w:w="0" w:type="auto"/>
            <w:vAlign w:val="center"/>
            <w:hideMark/>
          </w:tcPr>
          <w:p w14:paraId="2386F39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B3C2B6C" w14:textId="77777777" w:rsidR="00D67926" w:rsidRDefault="008D6FB8">
            <w:pPr>
              <w:rPr>
                <w:rFonts w:eastAsia="Times New Roman"/>
                <w:lang w:val="en-US"/>
              </w:rPr>
            </w:pPr>
            <w:r>
              <w:rPr>
                <w:rFonts w:eastAsia="Times New Roman"/>
                <w:lang w:val="en-US"/>
              </w:rPr>
              <w:t xml:space="preserve">This should never be done when the content can be identified properly, as once identification is lost, it is extremely difficult (and context dependent) to restore it again. </w:t>
            </w:r>
          </w:p>
        </w:tc>
      </w:tr>
      <w:tr w:rsidR="00D67926" w14:paraId="1ECF1CAC" w14:textId="77777777">
        <w:trPr>
          <w:divId w:val="279191413"/>
          <w:tblCellSpacing w:w="15" w:type="dxa"/>
        </w:trPr>
        <w:tc>
          <w:tcPr>
            <w:tcW w:w="0" w:type="auto"/>
            <w:vAlign w:val="center"/>
            <w:hideMark/>
          </w:tcPr>
          <w:p w14:paraId="11A7AF5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8FF222E" w14:textId="77777777" w:rsidR="00D67926" w:rsidRDefault="008D6FB8">
            <w:pPr>
              <w:rPr>
                <w:rFonts w:eastAsia="Times New Roman"/>
                <w:lang w:val="en-US"/>
              </w:rPr>
            </w:pPr>
            <w:r>
              <w:rPr>
                <w:rFonts w:eastAsia="Times New Roman"/>
                <w:lang w:val="en-US"/>
              </w:rPr>
              <w:t>inline resources</w:t>
            </w:r>
          </w:p>
        </w:tc>
      </w:tr>
      <w:tr w:rsidR="00D67926" w14:paraId="49031982" w14:textId="77777777">
        <w:trPr>
          <w:divId w:val="279191413"/>
          <w:tblCellSpacing w:w="15" w:type="dxa"/>
        </w:trPr>
        <w:tc>
          <w:tcPr>
            <w:tcW w:w="0" w:type="auto"/>
            <w:vAlign w:val="center"/>
            <w:hideMark/>
          </w:tcPr>
          <w:p w14:paraId="0A8BC3C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EE2AC92" w14:textId="77777777" w:rsidR="00D67926" w:rsidRDefault="008D6FB8">
            <w:pPr>
              <w:rPr>
                <w:rFonts w:eastAsia="Times New Roman"/>
                <w:lang w:val="en-US"/>
              </w:rPr>
            </w:pPr>
            <w:r>
              <w:rPr>
                <w:rFonts w:eastAsia="Times New Roman"/>
                <w:lang w:val="en-US"/>
              </w:rPr>
              <w:t>anonymous resources</w:t>
            </w:r>
          </w:p>
        </w:tc>
      </w:tr>
      <w:tr w:rsidR="00D67926" w14:paraId="00B54684" w14:textId="77777777">
        <w:trPr>
          <w:divId w:val="279191413"/>
          <w:tblCellSpacing w:w="15" w:type="dxa"/>
        </w:trPr>
        <w:tc>
          <w:tcPr>
            <w:tcW w:w="0" w:type="auto"/>
            <w:vAlign w:val="center"/>
            <w:hideMark/>
          </w:tcPr>
          <w:p w14:paraId="16F65A1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3EB9B66" w14:textId="77777777" w:rsidR="00D67926" w:rsidRDefault="008D6FB8">
            <w:pPr>
              <w:rPr>
                <w:rFonts w:eastAsia="Times New Roman"/>
                <w:lang w:val="en-US"/>
              </w:rPr>
            </w:pPr>
            <w:r>
              <w:rPr>
                <w:rFonts w:eastAsia="Times New Roman"/>
                <w:lang w:val="en-US"/>
              </w:rPr>
              <w:t>contained resources</w:t>
            </w:r>
          </w:p>
        </w:tc>
      </w:tr>
      <w:tr w:rsidR="00D67926" w14:paraId="40D90323" w14:textId="77777777">
        <w:trPr>
          <w:divId w:val="279191413"/>
          <w:tblCellSpacing w:w="15" w:type="dxa"/>
        </w:trPr>
        <w:tc>
          <w:tcPr>
            <w:tcW w:w="0" w:type="auto"/>
            <w:vAlign w:val="center"/>
            <w:hideMark/>
          </w:tcPr>
          <w:p w14:paraId="455EDABE" w14:textId="77777777" w:rsidR="00D67926" w:rsidRDefault="008D6FB8">
            <w:pPr>
              <w:rPr>
                <w:rFonts w:eastAsia="Times New Roman"/>
                <w:lang w:val="en-US"/>
              </w:rPr>
            </w:pPr>
            <w:r>
              <w:rPr>
                <w:rFonts w:eastAsia="Times New Roman"/>
                <w:b/>
                <w:bCs/>
                <w:lang w:val="en-US"/>
              </w:rPr>
              <w:t>DomainResource.extension</w:t>
            </w:r>
          </w:p>
        </w:tc>
        <w:tc>
          <w:tcPr>
            <w:tcW w:w="0" w:type="auto"/>
            <w:vAlign w:val="center"/>
            <w:hideMark/>
          </w:tcPr>
          <w:p w14:paraId="62FA8BFB" w14:textId="77777777" w:rsidR="00D67926" w:rsidRDefault="00D67926">
            <w:pPr>
              <w:rPr>
                <w:rFonts w:eastAsia="Times New Roman"/>
                <w:lang w:val="en-US"/>
              </w:rPr>
            </w:pPr>
          </w:p>
        </w:tc>
      </w:tr>
      <w:tr w:rsidR="00D67926" w14:paraId="6ABB8D33" w14:textId="77777777">
        <w:trPr>
          <w:divId w:val="279191413"/>
          <w:tblCellSpacing w:w="15" w:type="dxa"/>
        </w:trPr>
        <w:tc>
          <w:tcPr>
            <w:tcW w:w="0" w:type="auto"/>
            <w:vAlign w:val="center"/>
            <w:hideMark/>
          </w:tcPr>
          <w:p w14:paraId="605A1F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6C8873" w14:textId="77777777" w:rsidR="00D67926" w:rsidRDefault="008D6FB8">
            <w:pPr>
              <w:rPr>
                <w:rFonts w:eastAsia="Times New Roman"/>
                <w:lang w:val="en-US"/>
              </w:rPr>
            </w:pPr>
            <w:r>
              <w:rPr>
                <w:rFonts w:eastAsia="Times New Roman"/>
                <w:lang w:val="en-US"/>
              </w:rPr>
              <w:t>Additional Content defined by implementations</w:t>
            </w:r>
          </w:p>
        </w:tc>
      </w:tr>
      <w:tr w:rsidR="00D67926" w14:paraId="737BB3C0" w14:textId="77777777">
        <w:trPr>
          <w:divId w:val="279191413"/>
          <w:tblCellSpacing w:w="15" w:type="dxa"/>
        </w:trPr>
        <w:tc>
          <w:tcPr>
            <w:tcW w:w="0" w:type="auto"/>
            <w:vAlign w:val="center"/>
            <w:hideMark/>
          </w:tcPr>
          <w:p w14:paraId="3824CD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E2BD0E" w14:textId="77777777"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w:t>
            </w:r>
            <w:r>
              <w:rPr>
                <w:rFonts w:eastAsia="Times New Roman"/>
                <w:lang w:val="en-US"/>
              </w:rPr>
              <w:lastRenderedPageBreak/>
              <w:t xml:space="preserve">define an extension, there is a set of requirements that SHALL be met as part of the definition of the extension. </w:t>
            </w:r>
          </w:p>
        </w:tc>
      </w:tr>
      <w:tr w:rsidR="00D67926" w14:paraId="50D4598B" w14:textId="77777777">
        <w:trPr>
          <w:divId w:val="279191413"/>
          <w:tblCellSpacing w:w="15" w:type="dxa"/>
        </w:trPr>
        <w:tc>
          <w:tcPr>
            <w:tcW w:w="0" w:type="auto"/>
            <w:vAlign w:val="center"/>
            <w:hideMark/>
          </w:tcPr>
          <w:p w14:paraId="6BABBBB7"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364D5C22" w14:textId="77777777"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14:paraId="75D0EE0F" w14:textId="77777777">
        <w:trPr>
          <w:divId w:val="279191413"/>
          <w:tblCellSpacing w:w="15" w:type="dxa"/>
        </w:trPr>
        <w:tc>
          <w:tcPr>
            <w:tcW w:w="0" w:type="auto"/>
            <w:vAlign w:val="center"/>
            <w:hideMark/>
          </w:tcPr>
          <w:p w14:paraId="7D7C177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C9E0921" w14:textId="77777777" w:rsidR="00D67926" w:rsidRDefault="008D6FB8">
            <w:pPr>
              <w:rPr>
                <w:rFonts w:eastAsia="Times New Roman"/>
                <w:lang w:val="en-US"/>
              </w:rPr>
            </w:pPr>
            <w:r>
              <w:rPr>
                <w:rFonts w:eastAsia="Times New Roman"/>
                <w:lang w:val="en-US"/>
              </w:rPr>
              <w:t>extensions</w:t>
            </w:r>
          </w:p>
        </w:tc>
      </w:tr>
      <w:tr w:rsidR="00D67926" w14:paraId="4CD89179" w14:textId="77777777">
        <w:trPr>
          <w:divId w:val="279191413"/>
          <w:tblCellSpacing w:w="15" w:type="dxa"/>
        </w:trPr>
        <w:tc>
          <w:tcPr>
            <w:tcW w:w="0" w:type="auto"/>
            <w:vAlign w:val="center"/>
            <w:hideMark/>
          </w:tcPr>
          <w:p w14:paraId="6B49A2B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2F35A37" w14:textId="77777777" w:rsidR="00D67926" w:rsidRDefault="008D6FB8">
            <w:pPr>
              <w:rPr>
                <w:rFonts w:eastAsia="Times New Roman"/>
                <w:lang w:val="en-US"/>
              </w:rPr>
            </w:pPr>
            <w:r>
              <w:rPr>
                <w:rFonts w:eastAsia="Times New Roman"/>
                <w:lang w:val="en-US"/>
              </w:rPr>
              <w:t>user content</w:t>
            </w:r>
          </w:p>
        </w:tc>
      </w:tr>
      <w:tr w:rsidR="00D67926" w14:paraId="37721C85" w14:textId="77777777">
        <w:trPr>
          <w:divId w:val="279191413"/>
          <w:tblCellSpacing w:w="15" w:type="dxa"/>
        </w:trPr>
        <w:tc>
          <w:tcPr>
            <w:tcW w:w="0" w:type="auto"/>
            <w:vAlign w:val="center"/>
            <w:hideMark/>
          </w:tcPr>
          <w:p w14:paraId="2B51B038" w14:textId="77777777" w:rsidR="00D67926" w:rsidRDefault="008D6FB8">
            <w:pPr>
              <w:rPr>
                <w:rFonts w:eastAsia="Times New Roman"/>
                <w:lang w:val="en-US"/>
              </w:rPr>
            </w:pPr>
            <w:r>
              <w:rPr>
                <w:rFonts w:eastAsia="Times New Roman"/>
                <w:b/>
                <w:bCs/>
                <w:lang w:val="en-US"/>
              </w:rPr>
              <w:t>DomainResource.modifierExtension</w:t>
            </w:r>
          </w:p>
        </w:tc>
        <w:tc>
          <w:tcPr>
            <w:tcW w:w="0" w:type="auto"/>
            <w:vAlign w:val="center"/>
            <w:hideMark/>
          </w:tcPr>
          <w:p w14:paraId="77E215FA" w14:textId="77777777" w:rsidR="00D67926" w:rsidRDefault="00D67926">
            <w:pPr>
              <w:rPr>
                <w:rFonts w:eastAsia="Times New Roman"/>
                <w:lang w:val="en-US"/>
              </w:rPr>
            </w:pPr>
          </w:p>
        </w:tc>
      </w:tr>
      <w:tr w:rsidR="00D67926" w14:paraId="574799C6" w14:textId="77777777">
        <w:trPr>
          <w:divId w:val="279191413"/>
          <w:tblCellSpacing w:w="15" w:type="dxa"/>
        </w:trPr>
        <w:tc>
          <w:tcPr>
            <w:tcW w:w="0" w:type="auto"/>
            <w:vAlign w:val="center"/>
            <w:hideMark/>
          </w:tcPr>
          <w:p w14:paraId="2FBCE8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2388E4" w14:textId="77777777" w:rsidR="00D67926" w:rsidRDefault="008D6FB8">
            <w:pPr>
              <w:rPr>
                <w:rFonts w:eastAsia="Times New Roman"/>
                <w:lang w:val="en-US"/>
              </w:rPr>
            </w:pPr>
            <w:r>
              <w:rPr>
                <w:rFonts w:eastAsia="Times New Roman"/>
                <w:lang w:val="en-US"/>
              </w:rPr>
              <w:t>Extensions that cannot be ignored</w:t>
            </w:r>
          </w:p>
        </w:tc>
      </w:tr>
      <w:tr w:rsidR="00D67926" w14:paraId="1C23F6E6" w14:textId="77777777">
        <w:trPr>
          <w:divId w:val="279191413"/>
          <w:tblCellSpacing w:w="15" w:type="dxa"/>
        </w:trPr>
        <w:tc>
          <w:tcPr>
            <w:tcW w:w="0" w:type="auto"/>
            <w:vAlign w:val="center"/>
            <w:hideMark/>
          </w:tcPr>
          <w:p w14:paraId="70E320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50002F" w14:textId="77777777"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D67926" w14:paraId="2A20B4D6" w14:textId="77777777">
        <w:trPr>
          <w:divId w:val="279191413"/>
          <w:tblCellSpacing w:w="15" w:type="dxa"/>
        </w:trPr>
        <w:tc>
          <w:tcPr>
            <w:tcW w:w="0" w:type="auto"/>
            <w:vAlign w:val="center"/>
            <w:hideMark/>
          </w:tcPr>
          <w:p w14:paraId="2AC397A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9D505C" w14:textId="77777777"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14:paraId="5E58A82A" w14:textId="77777777">
        <w:trPr>
          <w:divId w:val="279191413"/>
          <w:tblCellSpacing w:w="15" w:type="dxa"/>
        </w:trPr>
        <w:tc>
          <w:tcPr>
            <w:tcW w:w="0" w:type="auto"/>
            <w:vAlign w:val="center"/>
            <w:hideMark/>
          </w:tcPr>
          <w:p w14:paraId="43C6404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79D732F" w14:textId="77777777" w:rsidR="00D67926" w:rsidRDefault="008D6FB8">
            <w:pPr>
              <w:rPr>
                <w:rFonts w:eastAsia="Times New Roman"/>
                <w:lang w:val="en-US"/>
              </w:rPr>
            </w:pPr>
            <w:r>
              <w:rPr>
                <w:rFonts w:eastAsia="Times New Roman"/>
                <w:lang w:val="en-US"/>
              </w:rPr>
              <w:t>extensions</w:t>
            </w:r>
          </w:p>
        </w:tc>
      </w:tr>
      <w:tr w:rsidR="00D67926" w14:paraId="792DBD07" w14:textId="77777777">
        <w:trPr>
          <w:divId w:val="279191413"/>
          <w:tblCellSpacing w:w="15" w:type="dxa"/>
        </w:trPr>
        <w:tc>
          <w:tcPr>
            <w:tcW w:w="0" w:type="auto"/>
            <w:vAlign w:val="center"/>
            <w:hideMark/>
          </w:tcPr>
          <w:p w14:paraId="0A38482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C349B12" w14:textId="77777777" w:rsidR="00D67926" w:rsidRDefault="008D6FB8">
            <w:pPr>
              <w:rPr>
                <w:rFonts w:eastAsia="Times New Roman"/>
                <w:lang w:val="en-US"/>
              </w:rPr>
            </w:pPr>
            <w:r>
              <w:rPr>
                <w:rFonts w:eastAsia="Times New Roman"/>
                <w:lang w:val="en-US"/>
              </w:rPr>
              <w:t>user content</w:t>
            </w:r>
          </w:p>
        </w:tc>
      </w:tr>
    </w:tbl>
    <w:p w14:paraId="6AB9BE49" w14:textId="77777777" w:rsidR="00D67926" w:rsidRDefault="008D6FB8">
      <w:pPr>
        <w:pStyle w:val="Heading2"/>
        <w:divId w:val="279191413"/>
        <w:rPr>
          <w:rFonts w:eastAsia="Times New Roman"/>
          <w:lang w:val="en-US"/>
        </w:rPr>
      </w:pPr>
      <w:r>
        <w:rPr>
          <w:rFonts w:eastAsia="Times New Roman"/>
          <w:lang w:val="en-US"/>
        </w:rPr>
        <w:t>http://hl7.org/fhir/StructureDefinition/Group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6259"/>
      </w:tblGrid>
      <w:tr w:rsidR="00D67926" w14:paraId="287A2157" w14:textId="77777777">
        <w:trPr>
          <w:divId w:val="279191413"/>
          <w:tblCellSpacing w:w="15" w:type="dxa"/>
        </w:trPr>
        <w:tc>
          <w:tcPr>
            <w:tcW w:w="0" w:type="auto"/>
            <w:vAlign w:val="center"/>
            <w:hideMark/>
          </w:tcPr>
          <w:p w14:paraId="72C5E363" w14:textId="77777777" w:rsidR="00D67926" w:rsidRDefault="008D6FB8">
            <w:pPr>
              <w:rPr>
                <w:rFonts w:eastAsia="Times New Roman"/>
                <w:lang w:val="en-US"/>
              </w:rPr>
            </w:pPr>
            <w:r>
              <w:rPr>
                <w:rFonts w:eastAsia="Times New Roman"/>
                <w:b/>
                <w:bCs/>
                <w:lang w:val="en-US"/>
              </w:rPr>
              <w:t>Group</w:t>
            </w:r>
          </w:p>
        </w:tc>
        <w:tc>
          <w:tcPr>
            <w:tcW w:w="0" w:type="auto"/>
            <w:vAlign w:val="center"/>
            <w:hideMark/>
          </w:tcPr>
          <w:p w14:paraId="2CB14A3F" w14:textId="77777777" w:rsidR="00D67926" w:rsidRDefault="008D6FB8">
            <w:pPr>
              <w:rPr>
                <w:rFonts w:eastAsia="Times New Roman"/>
                <w:lang w:val="en-US"/>
              </w:rPr>
            </w:pPr>
            <w:r>
              <w:rPr>
                <w:rFonts w:eastAsia="Times New Roman"/>
                <w:lang w:val="en-US"/>
              </w:rPr>
              <w:t>Group</w:t>
            </w:r>
          </w:p>
        </w:tc>
      </w:tr>
      <w:tr w:rsidR="00D67926" w14:paraId="337FCC7D" w14:textId="77777777">
        <w:trPr>
          <w:divId w:val="279191413"/>
          <w:tblCellSpacing w:w="15" w:type="dxa"/>
        </w:trPr>
        <w:tc>
          <w:tcPr>
            <w:tcW w:w="0" w:type="auto"/>
            <w:vAlign w:val="center"/>
            <w:hideMark/>
          </w:tcPr>
          <w:p w14:paraId="705DC0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BE1D88" w14:textId="77777777" w:rsidR="00D67926" w:rsidRDefault="008D6FB8">
            <w:pPr>
              <w:rPr>
                <w:rFonts w:eastAsia="Times New Roman"/>
                <w:lang w:val="en-US"/>
              </w:rPr>
            </w:pPr>
            <w:r>
              <w:rPr>
                <w:rFonts w:eastAsia="Times New Roman"/>
                <w:lang w:val="en-US"/>
              </w:rPr>
              <w:t>Group of multiple entities</w:t>
            </w:r>
          </w:p>
        </w:tc>
      </w:tr>
      <w:tr w:rsidR="00D67926" w14:paraId="47B4BF23" w14:textId="77777777">
        <w:trPr>
          <w:divId w:val="279191413"/>
          <w:tblCellSpacing w:w="15" w:type="dxa"/>
        </w:trPr>
        <w:tc>
          <w:tcPr>
            <w:tcW w:w="0" w:type="auto"/>
            <w:vAlign w:val="center"/>
            <w:hideMark/>
          </w:tcPr>
          <w:p w14:paraId="48D4A8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4AA550" w14:textId="2E11C799" w:rsidR="00D67926" w:rsidRDefault="008D6FB8">
            <w:pPr>
              <w:rPr>
                <w:rFonts w:eastAsia="Times New Roman"/>
                <w:lang w:val="en-US"/>
              </w:rPr>
            </w:pPr>
            <w:r>
              <w:rPr>
                <w:rFonts w:eastAsia="Times New Roman"/>
                <w:lang w:val="en-US"/>
              </w:rPr>
              <w:t>Represents a defined collection of entities that may be discussed or acted upon collectively but which are not expected to act collectively and are not formally or legally recognized</w:t>
            </w:r>
            <w:ins w:id="117" w:author="Cary Ussery" w:date="2015-09-11T16:29:00Z">
              <w:r w:rsidR="00F2106D">
                <w:rPr>
                  <w:rFonts w:eastAsia="Times New Roman"/>
                  <w:lang w:val="en-US"/>
                </w:rPr>
                <w:t>;</w:t>
              </w:r>
            </w:ins>
            <w:del w:id="118" w:author="Cary Ussery" w:date="2015-09-11T16:29:00Z">
              <w:r w:rsidDel="00F2106D">
                <w:rPr>
                  <w:rFonts w:eastAsia="Times New Roman"/>
                  <w:lang w:val="en-US"/>
                </w:rPr>
                <w:delText>.</w:delText>
              </w:r>
            </w:del>
            <w:r>
              <w:rPr>
                <w:rFonts w:eastAsia="Times New Roman"/>
                <w:lang w:val="en-US"/>
              </w:rPr>
              <w:t xml:space="preserve"> </w:t>
            </w:r>
            <w:ins w:id="119" w:author="Cary Ussery" w:date="2015-09-11T16:29:00Z">
              <w:r w:rsidR="00F2106D">
                <w:rPr>
                  <w:rFonts w:eastAsia="Times New Roman"/>
                  <w:lang w:val="en-US"/>
                </w:rPr>
                <w:t>i</w:t>
              </w:r>
            </w:ins>
            <w:del w:id="120" w:author="Cary Ussery" w:date="2015-09-11T16:29:00Z">
              <w:r w:rsidDel="00F2106D">
                <w:rPr>
                  <w:rFonts w:eastAsia="Times New Roman"/>
                  <w:lang w:val="en-US"/>
                </w:rPr>
                <w:delText>I</w:delText>
              </w:r>
            </w:del>
            <w:r>
              <w:rPr>
                <w:rFonts w:eastAsia="Times New Roman"/>
                <w:lang w:val="en-US"/>
              </w:rPr>
              <w:t>.e.</w:t>
            </w:r>
            <w:ins w:id="121" w:author="Cary Ussery" w:date="2015-09-11T16:29:00Z">
              <w:r w:rsidR="00F2106D">
                <w:rPr>
                  <w:rFonts w:eastAsia="Times New Roman"/>
                  <w:lang w:val="en-US"/>
                </w:rPr>
                <w:t>, a</w:t>
              </w:r>
            </w:ins>
            <w:del w:id="122" w:author="Cary Ussery" w:date="2015-09-11T16:29:00Z">
              <w:r w:rsidDel="00F2106D">
                <w:rPr>
                  <w:rFonts w:eastAsia="Times New Roman"/>
                  <w:lang w:val="en-US"/>
                </w:rPr>
                <w:delText xml:space="preserve"> A</w:delText>
              </w:r>
            </w:del>
            <w:r>
              <w:rPr>
                <w:rFonts w:eastAsia="Times New Roman"/>
                <w:lang w:val="en-US"/>
              </w:rPr>
              <w:t xml:space="preserve"> collection of entities that isn't an Organization. </w:t>
            </w:r>
          </w:p>
        </w:tc>
      </w:tr>
      <w:tr w:rsidR="00D67926" w14:paraId="0E65F364" w14:textId="77777777">
        <w:trPr>
          <w:divId w:val="279191413"/>
          <w:tblCellSpacing w:w="15" w:type="dxa"/>
        </w:trPr>
        <w:tc>
          <w:tcPr>
            <w:tcW w:w="0" w:type="auto"/>
            <w:vAlign w:val="center"/>
            <w:hideMark/>
          </w:tcPr>
          <w:p w14:paraId="7C1569B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C85A709" w14:textId="77777777" w:rsidR="00D67926" w:rsidRDefault="008D6FB8">
            <w:pPr>
              <w:rPr>
                <w:rFonts w:eastAsia="Times New Roman"/>
                <w:lang w:val="en-US"/>
              </w:rPr>
            </w:pPr>
            <w:r>
              <w:rPr>
                <w:rFonts w:eastAsia="Times New Roman"/>
                <w:lang w:val="en-US"/>
              </w:rPr>
              <w:t>Can only have members if group is "actual"</w:t>
            </w:r>
          </w:p>
        </w:tc>
      </w:tr>
      <w:tr w:rsidR="00D67926" w14:paraId="3D6D6BCF" w14:textId="77777777">
        <w:trPr>
          <w:divId w:val="279191413"/>
          <w:tblCellSpacing w:w="15" w:type="dxa"/>
        </w:trPr>
        <w:tc>
          <w:tcPr>
            <w:tcW w:w="0" w:type="auto"/>
            <w:vAlign w:val="center"/>
            <w:hideMark/>
          </w:tcPr>
          <w:p w14:paraId="7837051D" w14:textId="77777777" w:rsidR="00D67926" w:rsidRDefault="008D6FB8">
            <w:pPr>
              <w:rPr>
                <w:rFonts w:eastAsia="Times New Roman"/>
                <w:lang w:val="en-US"/>
              </w:rPr>
            </w:pPr>
            <w:r>
              <w:rPr>
                <w:rFonts w:eastAsia="Times New Roman"/>
                <w:b/>
                <w:bCs/>
                <w:lang w:val="en-US"/>
              </w:rPr>
              <w:t>Group.identifier</w:t>
            </w:r>
          </w:p>
        </w:tc>
        <w:tc>
          <w:tcPr>
            <w:tcW w:w="0" w:type="auto"/>
            <w:vAlign w:val="center"/>
            <w:hideMark/>
          </w:tcPr>
          <w:p w14:paraId="71CC15CE" w14:textId="77777777" w:rsidR="00D67926" w:rsidRDefault="00D67926">
            <w:pPr>
              <w:rPr>
                <w:rFonts w:eastAsia="Times New Roman"/>
                <w:lang w:val="en-US"/>
              </w:rPr>
            </w:pPr>
          </w:p>
        </w:tc>
      </w:tr>
      <w:tr w:rsidR="00D67926" w14:paraId="09605EF1" w14:textId="77777777">
        <w:trPr>
          <w:divId w:val="279191413"/>
          <w:tblCellSpacing w:w="15" w:type="dxa"/>
        </w:trPr>
        <w:tc>
          <w:tcPr>
            <w:tcW w:w="0" w:type="auto"/>
            <w:vAlign w:val="center"/>
            <w:hideMark/>
          </w:tcPr>
          <w:p w14:paraId="29CDB44D"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538AA81E" w14:textId="77777777" w:rsidR="00D67926" w:rsidRDefault="008D6FB8">
            <w:pPr>
              <w:rPr>
                <w:rFonts w:eastAsia="Times New Roman"/>
                <w:lang w:val="en-US"/>
              </w:rPr>
            </w:pPr>
            <w:r>
              <w:rPr>
                <w:rFonts w:eastAsia="Times New Roman"/>
                <w:lang w:val="en-US"/>
              </w:rPr>
              <w:t>Unique id</w:t>
            </w:r>
          </w:p>
        </w:tc>
      </w:tr>
      <w:tr w:rsidR="00D67926" w14:paraId="1942426E" w14:textId="77777777">
        <w:trPr>
          <w:divId w:val="279191413"/>
          <w:tblCellSpacing w:w="15" w:type="dxa"/>
        </w:trPr>
        <w:tc>
          <w:tcPr>
            <w:tcW w:w="0" w:type="auto"/>
            <w:vAlign w:val="center"/>
            <w:hideMark/>
          </w:tcPr>
          <w:p w14:paraId="5127076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551CE4" w14:textId="77777777" w:rsidR="00D67926" w:rsidRDefault="008D6FB8">
            <w:pPr>
              <w:rPr>
                <w:rFonts w:eastAsia="Times New Roman"/>
                <w:lang w:val="en-US"/>
              </w:rPr>
            </w:pPr>
            <w:r>
              <w:rPr>
                <w:rFonts w:eastAsia="Times New Roman"/>
                <w:lang w:val="en-US"/>
              </w:rPr>
              <w:t>A unique business identifier for this group.</w:t>
            </w:r>
          </w:p>
        </w:tc>
      </w:tr>
      <w:tr w:rsidR="00D67926" w14:paraId="391506FF" w14:textId="77777777">
        <w:trPr>
          <w:divId w:val="279191413"/>
          <w:tblCellSpacing w:w="15" w:type="dxa"/>
        </w:trPr>
        <w:tc>
          <w:tcPr>
            <w:tcW w:w="0" w:type="auto"/>
            <w:vAlign w:val="center"/>
            <w:hideMark/>
          </w:tcPr>
          <w:p w14:paraId="1DFB232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800A39" w14:textId="77777777" w:rsidR="00D67926" w:rsidRDefault="008D6FB8">
            <w:pPr>
              <w:rPr>
                <w:rFonts w:eastAsia="Times New Roman"/>
                <w:lang w:val="en-US"/>
              </w:rPr>
            </w:pPr>
            <w:r>
              <w:rPr>
                <w:rFonts w:eastAsia="Times New Roman"/>
                <w:lang w:val="en-US"/>
              </w:rPr>
              <w:t>Allows the group to be referenced from external specifications.</w:t>
            </w:r>
          </w:p>
        </w:tc>
      </w:tr>
      <w:tr w:rsidR="00D67926" w14:paraId="69E19DA0" w14:textId="77777777">
        <w:trPr>
          <w:divId w:val="279191413"/>
          <w:tblCellSpacing w:w="15" w:type="dxa"/>
        </w:trPr>
        <w:tc>
          <w:tcPr>
            <w:tcW w:w="0" w:type="auto"/>
            <w:vAlign w:val="center"/>
            <w:hideMark/>
          </w:tcPr>
          <w:p w14:paraId="76BA39C1" w14:textId="77777777" w:rsidR="00D67926" w:rsidRDefault="008D6FB8">
            <w:pPr>
              <w:rPr>
                <w:rFonts w:eastAsia="Times New Roman"/>
                <w:lang w:val="en-US"/>
              </w:rPr>
            </w:pPr>
            <w:r>
              <w:rPr>
                <w:rFonts w:eastAsia="Times New Roman"/>
                <w:b/>
                <w:bCs/>
                <w:lang w:val="en-US"/>
              </w:rPr>
              <w:t>Group.type</w:t>
            </w:r>
          </w:p>
        </w:tc>
        <w:tc>
          <w:tcPr>
            <w:tcW w:w="0" w:type="auto"/>
            <w:vAlign w:val="center"/>
            <w:hideMark/>
          </w:tcPr>
          <w:p w14:paraId="61468823" w14:textId="77777777" w:rsidR="00D67926" w:rsidRDefault="00D67926">
            <w:pPr>
              <w:rPr>
                <w:rFonts w:eastAsia="Times New Roman"/>
                <w:lang w:val="en-US"/>
              </w:rPr>
            </w:pPr>
          </w:p>
        </w:tc>
      </w:tr>
      <w:tr w:rsidR="00D67926" w14:paraId="30B73D0C" w14:textId="77777777">
        <w:trPr>
          <w:divId w:val="279191413"/>
          <w:tblCellSpacing w:w="15" w:type="dxa"/>
        </w:trPr>
        <w:tc>
          <w:tcPr>
            <w:tcW w:w="0" w:type="auto"/>
            <w:vAlign w:val="center"/>
            <w:hideMark/>
          </w:tcPr>
          <w:p w14:paraId="0F68E7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75CFF1" w14:textId="77777777" w:rsidR="00D67926" w:rsidRDefault="008D6FB8">
            <w:pPr>
              <w:rPr>
                <w:rFonts w:eastAsia="Times New Roman"/>
                <w:lang w:val="en-US"/>
              </w:rPr>
            </w:pPr>
            <w:r>
              <w:rPr>
                <w:rFonts w:eastAsia="Times New Roman"/>
                <w:lang w:val="en-US"/>
              </w:rPr>
              <w:t>Identifies the broad classification of the kind of resources the group includes.</w:t>
            </w:r>
          </w:p>
        </w:tc>
      </w:tr>
      <w:tr w:rsidR="00D67926" w14:paraId="3885320B" w14:textId="77777777">
        <w:trPr>
          <w:divId w:val="279191413"/>
          <w:tblCellSpacing w:w="15" w:type="dxa"/>
        </w:trPr>
        <w:tc>
          <w:tcPr>
            <w:tcW w:w="0" w:type="auto"/>
            <w:vAlign w:val="center"/>
            <w:hideMark/>
          </w:tcPr>
          <w:p w14:paraId="00ADCFC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09A82B" w14:textId="77777777" w:rsidR="00D67926" w:rsidRDefault="008D6FB8">
            <w:pPr>
              <w:rPr>
                <w:rFonts w:eastAsia="Times New Roman"/>
                <w:lang w:val="en-US"/>
              </w:rPr>
            </w:pPr>
            <w:r>
              <w:rPr>
                <w:rFonts w:eastAsia="Times New Roman"/>
                <w:lang w:val="en-US"/>
              </w:rPr>
              <w:t xml:space="preserve">Group members SHALL be of the appropriate resource type (Patient for person or animal; or Practitioner, Device, Medicaiton or Substance for the other types.). </w:t>
            </w:r>
          </w:p>
        </w:tc>
      </w:tr>
      <w:tr w:rsidR="00D67926" w14:paraId="4C8160C1" w14:textId="77777777">
        <w:trPr>
          <w:divId w:val="279191413"/>
          <w:tblCellSpacing w:w="15" w:type="dxa"/>
        </w:trPr>
        <w:tc>
          <w:tcPr>
            <w:tcW w:w="0" w:type="auto"/>
            <w:vAlign w:val="center"/>
            <w:hideMark/>
          </w:tcPr>
          <w:p w14:paraId="68DDACB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B37F366" w14:textId="77777777" w:rsidR="00D67926" w:rsidRDefault="008D6FB8">
            <w:pPr>
              <w:rPr>
                <w:rFonts w:eastAsia="Times New Roman"/>
                <w:lang w:val="en-US"/>
              </w:rPr>
            </w:pPr>
            <w:r>
              <w:rPr>
                <w:rFonts w:eastAsia="Times New Roman"/>
                <w:lang w:val="en-US"/>
              </w:rPr>
              <w:t>Identifies what type of resources the group is made up of.</w:t>
            </w:r>
          </w:p>
        </w:tc>
      </w:tr>
      <w:tr w:rsidR="00D67926" w14:paraId="60CFFC55" w14:textId="77777777">
        <w:trPr>
          <w:divId w:val="279191413"/>
          <w:tblCellSpacing w:w="15" w:type="dxa"/>
        </w:trPr>
        <w:tc>
          <w:tcPr>
            <w:tcW w:w="0" w:type="auto"/>
            <w:vAlign w:val="center"/>
            <w:hideMark/>
          </w:tcPr>
          <w:p w14:paraId="1A6997A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EB4C03" w14:textId="77777777" w:rsidR="00D67926" w:rsidRDefault="008D6FB8">
            <w:pPr>
              <w:rPr>
                <w:rFonts w:eastAsia="Times New Roman"/>
                <w:lang w:val="en-US"/>
              </w:rPr>
            </w:pPr>
            <w:r>
              <w:rPr>
                <w:rFonts w:eastAsia="Times New Roman"/>
                <w:lang w:val="en-US"/>
              </w:rPr>
              <w:t>Types of resources that are part of group</w:t>
            </w:r>
          </w:p>
        </w:tc>
      </w:tr>
      <w:tr w:rsidR="00D67926" w14:paraId="2295DCC4" w14:textId="77777777">
        <w:trPr>
          <w:divId w:val="279191413"/>
          <w:tblCellSpacing w:w="15" w:type="dxa"/>
        </w:trPr>
        <w:tc>
          <w:tcPr>
            <w:tcW w:w="0" w:type="auto"/>
            <w:vAlign w:val="center"/>
            <w:hideMark/>
          </w:tcPr>
          <w:p w14:paraId="261042A4" w14:textId="77777777" w:rsidR="00D67926" w:rsidRDefault="008D6FB8">
            <w:pPr>
              <w:rPr>
                <w:rFonts w:eastAsia="Times New Roman"/>
                <w:lang w:val="en-US"/>
              </w:rPr>
            </w:pPr>
            <w:r>
              <w:rPr>
                <w:rFonts w:eastAsia="Times New Roman"/>
                <w:b/>
                <w:bCs/>
                <w:lang w:val="en-US"/>
              </w:rPr>
              <w:t>Group.actual</w:t>
            </w:r>
          </w:p>
        </w:tc>
        <w:tc>
          <w:tcPr>
            <w:tcW w:w="0" w:type="auto"/>
            <w:vAlign w:val="center"/>
            <w:hideMark/>
          </w:tcPr>
          <w:p w14:paraId="58D9476C" w14:textId="77777777" w:rsidR="00D67926" w:rsidRDefault="00D67926">
            <w:pPr>
              <w:rPr>
                <w:rFonts w:eastAsia="Times New Roman"/>
                <w:lang w:val="en-US"/>
              </w:rPr>
            </w:pPr>
          </w:p>
        </w:tc>
      </w:tr>
      <w:tr w:rsidR="00D67926" w14:paraId="3F068F7E" w14:textId="77777777">
        <w:trPr>
          <w:divId w:val="279191413"/>
          <w:tblCellSpacing w:w="15" w:type="dxa"/>
        </w:trPr>
        <w:tc>
          <w:tcPr>
            <w:tcW w:w="0" w:type="auto"/>
            <w:vAlign w:val="center"/>
            <w:hideMark/>
          </w:tcPr>
          <w:p w14:paraId="6A431F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1F121C" w14:textId="77777777" w:rsidR="00D67926" w:rsidRDefault="008D6FB8">
            <w:pPr>
              <w:rPr>
                <w:rFonts w:eastAsia="Times New Roman"/>
                <w:lang w:val="en-US"/>
              </w:rPr>
            </w:pPr>
            <w:r>
              <w:rPr>
                <w:rFonts w:eastAsia="Times New Roman"/>
                <w:lang w:val="en-US"/>
              </w:rPr>
              <w:t>Descriptive or actual</w:t>
            </w:r>
          </w:p>
        </w:tc>
      </w:tr>
      <w:tr w:rsidR="00D67926" w14:paraId="600A402B" w14:textId="77777777">
        <w:trPr>
          <w:divId w:val="279191413"/>
          <w:tblCellSpacing w:w="15" w:type="dxa"/>
        </w:trPr>
        <w:tc>
          <w:tcPr>
            <w:tcW w:w="0" w:type="auto"/>
            <w:vAlign w:val="center"/>
            <w:hideMark/>
          </w:tcPr>
          <w:p w14:paraId="79BBAE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0F8FBE" w14:textId="77777777" w:rsidR="00D67926" w:rsidRDefault="008D6FB8">
            <w:pPr>
              <w:rPr>
                <w:rFonts w:eastAsia="Times New Roman"/>
                <w:lang w:val="en-US"/>
              </w:rPr>
            </w:pPr>
            <w:r>
              <w:rPr>
                <w:rFonts w:eastAsia="Times New Roman"/>
                <w:lang w:val="en-US"/>
              </w:rPr>
              <w:t xml:space="preserve">If true, indicates that the resource refers to a specific group of real individuals. If false, the group defines a set of intended individuals. </w:t>
            </w:r>
          </w:p>
        </w:tc>
      </w:tr>
      <w:tr w:rsidR="00D67926" w14:paraId="33747182" w14:textId="77777777">
        <w:trPr>
          <w:divId w:val="279191413"/>
          <w:tblCellSpacing w:w="15" w:type="dxa"/>
        </w:trPr>
        <w:tc>
          <w:tcPr>
            <w:tcW w:w="0" w:type="auto"/>
            <w:vAlign w:val="center"/>
            <w:hideMark/>
          </w:tcPr>
          <w:p w14:paraId="044C8AC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77520B5" w14:textId="77777777" w:rsidR="00D67926" w:rsidRDefault="008D6FB8">
            <w:pPr>
              <w:rPr>
                <w:rFonts w:eastAsia="Times New Roman"/>
                <w:lang w:val="en-US"/>
              </w:rPr>
            </w:pPr>
            <w:r>
              <w:rPr>
                <w:rFonts w:eastAsia="Times New Roman"/>
                <w:lang w:val="en-US"/>
              </w:rPr>
              <w:t xml:space="preserve">There are use-cases for groups that define specific collections of individuals, and other groups that define "types" of intended individuals. The requirements for both kinds of groups are similar, so we use a single resource, distinguished by this flag. </w:t>
            </w:r>
          </w:p>
        </w:tc>
      </w:tr>
      <w:tr w:rsidR="00D67926" w14:paraId="433F5F17" w14:textId="77777777">
        <w:trPr>
          <w:divId w:val="279191413"/>
          <w:tblCellSpacing w:w="15" w:type="dxa"/>
        </w:trPr>
        <w:tc>
          <w:tcPr>
            <w:tcW w:w="0" w:type="auto"/>
            <w:vAlign w:val="center"/>
            <w:hideMark/>
          </w:tcPr>
          <w:p w14:paraId="15335315" w14:textId="77777777" w:rsidR="00D67926" w:rsidRDefault="008D6FB8">
            <w:pPr>
              <w:rPr>
                <w:rFonts w:eastAsia="Times New Roman"/>
                <w:lang w:val="en-US"/>
              </w:rPr>
            </w:pPr>
            <w:r>
              <w:rPr>
                <w:rFonts w:eastAsia="Times New Roman"/>
                <w:b/>
                <w:bCs/>
                <w:lang w:val="en-US"/>
              </w:rPr>
              <w:t>Group.code</w:t>
            </w:r>
          </w:p>
        </w:tc>
        <w:tc>
          <w:tcPr>
            <w:tcW w:w="0" w:type="auto"/>
            <w:vAlign w:val="center"/>
            <w:hideMark/>
          </w:tcPr>
          <w:p w14:paraId="6D0711B6" w14:textId="77777777" w:rsidR="00D67926" w:rsidRDefault="00D67926">
            <w:pPr>
              <w:rPr>
                <w:rFonts w:eastAsia="Times New Roman"/>
                <w:lang w:val="en-US"/>
              </w:rPr>
            </w:pPr>
          </w:p>
        </w:tc>
      </w:tr>
      <w:tr w:rsidR="00D67926" w14:paraId="10E25F59" w14:textId="77777777">
        <w:trPr>
          <w:divId w:val="279191413"/>
          <w:tblCellSpacing w:w="15" w:type="dxa"/>
        </w:trPr>
        <w:tc>
          <w:tcPr>
            <w:tcW w:w="0" w:type="auto"/>
            <w:vAlign w:val="center"/>
            <w:hideMark/>
          </w:tcPr>
          <w:p w14:paraId="712FC5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B6D3A6" w14:textId="77777777" w:rsidR="00D67926" w:rsidRDefault="008D6FB8">
            <w:pPr>
              <w:rPr>
                <w:rFonts w:eastAsia="Times New Roman"/>
                <w:lang w:val="en-US"/>
              </w:rPr>
            </w:pPr>
            <w:r>
              <w:rPr>
                <w:rFonts w:eastAsia="Times New Roman"/>
                <w:lang w:val="en-US"/>
              </w:rPr>
              <w:t>Kind of Group members</w:t>
            </w:r>
          </w:p>
        </w:tc>
      </w:tr>
      <w:tr w:rsidR="00D67926" w14:paraId="04D58476" w14:textId="77777777">
        <w:trPr>
          <w:divId w:val="279191413"/>
          <w:tblCellSpacing w:w="15" w:type="dxa"/>
        </w:trPr>
        <w:tc>
          <w:tcPr>
            <w:tcW w:w="0" w:type="auto"/>
            <w:vAlign w:val="center"/>
            <w:hideMark/>
          </w:tcPr>
          <w:p w14:paraId="57709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4C368D" w14:textId="556472E3" w:rsidR="00D67926" w:rsidRDefault="008D6FB8">
            <w:pPr>
              <w:rPr>
                <w:rFonts w:eastAsia="Times New Roman"/>
                <w:lang w:val="en-US"/>
              </w:rPr>
            </w:pPr>
            <w:r>
              <w:rPr>
                <w:rFonts w:eastAsia="Times New Roman"/>
                <w:lang w:val="en-US"/>
              </w:rPr>
              <w:t>Provides a specific type of resource the group includes</w:t>
            </w:r>
            <w:ins w:id="123" w:author="Cary Ussery" w:date="2015-09-11T16:30:00Z">
              <w:r w:rsidR="00F2106D">
                <w:rPr>
                  <w:rFonts w:eastAsia="Times New Roman"/>
                  <w:lang w:val="en-US"/>
                </w:rPr>
                <w:t>; e</w:t>
              </w:r>
            </w:ins>
            <w:del w:id="124" w:author="Cary Ussery" w:date="2015-09-11T16:30:00Z">
              <w:r w:rsidDel="00F2106D">
                <w:rPr>
                  <w:rFonts w:eastAsia="Times New Roman"/>
                  <w:lang w:val="en-US"/>
                </w:rPr>
                <w:delText>. E</w:delText>
              </w:r>
            </w:del>
            <w:r>
              <w:rPr>
                <w:rFonts w:eastAsia="Times New Roman"/>
                <w:lang w:val="en-US"/>
              </w:rPr>
              <w:t>.g.</w:t>
            </w:r>
            <w:ins w:id="125" w:author="Cary Ussery" w:date="2015-09-11T16:30:00Z">
              <w:r w:rsidR="00F2106D">
                <w:rPr>
                  <w:rFonts w:eastAsia="Times New Roman"/>
                  <w:lang w:val="en-US"/>
                </w:rPr>
                <w:t>,</w:t>
              </w:r>
            </w:ins>
            <w:r>
              <w:rPr>
                <w:rFonts w:eastAsia="Times New Roman"/>
                <w:lang w:val="en-US"/>
              </w:rPr>
              <w:t xml:space="preserve"> "cow", "syringe", etc.</w:t>
            </w:r>
          </w:p>
        </w:tc>
      </w:tr>
      <w:tr w:rsidR="00D67926" w14:paraId="2B239127" w14:textId="77777777">
        <w:trPr>
          <w:divId w:val="279191413"/>
          <w:tblCellSpacing w:w="15" w:type="dxa"/>
        </w:trPr>
        <w:tc>
          <w:tcPr>
            <w:tcW w:w="0" w:type="auto"/>
            <w:vAlign w:val="center"/>
            <w:hideMark/>
          </w:tcPr>
          <w:p w14:paraId="0E47500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0D6CA81" w14:textId="77777777" w:rsidR="00D67926" w:rsidRDefault="008D6FB8">
            <w:pPr>
              <w:rPr>
                <w:rFonts w:eastAsia="Times New Roman"/>
                <w:lang w:val="en-US"/>
              </w:rPr>
            </w:pPr>
            <w:r>
              <w:rPr>
                <w:rFonts w:eastAsia="Times New Roman"/>
                <w:lang w:val="en-US"/>
              </w:rPr>
              <w:t>This would generally be omitted for Person resources.</w:t>
            </w:r>
          </w:p>
        </w:tc>
      </w:tr>
      <w:tr w:rsidR="00D67926" w14:paraId="3F119055" w14:textId="77777777">
        <w:trPr>
          <w:divId w:val="279191413"/>
          <w:tblCellSpacing w:w="15" w:type="dxa"/>
        </w:trPr>
        <w:tc>
          <w:tcPr>
            <w:tcW w:w="0" w:type="auto"/>
            <w:vAlign w:val="center"/>
            <w:hideMark/>
          </w:tcPr>
          <w:p w14:paraId="0E845A4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688898D" w14:textId="32684684" w:rsidR="00D67926" w:rsidRDefault="008D6FB8">
            <w:pPr>
              <w:rPr>
                <w:rFonts w:eastAsia="Times New Roman"/>
                <w:lang w:val="en-US"/>
              </w:rPr>
            </w:pPr>
            <w:r>
              <w:rPr>
                <w:rFonts w:eastAsia="Times New Roman"/>
                <w:lang w:val="en-US"/>
              </w:rPr>
              <w:t>Kind of particular resource</w:t>
            </w:r>
            <w:ins w:id="126" w:author="Cary Ussery" w:date="2015-09-11T16:30:00Z">
              <w:r w:rsidR="00F2106D">
                <w:rPr>
                  <w:rFonts w:eastAsia="Times New Roman"/>
                  <w:lang w:val="en-US"/>
                </w:rPr>
                <w:t>; e</w:t>
              </w:r>
            </w:ins>
            <w:del w:id="127" w:author="Cary Ussery" w:date="2015-09-11T16:30:00Z">
              <w:r w:rsidDel="00F2106D">
                <w:rPr>
                  <w:rFonts w:eastAsia="Times New Roman"/>
                  <w:lang w:val="en-US"/>
                </w:rPr>
                <w:delText>. E</w:delText>
              </w:r>
            </w:del>
            <w:r>
              <w:rPr>
                <w:rFonts w:eastAsia="Times New Roman"/>
                <w:lang w:val="en-US"/>
              </w:rPr>
              <w:t>.g.</w:t>
            </w:r>
            <w:ins w:id="128" w:author="Cary Ussery" w:date="2015-09-11T16:30:00Z">
              <w:r w:rsidR="00F2106D">
                <w:rPr>
                  <w:rFonts w:eastAsia="Times New Roman"/>
                  <w:lang w:val="en-US"/>
                </w:rPr>
                <w:t>,</w:t>
              </w:r>
            </w:ins>
            <w:r>
              <w:rPr>
                <w:rFonts w:eastAsia="Times New Roman"/>
                <w:lang w:val="en-US"/>
              </w:rPr>
              <w:t xml:space="preserve"> cow, syringe, lake, etc.</w:t>
            </w:r>
          </w:p>
        </w:tc>
      </w:tr>
      <w:tr w:rsidR="00D67926" w14:paraId="47DEEAC0" w14:textId="77777777">
        <w:trPr>
          <w:divId w:val="279191413"/>
          <w:tblCellSpacing w:w="15" w:type="dxa"/>
        </w:trPr>
        <w:tc>
          <w:tcPr>
            <w:tcW w:w="0" w:type="auto"/>
            <w:vAlign w:val="center"/>
            <w:hideMark/>
          </w:tcPr>
          <w:p w14:paraId="1FDAE9DE" w14:textId="77777777" w:rsidR="00D67926" w:rsidRDefault="008D6FB8">
            <w:pPr>
              <w:rPr>
                <w:rFonts w:eastAsia="Times New Roman"/>
                <w:lang w:val="en-US"/>
              </w:rPr>
            </w:pPr>
            <w:r>
              <w:rPr>
                <w:rFonts w:eastAsia="Times New Roman"/>
                <w:b/>
                <w:bCs/>
                <w:lang w:val="en-US"/>
              </w:rPr>
              <w:t>Group.name</w:t>
            </w:r>
          </w:p>
        </w:tc>
        <w:tc>
          <w:tcPr>
            <w:tcW w:w="0" w:type="auto"/>
            <w:vAlign w:val="center"/>
            <w:hideMark/>
          </w:tcPr>
          <w:p w14:paraId="2C4AAD16" w14:textId="77777777" w:rsidR="00D67926" w:rsidRDefault="00D67926">
            <w:pPr>
              <w:rPr>
                <w:rFonts w:eastAsia="Times New Roman"/>
                <w:lang w:val="en-US"/>
              </w:rPr>
            </w:pPr>
          </w:p>
        </w:tc>
      </w:tr>
      <w:tr w:rsidR="00D67926" w14:paraId="0649A76C" w14:textId="77777777">
        <w:trPr>
          <w:divId w:val="279191413"/>
          <w:tblCellSpacing w:w="15" w:type="dxa"/>
        </w:trPr>
        <w:tc>
          <w:tcPr>
            <w:tcW w:w="0" w:type="auto"/>
            <w:vAlign w:val="center"/>
            <w:hideMark/>
          </w:tcPr>
          <w:p w14:paraId="4DE0A5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42086A" w14:textId="77777777" w:rsidR="00D67926" w:rsidRDefault="008D6FB8">
            <w:pPr>
              <w:rPr>
                <w:rFonts w:eastAsia="Times New Roman"/>
                <w:lang w:val="en-US"/>
              </w:rPr>
            </w:pPr>
            <w:r>
              <w:rPr>
                <w:rFonts w:eastAsia="Times New Roman"/>
                <w:lang w:val="en-US"/>
              </w:rPr>
              <w:t>Label for Group</w:t>
            </w:r>
          </w:p>
        </w:tc>
      </w:tr>
      <w:tr w:rsidR="00D67926" w14:paraId="2696D1A7" w14:textId="77777777">
        <w:trPr>
          <w:divId w:val="279191413"/>
          <w:tblCellSpacing w:w="15" w:type="dxa"/>
        </w:trPr>
        <w:tc>
          <w:tcPr>
            <w:tcW w:w="0" w:type="auto"/>
            <w:vAlign w:val="center"/>
            <w:hideMark/>
          </w:tcPr>
          <w:p w14:paraId="52A896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AA4146" w14:textId="77777777" w:rsidR="00D67926" w:rsidRDefault="008D6FB8">
            <w:pPr>
              <w:rPr>
                <w:rFonts w:eastAsia="Times New Roman"/>
                <w:lang w:val="en-US"/>
              </w:rPr>
            </w:pPr>
            <w:r>
              <w:rPr>
                <w:rFonts w:eastAsia="Times New Roman"/>
                <w:lang w:val="en-US"/>
              </w:rPr>
              <w:t>A label assigned to the group for human identification and communication.</w:t>
            </w:r>
          </w:p>
        </w:tc>
      </w:tr>
      <w:tr w:rsidR="00D67926" w14:paraId="231C2B46" w14:textId="77777777">
        <w:trPr>
          <w:divId w:val="279191413"/>
          <w:tblCellSpacing w:w="15" w:type="dxa"/>
        </w:trPr>
        <w:tc>
          <w:tcPr>
            <w:tcW w:w="0" w:type="auto"/>
            <w:vAlign w:val="center"/>
            <w:hideMark/>
          </w:tcPr>
          <w:p w14:paraId="02F5C87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A192E91" w14:textId="77777777" w:rsidR="00D67926" w:rsidRDefault="008D6FB8">
            <w:pPr>
              <w:rPr>
                <w:rFonts w:eastAsia="Times New Roman"/>
                <w:lang w:val="en-US"/>
              </w:rPr>
            </w:pPr>
            <w:r>
              <w:rPr>
                <w:rFonts w:eastAsia="Times New Roman"/>
                <w:lang w:val="en-US"/>
              </w:rPr>
              <w:t>Used to identify the group in human communication.</w:t>
            </w:r>
          </w:p>
        </w:tc>
      </w:tr>
      <w:tr w:rsidR="00D67926" w14:paraId="19E02810" w14:textId="77777777">
        <w:trPr>
          <w:divId w:val="279191413"/>
          <w:tblCellSpacing w:w="15" w:type="dxa"/>
        </w:trPr>
        <w:tc>
          <w:tcPr>
            <w:tcW w:w="0" w:type="auto"/>
            <w:vAlign w:val="center"/>
            <w:hideMark/>
          </w:tcPr>
          <w:p w14:paraId="0AB4E88F" w14:textId="77777777" w:rsidR="00D67926" w:rsidRDefault="008D6FB8">
            <w:pPr>
              <w:rPr>
                <w:rFonts w:eastAsia="Times New Roman"/>
                <w:lang w:val="en-US"/>
              </w:rPr>
            </w:pPr>
            <w:r>
              <w:rPr>
                <w:rFonts w:eastAsia="Times New Roman"/>
                <w:b/>
                <w:bCs/>
                <w:lang w:val="en-US"/>
              </w:rPr>
              <w:t>Group.quantity</w:t>
            </w:r>
          </w:p>
        </w:tc>
        <w:tc>
          <w:tcPr>
            <w:tcW w:w="0" w:type="auto"/>
            <w:vAlign w:val="center"/>
            <w:hideMark/>
          </w:tcPr>
          <w:p w14:paraId="594A7E67" w14:textId="77777777" w:rsidR="00D67926" w:rsidRDefault="00D67926">
            <w:pPr>
              <w:rPr>
                <w:rFonts w:eastAsia="Times New Roman"/>
                <w:lang w:val="en-US"/>
              </w:rPr>
            </w:pPr>
          </w:p>
        </w:tc>
      </w:tr>
      <w:tr w:rsidR="00D67926" w14:paraId="528ACB01" w14:textId="77777777">
        <w:trPr>
          <w:divId w:val="279191413"/>
          <w:tblCellSpacing w:w="15" w:type="dxa"/>
        </w:trPr>
        <w:tc>
          <w:tcPr>
            <w:tcW w:w="0" w:type="auto"/>
            <w:vAlign w:val="center"/>
            <w:hideMark/>
          </w:tcPr>
          <w:p w14:paraId="476D9D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4D2B81" w14:textId="77777777" w:rsidR="00D67926" w:rsidRDefault="008D6FB8">
            <w:pPr>
              <w:rPr>
                <w:rFonts w:eastAsia="Times New Roman"/>
                <w:lang w:val="en-US"/>
              </w:rPr>
            </w:pPr>
            <w:r>
              <w:rPr>
                <w:rFonts w:eastAsia="Times New Roman"/>
                <w:lang w:val="en-US"/>
              </w:rPr>
              <w:t>Number of members</w:t>
            </w:r>
          </w:p>
        </w:tc>
      </w:tr>
      <w:tr w:rsidR="00D67926" w14:paraId="683898D0" w14:textId="77777777">
        <w:trPr>
          <w:divId w:val="279191413"/>
          <w:tblCellSpacing w:w="15" w:type="dxa"/>
        </w:trPr>
        <w:tc>
          <w:tcPr>
            <w:tcW w:w="0" w:type="auto"/>
            <w:vAlign w:val="center"/>
            <w:hideMark/>
          </w:tcPr>
          <w:p w14:paraId="319AC8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130F24" w14:textId="77777777" w:rsidR="00D67926" w:rsidRDefault="008D6FB8">
            <w:pPr>
              <w:rPr>
                <w:rFonts w:eastAsia="Times New Roman"/>
                <w:lang w:val="en-US"/>
              </w:rPr>
            </w:pPr>
            <w:r>
              <w:rPr>
                <w:rFonts w:eastAsia="Times New Roman"/>
                <w:lang w:val="en-US"/>
              </w:rPr>
              <w:t>A count of the number of resource instances that are part of the group.</w:t>
            </w:r>
          </w:p>
        </w:tc>
      </w:tr>
      <w:tr w:rsidR="00D67926" w14:paraId="021C5944" w14:textId="77777777">
        <w:trPr>
          <w:divId w:val="279191413"/>
          <w:tblCellSpacing w:w="15" w:type="dxa"/>
        </w:trPr>
        <w:tc>
          <w:tcPr>
            <w:tcW w:w="0" w:type="auto"/>
            <w:vAlign w:val="center"/>
            <w:hideMark/>
          </w:tcPr>
          <w:p w14:paraId="5E4B615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CE32C04" w14:textId="77777777" w:rsidR="00D67926" w:rsidRDefault="008D6FB8">
            <w:pPr>
              <w:rPr>
                <w:rFonts w:eastAsia="Times New Roman"/>
                <w:lang w:val="en-US"/>
              </w:rPr>
            </w:pPr>
            <w:r>
              <w:rPr>
                <w:rFonts w:eastAsia="Times New Roman"/>
                <w:lang w:val="en-US"/>
              </w:rPr>
              <w:t>Note that the quantity may be less than the number of members if some of the members are not active.</w:t>
            </w:r>
          </w:p>
        </w:tc>
      </w:tr>
      <w:tr w:rsidR="00D67926" w14:paraId="0CDAFB75" w14:textId="77777777">
        <w:trPr>
          <w:divId w:val="279191413"/>
          <w:tblCellSpacing w:w="15" w:type="dxa"/>
        </w:trPr>
        <w:tc>
          <w:tcPr>
            <w:tcW w:w="0" w:type="auto"/>
            <w:vAlign w:val="center"/>
            <w:hideMark/>
          </w:tcPr>
          <w:p w14:paraId="149947F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769B1E8" w14:textId="77777777" w:rsidR="00D67926" w:rsidRDefault="008D6FB8">
            <w:pPr>
              <w:rPr>
                <w:rFonts w:eastAsia="Times New Roman"/>
                <w:lang w:val="en-US"/>
              </w:rPr>
            </w:pPr>
            <w:r>
              <w:rPr>
                <w:rFonts w:eastAsia="Times New Roman"/>
                <w:lang w:val="en-US"/>
              </w:rPr>
              <w:t>Group size is a common defining characteristic.</w:t>
            </w:r>
          </w:p>
        </w:tc>
      </w:tr>
      <w:tr w:rsidR="00D67926" w14:paraId="2BAD5769" w14:textId="77777777">
        <w:trPr>
          <w:divId w:val="279191413"/>
          <w:tblCellSpacing w:w="15" w:type="dxa"/>
        </w:trPr>
        <w:tc>
          <w:tcPr>
            <w:tcW w:w="0" w:type="auto"/>
            <w:vAlign w:val="center"/>
            <w:hideMark/>
          </w:tcPr>
          <w:p w14:paraId="47ED79BE" w14:textId="77777777" w:rsidR="00D67926" w:rsidRDefault="008D6FB8">
            <w:pPr>
              <w:rPr>
                <w:rFonts w:eastAsia="Times New Roman"/>
                <w:lang w:val="en-US"/>
              </w:rPr>
            </w:pPr>
            <w:r>
              <w:rPr>
                <w:rFonts w:eastAsia="Times New Roman"/>
                <w:b/>
                <w:bCs/>
                <w:lang w:val="en-US"/>
              </w:rPr>
              <w:t>Group.characteristic</w:t>
            </w:r>
          </w:p>
        </w:tc>
        <w:tc>
          <w:tcPr>
            <w:tcW w:w="0" w:type="auto"/>
            <w:vAlign w:val="center"/>
            <w:hideMark/>
          </w:tcPr>
          <w:p w14:paraId="7C643760" w14:textId="77777777" w:rsidR="00D67926" w:rsidRDefault="00D67926">
            <w:pPr>
              <w:rPr>
                <w:rFonts w:eastAsia="Times New Roman"/>
                <w:lang w:val="en-US"/>
              </w:rPr>
            </w:pPr>
          </w:p>
        </w:tc>
      </w:tr>
      <w:tr w:rsidR="00D67926" w14:paraId="5390A3BA" w14:textId="77777777">
        <w:trPr>
          <w:divId w:val="279191413"/>
          <w:tblCellSpacing w:w="15" w:type="dxa"/>
        </w:trPr>
        <w:tc>
          <w:tcPr>
            <w:tcW w:w="0" w:type="auto"/>
            <w:vAlign w:val="center"/>
            <w:hideMark/>
          </w:tcPr>
          <w:p w14:paraId="33FF22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DF1E0C" w14:textId="77777777" w:rsidR="00D67926" w:rsidRDefault="008D6FB8">
            <w:pPr>
              <w:rPr>
                <w:rFonts w:eastAsia="Times New Roman"/>
                <w:lang w:val="en-US"/>
              </w:rPr>
            </w:pPr>
            <w:r>
              <w:rPr>
                <w:rFonts w:eastAsia="Times New Roman"/>
                <w:lang w:val="en-US"/>
              </w:rPr>
              <w:t>Trait of group members</w:t>
            </w:r>
          </w:p>
        </w:tc>
      </w:tr>
      <w:tr w:rsidR="00D67926" w14:paraId="632B3057" w14:textId="77777777">
        <w:trPr>
          <w:divId w:val="279191413"/>
          <w:tblCellSpacing w:w="15" w:type="dxa"/>
        </w:trPr>
        <w:tc>
          <w:tcPr>
            <w:tcW w:w="0" w:type="auto"/>
            <w:vAlign w:val="center"/>
            <w:hideMark/>
          </w:tcPr>
          <w:p w14:paraId="6EE5E997"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53F2997" w14:textId="77777777" w:rsidR="00D67926" w:rsidRDefault="008D6FB8">
            <w:pPr>
              <w:rPr>
                <w:rFonts w:eastAsia="Times New Roman"/>
                <w:lang w:val="en-US"/>
              </w:rPr>
            </w:pPr>
            <w:r>
              <w:rPr>
                <w:rFonts w:eastAsia="Times New Roman"/>
                <w:lang w:val="en-US"/>
              </w:rPr>
              <w:t>Identifies the traits shared by members of the group.</w:t>
            </w:r>
          </w:p>
        </w:tc>
      </w:tr>
      <w:tr w:rsidR="00D67926" w14:paraId="3C1929EE" w14:textId="77777777">
        <w:trPr>
          <w:divId w:val="279191413"/>
          <w:tblCellSpacing w:w="15" w:type="dxa"/>
        </w:trPr>
        <w:tc>
          <w:tcPr>
            <w:tcW w:w="0" w:type="auto"/>
            <w:vAlign w:val="center"/>
            <w:hideMark/>
          </w:tcPr>
          <w:p w14:paraId="0AEA531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A81AEBB" w14:textId="77777777" w:rsidR="00D67926" w:rsidRDefault="008D6FB8">
            <w:pPr>
              <w:rPr>
                <w:rFonts w:eastAsia="Times New Roman"/>
                <w:lang w:val="en-US"/>
              </w:rPr>
            </w:pPr>
            <w:r>
              <w:rPr>
                <w:rFonts w:eastAsia="Times New Roman"/>
                <w:lang w:val="en-US"/>
              </w:rPr>
              <w:t>All the identified characteristics must be true for an entity to a member of the group.</w:t>
            </w:r>
          </w:p>
        </w:tc>
      </w:tr>
      <w:tr w:rsidR="00D67926" w14:paraId="4D0F9F03" w14:textId="77777777">
        <w:trPr>
          <w:divId w:val="279191413"/>
          <w:tblCellSpacing w:w="15" w:type="dxa"/>
        </w:trPr>
        <w:tc>
          <w:tcPr>
            <w:tcW w:w="0" w:type="auto"/>
            <w:vAlign w:val="center"/>
            <w:hideMark/>
          </w:tcPr>
          <w:p w14:paraId="2C6A5BD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75117ED" w14:textId="77777777" w:rsidR="00D67926" w:rsidRDefault="008D6FB8">
            <w:pPr>
              <w:rPr>
                <w:rFonts w:eastAsia="Times New Roman"/>
                <w:lang w:val="en-US"/>
              </w:rPr>
            </w:pPr>
            <w:r>
              <w:rPr>
                <w:rFonts w:eastAsia="Times New Roman"/>
                <w:lang w:val="en-US"/>
              </w:rPr>
              <w:t>Needs to be a generic mechanism for identifying what individuals can be part of a group.</w:t>
            </w:r>
          </w:p>
        </w:tc>
      </w:tr>
      <w:tr w:rsidR="00D67926" w14:paraId="58A2F234" w14:textId="77777777">
        <w:trPr>
          <w:divId w:val="279191413"/>
          <w:tblCellSpacing w:w="15" w:type="dxa"/>
        </w:trPr>
        <w:tc>
          <w:tcPr>
            <w:tcW w:w="0" w:type="auto"/>
            <w:vAlign w:val="center"/>
            <w:hideMark/>
          </w:tcPr>
          <w:p w14:paraId="6B540D9B" w14:textId="77777777" w:rsidR="00D67926" w:rsidRDefault="008D6FB8">
            <w:pPr>
              <w:rPr>
                <w:rFonts w:eastAsia="Times New Roman"/>
                <w:lang w:val="en-US"/>
              </w:rPr>
            </w:pPr>
            <w:r>
              <w:rPr>
                <w:rFonts w:eastAsia="Times New Roman"/>
                <w:b/>
                <w:bCs/>
                <w:lang w:val="en-US"/>
              </w:rPr>
              <w:t>Group.characteristic.code</w:t>
            </w:r>
          </w:p>
        </w:tc>
        <w:tc>
          <w:tcPr>
            <w:tcW w:w="0" w:type="auto"/>
            <w:vAlign w:val="center"/>
            <w:hideMark/>
          </w:tcPr>
          <w:p w14:paraId="129AD325" w14:textId="77777777" w:rsidR="00D67926" w:rsidRDefault="00D67926">
            <w:pPr>
              <w:rPr>
                <w:rFonts w:eastAsia="Times New Roman"/>
                <w:lang w:val="en-US"/>
              </w:rPr>
            </w:pPr>
          </w:p>
        </w:tc>
      </w:tr>
      <w:tr w:rsidR="00D67926" w14:paraId="768FB284" w14:textId="77777777">
        <w:trPr>
          <w:divId w:val="279191413"/>
          <w:tblCellSpacing w:w="15" w:type="dxa"/>
        </w:trPr>
        <w:tc>
          <w:tcPr>
            <w:tcW w:w="0" w:type="auto"/>
            <w:vAlign w:val="center"/>
            <w:hideMark/>
          </w:tcPr>
          <w:p w14:paraId="7E32A4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EA6774" w14:textId="77777777" w:rsidR="00D67926" w:rsidRDefault="008D6FB8">
            <w:pPr>
              <w:rPr>
                <w:rFonts w:eastAsia="Times New Roman"/>
                <w:lang w:val="en-US"/>
              </w:rPr>
            </w:pPr>
            <w:r>
              <w:rPr>
                <w:rFonts w:eastAsia="Times New Roman"/>
                <w:lang w:val="en-US"/>
              </w:rPr>
              <w:t>Kind of characteristic</w:t>
            </w:r>
          </w:p>
        </w:tc>
      </w:tr>
      <w:tr w:rsidR="00D67926" w14:paraId="30821F7E" w14:textId="77777777">
        <w:trPr>
          <w:divId w:val="279191413"/>
          <w:tblCellSpacing w:w="15" w:type="dxa"/>
        </w:trPr>
        <w:tc>
          <w:tcPr>
            <w:tcW w:w="0" w:type="auto"/>
            <w:vAlign w:val="center"/>
            <w:hideMark/>
          </w:tcPr>
          <w:p w14:paraId="01C069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898A0E" w14:textId="77777777" w:rsidR="00D67926" w:rsidRDefault="008D6FB8">
            <w:pPr>
              <w:rPr>
                <w:rFonts w:eastAsia="Times New Roman"/>
                <w:lang w:val="en-US"/>
              </w:rPr>
            </w:pPr>
            <w:r>
              <w:rPr>
                <w:rFonts w:eastAsia="Times New Roman"/>
                <w:lang w:val="en-US"/>
              </w:rPr>
              <w:t>A code that identifies the kind of trait being asserted.</w:t>
            </w:r>
          </w:p>
        </w:tc>
      </w:tr>
      <w:tr w:rsidR="00D67926" w14:paraId="53E0F540" w14:textId="77777777">
        <w:trPr>
          <w:divId w:val="279191413"/>
          <w:tblCellSpacing w:w="15" w:type="dxa"/>
        </w:trPr>
        <w:tc>
          <w:tcPr>
            <w:tcW w:w="0" w:type="auto"/>
            <w:vAlign w:val="center"/>
            <w:hideMark/>
          </w:tcPr>
          <w:p w14:paraId="0AFEFE8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377BED5" w14:textId="77777777" w:rsidR="00D67926" w:rsidRDefault="008D6FB8">
            <w:pPr>
              <w:rPr>
                <w:rFonts w:eastAsia="Times New Roman"/>
                <w:lang w:val="en-US"/>
              </w:rPr>
            </w:pPr>
            <w:r>
              <w:rPr>
                <w:rFonts w:eastAsia="Times New Roman"/>
                <w:lang w:val="en-US"/>
              </w:rPr>
              <w:t>Need a formal way of identifying the characteristic being described.</w:t>
            </w:r>
          </w:p>
        </w:tc>
      </w:tr>
      <w:tr w:rsidR="00D67926" w14:paraId="71B8B598" w14:textId="77777777">
        <w:trPr>
          <w:divId w:val="279191413"/>
          <w:tblCellSpacing w:w="15" w:type="dxa"/>
        </w:trPr>
        <w:tc>
          <w:tcPr>
            <w:tcW w:w="0" w:type="auto"/>
            <w:vAlign w:val="center"/>
            <w:hideMark/>
          </w:tcPr>
          <w:p w14:paraId="782D8C7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6728082" w14:textId="77777777" w:rsidR="00D67926" w:rsidRDefault="008D6FB8">
            <w:pPr>
              <w:rPr>
                <w:rFonts w:eastAsia="Times New Roman"/>
                <w:lang w:val="en-US"/>
              </w:rPr>
            </w:pPr>
            <w:r>
              <w:rPr>
                <w:rFonts w:eastAsia="Times New Roman"/>
                <w:lang w:val="en-US"/>
              </w:rPr>
              <w:t>List of characteristics used to describe group members. E.g. gender, age, owner, location, etc.</w:t>
            </w:r>
          </w:p>
        </w:tc>
      </w:tr>
      <w:tr w:rsidR="00D67926" w14:paraId="7513D782" w14:textId="77777777">
        <w:trPr>
          <w:divId w:val="279191413"/>
          <w:tblCellSpacing w:w="15" w:type="dxa"/>
        </w:trPr>
        <w:tc>
          <w:tcPr>
            <w:tcW w:w="0" w:type="auto"/>
            <w:vAlign w:val="center"/>
            <w:hideMark/>
          </w:tcPr>
          <w:p w14:paraId="561B752A" w14:textId="77777777" w:rsidR="00D67926" w:rsidRDefault="008D6FB8">
            <w:pPr>
              <w:rPr>
                <w:rFonts w:eastAsia="Times New Roman"/>
                <w:lang w:val="en-US"/>
              </w:rPr>
            </w:pPr>
            <w:r>
              <w:rPr>
                <w:rFonts w:eastAsia="Times New Roman"/>
                <w:b/>
                <w:bCs/>
                <w:lang w:val="en-US"/>
              </w:rPr>
              <w:t>Group.characteristic.value[x]</w:t>
            </w:r>
          </w:p>
        </w:tc>
        <w:tc>
          <w:tcPr>
            <w:tcW w:w="0" w:type="auto"/>
            <w:vAlign w:val="center"/>
            <w:hideMark/>
          </w:tcPr>
          <w:p w14:paraId="766AAA4A" w14:textId="77777777" w:rsidR="00D67926" w:rsidRDefault="00D67926">
            <w:pPr>
              <w:rPr>
                <w:rFonts w:eastAsia="Times New Roman"/>
                <w:lang w:val="en-US"/>
              </w:rPr>
            </w:pPr>
          </w:p>
        </w:tc>
      </w:tr>
      <w:tr w:rsidR="00D67926" w14:paraId="2D98C86D" w14:textId="77777777">
        <w:trPr>
          <w:divId w:val="279191413"/>
          <w:tblCellSpacing w:w="15" w:type="dxa"/>
        </w:trPr>
        <w:tc>
          <w:tcPr>
            <w:tcW w:w="0" w:type="auto"/>
            <w:vAlign w:val="center"/>
            <w:hideMark/>
          </w:tcPr>
          <w:p w14:paraId="153F95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584D42" w14:textId="77777777" w:rsidR="00D67926" w:rsidRDefault="008D6FB8">
            <w:pPr>
              <w:rPr>
                <w:rFonts w:eastAsia="Times New Roman"/>
                <w:lang w:val="en-US"/>
              </w:rPr>
            </w:pPr>
            <w:r>
              <w:rPr>
                <w:rFonts w:eastAsia="Times New Roman"/>
                <w:lang w:val="en-US"/>
              </w:rPr>
              <w:t>Value held by characteristic</w:t>
            </w:r>
          </w:p>
        </w:tc>
      </w:tr>
      <w:tr w:rsidR="00D67926" w14:paraId="0A4CB556" w14:textId="77777777">
        <w:trPr>
          <w:divId w:val="279191413"/>
          <w:tblCellSpacing w:w="15" w:type="dxa"/>
        </w:trPr>
        <w:tc>
          <w:tcPr>
            <w:tcW w:w="0" w:type="auto"/>
            <w:vAlign w:val="center"/>
            <w:hideMark/>
          </w:tcPr>
          <w:p w14:paraId="594DC3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469848" w14:textId="77777777" w:rsidR="00D67926" w:rsidRDefault="008D6FB8">
            <w:pPr>
              <w:rPr>
                <w:rFonts w:eastAsia="Times New Roman"/>
                <w:lang w:val="en-US"/>
              </w:rPr>
            </w:pPr>
            <w:r>
              <w:rPr>
                <w:rFonts w:eastAsia="Times New Roman"/>
                <w:lang w:val="en-US"/>
              </w:rPr>
              <w:t>The value of the trait that holds (or does not hold - see 'exclude') for members of the group.</w:t>
            </w:r>
          </w:p>
        </w:tc>
      </w:tr>
      <w:tr w:rsidR="00D67926" w14:paraId="36E816F4" w14:textId="77777777">
        <w:trPr>
          <w:divId w:val="279191413"/>
          <w:tblCellSpacing w:w="15" w:type="dxa"/>
        </w:trPr>
        <w:tc>
          <w:tcPr>
            <w:tcW w:w="0" w:type="auto"/>
            <w:vAlign w:val="center"/>
            <w:hideMark/>
          </w:tcPr>
          <w:p w14:paraId="3BD55A0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2EC1B83" w14:textId="77777777" w:rsidR="00D67926" w:rsidRDefault="008D6FB8">
            <w:pPr>
              <w:rPr>
                <w:rFonts w:eastAsia="Times New Roman"/>
                <w:lang w:val="en-US"/>
              </w:rPr>
            </w:pPr>
            <w:r>
              <w:rPr>
                <w:rFonts w:eastAsia="Times New Roman"/>
                <w:lang w:val="en-US"/>
              </w:rPr>
              <w:t>For Range, it means members of the group have a value that falls somewhere within the specified range.</w:t>
            </w:r>
          </w:p>
        </w:tc>
      </w:tr>
      <w:tr w:rsidR="00D67926" w14:paraId="0D2DDCC0" w14:textId="77777777">
        <w:trPr>
          <w:divId w:val="279191413"/>
          <w:tblCellSpacing w:w="15" w:type="dxa"/>
        </w:trPr>
        <w:tc>
          <w:tcPr>
            <w:tcW w:w="0" w:type="auto"/>
            <w:vAlign w:val="center"/>
            <w:hideMark/>
          </w:tcPr>
          <w:p w14:paraId="00C5687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0461F5C" w14:textId="77777777" w:rsidR="00D67926" w:rsidRDefault="008D6FB8">
            <w:pPr>
              <w:rPr>
                <w:rFonts w:eastAsia="Times New Roman"/>
                <w:lang w:val="en-US"/>
              </w:rPr>
            </w:pPr>
            <w:r>
              <w:rPr>
                <w:rFonts w:eastAsia="Times New Roman"/>
                <w:lang w:val="en-US"/>
              </w:rPr>
              <w:t>The value of the characteristic is what determines group membership.</w:t>
            </w:r>
          </w:p>
        </w:tc>
      </w:tr>
      <w:tr w:rsidR="00D67926" w14:paraId="5D8CC75F" w14:textId="77777777">
        <w:trPr>
          <w:divId w:val="279191413"/>
          <w:tblCellSpacing w:w="15" w:type="dxa"/>
        </w:trPr>
        <w:tc>
          <w:tcPr>
            <w:tcW w:w="0" w:type="auto"/>
            <w:vAlign w:val="center"/>
            <w:hideMark/>
          </w:tcPr>
          <w:p w14:paraId="337A65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9A58283" w14:textId="61637644" w:rsidR="00D67926" w:rsidRDefault="008D6FB8">
            <w:pPr>
              <w:rPr>
                <w:rFonts w:eastAsia="Times New Roman"/>
                <w:lang w:val="en-US"/>
              </w:rPr>
            </w:pPr>
            <w:r>
              <w:rPr>
                <w:rFonts w:eastAsia="Times New Roman"/>
                <w:lang w:val="en-US"/>
              </w:rPr>
              <w:t xml:space="preserve">Value of descriptive member characteristic. E.g. red, male, pneumonia, </w:t>
            </w:r>
            <w:del w:id="129" w:author="Cary Ussery" w:date="2015-09-11T16:38:00Z">
              <w:r w:rsidDel="000329DA">
                <w:rPr>
                  <w:rFonts w:eastAsia="Times New Roman"/>
                  <w:lang w:val="en-US"/>
                </w:rPr>
                <w:delText>caucasian</w:delText>
              </w:r>
            </w:del>
            <w:ins w:id="130" w:author="Cary Ussery" w:date="2015-09-11T16:38:00Z">
              <w:r w:rsidR="000329DA">
                <w:rPr>
                  <w:rFonts w:eastAsia="Times New Roman"/>
                  <w:lang w:val="en-US"/>
                </w:rPr>
                <w:t>Caucasian</w:t>
              </w:r>
            </w:ins>
            <w:r>
              <w:rPr>
                <w:rFonts w:eastAsia="Times New Roman"/>
                <w:lang w:val="en-US"/>
              </w:rPr>
              <w:t>, etc.</w:t>
            </w:r>
          </w:p>
        </w:tc>
      </w:tr>
      <w:tr w:rsidR="00D67926" w14:paraId="44A35E26" w14:textId="77777777">
        <w:trPr>
          <w:divId w:val="279191413"/>
          <w:tblCellSpacing w:w="15" w:type="dxa"/>
        </w:trPr>
        <w:tc>
          <w:tcPr>
            <w:tcW w:w="0" w:type="auto"/>
            <w:vAlign w:val="center"/>
            <w:hideMark/>
          </w:tcPr>
          <w:p w14:paraId="7CC97FC5" w14:textId="77777777" w:rsidR="00D67926" w:rsidRDefault="008D6FB8">
            <w:pPr>
              <w:rPr>
                <w:rFonts w:eastAsia="Times New Roman"/>
                <w:lang w:val="en-US"/>
              </w:rPr>
            </w:pPr>
            <w:r>
              <w:rPr>
                <w:rFonts w:eastAsia="Times New Roman"/>
                <w:b/>
                <w:bCs/>
                <w:lang w:val="en-US"/>
              </w:rPr>
              <w:t>Group.characteristic.exclude</w:t>
            </w:r>
          </w:p>
        </w:tc>
        <w:tc>
          <w:tcPr>
            <w:tcW w:w="0" w:type="auto"/>
            <w:vAlign w:val="center"/>
            <w:hideMark/>
          </w:tcPr>
          <w:p w14:paraId="593796DC" w14:textId="77777777" w:rsidR="00D67926" w:rsidRDefault="00D67926">
            <w:pPr>
              <w:rPr>
                <w:rFonts w:eastAsia="Times New Roman"/>
                <w:lang w:val="en-US"/>
              </w:rPr>
            </w:pPr>
          </w:p>
        </w:tc>
      </w:tr>
      <w:tr w:rsidR="00D67926" w14:paraId="1EA34958" w14:textId="77777777">
        <w:trPr>
          <w:divId w:val="279191413"/>
          <w:tblCellSpacing w:w="15" w:type="dxa"/>
        </w:trPr>
        <w:tc>
          <w:tcPr>
            <w:tcW w:w="0" w:type="auto"/>
            <w:vAlign w:val="center"/>
            <w:hideMark/>
          </w:tcPr>
          <w:p w14:paraId="4A5FA4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3D8EFC" w14:textId="77777777" w:rsidR="00D67926" w:rsidRDefault="008D6FB8">
            <w:pPr>
              <w:rPr>
                <w:rFonts w:eastAsia="Times New Roman"/>
                <w:lang w:val="en-US"/>
              </w:rPr>
            </w:pPr>
            <w:r>
              <w:rPr>
                <w:rFonts w:eastAsia="Times New Roman"/>
                <w:lang w:val="en-US"/>
              </w:rPr>
              <w:t>Group includes or excludes</w:t>
            </w:r>
          </w:p>
        </w:tc>
      </w:tr>
      <w:tr w:rsidR="00D67926" w14:paraId="34736018" w14:textId="77777777">
        <w:trPr>
          <w:divId w:val="279191413"/>
          <w:tblCellSpacing w:w="15" w:type="dxa"/>
        </w:trPr>
        <w:tc>
          <w:tcPr>
            <w:tcW w:w="0" w:type="auto"/>
            <w:vAlign w:val="center"/>
            <w:hideMark/>
          </w:tcPr>
          <w:p w14:paraId="794168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5C2E91" w14:textId="77777777" w:rsidR="00D67926" w:rsidRDefault="008D6FB8">
            <w:pPr>
              <w:rPr>
                <w:rFonts w:eastAsia="Times New Roman"/>
                <w:lang w:val="en-US"/>
              </w:rPr>
            </w:pPr>
            <w:r>
              <w:rPr>
                <w:rFonts w:eastAsia="Times New Roman"/>
                <w:lang w:val="en-US"/>
              </w:rPr>
              <w:t>If true, indicates the characteristic is one that is NOT held by members of the group.</w:t>
            </w:r>
          </w:p>
        </w:tc>
      </w:tr>
      <w:tr w:rsidR="00D67926" w14:paraId="3F4B0A93" w14:textId="77777777">
        <w:trPr>
          <w:divId w:val="279191413"/>
          <w:tblCellSpacing w:w="15" w:type="dxa"/>
        </w:trPr>
        <w:tc>
          <w:tcPr>
            <w:tcW w:w="0" w:type="auto"/>
            <w:vAlign w:val="center"/>
            <w:hideMark/>
          </w:tcPr>
          <w:p w14:paraId="493A56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E10A306" w14:textId="77777777" w:rsidR="00D67926" w:rsidRDefault="008D6FB8">
            <w:pPr>
              <w:rPr>
                <w:rFonts w:eastAsia="Times New Roman"/>
                <w:lang w:val="en-US"/>
              </w:rPr>
            </w:pPr>
            <w:r>
              <w:rPr>
                <w:rFonts w:eastAsia="Times New Roman"/>
                <w:lang w:val="en-US"/>
              </w:rPr>
              <w:t>This is labeled as "Is Modifier" because applications cannot wrongly include excluded members as included or vice versa.</w:t>
            </w:r>
          </w:p>
        </w:tc>
      </w:tr>
      <w:tr w:rsidR="00D67926" w14:paraId="558CBB9E" w14:textId="77777777">
        <w:trPr>
          <w:divId w:val="279191413"/>
          <w:tblCellSpacing w:w="15" w:type="dxa"/>
        </w:trPr>
        <w:tc>
          <w:tcPr>
            <w:tcW w:w="0" w:type="auto"/>
            <w:vAlign w:val="center"/>
            <w:hideMark/>
          </w:tcPr>
          <w:p w14:paraId="3CE18AB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3942644" w14:textId="77777777" w:rsidR="00D67926" w:rsidRDefault="008D6FB8">
            <w:pPr>
              <w:rPr>
                <w:rFonts w:eastAsia="Times New Roman"/>
                <w:lang w:val="en-US"/>
              </w:rPr>
            </w:pPr>
            <w:r>
              <w:rPr>
                <w:rFonts w:eastAsia="Times New Roman"/>
                <w:lang w:val="en-US"/>
              </w:rPr>
              <w:t>Sometimes group membership is determined by characteristics not possessed.</w:t>
            </w:r>
          </w:p>
        </w:tc>
      </w:tr>
      <w:tr w:rsidR="00D67926" w14:paraId="109A200D" w14:textId="77777777">
        <w:trPr>
          <w:divId w:val="279191413"/>
          <w:tblCellSpacing w:w="15" w:type="dxa"/>
        </w:trPr>
        <w:tc>
          <w:tcPr>
            <w:tcW w:w="0" w:type="auto"/>
            <w:vAlign w:val="center"/>
            <w:hideMark/>
          </w:tcPr>
          <w:p w14:paraId="13069017" w14:textId="77777777" w:rsidR="00D67926" w:rsidRDefault="008D6FB8">
            <w:pPr>
              <w:rPr>
                <w:rFonts w:eastAsia="Times New Roman"/>
                <w:lang w:val="en-US"/>
              </w:rPr>
            </w:pPr>
            <w:r>
              <w:rPr>
                <w:rFonts w:eastAsia="Times New Roman"/>
                <w:b/>
                <w:bCs/>
                <w:lang w:val="en-US"/>
              </w:rPr>
              <w:t>Group.characteristic.period</w:t>
            </w:r>
          </w:p>
        </w:tc>
        <w:tc>
          <w:tcPr>
            <w:tcW w:w="0" w:type="auto"/>
            <w:vAlign w:val="center"/>
            <w:hideMark/>
          </w:tcPr>
          <w:p w14:paraId="7DD28736" w14:textId="77777777" w:rsidR="00D67926" w:rsidRDefault="00D67926">
            <w:pPr>
              <w:rPr>
                <w:rFonts w:eastAsia="Times New Roman"/>
                <w:lang w:val="en-US"/>
              </w:rPr>
            </w:pPr>
          </w:p>
        </w:tc>
      </w:tr>
      <w:tr w:rsidR="00D67926" w14:paraId="01FF35FC" w14:textId="77777777">
        <w:trPr>
          <w:divId w:val="279191413"/>
          <w:tblCellSpacing w:w="15" w:type="dxa"/>
        </w:trPr>
        <w:tc>
          <w:tcPr>
            <w:tcW w:w="0" w:type="auto"/>
            <w:vAlign w:val="center"/>
            <w:hideMark/>
          </w:tcPr>
          <w:p w14:paraId="03CC48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155F8B" w14:textId="77777777" w:rsidR="00D67926" w:rsidRDefault="008D6FB8">
            <w:pPr>
              <w:rPr>
                <w:rFonts w:eastAsia="Times New Roman"/>
                <w:lang w:val="en-US"/>
              </w:rPr>
            </w:pPr>
            <w:r>
              <w:rPr>
                <w:rFonts w:eastAsia="Times New Roman"/>
                <w:lang w:val="en-US"/>
              </w:rPr>
              <w:t>Period over which characteristic is tested</w:t>
            </w:r>
          </w:p>
        </w:tc>
      </w:tr>
      <w:tr w:rsidR="00D67926" w14:paraId="3D11E5DB" w14:textId="77777777">
        <w:trPr>
          <w:divId w:val="279191413"/>
          <w:tblCellSpacing w:w="15" w:type="dxa"/>
        </w:trPr>
        <w:tc>
          <w:tcPr>
            <w:tcW w:w="0" w:type="auto"/>
            <w:vAlign w:val="center"/>
            <w:hideMark/>
          </w:tcPr>
          <w:p w14:paraId="36C6B9E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D66CA0" w14:textId="77777777" w:rsidR="00D67926" w:rsidRDefault="008D6FB8">
            <w:pPr>
              <w:rPr>
                <w:rFonts w:eastAsia="Times New Roman"/>
                <w:lang w:val="en-US"/>
              </w:rPr>
            </w:pPr>
            <w:r>
              <w:rPr>
                <w:rFonts w:eastAsia="Times New Roman"/>
                <w:lang w:val="en-US"/>
              </w:rPr>
              <w:t>The period over which the characteristic is tested. E.g. the patient had an operation during the month of June.</w:t>
            </w:r>
          </w:p>
        </w:tc>
      </w:tr>
      <w:tr w:rsidR="00D67926" w14:paraId="24C53DAF" w14:textId="77777777">
        <w:trPr>
          <w:divId w:val="279191413"/>
          <w:tblCellSpacing w:w="15" w:type="dxa"/>
        </w:trPr>
        <w:tc>
          <w:tcPr>
            <w:tcW w:w="0" w:type="auto"/>
            <w:vAlign w:val="center"/>
            <w:hideMark/>
          </w:tcPr>
          <w:p w14:paraId="72ABD115" w14:textId="77777777" w:rsidR="00D67926" w:rsidRDefault="008D6FB8">
            <w:pPr>
              <w:rPr>
                <w:rFonts w:eastAsia="Times New Roman"/>
                <w:lang w:val="en-US"/>
              </w:rPr>
            </w:pPr>
            <w:r>
              <w:rPr>
                <w:rFonts w:eastAsia="Times New Roman"/>
                <w:b/>
                <w:bCs/>
                <w:lang w:val="en-US"/>
              </w:rPr>
              <w:t>Group.member</w:t>
            </w:r>
          </w:p>
        </w:tc>
        <w:tc>
          <w:tcPr>
            <w:tcW w:w="0" w:type="auto"/>
            <w:vAlign w:val="center"/>
            <w:hideMark/>
          </w:tcPr>
          <w:p w14:paraId="448105B8" w14:textId="77777777" w:rsidR="00D67926" w:rsidRDefault="00D67926">
            <w:pPr>
              <w:rPr>
                <w:rFonts w:eastAsia="Times New Roman"/>
                <w:lang w:val="en-US"/>
              </w:rPr>
            </w:pPr>
          </w:p>
        </w:tc>
      </w:tr>
      <w:tr w:rsidR="00D67926" w14:paraId="31752805" w14:textId="77777777">
        <w:trPr>
          <w:divId w:val="279191413"/>
          <w:tblCellSpacing w:w="15" w:type="dxa"/>
        </w:trPr>
        <w:tc>
          <w:tcPr>
            <w:tcW w:w="0" w:type="auto"/>
            <w:vAlign w:val="center"/>
            <w:hideMark/>
          </w:tcPr>
          <w:p w14:paraId="3DDC34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CD2E47" w14:textId="77777777" w:rsidR="00D67926" w:rsidRDefault="008D6FB8">
            <w:pPr>
              <w:rPr>
                <w:rFonts w:eastAsia="Times New Roman"/>
                <w:lang w:val="en-US"/>
              </w:rPr>
            </w:pPr>
            <w:r>
              <w:rPr>
                <w:rFonts w:eastAsia="Times New Roman"/>
                <w:lang w:val="en-US"/>
              </w:rPr>
              <w:t>Who or what is in group</w:t>
            </w:r>
          </w:p>
        </w:tc>
      </w:tr>
      <w:tr w:rsidR="00D67926" w14:paraId="051F3E7D" w14:textId="77777777">
        <w:trPr>
          <w:divId w:val="279191413"/>
          <w:tblCellSpacing w:w="15" w:type="dxa"/>
        </w:trPr>
        <w:tc>
          <w:tcPr>
            <w:tcW w:w="0" w:type="auto"/>
            <w:vAlign w:val="center"/>
            <w:hideMark/>
          </w:tcPr>
          <w:p w14:paraId="768D13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349405" w14:textId="77777777" w:rsidR="00D67926" w:rsidRDefault="008D6FB8">
            <w:pPr>
              <w:rPr>
                <w:rFonts w:eastAsia="Times New Roman"/>
                <w:lang w:val="en-US"/>
              </w:rPr>
            </w:pPr>
            <w:r>
              <w:rPr>
                <w:rFonts w:eastAsia="Times New Roman"/>
                <w:lang w:val="en-US"/>
              </w:rPr>
              <w:t>Identifies the resource instances that are members of the group.</w:t>
            </w:r>
          </w:p>
        </w:tc>
      </w:tr>
      <w:tr w:rsidR="00D67926" w14:paraId="266AFB88" w14:textId="77777777">
        <w:trPr>
          <w:divId w:val="279191413"/>
          <w:tblCellSpacing w:w="15" w:type="dxa"/>
        </w:trPr>
        <w:tc>
          <w:tcPr>
            <w:tcW w:w="0" w:type="auto"/>
            <w:vAlign w:val="center"/>
            <w:hideMark/>
          </w:tcPr>
          <w:p w14:paraId="1AACFD8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9860B43" w14:textId="77777777" w:rsidR="00D67926" w:rsidRDefault="008D6FB8">
            <w:pPr>
              <w:rPr>
                <w:rFonts w:eastAsia="Times New Roman"/>
                <w:lang w:val="en-US"/>
              </w:rPr>
            </w:pPr>
            <w:r>
              <w:rPr>
                <w:rFonts w:eastAsia="Times New Roman"/>
                <w:lang w:val="en-US"/>
              </w:rPr>
              <w:t>Often the only thing of interest about a group is "who's in it".</w:t>
            </w:r>
          </w:p>
        </w:tc>
      </w:tr>
      <w:tr w:rsidR="00D67926" w14:paraId="2E8B6D8D" w14:textId="77777777">
        <w:trPr>
          <w:divId w:val="279191413"/>
          <w:tblCellSpacing w:w="15" w:type="dxa"/>
        </w:trPr>
        <w:tc>
          <w:tcPr>
            <w:tcW w:w="0" w:type="auto"/>
            <w:vAlign w:val="center"/>
            <w:hideMark/>
          </w:tcPr>
          <w:p w14:paraId="71406359" w14:textId="77777777" w:rsidR="00D67926" w:rsidRDefault="008D6FB8">
            <w:pPr>
              <w:rPr>
                <w:rFonts w:eastAsia="Times New Roman"/>
                <w:lang w:val="en-US"/>
              </w:rPr>
            </w:pPr>
            <w:r>
              <w:rPr>
                <w:rFonts w:eastAsia="Times New Roman"/>
                <w:b/>
                <w:bCs/>
                <w:lang w:val="en-US"/>
              </w:rPr>
              <w:t>Group.member.entity</w:t>
            </w:r>
          </w:p>
        </w:tc>
        <w:tc>
          <w:tcPr>
            <w:tcW w:w="0" w:type="auto"/>
            <w:vAlign w:val="center"/>
            <w:hideMark/>
          </w:tcPr>
          <w:p w14:paraId="4E305075" w14:textId="77777777" w:rsidR="00D67926" w:rsidRDefault="00D67926">
            <w:pPr>
              <w:rPr>
                <w:rFonts w:eastAsia="Times New Roman"/>
                <w:lang w:val="en-US"/>
              </w:rPr>
            </w:pPr>
          </w:p>
        </w:tc>
      </w:tr>
      <w:tr w:rsidR="00D67926" w14:paraId="3BAF2A58" w14:textId="77777777">
        <w:trPr>
          <w:divId w:val="279191413"/>
          <w:tblCellSpacing w:w="15" w:type="dxa"/>
        </w:trPr>
        <w:tc>
          <w:tcPr>
            <w:tcW w:w="0" w:type="auto"/>
            <w:vAlign w:val="center"/>
            <w:hideMark/>
          </w:tcPr>
          <w:p w14:paraId="35F673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C9D2F7" w14:textId="77777777" w:rsidR="00D67926" w:rsidRDefault="008D6FB8">
            <w:pPr>
              <w:rPr>
                <w:rFonts w:eastAsia="Times New Roman"/>
                <w:lang w:val="en-US"/>
              </w:rPr>
            </w:pPr>
            <w:r>
              <w:rPr>
                <w:rFonts w:eastAsia="Times New Roman"/>
                <w:lang w:val="en-US"/>
              </w:rPr>
              <w:t>Reference to the group member</w:t>
            </w:r>
          </w:p>
        </w:tc>
      </w:tr>
      <w:tr w:rsidR="00D67926" w14:paraId="46E0A8F4" w14:textId="77777777">
        <w:trPr>
          <w:divId w:val="279191413"/>
          <w:tblCellSpacing w:w="15" w:type="dxa"/>
        </w:trPr>
        <w:tc>
          <w:tcPr>
            <w:tcW w:w="0" w:type="auto"/>
            <w:vAlign w:val="center"/>
            <w:hideMark/>
          </w:tcPr>
          <w:p w14:paraId="49F838E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2ACB676" w14:textId="77777777" w:rsidR="00D67926" w:rsidRDefault="008D6FB8">
            <w:pPr>
              <w:rPr>
                <w:rFonts w:eastAsia="Times New Roman"/>
                <w:lang w:val="en-US"/>
              </w:rPr>
            </w:pPr>
            <w:r>
              <w:rPr>
                <w:rFonts w:eastAsia="Times New Roman"/>
                <w:lang w:val="en-US"/>
              </w:rPr>
              <w:t>A reference to the entity that is a member of the group. Must be consistent with Group.type.</w:t>
            </w:r>
          </w:p>
        </w:tc>
      </w:tr>
      <w:tr w:rsidR="00D67926" w14:paraId="00EE4B39" w14:textId="77777777">
        <w:trPr>
          <w:divId w:val="279191413"/>
          <w:tblCellSpacing w:w="15" w:type="dxa"/>
        </w:trPr>
        <w:tc>
          <w:tcPr>
            <w:tcW w:w="0" w:type="auto"/>
            <w:vAlign w:val="center"/>
            <w:hideMark/>
          </w:tcPr>
          <w:p w14:paraId="33BE7B8C" w14:textId="77777777" w:rsidR="00D67926" w:rsidRDefault="008D6FB8">
            <w:pPr>
              <w:rPr>
                <w:rFonts w:eastAsia="Times New Roman"/>
                <w:lang w:val="en-US"/>
              </w:rPr>
            </w:pPr>
            <w:r>
              <w:rPr>
                <w:rFonts w:eastAsia="Times New Roman"/>
                <w:b/>
                <w:bCs/>
                <w:lang w:val="en-US"/>
              </w:rPr>
              <w:t>Group.member.period</w:t>
            </w:r>
          </w:p>
        </w:tc>
        <w:tc>
          <w:tcPr>
            <w:tcW w:w="0" w:type="auto"/>
            <w:vAlign w:val="center"/>
            <w:hideMark/>
          </w:tcPr>
          <w:p w14:paraId="2D967AB5" w14:textId="77777777" w:rsidR="00D67926" w:rsidRDefault="00D67926">
            <w:pPr>
              <w:rPr>
                <w:rFonts w:eastAsia="Times New Roman"/>
                <w:lang w:val="en-US"/>
              </w:rPr>
            </w:pPr>
          </w:p>
        </w:tc>
      </w:tr>
      <w:tr w:rsidR="00D67926" w14:paraId="63ADF004" w14:textId="77777777">
        <w:trPr>
          <w:divId w:val="279191413"/>
          <w:tblCellSpacing w:w="15" w:type="dxa"/>
        </w:trPr>
        <w:tc>
          <w:tcPr>
            <w:tcW w:w="0" w:type="auto"/>
            <w:vAlign w:val="center"/>
            <w:hideMark/>
          </w:tcPr>
          <w:p w14:paraId="50C878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C50DC4" w14:textId="77777777" w:rsidR="00D67926" w:rsidRDefault="008D6FB8">
            <w:pPr>
              <w:rPr>
                <w:rFonts w:eastAsia="Times New Roman"/>
                <w:lang w:val="en-US"/>
              </w:rPr>
            </w:pPr>
            <w:r>
              <w:rPr>
                <w:rFonts w:eastAsia="Times New Roman"/>
                <w:lang w:val="en-US"/>
              </w:rPr>
              <w:t>Period member belonged to the group</w:t>
            </w:r>
          </w:p>
        </w:tc>
      </w:tr>
      <w:tr w:rsidR="00D67926" w14:paraId="57B01857" w14:textId="77777777">
        <w:trPr>
          <w:divId w:val="279191413"/>
          <w:tblCellSpacing w:w="15" w:type="dxa"/>
        </w:trPr>
        <w:tc>
          <w:tcPr>
            <w:tcW w:w="0" w:type="auto"/>
            <w:vAlign w:val="center"/>
            <w:hideMark/>
          </w:tcPr>
          <w:p w14:paraId="22DDC5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E18B77" w14:textId="77777777" w:rsidR="00D67926" w:rsidRDefault="008D6FB8">
            <w:pPr>
              <w:rPr>
                <w:rFonts w:eastAsia="Times New Roman"/>
                <w:lang w:val="en-US"/>
              </w:rPr>
            </w:pPr>
            <w:r>
              <w:rPr>
                <w:rFonts w:eastAsia="Times New Roman"/>
                <w:lang w:val="en-US"/>
              </w:rPr>
              <w:t>The period that the member was in the group, if known.</w:t>
            </w:r>
          </w:p>
        </w:tc>
      </w:tr>
      <w:tr w:rsidR="00D67926" w14:paraId="44FF5726" w14:textId="77777777">
        <w:trPr>
          <w:divId w:val="279191413"/>
          <w:tblCellSpacing w:w="15" w:type="dxa"/>
        </w:trPr>
        <w:tc>
          <w:tcPr>
            <w:tcW w:w="0" w:type="auto"/>
            <w:vAlign w:val="center"/>
            <w:hideMark/>
          </w:tcPr>
          <w:p w14:paraId="19A29FB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ED60EB8" w14:textId="77777777" w:rsidR="00D67926" w:rsidRDefault="008D6FB8">
            <w:pPr>
              <w:rPr>
                <w:rFonts w:eastAsia="Times New Roman"/>
                <w:lang w:val="en-US"/>
              </w:rPr>
            </w:pPr>
            <w:r>
              <w:rPr>
                <w:rFonts w:eastAsia="Times New Roman"/>
                <w:lang w:val="en-US"/>
              </w:rPr>
              <w:t>Need to track who was in a group at a particular time.</w:t>
            </w:r>
          </w:p>
        </w:tc>
      </w:tr>
      <w:tr w:rsidR="00D67926" w14:paraId="3B4E7B36" w14:textId="77777777">
        <w:trPr>
          <w:divId w:val="279191413"/>
          <w:tblCellSpacing w:w="15" w:type="dxa"/>
        </w:trPr>
        <w:tc>
          <w:tcPr>
            <w:tcW w:w="0" w:type="auto"/>
            <w:vAlign w:val="center"/>
            <w:hideMark/>
          </w:tcPr>
          <w:p w14:paraId="12BF3063"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4BB008CD" w14:textId="77777777" w:rsidR="00D67926" w:rsidRDefault="008D6FB8">
            <w:pPr>
              <w:rPr>
                <w:rFonts w:eastAsia="Times New Roman"/>
                <w:lang w:val="en-US"/>
              </w:rPr>
            </w:pPr>
            <w:r>
              <w:rPr>
                <w:rFonts w:eastAsia="Times New Roman"/>
                <w:lang w:val="en-US"/>
              </w:rPr>
              <w:t>The member is in the group at this time</w:t>
            </w:r>
          </w:p>
        </w:tc>
      </w:tr>
      <w:tr w:rsidR="00D67926" w14:paraId="05C7E19A" w14:textId="77777777">
        <w:trPr>
          <w:divId w:val="279191413"/>
          <w:tblCellSpacing w:w="15" w:type="dxa"/>
        </w:trPr>
        <w:tc>
          <w:tcPr>
            <w:tcW w:w="0" w:type="auto"/>
            <w:vAlign w:val="center"/>
            <w:hideMark/>
          </w:tcPr>
          <w:p w14:paraId="4CD99F2F" w14:textId="77777777" w:rsidR="00D67926" w:rsidRDefault="008D6FB8">
            <w:pPr>
              <w:rPr>
                <w:rFonts w:eastAsia="Times New Roman"/>
                <w:lang w:val="en-US"/>
              </w:rPr>
            </w:pPr>
            <w:r>
              <w:rPr>
                <w:rFonts w:eastAsia="Times New Roman"/>
                <w:b/>
                <w:bCs/>
                <w:lang w:val="en-US"/>
              </w:rPr>
              <w:t>Group.member.inactive</w:t>
            </w:r>
          </w:p>
        </w:tc>
        <w:tc>
          <w:tcPr>
            <w:tcW w:w="0" w:type="auto"/>
            <w:vAlign w:val="center"/>
            <w:hideMark/>
          </w:tcPr>
          <w:p w14:paraId="53BC9C60" w14:textId="77777777" w:rsidR="00D67926" w:rsidRDefault="00D67926">
            <w:pPr>
              <w:rPr>
                <w:rFonts w:eastAsia="Times New Roman"/>
                <w:lang w:val="en-US"/>
              </w:rPr>
            </w:pPr>
          </w:p>
        </w:tc>
      </w:tr>
      <w:tr w:rsidR="00D67926" w14:paraId="4A66FBE9" w14:textId="77777777">
        <w:trPr>
          <w:divId w:val="279191413"/>
          <w:tblCellSpacing w:w="15" w:type="dxa"/>
        </w:trPr>
        <w:tc>
          <w:tcPr>
            <w:tcW w:w="0" w:type="auto"/>
            <w:vAlign w:val="center"/>
            <w:hideMark/>
          </w:tcPr>
          <w:p w14:paraId="6026727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0113F2" w14:textId="77777777" w:rsidR="00D67926" w:rsidRDefault="008D6FB8">
            <w:pPr>
              <w:rPr>
                <w:rFonts w:eastAsia="Times New Roman"/>
                <w:lang w:val="en-US"/>
              </w:rPr>
            </w:pPr>
            <w:r>
              <w:rPr>
                <w:rFonts w:eastAsia="Times New Roman"/>
                <w:lang w:val="en-US"/>
              </w:rPr>
              <w:t>If member is no longer in group</w:t>
            </w:r>
          </w:p>
        </w:tc>
      </w:tr>
      <w:tr w:rsidR="00D67926" w14:paraId="37CD2385" w14:textId="77777777">
        <w:trPr>
          <w:divId w:val="279191413"/>
          <w:tblCellSpacing w:w="15" w:type="dxa"/>
        </w:trPr>
        <w:tc>
          <w:tcPr>
            <w:tcW w:w="0" w:type="auto"/>
            <w:vAlign w:val="center"/>
            <w:hideMark/>
          </w:tcPr>
          <w:p w14:paraId="6BDB01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C3F64F" w14:textId="77777777" w:rsidR="00D67926" w:rsidRDefault="008D6FB8">
            <w:pPr>
              <w:rPr>
                <w:rFonts w:eastAsia="Times New Roman"/>
                <w:lang w:val="en-US"/>
              </w:rPr>
            </w:pPr>
            <w:r>
              <w:rPr>
                <w:rFonts w:eastAsia="Times New Roman"/>
                <w:lang w:val="en-US"/>
              </w:rPr>
              <w:t>A flag to indicate that the member is no longer in the group, but previously may have been a member.</w:t>
            </w:r>
          </w:p>
        </w:tc>
      </w:tr>
      <w:tr w:rsidR="00D67926" w14:paraId="2FC00D12" w14:textId="77777777">
        <w:trPr>
          <w:divId w:val="279191413"/>
          <w:tblCellSpacing w:w="15" w:type="dxa"/>
        </w:trPr>
        <w:tc>
          <w:tcPr>
            <w:tcW w:w="0" w:type="auto"/>
            <w:vAlign w:val="center"/>
            <w:hideMark/>
          </w:tcPr>
          <w:p w14:paraId="53D8719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18AAA9D" w14:textId="77777777" w:rsidR="00D67926" w:rsidRDefault="008D6FB8">
            <w:pPr>
              <w:rPr>
                <w:rFonts w:eastAsia="Times New Roman"/>
                <w:lang w:val="en-US"/>
              </w:rPr>
            </w:pPr>
            <w:r>
              <w:rPr>
                <w:rFonts w:eastAsia="Times New Roman"/>
                <w:lang w:val="en-US"/>
              </w:rPr>
              <w:t>Sometimes you don't know when someone stopped being in a group, but not when.</w:t>
            </w:r>
          </w:p>
        </w:tc>
      </w:tr>
    </w:tbl>
    <w:p w14:paraId="75C242AD" w14:textId="77777777" w:rsidR="00D67926" w:rsidRDefault="008D6FB8">
      <w:pPr>
        <w:pStyle w:val="Heading2"/>
        <w:divId w:val="279191413"/>
        <w:rPr>
          <w:rFonts w:eastAsia="Times New Roman"/>
          <w:lang w:val="en-US"/>
        </w:rPr>
      </w:pPr>
      <w:r>
        <w:rPr>
          <w:rFonts w:eastAsia="Times New Roman"/>
          <w:lang w:val="en-US"/>
        </w:rPr>
        <w:t>http://hl7.org/fhir/StructureDefinition/ImplementationGuide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8"/>
        <w:gridCol w:w="4222"/>
      </w:tblGrid>
      <w:tr w:rsidR="00D67926" w14:paraId="2D69D6F0" w14:textId="77777777">
        <w:trPr>
          <w:divId w:val="279191413"/>
          <w:tblCellSpacing w:w="15" w:type="dxa"/>
        </w:trPr>
        <w:tc>
          <w:tcPr>
            <w:tcW w:w="0" w:type="auto"/>
            <w:vAlign w:val="center"/>
            <w:hideMark/>
          </w:tcPr>
          <w:p w14:paraId="3884F091" w14:textId="77777777" w:rsidR="00D67926" w:rsidRDefault="008D6FB8">
            <w:pPr>
              <w:rPr>
                <w:rFonts w:eastAsia="Times New Roman"/>
                <w:lang w:val="en-US"/>
              </w:rPr>
            </w:pPr>
            <w:r>
              <w:rPr>
                <w:rFonts w:eastAsia="Times New Roman"/>
                <w:b/>
                <w:bCs/>
                <w:lang w:val="en-US"/>
              </w:rPr>
              <w:t>ImplementationGuide</w:t>
            </w:r>
          </w:p>
        </w:tc>
        <w:tc>
          <w:tcPr>
            <w:tcW w:w="0" w:type="auto"/>
            <w:vAlign w:val="center"/>
            <w:hideMark/>
          </w:tcPr>
          <w:p w14:paraId="5F0DBF1E" w14:textId="77777777" w:rsidR="00D67926" w:rsidRDefault="008D6FB8">
            <w:pPr>
              <w:rPr>
                <w:rFonts w:eastAsia="Times New Roman"/>
                <w:lang w:val="en-US"/>
              </w:rPr>
            </w:pPr>
            <w:r>
              <w:rPr>
                <w:rFonts w:eastAsia="Times New Roman"/>
                <w:lang w:val="en-US"/>
              </w:rPr>
              <w:t>Implementation Guide</w:t>
            </w:r>
          </w:p>
        </w:tc>
      </w:tr>
      <w:tr w:rsidR="00D67926" w14:paraId="19E647E6" w14:textId="77777777">
        <w:trPr>
          <w:divId w:val="279191413"/>
          <w:tblCellSpacing w:w="15" w:type="dxa"/>
        </w:trPr>
        <w:tc>
          <w:tcPr>
            <w:tcW w:w="0" w:type="auto"/>
            <w:vAlign w:val="center"/>
            <w:hideMark/>
          </w:tcPr>
          <w:p w14:paraId="506784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4EA395" w14:textId="77777777" w:rsidR="00D67926" w:rsidRDefault="008D6FB8">
            <w:pPr>
              <w:rPr>
                <w:rFonts w:eastAsia="Times New Roman"/>
                <w:lang w:val="en-US"/>
              </w:rPr>
            </w:pPr>
            <w:r>
              <w:rPr>
                <w:rFonts w:eastAsia="Times New Roman"/>
                <w:lang w:val="en-US"/>
              </w:rPr>
              <w:t>A set of rules about how FHIR is used</w:t>
            </w:r>
          </w:p>
        </w:tc>
      </w:tr>
      <w:tr w:rsidR="00D67926" w14:paraId="2F4D65C6" w14:textId="77777777">
        <w:trPr>
          <w:divId w:val="279191413"/>
          <w:tblCellSpacing w:w="15" w:type="dxa"/>
        </w:trPr>
        <w:tc>
          <w:tcPr>
            <w:tcW w:w="0" w:type="auto"/>
            <w:vAlign w:val="center"/>
            <w:hideMark/>
          </w:tcPr>
          <w:p w14:paraId="326101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946E04" w14:textId="77777777" w:rsidR="00D67926" w:rsidRDefault="008D6FB8">
            <w:pPr>
              <w:rPr>
                <w:rFonts w:eastAsia="Times New Roman"/>
                <w:lang w:val="en-US"/>
              </w:rPr>
            </w:pP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D67926" w14:paraId="6EC12888" w14:textId="77777777">
        <w:trPr>
          <w:divId w:val="279191413"/>
          <w:tblCellSpacing w:w="15" w:type="dxa"/>
        </w:trPr>
        <w:tc>
          <w:tcPr>
            <w:tcW w:w="0" w:type="auto"/>
            <w:vAlign w:val="center"/>
            <w:hideMark/>
          </w:tcPr>
          <w:p w14:paraId="474619FF" w14:textId="77777777" w:rsidR="00D67926" w:rsidRDefault="008D6FB8">
            <w:pPr>
              <w:rPr>
                <w:rFonts w:eastAsia="Times New Roman"/>
                <w:lang w:val="en-US"/>
              </w:rPr>
            </w:pPr>
            <w:r>
              <w:rPr>
                <w:rFonts w:eastAsia="Times New Roman"/>
                <w:b/>
                <w:bCs/>
                <w:lang w:val="en-US"/>
              </w:rPr>
              <w:t>ImplementationGuide.url</w:t>
            </w:r>
          </w:p>
        </w:tc>
        <w:tc>
          <w:tcPr>
            <w:tcW w:w="0" w:type="auto"/>
            <w:vAlign w:val="center"/>
            <w:hideMark/>
          </w:tcPr>
          <w:p w14:paraId="676026E6" w14:textId="77777777" w:rsidR="00D67926" w:rsidRDefault="00D67926">
            <w:pPr>
              <w:rPr>
                <w:rFonts w:eastAsia="Times New Roman"/>
                <w:lang w:val="en-US"/>
              </w:rPr>
            </w:pPr>
          </w:p>
        </w:tc>
      </w:tr>
      <w:tr w:rsidR="00D67926" w14:paraId="0F16F951" w14:textId="77777777">
        <w:trPr>
          <w:divId w:val="279191413"/>
          <w:tblCellSpacing w:w="15" w:type="dxa"/>
        </w:trPr>
        <w:tc>
          <w:tcPr>
            <w:tcW w:w="0" w:type="auto"/>
            <w:vAlign w:val="center"/>
            <w:hideMark/>
          </w:tcPr>
          <w:p w14:paraId="033CE7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8D3AD6" w14:textId="77777777" w:rsidR="00D67926" w:rsidRDefault="008D6FB8">
            <w:pPr>
              <w:rPr>
                <w:rFonts w:eastAsia="Times New Roman"/>
                <w:lang w:val="en-US"/>
              </w:rPr>
            </w:pPr>
            <w:commentRangeStart w:id="131"/>
            <w:r>
              <w:rPr>
                <w:rFonts w:eastAsia="Times New Roman"/>
                <w:lang w:val="en-US"/>
              </w:rPr>
              <w:t>Literal</w:t>
            </w:r>
            <w:commentRangeEnd w:id="131"/>
            <w:r w:rsidR="00D91FD1">
              <w:rPr>
                <w:rStyle w:val="CommentReference"/>
              </w:rPr>
              <w:commentReference w:id="131"/>
            </w:r>
            <w:r>
              <w:rPr>
                <w:rFonts w:eastAsia="Times New Roman"/>
                <w:lang w:val="en-US"/>
              </w:rPr>
              <w:t xml:space="preserve"> URL used to reference this Implementation Guide</w:t>
            </w:r>
          </w:p>
        </w:tc>
      </w:tr>
      <w:tr w:rsidR="00D67926" w14:paraId="17FEB877" w14:textId="77777777">
        <w:trPr>
          <w:divId w:val="279191413"/>
          <w:tblCellSpacing w:w="15" w:type="dxa"/>
        </w:trPr>
        <w:tc>
          <w:tcPr>
            <w:tcW w:w="0" w:type="auto"/>
            <w:vAlign w:val="center"/>
            <w:hideMark/>
          </w:tcPr>
          <w:p w14:paraId="7F674D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088C64" w14:textId="77777777" w:rsidR="00D67926" w:rsidRDefault="008D6FB8">
            <w:pPr>
              <w:rPr>
                <w:rFonts w:eastAsia="Times New Roman"/>
                <w:lang w:val="en-US"/>
              </w:rPr>
            </w:pPr>
            <w:r>
              <w:rPr>
                <w:rFonts w:eastAsia="Times New Roman"/>
                <w:lang w:val="en-US"/>
              </w:rPr>
              <w:t xml:space="preserve">An absolute URL that is used to identify this implementation guide when it is referenced in a specification, model, design or an instance. This SHALL be a URL, SHOULD be globally unique, and SHOULD be an address at which this implementation guide is (or will be) published. </w:t>
            </w:r>
          </w:p>
        </w:tc>
      </w:tr>
      <w:tr w:rsidR="00D67926" w14:paraId="3BD39F79" w14:textId="77777777">
        <w:trPr>
          <w:divId w:val="279191413"/>
          <w:tblCellSpacing w:w="15" w:type="dxa"/>
        </w:trPr>
        <w:tc>
          <w:tcPr>
            <w:tcW w:w="0" w:type="auto"/>
            <w:vAlign w:val="center"/>
            <w:hideMark/>
          </w:tcPr>
          <w:p w14:paraId="21F7626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A87EE74" w14:textId="77777777" w:rsidR="00D67926" w:rsidRDefault="008D6FB8">
            <w:pPr>
              <w:rPr>
                <w:rFonts w:eastAsia="Times New Roman"/>
                <w:lang w:val="en-US"/>
              </w:rPr>
            </w:pPr>
            <w:r>
              <w:rPr>
                <w:rFonts w:eastAsia="Times New Roman"/>
                <w:lang w:val="en-US"/>
              </w:rPr>
              <w:t>This is required to allow hosting Implementation Guides on multiple different servers, and to allow for the editorial process.</w:t>
            </w:r>
          </w:p>
        </w:tc>
      </w:tr>
      <w:tr w:rsidR="00D67926" w14:paraId="2B9B6B6C" w14:textId="77777777">
        <w:trPr>
          <w:divId w:val="279191413"/>
          <w:tblCellSpacing w:w="15" w:type="dxa"/>
        </w:trPr>
        <w:tc>
          <w:tcPr>
            <w:tcW w:w="0" w:type="auto"/>
            <w:vAlign w:val="center"/>
            <w:hideMark/>
          </w:tcPr>
          <w:p w14:paraId="4099BBC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4C66EF4" w14:textId="77777777" w:rsidR="00D67926" w:rsidRDefault="008D6FB8">
            <w:pPr>
              <w:rPr>
                <w:rFonts w:eastAsia="Times New Roman"/>
                <w:lang w:val="en-US"/>
              </w:rPr>
            </w:pPr>
            <w:r>
              <w:rPr>
                <w:rFonts w:eastAsia="Times New Roman"/>
                <w:lang w:val="en-US"/>
              </w:rPr>
              <w:t>url</w:t>
            </w:r>
          </w:p>
        </w:tc>
      </w:tr>
      <w:tr w:rsidR="00D67926" w14:paraId="3E7CF39B" w14:textId="77777777">
        <w:trPr>
          <w:divId w:val="279191413"/>
          <w:tblCellSpacing w:w="15" w:type="dxa"/>
        </w:trPr>
        <w:tc>
          <w:tcPr>
            <w:tcW w:w="0" w:type="auto"/>
            <w:vAlign w:val="center"/>
            <w:hideMark/>
          </w:tcPr>
          <w:p w14:paraId="0474CD7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FFB807D" w14:textId="77777777" w:rsidR="00D67926" w:rsidRDefault="008D6FB8">
            <w:pPr>
              <w:rPr>
                <w:rFonts w:eastAsia="Times New Roman"/>
                <w:lang w:val="en-US"/>
              </w:rPr>
            </w:pPr>
            <w:r>
              <w:rPr>
                <w:rFonts w:eastAsia="Times New Roman"/>
                <w:lang w:val="en-US"/>
              </w:rPr>
              <w:t>authoritative-url</w:t>
            </w:r>
          </w:p>
        </w:tc>
      </w:tr>
      <w:tr w:rsidR="00D67926" w14:paraId="021FFAD0" w14:textId="77777777">
        <w:trPr>
          <w:divId w:val="279191413"/>
          <w:tblCellSpacing w:w="15" w:type="dxa"/>
        </w:trPr>
        <w:tc>
          <w:tcPr>
            <w:tcW w:w="0" w:type="auto"/>
            <w:vAlign w:val="center"/>
            <w:hideMark/>
          </w:tcPr>
          <w:p w14:paraId="5A9A63FD"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6FFAC337" w14:textId="77777777" w:rsidR="00D67926" w:rsidRDefault="008D6FB8">
            <w:pPr>
              <w:rPr>
                <w:rFonts w:eastAsia="Times New Roman"/>
                <w:lang w:val="en-US"/>
              </w:rPr>
            </w:pPr>
            <w:r>
              <w:rPr>
                <w:rFonts w:eastAsia="Times New Roman"/>
                <w:lang w:val="en-US"/>
              </w:rPr>
              <w:t>destination</w:t>
            </w:r>
          </w:p>
        </w:tc>
      </w:tr>
      <w:tr w:rsidR="00D67926" w14:paraId="006F970B" w14:textId="77777777">
        <w:trPr>
          <w:divId w:val="279191413"/>
          <w:tblCellSpacing w:w="15" w:type="dxa"/>
        </w:trPr>
        <w:tc>
          <w:tcPr>
            <w:tcW w:w="0" w:type="auto"/>
            <w:vAlign w:val="center"/>
            <w:hideMark/>
          </w:tcPr>
          <w:p w14:paraId="1FE5AB5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8EB2823" w14:textId="77777777" w:rsidR="00D67926" w:rsidRDefault="008D6FB8">
            <w:pPr>
              <w:rPr>
                <w:rFonts w:eastAsia="Times New Roman"/>
                <w:lang w:val="en-US"/>
              </w:rPr>
            </w:pPr>
            <w:r>
              <w:rPr>
                <w:rFonts w:eastAsia="Times New Roman"/>
                <w:lang w:val="en-US"/>
              </w:rPr>
              <w:t>identity</w:t>
            </w:r>
          </w:p>
        </w:tc>
      </w:tr>
      <w:tr w:rsidR="00D67926" w14:paraId="67F89016" w14:textId="77777777">
        <w:trPr>
          <w:divId w:val="279191413"/>
          <w:tblCellSpacing w:w="15" w:type="dxa"/>
        </w:trPr>
        <w:tc>
          <w:tcPr>
            <w:tcW w:w="0" w:type="auto"/>
            <w:vAlign w:val="center"/>
            <w:hideMark/>
          </w:tcPr>
          <w:p w14:paraId="540229AE" w14:textId="77777777" w:rsidR="00D67926" w:rsidRDefault="008D6FB8">
            <w:pPr>
              <w:rPr>
                <w:rFonts w:eastAsia="Times New Roman"/>
                <w:lang w:val="en-US"/>
              </w:rPr>
            </w:pPr>
            <w:r>
              <w:rPr>
                <w:rFonts w:eastAsia="Times New Roman"/>
                <w:b/>
                <w:bCs/>
                <w:lang w:val="en-US"/>
              </w:rPr>
              <w:t>ImplementationGuide.version</w:t>
            </w:r>
          </w:p>
        </w:tc>
        <w:tc>
          <w:tcPr>
            <w:tcW w:w="0" w:type="auto"/>
            <w:vAlign w:val="center"/>
            <w:hideMark/>
          </w:tcPr>
          <w:p w14:paraId="7205EA40" w14:textId="77777777" w:rsidR="00D67926" w:rsidRDefault="00D67926">
            <w:pPr>
              <w:rPr>
                <w:rFonts w:eastAsia="Times New Roman"/>
                <w:lang w:val="en-US"/>
              </w:rPr>
            </w:pPr>
          </w:p>
        </w:tc>
      </w:tr>
      <w:tr w:rsidR="00D67926" w14:paraId="40D0854D" w14:textId="77777777">
        <w:trPr>
          <w:divId w:val="279191413"/>
          <w:tblCellSpacing w:w="15" w:type="dxa"/>
        </w:trPr>
        <w:tc>
          <w:tcPr>
            <w:tcW w:w="0" w:type="auto"/>
            <w:vAlign w:val="center"/>
            <w:hideMark/>
          </w:tcPr>
          <w:p w14:paraId="45BC79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7FB85C" w14:textId="77777777" w:rsidR="00D67926" w:rsidRDefault="008D6FB8">
            <w:pPr>
              <w:rPr>
                <w:rFonts w:eastAsia="Times New Roman"/>
                <w:lang w:val="en-US"/>
              </w:rPr>
            </w:pPr>
            <w:r>
              <w:rPr>
                <w:rFonts w:eastAsia="Times New Roman"/>
                <w:lang w:val="en-US"/>
              </w:rPr>
              <w:t>Logical id for this version of the Implementation Guide</w:t>
            </w:r>
          </w:p>
        </w:tc>
      </w:tr>
      <w:tr w:rsidR="00D67926" w14:paraId="70B6F714" w14:textId="77777777">
        <w:trPr>
          <w:divId w:val="279191413"/>
          <w:tblCellSpacing w:w="15" w:type="dxa"/>
        </w:trPr>
        <w:tc>
          <w:tcPr>
            <w:tcW w:w="0" w:type="auto"/>
            <w:vAlign w:val="center"/>
            <w:hideMark/>
          </w:tcPr>
          <w:p w14:paraId="1A96B9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5E38D5" w14:textId="77777777" w:rsidR="00D67926" w:rsidRDefault="008D6FB8">
            <w:pPr>
              <w:rPr>
                <w:rFonts w:eastAsia="Times New Roman"/>
                <w:lang w:val="en-US"/>
              </w:rPr>
            </w:pPr>
            <w:r>
              <w:rPr>
                <w:rFonts w:eastAsia="Times New Roman"/>
                <w:lang w:val="en-US"/>
              </w:rPr>
              <w:t xml:space="preserve">The identifier that is used to identify this version of the Implementation Guide when it is referenced in a specification, model, design or instance. This is an arbitrary value managed by the Implementation Guide author manually. </w:t>
            </w:r>
          </w:p>
        </w:tc>
      </w:tr>
      <w:tr w:rsidR="00D67926" w14:paraId="3F03F65B" w14:textId="77777777">
        <w:trPr>
          <w:divId w:val="279191413"/>
          <w:tblCellSpacing w:w="15" w:type="dxa"/>
        </w:trPr>
        <w:tc>
          <w:tcPr>
            <w:tcW w:w="0" w:type="auto"/>
            <w:vAlign w:val="center"/>
            <w:hideMark/>
          </w:tcPr>
          <w:p w14:paraId="3631A0D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8F44B92" w14:textId="77777777" w:rsidR="00D67926" w:rsidRDefault="008D6FB8">
            <w:pPr>
              <w:rPr>
                <w:rFonts w:eastAsia="Times New Roman"/>
                <w:lang w:val="en-US"/>
              </w:rPr>
            </w:pPr>
            <w:r>
              <w:rPr>
                <w:rFonts w:eastAsia="Times New Roman"/>
                <w:lang w:val="en-US"/>
              </w:rPr>
              <w:t xml:space="preserve">There may be multiple resource versions of the Implementation Guide that have this same identifier. The resource version id will change for technical reasons, whereas the stated version number needs to be under the author's control. </w:t>
            </w:r>
          </w:p>
        </w:tc>
      </w:tr>
      <w:tr w:rsidR="00D67926" w14:paraId="11E92B78" w14:textId="77777777">
        <w:trPr>
          <w:divId w:val="279191413"/>
          <w:tblCellSpacing w:w="15" w:type="dxa"/>
        </w:trPr>
        <w:tc>
          <w:tcPr>
            <w:tcW w:w="0" w:type="auto"/>
            <w:vAlign w:val="center"/>
            <w:hideMark/>
          </w:tcPr>
          <w:p w14:paraId="160EE47E" w14:textId="77777777" w:rsidR="00D67926" w:rsidRDefault="008D6FB8">
            <w:pPr>
              <w:rPr>
                <w:rFonts w:eastAsia="Times New Roman"/>
                <w:lang w:val="en-US"/>
              </w:rPr>
            </w:pPr>
            <w:r>
              <w:rPr>
                <w:rFonts w:eastAsia="Times New Roman"/>
                <w:b/>
                <w:bCs/>
                <w:lang w:val="en-US"/>
              </w:rPr>
              <w:t>ImplementationGuide.name</w:t>
            </w:r>
          </w:p>
        </w:tc>
        <w:tc>
          <w:tcPr>
            <w:tcW w:w="0" w:type="auto"/>
            <w:vAlign w:val="center"/>
            <w:hideMark/>
          </w:tcPr>
          <w:p w14:paraId="54606AAC" w14:textId="77777777" w:rsidR="00D67926" w:rsidRDefault="00D67926">
            <w:pPr>
              <w:rPr>
                <w:rFonts w:eastAsia="Times New Roman"/>
                <w:lang w:val="en-US"/>
              </w:rPr>
            </w:pPr>
          </w:p>
        </w:tc>
      </w:tr>
      <w:tr w:rsidR="00D67926" w14:paraId="1352F7F6" w14:textId="77777777">
        <w:trPr>
          <w:divId w:val="279191413"/>
          <w:tblCellSpacing w:w="15" w:type="dxa"/>
        </w:trPr>
        <w:tc>
          <w:tcPr>
            <w:tcW w:w="0" w:type="auto"/>
            <w:vAlign w:val="center"/>
            <w:hideMark/>
          </w:tcPr>
          <w:p w14:paraId="39354C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B33DB4" w14:textId="77777777" w:rsidR="00D67926" w:rsidRDefault="008D6FB8">
            <w:pPr>
              <w:rPr>
                <w:rFonts w:eastAsia="Times New Roman"/>
                <w:lang w:val="en-US"/>
              </w:rPr>
            </w:pPr>
            <w:r>
              <w:rPr>
                <w:rFonts w:eastAsia="Times New Roman"/>
                <w:lang w:val="en-US"/>
              </w:rPr>
              <w:t>Informal name for this Implementation Guide</w:t>
            </w:r>
          </w:p>
        </w:tc>
      </w:tr>
      <w:tr w:rsidR="00D67926" w14:paraId="787D6531" w14:textId="77777777">
        <w:trPr>
          <w:divId w:val="279191413"/>
          <w:tblCellSpacing w:w="15" w:type="dxa"/>
        </w:trPr>
        <w:tc>
          <w:tcPr>
            <w:tcW w:w="0" w:type="auto"/>
            <w:vAlign w:val="center"/>
            <w:hideMark/>
          </w:tcPr>
          <w:p w14:paraId="70FF5C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8B926F" w14:textId="77777777" w:rsidR="00D67926" w:rsidRDefault="008D6FB8">
            <w:pPr>
              <w:rPr>
                <w:rFonts w:eastAsia="Times New Roman"/>
                <w:lang w:val="en-US"/>
              </w:rPr>
            </w:pPr>
            <w:r>
              <w:rPr>
                <w:rFonts w:eastAsia="Times New Roman"/>
                <w:lang w:val="en-US"/>
              </w:rPr>
              <w:t>A free text natural language name identifying the Implementation Guide.</w:t>
            </w:r>
          </w:p>
        </w:tc>
      </w:tr>
      <w:tr w:rsidR="00D67926" w14:paraId="22EB9106" w14:textId="77777777">
        <w:trPr>
          <w:divId w:val="279191413"/>
          <w:tblCellSpacing w:w="15" w:type="dxa"/>
        </w:trPr>
        <w:tc>
          <w:tcPr>
            <w:tcW w:w="0" w:type="auto"/>
            <w:vAlign w:val="center"/>
            <w:hideMark/>
          </w:tcPr>
          <w:p w14:paraId="7DA003D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EBFE61B" w14:textId="77777777" w:rsidR="00D67926" w:rsidRDefault="008D6FB8">
            <w:pPr>
              <w:rPr>
                <w:rFonts w:eastAsia="Times New Roman"/>
                <w:lang w:val="en-US"/>
              </w:rPr>
            </w:pPr>
            <w:r>
              <w:rPr>
                <w:rFonts w:eastAsia="Times New Roman"/>
                <w:lang w:val="en-US"/>
              </w:rPr>
              <w:t>Not expected to be globally unique.</w:t>
            </w:r>
          </w:p>
        </w:tc>
      </w:tr>
      <w:tr w:rsidR="00D67926" w14:paraId="0C136739" w14:textId="77777777">
        <w:trPr>
          <w:divId w:val="279191413"/>
          <w:tblCellSpacing w:w="15" w:type="dxa"/>
        </w:trPr>
        <w:tc>
          <w:tcPr>
            <w:tcW w:w="0" w:type="auto"/>
            <w:vAlign w:val="center"/>
            <w:hideMark/>
          </w:tcPr>
          <w:p w14:paraId="4227465B" w14:textId="77777777" w:rsidR="00D67926" w:rsidRDefault="008D6FB8">
            <w:pPr>
              <w:rPr>
                <w:rFonts w:eastAsia="Times New Roman"/>
                <w:lang w:val="en-US"/>
              </w:rPr>
            </w:pPr>
            <w:r>
              <w:rPr>
                <w:rFonts w:eastAsia="Times New Roman"/>
                <w:b/>
                <w:bCs/>
                <w:lang w:val="en-US"/>
              </w:rPr>
              <w:t>ImplementationGuide.status</w:t>
            </w:r>
          </w:p>
        </w:tc>
        <w:tc>
          <w:tcPr>
            <w:tcW w:w="0" w:type="auto"/>
            <w:vAlign w:val="center"/>
            <w:hideMark/>
          </w:tcPr>
          <w:p w14:paraId="77C2ED38" w14:textId="77777777" w:rsidR="00D67926" w:rsidRDefault="00D67926">
            <w:pPr>
              <w:rPr>
                <w:rFonts w:eastAsia="Times New Roman"/>
                <w:lang w:val="en-US"/>
              </w:rPr>
            </w:pPr>
          </w:p>
        </w:tc>
      </w:tr>
      <w:tr w:rsidR="00D67926" w14:paraId="6E791CCC" w14:textId="77777777">
        <w:trPr>
          <w:divId w:val="279191413"/>
          <w:tblCellSpacing w:w="15" w:type="dxa"/>
        </w:trPr>
        <w:tc>
          <w:tcPr>
            <w:tcW w:w="0" w:type="auto"/>
            <w:vAlign w:val="center"/>
            <w:hideMark/>
          </w:tcPr>
          <w:p w14:paraId="5F6B9C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521840" w14:textId="77777777" w:rsidR="00D67926" w:rsidRDefault="008D6FB8">
            <w:pPr>
              <w:rPr>
                <w:rFonts w:eastAsia="Times New Roman"/>
                <w:lang w:val="en-US"/>
              </w:rPr>
            </w:pPr>
            <w:r>
              <w:rPr>
                <w:rFonts w:eastAsia="Times New Roman"/>
                <w:lang w:val="en-US"/>
              </w:rPr>
              <w:t>The status of the Implementation Guide.</w:t>
            </w:r>
          </w:p>
        </w:tc>
      </w:tr>
      <w:tr w:rsidR="00D67926" w14:paraId="7BBC5F89" w14:textId="77777777">
        <w:trPr>
          <w:divId w:val="279191413"/>
          <w:tblCellSpacing w:w="15" w:type="dxa"/>
        </w:trPr>
        <w:tc>
          <w:tcPr>
            <w:tcW w:w="0" w:type="auto"/>
            <w:vAlign w:val="center"/>
            <w:hideMark/>
          </w:tcPr>
          <w:p w14:paraId="3752BE3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C58F503" w14:textId="77777777"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14:paraId="2484048D" w14:textId="77777777">
        <w:trPr>
          <w:divId w:val="279191413"/>
          <w:tblCellSpacing w:w="15" w:type="dxa"/>
        </w:trPr>
        <w:tc>
          <w:tcPr>
            <w:tcW w:w="0" w:type="auto"/>
            <w:vAlign w:val="center"/>
            <w:hideMark/>
          </w:tcPr>
          <w:p w14:paraId="04A9F6E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7166DE"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78A7C5F7" w14:textId="77777777">
        <w:trPr>
          <w:divId w:val="279191413"/>
          <w:tblCellSpacing w:w="15" w:type="dxa"/>
        </w:trPr>
        <w:tc>
          <w:tcPr>
            <w:tcW w:w="0" w:type="auto"/>
            <w:vAlign w:val="center"/>
            <w:hideMark/>
          </w:tcPr>
          <w:p w14:paraId="77AF6E02" w14:textId="77777777" w:rsidR="00D67926" w:rsidRDefault="008D6FB8">
            <w:pPr>
              <w:rPr>
                <w:rFonts w:eastAsia="Times New Roman"/>
                <w:lang w:val="en-US"/>
              </w:rPr>
            </w:pPr>
            <w:r>
              <w:rPr>
                <w:rFonts w:eastAsia="Times New Roman"/>
                <w:b/>
                <w:bCs/>
                <w:lang w:val="en-US"/>
              </w:rPr>
              <w:t>ImplementationGuide.experimental</w:t>
            </w:r>
          </w:p>
        </w:tc>
        <w:tc>
          <w:tcPr>
            <w:tcW w:w="0" w:type="auto"/>
            <w:vAlign w:val="center"/>
            <w:hideMark/>
          </w:tcPr>
          <w:p w14:paraId="201C4C4C" w14:textId="77777777" w:rsidR="00D67926" w:rsidRDefault="00D67926">
            <w:pPr>
              <w:rPr>
                <w:rFonts w:eastAsia="Times New Roman"/>
                <w:lang w:val="en-US"/>
              </w:rPr>
            </w:pPr>
          </w:p>
        </w:tc>
      </w:tr>
      <w:tr w:rsidR="00D67926" w14:paraId="17A39DDF" w14:textId="77777777">
        <w:trPr>
          <w:divId w:val="279191413"/>
          <w:tblCellSpacing w:w="15" w:type="dxa"/>
        </w:trPr>
        <w:tc>
          <w:tcPr>
            <w:tcW w:w="0" w:type="auto"/>
            <w:vAlign w:val="center"/>
            <w:hideMark/>
          </w:tcPr>
          <w:p w14:paraId="576284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71A3BE" w14:textId="77777777" w:rsidR="00D67926" w:rsidRDefault="008D6FB8">
            <w:pPr>
              <w:rPr>
                <w:rFonts w:eastAsia="Times New Roman"/>
                <w:lang w:val="en-US"/>
              </w:rPr>
            </w:pPr>
            <w:r>
              <w:rPr>
                <w:rFonts w:eastAsia="Times New Roman"/>
                <w:lang w:val="en-US"/>
              </w:rPr>
              <w:t>If for testing purposes, not real usage</w:t>
            </w:r>
          </w:p>
        </w:tc>
      </w:tr>
      <w:tr w:rsidR="00D67926" w14:paraId="5A5F0EFC" w14:textId="77777777">
        <w:trPr>
          <w:divId w:val="279191413"/>
          <w:tblCellSpacing w:w="15" w:type="dxa"/>
        </w:trPr>
        <w:tc>
          <w:tcPr>
            <w:tcW w:w="0" w:type="auto"/>
            <w:vAlign w:val="center"/>
            <w:hideMark/>
          </w:tcPr>
          <w:p w14:paraId="7AEC32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5D24F1" w14:textId="77777777" w:rsidR="00D67926" w:rsidRDefault="008D6FB8">
            <w:pPr>
              <w:rPr>
                <w:rFonts w:eastAsia="Times New Roman"/>
                <w:lang w:val="en-US"/>
              </w:rPr>
            </w:pPr>
            <w:r>
              <w:rPr>
                <w:rFonts w:eastAsia="Times New Roman"/>
                <w:lang w:val="en-US"/>
              </w:rPr>
              <w:t xml:space="preserve">This Implementation Guide was authored for testing purposes (or education/evaluation/marketing), and is not intended to be used for genuine usage. </w:t>
            </w:r>
          </w:p>
        </w:tc>
      </w:tr>
      <w:tr w:rsidR="00D67926" w14:paraId="0CA99E4A" w14:textId="77777777">
        <w:trPr>
          <w:divId w:val="279191413"/>
          <w:tblCellSpacing w:w="15" w:type="dxa"/>
        </w:trPr>
        <w:tc>
          <w:tcPr>
            <w:tcW w:w="0" w:type="auto"/>
            <w:vAlign w:val="center"/>
            <w:hideMark/>
          </w:tcPr>
          <w:p w14:paraId="0BCEC6C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AD2D25" w14:textId="77777777"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14:paraId="67346C6C" w14:textId="77777777">
        <w:trPr>
          <w:divId w:val="279191413"/>
          <w:tblCellSpacing w:w="15" w:type="dxa"/>
        </w:trPr>
        <w:tc>
          <w:tcPr>
            <w:tcW w:w="0" w:type="auto"/>
            <w:vAlign w:val="center"/>
            <w:hideMark/>
          </w:tcPr>
          <w:p w14:paraId="622A390C" w14:textId="77777777" w:rsidR="00D67926" w:rsidRDefault="008D6FB8">
            <w:pPr>
              <w:rPr>
                <w:rFonts w:eastAsia="Times New Roman"/>
                <w:lang w:val="en-US"/>
              </w:rPr>
            </w:pPr>
            <w:r>
              <w:rPr>
                <w:rFonts w:eastAsia="Times New Roman"/>
                <w:b/>
                <w:bCs/>
                <w:lang w:val="en-US"/>
              </w:rPr>
              <w:t>ImplementationGuide.publisher</w:t>
            </w:r>
          </w:p>
        </w:tc>
        <w:tc>
          <w:tcPr>
            <w:tcW w:w="0" w:type="auto"/>
            <w:vAlign w:val="center"/>
            <w:hideMark/>
          </w:tcPr>
          <w:p w14:paraId="08DB7C18" w14:textId="77777777" w:rsidR="00D67926" w:rsidRDefault="00D67926">
            <w:pPr>
              <w:rPr>
                <w:rFonts w:eastAsia="Times New Roman"/>
                <w:lang w:val="en-US"/>
              </w:rPr>
            </w:pPr>
          </w:p>
        </w:tc>
      </w:tr>
      <w:tr w:rsidR="00D67926" w14:paraId="42CC9B53" w14:textId="77777777">
        <w:trPr>
          <w:divId w:val="279191413"/>
          <w:tblCellSpacing w:w="15" w:type="dxa"/>
        </w:trPr>
        <w:tc>
          <w:tcPr>
            <w:tcW w:w="0" w:type="auto"/>
            <w:vAlign w:val="center"/>
            <w:hideMark/>
          </w:tcPr>
          <w:p w14:paraId="613064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9C649D"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4174EED5" w14:textId="77777777">
        <w:trPr>
          <w:divId w:val="279191413"/>
          <w:tblCellSpacing w:w="15" w:type="dxa"/>
        </w:trPr>
        <w:tc>
          <w:tcPr>
            <w:tcW w:w="0" w:type="auto"/>
            <w:vAlign w:val="center"/>
            <w:hideMark/>
          </w:tcPr>
          <w:p w14:paraId="3E6F93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6CE408" w14:textId="77777777" w:rsidR="00D67926" w:rsidRDefault="008D6FB8">
            <w:pPr>
              <w:rPr>
                <w:rFonts w:eastAsia="Times New Roman"/>
                <w:lang w:val="en-US"/>
              </w:rPr>
            </w:pPr>
            <w:r>
              <w:rPr>
                <w:rFonts w:eastAsia="Times New Roman"/>
                <w:lang w:val="en-US"/>
              </w:rPr>
              <w:t>The name of the individual or organization that published the implementation guide.</w:t>
            </w:r>
          </w:p>
        </w:tc>
      </w:tr>
      <w:tr w:rsidR="00D67926" w14:paraId="0A82BD74" w14:textId="77777777">
        <w:trPr>
          <w:divId w:val="279191413"/>
          <w:tblCellSpacing w:w="15" w:type="dxa"/>
        </w:trPr>
        <w:tc>
          <w:tcPr>
            <w:tcW w:w="0" w:type="auto"/>
            <w:vAlign w:val="center"/>
            <w:hideMark/>
          </w:tcPr>
          <w:p w14:paraId="3DFB38BF"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9BCC948"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615047EF" w14:textId="77777777">
        <w:trPr>
          <w:divId w:val="279191413"/>
          <w:tblCellSpacing w:w="15" w:type="dxa"/>
        </w:trPr>
        <w:tc>
          <w:tcPr>
            <w:tcW w:w="0" w:type="auto"/>
            <w:vAlign w:val="center"/>
            <w:hideMark/>
          </w:tcPr>
          <w:p w14:paraId="54AACD0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7876C3E" w14:textId="77777777" w:rsidR="00D67926" w:rsidRDefault="008D6FB8">
            <w:pPr>
              <w:rPr>
                <w:rFonts w:eastAsia="Times New Roman"/>
                <w:lang w:val="en-US"/>
              </w:rPr>
            </w:pPr>
            <w:r>
              <w:rPr>
                <w:rFonts w:eastAsia="Times New Roman"/>
                <w:lang w:val="en-US"/>
              </w:rPr>
              <w:t>Helps establish the "authority/credibility" of the implementation guide. May also allow for contact.</w:t>
            </w:r>
          </w:p>
        </w:tc>
      </w:tr>
      <w:tr w:rsidR="00D67926" w14:paraId="1D80A351" w14:textId="77777777">
        <w:trPr>
          <w:divId w:val="279191413"/>
          <w:tblCellSpacing w:w="15" w:type="dxa"/>
        </w:trPr>
        <w:tc>
          <w:tcPr>
            <w:tcW w:w="0" w:type="auto"/>
            <w:vAlign w:val="center"/>
            <w:hideMark/>
          </w:tcPr>
          <w:p w14:paraId="5FE48B9E" w14:textId="77777777" w:rsidR="00D67926" w:rsidRDefault="008D6FB8">
            <w:pPr>
              <w:rPr>
                <w:rFonts w:eastAsia="Times New Roman"/>
                <w:lang w:val="en-US"/>
              </w:rPr>
            </w:pPr>
            <w:r>
              <w:rPr>
                <w:rFonts w:eastAsia="Times New Roman"/>
                <w:b/>
                <w:bCs/>
                <w:lang w:val="en-US"/>
              </w:rPr>
              <w:t>ImplementationGuide.contact</w:t>
            </w:r>
          </w:p>
        </w:tc>
        <w:tc>
          <w:tcPr>
            <w:tcW w:w="0" w:type="auto"/>
            <w:vAlign w:val="center"/>
            <w:hideMark/>
          </w:tcPr>
          <w:p w14:paraId="5DCD0689" w14:textId="77777777" w:rsidR="00D67926" w:rsidRDefault="00D67926">
            <w:pPr>
              <w:rPr>
                <w:rFonts w:eastAsia="Times New Roman"/>
                <w:lang w:val="en-US"/>
              </w:rPr>
            </w:pPr>
          </w:p>
        </w:tc>
      </w:tr>
      <w:tr w:rsidR="00D67926" w14:paraId="6ADC4EF9" w14:textId="77777777">
        <w:trPr>
          <w:divId w:val="279191413"/>
          <w:tblCellSpacing w:w="15" w:type="dxa"/>
        </w:trPr>
        <w:tc>
          <w:tcPr>
            <w:tcW w:w="0" w:type="auto"/>
            <w:vAlign w:val="center"/>
            <w:hideMark/>
          </w:tcPr>
          <w:p w14:paraId="6B0623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86439A" w14:textId="77777777" w:rsidR="00D67926" w:rsidRDefault="008D6FB8">
            <w:pPr>
              <w:rPr>
                <w:rFonts w:eastAsia="Times New Roman"/>
                <w:lang w:val="en-US"/>
              </w:rPr>
            </w:pPr>
            <w:r>
              <w:rPr>
                <w:rFonts w:eastAsia="Times New Roman"/>
                <w:lang w:val="en-US"/>
              </w:rPr>
              <w:t>Contact details of the publisher</w:t>
            </w:r>
          </w:p>
        </w:tc>
      </w:tr>
      <w:tr w:rsidR="00D67926" w14:paraId="6072F6D8" w14:textId="77777777">
        <w:trPr>
          <w:divId w:val="279191413"/>
          <w:tblCellSpacing w:w="15" w:type="dxa"/>
        </w:trPr>
        <w:tc>
          <w:tcPr>
            <w:tcW w:w="0" w:type="auto"/>
            <w:vAlign w:val="center"/>
            <w:hideMark/>
          </w:tcPr>
          <w:p w14:paraId="20CE93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EE34F9"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6BEDD39E" w14:textId="77777777">
        <w:trPr>
          <w:divId w:val="279191413"/>
          <w:tblCellSpacing w:w="15" w:type="dxa"/>
        </w:trPr>
        <w:tc>
          <w:tcPr>
            <w:tcW w:w="0" w:type="auto"/>
            <w:vAlign w:val="center"/>
            <w:hideMark/>
          </w:tcPr>
          <w:p w14:paraId="357493C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4556AC4"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13CFFD11" w14:textId="77777777">
        <w:trPr>
          <w:divId w:val="279191413"/>
          <w:tblCellSpacing w:w="15" w:type="dxa"/>
        </w:trPr>
        <w:tc>
          <w:tcPr>
            <w:tcW w:w="0" w:type="auto"/>
            <w:vAlign w:val="center"/>
            <w:hideMark/>
          </w:tcPr>
          <w:p w14:paraId="1DDC3C40" w14:textId="77777777" w:rsidR="00D67926" w:rsidRDefault="008D6FB8">
            <w:pPr>
              <w:rPr>
                <w:rFonts w:eastAsia="Times New Roman"/>
                <w:lang w:val="en-US"/>
              </w:rPr>
            </w:pPr>
            <w:r>
              <w:rPr>
                <w:rFonts w:eastAsia="Times New Roman"/>
                <w:b/>
                <w:bCs/>
                <w:lang w:val="en-US"/>
              </w:rPr>
              <w:t>ImplementationGuide.contact.name</w:t>
            </w:r>
          </w:p>
        </w:tc>
        <w:tc>
          <w:tcPr>
            <w:tcW w:w="0" w:type="auto"/>
            <w:vAlign w:val="center"/>
            <w:hideMark/>
          </w:tcPr>
          <w:p w14:paraId="250033CD" w14:textId="77777777" w:rsidR="00D67926" w:rsidRDefault="00D67926">
            <w:pPr>
              <w:rPr>
                <w:rFonts w:eastAsia="Times New Roman"/>
                <w:lang w:val="en-US"/>
              </w:rPr>
            </w:pPr>
          </w:p>
        </w:tc>
      </w:tr>
      <w:tr w:rsidR="00D67926" w14:paraId="0E921DB9" w14:textId="77777777">
        <w:trPr>
          <w:divId w:val="279191413"/>
          <w:tblCellSpacing w:w="15" w:type="dxa"/>
        </w:trPr>
        <w:tc>
          <w:tcPr>
            <w:tcW w:w="0" w:type="auto"/>
            <w:vAlign w:val="center"/>
            <w:hideMark/>
          </w:tcPr>
          <w:p w14:paraId="2D2C34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E68BE9" w14:textId="77777777" w:rsidR="00D67926" w:rsidRDefault="008D6FB8">
            <w:pPr>
              <w:rPr>
                <w:rFonts w:eastAsia="Times New Roman"/>
                <w:lang w:val="en-US"/>
              </w:rPr>
            </w:pPr>
            <w:r>
              <w:rPr>
                <w:rFonts w:eastAsia="Times New Roman"/>
                <w:lang w:val="en-US"/>
              </w:rPr>
              <w:t>Name of a individual to contact</w:t>
            </w:r>
          </w:p>
        </w:tc>
      </w:tr>
      <w:tr w:rsidR="00D67926" w14:paraId="54B786D4" w14:textId="77777777">
        <w:trPr>
          <w:divId w:val="279191413"/>
          <w:tblCellSpacing w:w="15" w:type="dxa"/>
        </w:trPr>
        <w:tc>
          <w:tcPr>
            <w:tcW w:w="0" w:type="auto"/>
            <w:vAlign w:val="center"/>
            <w:hideMark/>
          </w:tcPr>
          <w:p w14:paraId="168AFE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619C56" w14:textId="77777777" w:rsidR="00D67926" w:rsidRDefault="008D6FB8">
            <w:pPr>
              <w:rPr>
                <w:rFonts w:eastAsia="Times New Roman"/>
                <w:lang w:val="en-US"/>
              </w:rPr>
            </w:pPr>
            <w:r>
              <w:rPr>
                <w:rFonts w:eastAsia="Times New Roman"/>
                <w:lang w:val="en-US"/>
              </w:rPr>
              <w:t>The name of an individual to contact regarding the implementation guide.</w:t>
            </w:r>
          </w:p>
        </w:tc>
      </w:tr>
      <w:tr w:rsidR="00D67926" w14:paraId="7D821181" w14:textId="77777777">
        <w:trPr>
          <w:divId w:val="279191413"/>
          <w:tblCellSpacing w:w="15" w:type="dxa"/>
        </w:trPr>
        <w:tc>
          <w:tcPr>
            <w:tcW w:w="0" w:type="auto"/>
            <w:vAlign w:val="center"/>
            <w:hideMark/>
          </w:tcPr>
          <w:p w14:paraId="1FBC48F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547C5F5"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2A34589F" w14:textId="77777777">
        <w:trPr>
          <w:divId w:val="279191413"/>
          <w:tblCellSpacing w:w="15" w:type="dxa"/>
        </w:trPr>
        <w:tc>
          <w:tcPr>
            <w:tcW w:w="0" w:type="auto"/>
            <w:vAlign w:val="center"/>
            <w:hideMark/>
          </w:tcPr>
          <w:p w14:paraId="01E68956" w14:textId="77777777" w:rsidR="00D67926" w:rsidRDefault="008D6FB8">
            <w:pPr>
              <w:rPr>
                <w:rFonts w:eastAsia="Times New Roman"/>
                <w:lang w:val="en-US"/>
              </w:rPr>
            </w:pPr>
            <w:r>
              <w:rPr>
                <w:rFonts w:eastAsia="Times New Roman"/>
                <w:b/>
                <w:bCs/>
                <w:lang w:val="en-US"/>
              </w:rPr>
              <w:t>ImplementationGuide.contact.telecom</w:t>
            </w:r>
          </w:p>
        </w:tc>
        <w:tc>
          <w:tcPr>
            <w:tcW w:w="0" w:type="auto"/>
            <w:vAlign w:val="center"/>
            <w:hideMark/>
          </w:tcPr>
          <w:p w14:paraId="042F6B4F" w14:textId="77777777" w:rsidR="00D67926" w:rsidRDefault="00D67926">
            <w:pPr>
              <w:rPr>
                <w:rFonts w:eastAsia="Times New Roman"/>
                <w:lang w:val="en-US"/>
              </w:rPr>
            </w:pPr>
          </w:p>
        </w:tc>
      </w:tr>
      <w:tr w:rsidR="00D67926" w14:paraId="3F3CBFD9" w14:textId="77777777">
        <w:trPr>
          <w:divId w:val="279191413"/>
          <w:tblCellSpacing w:w="15" w:type="dxa"/>
        </w:trPr>
        <w:tc>
          <w:tcPr>
            <w:tcW w:w="0" w:type="auto"/>
            <w:vAlign w:val="center"/>
            <w:hideMark/>
          </w:tcPr>
          <w:p w14:paraId="353888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DD0CB1" w14:textId="77777777" w:rsidR="00D67926" w:rsidRDefault="008D6FB8">
            <w:pPr>
              <w:rPr>
                <w:rFonts w:eastAsia="Times New Roman"/>
                <w:lang w:val="en-US"/>
              </w:rPr>
            </w:pPr>
            <w:r>
              <w:rPr>
                <w:rFonts w:eastAsia="Times New Roman"/>
                <w:lang w:val="en-US"/>
              </w:rPr>
              <w:t>Contact details for individual or publisher</w:t>
            </w:r>
          </w:p>
        </w:tc>
      </w:tr>
      <w:tr w:rsidR="00D67926" w14:paraId="6169BF49" w14:textId="77777777">
        <w:trPr>
          <w:divId w:val="279191413"/>
          <w:tblCellSpacing w:w="15" w:type="dxa"/>
        </w:trPr>
        <w:tc>
          <w:tcPr>
            <w:tcW w:w="0" w:type="auto"/>
            <w:vAlign w:val="center"/>
            <w:hideMark/>
          </w:tcPr>
          <w:p w14:paraId="1898CC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E5C2AA"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1108F0DD" w14:textId="77777777">
        <w:trPr>
          <w:divId w:val="279191413"/>
          <w:tblCellSpacing w:w="15" w:type="dxa"/>
        </w:trPr>
        <w:tc>
          <w:tcPr>
            <w:tcW w:w="0" w:type="auto"/>
            <w:vAlign w:val="center"/>
            <w:hideMark/>
          </w:tcPr>
          <w:p w14:paraId="30DC30F5" w14:textId="77777777" w:rsidR="00D67926" w:rsidRDefault="008D6FB8">
            <w:pPr>
              <w:rPr>
                <w:rFonts w:eastAsia="Times New Roman"/>
                <w:lang w:val="en-US"/>
              </w:rPr>
            </w:pPr>
            <w:r>
              <w:rPr>
                <w:rFonts w:eastAsia="Times New Roman"/>
                <w:b/>
                <w:bCs/>
                <w:lang w:val="en-US"/>
              </w:rPr>
              <w:t>ImplementationGuide.date</w:t>
            </w:r>
          </w:p>
        </w:tc>
        <w:tc>
          <w:tcPr>
            <w:tcW w:w="0" w:type="auto"/>
            <w:vAlign w:val="center"/>
            <w:hideMark/>
          </w:tcPr>
          <w:p w14:paraId="0A4EEDE4" w14:textId="77777777" w:rsidR="00D67926" w:rsidRDefault="00D67926">
            <w:pPr>
              <w:rPr>
                <w:rFonts w:eastAsia="Times New Roman"/>
                <w:lang w:val="en-US"/>
              </w:rPr>
            </w:pPr>
          </w:p>
        </w:tc>
      </w:tr>
      <w:tr w:rsidR="00D67926" w14:paraId="0E360EB0" w14:textId="77777777">
        <w:trPr>
          <w:divId w:val="279191413"/>
          <w:tblCellSpacing w:w="15" w:type="dxa"/>
        </w:trPr>
        <w:tc>
          <w:tcPr>
            <w:tcW w:w="0" w:type="auto"/>
            <w:vAlign w:val="center"/>
            <w:hideMark/>
          </w:tcPr>
          <w:p w14:paraId="1F0D082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FDBC85" w14:textId="77777777" w:rsidR="00D67926" w:rsidRDefault="008D6FB8">
            <w:pPr>
              <w:rPr>
                <w:rFonts w:eastAsia="Times New Roman"/>
                <w:lang w:val="en-US"/>
              </w:rPr>
            </w:pPr>
            <w:r>
              <w:rPr>
                <w:rFonts w:eastAsia="Times New Roman"/>
                <w:lang w:val="en-US"/>
              </w:rPr>
              <w:t>Date for this version of the Implementation Guide</w:t>
            </w:r>
          </w:p>
        </w:tc>
      </w:tr>
      <w:tr w:rsidR="00D67926" w14:paraId="69300194" w14:textId="77777777">
        <w:trPr>
          <w:divId w:val="279191413"/>
          <w:tblCellSpacing w:w="15" w:type="dxa"/>
        </w:trPr>
        <w:tc>
          <w:tcPr>
            <w:tcW w:w="0" w:type="auto"/>
            <w:vAlign w:val="center"/>
            <w:hideMark/>
          </w:tcPr>
          <w:p w14:paraId="4ADE3D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EFB643" w14:textId="77777777" w:rsidR="00D67926" w:rsidRDefault="008D6FB8">
            <w:pPr>
              <w:rPr>
                <w:rFonts w:eastAsia="Times New Roman"/>
                <w:lang w:val="en-US"/>
              </w:rPr>
            </w:pPr>
            <w:r>
              <w:rPr>
                <w:rFonts w:eastAsia="Times New Roman"/>
                <w:lang w:val="en-US"/>
              </w:rPr>
              <w:t>The date that this version of the Implementation Guide was published. The date must change when the business version changes, if it does, and it must change if the status code changes. in addition, it should change when the substan</w:t>
            </w:r>
            <w:del w:id="132" w:author="Cary Ussery" w:date="2015-09-11T16:42:00Z">
              <w:r w:rsidDel="00D91FD1">
                <w:rPr>
                  <w:rFonts w:eastAsia="Times New Roman"/>
                  <w:lang w:val="en-US"/>
                </w:rPr>
                <w:delText>tia</w:delText>
              </w:r>
            </w:del>
            <w:r>
              <w:rPr>
                <w:rFonts w:eastAsia="Times New Roman"/>
                <w:lang w:val="en-US"/>
              </w:rPr>
              <w:t xml:space="preserve">tive content of the implementation guide changes. </w:t>
            </w:r>
          </w:p>
        </w:tc>
      </w:tr>
      <w:tr w:rsidR="00D67926" w14:paraId="3F58B4F4" w14:textId="77777777">
        <w:trPr>
          <w:divId w:val="279191413"/>
          <w:tblCellSpacing w:w="15" w:type="dxa"/>
        </w:trPr>
        <w:tc>
          <w:tcPr>
            <w:tcW w:w="0" w:type="auto"/>
            <w:vAlign w:val="center"/>
            <w:hideMark/>
          </w:tcPr>
          <w:p w14:paraId="71B971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240E9DD"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561B5798" w14:textId="77777777">
        <w:trPr>
          <w:divId w:val="279191413"/>
          <w:tblCellSpacing w:w="15" w:type="dxa"/>
        </w:trPr>
        <w:tc>
          <w:tcPr>
            <w:tcW w:w="0" w:type="auto"/>
            <w:vAlign w:val="center"/>
            <w:hideMark/>
          </w:tcPr>
          <w:p w14:paraId="4922BD3F" w14:textId="77777777" w:rsidR="00D67926" w:rsidRDefault="008D6FB8">
            <w:pPr>
              <w:rPr>
                <w:rFonts w:eastAsia="Times New Roman"/>
                <w:lang w:val="en-US"/>
              </w:rPr>
            </w:pPr>
            <w:r>
              <w:rPr>
                <w:rFonts w:eastAsia="Times New Roman"/>
                <w:b/>
                <w:bCs/>
                <w:lang w:val="en-US"/>
              </w:rPr>
              <w:t>ImplementationGuide.description</w:t>
            </w:r>
          </w:p>
        </w:tc>
        <w:tc>
          <w:tcPr>
            <w:tcW w:w="0" w:type="auto"/>
            <w:vAlign w:val="center"/>
            <w:hideMark/>
          </w:tcPr>
          <w:p w14:paraId="54C2F419" w14:textId="77777777" w:rsidR="00D67926" w:rsidRDefault="00D67926">
            <w:pPr>
              <w:rPr>
                <w:rFonts w:eastAsia="Times New Roman"/>
                <w:lang w:val="en-US"/>
              </w:rPr>
            </w:pPr>
          </w:p>
        </w:tc>
      </w:tr>
      <w:tr w:rsidR="00D67926" w14:paraId="28F15479" w14:textId="77777777">
        <w:trPr>
          <w:divId w:val="279191413"/>
          <w:tblCellSpacing w:w="15" w:type="dxa"/>
        </w:trPr>
        <w:tc>
          <w:tcPr>
            <w:tcW w:w="0" w:type="auto"/>
            <w:vAlign w:val="center"/>
            <w:hideMark/>
          </w:tcPr>
          <w:p w14:paraId="71FC4D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30DF3E" w14:textId="77777777" w:rsidR="00D67926" w:rsidRDefault="008D6FB8">
            <w:pPr>
              <w:rPr>
                <w:rFonts w:eastAsia="Times New Roman"/>
                <w:lang w:val="en-US"/>
              </w:rPr>
            </w:pPr>
            <w:r>
              <w:rPr>
                <w:rFonts w:eastAsia="Times New Roman"/>
                <w:lang w:val="en-US"/>
              </w:rPr>
              <w:t>Natural language description of the Implementation Guide</w:t>
            </w:r>
          </w:p>
        </w:tc>
      </w:tr>
      <w:tr w:rsidR="00D67926" w14:paraId="0705AC60" w14:textId="77777777">
        <w:trPr>
          <w:divId w:val="279191413"/>
          <w:tblCellSpacing w:w="15" w:type="dxa"/>
        </w:trPr>
        <w:tc>
          <w:tcPr>
            <w:tcW w:w="0" w:type="auto"/>
            <w:vAlign w:val="center"/>
            <w:hideMark/>
          </w:tcPr>
          <w:p w14:paraId="4D425E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36FFF2" w14:textId="77777777" w:rsidR="00D67926" w:rsidRDefault="008D6FB8">
            <w:pPr>
              <w:rPr>
                <w:rFonts w:eastAsia="Times New Roman"/>
                <w:lang w:val="en-US"/>
              </w:rPr>
            </w:pPr>
            <w:r>
              <w:rPr>
                <w:rFonts w:eastAsia="Times New Roman"/>
                <w:lang w:val="en-US"/>
              </w:rPr>
              <w:t>A free text natural language description of the Implementation Guide and its use.</w:t>
            </w:r>
          </w:p>
        </w:tc>
      </w:tr>
      <w:tr w:rsidR="00D67926" w14:paraId="61DE904A" w14:textId="77777777">
        <w:trPr>
          <w:divId w:val="279191413"/>
          <w:tblCellSpacing w:w="15" w:type="dxa"/>
        </w:trPr>
        <w:tc>
          <w:tcPr>
            <w:tcW w:w="0" w:type="auto"/>
            <w:vAlign w:val="center"/>
            <w:hideMark/>
          </w:tcPr>
          <w:p w14:paraId="7FB2A0F5"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2D5DF27" w14:textId="77777777" w:rsidR="00D67926" w:rsidRDefault="008D6FB8">
            <w:pPr>
              <w:rPr>
                <w:rFonts w:eastAsia="Times New Roman"/>
                <w:lang w:val="en-US"/>
              </w:rPr>
            </w:pPr>
            <w:r>
              <w:rPr>
                <w:rFonts w:eastAsia="Times New Roman"/>
                <w:lang w:val="en-US"/>
              </w:rPr>
              <w:t xml:space="preserve">This field can be used for things such as why the Implementation Guide was written, comments about misuse, instructions for clinical use and interpretation, literature references, examples from the paper world, etc. It is *not* a rendering of the Implementation Guide as conveyed in Implementation Guide.text. This item SHOULD be populated unless the information is available from context. </w:t>
            </w:r>
          </w:p>
        </w:tc>
      </w:tr>
      <w:tr w:rsidR="00D67926" w14:paraId="38F74995" w14:textId="77777777">
        <w:trPr>
          <w:divId w:val="279191413"/>
          <w:tblCellSpacing w:w="15" w:type="dxa"/>
        </w:trPr>
        <w:tc>
          <w:tcPr>
            <w:tcW w:w="0" w:type="auto"/>
            <w:vAlign w:val="center"/>
            <w:hideMark/>
          </w:tcPr>
          <w:p w14:paraId="32525EC6" w14:textId="77777777" w:rsidR="00D67926" w:rsidRDefault="008D6FB8">
            <w:pPr>
              <w:rPr>
                <w:rFonts w:eastAsia="Times New Roman"/>
                <w:lang w:val="en-US"/>
              </w:rPr>
            </w:pPr>
            <w:r>
              <w:rPr>
                <w:rFonts w:eastAsia="Times New Roman"/>
                <w:b/>
                <w:bCs/>
                <w:lang w:val="en-US"/>
              </w:rPr>
              <w:t>ImplementationGuide.useContext</w:t>
            </w:r>
          </w:p>
        </w:tc>
        <w:tc>
          <w:tcPr>
            <w:tcW w:w="0" w:type="auto"/>
            <w:vAlign w:val="center"/>
            <w:hideMark/>
          </w:tcPr>
          <w:p w14:paraId="1D0A8E06" w14:textId="77777777" w:rsidR="00D67926" w:rsidRDefault="00D67926">
            <w:pPr>
              <w:rPr>
                <w:rFonts w:eastAsia="Times New Roman"/>
                <w:lang w:val="en-US"/>
              </w:rPr>
            </w:pPr>
          </w:p>
        </w:tc>
      </w:tr>
      <w:tr w:rsidR="00D67926" w14:paraId="2CD8D00B" w14:textId="77777777">
        <w:trPr>
          <w:divId w:val="279191413"/>
          <w:tblCellSpacing w:w="15" w:type="dxa"/>
        </w:trPr>
        <w:tc>
          <w:tcPr>
            <w:tcW w:w="0" w:type="auto"/>
            <w:vAlign w:val="center"/>
            <w:hideMark/>
          </w:tcPr>
          <w:p w14:paraId="01CEA4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9B1DF2" w14:textId="77777777" w:rsidR="00D67926" w:rsidRDefault="008D6FB8">
            <w:pPr>
              <w:rPr>
                <w:rFonts w:eastAsia="Times New Roman"/>
                <w:lang w:val="en-US"/>
              </w:rPr>
            </w:pPr>
            <w:r>
              <w:rPr>
                <w:rFonts w:eastAsia="Times New Roman"/>
                <w:lang w:val="en-US"/>
              </w:rPr>
              <w:t>The implementation guide is intended to support these contexts</w:t>
            </w:r>
          </w:p>
        </w:tc>
      </w:tr>
      <w:tr w:rsidR="00D67926" w14:paraId="3BBA4B6B" w14:textId="77777777">
        <w:trPr>
          <w:divId w:val="279191413"/>
          <w:tblCellSpacing w:w="15" w:type="dxa"/>
        </w:trPr>
        <w:tc>
          <w:tcPr>
            <w:tcW w:w="0" w:type="auto"/>
            <w:vAlign w:val="center"/>
            <w:hideMark/>
          </w:tcPr>
          <w:p w14:paraId="14B1FB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0E3956" w14:textId="77777777" w:rsidR="00D67926" w:rsidRDefault="008D6FB8">
            <w:pPr>
              <w:rPr>
                <w:rFonts w:eastAsia="Times New Roman"/>
                <w:lang w:val="en-US"/>
              </w:rPr>
            </w:pPr>
            <w:r>
              <w:rPr>
                <w:rFonts w:eastAsia="Times New Roman"/>
                <w:lang w:val="en-US"/>
              </w:rPr>
              <w:t>The content was developed with a focus and intent of supporting the contexts that are listed. These terms may be used to assist with indexing and searching of implementation guides. The most common use of this element is to represent the country / jurisdic</w:t>
            </w:r>
            <w:del w:id="133" w:author="Cary Ussery" w:date="2015-09-11T16:42:00Z">
              <w:r w:rsidDel="00D91FD1">
                <w:rPr>
                  <w:rFonts w:eastAsia="Times New Roman"/>
                  <w:lang w:val="en-US"/>
                </w:rPr>
                <w:delText>a</w:delText>
              </w:r>
            </w:del>
            <w:r>
              <w:rPr>
                <w:rFonts w:eastAsia="Times New Roman"/>
                <w:lang w:val="en-US"/>
              </w:rPr>
              <w:t xml:space="preserve">tion for which this implementation guide was defined. </w:t>
            </w:r>
          </w:p>
        </w:tc>
      </w:tr>
      <w:tr w:rsidR="00D67926" w14:paraId="076F3576" w14:textId="77777777">
        <w:trPr>
          <w:divId w:val="279191413"/>
          <w:tblCellSpacing w:w="15" w:type="dxa"/>
        </w:trPr>
        <w:tc>
          <w:tcPr>
            <w:tcW w:w="0" w:type="auto"/>
            <w:vAlign w:val="center"/>
            <w:hideMark/>
          </w:tcPr>
          <w:p w14:paraId="74EC240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2F30C8" w14:textId="77777777" w:rsidR="00D67926" w:rsidRDefault="008D6FB8">
            <w:pPr>
              <w:rPr>
                <w:rFonts w:eastAsia="Times New Roman"/>
                <w:lang w:val="en-US"/>
              </w:rPr>
            </w:pPr>
            <w:r>
              <w:rPr>
                <w:rFonts w:eastAsia="Times New Roman"/>
                <w:lang w:val="en-US"/>
              </w:rPr>
              <w:t>Assist in searching for appropriate implementation guide.</w:t>
            </w:r>
          </w:p>
        </w:tc>
      </w:tr>
      <w:tr w:rsidR="00D67926" w14:paraId="6C1B3CCC" w14:textId="77777777">
        <w:trPr>
          <w:divId w:val="279191413"/>
          <w:tblCellSpacing w:w="15" w:type="dxa"/>
        </w:trPr>
        <w:tc>
          <w:tcPr>
            <w:tcW w:w="0" w:type="auto"/>
            <w:vAlign w:val="center"/>
            <w:hideMark/>
          </w:tcPr>
          <w:p w14:paraId="5062AA5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2C8C9C"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4027CF80" w14:textId="77777777">
        <w:trPr>
          <w:divId w:val="279191413"/>
          <w:tblCellSpacing w:w="15" w:type="dxa"/>
        </w:trPr>
        <w:tc>
          <w:tcPr>
            <w:tcW w:w="0" w:type="auto"/>
            <w:vAlign w:val="center"/>
            <w:hideMark/>
          </w:tcPr>
          <w:p w14:paraId="6BF84F53" w14:textId="77777777" w:rsidR="00D67926" w:rsidRDefault="008D6FB8">
            <w:pPr>
              <w:rPr>
                <w:rFonts w:eastAsia="Times New Roman"/>
                <w:lang w:val="en-US"/>
              </w:rPr>
            </w:pPr>
            <w:r>
              <w:rPr>
                <w:rFonts w:eastAsia="Times New Roman"/>
                <w:b/>
                <w:bCs/>
                <w:lang w:val="en-US"/>
              </w:rPr>
              <w:t>ImplementationGuide.copyright</w:t>
            </w:r>
          </w:p>
        </w:tc>
        <w:tc>
          <w:tcPr>
            <w:tcW w:w="0" w:type="auto"/>
            <w:vAlign w:val="center"/>
            <w:hideMark/>
          </w:tcPr>
          <w:p w14:paraId="30080EAD" w14:textId="77777777" w:rsidR="00D67926" w:rsidRDefault="00D67926">
            <w:pPr>
              <w:rPr>
                <w:rFonts w:eastAsia="Times New Roman"/>
                <w:lang w:val="en-US"/>
              </w:rPr>
            </w:pPr>
          </w:p>
        </w:tc>
      </w:tr>
      <w:tr w:rsidR="00D67926" w14:paraId="1BF6E75A" w14:textId="77777777">
        <w:trPr>
          <w:divId w:val="279191413"/>
          <w:tblCellSpacing w:w="15" w:type="dxa"/>
        </w:trPr>
        <w:tc>
          <w:tcPr>
            <w:tcW w:w="0" w:type="auto"/>
            <w:vAlign w:val="center"/>
            <w:hideMark/>
          </w:tcPr>
          <w:p w14:paraId="525034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F5F64D" w14:textId="77777777" w:rsidR="00D67926" w:rsidRDefault="008D6FB8">
            <w:pPr>
              <w:rPr>
                <w:rFonts w:eastAsia="Times New Roman"/>
                <w:lang w:val="en-US"/>
              </w:rPr>
            </w:pPr>
            <w:r>
              <w:rPr>
                <w:rFonts w:eastAsia="Times New Roman"/>
                <w:lang w:val="en-US"/>
              </w:rPr>
              <w:t>Use and/or Publishing restrictions</w:t>
            </w:r>
          </w:p>
        </w:tc>
      </w:tr>
      <w:tr w:rsidR="00D67926" w14:paraId="1C327A40" w14:textId="77777777">
        <w:trPr>
          <w:divId w:val="279191413"/>
          <w:tblCellSpacing w:w="15" w:type="dxa"/>
        </w:trPr>
        <w:tc>
          <w:tcPr>
            <w:tcW w:w="0" w:type="auto"/>
            <w:vAlign w:val="center"/>
            <w:hideMark/>
          </w:tcPr>
          <w:p w14:paraId="6A1639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A68468" w14:textId="77777777" w:rsidR="00D67926" w:rsidRDefault="008D6FB8">
            <w:pPr>
              <w:rPr>
                <w:rFonts w:eastAsia="Times New Roman"/>
                <w:lang w:val="en-US"/>
              </w:rPr>
            </w:pPr>
            <w:r>
              <w:rPr>
                <w:rFonts w:eastAsia="Times New Roman"/>
                <w:lang w:val="en-US"/>
              </w:rPr>
              <w:t xml:space="preserve">A copyright statement relating to the implementation guide and/or its contents. Copyright statements are generally legal restrictions on the use and publishing of the details of the constraints and mappings. </w:t>
            </w:r>
          </w:p>
        </w:tc>
      </w:tr>
      <w:tr w:rsidR="00D67926" w14:paraId="23576CD5" w14:textId="77777777">
        <w:trPr>
          <w:divId w:val="279191413"/>
          <w:tblCellSpacing w:w="15" w:type="dxa"/>
        </w:trPr>
        <w:tc>
          <w:tcPr>
            <w:tcW w:w="0" w:type="auto"/>
            <w:vAlign w:val="center"/>
            <w:hideMark/>
          </w:tcPr>
          <w:p w14:paraId="5788B57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2A5F291" w14:textId="77777777" w:rsidR="00D67926" w:rsidRDefault="008D6FB8">
            <w:pPr>
              <w:rPr>
                <w:rFonts w:eastAsia="Times New Roman"/>
                <w:lang w:val="en-US"/>
              </w:rPr>
            </w:pPr>
            <w:r>
              <w:rPr>
                <w:rFonts w:eastAsia="Times New Roman"/>
                <w:lang w:val="en-US"/>
              </w:rPr>
              <w:t>License</w:t>
            </w:r>
          </w:p>
        </w:tc>
      </w:tr>
      <w:tr w:rsidR="00D67926" w14:paraId="4E2BE466" w14:textId="77777777">
        <w:trPr>
          <w:divId w:val="279191413"/>
          <w:tblCellSpacing w:w="15" w:type="dxa"/>
        </w:trPr>
        <w:tc>
          <w:tcPr>
            <w:tcW w:w="0" w:type="auto"/>
            <w:vAlign w:val="center"/>
            <w:hideMark/>
          </w:tcPr>
          <w:p w14:paraId="6BF6FE2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D80B851" w14:textId="77777777" w:rsidR="00D67926" w:rsidRDefault="008D6FB8">
            <w:pPr>
              <w:rPr>
                <w:rFonts w:eastAsia="Times New Roman"/>
                <w:lang w:val="en-US"/>
              </w:rPr>
            </w:pPr>
            <w:r>
              <w:rPr>
                <w:rFonts w:eastAsia="Times New Roman"/>
                <w:lang w:val="en-US"/>
              </w:rPr>
              <w:t>Restrictions</w:t>
            </w:r>
          </w:p>
        </w:tc>
      </w:tr>
      <w:tr w:rsidR="00D67926" w14:paraId="1B2F38C8" w14:textId="77777777">
        <w:trPr>
          <w:divId w:val="279191413"/>
          <w:tblCellSpacing w:w="15" w:type="dxa"/>
        </w:trPr>
        <w:tc>
          <w:tcPr>
            <w:tcW w:w="0" w:type="auto"/>
            <w:vAlign w:val="center"/>
            <w:hideMark/>
          </w:tcPr>
          <w:p w14:paraId="04E60954" w14:textId="77777777" w:rsidR="00D67926" w:rsidRDefault="008D6FB8">
            <w:pPr>
              <w:rPr>
                <w:rFonts w:eastAsia="Times New Roman"/>
                <w:lang w:val="en-US"/>
              </w:rPr>
            </w:pPr>
            <w:r>
              <w:rPr>
                <w:rFonts w:eastAsia="Times New Roman"/>
                <w:b/>
                <w:bCs/>
                <w:lang w:val="en-US"/>
              </w:rPr>
              <w:t>ImplementationGuide.fhirVersion</w:t>
            </w:r>
          </w:p>
        </w:tc>
        <w:tc>
          <w:tcPr>
            <w:tcW w:w="0" w:type="auto"/>
            <w:vAlign w:val="center"/>
            <w:hideMark/>
          </w:tcPr>
          <w:p w14:paraId="0800A10E" w14:textId="77777777" w:rsidR="00D67926" w:rsidRDefault="00D67926">
            <w:pPr>
              <w:rPr>
                <w:rFonts w:eastAsia="Times New Roman"/>
                <w:lang w:val="en-US"/>
              </w:rPr>
            </w:pPr>
          </w:p>
        </w:tc>
      </w:tr>
      <w:tr w:rsidR="00D67926" w14:paraId="4E7BFE11" w14:textId="77777777">
        <w:trPr>
          <w:divId w:val="279191413"/>
          <w:tblCellSpacing w:w="15" w:type="dxa"/>
        </w:trPr>
        <w:tc>
          <w:tcPr>
            <w:tcW w:w="0" w:type="auto"/>
            <w:vAlign w:val="center"/>
            <w:hideMark/>
          </w:tcPr>
          <w:p w14:paraId="7DA207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17F76D" w14:textId="77777777" w:rsidR="00D67926" w:rsidRDefault="008D6FB8">
            <w:pPr>
              <w:rPr>
                <w:rFonts w:eastAsia="Times New Roman"/>
                <w:lang w:val="en-US"/>
              </w:rPr>
            </w:pPr>
            <w:r>
              <w:rPr>
                <w:rFonts w:eastAsia="Times New Roman"/>
                <w:lang w:val="en-US"/>
              </w:rPr>
              <w:t>FHIR Version this Implementation Guide targets</w:t>
            </w:r>
          </w:p>
        </w:tc>
      </w:tr>
      <w:tr w:rsidR="00D67926" w14:paraId="082A64EB" w14:textId="77777777">
        <w:trPr>
          <w:divId w:val="279191413"/>
          <w:tblCellSpacing w:w="15" w:type="dxa"/>
        </w:trPr>
        <w:tc>
          <w:tcPr>
            <w:tcW w:w="0" w:type="auto"/>
            <w:vAlign w:val="center"/>
            <w:hideMark/>
          </w:tcPr>
          <w:p w14:paraId="05CEBA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D4AE2A" w14:textId="77777777" w:rsidR="00D67926" w:rsidRDefault="008D6FB8">
            <w:pPr>
              <w:rPr>
                <w:rFonts w:eastAsia="Times New Roman"/>
                <w:lang w:val="en-US"/>
              </w:rPr>
            </w:pPr>
            <w:r>
              <w:rPr>
                <w:rFonts w:eastAsia="Times New Roman"/>
                <w:lang w:val="en-US"/>
              </w:rPr>
              <w:t xml:space="preserve">The version of the FHIR specification on which this ImplementationGuide is based - this is the formal version of the </w:t>
            </w:r>
            <w:r>
              <w:rPr>
                <w:rFonts w:eastAsia="Times New Roman"/>
                <w:lang w:val="en-US"/>
              </w:rPr>
              <w:lastRenderedPageBreak/>
              <w:t>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14:paraId="07D495A8" w14:textId="77777777">
        <w:trPr>
          <w:divId w:val="279191413"/>
          <w:tblCellSpacing w:w="15" w:type="dxa"/>
        </w:trPr>
        <w:tc>
          <w:tcPr>
            <w:tcW w:w="0" w:type="auto"/>
            <w:vAlign w:val="center"/>
            <w:hideMark/>
          </w:tcPr>
          <w:p w14:paraId="5D6E2ED0"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706B82D" w14:textId="6DF6CAF0" w:rsidR="00D67926" w:rsidRDefault="008D6FB8">
            <w:pPr>
              <w:rPr>
                <w:rFonts w:eastAsia="Times New Roman"/>
                <w:lang w:val="en-US"/>
              </w:rPr>
            </w:pPr>
            <w:r>
              <w:rPr>
                <w:rFonts w:eastAsia="Times New Roman"/>
                <w:lang w:val="en-US"/>
              </w:rPr>
              <w:t>A</w:t>
            </w:r>
            <w:ins w:id="134" w:author="Cary Ussery" w:date="2015-09-11T16:43:00Z">
              <w:r w:rsidR="00D91FD1">
                <w:rPr>
                  <w:rFonts w:eastAsia="Times New Roman"/>
                  <w:lang w:val="en-US"/>
                </w:rPr>
                <w:t>n</w:t>
              </w:r>
            </w:ins>
            <w:r>
              <w:rPr>
                <w:rFonts w:eastAsia="Times New Roman"/>
                <w:lang w:val="en-US"/>
              </w:rPr>
              <w:t xml:space="preserve"> Implementation Guide should specify the target it applies to, as ImplementationGuides are rarely valid across multiple versions of FHIR. </w:t>
            </w:r>
          </w:p>
        </w:tc>
      </w:tr>
      <w:tr w:rsidR="00D67926" w14:paraId="1D9591ED" w14:textId="77777777">
        <w:trPr>
          <w:divId w:val="279191413"/>
          <w:tblCellSpacing w:w="15" w:type="dxa"/>
        </w:trPr>
        <w:tc>
          <w:tcPr>
            <w:tcW w:w="0" w:type="auto"/>
            <w:vAlign w:val="center"/>
            <w:hideMark/>
          </w:tcPr>
          <w:p w14:paraId="017DF273" w14:textId="77777777" w:rsidR="00D67926" w:rsidRDefault="008D6FB8">
            <w:pPr>
              <w:rPr>
                <w:rFonts w:eastAsia="Times New Roman"/>
                <w:lang w:val="en-US"/>
              </w:rPr>
            </w:pPr>
            <w:r>
              <w:rPr>
                <w:rFonts w:eastAsia="Times New Roman"/>
                <w:b/>
                <w:bCs/>
                <w:lang w:val="en-US"/>
              </w:rPr>
              <w:t>ImplementationGuide.dependency</w:t>
            </w:r>
          </w:p>
        </w:tc>
        <w:tc>
          <w:tcPr>
            <w:tcW w:w="0" w:type="auto"/>
            <w:vAlign w:val="center"/>
            <w:hideMark/>
          </w:tcPr>
          <w:p w14:paraId="57CAE3E4" w14:textId="77777777" w:rsidR="00D67926" w:rsidRDefault="00D67926">
            <w:pPr>
              <w:rPr>
                <w:rFonts w:eastAsia="Times New Roman"/>
                <w:lang w:val="en-US"/>
              </w:rPr>
            </w:pPr>
          </w:p>
        </w:tc>
      </w:tr>
      <w:tr w:rsidR="00D67926" w14:paraId="6045936E" w14:textId="77777777">
        <w:trPr>
          <w:divId w:val="279191413"/>
          <w:tblCellSpacing w:w="15" w:type="dxa"/>
        </w:trPr>
        <w:tc>
          <w:tcPr>
            <w:tcW w:w="0" w:type="auto"/>
            <w:vAlign w:val="center"/>
            <w:hideMark/>
          </w:tcPr>
          <w:p w14:paraId="0E0BE5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7D8ADF" w14:textId="77777777" w:rsidR="00D67926" w:rsidRDefault="008D6FB8">
            <w:pPr>
              <w:rPr>
                <w:rFonts w:eastAsia="Times New Roman"/>
                <w:lang w:val="en-US"/>
              </w:rPr>
            </w:pPr>
            <w:r>
              <w:rPr>
                <w:rFonts w:eastAsia="Times New Roman"/>
                <w:lang w:val="en-US"/>
              </w:rPr>
              <w:t>Another Implementation guide this depends on</w:t>
            </w:r>
          </w:p>
        </w:tc>
      </w:tr>
      <w:tr w:rsidR="00D67926" w14:paraId="747BCA48" w14:textId="77777777">
        <w:trPr>
          <w:divId w:val="279191413"/>
          <w:tblCellSpacing w:w="15" w:type="dxa"/>
        </w:trPr>
        <w:tc>
          <w:tcPr>
            <w:tcW w:w="0" w:type="auto"/>
            <w:vAlign w:val="center"/>
            <w:hideMark/>
          </w:tcPr>
          <w:p w14:paraId="6835DE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951CB9" w14:textId="7EEF34A9" w:rsidR="00D67926" w:rsidRDefault="008D6FB8">
            <w:pPr>
              <w:rPr>
                <w:rFonts w:eastAsia="Times New Roman"/>
                <w:lang w:val="en-US"/>
              </w:rPr>
            </w:pPr>
            <w:r>
              <w:rPr>
                <w:rFonts w:eastAsia="Times New Roman"/>
                <w:lang w:val="en-US"/>
              </w:rPr>
              <w:t>Another implementation guide that this implementation depends on. Typically, an implementation guide uses value sets, profiles</w:t>
            </w:r>
            <w:ins w:id="135" w:author="Cary Ussery" w:date="2015-09-11T16:43:00Z">
              <w:r w:rsidR="00D91FD1">
                <w:rPr>
                  <w:rFonts w:eastAsia="Times New Roman"/>
                  <w:lang w:val="en-US"/>
                </w:rPr>
                <w:t>,</w:t>
              </w:r>
            </w:ins>
            <w:r>
              <w:rPr>
                <w:rFonts w:eastAsia="Times New Roman"/>
                <w:lang w:val="en-US"/>
              </w:rPr>
              <w:t xml:space="preserve"> etc</w:t>
            </w:r>
            <w:ins w:id="136" w:author="Cary Ussery" w:date="2015-09-11T16:43:00Z">
              <w:r w:rsidR="00D91FD1">
                <w:rPr>
                  <w:rFonts w:eastAsia="Times New Roman"/>
                  <w:lang w:val="en-US"/>
                </w:rPr>
                <w:t>.</w:t>
              </w:r>
            </w:ins>
            <w:r>
              <w:rPr>
                <w:rFonts w:eastAsia="Times New Roman"/>
                <w:lang w:val="en-US"/>
              </w:rPr>
              <w:t xml:space="preserve"> defined in other implementation guides. </w:t>
            </w:r>
          </w:p>
        </w:tc>
      </w:tr>
      <w:tr w:rsidR="00D67926" w14:paraId="2DBD9F03" w14:textId="77777777">
        <w:trPr>
          <w:divId w:val="279191413"/>
          <w:tblCellSpacing w:w="15" w:type="dxa"/>
        </w:trPr>
        <w:tc>
          <w:tcPr>
            <w:tcW w:w="0" w:type="auto"/>
            <w:vAlign w:val="center"/>
            <w:hideMark/>
          </w:tcPr>
          <w:p w14:paraId="4C0C2DB5" w14:textId="77777777" w:rsidR="00D67926" w:rsidRDefault="008D6FB8">
            <w:pPr>
              <w:rPr>
                <w:rFonts w:eastAsia="Times New Roman"/>
                <w:lang w:val="en-US"/>
              </w:rPr>
            </w:pPr>
            <w:r>
              <w:rPr>
                <w:rFonts w:eastAsia="Times New Roman"/>
                <w:b/>
                <w:bCs/>
                <w:lang w:val="en-US"/>
              </w:rPr>
              <w:t>ImplementationGuide.dependency.type</w:t>
            </w:r>
          </w:p>
        </w:tc>
        <w:tc>
          <w:tcPr>
            <w:tcW w:w="0" w:type="auto"/>
            <w:vAlign w:val="center"/>
            <w:hideMark/>
          </w:tcPr>
          <w:p w14:paraId="0A4254D8" w14:textId="77777777" w:rsidR="00D67926" w:rsidRDefault="00D67926">
            <w:pPr>
              <w:rPr>
                <w:rFonts w:eastAsia="Times New Roman"/>
                <w:lang w:val="en-US"/>
              </w:rPr>
            </w:pPr>
          </w:p>
        </w:tc>
      </w:tr>
      <w:tr w:rsidR="00D67926" w14:paraId="558E21DC" w14:textId="77777777">
        <w:trPr>
          <w:divId w:val="279191413"/>
          <w:tblCellSpacing w:w="15" w:type="dxa"/>
        </w:trPr>
        <w:tc>
          <w:tcPr>
            <w:tcW w:w="0" w:type="auto"/>
            <w:vAlign w:val="center"/>
            <w:hideMark/>
          </w:tcPr>
          <w:p w14:paraId="5E8A06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38FEA6" w14:textId="77777777" w:rsidR="00D67926" w:rsidRDefault="008D6FB8">
            <w:pPr>
              <w:rPr>
                <w:rFonts w:eastAsia="Times New Roman"/>
                <w:lang w:val="en-US"/>
              </w:rPr>
            </w:pPr>
            <w:r>
              <w:rPr>
                <w:rFonts w:eastAsia="Times New Roman"/>
                <w:lang w:val="en-US"/>
              </w:rPr>
              <w:t>How the dependency is represented when the guide is published.</w:t>
            </w:r>
          </w:p>
        </w:tc>
      </w:tr>
      <w:tr w:rsidR="00D67926" w14:paraId="06FA8976" w14:textId="77777777">
        <w:trPr>
          <w:divId w:val="279191413"/>
          <w:tblCellSpacing w:w="15" w:type="dxa"/>
        </w:trPr>
        <w:tc>
          <w:tcPr>
            <w:tcW w:w="0" w:type="auto"/>
            <w:vAlign w:val="center"/>
            <w:hideMark/>
          </w:tcPr>
          <w:p w14:paraId="48B5E2F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4D1FD99" w14:textId="77777777" w:rsidR="00D67926" w:rsidRDefault="008D6FB8">
            <w:pPr>
              <w:rPr>
                <w:rFonts w:eastAsia="Times New Roman"/>
                <w:lang w:val="en-US"/>
              </w:rPr>
            </w:pPr>
            <w:r>
              <w:rPr>
                <w:rFonts w:eastAsia="Times New Roman"/>
                <w:lang w:val="en-US"/>
              </w:rPr>
              <w:t>For information about processing included guides, see [Including Guides]{implementationguide.html#include}.</w:t>
            </w:r>
          </w:p>
        </w:tc>
      </w:tr>
      <w:tr w:rsidR="00D67926" w14:paraId="18E82446" w14:textId="77777777">
        <w:trPr>
          <w:divId w:val="279191413"/>
          <w:tblCellSpacing w:w="15" w:type="dxa"/>
        </w:trPr>
        <w:tc>
          <w:tcPr>
            <w:tcW w:w="0" w:type="auto"/>
            <w:vAlign w:val="center"/>
            <w:hideMark/>
          </w:tcPr>
          <w:p w14:paraId="5478342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75B687" w14:textId="77777777" w:rsidR="00D67926" w:rsidRDefault="008D6FB8">
            <w:pPr>
              <w:rPr>
                <w:rFonts w:eastAsia="Times New Roman"/>
                <w:lang w:val="en-US"/>
              </w:rPr>
            </w:pPr>
            <w:r>
              <w:rPr>
                <w:rFonts w:eastAsia="Times New Roman"/>
                <w:lang w:val="en-US"/>
              </w:rPr>
              <w:t>How a dependency is represented when the guide is published</w:t>
            </w:r>
          </w:p>
        </w:tc>
      </w:tr>
      <w:tr w:rsidR="00D67926" w14:paraId="3F9BB27A" w14:textId="77777777">
        <w:trPr>
          <w:divId w:val="279191413"/>
          <w:tblCellSpacing w:w="15" w:type="dxa"/>
        </w:trPr>
        <w:tc>
          <w:tcPr>
            <w:tcW w:w="0" w:type="auto"/>
            <w:vAlign w:val="center"/>
            <w:hideMark/>
          </w:tcPr>
          <w:p w14:paraId="1CC452FF" w14:textId="77777777" w:rsidR="00D67926" w:rsidRDefault="008D6FB8">
            <w:pPr>
              <w:rPr>
                <w:rFonts w:eastAsia="Times New Roman"/>
                <w:lang w:val="en-US"/>
              </w:rPr>
            </w:pPr>
            <w:r>
              <w:rPr>
                <w:rFonts w:eastAsia="Times New Roman"/>
                <w:b/>
                <w:bCs/>
                <w:lang w:val="en-US"/>
              </w:rPr>
              <w:t>ImplementationGuide.dependency.uri</w:t>
            </w:r>
          </w:p>
        </w:tc>
        <w:tc>
          <w:tcPr>
            <w:tcW w:w="0" w:type="auto"/>
            <w:vAlign w:val="center"/>
            <w:hideMark/>
          </w:tcPr>
          <w:p w14:paraId="32B0B1A4" w14:textId="77777777" w:rsidR="00D67926" w:rsidRDefault="00D67926">
            <w:pPr>
              <w:rPr>
                <w:rFonts w:eastAsia="Times New Roman"/>
                <w:lang w:val="en-US"/>
              </w:rPr>
            </w:pPr>
          </w:p>
        </w:tc>
      </w:tr>
      <w:tr w:rsidR="00D67926" w14:paraId="0A734233" w14:textId="77777777">
        <w:trPr>
          <w:divId w:val="279191413"/>
          <w:tblCellSpacing w:w="15" w:type="dxa"/>
        </w:trPr>
        <w:tc>
          <w:tcPr>
            <w:tcW w:w="0" w:type="auto"/>
            <w:vAlign w:val="center"/>
            <w:hideMark/>
          </w:tcPr>
          <w:p w14:paraId="531ABA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68117A" w14:textId="77777777" w:rsidR="00D67926" w:rsidRDefault="008D6FB8">
            <w:pPr>
              <w:rPr>
                <w:rFonts w:eastAsia="Times New Roman"/>
                <w:lang w:val="en-US"/>
              </w:rPr>
            </w:pPr>
            <w:r>
              <w:rPr>
                <w:rFonts w:eastAsia="Times New Roman"/>
                <w:lang w:val="en-US"/>
              </w:rPr>
              <w:t>Where to find dependency</w:t>
            </w:r>
          </w:p>
        </w:tc>
      </w:tr>
      <w:tr w:rsidR="00D67926" w14:paraId="107E9C54" w14:textId="77777777">
        <w:trPr>
          <w:divId w:val="279191413"/>
          <w:tblCellSpacing w:w="15" w:type="dxa"/>
        </w:trPr>
        <w:tc>
          <w:tcPr>
            <w:tcW w:w="0" w:type="auto"/>
            <w:vAlign w:val="center"/>
            <w:hideMark/>
          </w:tcPr>
          <w:p w14:paraId="02BF5F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D069FC" w14:textId="59082B19" w:rsidR="00D67926" w:rsidRDefault="008D6FB8">
            <w:pPr>
              <w:rPr>
                <w:rFonts w:eastAsia="Times New Roman"/>
                <w:lang w:val="en-US"/>
              </w:rPr>
            </w:pPr>
            <w:r>
              <w:rPr>
                <w:rFonts w:eastAsia="Times New Roman"/>
                <w:lang w:val="en-US"/>
              </w:rPr>
              <w:t xml:space="preserve">Where the </w:t>
            </w:r>
            <w:del w:id="137" w:author="Cary Ussery" w:date="2015-09-11T16:43:00Z">
              <w:r w:rsidDel="00D91FD1">
                <w:rPr>
                  <w:rFonts w:eastAsia="Times New Roman"/>
                  <w:lang w:val="en-US"/>
                </w:rPr>
                <w:delText>dependncy</w:delText>
              </w:r>
            </w:del>
            <w:ins w:id="138" w:author="Cary Ussery" w:date="2015-09-11T16:43:00Z">
              <w:r w:rsidR="00D91FD1">
                <w:rPr>
                  <w:rFonts w:eastAsia="Times New Roman"/>
                  <w:lang w:val="en-US"/>
                </w:rPr>
                <w:t>dependency</w:t>
              </w:r>
            </w:ins>
            <w:r>
              <w:rPr>
                <w:rFonts w:eastAsia="Times New Roman"/>
                <w:lang w:val="en-US"/>
              </w:rPr>
              <w:t xml:space="preserve"> is located.</w:t>
            </w:r>
          </w:p>
        </w:tc>
      </w:tr>
      <w:tr w:rsidR="00D67926" w14:paraId="383AFC51" w14:textId="77777777">
        <w:trPr>
          <w:divId w:val="279191413"/>
          <w:tblCellSpacing w:w="15" w:type="dxa"/>
        </w:trPr>
        <w:tc>
          <w:tcPr>
            <w:tcW w:w="0" w:type="auto"/>
            <w:vAlign w:val="center"/>
            <w:hideMark/>
          </w:tcPr>
          <w:p w14:paraId="643FFA5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736D76" w14:textId="77777777" w:rsidR="00D67926" w:rsidRDefault="008D6FB8">
            <w:pPr>
              <w:rPr>
                <w:rFonts w:eastAsia="Times New Roman"/>
                <w:lang w:val="en-US"/>
              </w:rPr>
            </w:pPr>
            <w:r>
              <w:rPr>
                <w:rFonts w:eastAsia="Times New Roman"/>
                <w:lang w:val="en-US"/>
              </w:rPr>
              <w:t>When a guide is published, and the type is 'include', this will be a relative reference within the guide.</w:t>
            </w:r>
          </w:p>
        </w:tc>
      </w:tr>
      <w:tr w:rsidR="00D67926" w14:paraId="7818F6F4" w14:textId="77777777">
        <w:trPr>
          <w:divId w:val="279191413"/>
          <w:tblCellSpacing w:w="15" w:type="dxa"/>
        </w:trPr>
        <w:tc>
          <w:tcPr>
            <w:tcW w:w="0" w:type="auto"/>
            <w:vAlign w:val="center"/>
            <w:hideMark/>
          </w:tcPr>
          <w:p w14:paraId="49EE8EF6" w14:textId="77777777" w:rsidR="00D67926" w:rsidRDefault="008D6FB8">
            <w:pPr>
              <w:rPr>
                <w:rFonts w:eastAsia="Times New Roman"/>
                <w:lang w:val="en-US"/>
              </w:rPr>
            </w:pPr>
            <w:r>
              <w:rPr>
                <w:rFonts w:eastAsia="Times New Roman"/>
                <w:b/>
                <w:bCs/>
                <w:lang w:val="en-US"/>
              </w:rPr>
              <w:t>ImplementationGuide.package</w:t>
            </w:r>
          </w:p>
        </w:tc>
        <w:tc>
          <w:tcPr>
            <w:tcW w:w="0" w:type="auto"/>
            <w:vAlign w:val="center"/>
            <w:hideMark/>
          </w:tcPr>
          <w:p w14:paraId="5FEF3D8B" w14:textId="77777777" w:rsidR="00D67926" w:rsidRDefault="00D67926">
            <w:pPr>
              <w:rPr>
                <w:rFonts w:eastAsia="Times New Roman"/>
                <w:lang w:val="en-US"/>
              </w:rPr>
            </w:pPr>
          </w:p>
        </w:tc>
      </w:tr>
      <w:tr w:rsidR="00D67926" w14:paraId="0A92D5ED" w14:textId="77777777">
        <w:trPr>
          <w:divId w:val="279191413"/>
          <w:tblCellSpacing w:w="15" w:type="dxa"/>
        </w:trPr>
        <w:tc>
          <w:tcPr>
            <w:tcW w:w="0" w:type="auto"/>
            <w:vAlign w:val="center"/>
            <w:hideMark/>
          </w:tcPr>
          <w:p w14:paraId="70C6D9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8CAB43" w14:textId="77777777" w:rsidR="00D67926" w:rsidRDefault="008D6FB8">
            <w:pPr>
              <w:rPr>
                <w:rFonts w:eastAsia="Times New Roman"/>
                <w:lang w:val="en-US"/>
              </w:rPr>
            </w:pPr>
            <w:r>
              <w:rPr>
                <w:rFonts w:eastAsia="Times New Roman"/>
                <w:lang w:val="en-US"/>
              </w:rPr>
              <w:t>Group of resources as used in .page.package</w:t>
            </w:r>
          </w:p>
        </w:tc>
      </w:tr>
      <w:tr w:rsidR="00D67926" w14:paraId="64650107" w14:textId="77777777">
        <w:trPr>
          <w:divId w:val="279191413"/>
          <w:tblCellSpacing w:w="15" w:type="dxa"/>
        </w:trPr>
        <w:tc>
          <w:tcPr>
            <w:tcW w:w="0" w:type="auto"/>
            <w:vAlign w:val="center"/>
            <w:hideMark/>
          </w:tcPr>
          <w:p w14:paraId="3E259B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CB2C08" w14:textId="296A4675" w:rsidR="00D67926" w:rsidRDefault="008D6FB8">
            <w:pPr>
              <w:rPr>
                <w:rFonts w:eastAsia="Times New Roman"/>
                <w:lang w:val="en-US"/>
              </w:rPr>
            </w:pPr>
            <w:r>
              <w:rPr>
                <w:rFonts w:eastAsia="Times New Roman"/>
                <w:lang w:val="en-US"/>
              </w:rPr>
              <w:t>A logi</w:t>
            </w:r>
            <w:ins w:id="139" w:author="Cary Ussery" w:date="2015-09-11T16:43:00Z">
              <w:r w:rsidR="00D91FD1">
                <w:rPr>
                  <w:rFonts w:eastAsia="Times New Roman"/>
                  <w:lang w:val="en-US"/>
                </w:rPr>
                <w:t>c</w:t>
              </w:r>
            </w:ins>
            <w:r>
              <w:rPr>
                <w:rFonts w:eastAsia="Times New Roman"/>
                <w:lang w:val="en-US"/>
              </w:rPr>
              <w:t>al group of resources. Logical groups can be used when building pages.</w:t>
            </w:r>
          </w:p>
        </w:tc>
      </w:tr>
      <w:tr w:rsidR="00D67926" w14:paraId="10B45A73" w14:textId="77777777">
        <w:trPr>
          <w:divId w:val="279191413"/>
          <w:tblCellSpacing w:w="15" w:type="dxa"/>
        </w:trPr>
        <w:tc>
          <w:tcPr>
            <w:tcW w:w="0" w:type="auto"/>
            <w:vAlign w:val="center"/>
            <w:hideMark/>
          </w:tcPr>
          <w:p w14:paraId="11E54662" w14:textId="77777777" w:rsidR="00D67926" w:rsidRDefault="008D6FB8">
            <w:pPr>
              <w:rPr>
                <w:rFonts w:eastAsia="Times New Roman"/>
                <w:lang w:val="en-US"/>
              </w:rPr>
            </w:pPr>
            <w:r>
              <w:rPr>
                <w:rFonts w:eastAsia="Times New Roman"/>
                <w:b/>
                <w:bCs/>
                <w:lang w:val="en-US"/>
              </w:rPr>
              <w:t>ImplementationGuide.package.name</w:t>
            </w:r>
          </w:p>
        </w:tc>
        <w:tc>
          <w:tcPr>
            <w:tcW w:w="0" w:type="auto"/>
            <w:vAlign w:val="center"/>
            <w:hideMark/>
          </w:tcPr>
          <w:p w14:paraId="23C9D31A" w14:textId="77777777" w:rsidR="00D67926" w:rsidRDefault="00D67926">
            <w:pPr>
              <w:rPr>
                <w:rFonts w:eastAsia="Times New Roman"/>
                <w:lang w:val="en-US"/>
              </w:rPr>
            </w:pPr>
          </w:p>
        </w:tc>
      </w:tr>
      <w:tr w:rsidR="00D67926" w14:paraId="4AADC310" w14:textId="77777777">
        <w:trPr>
          <w:divId w:val="279191413"/>
          <w:tblCellSpacing w:w="15" w:type="dxa"/>
        </w:trPr>
        <w:tc>
          <w:tcPr>
            <w:tcW w:w="0" w:type="auto"/>
            <w:vAlign w:val="center"/>
            <w:hideMark/>
          </w:tcPr>
          <w:p w14:paraId="71FEA49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FE6677" w14:textId="77777777" w:rsidR="00D67926" w:rsidRDefault="008D6FB8">
            <w:pPr>
              <w:rPr>
                <w:rFonts w:eastAsia="Times New Roman"/>
                <w:lang w:val="en-US"/>
              </w:rPr>
            </w:pPr>
            <w:r>
              <w:rPr>
                <w:rFonts w:eastAsia="Times New Roman"/>
                <w:lang w:val="en-US"/>
              </w:rPr>
              <w:t>Name used .page.package</w:t>
            </w:r>
          </w:p>
        </w:tc>
      </w:tr>
      <w:tr w:rsidR="00D67926" w14:paraId="3CF70D2C" w14:textId="77777777">
        <w:trPr>
          <w:divId w:val="279191413"/>
          <w:tblCellSpacing w:w="15" w:type="dxa"/>
        </w:trPr>
        <w:tc>
          <w:tcPr>
            <w:tcW w:w="0" w:type="auto"/>
            <w:vAlign w:val="center"/>
            <w:hideMark/>
          </w:tcPr>
          <w:p w14:paraId="072122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436143" w14:textId="77777777" w:rsidR="00D67926" w:rsidRDefault="008D6FB8">
            <w:pPr>
              <w:rPr>
                <w:rFonts w:eastAsia="Times New Roman"/>
                <w:lang w:val="en-US"/>
              </w:rPr>
            </w:pPr>
            <w:r>
              <w:rPr>
                <w:rFonts w:eastAsia="Times New Roman"/>
                <w:lang w:val="en-US"/>
              </w:rPr>
              <w:t>The name for the group, as used in page.package.</w:t>
            </w:r>
          </w:p>
        </w:tc>
      </w:tr>
      <w:tr w:rsidR="00D67926" w14:paraId="293F2B83" w14:textId="77777777">
        <w:trPr>
          <w:divId w:val="279191413"/>
          <w:tblCellSpacing w:w="15" w:type="dxa"/>
        </w:trPr>
        <w:tc>
          <w:tcPr>
            <w:tcW w:w="0" w:type="auto"/>
            <w:vAlign w:val="center"/>
            <w:hideMark/>
          </w:tcPr>
          <w:p w14:paraId="6CC135E9" w14:textId="77777777" w:rsidR="00D67926" w:rsidRDefault="008D6FB8">
            <w:pPr>
              <w:rPr>
                <w:rFonts w:eastAsia="Times New Roman"/>
                <w:lang w:val="en-US"/>
              </w:rPr>
            </w:pPr>
            <w:r>
              <w:rPr>
                <w:rFonts w:eastAsia="Times New Roman"/>
                <w:b/>
                <w:bCs/>
                <w:lang w:val="en-US"/>
              </w:rPr>
              <w:t>ImplementationGuide.package.description</w:t>
            </w:r>
          </w:p>
        </w:tc>
        <w:tc>
          <w:tcPr>
            <w:tcW w:w="0" w:type="auto"/>
            <w:vAlign w:val="center"/>
            <w:hideMark/>
          </w:tcPr>
          <w:p w14:paraId="4B3E1F2F" w14:textId="77777777" w:rsidR="00D67926" w:rsidRDefault="00D67926">
            <w:pPr>
              <w:rPr>
                <w:rFonts w:eastAsia="Times New Roman"/>
                <w:lang w:val="en-US"/>
              </w:rPr>
            </w:pPr>
          </w:p>
        </w:tc>
      </w:tr>
      <w:tr w:rsidR="00D67926" w14:paraId="77C4DCFA" w14:textId="77777777">
        <w:trPr>
          <w:divId w:val="279191413"/>
          <w:tblCellSpacing w:w="15" w:type="dxa"/>
        </w:trPr>
        <w:tc>
          <w:tcPr>
            <w:tcW w:w="0" w:type="auto"/>
            <w:vAlign w:val="center"/>
            <w:hideMark/>
          </w:tcPr>
          <w:p w14:paraId="7775077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AC805A" w14:textId="77777777" w:rsidR="00D67926" w:rsidRDefault="008D6FB8">
            <w:pPr>
              <w:rPr>
                <w:rFonts w:eastAsia="Times New Roman"/>
                <w:lang w:val="en-US"/>
              </w:rPr>
            </w:pPr>
            <w:r>
              <w:rPr>
                <w:rFonts w:eastAsia="Times New Roman"/>
                <w:lang w:val="en-US"/>
              </w:rPr>
              <w:t>Human readable text describing the package</w:t>
            </w:r>
          </w:p>
        </w:tc>
      </w:tr>
      <w:tr w:rsidR="00D67926" w14:paraId="4F2E65B7" w14:textId="77777777">
        <w:trPr>
          <w:divId w:val="279191413"/>
          <w:tblCellSpacing w:w="15" w:type="dxa"/>
        </w:trPr>
        <w:tc>
          <w:tcPr>
            <w:tcW w:w="0" w:type="auto"/>
            <w:vAlign w:val="center"/>
            <w:hideMark/>
          </w:tcPr>
          <w:p w14:paraId="565E4C5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AA2B609" w14:textId="77777777" w:rsidR="00D67926" w:rsidRDefault="008D6FB8">
            <w:pPr>
              <w:rPr>
                <w:rFonts w:eastAsia="Times New Roman"/>
                <w:lang w:val="en-US"/>
              </w:rPr>
            </w:pPr>
            <w:r>
              <w:rPr>
                <w:rFonts w:eastAsia="Times New Roman"/>
                <w:lang w:val="en-US"/>
              </w:rPr>
              <w:t>Human readable text describing the package.</w:t>
            </w:r>
          </w:p>
        </w:tc>
      </w:tr>
      <w:tr w:rsidR="00D67926" w14:paraId="230DACB1" w14:textId="77777777">
        <w:trPr>
          <w:divId w:val="279191413"/>
          <w:tblCellSpacing w:w="15" w:type="dxa"/>
        </w:trPr>
        <w:tc>
          <w:tcPr>
            <w:tcW w:w="0" w:type="auto"/>
            <w:vAlign w:val="center"/>
            <w:hideMark/>
          </w:tcPr>
          <w:p w14:paraId="4200ED6E" w14:textId="77777777" w:rsidR="00D67926" w:rsidRDefault="008D6FB8">
            <w:pPr>
              <w:rPr>
                <w:rFonts w:eastAsia="Times New Roman"/>
                <w:lang w:val="en-US"/>
              </w:rPr>
            </w:pPr>
            <w:r>
              <w:rPr>
                <w:rFonts w:eastAsia="Times New Roman"/>
                <w:b/>
                <w:bCs/>
                <w:lang w:val="en-US"/>
              </w:rPr>
              <w:t>ImplementationGuide.package.resource</w:t>
            </w:r>
          </w:p>
        </w:tc>
        <w:tc>
          <w:tcPr>
            <w:tcW w:w="0" w:type="auto"/>
            <w:vAlign w:val="center"/>
            <w:hideMark/>
          </w:tcPr>
          <w:p w14:paraId="38A16788" w14:textId="77777777" w:rsidR="00D67926" w:rsidRDefault="00D67926">
            <w:pPr>
              <w:rPr>
                <w:rFonts w:eastAsia="Times New Roman"/>
                <w:lang w:val="en-US"/>
              </w:rPr>
            </w:pPr>
          </w:p>
        </w:tc>
      </w:tr>
      <w:tr w:rsidR="00D67926" w14:paraId="44E2A445" w14:textId="77777777">
        <w:trPr>
          <w:divId w:val="279191413"/>
          <w:tblCellSpacing w:w="15" w:type="dxa"/>
        </w:trPr>
        <w:tc>
          <w:tcPr>
            <w:tcW w:w="0" w:type="auto"/>
            <w:vAlign w:val="center"/>
            <w:hideMark/>
          </w:tcPr>
          <w:p w14:paraId="5EA6C5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F129F0" w14:textId="77777777" w:rsidR="00D67926" w:rsidRDefault="008D6FB8">
            <w:pPr>
              <w:rPr>
                <w:rFonts w:eastAsia="Times New Roman"/>
                <w:lang w:val="en-US"/>
              </w:rPr>
            </w:pPr>
            <w:r>
              <w:rPr>
                <w:rFonts w:eastAsia="Times New Roman"/>
                <w:lang w:val="en-US"/>
              </w:rPr>
              <w:t>Resource in the implementation guide</w:t>
            </w:r>
          </w:p>
        </w:tc>
      </w:tr>
      <w:tr w:rsidR="00D67926" w14:paraId="1AEF01AF" w14:textId="77777777">
        <w:trPr>
          <w:divId w:val="279191413"/>
          <w:tblCellSpacing w:w="15" w:type="dxa"/>
        </w:trPr>
        <w:tc>
          <w:tcPr>
            <w:tcW w:w="0" w:type="auto"/>
            <w:vAlign w:val="center"/>
            <w:hideMark/>
          </w:tcPr>
          <w:p w14:paraId="45C4BA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419B49" w14:textId="2BF3EFF6" w:rsidR="00D67926" w:rsidRDefault="008D6FB8">
            <w:pPr>
              <w:rPr>
                <w:rFonts w:eastAsia="Times New Roman"/>
                <w:lang w:val="en-US"/>
              </w:rPr>
            </w:pPr>
            <w:r>
              <w:rPr>
                <w:rFonts w:eastAsia="Times New Roman"/>
                <w:lang w:val="en-US"/>
              </w:rPr>
              <w:t>A resource that is part of the implementation guide. Conformance resources (value set, structure definition, conformance statements</w:t>
            </w:r>
            <w:ins w:id="140" w:author="Cary Ussery" w:date="2015-09-11T16:44:00Z">
              <w:r w:rsidR="00D91FD1">
                <w:rPr>
                  <w:rFonts w:eastAsia="Times New Roman"/>
                  <w:lang w:val="en-US"/>
                </w:rPr>
                <w:t>,</w:t>
              </w:r>
            </w:ins>
            <w:r>
              <w:rPr>
                <w:rFonts w:eastAsia="Times New Roman"/>
                <w:lang w:val="en-US"/>
              </w:rPr>
              <w:t xml:space="preserve"> etc</w:t>
            </w:r>
            <w:ins w:id="141" w:author="Cary Ussery" w:date="2015-09-11T16:44:00Z">
              <w:r w:rsidR="00D91FD1">
                <w:rPr>
                  <w:rFonts w:eastAsia="Times New Roman"/>
                  <w:lang w:val="en-US"/>
                </w:rPr>
                <w:t>.</w:t>
              </w:r>
            </w:ins>
            <w:r>
              <w:rPr>
                <w:rFonts w:eastAsia="Times New Roman"/>
                <w:lang w:val="en-US"/>
              </w:rPr>
              <w:t xml:space="preserve">) are obvious candidates for inclusion, but any kind of resource can be included as an example resource. </w:t>
            </w:r>
          </w:p>
        </w:tc>
      </w:tr>
      <w:tr w:rsidR="00D67926" w14:paraId="4D499A53" w14:textId="77777777">
        <w:trPr>
          <w:divId w:val="279191413"/>
          <w:tblCellSpacing w:w="15" w:type="dxa"/>
        </w:trPr>
        <w:tc>
          <w:tcPr>
            <w:tcW w:w="0" w:type="auto"/>
            <w:vAlign w:val="center"/>
            <w:hideMark/>
          </w:tcPr>
          <w:p w14:paraId="5E2058F6" w14:textId="77777777" w:rsidR="00D67926" w:rsidRDefault="008D6FB8">
            <w:pPr>
              <w:rPr>
                <w:rFonts w:eastAsia="Times New Roman"/>
                <w:lang w:val="en-US"/>
              </w:rPr>
            </w:pPr>
            <w:r>
              <w:rPr>
                <w:rFonts w:eastAsia="Times New Roman"/>
                <w:b/>
                <w:bCs/>
                <w:lang w:val="en-US"/>
              </w:rPr>
              <w:t>ImplementationGuide.package.resource.purpose</w:t>
            </w:r>
          </w:p>
        </w:tc>
        <w:tc>
          <w:tcPr>
            <w:tcW w:w="0" w:type="auto"/>
            <w:vAlign w:val="center"/>
            <w:hideMark/>
          </w:tcPr>
          <w:p w14:paraId="1A01ACA9" w14:textId="77777777" w:rsidR="00D67926" w:rsidRDefault="00D67926">
            <w:pPr>
              <w:rPr>
                <w:rFonts w:eastAsia="Times New Roman"/>
                <w:lang w:val="en-US"/>
              </w:rPr>
            </w:pPr>
          </w:p>
        </w:tc>
      </w:tr>
      <w:tr w:rsidR="00D67926" w14:paraId="20F6116C" w14:textId="77777777">
        <w:trPr>
          <w:divId w:val="279191413"/>
          <w:tblCellSpacing w:w="15" w:type="dxa"/>
        </w:trPr>
        <w:tc>
          <w:tcPr>
            <w:tcW w:w="0" w:type="auto"/>
            <w:vAlign w:val="center"/>
            <w:hideMark/>
          </w:tcPr>
          <w:p w14:paraId="1BB22E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A368BE" w14:textId="77777777" w:rsidR="00D67926" w:rsidRDefault="008D6FB8">
            <w:pPr>
              <w:rPr>
                <w:rFonts w:eastAsia="Times New Roman"/>
                <w:lang w:val="en-US"/>
              </w:rPr>
            </w:pPr>
            <w:r>
              <w:rPr>
                <w:rFonts w:eastAsia="Times New Roman"/>
                <w:lang w:val="en-US"/>
              </w:rPr>
              <w:t>Why the resource is included in the guide.</w:t>
            </w:r>
          </w:p>
        </w:tc>
      </w:tr>
      <w:tr w:rsidR="00D67926" w14:paraId="208FF05F" w14:textId="77777777">
        <w:trPr>
          <w:divId w:val="279191413"/>
          <w:tblCellSpacing w:w="15" w:type="dxa"/>
        </w:trPr>
        <w:tc>
          <w:tcPr>
            <w:tcW w:w="0" w:type="auto"/>
            <w:vAlign w:val="center"/>
            <w:hideMark/>
          </w:tcPr>
          <w:p w14:paraId="1B07324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E1FAF2B" w14:textId="48497A9F" w:rsidR="00D67926" w:rsidRDefault="008D6FB8">
            <w:pPr>
              <w:rPr>
                <w:rFonts w:eastAsia="Times New Roman"/>
                <w:lang w:val="en-US"/>
              </w:rPr>
            </w:pPr>
            <w:r>
              <w:rPr>
                <w:rFonts w:eastAsia="Times New Roman"/>
                <w:lang w:val="en-US"/>
              </w:rPr>
              <w:t>The purpose alters the way that a resource is handled when a guide is built. At present, only value set and concept map resources are allowed for terminology resources, and only StructureDefinition, SearchP</w:t>
            </w:r>
            <w:ins w:id="142" w:author="Cary Ussery" w:date="2015-09-11T16:44:00Z">
              <w:r w:rsidR="00D91FD1">
                <w:rPr>
                  <w:rFonts w:eastAsia="Times New Roman"/>
                  <w:lang w:val="en-US"/>
                </w:rPr>
                <w:t>a</w:t>
              </w:r>
            </w:ins>
            <w:del w:id="143" w:author="Cary Ussery" w:date="2015-09-11T16:44:00Z">
              <w:r w:rsidDel="00D91FD1">
                <w:rPr>
                  <w:rFonts w:eastAsia="Times New Roman"/>
                  <w:lang w:val="en-US"/>
                </w:rPr>
                <w:delText>e</w:delText>
              </w:r>
            </w:del>
            <w:r>
              <w:rPr>
                <w:rFonts w:eastAsia="Times New Roman"/>
                <w:lang w:val="en-US"/>
              </w:rPr>
              <w:t xml:space="preserve">rameter, and OperationDefinition for profile. Dictionaries must be bundles of DataElement or Medication at this time. </w:t>
            </w:r>
          </w:p>
        </w:tc>
      </w:tr>
      <w:tr w:rsidR="00D67926" w14:paraId="32D67826" w14:textId="77777777">
        <w:trPr>
          <w:divId w:val="279191413"/>
          <w:tblCellSpacing w:w="15" w:type="dxa"/>
        </w:trPr>
        <w:tc>
          <w:tcPr>
            <w:tcW w:w="0" w:type="auto"/>
            <w:vAlign w:val="center"/>
            <w:hideMark/>
          </w:tcPr>
          <w:p w14:paraId="4D0527C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9D3F121" w14:textId="77777777" w:rsidR="00D67926" w:rsidRDefault="008D6FB8">
            <w:pPr>
              <w:rPr>
                <w:rFonts w:eastAsia="Times New Roman"/>
                <w:lang w:val="en-US"/>
              </w:rPr>
            </w:pPr>
            <w:r>
              <w:rPr>
                <w:rFonts w:eastAsia="Times New Roman"/>
                <w:lang w:val="en-US"/>
              </w:rPr>
              <w:t xml:space="preserve">This element is provided so that implementation guide tooling does not have to guess the purpose of including a resource in the implementation guide based on the type or context. </w:t>
            </w:r>
          </w:p>
        </w:tc>
      </w:tr>
      <w:tr w:rsidR="00D67926" w14:paraId="53198C7F" w14:textId="77777777">
        <w:trPr>
          <w:divId w:val="279191413"/>
          <w:tblCellSpacing w:w="15" w:type="dxa"/>
        </w:trPr>
        <w:tc>
          <w:tcPr>
            <w:tcW w:w="0" w:type="auto"/>
            <w:vAlign w:val="center"/>
            <w:hideMark/>
          </w:tcPr>
          <w:p w14:paraId="68CC18A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8D9B59F" w14:textId="77777777" w:rsidR="00D67926" w:rsidRDefault="008D6FB8">
            <w:pPr>
              <w:rPr>
                <w:rFonts w:eastAsia="Times New Roman"/>
                <w:lang w:val="en-US"/>
              </w:rPr>
            </w:pPr>
            <w:r>
              <w:rPr>
                <w:rFonts w:eastAsia="Times New Roman"/>
                <w:lang w:val="en-US"/>
              </w:rPr>
              <w:t>Why a resource is included in the guide</w:t>
            </w:r>
          </w:p>
        </w:tc>
      </w:tr>
      <w:tr w:rsidR="00D67926" w14:paraId="3580894B" w14:textId="77777777">
        <w:trPr>
          <w:divId w:val="279191413"/>
          <w:tblCellSpacing w:w="15" w:type="dxa"/>
        </w:trPr>
        <w:tc>
          <w:tcPr>
            <w:tcW w:w="0" w:type="auto"/>
            <w:vAlign w:val="center"/>
            <w:hideMark/>
          </w:tcPr>
          <w:p w14:paraId="162FC82B" w14:textId="77777777" w:rsidR="00D67926" w:rsidRDefault="008D6FB8">
            <w:pPr>
              <w:rPr>
                <w:rFonts w:eastAsia="Times New Roman"/>
                <w:lang w:val="en-US"/>
              </w:rPr>
            </w:pPr>
            <w:r>
              <w:rPr>
                <w:rFonts w:eastAsia="Times New Roman"/>
                <w:b/>
                <w:bCs/>
                <w:lang w:val="en-US"/>
              </w:rPr>
              <w:t>ImplementationGuide.package.resource.name</w:t>
            </w:r>
          </w:p>
        </w:tc>
        <w:tc>
          <w:tcPr>
            <w:tcW w:w="0" w:type="auto"/>
            <w:vAlign w:val="center"/>
            <w:hideMark/>
          </w:tcPr>
          <w:p w14:paraId="421EDFE7" w14:textId="77777777" w:rsidR="00D67926" w:rsidRDefault="00D67926">
            <w:pPr>
              <w:rPr>
                <w:rFonts w:eastAsia="Times New Roman"/>
                <w:lang w:val="en-US"/>
              </w:rPr>
            </w:pPr>
          </w:p>
        </w:tc>
      </w:tr>
      <w:tr w:rsidR="00D67926" w14:paraId="0751F8BB" w14:textId="77777777">
        <w:trPr>
          <w:divId w:val="279191413"/>
          <w:tblCellSpacing w:w="15" w:type="dxa"/>
        </w:trPr>
        <w:tc>
          <w:tcPr>
            <w:tcW w:w="0" w:type="auto"/>
            <w:vAlign w:val="center"/>
            <w:hideMark/>
          </w:tcPr>
          <w:p w14:paraId="1F1FDD1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7067FC" w14:textId="77777777" w:rsidR="00D67926" w:rsidRDefault="008D6FB8">
            <w:pPr>
              <w:rPr>
                <w:rFonts w:eastAsia="Times New Roman"/>
                <w:lang w:val="en-US"/>
              </w:rPr>
            </w:pPr>
            <w:r>
              <w:rPr>
                <w:rFonts w:eastAsia="Times New Roman"/>
                <w:lang w:val="en-US"/>
              </w:rPr>
              <w:t>Human Name for the resource</w:t>
            </w:r>
          </w:p>
        </w:tc>
      </w:tr>
      <w:tr w:rsidR="00D67926" w14:paraId="6DA04327" w14:textId="77777777">
        <w:trPr>
          <w:divId w:val="279191413"/>
          <w:tblCellSpacing w:w="15" w:type="dxa"/>
        </w:trPr>
        <w:tc>
          <w:tcPr>
            <w:tcW w:w="0" w:type="auto"/>
            <w:vAlign w:val="center"/>
            <w:hideMark/>
          </w:tcPr>
          <w:p w14:paraId="6EBFCA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CEC675" w14:textId="77777777" w:rsidR="00D67926" w:rsidRDefault="008D6FB8">
            <w:pPr>
              <w:rPr>
                <w:rFonts w:eastAsia="Times New Roman"/>
                <w:lang w:val="en-US"/>
              </w:rPr>
            </w:pPr>
            <w:r>
              <w:rPr>
                <w:rFonts w:eastAsia="Times New Roman"/>
                <w:lang w:val="en-US"/>
              </w:rPr>
              <w:t xml:space="preserve">A human assigned name for the resource. All resources SHOULD have a name, but the name may be extracted from the resource (e.g. ValueSet.name). </w:t>
            </w:r>
          </w:p>
        </w:tc>
      </w:tr>
      <w:tr w:rsidR="00D67926" w14:paraId="4D2A295F" w14:textId="77777777">
        <w:trPr>
          <w:divId w:val="279191413"/>
          <w:tblCellSpacing w:w="15" w:type="dxa"/>
        </w:trPr>
        <w:tc>
          <w:tcPr>
            <w:tcW w:w="0" w:type="auto"/>
            <w:vAlign w:val="center"/>
            <w:hideMark/>
          </w:tcPr>
          <w:p w14:paraId="383D2867" w14:textId="77777777" w:rsidR="00D67926" w:rsidRDefault="008D6FB8">
            <w:pPr>
              <w:rPr>
                <w:rFonts w:eastAsia="Times New Roman"/>
                <w:lang w:val="en-US"/>
              </w:rPr>
            </w:pPr>
            <w:r>
              <w:rPr>
                <w:rFonts w:eastAsia="Times New Roman"/>
                <w:b/>
                <w:bCs/>
                <w:lang w:val="en-US"/>
              </w:rPr>
              <w:t>ImplementationGuide.package.resource.description</w:t>
            </w:r>
          </w:p>
        </w:tc>
        <w:tc>
          <w:tcPr>
            <w:tcW w:w="0" w:type="auto"/>
            <w:vAlign w:val="center"/>
            <w:hideMark/>
          </w:tcPr>
          <w:p w14:paraId="1D43CD5D" w14:textId="77777777" w:rsidR="00D67926" w:rsidRDefault="00D67926">
            <w:pPr>
              <w:rPr>
                <w:rFonts w:eastAsia="Times New Roman"/>
                <w:lang w:val="en-US"/>
              </w:rPr>
            </w:pPr>
          </w:p>
        </w:tc>
      </w:tr>
      <w:tr w:rsidR="00D67926" w14:paraId="6E77F464" w14:textId="77777777">
        <w:trPr>
          <w:divId w:val="279191413"/>
          <w:tblCellSpacing w:w="15" w:type="dxa"/>
        </w:trPr>
        <w:tc>
          <w:tcPr>
            <w:tcW w:w="0" w:type="auto"/>
            <w:vAlign w:val="center"/>
            <w:hideMark/>
          </w:tcPr>
          <w:p w14:paraId="658211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E19758" w14:textId="77777777" w:rsidR="00D67926" w:rsidRDefault="008D6FB8">
            <w:pPr>
              <w:rPr>
                <w:rFonts w:eastAsia="Times New Roman"/>
                <w:lang w:val="en-US"/>
              </w:rPr>
            </w:pPr>
            <w:r>
              <w:rPr>
                <w:rFonts w:eastAsia="Times New Roman"/>
                <w:lang w:val="en-US"/>
              </w:rPr>
              <w:t>Reason why included in guide</w:t>
            </w:r>
          </w:p>
        </w:tc>
      </w:tr>
      <w:tr w:rsidR="00D67926" w14:paraId="21EA5590" w14:textId="77777777">
        <w:trPr>
          <w:divId w:val="279191413"/>
          <w:tblCellSpacing w:w="15" w:type="dxa"/>
        </w:trPr>
        <w:tc>
          <w:tcPr>
            <w:tcW w:w="0" w:type="auto"/>
            <w:vAlign w:val="center"/>
            <w:hideMark/>
          </w:tcPr>
          <w:p w14:paraId="0AE78F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8B0FCE" w14:textId="77777777" w:rsidR="00D67926" w:rsidRDefault="008D6FB8">
            <w:pPr>
              <w:rPr>
                <w:rFonts w:eastAsia="Times New Roman"/>
                <w:lang w:val="en-US"/>
              </w:rPr>
            </w:pPr>
            <w:r>
              <w:rPr>
                <w:rFonts w:eastAsia="Times New Roman"/>
                <w:lang w:val="en-US"/>
              </w:rPr>
              <w:t>A description of the reason that a resource has been included in the implementation guide.</w:t>
            </w:r>
          </w:p>
        </w:tc>
      </w:tr>
      <w:tr w:rsidR="00D67926" w14:paraId="1DA6331C" w14:textId="77777777">
        <w:trPr>
          <w:divId w:val="279191413"/>
          <w:tblCellSpacing w:w="15" w:type="dxa"/>
        </w:trPr>
        <w:tc>
          <w:tcPr>
            <w:tcW w:w="0" w:type="auto"/>
            <w:vAlign w:val="center"/>
            <w:hideMark/>
          </w:tcPr>
          <w:p w14:paraId="35E135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C98955" w14:textId="77777777" w:rsidR="00D67926" w:rsidRDefault="008D6FB8">
            <w:pPr>
              <w:rPr>
                <w:rFonts w:eastAsia="Times New Roman"/>
                <w:lang w:val="en-US"/>
              </w:rPr>
            </w:pPr>
            <w:r>
              <w:rPr>
                <w:rFonts w:eastAsia="Times New Roman"/>
                <w:lang w:val="en-US"/>
              </w:rPr>
              <w:t>This is mostly used with examples to explain why it is present (though they can have extensive comments in the examples).</w:t>
            </w:r>
          </w:p>
        </w:tc>
      </w:tr>
      <w:tr w:rsidR="00D67926" w14:paraId="1F2AF84C" w14:textId="77777777">
        <w:trPr>
          <w:divId w:val="279191413"/>
          <w:tblCellSpacing w:w="15" w:type="dxa"/>
        </w:trPr>
        <w:tc>
          <w:tcPr>
            <w:tcW w:w="0" w:type="auto"/>
            <w:vAlign w:val="center"/>
            <w:hideMark/>
          </w:tcPr>
          <w:p w14:paraId="0C03799D" w14:textId="77777777" w:rsidR="00D67926" w:rsidRDefault="008D6FB8">
            <w:pPr>
              <w:rPr>
                <w:rFonts w:eastAsia="Times New Roman"/>
                <w:lang w:val="en-US"/>
              </w:rPr>
            </w:pPr>
            <w:r>
              <w:rPr>
                <w:rFonts w:eastAsia="Times New Roman"/>
                <w:b/>
                <w:bCs/>
                <w:lang w:val="en-US"/>
              </w:rPr>
              <w:lastRenderedPageBreak/>
              <w:t>ImplementationGuide.package.resource.acronym</w:t>
            </w:r>
          </w:p>
        </w:tc>
        <w:tc>
          <w:tcPr>
            <w:tcW w:w="0" w:type="auto"/>
            <w:vAlign w:val="center"/>
            <w:hideMark/>
          </w:tcPr>
          <w:p w14:paraId="7C5D379A" w14:textId="77777777" w:rsidR="00D67926" w:rsidRDefault="00D67926">
            <w:pPr>
              <w:rPr>
                <w:rFonts w:eastAsia="Times New Roman"/>
                <w:lang w:val="en-US"/>
              </w:rPr>
            </w:pPr>
          </w:p>
        </w:tc>
      </w:tr>
      <w:tr w:rsidR="00D67926" w14:paraId="48CD7D48" w14:textId="77777777">
        <w:trPr>
          <w:divId w:val="279191413"/>
          <w:tblCellSpacing w:w="15" w:type="dxa"/>
        </w:trPr>
        <w:tc>
          <w:tcPr>
            <w:tcW w:w="0" w:type="auto"/>
            <w:vAlign w:val="center"/>
            <w:hideMark/>
          </w:tcPr>
          <w:p w14:paraId="4E843E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4E16CD" w14:textId="77777777" w:rsidR="00D67926" w:rsidRDefault="008D6FB8">
            <w:pPr>
              <w:rPr>
                <w:rFonts w:eastAsia="Times New Roman"/>
                <w:lang w:val="en-US"/>
              </w:rPr>
            </w:pPr>
            <w:r>
              <w:rPr>
                <w:rFonts w:eastAsia="Times New Roman"/>
                <w:lang w:val="en-US"/>
              </w:rPr>
              <w:t>Short code to identify the resource</w:t>
            </w:r>
          </w:p>
        </w:tc>
      </w:tr>
      <w:tr w:rsidR="00D67926" w14:paraId="4727F9A9" w14:textId="77777777">
        <w:trPr>
          <w:divId w:val="279191413"/>
          <w:tblCellSpacing w:w="15" w:type="dxa"/>
        </w:trPr>
        <w:tc>
          <w:tcPr>
            <w:tcW w:w="0" w:type="auto"/>
            <w:vAlign w:val="center"/>
            <w:hideMark/>
          </w:tcPr>
          <w:p w14:paraId="0E4BFF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98DB76" w14:textId="77777777" w:rsidR="00D67926" w:rsidRDefault="008D6FB8">
            <w:pPr>
              <w:rPr>
                <w:rFonts w:eastAsia="Times New Roman"/>
                <w:lang w:val="en-US"/>
              </w:rPr>
            </w:pPr>
            <w:r>
              <w:rPr>
                <w:rFonts w:eastAsia="Times New Roman"/>
                <w:lang w:val="en-US"/>
              </w:rPr>
              <w:t>A short code that may be used to identify the resource throughout the implementation guide.</w:t>
            </w:r>
          </w:p>
        </w:tc>
      </w:tr>
      <w:tr w:rsidR="00D67926" w14:paraId="682078D3" w14:textId="77777777">
        <w:trPr>
          <w:divId w:val="279191413"/>
          <w:tblCellSpacing w:w="15" w:type="dxa"/>
        </w:trPr>
        <w:tc>
          <w:tcPr>
            <w:tcW w:w="0" w:type="auto"/>
            <w:vAlign w:val="center"/>
            <w:hideMark/>
          </w:tcPr>
          <w:p w14:paraId="63A1A04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8EECD5" w14:textId="45F1FFD3" w:rsidR="00D67926" w:rsidRDefault="008D6FB8">
            <w:pPr>
              <w:rPr>
                <w:rFonts w:eastAsia="Times New Roman"/>
                <w:lang w:val="en-US"/>
              </w:rPr>
            </w:pPr>
            <w:r>
              <w:rPr>
                <w:rFonts w:eastAsia="Times New Roman"/>
                <w:lang w:val="en-US"/>
              </w:rPr>
              <w:t>This is used when generating schematrons from profiles, for example, but has other uses. Publishing tooling may auto</w:t>
            </w:r>
            <w:ins w:id="144" w:author="Cary Ussery" w:date="2015-09-11T16:45:00Z">
              <w:r w:rsidR="00D91FD1">
                <w:rPr>
                  <w:rFonts w:eastAsia="Times New Roman"/>
                  <w:lang w:val="en-US"/>
                </w:rPr>
                <w:t>-</w:t>
              </w:r>
            </w:ins>
            <w:r>
              <w:rPr>
                <w:rFonts w:eastAsia="Times New Roman"/>
                <w:lang w:val="en-US"/>
              </w:rPr>
              <w:t xml:space="preserve">generate this value, but a human assigned value is more useful. This value must be unique within an implementation guide (across included guides as well). </w:t>
            </w:r>
          </w:p>
        </w:tc>
      </w:tr>
      <w:tr w:rsidR="00D67926" w14:paraId="73886AFB" w14:textId="77777777">
        <w:trPr>
          <w:divId w:val="279191413"/>
          <w:tblCellSpacing w:w="15" w:type="dxa"/>
        </w:trPr>
        <w:tc>
          <w:tcPr>
            <w:tcW w:w="0" w:type="auto"/>
            <w:vAlign w:val="center"/>
            <w:hideMark/>
          </w:tcPr>
          <w:p w14:paraId="40C82180" w14:textId="77777777" w:rsidR="00D67926" w:rsidRDefault="008D6FB8">
            <w:pPr>
              <w:rPr>
                <w:rFonts w:eastAsia="Times New Roman"/>
                <w:lang w:val="en-US"/>
              </w:rPr>
            </w:pPr>
            <w:r>
              <w:rPr>
                <w:rFonts w:eastAsia="Times New Roman"/>
                <w:b/>
                <w:bCs/>
                <w:lang w:val="en-US"/>
              </w:rPr>
              <w:t>ImplementationGuide.package.resource.source[x]</w:t>
            </w:r>
          </w:p>
        </w:tc>
        <w:tc>
          <w:tcPr>
            <w:tcW w:w="0" w:type="auto"/>
            <w:vAlign w:val="center"/>
            <w:hideMark/>
          </w:tcPr>
          <w:p w14:paraId="58BA0616" w14:textId="77777777" w:rsidR="00D67926" w:rsidRDefault="00D67926">
            <w:pPr>
              <w:rPr>
                <w:rFonts w:eastAsia="Times New Roman"/>
                <w:lang w:val="en-US"/>
              </w:rPr>
            </w:pPr>
          </w:p>
        </w:tc>
      </w:tr>
      <w:tr w:rsidR="00D67926" w14:paraId="2903F54A" w14:textId="77777777">
        <w:trPr>
          <w:divId w:val="279191413"/>
          <w:tblCellSpacing w:w="15" w:type="dxa"/>
        </w:trPr>
        <w:tc>
          <w:tcPr>
            <w:tcW w:w="0" w:type="auto"/>
            <w:vAlign w:val="center"/>
            <w:hideMark/>
          </w:tcPr>
          <w:p w14:paraId="537D1C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AB7068" w14:textId="77777777" w:rsidR="00D67926" w:rsidRDefault="008D6FB8">
            <w:pPr>
              <w:rPr>
                <w:rFonts w:eastAsia="Times New Roman"/>
                <w:lang w:val="en-US"/>
              </w:rPr>
            </w:pPr>
            <w:r>
              <w:rPr>
                <w:rFonts w:eastAsia="Times New Roman"/>
                <w:lang w:val="en-US"/>
              </w:rPr>
              <w:t>Location of the resource</w:t>
            </w:r>
          </w:p>
        </w:tc>
      </w:tr>
      <w:tr w:rsidR="00D67926" w14:paraId="1C088771" w14:textId="77777777">
        <w:trPr>
          <w:divId w:val="279191413"/>
          <w:tblCellSpacing w:w="15" w:type="dxa"/>
        </w:trPr>
        <w:tc>
          <w:tcPr>
            <w:tcW w:w="0" w:type="auto"/>
            <w:vAlign w:val="center"/>
            <w:hideMark/>
          </w:tcPr>
          <w:p w14:paraId="17E5D18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A3267D" w14:textId="77777777" w:rsidR="00D67926" w:rsidRDefault="008D6FB8">
            <w:pPr>
              <w:rPr>
                <w:rFonts w:eastAsia="Times New Roman"/>
                <w:lang w:val="en-US"/>
              </w:rPr>
            </w:pPr>
            <w:r>
              <w:rPr>
                <w:rFonts w:eastAsia="Times New Roman"/>
                <w:lang w:val="en-US"/>
              </w:rPr>
              <w:t>Where this resource is found.</w:t>
            </w:r>
          </w:p>
        </w:tc>
      </w:tr>
      <w:tr w:rsidR="00D67926" w14:paraId="769C7DC9" w14:textId="77777777">
        <w:trPr>
          <w:divId w:val="279191413"/>
          <w:tblCellSpacing w:w="15" w:type="dxa"/>
        </w:trPr>
        <w:tc>
          <w:tcPr>
            <w:tcW w:w="0" w:type="auto"/>
            <w:vAlign w:val="center"/>
            <w:hideMark/>
          </w:tcPr>
          <w:p w14:paraId="0E40C17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4A8350" w14:textId="77777777" w:rsidR="00D67926" w:rsidRDefault="008D6FB8">
            <w:pPr>
              <w:rPr>
                <w:rFonts w:eastAsia="Times New Roman"/>
                <w:lang w:val="en-US"/>
              </w:rPr>
            </w:pPr>
            <w:r>
              <w:rPr>
                <w:rFonts w:eastAsia="Times New Roman"/>
                <w:lang w:val="en-US"/>
              </w:rPr>
              <w:t xml:space="preserve">Usually this is a relative URL that locates the resource within the implementation guide. If you authoring an implementation guide, and will publish it using the FHIR publication tooling, use a URI that may point to a resource, or to one of various alternative representations (e.g. spreadsheet). The tooling will convert this when it publishes it. </w:t>
            </w:r>
          </w:p>
        </w:tc>
      </w:tr>
      <w:tr w:rsidR="00D67926" w14:paraId="01B503EB" w14:textId="77777777">
        <w:trPr>
          <w:divId w:val="279191413"/>
          <w:tblCellSpacing w:w="15" w:type="dxa"/>
        </w:trPr>
        <w:tc>
          <w:tcPr>
            <w:tcW w:w="0" w:type="auto"/>
            <w:vAlign w:val="center"/>
            <w:hideMark/>
          </w:tcPr>
          <w:p w14:paraId="6C926D2C" w14:textId="77777777" w:rsidR="00D67926" w:rsidRDefault="008D6FB8">
            <w:pPr>
              <w:rPr>
                <w:rFonts w:eastAsia="Times New Roman"/>
                <w:lang w:val="en-US"/>
              </w:rPr>
            </w:pPr>
            <w:r>
              <w:rPr>
                <w:rFonts w:eastAsia="Times New Roman"/>
                <w:b/>
                <w:bCs/>
                <w:lang w:val="en-US"/>
              </w:rPr>
              <w:t>ImplementationGuide.package.resource.exampleFor</w:t>
            </w:r>
          </w:p>
        </w:tc>
        <w:tc>
          <w:tcPr>
            <w:tcW w:w="0" w:type="auto"/>
            <w:vAlign w:val="center"/>
            <w:hideMark/>
          </w:tcPr>
          <w:p w14:paraId="48731337" w14:textId="77777777" w:rsidR="00D67926" w:rsidRDefault="00D67926">
            <w:pPr>
              <w:rPr>
                <w:rFonts w:eastAsia="Times New Roman"/>
                <w:lang w:val="en-US"/>
              </w:rPr>
            </w:pPr>
          </w:p>
        </w:tc>
      </w:tr>
      <w:tr w:rsidR="00D67926" w14:paraId="0525AA7F" w14:textId="77777777">
        <w:trPr>
          <w:divId w:val="279191413"/>
          <w:tblCellSpacing w:w="15" w:type="dxa"/>
        </w:trPr>
        <w:tc>
          <w:tcPr>
            <w:tcW w:w="0" w:type="auto"/>
            <w:vAlign w:val="center"/>
            <w:hideMark/>
          </w:tcPr>
          <w:p w14:paraId="186407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73CA53" w14:textId="77777777" w:rsidR="00D67926" w:rsidRDefault="008D6FB8">
            <w:pPr>
              <w:rPr>
                <w:rFonts w:eastAsia="Times New Roman"/>
                <w:lang w:val="en-US"/>
              </w:rPr>
            </w:pPr>
            <w:r>
              <w:rPr>
                <w:rFonts w:eastAsia="Times New Roman"/>
                <w:lang w:val="en-US"/>
              </w:rPr>
              <w:t>Resource this is an example of (if applicable)</w:t>
            </w:r>
          </w:p>
        </w:tc>
      </w:tr>
      <w:tr w:rsidR="00D67926" w14:paraId="46ABC381" w14:textId="77777777">
        <w:trPr>
          <w:divId w:val="279191413"/>
          <w:tblCellSpacing w:w="15" w:type="dxa"/>
        </w:trPr>
        <w:tc>
          <w:tcPr>
            <w:tcW w:w="0" w:type="auto"/>
            <w:vAlign w:val="center"/>
            <w:hideMark/>
          </w:tcPr>
          <w:p w14:paraId="110A838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64D77D" w14:textId="77777777" w:rsidR="00D67926" w:rsidRDefault="008D6FB8">
            <w:pPr>
              <w:rPr>
                <w:rFonts w:eastAsia="Times New Roman"/>
                <w:lang w:val="en-US"/>
              </w:rPr>
            </w:pPr>
            <w:r>
              <w:rPr>
                <w:rFonts w:eastAsia="Times New Roman"/>
                <w:lang w:val="en-US"/>
              </w:rPr>
              <w:t xml:space="preserve">Another resource that this resource is an example for. This is mostly used for resources that are included as examples of StructureDefinitions. </w:t>
            </w:r>
          </w:p>
        </w:tc>
      </w:tr>
      <w:tr w:rsidR="00D67926" w14:paraId="6D9630F5" w14:textId="77777777">
        <w:trPr>
          <w:divId w:val="279191413"/>
          <w:tblCellSpacing w:w="15" w:type="dxa"/>
        </w:trPr>
        <w:tc>
          <w:tcPr>
            <w:tcW w:w="0" w:type="auto"/>
            <w:vAlign w:val="center"/>
            <w:hideMark/>
          </w:tcPr>
          <w:p w14:paraId="467817A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8317D07" w14:textId="77777777" w:rsidR="00D67926" w:rsidRDefault="008D6FB8">
            <w:pPr>
              <w:rPr>
                <w:rFonts w:eastAsia="Times New Roman"/>
                <w:lang w:val="en-US"/>
              </w:rPr>
            </w:pPr>
            <w:r>
              <w:rPr>
                <w:rFonts w:eastAsia="Times New Roman"/>
                <w:lang w:val="en-US"/>
              </w:rPr>
              <w:t>Examples: * StructureDefinition -&gt; Any * ValueSet -&gt; expansion * OperationDefinition -&gt; Parameters * Questionnaire -&gt; QuestionnaireResponse.</w:t>
            </w:r>
          </w:p>
        </w:tc>
      </w:tr>
      <w:tr w:rsidR="00D67926" w14:paraId="32E02631" w14:textId="77777777">
        <w:trPr>
          <w:divId w:val="279191413"/>
          <w:tblCellSpacing w:w="15" w:type="dxa"/>
        </w:trPr>
        <w:tc>
          <w:tcPr>
            <w:tcW w:w="0" w:type="auto"/>
            <w:vAlign w:val="center"/>
            <w:hideMark/>
          </w:tcPr>
          <w:p w14:paraId="35E128C8" w14:textId="77777777" w:rsidR="00D67926" w:rsidRDefault="008D6FB8">
            <w:pPr>
              <w:rPr>
                <w:rFonts w:eastAsia="Times New Roman"/>
                <w:lang w:val="en-US"/>
              </w:rPr>
            </w:pPr>
            <w:r>
              <w:rPr>
                <w:rFonts w:eastAsia="Times New Roman"/>
                <w:b/>
                <w:bCs/>
                <w:lang w:val="en-US"/>
              </w:rPr>
              <w:t>ImplementationGuide.global</w:t>
            </w:r>
          </w:p>
        </w:tc>
        <w:tc>
          <w:tcPr>
            <w:tcW w:w="0" w:type="auto"/>
            <w:vAlign w:val="center"/>
            <w:hideMark/>
          </w:tcPr>
          <w:p w14:paraId="19E64B36" w14:textId="77777777" w:rsidR="00D67926" w:rsidRDefault="00D67926">
            <w:pPr>
              <w:rPr>
                <w:rFonts w:eastAsia="Times New Roman"/>
                <w:lang w:val="en-US"/>
              </w:rPr>
            </w:pPr>
          </w:p>
        </w:tc>
      </w:tr>
      <w:tr w:rsidR="00D67926" w14:paraId="2301AA1C" w14:textId="77777777">
        <w:trPr>
          <w:divId w:val="279191413"/>
          <w:tblCellSpacing w:w="15" w:type="dxa"/>
        </w:trPr>
        <w:tc>
          <w:tcPr>
            <w:tcW w:w="0" w:type="auto"/>
            <w:vAlign w:val="center"/>
            <w:hideMark/>
          </w:tcPr>
          <w:p w14:paraId="5C25FB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3D4EB8" w14:textId="77777777" w:rsidR="00D67926" w:rsidRDefault="008D6FB8">
            <w:pPr>
              <w:rPr>
                <w:rFonts w:eastAsia="Times New Roman"/>
                <w:lang w:val="en-US"/>
              </w:rPr>
            </w:pPr>
            <w:r>
              <w:rPr>
                <w:rFonts w:eastAsia="Times New Roman"/>
                <w:lang w:val="en-US"/>
              </w:rPr>
              <w:t>Profiles that apply globally</w:t>
            </w:r>
          </w:p>
        </w:tc>
      </w:tr>
      <w:tr w:rsidR="00D67926" w14:paraId="55C4FE82" w14:textId="77777777">
        <w:trPr>
          <w:divId w:val="279191413"/>
          <w:tblCellSpacing w:w="15" w:type="dxa"/>
        </w:trPr>
        <w:tc>
          <w:tcPr>
            <w:tcW w:w="0" w:type="auto"/>
            <w:vAlign w:val="center"/>
            <w:hideMark/>
          </w:tcPr>
          <w:p w14:paraId="11E7AF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4AEF25" w14:textId="77777777" w:rsidR="00D67926" w:rsidRDefault="008D6FB8">
            <w:pPr>
              <w:rPr>
                <w:rFonts w:eastAsia="Times New Roman"/>
                <w:lang w:val="en-US"/>
              </w:rPr>
            </w:pPr>
            <w:r>
              <w:rPr>
                <w:rFonts w:eastAsia="Times New Roman"/>
                <w:lang w:val="en-US"/>
              </w:rPr>
              <w:t>A set of profiles that all resources covered by this implementation guide must conform to.</w:t>
            </w:r>
          </w:p>
        </w:tc>
      </w:tr>
      <w:tr w:rsidR="00D67926" w14:paraId="6DA9EFD7" w14:textId="77777777">
        <w:trPr>
          <w:divId w:val="279191413"/>
          <w:tblCellSpacing w:w="15" w:type="dxa"/>
        </w:trPr>
        <w:tc>
          <w:tcPr>
            <w:tcW w:w="0" w:type="auto"/>
            <w:vAlign w:val="center"/>
            <w:hideMark/>
          </w:tcPr>
          <w:p w14:paraId="0164B78B"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FE20A18" w14:textId="77777777" w:rsidR="00D67926" w:rsidRDefault="008D6FB8">
            <w:pPr>
              <w:rPr>
                <w:rFonts w:eastAsia="Times New Roman"/>
                <w:lang w:val="en-US"/>
              </w:rPr>
            </w:pPr>
            <w:r>
              <w:rPr>
                <w:rFonts w:eastAsia="Times New Roman"/>
                <w:lang w:val="en-US"/>
              </w:rPr>
              <w:t>See (</w:t>
            </w:r>
            <w:commentRangeStart w:id="145"/>
            <w:r>
              <w:rPr>
                <w:rFonts w:eastAsia="Times New Roman"/>
                <w:lang w:val="en-US"/>
              </w:rPr>
              <w:t>reference</w:t>
            </w:r>
            <w:commentRangeEnd w:id="145"/>
            <w:r w:rsidR="00D91FD1">
              <w:rPr>
                <w:rStyle w:val="CommentReference"/>
              </w:rPr>
              <w:commentReference w:id="145"/>
            </w:r>
            <w:r>
              <w:rPr>
                <w:rFonts w:eastAsia="Times New Roman"/>
                <w:lang w:val="en-US"/>
              </w:rPr>
              <w:t>) for a discussion of which resources are 'covered' by an implementation guide.</w:t>
            </w:r>
          </w:p>
        </w:tc>
      </w:tr>
      <w:tr w:rsidR="00D67926" w14:paraId="4F94C530" w14:textId="77777777">
        <w:trPr>
          <w:divId w:val="279191413"/>
          <w:tblCellSpacing w:w="15" w:type="dxa"/>
        </w:trPr>
        <w:tc>
          <w:tcPr>
            <w:tcW w:w="0" w:type="auto"/>
            <w:vAlign w:val="center"/>
            <w:hideMark/>
          </w:tcPr>
          <w:p w14:paraId="2B630E7E" w14:textId="77777777" w:rsidR="00D67926" w:rsidRDefault="008D6FB8">
            <w:pPr>
              <w:rPr>
                <w:rFonts w:eastAsia="Times New Roman"/>
                <w:lang w:val="en-US"/>
              </w:rPr>
            </w:pPr>
            <w:r>
              <w:rPr>
                <w:rFonts w:eastAsia="Times New Roman"/>
                <w:b/>
                <w:bCs/>
                <w:lang w:val="en-US"/>
              </w:rPr>
              <w:t>ImplementationGuide.global.type</w:t>
            </w:r>
          </w:p>
        </w:tc>
        <w:tc>
          <w:tcPr>
            <w:tcW w:w="0" w:type="auto"/>
            <w:vAlign w:val="center"/>
            <w:hideMark/>
          </w:tcPr>
          <w:p w14:paraId="122FD1EA" w14:textId="77777777" w:rsidR="00D67926" w:rsidRDefault="00D67926">
            <w:pPr>
              <w:rPr>
                <w:rFonts w:eastAsia="Times New Roman"/>
                <w:lang w:val="en-US"/>
              </w:rPr>
            </w:pPr>
          </w:p>
        </w:tc>
      </w:tr>
      <w:tr w:rsidR="00D67926" w14:paraId="0B57F85A" w14:textId="77777777">
        <w:trPr>
          <w:divId w:val="279191413"/>
          <w:tblCellSpacing w:w="15" w:type="dxa"/>
        </w:trPr>
        <w:tc>
          <w:tcPr>
            <w:tcW w:w="0" w:type="auto"/>
            <w:vAlign w:val="center"/>
            <w:hideMark/>
          </w:tcPr>
          <w:p w14:paraId="195DB1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773C7A" w14:textId="77777777" w:rsidR="00D67926" w:rsidRDefault="008D6FB8">
            <w:pPr>
              <w:rPr>
                <w:rFonts w:eastAsia="Times New Roman"/>
                <w:lang w:val="en-US"/>
              </w:rPr>
            </w:pPr>
            <w:r>
              <w:rPr>
                <w:rFonts w:eastAsia="Times New Roman"/>
                <w:lang w:val="en-US"/>
              </w:rPr>
              <w:t>Type this profiles applies to</w:t>
            </w:r>
          </w:p>
        </w:tc>
      </w:tr>
      <w:tr w:rsidR="00D67926" w14:paraId="394A85FA" w14:textId="77777777">
        <w:trPr>
          <w:divId w:val="279191413"/>
          <w:tblCellSpacing w:w="15" w:type="dxa"/>
        </w:trPr>
        <w:tc>
          <w:tcPr>
            <w:tcW w:w="0" w:type="auto"/>
            <w:vAlign w:val="center"/>
            <w:hideMark/>
          </w:tcPr>
          <w:p w14:paraId="48DF5A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B21132" w14:textId="77777777" w:rsidR="00D67926" w:rsidRDefault="008D6FB8">
            <w:pPr>
              <w:rPr>
                <w:rFonts w:eastAsia="Times New Roman"/>
                <w:lang w:val="en-US"/>
              </w:rPr>
            </w:pPr>
            <w:r>
              <w:rPr>
                <w:rFonts w:eastAsia="Times New Roman"/>
                <w:lang w:val="en-US"/>
              </w:rPr>
              <w:t>The type of resource that all instances must conform to.</w:t>
            </w:r>
          </w:p>
        </w:tc>
      </w:tr>
      <w:tr w:rsidR="00D67926" w14:paraId="033DAF69" w14:textId="77777777">
        <w:trPr>
          <w:divId w:val="279191413"/>
          <w:tblCellSpacing w:w="15" w:type="dxa"/>
        </w:trPr>
        <w:tc>
          <w:tcPr>
            <w:tcW w:w="0" w:type="auto"/>
            <w:vAlign w:val="center"/>
            <w:hideMark/>
          </w:tcPr>
          <w:p w14:paraId="7B02A75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DB183D" w14:textId="77777777" w:rsidR="00D67926" w:rsidRDefault="008D6FB8">
            <w:pPr>
              <w:rPr>
                <w:rFonts w:eastAsia="Times New Roman"/>
                <w:lang w:val="en-US"/>
              </w:rPr>
            </w:pPr>
            <w:r>
              <w:rPr>
                <w:rFonts w:eastAsia="Times New Roman"/>
                <w:lang w:val="en-US"/>
              </w:rPr>
              <w:t xml:space="preserve">The type must match that of the profile that is referred to, but is made explicit here as a denormalization so that a system processing the implementation guide resource knows which resources the profile applies to even if the profile itself is not available. </w:t>
            </w:r>
          </w:p>
        </w:tc>
      </w:tr>
      <w:tr w:rsidR="00D67926" w14:paraId="7C564EC2" w14:textId="77777777">
        <w:trPr>
          <w:divId w:val="279191413"/>
          <w:tblCellSpacing w:w="15" w:type="dxa"/>
        </w:trPr>
        <w:tc>
          <w:tcPr>
            <w:tcW w:w="0" w:type="auto"/>
            <w:vAlign w:val="center"/>
            <w:hideMark/>
          </w:tcPr>
          <w:p w14:paraId="707EFB0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2720C7F"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5421AEA5" w14:textId="77777777">
        <w:trPr>
          <w:divId w:val="279191413"/>
          <w:tblCellSpacing w:w="15" w:type="dxa"/>
        </w:trPr>
        <w:tc>
          <w:tcPr>
            <w:tcW w:w="0" w:type="auto"/>
            <w:vAlign w:val="center"/>
            <w:hideMark/>
          </w:tcPr>
          <w:p w14:paraId="16185487" w14:textId="77777777" w:rsidR="00D67926" w:rsidRDefault="008D6FB8">
            <w:pPr>
              <w:rPr>
                <w:rFonts w:eastAsia="Times New Roman"/>
                <w:lang w:val="en-US"/>
              </w:rPr>
            </w:pPr>
            <w:r>
              <w:rPr>
                <w:rFonts w:eastAsia="Times New Roman"/>
                <w:b/>
                <w:bCs/>
                <w:lang w:val="en-US"/>
              </w:rPr>
              <w:t>ImplementationGuide.global.profile</w:t>
            </w:r>
          </w:p>
        </w:tc>
        <w:tc>
          <w:tcPr>
            <w:tcW w:w="0" w:type="auto"/>
            <w:vAlign w:val="center"/>
            <w:hideMark/>
          </w:tcPr>
          <w:p w14:paraId="3E6F6FD2" w14:textId="77777777" w:rsidR="00D67926" w:rsidRDefault="00D67926">
            <w:pPr>
              <w:rPr>
                <w:rFonts w:eastAsia="Times New Roman"/>
                <w:lang w:val="en-US"/>
              </w:rPr>
            </w:pPr>
          </w:p>
        </w:tc>
      </w:tr>
      <w:tr w:rsidR="00D67926" w14:paraId="0CE60700" w14:textId="77777777">
        <w:trPr>
          <w:divId w:val="279191413"/>
          <w:tblCellSpacing w:w="15" w:type="dxa"/>
        </w:trPr>
        <w:tc>
          <w:tcPr>
            <w:tcW w:w="0" w:type="auto"/>
            <w:vAlign w:val="center"/>
            <w:hideMark/>
          </w:tcPr>
          <w:p w14:paraId="2B35C4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B618E6" w14:textId="77777777" w:rsidR="00D67926" w:rsidRDefault="008D6FB8">
            <w:pPr>
              <w:rPr>
                <w:rFonts w:eastAsia="Times New Roman"/>
                <w:lang w:val="en-US"/>
              </w:rPr>
            </w:pPr>
            <w:r>
              <w:rPr>
                <w:rFonts w:eastAsia="Times New Roman"/>
                <w:lang w:val="en-US"/>
              </w:rPr>
              <w:t>Profile that all resources must conform to</w:t>
            </w:r>
          </w:p>
        </w:tc>
      </w:tr>
      <w:tr w:rsidR="00D67926" w14:paraId="5EB74C28" w14:textId="77777777">
        <w:trPr>
          <w:divId w:val="279191413"/>
          <w:tblCellSpacing w:w="15" w:type="dxa"/>
        </w:trPr>
        <w:tc>
          <w:tcPr>
            <w:tcW w:w="0" w:type="auto"/>
            <w:vAlign w:val="center"/>
            <w:hideMark/>
          </w:tcPr>
          <w:p w14:paraId="6FA73D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EF41AC" w14:textId="77777777" w:rsidR="00D67926" w:rsidRDefault="008D6FB8">
            <w:pPr>
              <w:rPr>
                <w:rFonts w:eastAsia="Times New Roman"/>
                <w:lang w:val="en-US"/>
              </w:rPr>
            </w:pPr>
            <w:r>
              <w:rPr>
                <w:rFonts w:eastAsia="Times New Roman"/>
                <w:lang w:val="en-US"/>
              </w:rPr>
              <w:t>A reference to the profile that all instances must conform to.</w:t>
            </w:r>
          </w:p>
        </w:tc>
      </w:tr>
      <w:tr w:rsidR="00D67926" w14:paraId="425FB843" w14:textId="77777777">
        <w:trPr>
          <w:divId w:val="279191413"/>
          <w:tblCellSpacing w:w="15" w:type="dxa"/>
        </w:trPr>
        <w:tc>
          <w:tcPr>
            <w:tcW w:w="0" w:type="auto"/>
            <w:vAlign w:val="center"/>
            <w:hideMark/>
          </w:tcPr>
          <w:p w14:paraId="38F1914B" w14:textId="77777777" w:rsidR="00D67926" w:rsidRDefault="008D6FB8">
            <w:pPr>
              <w:rPr>
                <w:rFonts w:eastAsia="Times New Roman"/>
                <w:lang w:val="en-US"/>
              </w:rPr>
            </w:pPr>
            <w:r>
              <w:rPr>
                <w:rFonts w:eastAsia="Times New Roman"/>
                <w:b/>
                <w:bCs/>
                <w:lang w:val="en-US"/>
              </w:rPr>
              <w:t>ImplementationGuide.binary</w:t>
            </w:r>
          </w:p>
        </w:tc>
        <w:tc>
          <w:tcPr>
            <w:tcW w:w="0" w:type="auto"/>
            <w:vAlign w:val="center"/>
            <w:hideMark/>
          </w:tcPr>
          <w:p w14:paraId="265FC044" w14:textId="77777777" w:rsidR="00D67926" w:rsidRDefault="00D67926">
            <w:pPr>
              <w:rPr>
                <w:rFonts w:eastAsia="Times New Roman"/>
                <w:lang w:val="en-US"/>
              </w:rPr>
            </w:pPr>
          </w:p>
        </w:tc>
      </w:tr>
      <w:tr w:rsidR="00D67926" w14:paraId="481D56EA" w14:textId="77777777">
        <w:trPr>
          <w:divId w:val="279191413"/>
          <w:tblCellSpacing w:w="15" w:type="dxa"/>
        </w:trPr>
        <w:tc>
          <w:tcPr>
            <w:tcW w:w="0" w:type="auto"/>
            <w:vAlign w:val="center"/>
            <w:hideMark/>
          </w:tcPr>
          <w:p w14:paraId="6D2CA7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2B45B0" w14:textId="20260203" w:rsidR="00D67926" w:rsidRDefault="008D6FB8">
            <w:pPr>
              <w:rPr>
                <w:rFonts w:eastAsia="Times New Roman"/>
                <w:lang w:val="en-US"/>
              </w:rPr>
            </w:pPr>
            <w:r>
              <w:rPr>
                <w:rFonts w:eastAsia="Times New Roman"/>
                <w:lang w:val="en-US"/>
              </w:rPr>
              <w:t>Image, css, script, etc</w:t>
            </w:r>
            <w:ins w:id="146" w:author="Cary Ussery" w:date="2015-09-11T16:46:00Z">
              <w:r w:rsidR="00D91FD1">
                <w:rPr>
                  <w:rFonts w:eastAsia="Times New Roman"/>
                  <w:lang w:val="en-US"/>
                </w:rPr>
                <w:t>.</w:t>
              </w:r>
            </w:ins>
          </w:p>
        </w:tc>
      </w:tr>
      <w:tr w:rsidR="00D67926" w14:paraId="2D7AEA56" w14:textId="77777777">
        <w:trPr>
          <w:divId w:val="279191413"/>
          <w:tblCellSpacing w:w="15" w:type="dxa"/>
        </w:trPr>
        <w:tc>
          <w:tcPr>
            <w:tcW w:w="0" w:type="auto"/>
            <w:vAlign w:val="center"/>
            <w:hideMark/>
          </w:tcPr>
          <w:p w14:paraId="289C31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113069" w14:textId="77777777" w:rsidR="00D67926" w:rsidRDefault="008D6FB8">
            <w:pPr>
              <w:rPr>
                <w:rFonts w:eastAsia="Times New Roman"/>
                <w:lang w:val="en-US"/>
              </w:rPr>
            </w:pPr>
            <w:r>
              <w:rPr>
                <w:rFonts w:eastAsia="Times New Roman"/>
                <w:lang w:val="en-US"/>
              </w:rPr>
              <w:t>A binary file that is included in the implementation guide when it is published.</w:t>
            </w:r>
          </w:p>
        </w:tc>
      </w:tr>
      <w:tr w:rsidR="00D67926" w14:paraId="53F59EB3" w14:textId="77777777">
        <w:trPr>
          <w:divId w:val="279191413"/>
          <w:tblCellSpacing w:w="15" w:type="dxa"/>
        </w:trPr>
        <w:tc>
          <w:tcPr>
            <w:tcW w:w="0" w:type="auto"/>
            <w:vAlign w:val="center"/>
            <w:hideMark/>
          </w:tcPr>
          <w:p w14:paraId="5F7CB5F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5CAA14" w14:textId="77777777" w:rsidR="00D67926" w:rsidRDefault="008D6FB8">
            <w:pPr>
              <w:rPr>
                <w:rFonts w:eastAsia="Times New Roman"/>
                <w:lang w:val="en-US"/>
              </w:rPr>
            </w:pPr>
            <w:r>
              <w:rPr>
                <w:rFonts w:eastAsia="Times New Roman"/>
                <w:lang w:val="en-US"/>
              </w:rPr>
              <w:t xml:space="preserve">This is principally included for the FHIR publishing tool, but may be useful when extracting and reusing content from the implementation guide. </w:t>
            </w:r>
          </w:p>
        </w:tc>
      </w:tr>
      <w:tr w:rsidR="00D67926" w14:paraId="14B664DD" w14:textId="77777777">
        <w:trPr>
          <w:divId w:val="279191413"/>
          <w:tblCellSpacing w:w="15" w:type="dxa"/>
        </w:trPr>
        <w:tc>
          <w:tcPr>
            <w:tcW w:w="0" w:type="auto"/>
            <w:vAlign w:val="center"/>
            <w:hideMark/>
          </w:tcPr>
          <w:p w14:paraId="10D62647" w14:textId="77777777" w:rsidR="00D67926" w:rsidRDefault="008D6FB8">
            <w:pPr>
              <w:rPr>
                <w:rFonts w:eastAsia="Times New Roman"/>
                <w:lang w:val="en-US"/>
              </w:rPr>
            </w:pPr>
            <w:r>
              <w:rPr>
                <w:rFonts w:eastAsia="Times New Roman"/>
                <w:b/>
                <w:bCs/>
                <w:lang w:val="en-US"/>
              </w:rPr>
              <w:t>ImplementationGuide.page</w:t>
            </w:r>
          </w:p>
        </w:tc>
        <w:tc>
          <w:tcPr>
            <w:tcW w:w="0" w:type="auto"/>
            <w:vAlign w:val="center"/>
            <w:hideMark/>
          </w:tcPr>
          <w:p w14:paraId="02871ED4" w14:textId="77777777" w:rsidR="00D67926" w:rsidRDefault="00D67926">
            <w:pPr>
              <w:rPr>
                <w:rFonts w:eastAsia="Times New Roman"/>
                <w:lang w:val="en-US"/>
              </w:rPr>
            </w:pPr>
          </w:p>
        </w:tc>
      </w:tr>
      <w:tr w:rsidR="00D67926" w14:paraId="1D329D98" w14:textId="77777777">
        <w:trPr>
          <w:divId w:val="279191413"/>
          <w:tblCellSpacing w:w="15" w:type="dxa"/>
        </w:trPr>
        <w:tc>
          <w:tcPr>
            <w:tcW w:w="0" w:type="auto"/>
            <w:vAlign w:val="center"/>
            <w:hideMark/>
          </w:tcPr>
          <w:p w14:paraId="34482E7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2B0383" w14:textId="77777777" w:rsidR="00D67926" w:rsidRDefault="008D6FB8">
            <w:pPr>
              <w:rPr>
                <w:rFonts w:eastAsia="Times New Roman"/>
                <w:lang w:val="en-US"/>
              </w:rPr>
            </w:pPr>
            <w:r>
              <w:rPr>
                <w:rFonts w:eastAsia="Times New Roman"/>
                <w:lang w:val="en-US"/>
              </w:rPr>
              <w:t>Page/Section in the Guide</w:t>
            </w:r>
          </w:p>
        </w:tc>
      </w:tr>
      <w:tr w:rsidR="00D67926" w14:paraId="2EA4B5F6" w14:textId="77777777">
        <w:trPr>
          <w:divId w:val="279191413"/>
          <w:tblCellSpacing w:w="15" w:type="dxa"/>
        </w:trPr>
        <w:tc>
          <w:tcPr>
            <w:tcW w:w="0" w:type="auto"/>
            <w:vAlign w:val="center"/>
            <w:hideMark/>
          </w:tcPr>
          <w:p w14:paraId="39D4A4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B25CF4" w14:textId="77777777" w:rsidR="00D67926" w:rsidRDefault="008D6FB8">
            <w:pPr>
              <w:rPr>
                <w:rFonts w:eastAsia="Times New Roman"/>
                <w:lang w:val="en-US"/>
              </w:rPr>
            </w:pPr>
            <w:r>
              <w:rPr>
                <w:rFonts w:eastAsia="Times New Roman"/>
                <w:lang w:val="en-US"/>
              </w:rPr>
              <w:t>A page / section in the implementation guide. The root page is the implementation guide home page.</w:t>
            </w:r>
          </w:p>
        </w:tc>
      </w:tr>
      <w:tr w:rsidR="00D67926" w14:paraId="7AF68C13" w14:textId="77777777">
        <w:trPr>
          <w:divId w:val="279191413"/>
          <w:tblCellSpacing w:w="15" w:type="dxa"/>
        </w:trPr>
        <w:tc>
          <w:tcPr>
            <w:tcW w:w="0" w:type="auto"/>
            <w:vAlign w:val="center"/>
            <w:hideMark/>
          </w:tcPr>
          <w:p w14:paraId="7FE5767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FF3DE7" w14:textId="77777777" w:rsidR="00D67926" w:rsidRDefault="008D6FB8">
            <w:pPr>
              <w:rPr>
                <w:rFonts w:eastAsia="Times New Roman"/>
                <w:lang w:val="en-US"/>
              </w:rPr>
            </w:pPr>
            <w:r>
              <w:rPr>
                <w:rFonts w:eastAsia="Times New Roman"/>
                <w:lang w:val="en-US"/>
              </w:rPr>
              <w:t>Pages automatically become sections if they have sub-pages. By convention, the home page is called index.html.</w:t>
            </w:r>
          </w:p>
        </w:tc>
      </w:tr>
      <w:tr w:rsidR="00D67926" w14:paraId="743B372A" w14:textId="77777777">
        <w:trPr>
          <w:divId w:val="279191413"/>
          <w:tblCellSpacing w:w="15" w:type="dxa"/>
        </w:trPr>
        <w:tc>
          <w:tcPr>
            <w:tcW w:w="0" w:type="auto"/>
            <w:vAlign w:val="center"/>
            <w:hideMark/>
          </w:tcPr>
          <w:p w14:paraId="5F68A7D7" w14:textId="77777777" w:rsidR="00D67926" w:rsidRDefault="008D6FB8">
            <w:pPr>
              <w:rPr>
                <w:rFonts w:eastAsia="Times New Roman"/>
                <w:lang w:val="en-US"/>
              </w:rPr>
            </w:pPr>
            <w:r>
              <w:rPr>
                <w:rFonts w:eastAsia="Times New Roman"/>
                <w:b/>
                <w:bCs/>
                <w:lang w:val="en-US"/>
              </w:rPr>
              <w:t>ImplementationGuide.page.source</w:t>
            </w:r>
          </w:p>
        </w:tc>
        <w:tc>
          <w:tcPr>
            <w:tcW w:w="0" w:type="auto"/>
            <w:vAlign w:val="center"/>
            <w:hideMark/>
          </w:tcPr>
          <w:p w14:paraId="4CFBD585" w14:textId="77777777" w:rsidR="00D67926" w:rsidRDefault="00D67926">
            <w:pPr>
              <w:rPr>
                <w:rFonts w:eastAsia="Times New Roman"/>
                <w:lang w:val="en-US"/>
              </w:rPr>
            </w:pPr>
          </w:p>
        </w:tc>
      </w:tr>
      <w:tr w:rsidR="00D67926" w14:paraId="0835BF2C" w14:textId="77777777">
        <w:trPr>
          <w:divId w:val="279191413"/>
          <w:tblCellSpacing w:w="15" w:type="dxa"/>
        </w:trPr>
        <w:tc>
          <w:tcPr>
            <w:tcW w:w="0" w:type="auto"/>
            <w:vAlign w:val="center"/>
            <w:hideMark/>
          </w:tcPr>
          <w:p w14:paraId="1EC03D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F1BEE9" w14:textId="77777777" w:rsidR="00D67926" w:rsidRDefault="008D6FB8">
            <w:pPr>
              <w:rPr>
                <w:rFonts w:eastAsia="Times New Roman"/>
                <w:lang w:val="en-US"/>
              </w:rPr>
            </w:pPr>
            <w:r>
              <w:rPr>
                <w:rFonts w:eastAsia="Times New Roman"/>
                <w:lang w:val="en-US"/>
              </w:rPr>
              <w:t>Where to find that page</w:t>
            </w:r>
          </w:p>
        </w:tc>
      </w:tr>
      <w:tr w:rsidR="00D67926" w14:paraId="479BC167" w14:textId="77777777">
        <w:trPr>
          <w:divId w:val="279191413"/>
          <w:tblCellSpacing w:w="15" w:type="dxa"/>
        </w:trPr>
        <w:tc>
          <w:tcPr>
            <w:tcW w:w="0" w:type="auto"/>
            <w:vAlign w:val="center"/>
            <w:hideMark/>
          </w:tcPr>
          <w:p w14:paraId="10F3BC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899EBE" w14:textId="77777777" w:rsidR="00D67926" w:rsidRDefault="008D6FB8">
            <w:pPr>
              <w:rPr>
                <w:rFonts w:eastAsia="Times New Roman"/>
                <w:lang w:val="en-US"/>
              </w:rPr>
            </w:pPr>
            <w:r>
              <w:rPr>
                <w:rFonts w:eastAsia="Times New Roman"/>
                <w:lang w:val="en-US"/>
              </w:rPr>
              <w:t>The source address for the page.</w:t>
            </w:r>
          </w:p>
        </w:tc>
      </w:tr>
      <w:tr w:rsidR="00D67926" w14:paraId="050DA0ED" w14:textId="77777777">
        <w:trPr>
          <w:divId w:val="279191413"/>
          <w:tblCellSpacing w:w="15" w:type="dxa"/>
        </w:trPr>
        <w:tc>
          <w:tcPr>
            <w:tcW w:w="0" w:type="auto"/>
            <w:vAlign w:val="center"/>
            <w:hideMark/>
          </w:tcPr>
          <w:p w14:paraId="3D5779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FD4E2CC" w14:textId="77777777" w:rsidR="00D67926" w:rsidRDefault="008D6FB8">
            <w:pPr>
              <w:rPr>
                <w:rFonts w:eastAsia="Times New Roman"/>
                <w:lang w:val="en-US"/>
              </w:rPr>
            </w:pPr>
            <w:r>
              <w:rPr>
                <w:rFonts w:eastAsia="Times New Roman"/>
                <w:lang w:val="en-US"/>
              </w:rPr>
              <w:t xml:space="preserve">The publishing tool will auto-generate source for list (source = n/a), and inject </w:t>
            </w:r>
            <w:r>
              <w:rPr>
                <w:rFonts w:eastAsia="Times New Roman"/>
                <w:lang w:val="en-US"/>
              </w:rPr>
              <w:lastRenderedPageBreak/>
              <w:t xml:space="preserve">included implementations for include (source = uri of guide to include). </w:t>
            </w:r>
          </w:p>
        </w:tc>
      </w:tr>
      <w:tr w:rsidR="00D67926" w14:paraId="6EB07A6A" w14:textId="77777777">
        <w:trPr>
          <w:divId w:val="279191413"/>
          <w:tblCellSpacing w:w="15" w:type="dxa"/>
        </w:trPr>
        <w:tc>
          <w:tcPr>
            <w:tcW w:w="0" w:type="auto"/>
            <w:vAlign w:val="center"/>
            <w:hideMark/>
          </w:tcPr>
          <w:p w14:paraId="76E35E64" w14:textId="77777777" w:rsidR="00D67926" w:rsidRDefault="008D6FB8">
            <w:pPr>
              <w:rPr>
                <w:rFonts w:eastAsia="Times New Roman"/>
                <w:lang w:val="en-US"/>
              </w:rPr>
            </w:pPr>
            <w:r>
              <w:rPr>
                <w:rFonts w:eastAsia="Times New Roman"/>
                <w:b/>
                <w:bCs/>
                <w:lang w:val="en-US"/>
              </w:rPr>
              <w:lastRenderedPageBreak/>
              <w:t>ImplementationGuide.page.name</w:t>
            </w:r>
          </w:p>
        </w:tc>
        <w:tc>
          <w:tcPr>
            <w:tcW w:w="0" w:type="auto"/>
            <w:vAlign w:val="center"/>
            <w:hideMark/>
          </w:tcPr>
          <w:p w14:paraId="0BA9084F" w14:textId="77777777" w:rsidR="00D67926" w:rsidRDefault="00D67926">
            <w:pPr>
              <w:rPr>
                <w:rFonts w:eastAsia="Times New Roman"/>
                <w:lang w:val="en-US"/>
              </w:rPr>
            </w:pPr>
          </w:p>
        </w:tc>
      </w:tr>
      <w:tr w:rsidR="00D67926" w14:paraId="7AB414C8" w14:textId="77777777">
        <w:trPr>
          <w:divId w:val="279191413"/>
          <w:tblCellSpacing w:w="15" w:type="dxa"/>
        </w:trPr>
        <w:tc>
          <w:tcPr>
            <w:tcW w:w="0" w:type="auto"/>
            <w:vAlign w:val="center"/>
            <w:hideMark/>
          </w:tcPr>
          <w:p w14:paraId="03552B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7DEB2D" w14:textId="77777777" w:rsidR="00D67926" w:rsidRDefault="008D6FB8">
            <w:pPr>
              <w:rPr>
                <w:rFonts w:eastAsia="Times New Roman"/>
                <w:lang w:val="en-US"/>
              </w:rPr>
            </w:pPr>
            <w:r>
              <w:rPr>
                <w:rFonts w:eastAsia="Times New Roman"/>
                <w:lang w:val="en-US"/>
              </w:rPr>
              <w:t>Short name shown for navigational assistance</w:t>
            </w:r>
          </w:p>
        </w:tc>
      </w:tr>
      <w:tr w:rsidR="00D67926" w14:paraId="14D895D4" w14:textId="77777777">
        <w:trPr>
          <w:divId w:val="279191413"/>
          <w:tblCellSpacing w:w="15" w:type="dxa"/>
        </w:trPr>
        <w:tc>
          <w:tcPr>
            <w:tcW w:w="0" w:type="auto"/>
            <w:vAlign w:val="center"/>
            <w:hideMark/>
          </w:tcPr>
          <w:p w14:paraId="698E42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8ACC9E" w14:textId="6D27FD0A" w:rsidR="00D67926" w:rsidRDefault="008D6FB8">
            <w:pPr>
              <w:rPr>
                <w:rFonts w:eastAsia="Times New Roman"/>
                <w:lang w:val="en-US"/>
              </w:rPr>
            </w:pPr>
            <w:r>
              <w:rPr>
                <w:rFonts w:eastAsia="Times New Roman"/>
                <w:lang w:val="en-US"/>
              </w:rPr>
              <w:t>A short name used to represent this page in navigational st</w:t>
            </w:r>
            <w:ins w:id="147" w:author="Cary Ussery" w:date="2015-09-11T16:46:00Z">
              <w:r w:rsidR="00D91FD1">
                <w:rPr>
                  <w:rFonts w:eastAsia="Times New Roman"/>
                  <w:lang w:val="en-US"/>
                </w:rPr>
                <w:t>ru</w:t>
              </w:r>
            </w:ins>
            <w:del w:id="148" w:author="Cary Ussery" w:date="2015-09-11T16:46:00Z">
              <w:r w:rsidDel="00D91FD1">
                <w:rPr>
                  <w:rFonts w:eastAsia="Times New Roman"/>
                  <w:lang w:val="en-US"/>
                </w:rPr>
                <w:delText>ur</w:delText>
              </w:r>
            </w:del>
            <w:r>
              <w:rPr>
                <w:rFonts w:eastAsia="Times New Roman"/>
                <w:lang w:val="en-US"/>
              </w:rPr>
              <w:t>ctures such as table of contents, bread crumbs, etc.</w:t>
            </w:r>
          </w:p>
        </w:tc>
      </w:tr>
      <w:tr w:rsidR="00D67926" w14:paraId="16DAFF80" w14:textId="77777777">
        <w:trPr>
          <w:divId w:val="279191413"/>
          <w:tblCellSpacing w:w="15" w:type="dxa"/>
        </w:trPr>
        <w:tc>
          <w:tcPr>
            <w:tcW w:w="0" w:type="auto"/>
            <w:vAlign w:val="center"/>
            <w:hideMark/>
          </w:tcPr>
          <w:p w14:paraId="53F8A3FB" w14:textId="77777777" w:rsidR="00D67926" w:rsidRDefault="008D6FB8">
            <w:pPr>
              <w:rPr>
                <w:rFonts w:eastAsia="Times New Roman"/>
                <w:lang w:val="en-US"/>
              </w:rPr>
            </w:pPr>
            <w:r>
              <w:rPr>
                <w:rFonts w:eastAsia="Times New Roman"/>
                <w:b/>
                <w:bCs/>
                <w:lang w:val="en-US"/>
              </w:rPr>
              <w:t>ImplementationGuide.page.kind</w:t>
            </w:r>
          </w:p>
        </w:tc>
        <w:tc>
          <w:tcPr>
            <w:tcW w:w="0" w:type="auto"/>
            <w:vAlign w:val="center"/>
            <w:hideMark/>
          </w:tcPr>
          <w:p w14:paraId="04B7B658" w14:textId="77777777" w:rsidR="00D67926" w:rsidRDefault="00D67926">
            <w:pPr>
              <w:rPr>
                <w:rFonts w:eastAsia="Times New Roman"/>
                <w:lang w:val="en-US"/>
              </w:rPr>
            </w:pPr>
          </w:p>
        </w:tc>
      </w:tr>
      <w:tr w:rsidR="00D67926" w14:paraId="14CB2D8F" w14:textId="77777777">
        <w:trPr>
          <w:divId w:val="279191413"/>
          <w:tblCellSpacing w:w="15" w:type="dxa"/>
        </w:trPr>
        <w:tc>
          <w:tcPr>
            <w:tcW w:w="0" w:type="auto"/>
            <w:vAlign w:val="center"/>
            <w:hideMark/>
          </w:tcPr>
          <w:p w14:paraId="6A88877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C1183A" w14:textId="1015928C" w:rsidR="00D67926" w:rsidRDefault="008D6FB8">
            <w:pPr>
              <w:rPr>
                <w:rFonts w:eastAsia="Times New Roman"/>
                <w:lang w:val="en-US"/>
              </w:rPr>
            </w:pPr>
            <w:r>
              <w:rPr>
                <w:rFonts w:eastAsia="Times New Roman"/>
                <w:lang w:val="en-US"/>
              </w:rPr>
              <w:t>The kind of page that this is. Some pages are auto</w:t>
            </w:r>
            <w:ins w:id="149" w:author="Cary Ussery" w:date="2015-09-11T16:47:00Z">
              <w:r w:rsidR="00D91FD1">
                <w:rPr>
                  <w:rFonts w:eastAsia="Times New Roman"/>
                  <w:lang w:val="en-US"/>
                </w:rPr>
                <w:t>-</w:t>
              </w:r>
            </w:ins>
            <w:r>
              <w:rPr>
                <w:rFonts w:eastAsia="Times New Roman"/>
                <w:lang w:val="en-US"/>
              </w:rPr>
              <w:t>generated (list, example), and othe</w:t>
            </w:r>
            <w:ins w:id="150" w:author="Cary Ussery" w:date="2015-09-11T16:47:00Z">
              <w:r w:rsidR="00D91FD1">
                <w:rPr>
                  <w:rFonts w:eastAsia="Times New Roman"/>
                  <w:lang w:val="en-US"/>
                </w:rPr>
                <w:t>r</w:t>
              </w:r>
            </w:ins>
            <w:r>
              <w:rPr>
                <w:rFonts w:eastAsia="Times New Roman"/>
                <w:lang w:val="en-US"/>
              </w:rPr>
              <w:t xml:space="preserve"> kinds are of interest so that tools can navigate the user to the page of interest. </w:t>
            </w:r>
          </w:p>
        </w:tc>
      </w:tr>
      <w:tr w:rsidR="00D67926" w14:paraId="7081485C" w14:textId="77777777">
        <w:trPr>
          <w:divId w:val="279191413"/>
          <w:tblCellSpacing w:w="15" w:type="dxa"/>
        </w:trPr>
        <w:tc>
          <w:tcPr>
            <w:tcW w:w="0" w:type="auto"/>
            <w:vAlign w:val="center"/>
            <w:hideMark/>
          </w:tcPr>
          <w:p w14:paraId="519F7B2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4537F9" w14:textId="77777777" w:rsidR="00D67926" w:rsidRDefault="008D6FB8">
            <w:pPr>
              <w:rPr>
                <w:rFonts w:eastAsia="Times New Roman"/>
                <w:lang w:val="en-US"/>
              </w:rPr>
            </w:pPr>
            <w:r>
              <w:rPr>
                <w:rFonts w:eastAsia="Times New Roman"/>
                <w:lang w:val="en-US"/>
              </w:rPr>
              <w:t>The kind of an included page</w:t>
            </w:r>
          </w:p>
        </w:tc>
      </w:tr>
      <w:tr w:rsidR="00D67926" w14:paraId="31463EBE" w14:textId="77777777">
        <w:trPr>
          <w:divId w:val="279191413"/>
          <w:tblCellSpacing w:w="15" w:type="dxa"/>
        </w:trPr>
        <w:tc>
          <w:tcPr>
            <w:tcW w:w="0" w:type="auto"/>
            <w:vAlign w:val="center"/>
            <w:hideMark/>
          </w:tcPr>
          <w:p w14:paraId="2AC1E9D5" w14:textId="77777777" w:rsidR="00D67926" w:rsidRDefault="008D6FB8">
            <w:pPr>
              <w:rPr>
                <w:rFonts w:eastAsia="Times New Roman"/>
                <w:lang w:val="en-US"/>
              </w:rPr>
            </w:pPr>
            <w:r>
              <w:rPr>
                <w:rFonts w:eastAsia="Times New Roman"/>
                <w:b/>
                <w:bCs/>
                <w:lang w:val="en-US"/>
              </w:rPr>
              <w:t>ImplementationGuide.page.type</w:t>
            </w:r>
          </w:p>
        </w:tc>
        <w:tc>
          <w:tcPr>
            <w:tcW w:w="0" w:type="auto"/>
            <w:vAlign w:val="center"/>
            <w:hideMark/>
          </w:tcPr>
          <w:p w14:paraId="6C346652" w14:textId="77777777" w:rsidR="00D67926" w:rsidRDefault="00D67926">
            <w:pPr>
              <w:rPr>
                <w:rFonts w:eastAsia="Times New Roman"/>
                <w:lang w:val="en-US"/>
              </w:rPr>
            </w:pPr>
          </w:p>
        </w:tc>
      </w:tr>
      <w:tr w:rsidR="00D67926" w14:paraId="34BCA329" w14:textId="77777777">
        <w:trPr>
          <w:divId w:val="279191413"/>
          <w:tblCellSpacing w:w="15" w:type="dxa"/>
        </w:trPr>
        <w:tc>
          <w:tcPr>
            <w:tcW w:w="0" w:type="auto"/>
            <w:vAlign w:val="center"/>
            <w:hideMark/>
          </w:tcPr>
          <w:p w14:paraId="6EE1C8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DC83E4" w14:textId="77777777" w:rsidR="00D67926" w:rsidRDefault="008D6FB8">
            <w:pPr>
              <w:rPr>
                <w:rFonts w:eastAsia="Times New Roman"/>
                <w:lang w:val="en-US"/>
              </w:rPr>
            </w:pPr>
            <w:r>
              <w:rPr>
                <w:rFonts w:eastAsia="Times New Roman"/>
                <w:lang w:val="en-US"/>
              </w:rPr>
              <w:t>Kind of resource to include in the list</w:t>
            </w:r>
          </w:p>
        </w:tc>
      </w:tr>
      <w:tr w:rsidR="00D67926" w14:paraId="533A3237" w14:textId="77777777">
        <w:trPr>
          <w:divId w:val="279191413"/>
          <w:tblCellSpacing w:w="15" w:type="dxa"/>
        </w:trPr>
        <w:tc>
          <w:tcPr>
            <w:tcW w:w="0" w:type="auto"/>
            <w:vAlign w:val="center"/>
            <w:hideMark/>
          </w:tcPr>
          <w:p w14:paraId="43CC33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EE6235" w14:textId="77777777" w:rsidR="00D67926" w:rsidRDefault="008D6FB8">
            <w:pPr>
              <w:rPr>
                <w:rFonts w:eastAsia="Times New Roman"/>
                <w:lang w:val="en-US"/>
              </w:rPr>
            </w:pPr>
            <w:r>
              <w:rPr>
                <w:rFonts w:eastAsia="Times New Roman"/>
                <w:lang w:val="en-US"/>
              </w:rPr>
              <w:t>For constructed pages, what kind of resources to include in the list.</w:t>
            </w:r>
          </w:p>
        </w:tc>
      </w:tr>
      <w:tr w:rsidR="00D67926" w14:paraId="48AB3B8A" w14:textId="77777777">
        <w:trPr>
          <w:divId w:val="279191413"/>
          <w:tblCellSpacing w:w="15" w:type="dxa"/>
        </w:trPr>
        <w:tc>
          <w:tcPr>
            <w:tcW w:w="0" w:type="auto"/>
            <w:vAlign w:val="center"/>
            <w:hideMark/>
          </w:tcPr>
          <w:p w14:paraId="7AA5533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375C8F5"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76B15F31" w14:textId="77777777">
        <w:trPr>
          <w:divId w:val="279191413"/>
          <w:tblCellSpacing w:w="15" w:type="dxa"/>
        </w:trPr>
        <w:tc>
          <w:tcPr>
            <w:tcW w:w="0" w:type="auto"/>
            <w:vAlign w:val="center"/>
            <w:hideMark/>
          </w:tcPr>
          <w:p w14:paraId="6C18037C" w14:textId="77777777" w:rsidR="00D67926" w:rsidRDefault="008D6FB8">
            <w:pPr>
              <w:rPr>
                <w:rFonts w:eastAsia="Times New Roman"/>
                <w:lang w:val="en-US"/>
              </w:rPr>
            </w:pPr>
            <w:r>
              <w:rPr>
                <w:rFonts w:eastAsia="Times New Roman"/>
                <w:b/>
                <w:bCs/>
                <w:lang w:val="en-US"/>
              </w:rPr>
              <w:t>ImplementationGuide.page.package</w:t>
            </w:r>
          </w:p>
        </w:tc>
        <w:tc>
          <w:tcPr>
            <w:tcW w:w="0" w:type="auto"/>
            <w:vAlign w:val="center"/>
            <w:hideMark/>
          </w:tcPr>
          <w:p w14:paraId="704A8A87" w14:textId="77777777" w:rsidR="00D67926" w:rsidRDefault="00D67926">
            <w:pPr>
              <w:rPr>
                <w:rFonts w:eastAsia="Times New Roman"/>
                <w:lang w:val="en-US"/>
              </w:rPr>
            </w:pPr>
          </w:p>
        </w:tc>
      </w:tr>
      <w:tr w:rsidR="00D67926" w14:paraId="4B73B4DD" w14:textId="77777777">
        <w:trPr>
          <w:divId w:val="279191413"/>
          <w:tblCellSpacing w:w="15" w:type="dxa"/>
        </w:trPr>
        <w:tc>
          <w:tcPr>
            <w:tcW w:w="0" w:type="auto"/>
            <w:vAlign w:val="center"/>
            <w:hideMark/>
          </w:tcPr>
          <w:p w14:paraId="0D9DC84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18E770" w14:textId="77777777" w:rsidR="00D67926" w:rsidRDefault="008D6FB8">
            <w:pPr>
              <w:rPr>
                <w:rFonts w:eastAsia="Times New Roman"/>
                <w:lang w:val="en-US"/>
              </w:rPr>
            </w:pPr>
            <w:r>
              <w:rPr>
                <w:rFonts w:eastAsia="Times New Roman"/>
                <w:lang w:val="en-US"/>
              </w:rPr>
              <w:t>Name of package to include</w:t>
            </w:r>
          </w:p>
        </w:tc>
      </w:tr>
      <w:tr w:rsidR="00D67926" w14:paraId="53C5F1B0" w14:textId="77777777">
        <w:trPr>
          <w:divId w:val="279191413"/>
          <w:tblCellSpacing w:w="15" w:type="dxa"/>
        </w:trPr>
        <w:tc>
          <w:tcPr>
            <w:tcW w:w="0" w:type="auto"/>
            <w:vAlign w:val="center"/>
            <w:hideMark/>
          </w:tcPr>
          <w:p w14:paraId="30EE61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2B7F78" w14:textId="77777777" w:rsidR="00D67926" w:rsidRDefault="008D6FB8">
            <w:pPr>
              <w:rPr>
                <w:rFonts w:eastAsia="Times New Roman"/>
                <w:lang w:val="en-US"/>
              </w:rPr>
            </w:pPr>
            <w:r>
              <w:rPr>
                <w:rFonts w:eastAsia="Times New Roman"/>
                <w:lang w:val="en-US"/>
              </w:rPr>
              <w:t>For constructed pages, a list of packages to include in the page (or else empty for everything).</w:t>
            </w:r>
          </w:p>
        </w:tc>
      </w:tr>
      <w:tr w:rsidR="00D67926" w14:paraId="71CA9B97" w14:textId="77777777">
        <w:trPr>
          <w:divId w:val="279191413"/>
          <w:tblCellSpacing w:w="15" w:type="dxa"/>
        </w:trPr>
        <w:tc>
          <w:tcPr>
            <w:tcW w:w="0" w:type="auto"/>
            <w:vAlign w:val="center"/>
            <w:hideMark/>
          </w:tcPr>
          <w:p w14:paraId="6BD5D7A2" w14:textId="77777777" w:rsidR="00D67926" w:rsidRDefault="008D6FB8">
            <w:pPr>
              <w:rPr>
                <w:rFonts w:eastAsia="Times New Roman"/>
                <w:lang w:val="en-US"/>
              </w:rPr>
            </w:pPr>
            <w:r>
              <w:rPr>
                <w:rFonts w:eastAsia="Times New Roman"/>
                <w:b/>
                <w:bCs/>
                <w:lang w:val="en-US"/>
              </w:rPr>
              <w:t>ImplementationGuide.page.format</w:t>
            </w:r>
          </w:p>
        </w:tc>
        <w:tc>
          <w:tcPr>
            <w:tcW w:w="0" w:type="auto"/>
            <w:vAlign w:val="center"/>
            <w:hideMark/>
          </w:tcPr>
          <w:p w14:paraId="05BE54DF" w14:textId="77777777" w:rsidR="00D67926" w:rsidRDefault="00D67926">
            <w:pPr>
              <w:rPr>
                <w:rFonts w:eastAsia="Times New Roman"/>
                <w:lang w:val="en-US"/>
              </w:rPr>
            </w:pPr>
          </w:p>
        </w:tc>
      </w:tr>
      <w:tr w:rsidR="00D67926" w14:paraId="77B3FD20" w14:textId="77777777">
        <w:trPr>
          <w:divId w:val="279191413"/>
          <w:tblCellSpacing w:w="15" w:type="dxa"/>
        </w:trPr>
        <w:tc>
          <w:tcPr>
            <w:tcW w:w="0" w:type="auto"/>
            <w:vAlign w:val="center"/>
            <w:hideMark/>
          </w:tcPr>
          <w:p w14:paraId="04BFF2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D95C3A" w14:textId="15B93E2E" w:rsidR="00D67926" w:rsidRDefault="008D6FB8">
            <w:pPr>
              <w:rPr>
                <w:rFonts w:eastAsia="Times New Roman"/>
                <w:lang w:val="en-US"/>
              </w:rPr>
            </w:pPr>
            <w:r>
              <w:rPr>
                <w:rFonts w:eastAsia="Times New Roman"/>
                <w:lang w:val="en-US"/>
              </w:rPr>
              <w:t>Format of the page (e.g. html, markdown</w:t>
            </w:r>
            <w:ins w:id="151" w:author="Cary Ussery" w:date="2015-09-11T16:47:00Z">
              <w:r w:rsidR="00D91FD1">
                <w:rPr>
                  <w:rFonts w:eastAsia="Times New Roman"/>
                  <w:lang w:val="en-US"/>
                </w:rPr>
                <w:t>,</w:t>
              </w:r>
            </w:ins>
            <w:r>
              <w:rPr>
                <w:rFonts w:eastAsia="Times New Roman"/>
                <w:lang w:val="en-US"/>
              </w:rPr>
              <w:t xml:space="preserve"> etc</w:t>
            </w:r>
            <w:ins w:id="152" w:author="Cary Ussery" w:date="2015-09-11T16:47:00Z">
              <w:r w:rsidR="00D91FD1">
                <w:rPr>
                  <w:rFonts w:eastAsia="Times New Roman"/>
                  <w:lang w:val="en-US"/>
                </w:rPr>
                <w:t>.</w:t>
              </w:r>
            </w:ins>
            <w:r>
              <w:rPr>
                <w:rFonts w:eastAsia="Times New Roman"/>
                <w:lang w:val="en-US"/>
              </w:rPr>
              <w:t>)</w:t>
            </w:r>
          </w:p>
        </w:tc>
      </w:tr>
      <w:tr w:rsidR="00D67926" w14:paraId="4562F6DA" w14:textId="77777777">
        <w:trPr>
          <w:divId w:val="279191413"/>
          <w:tblCellSpacing w:w="15" w:type="dxa"/>
        </w:trPr>
        <w:tc>
          <w:tcPr>
            <w:tcW w:w="0" w:type="auto"/>
            <w:vAlign w:val="center"/>
            <w:hideMark/>
          </w:tcPr>
          <w:p w14:paraId="4F02AF9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16C3D1" w14:textId="77777777" w:rsidR="00D67926" w:rsidRDefault="008D6FB8">
            <w:pPr>
              <w:rPr>
                <w:rFonts w:eastAsia="Times New Roman"/>
                <w:lang w:val="en-US"/>
              </w:rPr>
            </w:pPr>
            <w:r>
              <w:rPr>
                <w:rFonts w:eastAsia="Times New Roman"/>
                <w:lang w:val="en-US"/>
              </w:rPr>
              <w:t>The format of the page.</w:t>
            </w:r>
          </w:p>
        </w:tc>
      </w:tr>
      <w:tr w:rsidR="00D67926" w14:paraId="766B9930" w14:textId="77777777">
        <w:trPr>
          <w:divId w:val="279191413"/>
          <w:tblCellSpacing w:w="15" w:type="dxa"/>
        </w:trPr>
        <w:tc>
          <w:tcPr>
            <w:tcW w:w="0" w:type="auto"/>
            <w:vAlign w:val="center"/>
            <w:hideMark/>
          </w:tcPr>
          <w:p w14:paraId="00A4DF7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1CA826" w14:textId="26A3CFCA" w:rsidR="00D67926" w:rsidRDefault="008D6FB8">
            <w:pPr>
              <w:rPr>
                <w:rFonts w:eastAsia="Times New Roman"/>
                <w:lang w:val="en-US"/>
              </w:rPr>
            </w:pPr>
            <w:r>
              <w:rPr>
                <w:rFonts w:eastAsia="Times New Roman"/>
                <w:lang w:val="en-US"/>
              </w:rPr>
              <w:t>This is primarily for the pub</w:t>
            </w:r>
            <w:ins w:id="153" w:author="Cary Ussery" w:date="2015-09-11T16:47:00Z">
              <w:r w:rsidR="00D91FD1">
                <w:rPr>
                  <w:rFonts w:eastAsia="Times New Roman"/>
                  <w:lang w:val="en-US"/>
                </w:rPr>
                <w:t>l</w:t>
              </w:r>
            </w:ins>
            <w:r>
              <w:rPr>
                <w:rFonts w:eastAsia="Times New Roman"/>
                <w:lang w:val="en-US"/>
              </w:rPr>
              <w:t xml:space="preserve">ishing tool, that will convert all pages to html format. HTML pages are pre-processed, see </w:t>
            </w:r>
            <w:commentRangeStart w:id="154"/>
            <w:r>
              <w:rPr>
                <w:rFonts w:eastAsia="Times New Roman"/>
                <w:lang w:val="en-US"/>
              </w:rPr>
              <w:t>xxxx</w:t>
            </w:r>
            <w:commentRangeEnd w:id="154"/>
            <w:r w:rsidR="00D91FD1">
              <w:rPr>
                <w:rStyle w:val="CommentReference"/>
              </w:rPr>
              <w:commentReference w:id="154"/>
            </w:r>
            <w:r>
              <w:rPr>
                <w:rFonts w:eastAsia="Times New Roman"/>
                <w:lang w:val="en-US"/>
              </w:rPr>
              <w:t>.</w:t>
            </w:r>
          </w:p>
        </w:tc>
      </w:tr>
      <w:tr w:rsidR="00D67926" w14:paraId="7AC65DF7" w14:textId="77777777">
        <w:trPr>
          <w:divId w:val="279191413"/>
          <w:tblCellSpacing w:w="15" w:type="dxa"/>
        </w:trPr>
        <w:tc>
          <w:tcPr>
            <w:tcW w:w="0" w:type="auto"/>
            <w:vAlign w:val="center"/>
            <w:hideMark/>
          </w:tcPr>
          <w:p w14:paraId="18E0B48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79B29E" w14:textId="77777777" w:rsidR="00D67926" w:rsidRDefault="008D6FB8">
            <w:pPr>
              <w:rPr>
                <w:rFonts w:eastAsia="Times New Roman"/>
                <w:lang w:val="en-US"/>
              </w:rPr>
            </w:pPr>
            <w:r>
              <w:rPr>
                <w:rFonts w:eastAsia="Times New Roman"/>
                <w:lang w:val="en-US"/>
              </w:rPr>
              <w:t>The mime type of an attachment. Any valid mime type is allowed</w:t>
            </w:r>
          </w:p>
        </w:tc>
      </w:tr>
      <w:tr w:rsidR="00D67926" w14:paraId="34C4C2B7" w14:textId="77777777">
        <w:trPr>
          <w:divId w:val="279191413"/>
          <w:tblCellSpacing w:w="15" w:type="dxa"/>
        </w:trPr>
        <w:tc>
          <w:tcPr>
            <w:tcW w:w="0" w:type="auto"/>
            <w:vAlign w:val="center"/>
            <w:hideMark/>
          </w:tcPr>
          <w:p w14:paraId="270FD5A0" w14:textId="77777777" w:rsidR="00D67926" w:rsidRDefault="008D6FB8">
            <w:pPr>
              <w:rPr>
                <w:rFonts w:eastAsia="Times New Roman"/>
                <w:lang w:val="en-US"/>
              </w:rPr>
            </w:pPr>
            <w:r>
              <w:rPr>
                <w:rFonts w:eastAsia="Times New Roman"/>
                <w:b/>
                <w:bCs/>
                <w:lang w:val="en-US"/>
              </w:rPr>
              <w:t>ImplementationGuide.page.page</w:t>
            </w:r>
          </w:p>
        </w:tc>
        <w:tc>
          <w:tcPr>
            <w:tcW w:w="0" w:type="auto"/>
            <w:vAlign w:val="center"/>
            <w:hideMark/>
          </w:tcPr>
          <w:p w14:paraId="25832F92" w14:textId="77777777" w:rsidR="00D67926" w:rsidRDefault="00D67926">
            <w:pPr>
              <w:rPr>
                <w:rFonts w:eastAsia="Times New Roman"/>
                <w:lang w:val="en-US"/>
              </w:rPr>
            </w:pPr>
          </w:p>
        </w:tc>
      </w:tr>
      <w:tr w:rsidR="00D67926" w14:paraId="6FE55AC8" w14:textId="77777777">
        <w:trPr>
          <w:divId w:val="279191413"/>
          <w:tblCellSpacing w:w="15" w:type="dxa"/>
        </w:trPr>
        <w:tc>
          <w:tcPr>
            <w:tcW w:w="0" w:type="auto"/>
            <w:vAlign w:val="center"/>
            <w:hideMark/>
          </w:tcPr>
          <w:p w14:paraId="7B6EB5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3CADD3" w14:textId="77777777" w:rsidR="00D67926" w:rsidRDefault="008D6FB8">
            <w:pPr>
              <w:rPr>
                <w:rFonts w:eastAsia="Times New Roman"/>
                <w:lang w:val="en-US"/>
              </w:rPr>
            </w:pPr>
            <w:r>
              <w:rPr>
                <w:rFonts w:eastAsia="Times New Roman"/>
                <w:lang w:val="en-US"/>
              </w:rPr>
              <w:t>Nested Pages / Sections</w:t>
            </w:r>
          </w:p>
        </w:tc>
      </w:tr>
      <w:tr w:rsidR="00D67926" w14:paraId="5928DBF2" w14:textId="77777777">
        <w:trPr>
          <w:divId w:val="279191413"/>
          <w:tblCellSpacing w:w="15" w:type="dxa"/>
        </w:trPr>
        <w:tc>
          <w:tcPr>
            <w:tcW w:w="0" w:type="auto"/>
            <w:vAlign w:val="center"/>
            <w:hideMark/>
          </w:tcPr>
          <w:p w14:paraId="4CD890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28D966" w14:textId="77777777" w:rsidR="00D67926" w:rsidRDefault="008D6FB8">
            <w:pPr>
              <w:rPr>
                <w:rFonts w:eastAsia="Times New Roman"/>
                <w:lang w:val="en-US"/>
              </w:rPr>
            </w:pPr>
            <w:r>
              <w:rPr>
                <w:rFonts w:eastAsia="Times New Roman"/>
                <w:lang w:val="en-US"/>
              </w:rPr>
              <w:t>Nested Pages/Sections under this page.</w:t>
            </w:r>
          </w:p>
        </w:tc>
      </w:tr>
      <w:tr w:rsidR="00D67926" w14:paraId="55331F71" w14:textId="77777777">
        <w:trPr>
          <w:divId w:val="279191413"/>
          <w:tblCellSpacing w:w="15" w:type="dxa"/>
        </w:trPr>
        <w:tc>
          <w:tcPr>
            <w:tcW w:w="0" w:type="auto"/>
            <w:vAlign w:val="center"/>
            <w:hideMark/>
          </w:tcPr>
          <w:p w14:paraId="0F8AAE1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45F775" w14:textId="77777777" w:rsidR="00D67926" w:rsidRDefault="008D6FB8">
            <w:pPr>
              <w:rPr>
                <w:rFonts w:eastAsia="Times New Roman"/>
                <w:lang w:val="en-US"/>
              </w:rPr>
            </w:pPr>
            <w:r>
              <w:rPr>
                <w:rFonts w:eastAsia="Times New Roman"/>
                <w:lang w:val="en-US"/>
              </w:rPr>
              <w:t>The implementation guide breadcrumbs are generated from this structure.</w:t>
            </w:r>
          </w:p>
        </w:tc>
      </w:tr>
    </w:tbl>
    <w:p w14:paraId="254A0705" w14:textId="77777777" w:rsidR="00D67926" w:rsidRDefault="008D6FB8">
      <w:pPr>
        <w:pStyle w:val="Heading2"/>
        <w:divId w:val="279191413"/>
        <w:rPr>
          <w:rFonts w:eastAsia="Times New Roman"/>
          <w:lang w:val="en-US"/>
        </w:rPr>
      </w:pPr>
      <w:r>
        <w:rPr>
          <w:rFonts w:eastAsia="Times New Roman"/>
          <w:lang w:val="en-US"/>
        </w:rPr>
        <w:t>http://hl7.org/fhir/StructureDefinition/List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417"/>
      </w:tblGrid>
      <w:tr w:rsidR="00D67926" w14:paraId="107539E0" w14:textId="77777777">
        <w:trPr>
          <w:divId w:val="279191413"/>
          <w:tblCellSpacing w:w="15" w:type="dxa"/>
        </w:trPr>
        <w:tc>
          <w:tcPr>
            <w:tcW w:w="0" w:type="auto"/>
            <w:vAlign w:val="center"/>
            <w:hideMark/>
          </w:tcPr>
          <w:p w14:paraId="23FC23E8" w14:textId="77777777" w:rsidR="00D67926" w:rsidRDefault="008D6FB8">
            <w:pPr>
              <w:rPr>
                <w:rFonts w:eastAsia="Times New Roman"/>
                <w:lang w:val="en-US"/>
              </w:rPr>
            </w:pPr>
            <w:r>
              <w:rPr>
                <w:rFonts w:eastAsia="Times New Roman"/>
                <w:b/>
                <w:bCs/>
                <w:lang w:val="en-US"/>
              </w:rPr>
              <w:lastRenderedPageBreak/>
              <w:t>List</w:t>
            </w:r>
          </w:p>
        </w:tc>
        <w:tc>
          <w:tcPr>
            <w:tcW w:w="0" w:type="auto"/>
            <w:vAlign w:val="center"/>
            <w:hideMark/>
          </w:tcPr>
          <w:p w14:paraId="1AFA5400" w14:textId="77777777" w:rsidR="00D67926" w:rsidRDefault="008D6FB8">
            <w:pPr>
              <w:rPr>
                <w:rFonts w:eastAsia="Times New Roman"/>
                <w:lang w:val="en-US"/>
              </w:rPr>
            </w:pPr>
            <w:r>
              <w:rPr>
                <w:rFonts w:eastAsia="Times New Roman"/>
                <w:lang w:val="en-US"/>
              </w:rPr>
              <w:t>List</w:t>
            </w:r>
          </w:p>
        </w:tc>
      </w:tr>
      <w:tr w:rsidR="00D67926" w14:paraId="16E6A78D" w14:textId="77777777">
        <w:trPr>
          <w:divId w:val="279191413"/>
          <w:tblCellSpacing w:w="15" w:type="dxa"/>
        </w:trPr>
        <w:tc>
          <w:tcPr>
            <w:tcW w:w="0" w:type="auto"/>
            <w:vAlign w:val="center"/>
            <w:hideMark/>
          </w:tcPr>
          <w:p w14:paraId="7C3A10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A56A2A" w14:textId="77777777" w:rsidR="00D67926" w:rsidRDefault="008D6FB8">
            <w:pPr>
              <w:rPr>
                <w:rFonts w:eastAsia="Times New Roman"/>
                <w:lang w:val="en-US"/>
              </w:rPr>
            </w:pPr>
            <w:r>
              <w:rPr>
                <w:rFonts w:eastAsia="Times New Roman"/>
                <w:lang w:val="en-US"/>
              </w:rPr>
              <w:t>Information summarized from a list of other resources</w:t>
            </w:r>
          </w:p>
        </w:tc>
      </w:tr>
      <w:tr w:rsidR="00D67926" w14:paraId="749EE84D" w14:textId="77777777">
        <w:trPr>
          <w:divId w:val="279191413"/>
          <w:tblCellSpacing w:w="15" w:type="dxa"/>
        </w:trPr>
        <w:tc>
          <w:tcPr>
            <w:tcW w:w="0" w:type="auto"/>
            <w:vAlign w:val="center"/>
            <w:hideMark/>
          </w:tcPr>
          <w:p w14:paraId="29B67A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98AFD8" w14:textId="77777777" w:rsidR="00D67926" w:rsidRDefault="008D6FB8">
            <w:pPr>
              <w:rPr>
                <w:rFonts w:eastAsia="Times New Roman"/>
                <w:lang w:val="en-US"/>
              </w:rPr>
            </w:pPr>
            <w:r>
              <w:rPr>
                <w:rFonts w:eastAsia="Times New Roman"/>
                <w:lang w:val="en-US"/>
              </w:rPr>
              <w:t>A set of information summarized from a list of other resources.</w:t>
            </w:r>
          </w:p>
        </w:tc>
      </w:tr>
      <w:tr w:rsidR="00D67926" w14:paraId="6E9A0A7B" w14:textId="77777777">
        <w:trPr>
          <w:divId w:val="279191413"/>
          <w:tblCellSpacing w:w="15" w:type="dxa"/>
        </w:trPr>
        <w:tc>
          <w:tcPr>
            <w:tcW w:w="0" w:type="auto"/>
            <w:vAlign w:val="center"/>
            <w:hideMark/>
          </w:tcPr>
          <w:p w14:paraId="0F42D55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1FE94AA" w14:textId="77777777" w:rsidR="00D67926" w:rsidRDefault="008D6FB8">
            <w:pPr>
              <w:rPr>
                <w:rFonts w:eastAsia="Times New Roman"/>
                <w:lang w:val="en-US"/>
              </w:rPr>
            </w:pPr>
            <w:r>
              <w:rPr>
                <w:rFonts w:eastAsia="Times New Roman"/>
                <w:lang w:val="en-US"/>
              </w:rPr>
              <w:t>Collection</w:t>
            </w:r>
          </w:p>
        </w:tc>
      </w:tr>
      <w:tr w:rsidR="00D67926" w14:paraId="3F9245FA" w14:textId="77777777">
        <w:trPr>
          <w:divId w:val="279191413"/>
          <w:tblCellSpacing w:w="15" w:type="dxa"/>
        </w:trPr>
        <w:tc>
          <w:tcPr>
            <w:tcW w:w="0" w:type="auto"/>
            <w:vAlign w:val="center"/>
            <w:hideMark/>
          </w:tcPr>
          <w:p w14:paraId="269110E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641A637" w14:textId="77777777" w:rsidR="00D67926" w:rsidRDefault="008D6FB8">
            <w:pPr>
              <w:rPr>
                <w:rFonts w:eastAsia="Times New Roman"/>
                <w:lang w:val="en-US"/>
              </w:rPr>
            </w:pPr>
            <w:r>
              <w:rPr>
                <w:rFonts w:eastAsia="Times New Roman"/>
                <w:lang w:val="en-US"/>
              </w:rPr>
              <w:t>WorkingList</w:t>
            </w:r>
          </w:p>
        </w:tc>
      </w:tr>
      <w:tr w:rsidR="00D67926" w14:paraId="3DFA2287" w14:textId="77777777">
        <w:trPr>
          <w:divId w:val="279191413"/>
          <w:tblCellSpacing w:w="15" w:type="dxa"/>
        </w:trPr>
        <w:tc>
          <w:tcPr>
            <w:tcW w:w="0" w:type="auto"/>
            <w:vAlign w:val="center"/>
            <w:hideMark/>
          </w:tcPr>
          <w:p w14:paraId="699351E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3BABD39" w14:textId="77777777" w:rsidR="00D67926" w:rsidRDefault="008D6FB8">
            <w:pPr>
              <w:rPr>
                <w:rFonts w:eastAsia="Times New Roman"/>
                <w:lang w:val="en-US"/>
              </w:rPr>
            </w:pPr>
            <w:r>
              <w:rPr>
                <w:rFonts w:eastAsia="Times New Roman"/>
                <w:lang w:val="en-US"/>
              </w:rPr>
              <w:t>Organizer</w:t>
            </w:r>
          </w:p>
        </w:tc>
      </w:tr>
      <w:tr w:rsidR="00D67926" w14:paraId="3C80981C" w14:textId="77777777">
        <w:trPr>
          <w:divId w:val="279191413"/>
          <w:tblCellSpacing w:w="15" w:type="dxa"/>
        </w:trPr>
        <w:tc>
          <w:tcPr>
            <w:tcW w:w="0" w:type="auto"/>
            <w:vAlign w:val="center"/>
            <w:hideMark/>
          </w:tcPr>
          <w:p w14:paraId="400B615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FA15D2F" w14:textId="77777777" w:rsidR="00D67926" w:rsidRDefault="008D6FB8">
            <w:pPr>
              <w:rPr>
                <w:rFonts w:eastAsia="Times New Roman"/>
                <w:lang w:val="en-US"/>
              </w:rPr>
            </w:pPr>
            <w:r>
              <w:rPr>
                <w:rFonts w:eastAsia="Times New Roman"/>
                <w:lang w:val="en-US"/>
              </w:rPr>
              <w:t>The deleted flag can only be used if the mode of the list is "changes"</w:t>
            </w:r>
          </w:p>
        </w:tc>
      </w:tr>
      <w:tr w:rsidR="00D67926" w14:paraId="1CAE462B" w14:textId="77777777">
        <w:trPr>
          <w:divId w:val="279191413"/>
          <w:tblCellSpacing w:w="15" w:type="dxa"/>
        </w:trPr>
        <w:tc>
          <w:tcPr>
            <w:tcW w:w="0" w:type="auto"/>
            <w:vAlign w:val="center"/>
            <w:hideMark/>
          </w:tcPr>
          <w:p w14:paraId="2C584151"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0CE7D6B" w14:textId="77777777" w:rsidR="00D67926" w:rsidRDefault="008D6FB8">
            <w:pPr>
              <w:rPr>
                <w:rFonts w:eastAsia="Times New Roman"/>
                <w:lang w:val="en-US"/>
              </w:rPr>
            </w:pPr>
            <w:r>
              <w:rPr>
                <w:rFonts w:eastAsia="Times New Roman"/>
                <w:lang w:val="en-US"/>
              </w:rPr>
              <w:t>A list can only have an emptyReason if it is empty</w:t>
            </w:r>
          </w:p>
        </w:tc>
      </w:tr>
      <w:tr w:rsidR="00D67926" w14:paraId="0BADB727" w14:textId="77777777">
        <w:trPr>
          <w:divId w:val="279191413"/>
          <w:tblCellSpacing w:w="15" w:type="dxa"/>
        </w:trPr>
        <w:tc>
          <w:tcPr>
            <w:tcW w:w="0" w:type="auto"/>
            <w:vAlign w:val="center"/>
            <w:hideMark/>
          </w:tcPr>
          <w:p w14:paraId="64C6A05B" w14:textId="77777777" w:rsidR="00D67926" w:rsidRDefault="008D6FB8">
            <w:pPr>
              <w:rPr>
                <w:rFonts w:eastAsia="Times New Roman"/>
                <w:lang w:val="en-US"/>
              </w:rPr>
            </w:pPr>
            <w:r>
              <w:rPr>
                <w:rFonts w:eastAsia="Times New Roman"/>
                <w:b/>
                <w:bCs/>
                <w:lang w:val="en-US"/>
              </w:rPr>
              <w:t>List.identifier</w:t>
            </w:r>
          </w:p>
        </w:tc>
        <w:tc>
          <w:tcPr>
            <w:tcW w:w="0" w:type="auto"/>
            <w:vAlign w:val="center"/>
            <w:hideMark/>
          </w:tcPr>
          <w:p w14:paraId="3302C0DD" w14:textId="77777777" w:rsidR="00D67926" w:rsidRDefault="00D67926">
            <w:pPr>
              <w:rPr>
                <w:rFonts w:eastAsia="Times New Roman"/>
                <w:lang w:val="en-US"/>
              </w:rPr>
            </w:pPr>
          </w:p>
        </w:tc>
      </w:tr>
      <w:tr w:rsidR="00D67926" w14:paraId="5FEAC196" w14:textId="77777777">
        <w:trPr>
          <w:divId w:val="279191413"/>
          <w:tblCellSpacing w:w="15" w:type="dxa"/>
        </w:trPr>
        <w:tc>
          <w:tcPr>
            <w:tcW w:w="0" w:type="auto"/>
            <w:vAlign w:val="center"/>
            <w:hideMark/>
          </w:tcPr>
          <w:p w14:paraId="225816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765D6C" w14:textId="77777777" w:rsidR="00D67926" w:rsidRDefault="008D6FB8">
            <w:pPr>
              <w:rPr>
                <w:rFonts w:eastAsia="Times New Roman"/>
                <w:lang w:val="en-US"/>
              </w:rPr>
            </w:pPr>
            <w:r>
              <w:rPr>
                <w:rFonts w:eastAsia="Times New Roman"/>
                <w:lang w:val="en-US"/>
              </w:rPr>
              <w:t>Business identifier</w:t>
            </w:r>
          </w:p>
        </w:tc>
      </w:tr>
      <w:tr w:rsidR="00D67926" w14:paraId="5DF6415C" w14:textId="77777777">
        <w:trPr>
          <w:divId w:val="279191413"/>
          <w:tblCellSpacing w:w="15" w:type="dxa"/>
        </w:trPr>
        <w:tc>
          <w:tcPr>
            <w:tcW w:w="0" w:type="auto"/>
            <w:vAlign w:val="center"/>
            <w:hideMark/>
          </w:tcPr>
          <w:p w14:paraId="4C1191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F584D8" w14:textId="77777777" w:rsidR="00D67926" w:rsidRDefault="008D6FB8">
            <w:pPr>
              <w:rPr>
                <w:rFonts w:eastAsia="Times New Roman"/>
                <w:lang w:val="en-US"/>
              </w:rPr>
            </w:pPr>
            <w:r>
              <w:rPr>
                <w:rFonts w:eastAsia="Times New Roman"/>
                <w:lang w:val="en-US"/>
              </w:rPr>
              <w:t>Identifier for the List assigned for business purposes outside the context of FHIR.</w:t>
            </w:r>
          </w:p>
        </w:tc>
      </w:tr>
      <w:tr w:rsidR="00D67926" w14:paraId="567ADA1F" w14:textId="77777777">
        <w:trPr>
          <w:divId w:val="279191413"/>
          <w:tblCellSpacing w:w="15" w:type="dxa"/>
        </w:trPr>
        <w:tc>
          <w:tcPr>
            <w:tcW w:w="0" w:type="auto"/>
            <w:vAlign w:val="center"/>
            <w:hideMark/>
          </w:tcPr>
          <w:p w14:paraId="4B366008" w14:textId="77777777" w:rsidR="00D67926" w:rsidRDefault="008D6FB8">
            <w:pPr>
              <w:rPr>
                <w:rFonts w:eastAsia="Times New Roman"/>
                <w:lang w:val="en-US"/>
              </w:rPr>
            </w:pPr>
            <w:r>
              <w:rPr>
                <w:rFonts w:eastAsia="Times New Roman"/>
                <w:b/>
                <w:bCs/>
                <w:lang w:val="en-US"/>
              </w:rPr>
              <w:t>List.title</w:t>
            </w:r>
          </w:p>
        </w:tc>
        <w:tc>
          <w:tcPr>
            <w:tcW w:w="0" w:type="auto"/>
            <w:vAlign w:val="center"/>
            <w:hideMark/>
          </w:tcPr>
          <w:p w14:paraId="000EE52F" w14:textId="77777777" w:rsidR="00D67926" w:rsidRDefault="00D67926">
            <w:pPr>
              <w:rPr>
                <w:rFonts w:eastAsia="Times New Roman"/>
                <w:lang w:val="en-US"/>
              </w:rPr>
            </w:pPr>
          </w:p>
        </w:tc>
      </w:tr>
      <w:tr w:rsidR="00D67926" w14:paraId="71BA9FD3" w14:textId="77777777">
        <w:trPr>
          <w:divId w:val="279191413"/>
          <w:tblCellSpacing w:w="15" w:type="dxa"/>
        </w:trPr>
        <w:tc>
          <w:tcPr>
            <w:tcW w:w="0" w:type="auto"/>
            <w:vAlign w:val="center"/>
            <w:hideMark/>
          </w:tcPr>
          <w:p w14:paraId="420EAAE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BE7C7D" w14:textId="77777777" w:rsidR="00D67926" w:rsidRDefault="008D6FB8">
            <w:pPr>
              <w:rPr>
                <w:rFonts w:eastAsia="Times New Roman"/>
                <w:lang w:val="en-US"/>
              </w:rPr>
            </w:pPr>
            <w:r>
              <w:rPr>
                <w:rFonts w:eastAsia="Times New Roman"/>
                <w:lang w:val="en-US"/>
              </w:rPr>
              <w:t>Descriptive name for the list</w:t>
            </w:r>
          </w:p>
        </w:tc>
      </w:tr>
      <w:tr w:rsidR="00D67926" w14:paraId="05E54DDF" w14:textId="77777777">
        <w:trPr>
          <w:divId w:val="279191413"/>
          <w:tblCellSpacing w:w="15" w:type="dxa"/>
        </w:trPr>
        <w:tc>
          <w:tcPr>
            <w:tcW w:w="0" w:type="auto"/>
            <w:vAlign w:val="center"/>
            <w:hideMark/>
          </w:tcPr>
          <w:p w14:paraId="1F9248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EF8C47" w14:textId="77777777" w:rsidR="00D67926" w:rsidRDefault="008D6FB8">
            <w:pPr>
              <w:rPr>
                <w:rFonts w:eastAsia="Times New Roman"/>
                <w:lang w:val="en-US"/>
              </w:rPr>
            </w:pPr>
            <w:r>
              <w:rPr>
                <w:rFonts w:eastAsia="Times New Roman"/>
                <w:lang w:val="en-US"/>
              </w:rPr>
              <w:t>A label for the list assigned by the author.</w:t>
            </w:r>
          </w:p>
        </w:tc>
      </w:tr>
      <w:tr w:rsidR="00D67926" w14:paraId="14675BEF" w14:textId="77777777">
        <w:trPr>
          <w:divId w:val="279191413"/>
          <w:tblCellSpacing w:w="15" w:type="dxa"/>
        </w:trPr>
        <w:tc>
          <w:tcPr>
            <w:tcW w:w="0" w:type="auto"/>
            <w:vAlign w:val="center"/>
            <w:hideMark/>
          </w:tcPr>
          <w:p w14:paraId="48E921D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2C3963C" w14:textId="77777777" w:rsidR="00D67926" w:rsidRDefault="008D6FB8">
            <w:pPr>
              <w:rPr>
                <w:rFonts w:eastAsia="Times New Roman"/>
                <w:lang w:val="en-US"/>
              </w:rPr>
            </w:pPr>
            <w:r>
              <w:rPr>
                <w:rFonts w:eastAsia="Times New Roman"/>
                <w:lang w:val="en-US"/>
              </w:rPr>
              <w:t>Allows customization beyond just the code identifying the kind of list.</w:t>
            </w:r>
          </w:p>
        </w:tc>
      </w:tr>
      <w:tr w:rsidR="00D67926" w14:paraId="457C90D1" w14:textId="77777777">
        <w:trPr>
          <w:divId w:val="279191413"/>
          <w:tblCellSpacing w:w="15" w:type="dxa"/>
        </w:trPr>
        <w:tc>
          <w:tcPr>
            <w:tcW w:w="0" w:type="auto"/>
            <w:vAlign w:val="center"/>
            <w:hideMark/>
          </w:tcPr>
          <w:p w14:paraId="5C3E9506" w14:textId="77777777" w:rsidR="00D67926" w:rsidRDefault="008D6FB8">
            <w:pPr>
              <w:rPr>
                <w:rFonts w:eastAsia="Times New Roman"/>
                <w:lang w:val="en-US"/>
              </w:rPr>
            </w:pPr>
            <w:r>
              <w:rPr>
                <w:rFonts w:eastAsia="Times New Roman"/>
                <w:b/>
                <w:bCs/>
                <w:lang w:val="en-US"/>
              </w:rPr>
              <w:t>List.code</w:t>
            </w:r>
          </w:p>
        </w:tc>
        <w:tc>
          <w:tcPr>
            <w:tcW w:w="0" w:type="auto"/>
            <w:vAlign w:val="center"/>
            <w:hideMark/>
          </w:tcPr>
          <w:p w14:paraId="67E7DFAB" w14:textId="77777777" w:rsidR="00D67926" w:rsidRDefault="00D67926">
            <w:pPr>
              <w:rPr>
                <w:rFonts w:eastAsia="Times New Roman"/>
                <w:lang w:val="en-US"/>
              </w:rPr>
            </w:pPr>
          </w:p>
        </w:tc>
      </w:tr>
      <w:tr w:rsidR="00D67926" w14:paraId="63FCE223" w14:textId="77777777">
        <w:trPr>
          <w:divId w:val="279191413"/>
          <w:tblCellSpacing w:w="15" w:type="dxa"/>
        </w:trPr>
        <w:tc>
          <w:tcPr>
            <w:tcW w:w="0" w:type="auto"/>
            <w:vAlign w:val="center"/>
            <w:hideMark/>
          </w:tcPr>
          <w:p w14:paraId="56CC78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41E50B" w14:textId="77777777" w:rsidR="00D67926" w:rsidRDefault="008D6FB8">
            <w:pPr>
              <w:rPr>
                <w:rFonts w:eastAsia="Times New Roman"/>
                <w:lang w:val="en-US"/>
              </w:rPr>
            </w:pPr>
            <w:r>
              <w:rPr>
                <w:rFonts w:eastAsia="Times New Roman"/>
                <w:lang w:val="en-US"/>
              </w:rPr>
              <w:t>What the purpose of this list is</w:t>
            </w:r>
          </w:p>
        </w:tc>
      </w:tr>
      <w:tr w:rsidR="00D67926" w14:paraId="65126F17" w14:textId="77777777">
        <w:trPr>
          <w:divId w:val="279191413"/>
          <w:tblCellSpacing w:w="15" w:type="dxa"/>
        </w:trPr>
        <w:tc>
          <w:tcPr>
            <w:tcW w:w="0" w:type="auto"/>
            <w:vAlign w:val="center"/>
            <w:hideMark/>
          </w:tcPr>
          <w:p w14:paraId="777C3E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726ED2" w14:textId="77777777" w:rsidR="00D67926" w:rsidRDefault="008D6FB8">
            <w:pPr>
              <w:rPr>
                <w:rFonts w:eastAsia="Times New Roman"/>
                <w:lang w:val="en-US"/>
              </w:rPr>
            </w:pPr>
            <w:r>
              <w:rPr>
                <w:rFonts w:eastAsia="Times New Roman"/>
                <w:lang w:val="en-US"/>
              </w:rPr>
              <w:t>This code defines the purpose of the list - why it was created.</w:t>
            </w:r>
          </w:p>
        </w:tc>
      </w:tr>
      <w:tr w:rsidR="00D67926" w14:paraId="385EBF93" w14:textId="77777777">
        <w:trPr>
          <w:divId w:val="279191413"/>
          <w:tblCellSpacing w:w="15" w:type="dxa"/>
        </w:trPr>
        <w:tc>
          <w:tcPr>
            <w:tcW w:w="0" w:type="auto"/>
            <w:vAlign w:val="center"/>
            <w:hideMark/>
          </w:tcPr>
          <w:p w14:paraId="0F3CA87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1882CD" w14:textId="77777777" w:rsidR="00D67926" w:rsidRDefault="008D6FB8">
            <w:pPr>
              <w:rPr>
                <w:rFonts w:eastAsia="Times New Roman"/>
                <w:lang w:val="en-US"/>
              </w:rPr>
            </w:pPr>
            <w:r>
              <w:rPr>
                <w:rFonts w:eastAsia="Times New Roman"/>
                <w:lang w:val="en-US"/>
              </w:rPr>
              <w:t>If there is no code, the purpose of the list is implied where it is used, such as in a document section using Document.section.code.</w:t>
            </w:r>
          </w:p>
        </w:tc>
      </w:tr>
      <w:tr w:rsidR="00D67926" w14:paraId="74E876B0" w14:textId="77777777">
        <w:trPr>
          <w:divId w:val="279191413"/>
          <w:tblCellSpacing w:w="15" w:type="dxa"/>
        </w:trPr>
        <w:tc>
          <w:tcPr>
            <w:tcW w:w="0" w:type="auto"/>
            <w:vAlign w:val="center"/>
            <w:hideMark/>
          </w:tcPr>
          <w:p w14:paraId="25E840B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A07B646" w14:textId="77777777" w:rsidR="00D67926" w:rsidRDefault="008D6FB8">
            <w:pPr>
              <w:rPr>
                <w:rFonts w:eastAsia="Times New Roman"/>
                <w:lang w:val="en-US"/>
              </w:rPr>
            </w:pPr>
            <w:r>
              <w:rPr>
                <w:rFonts w:eastAsia="Times New Roman"/>
                <w:lang w:val="en-US"/>
              </w:rPr>
              <w:t>Lists often contain subsets of resources rather than an exhaustive list. The code identifies what type of subset is included.</w:t>
            </w:r>
          </w:p>
        </w:tc>
      </w:tr>
      <w:tr w:rsidR="00D67926" w14:paraId="5CE141AB" w14:textId="77777777">
        <w:trPr>
          <w:divId w:val="279191413"/>
          <w:tblCellSpacing w:w="15" w:type="dxa"/>
        </w:trPr>
        <w:tc>
          <w:tcPr>
            <w:tcW w:w="0" w:type="auto"/>
            <w:vAlign w:val="center"/>
            <w:hideMark/>
          </w:tcPr>
          <w:p w14:paraId="151E474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5A16D0C" w14:textId="77777777" w:rsidR="00D67926" w:rsidRDefault="008D6FB8">
            <w:pPr>
              <w:rPr>
                <w:rFonts w:eastAsia="Times New Roman"/>
                <w:lang w:val="en-US"/>
              </w:rPr>
            </w:pPr>
            <w:r>
              <w:rPr>
                <w:rFonts w:eastAsia="Times New Roman"/>
                <w:lang w:val="en-US"/>
              </w:rPr>
              <w:t>What the purpose of a list is</w:t>
            </w:r>
          </w:p>
        </w:tc>
      </w:tr>
      <w:tr w:rsidR="00D67926" w14:paraId="07D2A64B" w14:textId="77777777">
        <w:trPr>
          <w:divId w:val="279191413"/>
          <w:tblCellSpacing w:w="15" w:type="dxa"/>
        </w:trPr>
        <w:tc>
          <w:tcPr>
            <w:tcW w:w="0" w:type="auto"/>
            <w:vAlign w:val="center"/>
            <w:hideMark/>
          </w:tcPr>
          <w:p w14:paraId="48A134EE" w14:textId="77777777" w:rsidR="00D67926" w:rsidRDefault="008D6FB8">
            <w:pPr>
              <w:rPr>
                <w:rFonts w:eastAsia="Times New Roman"/>
                <w:lang w:val="en-US"/>
              </w:rPr>
            </w:pPr>
            <w:r>
              <w:rPr>
                <w:rFonts w:eastAsia="Times New Roman"/>
                <w:b/>
                <w:bCs/>
                <w:lang w:val="en-US"/>
              </w:rPr>
              <w:t>List.subject</w:t>
            </w:r>
          </w:p>
        </w:tc>
        <w:tc>
          <w:tcPr>
            <w:tcW w:w="0" w:type="auto"/>
            <w:vAlign w:val="center"/>
            <w:hideMark/>
          </w:tcPr>
          <w:p w14:paraId="6B78794E" w14:textId="77777777" w:rsidR="00D67926" w:rsidRDefault="00D67926">
            <w:pPr>
              <w:rPr>
                <w:rFonts w:eastAsia="Times New Roman"/>
                <w:lang w:val="en-US"/>
              </w:rPr>
            </w:pPr>
          </w:p>
        </w:tc>
      </w:tr>
      <w:tr w:rsidR="00D67926" w14:paraId="069DD338" w14:textId="77777777">
        <w:trPr>
          <w:divId w:val="279191413"/>
          <w:tblCellSpacing w:w="15" w:type="dxa"/>
        </w:trPr>
        <w:tc>
          <w:tcPr>
            <w:tcW w:w="0" w:type="auto"/>
            <w:vAlign w:val="center"/>
            <w:hideMark/>
          </w:tcPr>
          <w:p w14:paraId="37422F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286B02" w14:textId="77777777" w:rsidR="00D67926" w:rsidRDefault="008D6FB8">
            <w:pPr>
              <w:rPr>
                <w:rFonts w:eastAsia="Times New Roman"/>
                <w:lang w:val="en-US"/>
              </w:rPr>
            </w:pPr>
            <w:r>
              <w:rPr>
                <w:rFonts w:eastAsia="Times New Roman"/>
                <w:lang w:val="en-US"/>
              </w:rPr>
              <w:t>If all resources have the same subject</w:t>
            </w:r>
          </w:p>
        </w:tc>
      </w:tr>
      <w:tr w:rsidR="00D67926" w14:paraId="2786256E" w14:textId="77777777">
        <w:trPr>
          <w:divId w:val="279191413"/>
          <w:tblCellSpacing w:w="15" w:type="dxa"/>
        </w:trPr>
        <w:tc>
          <w:tcPr>
            <w:tcW w:w="0" w:type="auto"/>
            <w:vAlign w:val="center"/>
            <w:hideMark/>
          </w:tcPr>
          <w:p w14:paraId="6FBCB4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5C0DB2" w14:textId="77777777" w:rsidR="00D67926" w:rsidRDefault="008D6FB8">
            <w:pPr>
              <w:rPr>
                <w:rFonts w:eastAsia="Times New Roman"/>
                <w:lang w:val="en-US"/>
              </w:rPr>
            </w:pPr>
            <w:r>
              <w:rPr>
                <w:rFonts w:eastAsia="Times New Roman"/>
                <w:lang w:val="en-US"/>
              </w:rPr>
              <w:t>The common subject (or patient) of the resources that are in the list, if there is one.</w:t>
            </w:r>
          </w:p>
        </w:tc>
      </w:tr>
      <w:tr w:rsidR="00D67926" w14:paraId="64FF3A8E" w14:textId="77777777">
        <w:trPr>
          <w:divId w:val="279191413"/>
          <w:tblCellSpacing w:w="15" w:type="dxa"/>
        </w:trPr>
        <w:tc>
          <w:tcPr>
            <w:tcW w:w="0" w:type="auto"/>
            <w:vAlign w:val="center"/>
            <w:hideMark/>
          </w:tcPr>
          <w:p w14:paraId="6056B6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9A5B434" w14:textId="729E4BE5" w:rsidR="00D67926" w:rsidRDefault="008D6FB8">
            <w:pPr>
              <w:rPr>
                <w:rFonts w:eastAsia="Times New Roman"/>
                <w:lang w:val="en-US"/>
              </w:rPr>
            </w:pPr>
            <w:r>
              <w:rPr>
                <w:rFonts w:eastAsia="Times New Roman"/>
                <w:lang w:val="en-US"/>
              </w:rPr>
              <w:t xml:space="preserve">Some purely </w:t>
            </w:r>
            <w:del w:id="155" w:author="Cary Ussery" w:date="2015-09-11T16:50:00Z">
              <w:r w:rsidDel="009C1BC9">
                <w:rPr>
                  <w:rFonts w:eastAsia="Times New Roman"/>
                  <w:lang w:val="en-US"/>
                </w:rPr>
                <w:delText>aribitrary</w:delText>
              </w:r>
            </w:del>
            <w:ins w:id="156" w:author="Cary Ussery" w:date="2015-09-11T16:50:00Z">
              <w:r w:rsidR="009C1BC9">
                <w:rPr>
                  <w:rFonts w:eastAsia="Times New Roman"/>
                  <w:lang w:val="en-US"/>
                </w:rPr>
                <w:t>arbitrary</w:t>
              </w:r>
            </w:ins>
            <w:r>
              <w:rPr>
                <w:rFonts w:eastAsia="Times New Roman"/>
                <w:lang w:val="en-US"/>
              </w:rPr>
              <w:t xml:space="preserve"> lists do not have a common subject, so this is optional.</w:t>
            </w:r>
          </w:p>
        </w:tc>
      </w:tr>
      <w:tr w:rsidR="00D67926" w14:paraId="1557D618" w14:textId="77777777">
        <w:trPr>
          <w:divId w:val="279191413"/>
          <w:tblCellSpacing w:w="15" w:type="dxa"/>
        </w:trPr>
        <w:tc>
          <w:tcPr>
            <w:tcW w:w="0" w:type="auto"/>
            <w:vAlign w:val="center"/>
            <w:hideMark/>
          </w:tcPr>
          <w:p w14:paraId="2E76499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AF287FE" w14:textId="77777777" w:rsidR="00D67926" w:rsidRDefault="008D6FB8">
            <w:pPr>
              <w:rPr>
                <w:rFonts w:eastAsia="Times New Roman"/>
                <w:lang w:val="en-US"/>
              </w:rPr>
            </w:pPr>
            <w:r>
              <w:rPr>
                <w:rFonts w:eastAsia="Times New Roman"/>
                <w:lang w:val="en-US"/>
              </w:rPr>
              <w:t>The primary purpose of listing the subject explicitly is to help with finding the right list.</w:t>
            </w:r>
          </w:p>
        </w:tc>
      </w:tr>
      <w:tr w:rsidR="00D67926" w14:paraId="05E0F93A" w14:textId="77777777">
        <w:trPr>
          <w:divId w:val="279191413"/>
          <w:tblCellSpacing w:w="15" w:type="dxa"/>
        </w:trPr>
        <w:tc>
          <w:tcPr>
            <w:tcW w:w="0" w:type="auto"/>
            <w:vAlign w:val="center"/>
            <w:hideMark/>
          </w:tcPr>
          <w:p w14:paraId="65BD20BF" w14:textId="77777777" w:rsidR="00D67926" w:rsidRDefault="008D6FB8">
            <w:pPr>
              <w:rPr>
                <w:rFonts w:eastAsia="Times New Roman"/>
                <w:lang w:val="en-US"/>
              </w:rPr>
            </w:pPr>
            <w:r>
              <w:rPr>
                <w:rFonts w:eastAsia="Times New Roman"/>
                <w:b/>
                <w:bCs/>
                <w:lang w:val="en-US"/>
              </w:rPr>
              <w:t>List.source</w:t>
            </w:r>
          </w:p>
        </w:tc>
        <w:tc>
          <w:tcPr>
            <w:tcW w:w="0" w:type="auto"/>
            <w:vAlign w:val="center"/>
            <w:hideMark/>
          </w:tcPr>
          <w:p w14:paraId="239E2AE9" w14:textId="77777777" w:rsidR="00D67926" w:rsidRDefault="00D67926">
            <w:pPr>
              <w:rPr>
                <w:rFonts w:eastAsia="Times New Roman"/>
                <w:lang w:val="en-US"/>
              </w:rPr>
            </w:pPr>
          </w:p>
        </w:tc>
      </w:tr>
      <w:tr w:rsidR="00D67926" w14:paraId="2113C822" w14:textId="77777777">
        <w:trPr>
          <w:divId w:val="279191413"/>
          <w:tblCellSpacing w:w="15" w:type="dxa"/>
        </w:trPr>
        <w:tc>
          <w:tcPr>
            <w:tcW w:w="0" w:type="auto"/>
            <w:vAlign w:val="center"/>
            <w:hideMark/>
          </w:tcPr>
          <w:p w14:paraId="22C5CB9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20F997" w14:textId="77777777" w:rsidR="00D67926" w:rsidRDefault="008D6FB8">
            <w:pPr>
              <w:rPr>
                <w:rFonts w:eastAsia="Times New Roman"/>
                <w:lang w:val="en-US"/>
              </w:rPr>
            </w:pPr>
            <w:r>
              <w:rPr>
                <w:rFonts w:eastAsia="Times New Roman"/>
                <w:lang w:val="en-US"/>
              </w:rPr>
              <w:t>Who and/or what defined the list contents (aka Author)</w:t>
            </w:r>
          </w:p>
        </w:tc>
      </w:tr>
      <w:tr w:rsidR="00D67926" w14:paraId="29248F05" w14:textId="77777777">
        <w:trPr>
          <w:divId w:val="279191413"/>
          <w:tblCellSpacing w:w="15" w:type="dxa"/>
        </w:trPr>
        <w:tc>
          <w:tcPr>
            <w:tcW w:w="0" w:type="auto"/>
            <w:vAlign w:val="center"/>
            <w:hideMark/>
          </w:tcPr>
          <w:p w14:paraId="0EF195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05C35C" w14:textId="77777777" w:rsidR="00D67926" w:rsidRDefault="008D6FB8">
            <w:pPr>
              <w:rPr>
                <w:rFonts w:eastAsia="Times New Roman"/>
                <w:lang w:val="en-US"/>
              </w:rPr>
            </w:pPr>
            <w:r>
              <w:rPr>
                <w:rFonts w:eastAsia="Times New Roman"/>
                <w:lang w:val="en-US"/>
              </w:rPr>
              <w:t xml:space="preserve">The entity responsible for deciding what the contents of the list were. Where the list was created by a human, this is the same as the author of the list. </w:t>
            </w:r>
          </w:p>
        </w:tc>
      </w:tr>
      <w:tr w:rsidR="00D67926" w14:paraId="1E33BF3A" w14:textId="77777777">
        <w:trPr>
          <w:divId w:val="279191413"/>
          <w:tblCellSpacing w:w="15" w:type="dxa"/>
        </w:trPr>
        <w:tc>
          <w:tcPr>
            <w:tcW w:w="0" w:type="auto"/>
            <w:vAlign w:val="center"/>
            <w:hideMark/>
          </w:tcPr>
          <w:p w14:paraId="7A8F6A2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E99631" w14:textId="77777777" w:rsidR="00D67926" w:rsidRDefault="008D6FB8">
            <w:pPr>
              <w:rPr>
                <w:rFonts w:eastAsia="Times New Roman"/>
                <w:lang w:val="en-US"/>
              </w:rPr>
            </w:pPr>
            <w:r>
              <w:rPr>
                <w:rFonts w:eastAsia="Times New Roman"/>
                <w:lang w:val="en-US"/>
              </w:rPr>
              <w:t>The primary source is the entity that made the decisions what items are in the list. This may be software or user.</w:t>
            </w:r>
          </w:p>
        </w:tc>
      </w:tr>
      <w:tr w:rsidR="00D67926" w14:paraId="5EDB5DDE" w14:textId="77777777">
        <w:trPr>
          <w:divId w:val="279191413"/>
          <w:tblCellSpacing w:w="15" w:type="dxa"/>
        </w:trPr>
        <w:tc>
          <w:tcPr>
            <w:tcW w:w="0" w:type="auto"/>
            <w:vAlign w:val="center"/>
            <w:hideMark/>
          </w:tcPr>
          <w:p w14:paraId="423BDD6D"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0DAA71C5" w14:textId="77777777" w:rsidR="00D67926" w:rsidRDefault="008D6FB8">
            <w:pPr>
              <w:rPr>
                <w:rFonts w:eastAsia="Times New Roman"/>
                <w:lang w:val="en-US"/>
              </w:rPr>
            </w:pPr>
            <w:r>
              <w:rPr>
                <w:rFonts w:eastAsia="Times New Roman"/>
                <w:lang w:val="en-US"/>
              </w:rPr>
              <w:t>Allows follow-up as well as context.</w:t>
            </w:r>
          </w:p>
        </w:tc>
      </w:tr>
      <w:tr w:rsidR="00D67926" w14:paraId="570AD24B" w14:textId="77777777">
        <w:trPr>
          <w:divId w:val="279191413"/>
          <w:tblCellSpacing w:w="15" w:type="dxa"/>
        </w:trPr>
        <w:tc>
          <w:tcPr>
            <w:tcW w:w="0" w:type="auto"/>
            <w:vAlign w:val="center"/>
            <w:hideMark/>
          </w:tcPr>
          <w:p w14:paraId="20ACFC8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76133BE" w14:textId="77777777" w:rsidR="00D67926" w:rsidRDefault="008D6FB8">
            <w:pPr>
              <w:rPr>
                <w:rFonts w:eastAsia="Times New Roman"/>
                <w:lang w:val="en-US"/>
              </w:rPr>
            </w:pPr>
            <w:r>
              <w:rPr>
                <w:rFonts w:eastAsia="Times New Roman"/>
                <w:lang w:val="en-US"/>
              </w:rPr>
              <w:t>Author</w:t>
            </w:r>
          </w:p>
        </w:tc>
      </w:tr>
      <w:tr w:rsidR="00D67926" w14:paraId="23A38070" w14:textId="77777777">
        <w:trPr>
          <w:divId w:val="279191413"/>
          <w:tblCellSpacing w:w="15" w:type="dxa"/>
        </w:trPr>
        <w:tc>
          <w:tcPr>
            <w:tcW w:w="0" w:type="auto"/>
            <w:vAlign w:val="center"/>
            <w:hideMark/>
          </w:tcPr>
          <w:p w14:paraId="55327205" w14:textId="77777777" w:rsidR="00D67926" w:rsidRDefault="008D6FB8">
            <w:pPr>
              <w:rPr>
                <w:rFonts w:eastAsia="Times New Roman"/>
                <w:lang w:val="en-US"/>
              </w:rPr>
            </w:pPr>
            <w:r>
              <w:rPr>
                <w:rFonts w:eastAsia="Times New Roman"/>
                <w:b/>
                <w:bCs/>
                <w:lang w:val="en-US"/>
              </w:rPr>
              <w:t>List.encounter</w:t>
            </w:r>
          </w:p>
        </w:tc>
        <w:tc>
          <w:tcPr>
            <w:tcW w:w="0" w:type="auto"/>
            <w:vAlign w:val="center"/>
            <w:hideMark/>
          </w:tcPr>
          <w:p w14:paraId="0B4CFD71" w14:textId="77777777" w:rsidR="00D67926" w:rsidRDefault="00D67926">
            <w:pPr>
              <w:rPr>
                <w:rFonts w:eastAsia="Times New Roman"/>
                <w:lang w:val="en-US"/>
              </w:rPr>
            </w:pPr>
          </w:p>
        </w:tc>
      </w:tr>
      <w:tr w:rsidR="00D67926" w14:paraId="39870F3A" w14:textId="77777777">
        <w:trPr>
          <w:divId w:val="279191413"/>
          <w:tblCellSpacing w:w="15" w:type="dxa"/>
        </w:trPr>
        <w:tc>
          <w:tcPr>
            <w:tcW w:w="0" w:type="auto"/>
            <w:vAlign w:val="center"/>
            <w:hideMark/>
          </w:tcPr>
          <w:p w14:paraId="52831E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438D0E" w14:textId="77777777" w:rsidR="00D67926" w:rsidRDefault="008D6FB8">
            <w:pPr>
              <w:rPr>
                <w:rFonts w:eastAsia="Times New Roman"/>
                <w:lang w:val="en-US"/>
              </w:rPr>
            </w:pPr>
            <w:r>
              <w:rPr>
                <w:rFonts w:eastAsia="Times New Roman"/>
                <w:lang w:val="en-US"/>
              </w:rPr>
              <w:t>Context in which list created</w:t>
            </w:r>
          </w:p>
        </w:tc>
      </w:tr>
      <w:tr w:rsidR="00D67926" w14:paraId="714D4191" w14:textId="77777777">
        <w:trPr>
          <w:divId w:val="279191413"/>
          <w:tblCellSpacing w:w="15" w:type="dxa"/>
        </w:trPr>
        <w:tc>
          <w:tcPr>
            <w:tcW w:w="0" w:type="auto"/>
            <w:vAlign w:val="center"/>
            <w:hideMark/>
          </w:tcPr>
          <w:p w14:paraId="0D6006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DE96D5" w14:textId="77777777" w:rsidR="00D67926" w:rsidRDefault="008D6FB8">
            <w:pPr>
              <w:rPr>
                <w:rFonts w:eastAsia="Times New Roman"/>
                <w:lang w:val="en-US"/>
              </w:rPr>
            </w:pPr>
            <w:r>
              <w:rPr>
                <w:rFonts w:eastAsia="Times New Roman"/>
                <w:lang w:val="en-US"/>
              </w:rPr>
              <w:t>The encounter that is the context in which this list was created.</w:t>
            </w:r>
          </w:p>
        </w:tc>
      </w:tr>
      <w:tr w:rsidR="00D67926" w14:paraId="27CC673C" w14:textId="77777777">
        <w:trPr>
          <w:divId w:val="279191413"/>
          <w:tblCellSpacing w:w="15" w:type="dxa"/>
        </w:trPr>
        <w:tc>
          <w:tcPr>
            <w:tcW w:w="0" w:type="auto"/>
            <w:vAlign w:val="center"/>
            <w:hideMark/>
          </w:tcPr>
          <w:p w14:paraId="3BD94FDD" w14:textId="77777777" w:rsidR="00D67926" w:rsidRDefault="008D6FB8">
            <w:pPr>
              <w:rPr>
                <w:rFonts w:eastAsia="Times New Roman"/>
                <w:lang w:val="en-US"/>
              </w:rPr>
            </w:pPr>
            <w:r>
              <w:rPr>
                <w:rFonts w:eastAsia="Times New Roman"/>
                <w:b/>
                <w:bCs/>
                <w:lang w:val="en-US"/>
              </w:rPr>
              <w:t>List.status</w:t>
            </w:r>
          </w:p>
        </w:tc>
        <w:tc>
          <w:tcPr>
            <w:tcW w:w="0" w:type="auto"/>
            <w:vAlign w:val="center"/>
            <w:hideMark/>
          </w:tcPr>
          <w:p w14:paraId="1AD99240" w14:textId="77777777" w:rsidR="00D67926" w:rsidRDefault="00D67926">
            <w:pPr>
              <w:rPr>
                <w:rFonts w:eastAsia="Times New Roman"/>
                <w:lang w:val="en-US"/>
              </w:rPr>
            </w:pPr>
          </w:p>
        </w:tc>
      </w:tr>
      <w:tr w:rsidR="00D67926" w14:paraId="7B4B9550" w14:textId="77777777">
        <w:trPr>
          <w:divId w:val="279191413"/>
          <w:tblCellSpacing w:w="15" w:type="dxa"/>
        </w:trPr>
        <w:tc>
          <w:tcPr>
            <w:tcW w:w="0" w:type="auto"/>
            <w:vAlign w:val="center"/>
            <w:hideMark/>
          </w:tcPr>
          <w:p w14:paraId="67A135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868FE8" w14:textId="77777777" w:rsidR="00D67926" w:rsidRDefault="008D6FB8">
            <w:pPr>
              <w:rPr>
                <w:rFonts w:eastAsia="Times New Roman"/>
                <w:lang w:val="en-US"/>
              </w:rPr>
            </w:pPr>
            <w:r>
              <w:rPr>
                <w:rFonts w:eastAsia="Times New Roman"/>
                <w:lang w:val="en-US"/>
              </w:rPr>
              <w:t>Indicates the current state of this list.</w:t>
            </w:r>
          </w:p>
        </w:tc>
      </w:tr>
      <w:tr w:rsidR="00D67926" w14:paraId="114B944E" w14:textId="77777777">
        <w:trPr>
          <w:divId w:val="279191413"/>
          <w:tblCellSpacing w:w="15" w:type="dxa"/>
        </w:trPr>
        <w:tc>
          <w:tcPr>
            <w:tcW w:w="0" w:type="auto"/>
            <w:vAlign w:val="center"/>
            <w:hideMark/>
          </w:tcPr>
          <w:p w14:paraId="1DAC1CB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D58B3D" w14:textId="77777777" w:rsidR="00D67926" w:rsidRDefault="008D6FB8">
            <w:pPr>
              <w:rPr>
                <w:rFonts w:eastAsia="Times New Roman"/>
                <w:lang w:val="en-US"/>
              </w:rPr>
            </w:pPr>
            <w:r>
              <w:rPr>
                <w:rFonts w:eastAsia="Times New Roman"/>
                <w:lang w:val="en-US"/>
              </w:rPr>
              <w:t>The current state of the list</w:t>
            </w:r>
          </w:p>
        </w:tc>
      </w:tr>
      <w:tr w:rsidR="00D67926" w14:paraId="0B90EF72" w14:textId="77777777">
        <w:trPr>
          <w:divId w:val="279191413"/>
          <w:tblCellSpacing w:w="15" w:type="dxa"/>
        </w:trPr>
        <w:tc>
          <w:tcPr>
            <w:tcW w:w="0" w:type="auto"/>
            <w:vAlign w:val="center"/>
            <w:hideMark/>
          </w:tcPr>
          <w:p w14:paraId="1B85329B" w14:textId="77777777" w:rsidR="00D67926" w:rsidRDefault="008D6FB8">
            <w:pPr>
              <w:rPr>
                <w:rFonts w:eastAsia="Times New Roman"/>
                <w:lang w:val="en-US"/>
              </w:rPr>
            </w:pPr>
            <w:r>
              <w:rPr>
                <w:rFonts w:eastAsia="Times New Roman"/>
                <w:b/>
                <w:bCs/>
                <w:lang w:val="en-US"/>
              </w:rPr>
              <w:t>List.date</w:t>
            </w:r>
          </w:p>
        </w:tc>
        <w:tc>
          <w:tcPr>
            <w:tcW w:w="0" w:type="auto"/>
            <w:vAlign w:val="center"/>
            <w:hideMark/>
          </w:tcPr>
          <w:p w14:paraId="5FF3159C" w14:textId="77777777" w:rsidR="00D67926" w:rsidRDefault="00D67926">
            <w:pPr>
              <w:rPr>
                <w:rFonts w:eastAsia="Times New Roman"/>
                <w:lang w:val="en-US"/>
              </w:rPr>
            </w:pPr>
          </w:p>
        </w:tc>
      </w:tr>
      <w:tr w:rsidR="00D67926" w14:paraId="39C43318" w14:textId="77777777">
        <w:trPr>
          <w:divId w:val="279191413"/>
          <w:tblCellSpacing w:w="15" w:type="dxa"/>
        </w:trPr>
        <w:tc>
          <w:tcPr>
            <w:tcW w:w="0" w:type="auto"/>
            <w:vAlign w:val="center"/>
            <w:hideMark/>
          </w:tcPr>
          <w:p w14:paraId="523E9F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87A4A5" w14:textId="77777777" w:rsidR="00D67926" w:rsidRDefault="008D6FB8">
            <w:pPr>
              <w:rPr>
                <w:rFonts w:eastAsia="Times New Roman"/>
                <w:lang w:val="en-US"/>
              </w:rPr>
            </w:pPr>
            <w:r>
              <w:rPr>
                <w:rFonts w:eastAsia="Times New Roman"/>
                <w:lang w:val="en-US"/>
              </w:rPr>
              <w:t>When the list was prepared</w:t>
            </w:r>
          </w:p>
        </w:tc>
      </w:tr>
      <w:tr w:rsidR="00D67926" w14:paraId="51F19120" w14:textId="77777777">
        <w:trPr>
          <w:divId w:val="279191413"/>
          <w:tblCellSpacing w:w="15" w:type="dxa"/>
        </w:trPr>
        <w:tc>
          <w:tcPr>
            <w:tcW w:w="0" w:type="auto"/>
            <w:vAlign w:val="center"/>
            <w:hideMark/>
          </w:tcPr>
          <w:p w14:paraId="36E901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F6E666" w14:textId="77777777" w:rsidR="00D67926" w:rsidRDefault="008D6FB8">
            <w:pPr>
              <w:rPr>
                <w:rFonts w:eastAsia="Times New Roman"/>
                <w:lang w:val="en-US"/>
              </w:rPr>
            </w:pPr>
            <w:r>
              <w:rPr>
                <w:rFonts w:eastAsia="Times New Roman"/>
                <w:lang w:val="en-US"/>
              </w:rPr>
              <w:t>The date that the list was prepared.</w:t>
            </w:r>
          </w:p>
        </w:tc>
      </w:tr>
      <w:tr w:rsidR="00D67926" w14:paraId="5472C219" w14:textId="77777777">
        <w:trPr>
          <w:divId w:val="279191413"/>
          <w:tblCellSpacing w:w="15" w:type="dxa"/>
        </w:trPr>
        <w:tc>
          <w:tcPr>
            <w:tcW w:w="0" w:type="auto"/>
            <w:vAlign w:val="center"/>
            <w:hideMark/>
          </w:tcPr>
          <w:p w14:paraId="3B5949B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B6D2008" w14:textId="77777777" w:rsidR="00D67926" w:rsidRDefault="008D6FB8">
            <w:pPr>
              <w:rPr>
                <w:rFonts w:eastAsia="Times New Roman"/>
                <w:lang w:val="en-US"/>
              </w:rPr>
            </w:pPr>
            <w:r>
              <w:rPr>
                <w:rFonts w:eastAsia="Times New Roman"/>
                <w:lang w:val="en-US"/>
              </w:rPr>
              <w:t xml:space="preserve">The actual important date is the date of currency of the resources that were summarized, but it is usually assumed that these are current when the preparation occurs. </w:t>
            </w:r>
          </w:p>
        </w:tc>
      </w:tr>
      <w:tr w:rsidR="00D67926" w14:paraId="14C21D1F" w14:textId="77777777">
        <w:trPr>
          <w:divId w:val="279191413"/>
          <w:tblCellSpacing w:w="15" w:type="dxa"/>
        </w:trPr>
        <w:tc>
          <w:tcPr>
            <w:tcW w:w="0" w:type="auto"/>
            <w:vAlign w:val="center"/>
            <w:hideMark/>
          </w:tcPr>
          <w:p w14:paraId="518D283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F4C14AE" w14:textId="77777777" w:rsidR="00D67926" w:rsidRDefault="008D6FB8">
            <w:pPr>
              <w:rPr>
                <w:rFonts w:eastAsia="Times New Roman"/>
                <w:lang w:val="en-US"/>
              </w:rPr>
            </w:pPr>
            <w:r>
              <w:rPr>
                <w:rFonts w:eastAsia="Times New Roman"/>
                <w:lang w:val="en-US"/>
              </w:rPr>
              <w:t>Identifies how current the list is which affects relevance.</w:t>
            </w:r>
          </w:p>
        </w:tc>
      </w:tr>
      <w:tr w:rsidR="00D67926" w14:paraId="10B602FF" w14:textId="77777777">
        <w:trPr>
          <w:divId w:val="279191413"/>
          <w:tblCellSpacing w:w="15" w:type="dxa"/>
        </w:trPr>
        <w:tc>
          <w:tcPr>
            <w:tcW w:w="0" w:type="auto"/>
            <w:vAlign w:val="center"/>
            <w:hideMark/>
          </w:tcPr>
          <w:p w14:paraId="75E3F3CB" w14:textId="77777777" w:rsidR="00D67926" w:rsidRDefault="008D6FB8">
            <w:pPr>
              <w:rPr>
                <w:rFonts w:eastAsia="Times New Roman"/>
                <w:lang w:val="en-US"/>
              </w:rPr>
            </w:pPr>
            <w:r>
              <w:rPr>
                <w:rFonts w:eastAsia="Times New Roman"/>
                <w:b/>
                <w:bCs/>
                <w:lang w:val="en-US"/>
              </w:rPr>
              <w:t>List.orderedBy</w:t>
            </w:r>
          </w:p>
        </w:tc>
        <w:tc>
          <w:tcPr>
            <w:tcW w:w="0" w:type="auto"/>
            <w:vAlign w:val="center"/>
            <w:hideMark/>
          </w:tcPr>
          <w:p w14:paraId="450CA22A" w14:textId="77777777" w:rsidR="00D67926" w:rsidRDefault="00D67926">
            <w:pPr>
              <w:rPr>
                <w:rFonts w:eastAsia="Times New Roman"/>
                <w:lang w:val="en-US"/>
              </w:rPr>
            </w:pPr>
          </w:p>
        </w:tc>
      </w:tr>
      <w:tr w:rsidR="00D67926" w14:paraId="722209A1" w14:textId="77777777">
        <w:trPr>
          <w:divId w:val="279191413"/>
          <w:tblCellSpacing w:w="15" w:type="dxa"/>
        </w:trPr>
        <w:tc>
          <w:tcPr>
            <w:tcW w:w="0" w:type="auto"/>
            <w:vAlign w:val="center"/>
            <w:hideMark/>
          </w:tcPr>
          <w:p w14:paraId="319DAD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03CED2" w14:textId="77777777" w:rsidR="00D67926" w:rsidRDefault="008D6FB8">
            <w:pPr>
              <w:rPr>
                <w:rFonts w:eastAsia="Times New Roman"/>
                <w:lang w:val="en-US"/>
              </w:rPr>
            </w:pPr>
            <w:r>
              <w:rPr>
                <w:rFonts w:eastAsia="Times New Roman"/>
                <w:lang w:val="en-US"/>
              </w:rPr>
              <w:t>What order the list has</w:t>
            </w:r>
          </w:p>
        </w:tc>
      </w:tr>
      <w:tr w:rsidR="00D67926" w14:paraId="21142997" w14:textId="77777777">
        <w:trPr>
          <w:divId w:val="279191413"/>
          <w:tblCellSpacing w:w="15" w:type="dxa"/>
        </w:trPr>
        <w:tc>
          <w:tcPr>
            <w:tcW w:w="0" w:type="auto"/>
            <w:vAlign w:val="center"/>
            <w:hideMark/>
          </w:tcPr>
          <w:p w14:paraId="1ED860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F3125B" w14:textId="77777777" w:rsidR="00D67926" w:rsidRDefault="008D6FB8">
            <w:pPr>
              <w:rPr>
                <w:rFonts w:eastAsia="Times New Roman"/>
                <w:lang w:val="en-US"/>
              </w:rPr>
            </w:pPr>
            <w:r>
              <w:rPr>
                <w:rFonts w:eastAsia="Times New Roman"/>
                <w:lang w:val="en-US"/>
              </w:rPr>
              <w:t>What order applies to the items in the list.</w:t>
            </w:r>
          </w:p>
        </w:tc>
      </w:tr>
      <w:tr w:rsidR="00D67926" w14:paraId="6C18EFC1" w14:textId="77777777">
        <w:trPr>
          <w:divId w:val="279191413"/>
          <w:tblCellSpacing w:w="15" w:type="dxa"/>
        </w:trPr>
        <w:tc>
          <w:tcPr>
            <w:tcW w:w="0" w:type="auto"/>
            <w:vAlign w:val="center"/>
            <w:hideMark/>
          </w:tcPr>
          <w:p w14:paraId="1D8C5B8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9F0894" w14:textId="77777777"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14:paraId="3534A209" w14:textId="77777777">
        <w:trPr>
          <w:divId w:val="279191413"/>
          <w:tblCellSpacing w:w="15" w:type="dxa"/>
        </w:trPr>
        <w:tc>
          <w:tcPr>
            <w:tcW w:w="0" w:type="auto"/>
            <w:vAlign w:val="center"/>
            <w:hideMark/>
          </w:tcPr>
          <w:p w14:paraId="13B29EB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7FF05B" w14:textId="77777777"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14:paraId="72A0DEB0" w14:textId="77777777">
        <w:trPr>
          <w:divId w:val="279191413"/>
          <w:tblCellSpacing w:w="15" w:type="dxa"/>
        </w:trPr>
        <w:tc>
          <w:tcPr>
            <w:tcW w:w="0" w:type="auto"/>
            <w:vAlign w:val="center"/>
            <w:hideMark/>
          </w:tcPr>
          <w:p w14:paraId="3F38F7F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8E2151" w14:textId="77777777" w:rsidR="00D67926" w:rsidRDefault="008D6FB8">
            <w:pPr>
              <w:rPr>
                <w:rFonts w:eastAsia="Times New Roman"/>
                <w:lang w:val="en-US"/>
              </w:rPr>
            </w:pPr>
            <w:r>
              <w:rPr>
                <w:rFonts w:eastAsia="Times New Roman"/>
                <w:lang w:val="en-US"/>
              </w:rPr>
              <w:t>What order applies to the items in a list</w:t>
            </w:r>
          </w:p>
        </w:tc>
      </w:tr>
      <w:tr w:rsidR="00D67926" w14:paraId="0F35B40E" w14:textId="77777777">
        <w:trPr>
          <w:divId w:val="279191413"/>
          <w:tblCellSpacing w:w="15" w:type="dxa"/>
        </w:trPr>
        <w:tc>
          <w:tcPr>
            <w:tcW w:w="0" w:type="auto"/>
            <w:vAlign w:val="center"/>
            <w:hideMark/>
          </w:tcPr>
          <w:p w14:paraId="208C03F8" w14:textId="77777777" w:rsidR="00D67926" w:rsidRDefault="008D6FB8">
            <w:pPr>
              <w:rPr>
                <w:rFonts w:eastAsia="Times New Roman"/>
                <w:lang w:val="en-US"/>
              </w:rPr>
            </w:pPr>
            <w:r>
              <w:rPr>
                <w:rFonts w:eastAsia="Times New Roman"/>
                <w:b/>
                <w:bCs/>
                <w:lang w:val="en-US"/>
              </w:rPr>
              <w:t>List.mode</w:t>
            </w:r>
          </w:p>
        </w:tc>
        <w:tc>
          <w:tcPr>
            <w:tcW w:w="0" w:type="auto"/>
            <w:vAlign w:val="center"/>
            <w:hideMark/>
          </w:tcPr>
          <w:p w14:paraId="368108A7" w14:textId="77777777" w:rsidR="00D67926" w:rsidRDefault="00D67926">
            <w:pPr>
              <w:rPr>
                <w:rFonts w:eastAsia="Times New Roman"/>
                <w:lang w:val="en-US"/>
              </w:rPr>
            </w:pPr>
          </w:p>
        </w:tc>
      </w:tr>
      <w:tr w:rsidR="00D67926" w14:paraId="7DA42EC8" w14:textId="77777777">
        <w:trPr>
          <w:divId w:val="279191413"/>
          <w:tblCellSpacing w:w="15" w:type="dxa"/>
        </w:trPr>
        <w:tc>
          <w:tcPr>
            <w:tcW w:w="0" w:type="auto"/>
            <w:vAlign w:val="center"/>
            <w:hideMark/>
          </w:tcPr>
          <w:p w14:paraId="1A4938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FE08CC" w14:textId="77777777" w:rsidR="00D67926" w:rsidRDefault="008D6FB8">
            <w:pPr>
              <w:rPr>
                <w:rFonts w:eastAsia="Times New Roman"/>
                <w:lang w:val="en-US"/>
              </w:rPr>
            </w:pPr>
            <w:r>
              <w:rPr>
                <w:rFonts w:eastAsia="Times New Roman"/>
                <w:lang w:val="en-US"/>
              </w:rPr>
              <w:t xml:space="preserve">How this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14:paraId="5D6C1284" w14:textId="77777777">
        <w:trPr>
          <w:divId w:val="279191413"/>
          <w:tblCellSpacing w:w="15" w:type="dxa"/>
        </w:trPr>
        <w:tc>
          <w:tcPr>
            <w:tcW w:w="0" w:type="auto"/>
            <w:vAlign w:val="center"/>
            <w:hideMark/>
          </w:tcPr>
          <w:p w14:paraId="1EA3A31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6B4B40D" w14:textId="77777777" w:rsidR="00D67926" w:rsidRDefault="008D6FB8">
            <w:pPr>
              <w:rPr>
                <w:rFonts w:eastAsia="Times New Roman"/>
                <w:lang w:val="en-US"/>
              </w:rPr>
            </w:pPr>
            <w:r>
              <w:rPr>
                <w:rFonts w:eastAsia="Times New Roman"/>
                <w:lang w:val="en-US"/>
              </w:rPr>
              <w:t>Lists are used in various ways, and it must be known in what way it is safe to use them.</w:t>
            </w:r>
          </w:p>
        </w:tc>
      </w:tr>
      <w:tr w:rsidR="00D67926" w14:paraId="4B610D1A" w14:textId="77777777">
        <w:trPr>
          <w:divId w:val="279191413"/>
          <w:tblCellSpacing w:w="15" w:type="dxa"/>
        </w:trPr>
        <w:tc>
          <w:tcPr>
            <w:tcW w:w="0" w:type="auto"/>
            <w:vAlign w:val="center"/>
            <w:hideMark/>
          </w:tcPr>
          <w:p w14:paraId="160F29D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EC51FC7" w14:textId="77777777" w:rsidR="00D67926" w:rsidRDefault="008D6FB8">
            <w:pPr>
              <w:rPr>
                <w:rFonts w:eastAsia="Times New Roman"/>
                <w:lang w:val="en-US"/>
              </w:rPr>
            </w:pPr>
            <w:r>
              <w:rPr>
                <w:rFonts w:eastAsia="Times New Roman"/>
                <w:lang w:val="en-US"/>
              </w:rPr>
              <w:t>The processing mode that applies to this list</w:t>
            </w:r>
          </w:p>
        </w:tc>
      </w:tr>
      <w:tr w:rsidR="00D67926" w14:paraId="6227C85E" w14:textId="77777777">
        <w:trPr>
          <w:divId w:val="279191413"/>
          <w:tblCellSpacing w:w="15" w:type="dxa"/>
        </w:trPr>
        <w:tc>
          <w:tcPr>
            <w:tcW w:w="0" w:type="auto"/>
            <w:vAlign w:val="center"/>
            <w:hideMark/>
          </w:tcPr>
          <w:p w14:paraId="6540894B" w14:textId="77777777" w:rsidR="00D67926" w:rsidRDefault="008D6FB8">
            <w:pPr>
              <w:rPr>
                <w:rFonts w:eastAsia="Times New Roman"/>
                <w:lang w:val="en-US"/>
              </w:rPr>
            </w:pPr>
            <w:r>
              <w:rPr>
                <w:rFonts w:eastAsia="Times New Roman"/>
                <w:b/>
                <w:bCs/>
                <w:lang w:val="en-US"/>
              </w:rPr>
              <w:t>List.note</w:t>
            </w:r>
          </w:p>
        </w:tc>
        <w:tc>
          <w:tcPr>
            <w:tcW w:w="0" w:type="auto"/>
            <w:vAlign w:val="center"/>
            <w:hideMark/>
          </w:tcPr>
          <w:p w14:paraId="77DFDCD5" w14:textId="77777777" w:rsidR="00D67926" w:rsidRDefault="00D67926">
            <w:pPr>
              <w:rPr>
                <w:rFonts w:eastAsia="Times New Roman"/>
                <w:lang w:val="en-US"/>
              </w:rPr>
            </w:pPr>
          </w:p>
        </w:tc>
      </w:tr>
      <w:tr w:rsidR="00D67926" w14:paraId="6FAC4059" w14:textId="77777777">
        <w:trPr>
          <w:divId w:val="279191413"/>
          <w:tblCellSpacing w:w="15" w:type="dxa"/>
        </w:trPr>
        <w:tc>
          <w:tcPr>
            <w:tcW w:w="0" w:type="auto"/>
            <w:vAlign w:val="center"/>
            <w:hideMark/>
          </w:tcPr>
          <w:p w14:paraId="2B3EBB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9ADA0F" w14:textId="77777777" w:rsidR="00D67926" w:rsidRDefault="008D6FB8">
            <w:pPr>
              <w:rPr>
                <w:rFonts w:eastAsia="Times New Roman"/>
                <w:lang w:val="en-US"/>
              </w:rPr>
            </w:pPr>
            <w:r>
              <w:rPr>
                <w:rFonts w:eastAsia="Times New Roman"/>
                <w:lang w:val="en-US"/>
              </w:rPr>
              <w:t>Comments about the list</w:t>
            </w:r>
          </w:p>
        </w:tc>
      </w:tr>
      <w:tr w:rsidR="00D67926" w14:paraId="43D4C671" w14:textId="77777777">
        <w:trPr>
          <w:divId w:val="279191413"/>
          <w:tblCellSpacing w:w="15" w:type="dxa"/>
        </w:trPr>
        <w:tc>
          <w:tcPr>
            <w:tcW w:w="0" w:type="auto"/>
            <w:vAlign w:val="center"/>
            <w:hideMark/>
          </w:tcPr>
          <w:p w14:paraId="3E2D7A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BEE7F0" w14:textId="77777777" w:rsidR="00D67926" w:rsidRDefault="008D6FB8">
            <w:pPr>
              <w:rPr>
                <w:rFonts w:eastAsia="Times New Roman"/>
                <w:lang w:val="en-US"/>
              </w:rPr>
            </w:pPr>
            <w:r>
              <w:rPr>
                <w:rFonts w:eastAsia="Times New Roman"/>
                <w:lang w:val="en-US"/>
              </w:rPr>
              <w:t>Comments that apply to the overall list.</w:t>
            </w:r>
          </w:p>
        </w:tc>
      </w:tr>
      <w:tr w:rsidR="00D67926" w14:paraId="50FBBFB4" w14:textId="77777777">
        <w:trPr>
          <w:divId w:val="279191413"/>
          <w:tblCellSpacing w:w="15" w:type="dxa"/>
        </w:trPr>
        <w:tc>
          <w:tcPr>
            <w:tcW w:w="0" w:type="auto"/>
            <w:vAlign w:val="center"/>
            <w:hideMark/>
          </w:tcPr>
          <w:p w14:paraId="54CDB863" w14:textId="77777777" w:rsidR="00D67926" w:rsidRDefault="008D6FB8">
            <w:pPr>
              <w:rPr>
                <w:rFonts w:eastAsia="Times New Roman"/>
                <w:lang w:val="en-US"/>
              </w:rPr>
            </w:pPr>
            <w:r>
              <w:rPr>
                <w:rFonts w:eastAsia="Times New Roman"/>
                <w:b/>
                <w:bCs/>
                <w:lang w:val="en-US"/>
              </w:rPr>
              <w:t>List.entry</w:t>
            </w:r>
          </w:p>
        </w:tc>
        <w:tc>
          <w:tcPr>
            <w:tcW w:w="0" w:type="auto"/>
            <w:vAlign w:val="center"/>
            <w:hideMark/>
          </w:tcPr>
          <w:p w14:paraId="732797E9" w14:textId="77777777" w:rsidR="00D67926" w:rsidRDefault="00D67926">
            <w:pPr>
              <w:rPr>
                <w:rFonts w:eastAsia="Times New Roman"/>
                <w:lang w:val="en-US"/>
              </w:rPr>
            </w:pPr>
          </w:p>
        </w:tc>
      </w:tr>
      <w:tr w:rsidR="00D67926" w14:paraId="3B595A1A" w14:textId="77777777">
        <w:trPr>
          <w:divId w:val="279191413"/>
          <w:tblCellSpacing w:w="15" w:type="dxa"/>
        </w:trPr>
        <w:tc>
          <w:tcPr>
            <w:tcW w:w="0" w:type="auto"/>
            <w:vAlign w:val="center"/>
            <w:hideMark/>
          </w:tcPr>
          <w:p w14:paraId="64F632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F00E17" w14:textId="77777777" w:rsidR="00D67926" w:rsidRDefault="008D6FB8">
            <w:pPr>
              <w:rPr>
                <w:rFonts w:eastAsia="Times New Roman"/>
                <w:lang w:val="en-US"/>
              </w:rPr>
            </w:pPr>
            <w:r>
              <w:rPr>
                <w:rFonts w:eastAsia="Times New Roman"/>
                <w:lang w:val="en-US"/>
              </w:rPr>
              <w:t>Entries in the list</w:t>
            </w:r>
          </w:p>
        </w:tc>
      </w:tr>
      <w:tr w:rsidR="00D67926" w14:paraId="36A760C1" w14:textId="77777777">
        <w:trPr>
          <w:divId w:val="279191413"/>
          <w:tblCellSpacing w:w="15" w:type="dxa"/>
        </w:trPr>
        <w:tc>
          <w:tcPr>
            <w:tcW w:w="0" w:type="auto"/>
            <w:vAlign w:val="center"/>
            <w:hideMark/>
          </w:tcPr>
          <w:p w14:paraId="6DE277C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41AE3F1" w14:textId="77777777" w:rsidR="00D67926" w:rsidRDefault="008D6FB8">
            <w:pPr>
              <w:rPr>
                <w:rFonts w:eastAsia="Times New Roman"/>
                <w:lang w:val="en-US"/>
              </w:rPr>
            </w:pPr>
            <w:r>
              <w:rPr>
                <w:rFonts w:eastAsia="Times New Roman"/>
                <w:lang w:val="en-US"/>
              </w:rPr>
              <w:t>Entries in this list.</w:t>
            </w:r>
          </w:p>
        </w:tc>
      </w:tr>
      <w:tr w:rsidR="00D67926" w14:paraId="09DB7EA7" w14:textId="77777777">
        <w:trPr>
          <w:divId w:val="279191413"/>
          <w:tblCellSpacing w:w="15" w:type="dxa"/>
        </w:trPr>
        <w:tc>
          <w:tcPr>
            <w:tcW w:w="0" w:type="auto"/>
            <w:vAlign w:val="center"/>
            <w:hideMark/>
          </w:tcPr>
          <w:p w14:paraId="4E379B8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56C54A" w14:textId="77777777" w:rsidR="00D67926" w:rsidRDefault="008D6FB8">
            <w:pPr>
              <w:rPr>
                <w:rFonts w:eastAsia="Times New Roman"/>
                <w:lang w:val="en-US"/>
              </w:rPr>
            </w:pPr>
            <w:r>
              <w:rPr>
                <w:rFonts w:eastAsia="Times New Roman"/>
                <w:lang w:val="en-US"/>
              </w:rPr>
              <w:t>If there are no entries in the list, an emptyReason SHOULD be provided.</w:t>
            </w:r>
          </w:p>
        </w:tc>
      </w:tr>
      <w:tr w:rsidR="00D67926" w14:paraId="151173E7" w14:textId="77777777">
        <w:trPr>
          <w:divId w:val="279191413"/>
          <w:tblCellSpacing w:w="15" w:type="dxa"/>
        </w:trPr>
        <w:tc>
          <w:tcPr>
            <w:tcW w:w="0" w:type="auto"/>
            <w:vAlign w:val="center"/>
            <w:hideMark/>
          </w:tcPr>
          <w:p w14:paraId="44968D2E" w14:textId="77777777" w:rsidR="00D67926" w:rsidRDefault="008D6FB8">
            <w:pPr>
              <w:rPr>
                <w:rFonts w:eastAsia="Times New Roman"/>
                <w:lang w:val="en-US"/>
              </w:rPr>
            </w:pPr>
            <w:r>
              <w:rPr>
                <w:rFonts w:eastAsia="Times New Roman"/>
                <w:b/>
                <w:bCs/>
                <w:lang w:val="en-US"/>
              </w:rPr>
              <w:t>List.entry.flag</w:t>
            </w:r>
          </w:p>
        </w:tc>
        <w:tc>
          <w:tcPr>
            <w:tcW w:w="0" w:type="auto"/>
            <w:vAlign w:val="center"/>
            <w:hideMark/>
          </w:tcPr>
          <w:p w14:paraId="5EB3069C" w14:textId="77777777" w:rsidR="00D67926" w:rsidRDefault="00D67926">
            <w:pPr>
              <w:rPr>
                <w:rFonts w:eastAsia="Times New Roman"/>
                <w:lang w:val="en-US"/>
              </w:rPr>
            </w:pPr>
          </w:p>
        </w:tc>
      </w:tr>
      <w:tr w:rsidR="00D67926" w14:paraId="16733CFB" w14:textId="77777777">
        <w:trPr>
          <w:divId w:val="279191413"/>
          <w:tblCellSpacing w:w="15" w:type="dxa"/>
        </w:trPr>
        <w:tc>
          <w:tcPr>
            <w:tcW w:w="0" w:type="auto"/>
            <w:vAlign w:val="center"/>
            <w:hideMark/>
          </w:tcPr>
          <w:p w14:paraId="599827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34321C" w14:textId="77777777" w:rsidR="00D67926" w:rsidRDefault="008D6FB8">
            <w:pPr>
              <w:rPr>
                <w:rFonts w:eastAsia="Times New Roman"/>
                <w:lang w:val="en-US"/>
              </w:rPr>
            </w:pPr>
            <w:r>
              <w:rPr>
                <w:rFonts w:eastAsia="Times New Roman"/>
                <w:lang w:val="en-US"/>
              </w:rPr>
              <w:t>Status/Workflow information about this item</w:t>
            </w:r>
          </w:p>
        </w:tc>
      </w:tr>
      <w:tr w:rsidR="00D67926" w14:paraId="23D1C485" w14:textId="77777777">
        <w:trPr>
          <w:divId w:val="279191413"/>
          <w:tblCellSpacing w:w="15" w:type="dxa"/>
        </w:trPr>
        <w:tc>
          <w:tcPr>
            <w:tcW w:w="0" w:type="auto"/>
            <w:vAlign w:val="center"/>
            <w:hideMark/>
          </w:tcPr>
          <w:p w14:paraId="5DF736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FBA40F" w14:textId="77777777" w:rsidR="00D67926" w:rsidRDefault="008D6FB8">
            <w:pPr>
              <w:rPr>
                <w:rFonts w:eastAsia="Times New Roman"/>
                <w:lang w:val="en-US"/>
              </w:rPr>
            </w:pPr>
            <w:r>
              <w:rPr>
                <w:rFonts w:eastAsia="Times New Roman"/>
                <w:lang w:val="en-US"/>
              </w:rPr>
              <w:t>The flag allows the system constructing the list to indicate the role and significance of the item in the list.</w:t>
            </w:r>
          </w:p>
        </w:tc>
      </w:tr>
      <w:tr w:rsidR="00D67926" w14:paraId="1154F6CC" w14:textId="77777777">
        <w:trPr>
          <w:divId w:val="279191413"/>
          <w:tblCellSpacing w:w="15" w:type="dxa"/>
        </w:trPr>
        <w:tc>
          <w:tcPr>
            <w:tcW w:w="0" w:type="auto"/>
            <w:vAlign w:val="center"/>
            <w:hideMark/>
          </w:tcPr>
          <w:p w14:paraId="416CD9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7E257F5" w14:textId="77777777" w:rsidR="00D67926" w:rsidRDefault="008D6FB8">
            <w:pPr>
              <w:rPr>
                <w:rFonts w:eastAsia="Times New Roman"/>
                <w:lang w:val="en-US"/>
              </w:rPr>
            </w:pPr>
            <w:r>
              <w:rPr>
                <w:rFonts w:eastAsia="Times New Roman"/>
                <w:lang w:val="en-US"/>
              </w:rPr>
              <w:t xml:space="preserve">The flag can only be understood in the context of the List.code. If the flag means that the entry has actually been deleted from the list, the deleted element SHALL be true. Deleted can only be used if the List.mode is "changes". </w:t>
            </w:r>
          </w:p>
        </w:tc>
      </w:tr>
      <w:tr w:rsidR="00D67926" w14:paraId="5B120742" w14:textId="77777777">
        <w:trPr>
          <w:divId w:val="279191413"/>
          <w:tblCellSpacing w:w="15" w:type="dxa"/>
        </w:trPr>
        <w:tc>
          <w:tcPr>
            <w:tcW w:w="0" w:type="auto"/>
            <w:vAlign w:val="center"/>
            <w:hideMark/>
          </w:tcPr>
          <w:p w14:paraId="038CAAB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7D96E1" w14:textId="77777777" w:rsidR="00D67926" w:rsidRDefault="008D6FB8">
            <w:pPr>
              <w:rPr>
                <w:rFonts w:eastAsia="Times New Roman"/>
                <w:lang w:val="en-US"/>
              </w:rPr>
            </w:pPr>
            <w:r>
              <w:rPr>
                <w:rFonts w:eastAsia="Times New Roman"/>
                <w:lang w:val="en-US"/>
              </w:rPr>
              <w:t xml:space="preserve">This field is present to support various clinical uses of lists, such as a discharge summary medication list, where flags specify whether the medication was added, modified, or deleted from the list. </w:t>
            </w:r>
          </w:p>
        </w:tc>
      </w:tr>
      <w:tr w:rsidR="00D67926" w14:paraId="129862FD" w14:textId="77777777">
        <w:trPr>
          <w:divId w:val="279191413"/>
          <w:tblCellSpacing w:w="15" w:type="dxa"/>
        </w:trPr>
        <w:tc>
          <w:tcPr>
            <w:tcW w:w="0" w:type="auto"/>
            <w:vAlign w:val="center"/>
            <w:hideMark/>
          </w:tcPr>
          <w:p w14:paraId="5DAD60C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672236" w14:textId="77777777" w:rsidR="00D67926" w:rsidRDefault="008D6FB8">
            <w:pPr>
              <w:rPr>
                <w:rFonts w:eastAsia="Times New Roman"/>
                <w:lang w:val="en-US"/>
              </w:rPr>
            </w:pPr>
            <w:r>
              <w:rPr>
                <w:rFonts w:eastAsia="Times New Roman"/>
                <w:lang w:val="en-US"/>
              </w:rPr>
              <w:t>Codes that provide further information about the reason and meaning of the item in the list</w:t>
            </w:r>
          </w:p>
        </w:tc>
      </w:tr>
      <w:tr w:rsidR="00D67926" w14:paraId="67237CA0" w14:textId="77777777">
        <w:trPr>
          <w:divId w:val="279191413"/>
          <w:tblCellSpacing w:w="15" w:type="dxa"/>
        </w:trPr>
        <w:tc>
          <w:tcPr>
            <w:tcW w:w="0" w:type="auto"/>
            <w:vAlign w:val="center"/>
            <w:hideMark/>
          </w:tcPr>
          <w:p w14:paraId="7B1A3090" w14:textId="77777777" w:rsidR="00D67926" w:rsidRDefault="008D6FB8">
            <w:pPr>
              <w:rPr>
                <w:rFonts w:eastAsia="Times New Roman"/>
                <w:lang w:val="en-US"/>
              </w:rPr>
            </w:pPr>
            <w:r>
              <w:rPr>
                <w:rFonts w:eastAsia="Times New Roman"/>
                <w:b/>
                <w:bCs/>
                <w:lang w:val="en-US"/>
              </w:rPr>
              <w:t>List.entry.deleted</w:t>
            </w:r>
          </w:p>
        </w:tc>
        <w:tc>
          <w:tcPr>
            <w:tcW w:w="0" w:type="auto"/>
            <w:vAlign w:val="center"/>
            <w:hideMark/>
          </w:tcPr>
          <w:p w14:paraId="36C60E68" w14:textId="77777777" w:rsidR="00D67926" w:rsidRDefault="00D67926">
            <w:pPr>
              <w:rPr>
                <w:rFonts w:eastAsia="Times New Roman"/>
                <w:lang w:val="en-US"/>
              </w:rPr>
            </w:pPr>
          </w:p>
        </w:tc>
      </w:tr>
      <w:tr w:rsidR="00D67926" w14:paraId="248A7760" w14:textId="77777777">
        <w:trPr>
          <w:divId w:val="279191413"/>
          <w:tblCellSpacing w:w="15" w:type="dxa"/>
        </w:trPr>
        <w:tc>
          <w:tcPr>
            <w:tcW w:w="0" w:type="auto"/>
            <w:vAlign w:val="center"/>
            <w:hideMark/>
          </w:tcPr>
          <w:p w14:paraId="577105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FE36D6" w14:textId="77777777" w:rsidR="00D67926" w:rsidRDefault="008D6FB8">
            <w:pPr>
              <w:rPr>
                <w:rFonts w:eastAsia="Times New Roman"/>
                <w:lang w:val="en-US"/>
              </w:rPr>
            </w:pPr>
            <w:r>
              <w:rPr>
                <w:rFonts w:eastAsia="Times New Roman"/>
                <w:lang w:val="en-US"/>
              </w:rPr>
              <w:t>If this item is actually marked as deleted</w:t>
            </w:r>
          </w:p>
        </w:tc>
      </w:tr>
      <w:tr w:rsidR="00D67926" w14:paraId="08BD3264" w14:textId="77777777">
        <w:trPr>
          <w:divId w:val="279191413"/>
          <w:tblCellSpacing w:w="15" w:type="dxa"/>
        </w:trPr>
        <w:tc>
          <w:tcPr>
            <w:tcW w:w="0" w:type="auto"/>
            <w:vAlign w:val="center"/>
            <w:hideMark/>
          </w:tcPr>
          <w:p w14:paraId="6F126A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82106F" w14:textId="77777777" w:rsidR="00D67926" w:rsidRDefault="008D6FB8">
            <w:pPr>
              <w:rPr>
                <w:rFonts w:eastAsia="Times New Roman"/>
                <w:lang w:val="en-US"/>
              </w:rPr>
            </w:pPr>
            <w:r>
              <w:rPr>
                <w:rFonts w:eastAsia="Times New Roman"/>
                <w:lang w:val="en-US"/>
              </w:rPr>
              <w:t>True if this item is marked as deleted in the list.</w:t>
            </w:r>
          </w:p>
        </w:tc>
      </w:tr>
      <w:tr w:rsidR="00D67926" w14:paraId="3572C2AB" w14:textId="77777777">
        <w:trPr>
          <w:divId w:val="279191413"/>
          <w:tblCellSpacing w:w="15" w:type="dxa"/>
        </w:trPr>
        <w:tc>
          <w:tcPr>
            <w:tcW w:w="0" w:type="auto"/>
            <w:vAlign w:val="center"/>
            <w:hideMark/>
          </w:tcPr>
          <w:p w14:paraId="5D42E56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681176" w14:textId="77777777" w:rsidR="00D67926" w:rsidRDefault="008D6FB8">
            <w:pPr>
              <w:rPr>
                <w:rFonts w:eastAsia="Times New Roman"/>
                <w:lang w:val="en-US"/>
              </w:rPr>
            </w:pPr>
            <w:r>
              <w:rPr>
                <w:rFonts w:eastAsia="Times New Roman"/>
                <w:lang w:val="en-US"/>
              </w:rPr>
              <w:t xml:space="preserve">If the flag means that the entry has actually been deleted from the list, the deleted element SHALL be true. Both flag and deleted can only be used if the List.mode is "changes". A deleted entry should be displayed in narrative as deleted. </w:t>
            </w:r>
          </w:p>
        </w:tc>
      </w:tr>
      <w:tr w:rsidR="00D67926" w14:paraId="7A216336" w14:textId="77777777">
        <w:trPr>
          <w:divId w:val="279191413"/>
          <w:tblCellSpacing w:w="15" w:type="dxa"/>
        </w:trPr>
        <w:tc>
          <w:tcPr>
            <w:tcW w:w="0" w:type="auto"/>
            <w:vAlign w:val="center"/>
            <w:hideMark/>
          </w:tcPr>
          <w:p w14:paraId="0EA2FC0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AC6813" w14:textId="77777777" w:rsidR="00D67926" w:rsidRDefault="008D6FB8">
            <w:pPr>
              <w:rPr>
                <w:rFonts w:eastAsia="Times New Roman"/>
                <w:lang w:val="en-US"/>
              </w:rPr>
            </w:pPr>
            <w:r>
              <w:rPr>
                <w:rFonts w:eastAsia="Times New Roman"/>
                <w:lang w:val="en-US"/>
              </w:rPr>
              <w:t xml:space="preserve">The flag element may contain codes that an application processing the list does not understand. </w:t>
            </w:r>
            <w:proofErr w:type="gramStart"/>
            <w:r>
              <w:rPr>
                <w:rFonts w:eastAsia="Times New Roman"/>
                <w:lang w:val="en-US"/>
              </w:rPr>
              <w:t>However</w:t>
            </w:r>
            <w:proofErr w:type="gramEnd"/>
            <w:r>
              <w:rPr>
                <w:rFonts w:eastAsia="Times New Roman"/>
                <w:lang w:val="en-US"/>
              </w:rPr>
              <w:t xml:space="preserve"> there can be no ambiguity if a list item is actually marked as "deleted". </w:t>
            </w:r>
          </w:p>
        </w:tc>
      </w:tr>
      <w:tr w:rsidR="00D67926" w14:paraId="67B8B1B7" w14:textId="77777777">
        <w:trPr>
          <w:divId w:val="279191413"/>
          <w:tblCellSpacing w:w="15" w:type="dxa"/>
        </w:trPr>
        <w:tc>
          <w:tcPr>
            <w:tcW w:w="0" w:type="auto"/>
            <w:vAlign w:val="center"/>
            <w:hideMark/>
          </w:tcPr>
          <w:p w14:paraId="6DE8054D" w14:textId="77777777" w:rsidR="00D67926" w:rsidRDefault="008D6FB8">
            <w:pPr>
              <w:rPr>
                <w:rFonts w:eastAsia="Times New Roman"/>
                <w:lang w:val="en-US"/>
              </w:rPr>
            </w:pPr>
            <w:r>
              <w:rPr>
                <w:rFonts w:eastAsia="Times New Roman"/>
                <w:b/>
                <w:bCs/>
                <w:lang w:val="en-US"/>
              </w:rPr>
              <w:t>List.entry.date</w:t>
            </w:r>
          </w:p>
        </w:tc>
        <w:tc>
          <w:tcPr>
            <w:tcW w:w="0" w:type="auto"/>
            <w:vAlign w:val="center"/>
            <w:hideMark/>
          </w:tcPr>
          <w:p w14:paraId="79205062" w14:textId="77777777" w:rsidR="00D67926" w:rsidRDefault="00D67926">
            <w:pPr>
              <w:rPr>
                <w:rFonts w:eastAsia="Times New Roman"/>
                <w:lang w:val="en-US"/>
              </w:rPr>
            </w:pPr>
          </w:p>
        </w:tc>
      </w:tr>
      <w:tr w:rsidR="00D67926" w14:paraId="73A76E64" w14:textId="77777777">
        <w:trPr>
          <w:divId w:val="279191413"/>
          <w:tblCellSpacing w:w="15" w:type="dxa"/>
        </w:trPr>
        <w:tc>
          <w:tcPr>
            <w:tcW w:w="0" w:type="auto"/>
            <w:vAlign w:val="center"/>
            <w:hideMark/>
          </w:tcPr>
          <w:p w14:paraId="3386AB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7D580B" w14:textId="77777777" w:rsidR="00D67926" w:rsidRDefault="008D6FB8">
            <w:pPr>
              <w:rPr>
                <w:rFonts w:eastAsia="Times New Roman"/>
                <w:lang w:val="en-US"/>
              </w:rPr>
            </w:pPr>
            <w:r>
              <w:rPr>
                <w:rFonts w:eastAsia="Times New Roman"/>
                <w:lang w:val="en-US"/>
              </w:rPr>
              <w:t>When item added to list</w:t>
            </w:r>
          </w:p>
        </w:tc>
      </w:tr>
      <w:tr w:rsidR="00D67926" w14:paraId="1BE4494F" w14:textId="77777777">
        <w:trPr>
          <w:divId w:val="279191413"/>
          <w:tblCellSpacing w:w="15" w:type="dxa"/>
        </w:trPr>
        <w:tc>
          <w:tcPr>
            <w:tcW w:w="0" w:type="auto"/>
            <w:vAlign w:val="center"/>
            <w:hideMark/>
          </w:tcPr>
          <w:p w14:paraId="7942EE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CC83AD" w14:textId="77777777" w:rsidR="00D67926" w:rsidRDefault="008D6FB8">
            <w:pPr>
              <w:rPr>
                <w:rFonts w:eastAsia="Times New Roman"/>
                <w:lang w:val="en-US"/>
              </w:rPr>
            </w:pPr>
            <w:r>
              <w:rPr>
                <w:rFonts w:eastAsia="Times New Roman"/>
                <w:lang w:val="en-US"/>
              </w:rPr>
              <w:t>When this item was added to the list.</w:t>
            </w:r>
          </w:p>
        </w:tc>
      </w:tr>
      <w:tr w:rsidR="00D67926" w14:paraId="41CF58E3" w14:textId="77777777">
        <w:trPr>
          <w:divId w:val="279191413"/>
          <w:tblCellSpacing w:w="15" w:type="dxa"/>
        </w:trPr>
        <w:tc>
          <w:tcPr>
            <w:tcW w:w="0" w:type="auto"/>
            <w:vAlign w:val="center"/>
            <w:hideMark/>
          </w:tcPr>
          <w:p w14:paraId="1FDD1DC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0CC89CE" w14:textId="77777777" w:rsidR="00D67926" w:rsidRDefault="008D6FB8">
            <w:pPr>
              <w:rPr>
                <w:rFonts w:eastAsia="Times New Roman"/>
                <w:lang w:val="en-US"/>
              </w:rPr>
            </w:pPr>
            <w:r>
              <w:rPr>
                <w:rFonts w:eastAsia="Times New Roman"/>
                <w:lang w:val="en-US"/>
              </w:rPr>
              <w:t>This is only useful and meaningful when the mode is "working".</w:t>
            </w:r>
          </w:p>
        </w:tc>
      </w:tr>
      <w:tr w:rsidR="00D67926" w14:paraId="195AD0A3" w14:textId="77777777">
        <w:trPr>
          <w:divId w:val="279191413"/>
          <w:tblCellSpacing w:w="15" w:type="dxa"/>
        </w:trPr>
        <w:tc>
          <w:tcPr>
            <w:tcW w:w="0" w:type="auto"/>
            <w:vAlign w:val="center"/>
            <w:hideMark/>
          </w:tcPr>
          <w:p w14:paraId="4A91C70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58CE5DA" w14:textId="77777777" w:rsidR="00D67926" w:rsidRDefault="008D6FB8">
            <w:pPr>
              <w:rPr>
                <w:rFonts w:eastAsia="Times New Roman"/>
                <w:lang w:val="en-US"/>
              </w:rPr>
            </w:pPr>
            <w:r>
              <w:rPr>
                <w:rFonts w:eastAsia="Times New Roman"/>
                <w:lang w:val="en-US"/>
              </w:rPr>
              <w:t>The date may be significant for understanding the meaning of items in a working list.</w:t>
            </w:r>
          </w:p>
        </w:tc>
      </w:tr>
      <w:tr w:rsidR="00D67926" w14:paraId="3B6809C2" w14:textId="77777777">
        <w:trPr>
          <w:divId w:val="279191413"/>
          <w:tblCellSpacing w:w="15" w:type="dxa"/>
        </w:trPr>
        <w:tc>
          <w:tcPr>
            <w:tcW w:w="0" w:type="auto"/>
            <w:vAlign w:val="center"/>
            <w:hideMark/>
          </w:tcPr>
          <w:p w14:paraId="4C02BB08" w14:textId="77777777" w:rsidR="00D67926" w:rsidRDefault="008D6FB8">
            <w:pPr>
              <w:rPr>
                <w:rFonts w:eastAsia="Times New Roman"/>
                <w:lang w:val="en-US"/>
              </w:rPr>
            </w:pPr>
            <w:r>
              <w:rPr>
                <w:rFonts w:eastAsia="Times New Roman"/>
                <w:b/>
                <w:bCs/>
                <w:lang w:val="en-US"/>
              </w:rPr>
              <w:t>List.entry.item</w:t>
            </w:r>
          </w:p>
        </w:tc>
        <w:tc>
          <w:tcPr>
            <w:tcW w:w="0" w:type="auto"/>
            <w:vAlign w:val="center"/>
            <w:hideMark/>
          </w:tcPr>
          <w:p w14:paraId="1FCDF621" w14:textId="77777777" w:rsidR="00D67926" w:rsidRDefault="00D67926">
            <w:pPr>
              <w:rPr>
                <w:rFonts w:eastAsia="Times New Roman"/>
                <w:lang w:val="en-US"/>
              </w:rPr>
            </w:pPr>
          </w:p>
        </w:tc>
      </w:tr>
      <w:tr w:rsidR="00D67926" w14:paraId="460995F5" w14:textId="77777777">
        <w:trPr>
          <w:divId w:val="279191413"/>
          <w:tblCellSpacing w:w="15" w:type="dxa"/>
        </w:trPr>
        <w:tc>
          <w:tcPr>
            <w:tcW w:w="0" w:type="auto"/>
            <w:vAlign w:val="center"/>
            <w:hideMark/>
          </w:tcPr>
          <w:p w14:paraId="214B330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F1DF1F" w14:textId="77777777" w:rsidR="00D67926" w:rsidRDefault="008D6FB8">
            <w:pPr>
              <w:rPr>
                <w:rFonts w:eastAsia="Times New Roman"/>
                <w:lang w:val="en-US"/>
              </w:rPr>
            </w:pPr>
            <w:r>
              <w:rPr>
                <w:rFonts w:eastAsia="Times New Roman"/>
                <w:lang w:val="en-US"/>
              </w:rPr>
              <w:t>Actual entry</w:t>
            </w:r>
          </w:p>
        </w:tc>
      </w:tr>
      <w:tr w:rsidR="00D67926" w14:paraId="7F6E1BFD" w14:textId="77777777">
        <w:trPr>
          <w:divId w:val="279191413"/>
          <w:tblCellSpacing w:w="15" w:type="dxa"/>
        </w:trPr>
        <w:tc>
          <w:tcPr>
            <w:tcW w:w="0" w:type="auto"/>
            <w:vAlign w:val="center"/>
            <w:hideMark/>
          </w:tcPr>
          <w:p w14:paraId="78CAAE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A28251" w14:textId="77777777" w:rsidR="00D67926" w:rsidRDefault="008D6FB8">
            <w:pPr>
              <w:rPr>
                <w:rFonts w:eastAsia="Times New Roman"/>
                <w:lang w:val="en-US"/>
              </w:rPr>
            </w:pPr>
            <w:r>
              <w:rPr>
                <w:rFonts w:eastAsia="Times New Roman"/>
                <w:lang w:val="en-US"/>
              </w:rPr>
              <w:t>A reference to the actual resource from which data was derived.</w:t>
            </w:r>
          </w:p>
        </w:tc>
      </w:tr>
      <w:tr w:rsidR="00D67926" w14:paraId="7B1125DC" w14:textId="77777777">
        <w:trPr>
          <w:divId w:val="279191413"/>
          <w:tblCellSpacing w:w="15" w:type="dxa"/>
        </w:trPr>
        <w:tc>
          <w:tcPr>
            <w:tcW w:w="0" w:type="auto"/>
            <w:vAlign w:val="center"/>
            <w:hideMark/>
          </w:tcPr>
          <w:p w14:paraId="3E34AC73" w14:textId="77777777" w:rsidR="00D67926" w:rsidRDefault="008D6FB8">
            <w:pPr>
              <w:rPr>
                <w:rFonts w:eastAsia="Times New Roman"/>
                <w:lang w:val="en-US"/>
              </w:rPr>
            </w:pPr>
            <w:r>
              <w:rPr>
                <w:rFonts w:eastAsia="Times New Roman"/>
                <w:b/>
                <w:bCs/>
                <w:lang w:val="en-US"/>
              </w:rPr>
              <w:t>List.emptyReason</w:t>
            </w:r>
          </w:p>
        </w:tc>
        <w:tc>
          <w:tcPr>
            <w:tcW w:w="0" w:type="auto"/>
            <w:vAlign w:val="center"/>
            <w:hideMark/>
          </w:tcPr>
          <w:p w14:paraId="05C89538" w14:textId="77777777" w:rsidR="00D67926" w:rsidRDefault="00D67926">
            <w:pPr>
              <w:rPr>
                <w:rFonts w:eastAsia="Times New Roman"/>
                <w:lang w:val="en-US"/>
              </w:rPr>
            </w:pPr>
          </w:p>
        </w:tc>
      </w:tr>
      <w:tr w:rsidR="00D67926" w14:paraId="1C950446" w14:textId="77777777">
        <w:trPr>
          <w:divId w:val="279191413"/>
          <w:tblCellSpacing w:w="15" w:type="dxa"/>
        </w:trPr>
        <w:tc>
          <w:tcPr>
            <w:tcW w:w="0" w:type="auto"/>
            <w:vAlign w:val="center"/>
            <w:hideMark/>
          </w:tcPr>
          <w:p w14:paraId="5BE662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648D7F" w14:textId="77777777" w:rsidR="00D67926" w:rsidRDefault="008D6FB8">
            <w:pPr>
              <w:rPr>
                <w:rFonts w:eastAsia="Times New Roman"/>
                <w:lang w:val="en-US"/>
              </w:rPr>
            </w:pPr>
            <w:r>
              <w:rPr>
                <w:rFonts w:eastAsia="Times New Roman"/>
                <w:lang w:val="en-US"/>
              </w:rPr>
              <w:t>Why list is empty</w:t>
            </w:r>
          </w:p>
        </w:tc>
      </w:tr>
      <w:tr w:rsidR="00D67926" w14:paraId="6EE5250B" w14:textId="77777777">
        <w:trPr>
          <w:divId w:val="279191413"/>
          <w:tblCellSpacing w:w="15" w:type="dxa"/>
        </w:trPr>
        <w:tc>
          <w:tcPr>
            <w:tcW w:w="0" w:type="auto"/>
            <w:vAlign w:val="center"/>
            <w:hideMark/>
          </w:tcPr>
          <w:p w14:paraId="1BD1C1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FFF84A" w14:textId="77777777" w:rsidR="00D67926" w:rsidRDefault="008D6FB8">
            <w:pPr>
              <w:rPr>
                <w:rFonts w:eastAsia="Times New Roman"/>
                <w:lang w:val="en-US"/>
              </w:rPr>
            </w:pPr>
            <w:r>
              <w:rPr>
                <w:rFonts w:eastAsia="Times New Roman"/>
                <w:lang w:val="en-US"/>
              </w:rPr>
              <w:t>If the list is empty, why the list is empty.</w:t>
            </w:r>
          </w:p>
        </w:tc>
      </w:tr>
      <w:tr w:rsidR="00D67926" w14:paraId="2AA05BDC" w14:textId="77777777">
        <w:trPr>
          <w:divId w:val="279191413"/>
          <w:tblCellSpacing w:w="15" w:type="dxa"/>
        </w:trPr>
        <w:tc>
          <w:tcPr>
            <w:tcW w:w="0" w:type="auto"/>
            <w:vAlign w:val="center"/>
            <w:hideMark/>
          </w:tcPr>
          <w:p w14:paraId="67CB01F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21855CC" w14:textId="77777777" w:rsidR="00D67926" w:rsidRDefault="008D6FB8">
            <w:pPr>
              <w:rPr>
                <w:rFonts w:eastAsia="Times New Roman"/>
                <w:lang w:val="en-US"/>
              </w:rPr>
            </w:pPr>
            <w:r>
              <w:rPr>
                <w:rFonts w:eastAsia="Times New Roman"/>
                <w:lang w:val="en-US"/>
              </w:rPr>
              <w:t xml:space="preserve">The various reasons for an empty list make a significant interpretation to its interpretation. Note that this code is for use when the entire list has been suppressed, and not for when individual items are omitted - implementers may consider using a text note or a flag on an entry in these cases. </w:t>
            </w:r>
          </w:p>
        </w:tc>
      </w:tr>
      <w:tr w:rsidR="00D67926" w14:paraId="2494C07B" w14:textId="77777777">
        <w:trPr>
          <w:divId w:val="279191413"/>
          <w:tblCellSpacing w:w="15" w:type="dxa"/>
        </w:trPr>
        <w:tc>
          <w:tcPr>
            <w:tcW w:w="0" w:type="auto"/>
            <w:vAlign w:val="center"/>
            <w:hideMark/>
          </w:tcPr>
          <w:p w14:paraId="64F0DE5C"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078F6EA7" w14:textId="77777777"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14:paraId="702CE099" w14:textId="77777777">
        <w:trPr>
          <w:divId w:val="279191413"/>
          <w:tblCellSpacing w:w="15" w:type="dxa"/>
        </w:trPr>
        <w:tc>
          <w:tcPr>
            <w:tcW w:w="0" w:type="auto"/>
            <w:vAlign w:val="center"/>
            <w:hideMark/>
          </w:tcPr>
          <w:p w14:paraId="79A8F0E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2F5716" w14:textId="77777777" w:rsidR="00D67926" w:rsidRDefault="008D6FB8">
            <w:pPr>
              <w:rPr>
                <w:rFonts w:eastAsia="Times New Roman"/>
                <w:lang w:val="en-US"/>
              </w:rPr>
            </w:pPr>
            <w:r>
              <w:rPr>
                <w:rFonts w:eastAsia="Times New Roman"/>
                <w:lang w:val="en-US"/>
              </w:rPr>
              <w:t>If a list is empty, why it is empty</w:t>
            </w:r>
          </w:p>
        </w:tc>
      </w:tr>
    </w:tbl>
    <w:p w14:paraId="04B14638" w14:textId="77777777" w:rsidR="00D67926" w:rsidRDefault="008D6FB8">
      <w:pPr>
        <w:pStyle w:val="Heading2"/>
        <w:divId w:val="279191413"/>
        <w:rPr>
          <w:rFonts w:eastAsia="Times New Roman"/>
          <w:lang w:val="en-US"/>
        </w:rPr>
      </w:pPr>
      <w:r>
        <w:rPr>
          <w:rFonts w:eastAsia="Times New Roman"/>
          <w:lang w:val="en-US"/>
        </w:rPr>
        <w:t>http://hl7.org/fhir/StructureDefinition/Media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7332"/>
      </w:tblGrid>
      <w:tr w:rsidR="00D67926" w14:paraId="0A84F7D5" w14:textId="77777777">
        <w:trPr>
          <w:divId w:val="279191413"/>
          <w:tblCellSpacing w:w="15" w:type="dxa"/>
        </w:trPr>
        <w:tc>
          <w:tcPr>
            <w:tcW w:w="0" w:type="auto"/>
            <w:vAlign w:val="center"/>
            <w:hideMark/>
          </w:tcPr>
          <w:p w14:paraId="1FDF96E8" w14:textId="77777777" w:rsidR="00D67926" w:rsidRDefault="008D6FB8">
            <w:pPr>
              <w:rPr>
                <w:rFonts w:eastAsia="Times New Roman"/>
                <w:lang w:val="en-US"/>
              </w:rPr>
            </w:pPr>
            <w:r>
              <w:rPr>
                <w:rFonts w:eastAsia="Times New Roman"/>
                <w:b/>
                <w:bCs/>
                <w:lang w:val="en-US"/>
              </w:rPr>
              <w:t>Media</w:t>
            </w:r>
          </w:p>
        </w:tc>
        <w:tc>
          <w:tcPr>
            <w:tcW w:w="0" w:type="auto"/>
            <w:vAlign w:val="center"/>
            <w:hideMark/>
          </w:tcPr>
          <w:p w14:paraId="5FACFD79" w14:textId="77777777" w:rsidR="00D67926" w:rsidRDefault="008D6FB8">
            <w:pPr>
              <w:rPr>
                <w:rFonts w:eastAsia="Times New Roman"/>
                <w:lang w:val="en-US"/>
              </w:rPr>
            </w:pPr>
            <w:r>
              <w:rPr>
                <w:rFonts w:eastAsia="Times New Roman"/>
                <w:lang w:val="en-US"/>
              </w:rPr>
              <w:t>Media</w:t>
            </w:r>
          </w:p>
        </w:tc>
      </w:tr>
      <w:tr w:rsidR="00D67926" w14:paraId="4760A716" w14:textId="77777777">
        <w:trPr>
          <w:divId w:val="279191413"/>
          <w:tblCellSpacing w:w="15" w:type="dxa"/>
        </w:trPr>
        <w:tc>
          <w:tcPr>
            <w:tcW w:w="0" w:type="auto"/>
            <w:vAlign w:val="center"/>
            <w:hideMark/>
          </w:tcPr>
          <w:p w14:paraId="2A2456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27DD46" w14:textId="77777777"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14:paraId="3945C766" w14:textId="77777777">
        <w:trPr>
          <w:divId w:val="279191413"/>
          <w:tblCellSpacing w:w="15" w:type="dxa"/>
        </w:trPr>
        <w:tc>
          <w:tcPr>
            <w:tcW w:w="0" w:type="auto"/>
            <w:vAlign w:val="center"/>
            <w:hideMark/>
          </w:tcPr>
          <w:p w14:paraId="61F6DC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87F819" w14:textId="77777777"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14:paraId="26B40D0B" w14:textId="77777777">
        <w:trPr>
          <w:divId w:val="279191413"/>
          <w:tblCellSpacing w:w="15" w:type="dxa"/>
        </w:trPr>
        <w:tc>
          <w:tcPr>
            <w:tcW w:w="0" w:type="auto"/>
            <w:vAlign w:val="center"/>
            <w:hideMark/>
          </w:tcPr>
          <w:p w14:paraId="44FF789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7C2C95F" w14:textId="77777777" w:rsidR="00D67926" w:rsidRDefault="008D6FB8">
            <w:pPr>
              <w:rPr>
                <w:rFonts w:eastAsia="Times New Roman"/>
                <w:lang w:val="en-US"/>
              </w:rPr>
            </w:pPr>
            <w:r>
              <w:rPr>
                <w:rFonts w:eastAsia="Times New Roman"/>
                <w:lang w:val="en-US"/>
              </w:rPr>
              <w:t>Height can only be used for a photo or video</w:t>
            </w:r>
          </w:p>
        </w:tc>
      </w:tr>
      <w:tr w:rsidR="00D67926" w14:paraId="1A4E3DA2" w14:textId="77777777">
        <w:trPr>
          <w:divId w:val="279191413"/>
          <w:tblCellSpacing w:w="15" w:type="dxa"/>
        </w:trPr>
        <w:tc>
          <w:tcPr>
            <w:tcW w:w="0" w:type="auto"/>
            <w:vAlign w:val="center"/>
            <w:hideMark/>
          </w:tcPr>
          <w:p w14:paraId="64651611"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50C776D" w14:textId="77777777" w:rsidR="00D67926" w:rsidRDefault="008D6FB8">
            <w:pPr>
              <w:rPr>
                <w:rFonts w:eastAsia="Times New Roman"/>
                <w:lang w:val="en-US"/>
              </w:rPr>
            </w:pPr>
            <w:r>
              <w:rPr>
                <w:rFonts w:eastAsia="Times New Roman"/>
                <w:lang w:val="en-US"/>
              </w:rPr>
              <w:t>Width can only be used for a photo or video</w:t>
            </w:r>
          </w:p>
        </w:tc>
      </w:tr>
      <w:tr w:rsidR="00D67926" w14:paraId="62E97688" w14:textId="77777777">
        <w:trPr>
          <w:divId w:val="279191413"/>
          <w:tblCellSpacing w:w="15" w:type="dxa"/>
        </w:trPr>
        <w:tc>
          <w:tcPr>
            <w:tcW w:w="0" w:type="auto"/>
            <w:vAlign w:val="center"/>
            <w:hideMark/>
          </w:tcPr>
          <w:p w14:paraId="469F29B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30F7431" w14:textId="77777777" w:rsidR="00D67926" w:rsidRDefault="008D6FB8">
            <w:pPr>
              <w:rPr>
                <w:rFonts w:eastAsia="Times New Roman"/>
                <w:lang w:val="en-US"/>
              </w:rPr>
            </w:pPr>
            <w:r>
              <w:rPr>
                <w:rFonts w:eastAsia="Times New Roman"/>
                <w:lang w:val="en-US"/>
              </w:rPr>
              <w:t>Frames can only be used for a photo</w:t>
            </w:r>
          </w:p>
        </w:tc>
      </w:tr>
      <w:tr w:rsidR="00D67926" w14:paraId="7DAD90D0" w14:textId="77777777">
        <w:trPr>
          <w:divId w:val="279191413"/>
          <w:tblCellSpacing w:w="15" w:type="dxa"/>
        </w:trPr>
        <w:tc>
          <w:tcPr>
            <w:tcW w:w="0" w:type="auto"/>
            <w:vAlign w:val="center"/>
            <w:hideMark/>
          </w:tcPr>
          <w:p w14:paraId="31752D7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75E74A3" w14:textId="77777777" w:rsidR="00D67926" w:rsidRDefault="008D6FB8">
            <w:pPr>
              <w:rPr>
                <w:rFonts w:eastAsia="Times New Roman"/>
                <w:lang w:val="en-US"/>
              </w:rPr>
            </w:pPr>
            <w:r>
              <w:rPr>
                <w:rFonts w:eastAsia="Times New Roman"/>
                <w:lang w:val="en-US"/>
              </w:rPr>
              <w:t>Length can only be used for an audio or a video</w:t>
            </w:r>
          </w:p>
        </w:tc>
      </w:tr>
      <w:tr w:rsidR="00D67926" w14:paraId="174472D5" w14:textId="77777777">
        <w:trPr>
          <w:divId w:val="279191413"/>
          <w:tblCellSpacing w:w="15" w:type="dxa"/>
        </w:trPr>
        <w:tc>
          <w:tcPr>
            <w:tcW w:w="0" w:type="auto"/>
            <w:vAlign w:val="center"/>
            <w:hideMark/>
          </w:tcPr>
          <w:p w14:paraId="069988A8" w14:textId="77777777" w:rsidR="00D67926" w:rsidRDefault="008D6FB8">
            <w:pPr>
              <w:rPr>
                <w:rFonts w:eastAsia="Times New Roman"/>
                <w:lang w:val="en-US"/>
              </w:rPr>
            </w:pPr>
            <w:r>
              <w:rPr>
                <w:rFonts w:eastAsia="Times New Roman"/>
                <w:b/>
                <w:bCs/>
                <w:lang w:val="en-US"/>
              </w:rPr>
              <w:t>Media.type</w:t>
            </w:r>
          </w:p>
        </w:tc>
        <w:tc>
          <w:tcPr>
            <w:tcW w:w="0" w:type="auto"/>
            <w:vAlign w:val="center"/>
            <w:hideMark/>
          </w:tcPr>
          <w:p w14:paraId="4B1C49B5" w14:textId="77777777" w:rsidR="00D67926" w:rsidRDefault="00D67926">
            <w:pPr>
              <w:rPr>
                <w:rFonts w:eastAsia="Times New Roman"/>
                <w:lang w:val="en-US"/>
              </w:rPr>
            </w:pPr>
          </w:p>
        </w:tc>
      </w:tr>
      <w:tr w:rsidR="00D67926" w14:paraId="3EE544BC" w14:textId="77777777">
        <w:trPr>
          <w:divId w:val="279191413"/>
          <w:tblCellSpacing w:w="15" w:type="dxa"/>
        </w:trPr>
        <w:tc>
          <w:tcPr>
            <w:tcW w:w="0" w:type="auto"/>
            <w:vAlign w:val="center"/>
            <w:hideMark/>
          </w:tcPr>
          <w:p w14:paraId="37F613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4B3961" w14:textId="77777777" w:rsidR="00D67926" w:rsidRDefault="008D6FB8">
            <w:pPr>
              <w:rPr>
                <w:rFonts w:eastAsia="Times New Roman"/>
                <w:lang w:val="en-US"/>
              </w:rPr>
            </w:pPr>
            <w:r>
              <w:rPr>
                <w:rFonts w:eastAsia="Times New Roman"/>
                <w:lang w:val="en-US"/>
              </w:rPr>
              <w:t>Whether the media is a photo (still image), an audio recording, or a video recording.</w:t>
            </w:r>
          </w:p>
        </w:tc>
      </w:tr>
      <w:tr w:rsidR="00D67926" w14:paraId="6FE376E1" w14:textId="77777777">
        <w:trPr>
          <w:divId w:val="279191413"/>
          <w:tblCellSpacing w:w="15" w:type="dxa"/>
        </w:trPr>
        <w:tc>
          <w:tcPr>
            <w:tcW w:w="0" w:type="auto"/>
            <w:vAlign w:val="center"/>
            <w:hideMark/>
          </w:tcPr>
          <w:p w14:paraId="7C8ABBE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1589F48" w14:textId="77777777" w:rsidR="00D67926" w:rsidRDefault="008D6FB8">
            <w:pPr>
              <w:rPr>
                <w:rFonts w:eastAsia="Times New Roman"/>
                <w:lang w:val="en-US"/>
              </w:rPr>
            </w:pPr>
            <w:r>
              <w:rPr>
                <w:rFonts w:eastAsia="Times New Roman"/>
                <w:lang w:val="en-US"/>
              </w:rPr>
              <w:t>Whether the Media is a photo, video, or audio</w:t>
            </w:r>
          </w:p>
        </w:tc>
      </w:tr>
      <w:tr w:rsidR="00D67926" w14:paraId="2FBE2B54" w14:textId="77777777">
        <w:trPr>
          <w:divId w:val="279191413"/>
          <w:tblCellSpacing w:w="15" w:type="dxa"/>
        </w:trPr>
        <w:tc>
          <w:tcPr>
            <w:tcW w:w="0" w:type="auto"/>
            <w:vAlign w:val="center"/>
            <w:hideMark/>
          </w:tcPr>
          <w:p w14:paraId="04547AF8" w14:textId="77777777" w:rsidR="00D67926" w:rsidRDefault="008D6FB8">
            <w:pPr>
              <w:rPr>
                <w:rFonts w:eastAsia="Times New Roman"/>
                <w:lang w:val="en-US"/>
              </w:rPr>
            </w:pPr>
            <w:r>
              <w:rPr>
                <w:rFonts w:eastAsia="Times New Roman"/>
                <w:b/>
                <w:bCs/>
                <w:lang w:val="en-US"/>
              </w:rPr>
              <w:t>Media.subtype</w:t>
            </w:r>
          </w:p>
        </w:tc>
        <w:tc>
          <w:tcPr>
            <w:tcW w:w="0" w:type="auto"/>
            <w:vAlign w:val="center"/>
            <w:hideMark/>
          </w:tcPr>
          <w:p w14:paraId="37FE3EDB" w14:textId="77777777" w:rsidR="00D67926" w:rsidRDefault="00D67926">
            <w:pPr>
              <w:rPr>
                <w:rFonts w:eastAsia="Times New Roman"/>
                <w:lang w:val="en-US"/>
              </w:rPr>
            </w:pPr>
          </w:p>
        </w:tc>
      </w:tr>
      <w:tr w:rsidR="00D67926" w14:paraId="4F68822B" w14:textId="77777777">
        <w:trPr>
          <w:divId w:val="279191413"/>
          <w:tblCellSpacing w:w="15" w:type="dxa"/>
        </w:trPr>
        <w:tc>
          <w:tcPr>
            <w:tcW w:w="0" w:type="auto"/>
            <w:vAlign w:val="center"/>
            <w:hideMark/>
          </w:tcPr>
          <w:p w14:paraId="2D91123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7422D1" w14:textId="77777777" w:rsidR="00D67926" w:rsidRDefault="008D6FB8">
            <w:pPr>
              <w:rPr>
                <w:rFonts w:eastAsia="Times New Roman"/>
                <w:lang w:val="en-US"/>
              </w:rPr>
            </w:pPr>
            <w:r>
              <w:rPr>
                <w:rFonts w:eastAsia="Times New Roman"/>
                <w:lang w:val="en-US"/>
              </w:rPr>
              <w:t>The type of acquisition equipment/process</w:t>
            </w:r>
          </w:p>
        </w:tc>
      </w:tr>
      <w:tr w:rsidR="00D67926" w14:paraId="5DF5EEC5" w14:textId="77777777">
        <w:trPr>
          <w:divId w:val="279191413"/>
          <w:tblCellSpacing w:w="15" w:type="dxa"/>
        </w:trPr>
        <w:tc>
          <w:tcPr>
            <w:tcW w:w="0" w:type="auto"/>
            <w:vAlign w:val="center"/>
            <w:hideMark/>
          </w:tcPr>
          <w:p w14:paraId="775688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AF6D03" w14:textId="77777777" w:rsidR="00D67926" w:rsidRDefault="008D6FB8">
            <w:pPr>
              <w:rPr>
                <w:rFonts w:eastAsia="Times New Roman"/>
                <w:lang w:val="en-US"/>
              </w:rPr>
            </w:pPr>
            <w:r>
              <w:rPr>
                <w:rFonts w:eastAsia="Times New Roman"/>
                <w:lang w:val="en-US"/>
              </w:rPr>
              <w:t xml:space="preserve">Details of the type of the media - usually, how it was acquired (what type of device). If images sourced from a DICOM system, are wrapped in a Media resource, then this is the modality. </w:t>
            </w:r>
          </w:p>
        </w:tc>
      </w:tr>
      <w:tr w:rsidR="00D67926" w14:paraId="77F3A12C" w14:textId="77777777">
        <w:trPr>
          <w:divId w:val="279191413"/>
          <w:tblCellSpacing w:w="15" w:type="dxa"/>
        </w:trPr>
        <w:tc>
          <w:tcPr>
            <w:tcW w:w="0" w:type="auto"/>
            <w:vAlign w:val="center"/>
            <w:hideMark/>
          </w:tcPr>
          <w:p w14:paraId="3ED5DDD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DAD99D7" w14:textId="77777777" w:rsidR="00D67926" w:rsidRDefault="008D6FB8">
            <w:pPr>
              <w:rPr>
                <w:rFonts w:eastAsia="Times New Roman"/>
                <w:lang w:val="en-US"/>
              </w:rPr>
            </w:pPr>
            <w:r>
              <w:rPr>
                <w:rFonts w:eastAsia="Times New Roman"/>
                <w:lang w:val="en-US"/>
              </w:rPr>
              <w:t>Detailed information about the type of the image - its kind, purpose, or the kind of equipment used to generate it</w:t>
            </w:r>
          </w:p>
        </w:tc>
      </w:tr>
      <w:tr w:rsidR="00D67926" w14:paraId="7BE14E95" w14:textId="77777777">
        <w:trPr>
          <w:divId w:val="279191413"/>
          <w:tblCellSpacing w:w="15" w:type="dxa"/>
        </w:trPr>
        <w:tc>
          <w:tcPr>
            <w:tcW w:w="0" w:type="auto"/>
            <w:vAlign w:val="center"/>
            <w:hideMark/>
          </w:tcPr>
          <w:p w14:paraId="587B0D8B" w14:textId="77777777" w:rsidR="00D67926" w:rsidRDefault="008D6FB8">
            <w:pPr>
              <w:rPr>
                <w:rFonts w:eastAsia="Times New Roman"/>
                <w:lang w:val="en-US"/>
              </w:rPr>
            </w:pPr>
            <w:r>
              <w:rPr>
                <w:rFonts w:eastAsia="Times New Roman"/>
                <w:b/>
                <w:bCs/>
                <w:lang w:val="en-US"/>
              </w:rPr>
              <w:t>Media.identifier</w:t>
            </w:r>
          </w:p>
        </w:tc>
        <w:tc>
          <w:tcPr>
            <w:tcW w:w="0" w:type="auto"/>
            <w:vAlign w:val="center"/>
            <w:hideMark/>
          </w:tcPr>
          <w:p w14:paraId="03C37161" w14:textId="77777777" w:rsidR="00D67926" w:rsidRDefault="00D67926">
            <w:pPr>
              <w:rPr>
                <w:rFonts w:eastAsia="Times New Roman"/>
                <w:lang w:val="en-US"/>
              </w:rPr>
            </w:pPr>
          </w:p>
        </w:tc>
      </w:tr>
      <w:tr w:rsidR="00D67926" w14:paraId="6F62E139" w14:textId="77777777">
        <w:trPr>
          <w:divId w:val="279191413"/>
          <w:tblCellSpacing w:w="15" w:type="dxa"/>
        </w:trPr>
        <w:tc>
          <w:tcPr>
            <w:tcW w:w="0" w:type="auto"/>
            <w:vAlign w:val="center"/>
            <w:hideMark/>
          </w:tcPr>
          <w:p w14:paraId="0D909A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8D6B86" w14:textId="77777777" w:rsidR="00D67926" w:rsidRDefault="008D6FB8">
            <w:pPr>
              <w:rPr>
                <w:rFonts w:eastAsia="Times New Roman"/>
                <w:lang w:val="en-US"/>
              </w:rPr>
            </w:pPr>
            <w:r>
              <w:rPr>
                <w:rFonts w:eastAsia="Times New Roman"/>
                <w:lang w:val="en-US"/>
              </w:rPr>
              <w:t>Identifier(s) for the image</w:t>
            </w:r>
          </w:p>
        </w:tc>
      </w:tr>
      <w:tr w:rsidR="00D67926" w14:paraId="1440402E" w14:textId="77777777">
        <w:trPr>
          <w:divId w:val="279191413"/>
          <w:tblCellSpacing w:w="15" w:type="dxa"/>
        </w:trPr>
        <w:tc>
          <w:tcPr>
            <w:tcW w:w="0" w:type="auto"/>
            <w:vAlign w:val="center"/>
            <w:hideMark/>
          </w:tcPr>
          <w:p w14:paraId="3F67372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BAA45B" w14:textId="77777777" w:rsidR="00D67926" w:rsidRDefault="008D6FB8">
            <w:pPr>
              <w:rPr>
                <w:rFonts w:eastAsia="Times New Roman"/>
                <w:lang w:val="en-US"/>
              </w:rPr>
            </w:pPr>
            <w:r>
              <w:rPr>
                <w:rFonts w:eastAsia="Times New Roman"/>
                <w:lang w:val="en-US"/>
              </w:rPr>
              <w:t xml:space="preserve">Identifiers associated with the image - these may include identifiers for the image itself, identifiers for the context of its collection (e.g. series ids) and context ids such as accession numbers or other workflow identifiers. </w:t>
            </w:r>
          </w:p>
        </w:tc>
      </w:tr>
      <w:tr w:rsidR="00D67926" w14:paraId="7BD9C3F7" w14:textId="77777777">
        <w:trPr>
          <w:divId w:val="279191413"/>
          <w:tblCellSpacing w:w="15" w:type="dxa"/>
        </w:trPr>
        <w:tc>
          <w:tcPr>
            <w:tcW w:w="0" w:type="auto"/>
            <w:vAlign w:val="center"/>
            <w:hideMark/>
          </w:tcPr>
          <w:p w14:paraId="7FEAE7C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CA6035" w14:textId="77777777" w:rsidR="00D67926" w:rsidRDefault="008D6FB8">
            <w:pPr>
              <w:rPr>
                <w:rFonts w:eastAsia="Times New Roman"/>
                <w:lang w:val="en-US"/>
              </w:rPr>
            </w:pPr>
            <w:r>
              <w:rPr>
                <w:rFonts w:eastAsia="Times New Roman"/>
                <w:lang w:val="en-US"/>
              </w:rPr>
              <w:t>The identifier label and use can be used to determine what kind of identifier it is.</w:t>
            </w:r>
          </w:p>
        </w:tc>
      </w:tr>
      <w:tr w:rsidR="00D67926" w14:paraId="2921A03A" w14:textId="77777777">
        <w:trPr>
          <w:divId w:val="279191413"/>
          <w:tblCellSpacing w:w="15" w:type="dxa"/>
        </w:trPr>
        <w:tc>
          <w:tcPr>
            <w:tcW w:w="0" w:type="auto"/>
            <w:vAlign w:val="center"/>
            <w:hideMark/>
          </w:tcPr>
          <w:p w14:paraId="6C3FDE87" w14:textId="77777777" w:rsidR="00D67926" w:rsidRDefault="008D6FB8">
            <w:pPr>
              <w:rPr>
                <w:rFonts w:eastAsia="Times New Roman"/>
                <w:lang w:val="en-US"/>
              </w:rPr>
            </w:pPr>
            <w:r>
              <w:rPr>
                <w:rFonts w:eastAsia="Times New Roman"/>
                <w:b/>
                <w:bCs/>
                <w:lang w:val="en-US"/>
              </w:rPr>
              <w:t>Media.subject</w:t>
            </w:r>
          </w:p>
        </w:tc>
        <w:tc>
          <w:tcPr>
            <w:tcW w:w="0" w:type="auto"/>
            <w:vAlign w:val="center"/>
            <w:hideMark/>
          </w:tcPr>
          <w:p w14:paraId="6948CE5C" w14:textId="77777777" w:rsidR="00D67926" w:rsidRDefault="00D67926">
            <w:pPr>
              <w:rPr>
                <w:rFonts w:eastAsia="Times New Roman"/>
                <w:lang w:val="en-US"/>
              </w:rPr>
            </w:pPr>
          </w:p>
        </w:tc>
      </w:tr>
      <w:tr w:rsidR="00D67926" w14:paraId="13CCDB5A" w14:textId="77777777">
        <w:trPr>
          <w:divId w:val="279191413"/>
          <w:tblCellSpacing w:w="15" w:type="dxa"/>
        </w:trPr>
        <w:tc>
          <w:tcPr>
            <w:tcW w:w="0" w:type="auto"/>
            <w:vAlign w:val="center"/>
            <w:hideMark/>
          </w:tcPr>
          <w:p w14:paraId="0A0C8D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A750A0" w14:textId="77777777" w:rsidR="00D67926" w:rsidRDefault="008D6FB8">
            <w:pPr>
              <w:rPr>
                <w:rFonts w:eastAsia="Times New Roman"/>
                <w:lang w:val="en-US"/>
              </w:rPr>
            </w:pPr>
            <w:r>
              <w:rPr>
                <w:rFonts w:eastAsia="Times New Roman"/>
                <w:lang w:val="en-US"/>
              </w:rPr>
              <w:t>Who/What this Media is a record of</w:t>
            </w:r>
          </w:p>
        </w:tc>
      </w:tr>
      <w:tr w:rsidR="00D67926" w14:paraId="4893A01B" w14:textId="77777777">
        <w:trPr>
          <w:divId w:val="279191413"/>
          <w:tblCellSpacing w:w="15" w:type="dxa"/>
        </w:trPr>
        <w:tc>
          <w:tcPr>
            <w:tcW w:w="0" w:type="auto"/>
            <w:vAlign w:val="center"/>
            <w:hideMark/>
          </w:tcPr>
          <w:p w14:paraId="3507BB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A85363" w14:textId="77777777" w:rsidR="00D67926" w:rsidRDefault="008D6FB8">
            <w:pPr>
              <w:rPr>
                <w:rFonts w:eastAsia="Times New Roman"/>
                <w:lang w:val="en-US"/>
              </w:rPr>
            </w:pPr>
            <w:r>
              <w:rPr>
                <w:rFonts w:eastAsia="Times New Roman"/>
                <w:lang w:val="en-US"/>
              </w:rPr>
              <w:t>Who/What this Media is a record of.</w:t>
            </w:r>
          </w:p>
        </w:tc>
      </w:tr>
      <w:tr w:rsidR="00D67926" w14:paraId="0D0EA99C" w14:textId="77777777">
        <w:trPr>
          <w:divId w:val="279191413"/>
          <w:tblCellSpacing w:w="15" w:type="dxa"/>
        </w:trPr>
        <w:tc>
          <w:tcPr>
            <w:tcW w:w="0" w:type="auto"/>
            <w:vAlign w:val="center"/>
            <w:hideMark/>
          </w:tcPr>
          <w:p w14:paraId="62720CEA" w14:textId="77777777" w:rsidR="00D67926" w:rsidRDefault="008D6FB8">
            <w:pPr>
              <w:rPr>
                <w:rFonts w:eastAsia="Times New Roman"/>
                <w:lang w:val="en-US"/>
              </w:rPr>
            </w:pPr>
            <w:r>
              <w:rPr>
                <w:rFonts w:eastAsia="Times New Roman"/>
                <w:b/>
                <w:bCs/>
                <w:lang w:val="en-US"/>
              </w:rPr>
              <w:t>Media.operator</w:t>
            </w:r>
          </w:p>
        </w:tc>
        <w:tc>
          <w:tcPr>
            <w:tcW w:w="0" w:type="auto"/>
            <w:vAlign w:val="center"/>
            <w:hideMark/>
          </w:tcPr>
          <w:p w14:paraId="4C66566E" w14:textId="77777777" w:rsidR="00D67926" w:rsidRDefault="00D67926">
            <w:pPr>
              <w:rPr>
                <w:rFonts w:eastAsia="Times New Roman"/>
                <w:lang w:val="en-US"/>
              </w:rPr>
            </w:pPr>
          </w:p>
        </w:tc>
      </w:tr>
      <w:tr w:rsidR="00D67926" w14:paraId="28A4719C" w14:textId="77777777">
        <w:trPr>
          <w:divId w:val="279191413"/>
          <w:tblCellSpacing w:w="15" w:type="dxa"/>
        </w:trPr>
        <w:tc>
          <w:tcPr>
            <w:tcW w:w="0" w:type="auto"/>
            <w:vAlign w:val="center"/>
            <w:hideMark/>
          </w:tcPr>
          <w:p w14:paraId="068D6B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625003" w14:textId="77777777" w:rsidR="00D67926" w:rsidRDefault="008D6FB8">
            <w:pPr>
              <w:rPr>
                <w:rFonts w:eastAsia="Times New Roman"/>
                <w:lang w:val="en-US"/>
              </w:rPr>
            </w:pPr>
            <w:r>
              <w:rPr>
                <w:rFonts w:eastAsia="Times New Roman"/>
                <w:lang w:val="en-US"/>
              </w:rPr>
              <w:t>The person who generated the image</w:t>
            </w:r>
          </w:p>
        </w:tc>
      </w:tr>
      <w:tr w:rsidR="00D67926" w14:paraId="46B3DE1A" w14:textId="77777777">
        <w:trPr>
          <w:divId w:val="279191413"/>
          <w:tblCellSpacing w:w="15" w:type="dxa"/>
        </w:trPr>
        <w:tc>
          <w:tcPr>
            <w:tcW w:w="0" w:type="auto"/>
            <w:vAlign w:val="center"/>
            <w:hideMark/>
          </w:tcPr>
          <w:p w14:paraId="47A7448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6FC436F" w14:textId="77777777" w:rsidR="00D67926" w:rsidRDefault="008D6FB8">
            <w:pPr>
              <w:rPr>
                <w:rFonts w:eastAsia="Times New Roman"/>
                <w:lang w:val="en-US"/>
              </w:rPr>
            </w:pPr>
            <w:r>
              <w:rPr>
                <w:rFonts w:eastAsia="Times New Roman"/>
                <w:lang w:val="en-US"/>
              </w:rPr>
              <w:t>The person who administered the collection of the image.</w:t>
            </w:r>
          </w:p>
        </w:tc>
      </w:tr>
      <w:tr w:rsidR="00D67926" w14:paraId="081352EB" w14:textId="77777777">
        <w:trPr>
          <w:divId w:val="279191413"/>
          <w:tblCellSpacing w:w="15" w:type="dxa"/>
        </w:trPr>
        <w:tc>
          <w:tcPr>
            <w:tcW w:w="0" w:type="auto"/>
            <w:vAlign w:val="center"/>
            <w:hideMark/>
          </w:tcPr>
          <w:p w14:paraId="7D5C711F" w14:textId="77777777" w:rsidR="00D67926" w:rsidRDefault="008D6FB8">
            <w:pPr>
              <w:rPr>
                <w:rFonts w:eastAsia="Times New Roman"/>
                <w:lang w:val="en-US"/>
              </w:rPr>
            </w:pPr>
            <w:r>
              <w:rPr>
                <w:rFonts w:eastAsia="Times New Roman"/>
                <w:b/>
                <w:bCs/>
                <w:lang w:val="en-US"/>
              </w:rPr>
              <w:t>Media.view</w:t>
            </w:r>
          </w:p>
        </w:tc>
        <w:tc>
          <w:tcPr>
            <w:tcW w:w="0" w:type="auto"/>
            <w:vAlign w:val="center"/>
            <w:hideMark/>
          </w:tcPr>
          <w:p w14:paraId="5E6C9EC2" w14:textId="77777777" w:rsidR="00D67926" w:rsidRDefault="00D67926">
            <w:pPr>
              <w:rPr>
                <w:rFonts w:eastAsia="Times New Roman"/>
                <w:lang w:val="en-US"/>
              </w:rPr>
            </w:pPr>
          </w:p>
        </w:tc>
      </w:tr>
      <w:tr w:rsidR="00D67926" w14:paraId="5602A0CE" w14:textId="77777777">
        <w:trPr>
          <w:divId w:val="279191413"/>
          <w:tblCellSpacing w:w="15" w:type="dxa"/>
        </w:trPr>
        <w:tc>
          <w:tcPr>
            <w:tcW w:w="0" w:type="auto"/>
            <w:vAlign w:val="center"/>
            <w:hideMark/>
          </w:tcPr>
          <w:p w14:paraId="6860BE1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684A98" w14:textId="658F2DB5" w:rsidR="00D67926" w:rsidRDefault="008D6FB8">
            <w:pPr>
              <w:rPr>
                <w:rFonts w:eastAsia="Times New Roman"/>
                <w:lang w:val="en-US"/>
              </w:rPr>
            </w:pPr>
            <w:r>
              <w:rPr>
                <w:rFonts w:eastAsia="Times New Roman"/>
                <w:lang w:val="en-US"/>
              </w:rPr>
              <w:t>Imaging view e.g</w:t>
            </w:r>
            <w:ins w:id="157" w:author="Cary Ussery" w:date="2015-09-11T16:53:00Z">
              <w:r w:rsidR="00D34A30">
                <w:rPr>
                  <w:rFonts w:eastAsia="Times New Roman"/>
                  <w:lang w:val="en-US"/>
                </w:rPr>
                <w:t>.</w:t>
              </w:r>
            </w:ins>
            <w:r>
              <w:rPr>
                <w:rFonts w:eastAsia="Times New Roman"/>
                <w:lang w:val="en-US"/>
              </w:rPr>
              <w:t xml:space="preserve"> Lateral or Antero-posterior</w:t>
            </w:r>
          </w:p>
        </w:tc>
      </w:tr>
      <w:tr w:rsidR="00D67926" w14:paraId="5152E364" w14:textId="77777777">
        <w:trPr>
          <w:divId w:val="279191413"/>
          <w:tblCellSpacing w:w="15" w:type="dxa"/>
        </w:trPr>
        <w:tc>
          <w:tcPr>
            <w:tcW w:w="0" w:type="auto"/>
            <w:vAlign w:val="center"/>
            <w:hideMark/>
          </w:tcPr>
          <w:p w14:paraId="3DDFD4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F2BD3E" w14:textId="40D95909" w:rsidR="00D67926" w:rsidRDefault="008D6FB8">
            <w:pPr>
              <w:rPr>
                <w:rFonts w:eastAsia="Times New Roman"/>
                <w:lang w:val="en-US"/>
              </w:rPr>
            </w:pPr>
            <w:r>
              <w:rPr>
                <w:rFonts w:eastAsia="Times New Roman"/>
                <w:lang w:val="en-US"/>
              </w:rPr>
              <w:t>The name of the imaging view e.g</w:t>
            </w:r>
            <w:ins w:id="158" w:author="Cary Ussery" w:date="2015-09-11T16:53:00Z">
              <w:r w:rsidR="00D34A30">
                <w:rPr>
                  <w:rFonts w:eastAsia="Times New Roman"/>
                  <w:lang w:val="en-US"/>
                </w:rPr>
                <w:t>.</w:t>
              </w:r>
            </w:ins>
            <w:r>
              <w:rPr>
                <w:rFonts w:eastAsia="Times New Roman"/>
                <w:lang w:val="en-US"/>
              </w:rPr>
              <w:t xml:space="preserve"> Lateral or Antero-posterior (AP).</w:t>
            </w:r>
          </w:p>
        </w:tc>
      </w:tr>
      <w:tr w:rsidR="00D67926" w14:paraId="0687021C" w14:textId="77777777">
        <w:trPr>
          <w:divId w:val="279191413"/>
          <w:tblCellSpacing w:w="15" w:type="dxa"/>
        </w:trPr>
        <w:tc>
          <w:tcPr>
            <w:tcW w:w="0" w:type="auto"/>
            <w:vAlign w:val="center"/>
            <w:hideMark/>
          </w:tcPr>
          <w:p w14:paraId="73EA546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B60FBF" w14:textId="77777777" w:rsidR="00D67926" w:rsidRDefault="008D6FB8">
            <w:pPr>
              <w:rPr>
                <w:rFonts w:eastAsia="Times New Roman"/>
                <w:lang w:val="en-US"/>
              </w:rPr>
            </w:pPr>
            <w:r>
              <w:rPr>
                <w:rFonts w:eastAsia="Times New Roman"/>
                <w:lang w:val="en-US"/>
              </w:rPr>
              <w:t>Imaging view (projection) used when collecting an image</w:t>
            </w:r>
          </w:p>
        </w:tc>
      </w:tr>
      <w:tr w:rsidR="00D67926" w14:paraId="7C7D0DD4" w14:textId="77777777">
        <w:trPr>
          <w:divId w:val="279191413"/>
          <w:tblCellSpacing w:w="15" w:type="dxa"/>
        </w:trPr>
        <w:tc>
          <w:tcPr>
            <w:tcW w:w="0" w:type="auto"/>
            <w:vAlign w:val="center"/>
            <w:hideMark/>
          </w:tcPr>
          <w:p w14:paraId="0468990F" w14:textId="77777777" w:rsidR="00D67926" w:rsidRDefault="008D6FB8">
            <w:pPr>
              <w:rPr>
                <w:rFonts w:eastAsia="Times New Roman"/>
                <w:lang w:val="en-US"/>
              </w:rPr>
            </w:pPr>
            <w:r>
              <w:rPr>
                <w:rFonts w:eastAsia="Times New Roman"/>
                <w:b/>
                <w:bCs/>
                <w:lang w:val="en-US"/>
              </w:rPr>
              <w:t>Media.deviceName</w:t>
            </w:r>
          </w:p>
        </w:tc>
        <w:tc>
          <w:tcPr>
            <w:tcW w:w="0" w:type="auto"/>
            <w:vAlign w:val="center"/>
            <w:hideMark/>
          </w:tcPr>
          <w:p w14:paraId="3BC4805C" w14:textId="77777777" w:rsidR="00D67926" w:rsidRDefault="00D67926">
            <w:pPr>
              <w:rPr>
                <w:rFonts w:eastAsia="Times New Roman"/>
                <w:lang w:val="en-US"/>
              </w:rPr>
            </w:pPr>
          </w:p>
        </w:tc>
      </w:tr>
      <w:tr w:rsidR="00D67926" w14:paraId="0D22A9EC" w14:textId="77777777">
        <w:trPr>
          <w:divId w:val="279191413"/>
          <w:tblCellSpacing w:w="15" w:type="dxa"/>
        </w:trPr>
        <w:tc>
          <w:tcPr>
            <w:tcW w:w="0" w:type="auto"/>
            <w:vAlign w:val="center"/>
            <w:hideMark/>
          </w:tcPr>
          <w:p w14:paraId="648877F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7066BF" w14:textId="77777777" w:rsidR="00D67926" w:rsidRDefault="008D6FB8">
            <w:pPr>
              <w:rPr>
                <w:rFonts w:eastAsia="Times New Roman"/>
                <w:lang w:val="en-US"/>
              </w:rPr>
            </w:pPr>
            <w:r>
              <w:rPr>
                <w:rFonts w:eastAsia="Times New Roman"/>
                <w:lang w:val="en-US"/>
              </w:rPr>
              <w:t>Name of the device/manufacturer</w:t>
            </w:r>
          </w:p>
        </w:tc>
      </w:tr>
      <w:tr w:rsidR="00D67926" w14:paraId="35523D9D" w14:textId="77777777">
        <w:trPr>
          <w:divId w:val="279191413"/>
          <w:tblCellSpacing w:w="15" w:type="dxa"/>
        </w:trPr>
        <w:tc>
          <w:tcPr>
            <w:tcW w:w="0" w:type="auto"/>
            <w:vAlign w:val="center"/>
            <w:hideMark/>
          </w:tcPr>
          <w:p w14:paraId="05DD71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660ECB" w14:textId="77777777" w:rsidR="00D67926" w:rsidRDefault="008D6FB8">
            <w:pPr>
              <w:rPr>
                <w:rFonts w:eastAsia="Times New Roman"/>
                <w:lang w:val="en-US"/>
              </w:rPr>
            </w:pPr>
            <w:r>
              <w:rPr>
                <w:rFonts w:eastAsia="Times New Roman"/>
                <w:lang w:val="en-US"/>
              </w:rPr>
              <w:t>The name of the device / manufacturer of the device that was used to make the recording.</w:t>
            </w:r>
          </w:p>
        </w:tc>
      </w:tr>
      <w:tr w:rsidR="00D67926" w14:paraId="15BAE46D" w14:textId="77777777">
        <w:trPr>
          <w:divId w:val="279191413"/>
          <w:tblCellSpacing w:w="15" w:type="dxa"/>
        </w:trPr>
        <w:tc>
          <w:tcPr>
            <w:tcW w:w="0" w:type="auto"/>
            <w:vAlign w:val="center"/>
            <w:hideMark/>
          </w:tcPr>
          <w:p w14:paraId="2F128EE5" w14:textId="77777777" w:rsidR="00D67926" w:rsidRDefault="008D6FB8">
            <w:pPr>
              <w:rPr>
                <w:rFonts w:eastAsia="Times New Roman"/>
                <w:lang w:val="en-US"/>
              </w:rPr>
            </w:pPr>
            <w:r>
              <w:rPr>
                <w:rFonts w:eastAsia="Times New Roman"/>
                <w:b/>
                <w:bCs/>
                <w:lang w:val="en-US"/>
              </w:rPr>
              <w:t>Media.height</w:t>
            </w:r>
          </w:p>
        </w:tc>
        <w:tc>
          <w:tcPr>
            <w:tcW w:w="0" w:type="auto"/>
            <w:vAlign w:val="center"/>
            <w:hideMark/>
          </w:tcPr>
          <w:p w14:paraId="7600BF61" w14:textId="77777777" w:rsidR="00D67926" w:rsidRDefault="00D67926">
            <w:pPr>
              <w:rPr>
                <w:rFonts w:eastAsia="Times New Roman"/>
                <w:lang w:val="en-US"/>
              </w:rPr>
            </w:pPr>
          </w:p>
        </w:tc>
      </w:tr>
      <w:tr w:rsidR="00D67926" w14:paraId="17C99C1D" w14:textId="77777777">
        <w:trPr>
          <w:divId w:val="279191413"/>
          <w:tblCellSpacing w:w="15" w:type="dxa"/>
        </w:trPr>
        <w:tc>
          <w:tcPr>
            <w:tcW w:w="0" w:type="auto"/>
            <w:vAlign w:val="center"/>
            <w:hideMark/>
          </w:tcPr>
          <w:p w14:paraId="3DD9EA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085C4B" w14:textId="6D3997C4" w:rsidR="00D67926" w:rsidRDefault="008D6FB8">
            <w:pPr>
              <w:rPr>
                <w:rFonts w:eastAsia="Times New Roman"/>
                <w:lang w:val="en-US"/>
              </w:rPr>
            </w:pPr>
            <w:r>
              <w:rPr>
                <w:rFonts w:eastAsia="Times New Roman"/>
                <w:lang w:val="en-US"/>
              </w:rPr>
              <w:t>Height of the image in pixels</w:t>
            </w:r>
            <w:ins w:id="159" w:author="Cary Ussery" w:date="2015-09-11T16:53:00Z">
              <w:r w:rsidR="00D34A30">
                <w:rPr>
                  <w:rFonts w:eastAsia="Times New Roman"/>
                  <w:lang w:val="en-US"/>
                </w:rPr>
                <w:t xml:space="preserve"> </w:t>
              </w:r>
            </w:ins>
            <w:r>
              <w:rPr>
                <w:rFonts w:eastAsia="Times New Roman"/>
                <w:lang w:val="en-US"/>
              </w:rPr>
              <w:t>(photo/video)</w:t>
            </w:r>
          </w:p>
        </w:tc>
      </w:tr>
      <w:tr w:rsidR="00D67926" w14:paraId="0A7F08A6" w14:textId="77777777">
        <w:trPr>
          <w:divId w:val="279191413"/>
          <w:tblCellSpacing w:w="15" w:type="dxa"/>
        </w:trPr>
        <w:tc>
          <w:tcPr>
            <w:tcW w:w="0" w:type="auto"/>
            <w:vAlign w:val="center"/>
            <w:hideMark/>
          </w:tcPr>
          <w:p w14:paraId="2C76C9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1EBE7F" w14:textId="558030D0" w:rsidR="00D67926" w:rsidRDefault="008D6FB8">
            <w:pPr>
              <w:rPr>
                <w:rFonts w:eastAsia="Times New Roman"/>
                <w:lang w:val="en-US"/>
              </w:rPr>
            </w:pPr>
            <w:r>
              <w:rPr>
                <w:rFonts w:eastAsia="Times New Roman"/>
                <w:lang w:val="en-US"/>
              </w:rPr>
              <w:t>Height of the image in pixels</w:t>
            </w:r>
            <w:ins w:id="160" w:author="Cary Ussery" w:date="2015-09-11T16:53:00Z">
              <w:r w:rsidR="00D34A30">
                <w:rPr>
                  <w:rFonts w:eastAsia="Times New Roman"/>
                  <w:lang w:val="en-US"/>
                </w:rPr>
                <w:t xml:space="preserve"> </w:t>
              </w:r>
            </w:ins>
            <w:r>
              <w:rPr>
                <w:rFonts w:eastAsia="Times New Roman"/>
                <w:lang w:val="en-US"/>
              </w:rPr>
              <w:t>(photo/video).</w:t>
            </w:r>
          </w:p>
        </w:tc>
      </w:tr>
      <w:tr w:rsidR="00D67926" w14:paraId="38E9ABE4" w14:textId="77777777">
        <w:trPr>
          <w:divId w:val="279191413"/>
          <w:tblCellSpacing w:w="15" w:type="dxa"/>
        </w:trPr>
        <w:tc>
          <w:tcPr>
            <w:tcW w:w="0" w:type="auto"/>
            <w:vAlign w:val="center"/>
            <w:hideMark/>
          </w:tcPr>
          <w:p w14:paraId="467B7B1B" w14:textId="77777777" w:rsidR="00D67926" w:rsidRDefault="008D6FB8">
            <w:pPr>
              <w:rPr>
                <w:rFonts w:eastAsia="Times New Roman"/>
                <w:lang w:val="en-US"/>
              </w:rPr>
            </w:pPr>
            <w:r>
              <w:rPr>
                <w:rFonts w:eastAsia="Times New Roman"/>
                <w:b/>
                <w:bCs/>
                <w:lang w:val="en-US"/>
              </w:rPr>
              <w:t>Media.width</w:t>
            </w:r>
          </w:p>
        </w:tc>
        <w:tc>
          <w:tcPr>
            <w:tcW w:w="0" w:type="auto"/>
            <w:vAlign w:val="center"/>
            <w:hideMark/>
          </w:tcPr>
          <w:p w14:paraId="0A2E9A7F" w14:textId="77777777" w:rsidR="00D67926" w:rsidRDefault="00D67926">
            <w:pPr>
              <w:rPr>
                <w:rFonts w:eastAsia="Times New Roman"/>
                <w:lang w:val="en-US"/>
              </w:rPr>
            </w:pPr>
          </w:p>
        </w:tc>
      </w:tr>
      <w:tr w:rsidR="00D67926" w14:paraId="2AEC1328" w14:textId="77777777">
        <w:trPr>
          <w:divId w:val="279191413"/>
          <w:tblCellSpacing w:w="15" w:type="dxa"/>
        </w:trPr>
        <w:tc>
          <w:tcPr>
            <w:tcW w:w="0" w:type="auto"/>
            <w:vAlign w:val="center"/>
            <w:hideMark/>
          </w:tcPr>
          <w:p w14:paraId="777414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4A42A9" w14:textId="77777777" w:rsidR="00D67926" w:rsidRDefault="008D6FB8">
            <w:pPr>
              <w:rPr>
                <w:rFonts w:eastAsia="Times New Roman"/>
                <w:lang w:val="en-US"/>
              </w:rPr>
            </w:pPr>
            <w:r>
              <w:rPr>
                <w:rFonts w:eastAsia="Times New Roman"/>
                <w:lang w:val="en-US"/>
              </w:rPr>
              <w:t>Width of the image in pixels (photo/video)</w:t>
            </w:r>
          </w:p>
        </w:tc>
      </w:tr>
      <w:tr w:rsidR="00D67926" w14:paraId="5E00E96E" w14:textId="77777777">
        <w:trPr>
          <w:divId w:val="279191413"/>
          <w:tblCellSpacing w:w="15" w:type="dxa"/>
        </w:trPr>
        <w:tc>
          <w:tcPr>
            <w:tcW w:w="0" w:type="auto"/>
            <w:vAlign w:val="center"/>
            <w:hideMark/>
          </w:tcPr>
          <w:p w14:paraId="3DA79D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43CC49" w14:textId="77777777" w:rsidR="00D67926" w:rsidRDefault="008D6FB8">
            <w:pPr>
              <w:rPr>
                <w:rFonts w:eastAsia="Times New Roman"/>
                <w:lang w:val="en-US"/>
              </w:rPr>
            </w:pPr>
            <w:r>
              <w:rPr>
                <w:rFonts w:eastAsia="Times New Roman"/>
                <w:lang w:val="en-US"/>
              </w:rPr>
              <w:t>Width of the image in pixels (photo/video).</w:t>
            </w:r>
          </w:p>
        </w:tc>
      </w:tr>
      <w:tr w:rsidR="00D67926" w14:paraId="153673B7" w14:textId="77777777">
        <w:trPr>
          <w:divId w:val="279191413"/>
          <w:tblCellSpacing w:w="15" w:type="dxa"/>
        </w:trPr>
        <w:tc>
          <w:tcPr>
            <w:tcW w:w="0" w:type="auto"/>
            <w:vAlign w:val="center"/>
            <w:hideMark/>
          </w:tcPr>
          <w:p w14:paraId="640803CA" w14:textId="77777777" w:rsidR="00D67926" w:rsidRDefault="008D6FB8">
            <w:pPr>
              <w:rPr>
                <w:rFonts w:eastAsia="Times New Roman"/>
                <w:lang w:val="en-US"/>
              </w:rPr>
            </w:pPr>
            <w:r>
              <w:rPr>
                <w:rFonts w:eastAsia="Times New Roman"/>
                <w:b/>
                <w:bCs/>
                <w:lang w:val="en-US"/>
              </w:rPr>
              <w:t>Media.frames</w:t>
            </w:r>
          </w:p>
        </w:tc>
        <w:tc>
          <w:tcPr>
            <w:tcW w:w="0" w:type="auto"/>
            <w:vAlign w:val="center"/>
            <w:hideMark/>
          </w:tcPr>
          <w:p w14:paraId="22864CA1" w14:textId="77777777" w:rsidR="00D67926" w:rsidRDefault="00D67926">
            <w:pPr>
              <w:rPr>
                <w:rFonts w:eastAsia="Times New Roman"/>
                <w:lang w:val="en-US"/>
              </w:rPr>
            </w:pPr>
          </w:p>
        </w:tc>
      </w:tr>
      <w:tr w:rsidR="00D67926" w14:paraId="49330D90" w14:textId="77777777">
        <w:trPr>
          <w:divId w:val="279191413"/>
          <w:tblCellSpacing w:w="15" w:type="dxa"/>
        </w:trPr>
        <w:tc>
          <w:tcPr>
            <w:tcW w:w="0" w:type="auto"/>
            <w:vAlign w:val="center"/>
            <w:hideMark/>
          </w:tcPr>
          <w:p w14:paraId="6501E1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457F58" w14:textId="77777777" w:rsidR="00D67926" w:rsidRDefault="008D6FB8">
            <w:pPr>
              <w:rPr>
                <w:rFonts w:eastAsia="Times New Roman"/>
                <w:lang w:val="en-US"/>
              </w:rPr>
            </w:pPr>
            <w:r>
              <w:rPr>
                <w:rFonts w:eastAsia="Times New Roman"/>
                <w:lang w:val="en-US"/>
              </w:rPr>
              <w:t>Number of frames if &gt; 1 (photo)</w:t>
            </w:r>
          </w:p>
        </w:tc>
      </w:tr>
      <w:tr w:rsidR="00D67926" w14:paraId="027D2F18" w14:textId="77777777">
        <w:trPr>
          <w:divId w:val="279191413"/>
          <w:tblCellSpacing w:w="15" w:type="dxa"/>
        </w:trPr>
        <w:tc>
          <w:tcPr>
            <w:tcW w:w="0" w:type="auto"/>
            <w:vAlign w:val="center"/>
            <w:hideMark/>
          </w:tcPr>
          <w:p w14:paraId="469C28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D611FE" w14:textId="77777777" w:rsidR="00D67926" w:rsidRDefault="008D6FB8">
            <w:pPr>
              <w:rPr>
                <w:rFonts w:eastAsia="Times New Roman"/>
                <w:lang w:val="en-US"/>
              </w:rPr>
            </w:pPr>
            <w:r>
              <w:rPr>
                <w:rFonts w:eastAsia="Times New Roman"/>
                <w:lang w:val="en-US"/>
              </w:rPr>
              <w:t xml:space="preserve">The number of frames in a photo. This is used with a multi-page fax, or an imaging acquisition context that takes multiple slices in a single image, or an animated gif. If there is more than one frame, this SHALL have a value in order to alert interface software that a multi-frame capable rendering widget is required. </w:t>
            </w:r>
          </w:p>
        </w:tc>
      </w:tr>
      <w:tr w:rsidR="00D67926" w14:paraId="133F18F3" w14:textId="77777777">
        <w:trPr>
          <w:divId w:val="279191413"/>
          <w:tblCellSpacing w:w="15" w:type="dxa"/>
        </w:trPr>
        <w:tc>
          <w:tcPr>
            <w:tcW w:w="0" w:type="auto"/>
            <w:vAlign w:val="center"/>
            <w:hideMark/>
          </w:tcPr>
          <w:p w14:paraId="17845BE7" w14:textId="77777777" w:rsidR="00D67926" w:rsidRDefault="008D6FB8">
            <w:pPr>
              <w:rPr>
                <w:rFonts w:eastAsia="Times New Roman"/>
                <w:lang w:val="en-US"/>
              </w:rPr>
            </w:pPr>
            <w:r>
              <w:rPr>
                <w:rFonts w:eastAsia="Times New Roman"/>
                <w:b/>
                <w:bCs/>
                <w:lang w:val="en-US"/>
              </w:rPr>
              <w:t>Media.duration</w:t>
            </w:r>
          </w:p>
        </w:tc>
        <w:tc>
          <w:tcPr>
            <w:tcW w:w="0" w:type="auto"/>
            <w:vAlign w:val="center"/>
            <w:hideMark/>
          </w:tcPr>
          <w:p w14:paraId="4BC65887" w14:textId="77777777" w:rsidR="00D67926" w:rsidRDefault="00D67926">
            <w:pPr>
              <w:rPr>
                <w:rFonts w:eastAsia="Times New Roman"/>
                <w:lang w:val="en-US"/>
              </w:rPr>
            </w:pPr>
          </w:p>
        </w:tc>
      </w:tr>
      <w:tr w:rsidR="00D67926" w14:paraId="41BD7CCF" w14:textId="77777777">
        <w:trPr>
          <w:divId w:val="279191413"/>
          <w:tblCellSpacing w:w="15" w:type="dxa"/>
        </w:trPr>
        <w:tc>
          <w:tcPr>
            <w:tcW w:w="0" w:type="auto"/>
            <w:vAlign w:val="center"/>
            <w:hideMark/>
          </w:tcPr>
          <w:p w14:paraId="76ACD6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BF1CB7" w14:textId="77777777" w:rsidR="00D67926" w:rsidRDefault="008D6FB8">
            <w:pPr>
              <w:rPr>
                <w:rFonts w:eastAsia="Times New Roman"/>
                <w:lang w:val="en-US"/>
              </w:rPr>
            </w:pPr>
            <w:r>
              <w:rPr>
                <w:rFonts w:eastAsia="Times New Roman"/>
                <w:lang w:val="en-US"/>
              </w:rPr>
              <w:t>Length in seconds (audio / video)</w:t>
            </w:r>
          </w:p>
        </w:tc>
      </w:tr>
      <w:tr w:rsidR="00D67926" w14:paraId="7F826396" w14:textId="77777777">
        <w:trPr>
          <w:divId w:val="279191413"/>
          <w:tblCellSpacing w:w="15" w:type="dxa"/>
        </w:trPr>
        <w:tc>
          <w:tcPr>
            <w:tcW w:w="0" w:type="auto"/>
            <w:vAlign w:val="center"/>
            <w:hideMark/>
          </w:tcPr>
          <w:p w14:paraId="1D69F3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A9C1F4" w14:textId="77777777" w:rsidR="00D67926" w:rsidRDefault="008D6FB8">
            <w:pPr>
              <w:rPr>
                <w:rFonts w:eastAsia="Times New Roman"/>
                <w:lang w:val="en-US"/>
              </w:rPr>
            </w:pPr>
            <w:r>
              <w:rPr>
                <w:rFonts w:eastAsia="Times New Roman"/>
                <w:lang w:val="en-US"/>
              </w:rPr>
              <w:t>The duration of the recording in seconds - for audio and video.</w:t>
            </w:r>
          </w:p>
        </w:tc>
      </w:tr>
      <w:tr w:rsidR="00D67926" w14:paraId="102BC7C0" w14:textId="77777777">
        <w:trPr>
          <w:divId w:val="279191413"/>
          <w:tblCellSpacing w:w="15" w:type="dxa"/>
        </w:trPr>
        <w:tc>
          <w:tcPr>
            <w:tcW w:w="0" w:type="auto"/>
            <w:vAlign w:val="center"/>
            <w:hideMark/>
          </w:tcPr>
          <w:p w14:paraId="4833694D" w14:textId="77777777" w:rsidR="00D67926" w:rsidRDefault="008D6FB8">
            <w:pPr>
              <w:rPr>
                <w:rFonts w:eastAsia="Times New Roman"/>
                <w:lang w:val="en-US"/>
              </w:rPr>
            </w:pPr>
            <w:r>
              <w:rPr>
                <w:rFonts w:eastAsia="Times New Roman"/>
                <w:b/>
                <w:bCs/>
                <w:lang w:val="en-US"/>
              </w:rPr>
              <w:t>Media.content</w:t>
            </w:r>
          </w:p>
        </w:tc>
        <w:tc>
          <w:tcPr>
            <w:tcW w:w="0" w:type="auto"/>
            <w:vAlign w:val="center"/>
            <w:hideMark/>
          </w:tcPr>
          <w:p w14:paraId="775B99E4" w14:textId="77777777" w:rsidR="00D67926" w:rsidRDefault="00D67926">
            <w:pPr>
              <w:rPr>
                <w:rFonts w:eastAsia="Times New Roman"/>
                <w:lang w:val="en-US"/>
              </w:rPr>
            </w:pPr>
          </w:p>
        </w:tc>
      </w:tr>
      <w:tr w:rsidR="00D67926" w14:paraId="2BE75493" w14:textId="77777777">
        <w:trPr>
          <w:divId w:val="279191413"/>
          <w:tblCellSpacing w:w="15" w:type="dxa"/>
        </w:trPr>
        <w:tc>
          <w:tcPr>
            <w:tcW w:w="0" w:type="auto"/>
            <w:vAlign w:val="center"/>
            <w:hideMark/>
          </w:tcPr>
          <w:p w14:paraId="7A9AD7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4695A3" w14:textId="77777777" w:rsidR="00D67926" w:rsidRDefault="008D6FB8">
            <w:pPr>
              <w:rPr>
                <w:rFonts w:eastAsia="Times New Roman"/>
                <w:lang w:val="en-US"/>
              </w:rPr>
            </w:pPr>
            <w:r>
              <w:rPr>
                <w:rFonts w:eastAsia="Times New Roman"/>
                <w:lang w:val="en-US"/>
              </w:rPr>
              <w:t>Actual Media - reference or data</w:t>
            </w:r>
          </w:p>
        </w:tc>
      </w:tr>
      <w:tr w:rsidR="00D67926" w14:paraId="0D05BF28" w14:textId="77777777">
        <w:trPr>
          <w:divId w:val="279191413"/>
          <w:tblCellSpacing w:w="15" w:type="dxa"/>
        </w:trPr>
        <w:tc>
          <w:tcPr>
            <w:tcW w:w="0" w:type="auto"/>
            <w:vAlign w:val="center"/>
            <w:hideMark/>
          </w:tcPr>
          <w:p w14:paraId="64A454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460A4C" w14:textId="77777777" w:rsidR="00D67926" w:rsidRDefault="008D6FB8">
            <w:pPr>
              <w:rPr>
                <w:rFonts w:eastAsia="Times New Roman"/>
                <w:lang w:val="en-US"/>
              </w:rPr>
            </w:pPr>
            <w:r>
              <w:rPr>
                <w:rFonts w:eastAsia="Times New Roman"/>
                <w:lang w:val="en-US"/>
              </w:rPr>
              <w:t>The actual content of the media - inline or by direct reference to the media source file.</w:t>
            </w:r>
          </w:p>
        </w:tc>
      </w:tr>
      <w:tr w:rsidR="00D67926" w14:paraId="302A6975" w14:textId="77777777">
        <w:trPr>
          <w:divId w:val="279191413"/>
          <w:tblCellSpacing w:w="15" w:type="dxa"/>
        </w:trPr>
        <w:tc>
          <w:tcPr>
            <w:tcW w:w="0" w:type="auto"/>
            <w:vAlign w:val="center"/>
            <w:hideMark/>
          </w:tcPr>
          <w:p w14:paraId="308328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A99E4B" w14:textId="77777777" w:rsidR="00D67926" w:rsidRDefault="008D6FB8">
            <w:pPr>
              <w:rPr>
                <w:rFonts w:eastAsia="Times New Roman"/>
                <w:lang w:val="en-US"/>
              </w:rPr>
            </w:pPr>
            <w:r>
              <w:rPr>
                <w:rFonts w:eastAsia="Times New Roman"/>
                <w:lang w:val="en-US"/>
              </w:rPr>
              <w:t xml:space="preserve">Recommended content types: image/jpeg, image/png, image/tiff, video/mpeg, audio/mp4, application/dicom. Application/dicom can contain the transfer syntax as a parameter. For an media that covers a period of time (video/sound), the </w:t>
            </w:r>
            <w:proofErr w:type="gramStart"/>
            <w:r>
              <w:rPr>
                <w:rFonts w:eastAsia="Times New Roman"/>
                <w:lang w:val="en-US"/>
              </w:rPr>
              <w:t>content.creationTime</w:t>
            </w:r>
            <w:proofErr w:type="gramEnd"/>
            <w:r>
              <w:rPr>
                <w:rFonts w:eastAsia="Times New Roman"/>
                <w:lang w:val="en-US"/>
              </w:rPr>
              <w:t xml:space="preserve"> is the end time. Creation time is used for tracking, organizing versions and searching. </w:t>
            </w:r>
          </w:p>
        </w:tc>
      </w:tr>
    </w:tbl>
    <w:p w14:paraId="661C688C" w14:textId="77777777" w:rsidR="00D67926" w:rsidRDefault="008D6FB8">
      <w:pPr>
        <w:pStyle w:val="Heading2"/>
        <w:divId w:val="279191413"/>
        <w:rPr>
          <w:rFonts w:eastAsia="Times New Roman"/>
          <w:lang w:val="en-US"/>
        </w:rPr>
      </w:pPr>
      <w:r>
        <w:rPr>
          <w:rFonts w:eastAsia="Times New Roman"/>
          <w:lang w:val="en-US"/>
        </w:rPr>
        <w:t>http://hl7.org/fhir/StructureDefinition/MessageHeader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gridCol w:w="5498"/>
      </w:tblGrid>
      <w:tr w:rsidR="00D67926" w14:paraId="007BDD23" w14:textId="77777777">
        <w:trPr>
          <w:divId w:val="279191413"/>
          <w:tblCellSpacing w:w="15" w:type="dxa"/>
        </w:trPr>
        <w:tc>
          <w:tcPr>
            <w:tcW w:w="0" w:type="auto"/>
            <w:vAlign w:val="center"/>
            <w:hideMark/>
          </w:tcPr>
          <w:p w14:paraId="6AE3A1CB" w14:textId="77777777" w:rsidR="00D67926" w:rsidRDefault="008D6FB8">
            <w:pPr>
              <w:rPr>
                <w:rFonts w:eastAsia="Times New Roman"/>
                <w:lang w:val="en-US"/>
              </w:rPr>
            </w:pPr>
            <w:r>
              <w:rPr>
                <w:rFonts w:eastAsia="Times New Roman"/>
                <w:b/>
                <w:bCs/>
                <w:lang w:val="en-US"/>
              </w:rPr>
              <w:t>MessageHeader</w:t>
            </w:r>
          </w:p>
        </w:tc>
        <w:tc>
          <w:tcPr>
            <w:tcW w:w="0" w:type="auto"/>
            <w:vAlign w:val="center"/>
            <w:hideMark/>
          </w:tcPr>
          <w:p w14:paraId="39C2C7E8" w14:textId="77777777" w:rsidR="00D67926" w:rsidRDefault="008D6FB8">
            <w:pPr>
              <w:rPr>
                <w:rFonts w:eastAsia="Times New Roman"/>
                <w:lang w:val="en-US"/>
              </w:rPr>
            </w:pPr>
            <w:r>
              <w:rPr>
                <w:rFonts w:eastAsia="Times New Roman"/>
                <w:lang w:val="en-US"/>
              </w:rPr>
              <w:t>Message Header</w:t>
            </w:r>
          </w:p>
        </w:tc>
      </w:tr>
      <w:tr w:rsidR="00D67926" w14:paraId="2F93EC44" w14:textId="77777777">
        <w:trPr>
          <w:divId w:val="279191413"/>
          <w:tblCellSpacing w:w="15" w:type="dxa"/>
        </w:trPr>
        <w:tc>
          <w:tcPr>
            <w:tcW w:w="0" w:type="auto"/>
            <w:vAlign w:val="center"/>
            <w:hideMark/>
          </w:tcPr>
          <w:p w14:paraId="2ADF30A1"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F594AB5" w14:textId="77777777" w:rsidR="00D67926" w:rsidRDefault="008D6FB8">
            <w:pPr>
              <w:rPr>
                <w:rFonts w:eastAsia="Times New Roman"/>
                <w:lang w:val="en-US"/>
              </w:rPr>
            </w:pPr>
            <w:r>
              <w:rPr>
                <w:rFonts w:eastAsia="Times New Roman"/>
                <w:lang w:val="en-US"/>
              </w:rPr>
              <w:t>A resource that describes a message that is exchanged between systems</w:t>
            </w:r>
          </w:p>
        </w:tc>
      </w:tr>
      <w:tr w:rsidR="00D67926" w14:paraId="4C97C5BD" w14:textId="77777777">
        <w:trPr>
          <w:divId w:val="279191413"/>
          <w:tblCellSpacing w:w="15" w:type="dxa"/>
        </w:trPr>
        <w:tc>
          <w:tcPr>
            <w:tcW w:w="0" w:type="auto"/>
            <w:vAlign w:val="center"/>
            <w:hideMark/>
          </w:tcPr>
          <w:p w14:paraId="58DBBB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A4C7F5" w14:textId="77777777" w:rsidR="00D67926" w:rsidRDefault="008D6FB8">
            <w:pPr>
              <w:rPr>
                <w:rFonts w:eastAsia="Times New Roman"/>
                <w:lang w:val="en-US"/>
              </w:rPr>
            </w:pP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D67926" w14:paraId="00B4A74C" w14:textId="77777777">
        <w:trPr>
          <w:divId w:val="279191413"/>
          <w:tblCellSpacing w:w="15" w:type="dxa"/>
        </w:trPr>
        <w:tc>
          <w:tcPr>
            <w:tcW w:w="0" w:type="auto"/>
            <w:vAlign w:val="center"/>
            <w:hideMark/>
          </w:tcPr>
          <w:p w14:paraId="7589C54A" w14:textId="77777777" w:rsidR="00D67926" w:rsidRDefault="008D6FB8">
            <w:pPr>
              <w:rPr>
                <w:rFonts w:eastAsia="Times New Roman"/>
                <w:lang w:val="en-US"/>
              </w:rPr>
            </w:pPr>
            <w:r>
              <w:rPr>
                <w:rFonts w:eastAsia="Times New Roman"/>
                <w:b/>
                <w:bCs/>
                <w:lang w:val="en-US"/>
              </w:rPr>
              <w:t>MessageHeader.timestamp</w:t>
            </w:r>
          </w:p>
        </w:tc>
        <w:tc>
          <w:tcPr>
            <w:tcW w:w="0" w:type="auto"/>
            <w:vAlign w:val="center"/>
            <w:hideMark/>
          </w:tcPr>
          <w:p w14:paraId="4162A730" w14:textId="77777777" w:rsidR="00D67926" w:rsidRDefault="00D67926">
            <w:pPr>
              <w:rPr>
                <w:rFonts w:eastAsia="Times New Roman"/>
                <w:lang w:val="en-US"/>
              </w:rPr>
            </w:pPr>
          </w:p>
        </w:tc>
      </w:tr>
      <w:tr w:rsidR="00D67926" w14:paraId="0502A5F0" w14:textId="77777777">
        <w:trPr>
          <w:divId w:val="279191413"/>
          <w:tblCellSpacing w:w="15" w:type="dxa"/>
        </w:trPr>
        <w:tc>
          <w:tcPr>
            <w:tcW w:w="0" w:type="auto"/>
            <w:vAlign w:val="center"/>
            <w:hideMark/>
          </w:tcPr>
          <w:p w14:paraId="2D82AD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405B7E" w14:textId="77777777" w:rsidR="00D67926" w:rsidRDefault="008D6FB8">
            <w:pPr>
              <w:rPr>
                <w:rFonts w:eastAsia="Times New Roman"/>
                <w:lang w:val="en-US"/>
              </w:rPr>
            </w:pPr>
            <w:r>
              <w:rPr>
                <w:rFonts w:eastAsia="Times New Roman"/>
                <w:lang w:val="en-US"/>
              </w:rPr>
              <w:t>Time that the message was sent</w:t>
            </w:r>
          </w:p>
        </w:tc>
      </w:tr>
      <w:tr w:rsidR="00D67926" w14:paraId="6A817D5F" w14:textId="77777777">
        <w:trPr>
          <w:divId w:val="279191413"/>
          <w:tblCellSpacing w:w="15" w:type="dxa"/>
        </w:trPr>
        <w:tc>
          <w:tcPr>
            <w:tcW w:w="0" w:type="auto"/>
            <w:vAlign w:val="center"/>
            <w:hideMark/>
          </w:tcPr>
          <w:p w14:paraId="51A4AA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1B11AA" w14:textId="77777777" w:rsidR="00D67926" w:rsidRDefault="008D6FB8">
            <w:pPr>
              <w:rPr>
                <w:rFonts w:eastAsia="Times New Roman"/>
                <w:lang w:val="en-US"/>
              </w:rPr>
            </w:pPr>
            <w:r>
              <w:rPr>
                <w:rFonts w:eastAsia="Times New Roman"/>
                <w:lang w:val="en-US"/>
              </w:rPr>
              <w:t>The time that the message was sent.</w:t>
            </w:r>
          </w:p>
        </w:tc>
      </w:tr>
      <w:tr w:rsidR="00D67926" w14:paraId="3375CDDF" w14:textId="77777777">
        <w:trPr>
          <w:divId w:val="279191413"/>
          <w:tblCellSpacing w:w="15" w:type="dxa"/>
        </w:trPr>
        <w:tc>
          <w:tcPr>
            <w:tcW w:w="0" w:type="auto"/>
            <w:vAlign w:val="center"/>
            <w:hideMark/>
          </w:tcPr>
          <w:p w14:paraId="04B3A4D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AC6B0B3" w14:textId="77777777" w:rsidR="00D67926" w:rsidRDefault="008D6FB8">
            <w:pPr>
              <w:rPr>
                <w:rFonts w:eastAsia="Times New Roman"/>
                <w:lang w:val="en-US"/>
              </w:rPr>
            </w:pPr>
            <w:r>
              <w:rPr>
                <w:rFonts w:eastAsia="Times New Roman"/>
                <w:lang w:val="en-US"/>
              </w:rPr>
              <w:t>Allows limited detection of out-of-order and delayed transmission. Also supports audit.</w:t>
            </w:r>
          </w:p>
        </w:tc>
      </w:tr>
      <w:tr w:rsidR="00D67926" w14:paraId="483C0A70" w14:textId="77777777">
        <w:trPr>
          <w:divId w:val="279191413"/>
          <w:tblCellSpacing w:w="15" w:type="dxa"/>
        </w:trPr>
        <w:tc>
          <w:tcPr>
            <w:tcW w:w="0" w:type="auto"/>
            <w:vAlign w:val="center"/>
            <w:hideMark/>
          </w:tcPr>
          <w:p w14:paraId="4967ADD1" w14:textId="77777777" w:rsidR="00D67926" w:rsidRDefault="008D6FB8">
            <w:pPr>
              <w:rPr>
                <w:rFonts w:eastAsia="Times New Roman"/>
                <w:lang w:val="en-US"/>
              </w:rPr>
            </w:pPr>
            <w:r>
              <w:rPr>
                <w:rFonts w:eastAsia="Times New Roman"/>
                <w:b/>
                <w:bCs/>
                <w:lang w:val="en-US"/>
              </w:rPr>
              <w:t>MessageHeader.event</w:t>
            </w:r>
          </w:p>
        </w:tc>
        <w:tc>
          <w:tcPr>
            <w:tcW w:w="0" w:type="auto"/>
            <w:vAlign w:val="center"/>
            <w:hideMark/>
          </w:tcPr>
          <w:p w14:paraId="2984018B" w14:textId="77777777" w:rsidR="00D67926" w:rsidRDefault="00D67926">
            <w:pPr>
              <w:rPr>
                <w:rFonts w:eastAsia="Times New Roman"/>
                <w:lang w:val="en-US"/>
              </w:rPr>
            </w:pPr>
          </w:p>
        </w:tc>
      </w:tr>
      <w:tr w:rsidR="00D67926" w14:paraId="6082E1D8" w14:textId="77777777">
        <w:trPr>
          <w:divId w:val="279191413"/>
          <w:tblCellSpacing w:w="15" w:type="dxa"/>
        </w:trPr>
        <w:tc>
          <w:tcPr>
            <w:tcW w:w="0" w:type="auto"/>
            <w:vAlign w:val="center"/>
            <w:hideMark/>
          </w:tcPr>
          <w:p w14:paraId="426935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34FAB5" w14:textId="77777777" w:rsidR="00D67926" w:rsidRDefault="008D6FB8">
            <w:pPr>
              <w:rPr>
                <w:rFonts w:eastAsia="Times New Roman"/>
                <w:lang w:val="en-US"/>
              </w:rPr>
            </w:pPr>
            <w:r>
              <w:rPr>
                <w:rFonts w:eastAsia="Times New Roman"/>
                <w:lang w:val="en-US"/>
              </w:rPr>
              <w:t>Code for the event this message represents</w:t>
            </w:r>
          </w:p>
        </w:tc>
      </w:tr>
      <w:tr w:rsidR="00D67926" w14:paraId="299B01CB" w14:textId="77777777">
        <w:trPr>
          <w:divId w:val="279191413"/>
          <w:tblCellSpacing w:w="15" w:type="dxa"/>
        </w:trPr>
        <w:tc>
          <w:tcPr>
            <w:tcW w:w="0" w:type="auto"/>
            <w:vAlign w:val="center"/>
            <w:hideMark/>
          </w:tcPr>
          <w:p w14:paraId="181F11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EE78BE" w14:textId="77777777" w:rsidR="00D67926" w:rsidRDefault="008D6FB8">
            <w:pPr>
              <w:rPr>
                <w:rFonts w:eastAsia="Times New Roman"/>
                <w:lang w:val="en-US"/>
              </w:rPr>
            </w:pPr>
            <w:r>
              <w:rPr>
                <w:rFonts w:eastAsia="Times New Roman"/>
                <w:lang w:val="en-US"/>
              </w:rPr>
              <w:t xml:space="preserve">Code that identifies the event this message represents and connects it with its definition. Events defined as part of the FHIR specification have the system value "http://hl7.org/fhir/message-events". </w:t>
            </w:r>
          </w:p>
        </w:tc>
      </w:tr>
      <w:tr w:rsidR="00D67926" w14:paraId="7D55C1DA" w14:textId="77777777">
        <w:trPr>
          <w:divId w:val="279191413"/>
          <w:tblCellSpacing w:w="15" w:type="dxa"/>
        </w:trPr>
        <w:tc>
          <w:tcPr>
            <w:tcW w:w="0" w:type="auto"/>
            <w:vAlign w:val="center"/>
            <w:hideMark/>
          </w:tcPr>
          <w:p w14:paraId="3AA08A7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EC8FCF" w14:textId="77777777" w:rsidR="00D67926" w:rsidRDefault="008D6FB8">
            <w:pPr>
              <w:rPr>
                <w:rFonts w:eastAsia="Times New Roman"/>
                <w:lang w:val="en-US"/>
              </w:rPr>
            </w:pPr>
            <w:r>
              <w:rPr>
                <w:rFonts w:eastAsia="Times New Roman"/>
                <w:lang w:val="en-US"/>
              </w:rPr>
              <w:t>Drives the behavior associated with this message.</w:t>
            </w:r>
          </w:p>
        </w:tc>
      </w:tr>
      <w:tr w:rsidR="00D67926" w14:paraId="22D239BE" w14:textId="77777777">
        <w:trPr>
          <w:divId w:val="279191413"/>
          <w:tblCellSpacing w:w="15" w:type="dxa"/>
        </w:trPr>
        <w:tc>
          <w:tcPr>
            <w:tcW w:w="0" w:type="auto"/>
            <w:vAlign w:val="center"/>
            <w:hideMark/>
          </w:tcPr>
          <w:p w14:paraId="5DFAB73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654807D" w14:textId="77777777" w:rsidR="00D67926" w:rsidRDefault="008D6FB8">
            <w:pPr>
              <w:rPr>
                <w:rFonts w:eastAsia="Times New Roman"/>
                <w:lang w:val="en-US"/>
              </w:rPr>
            </w:pPr>
            <w:r>
              <w:rPr>
                <w:rFonts w:eastAsia="Times New Roman"/>
                <w:lang w:val="en-US"/>
              </w:rPr>
              <w:t>One of the message events defined as part of FHIR</w:t>
            </w:r>
          </w:p>
        </w:tc>
      </w:tr>
      <w:tr w:rsidR="00D67926" w14:paraId="4B5B0C87" w14:textId="77777777">
        <w:trPr>
          <w:divId w:val="279191413"/>
          <w:tblCellSpacing w:w="15" w:type="dxa"/>
        </w:trPr>
        <w:tc>
          <w:tcPr>
            <w:tcW w:w="0" w:type="auto"/>
            <w:vAlign w:val="center"/>
            <w:hideMark/>
          </w:tcPr>
          <w:p w14:paraId="75FDEB16" w14:textId="77777777" w:rsidR="00D67926" w:rsidRDefault="008D6FB8">
            <w:pPr>
              <w:rPr>
                <w:rFonts w:eastAsia="Times New Roman"/>
                <w:lang w:val="en-US"/>
              </w:rPr>
            </w:pPr>
            <w:r>
              <w:rPr>
                <w:rFonts w:eastAsia="Times New Roman"/>
                <w:b/>
                <w:bCs/>
                <w:lang w:val="en-US"/>
              </w:rPr>
              <w:t>MessageHeader.response</w:t>
            </w:r>
          </w:p>
        </w:tc>
        <w:tc>
          <w:tcPr>
            <w:tcW w:w="0" w:type="auto"/>
            <w:vAlign w:val="center"/>
            <w:hideMark/>
          </w:tcPr>
          <w:p w14:paraId="2930AC9F" w14:textId="77777777" w:rsidR="00D67926" w:rsidRDefault="00D67926">
            <w:pPr>
              <w:rPr>
                <w:rFonts w:eastAsia="Times New Roman"/>
                <w:lang w:val="en-US"/>
              </w:rPr>
            </w:pPr>
          </w:p>
        </w:tc>
      </w:tr>
      <w:tr w:rsidR="00D67926" w14:paraId="09B9CD03" w14:textId="77777777">
        <w:trPr>
          <w:divId w:val="279191413"/>
          <w:tblCellSpacing w:w="15" w:type="dxa"/>
        </w:trPr>
        <w:tc>
          <w:tcPr>
            <w:tcW w:w="0" w:type="auto"/>
            <w:vAlign w:val="center"/>
            <w:hideMark/>
          </w:tcPr>
          <w:p w14:paraId="7EFC7C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4C6B36" w14:textId="77777777" w:rsidR="00D67926" w:rsidRDefault="008D6FB8">
            <w:pPr>
              <w:rPr>
                <w:rFonts w:eastAsia="Times New Roman"/>
                <w:lang w:val="en-US"/>
              </w:rPr>
            </w:pPr>
            <w:r>
              <w:rPr>
                <w:rFonts w:eastAsia="Times New Roman"/>
                <w:lang w:val="en-US"/>
              </w:rPr>
              <w:t>If this is a reply to prior message</w:t>
            </w:r>
          </w:p>
        </w:tc>
      </w:tr>
      <w:tr w:rsidR="00D67926" w14:paraId="66624C8E" w14:textId="77777777">
        <w:trPr>
          <w:divId w:val="279191413"/>
          <w:tblCellSpacing w:w="15" w:type="dxa"/>
        </w:trPr>
        <w:tc>
          <w:tcPr>
            <w:tcW w:w="0" w:type="auto"/>
            <w:vAlign w:val="center"/>
            <w:hideMark/>
          </w:tcPr>
          <w:p w14:paraId="37FAB02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4392C5" w14:textId="77777777" w:rsidR="00D67926" w:rsidRDefault="008D6FB8">
            <w:pPr>
              <w:rPr>
                <w:rFonts w:eastAsia="Times New Roman"/>
                <w:lang w:val="en-US"/>
              </w:rPr>
            </w:pPr>
            <w:r>
              <w:rPr>
                <w:rFonts w:eastAsia="Times New Roman"/>
                <w:lang w:val="en-US"/>
              </w:rPr>
              <w:t>Information about the message that this message is a response to. Only present if this message is a response.</w:t>
            </w:r>
          </w:p>
        </w:tc>
      </w:tr>
      <w:tr w:rsidR="00D67926" w14:paraId="0365EC92" w14:textId="77777777">
        <w:trPr>
          <w:divId w:val="279191413"/>
          <w:tblCellSpacing w:w="15" w:type="dxa"/>
        </w:trPr>
        <w:tc>
          <w:tcPr>
            <w:tcW w:w="0" w:type="auto"/>
            <w:vAlign w:val="center"/>
            <w:hideMark/>
          </w:tcPr>
          <w:p w14:paraId="641FDE3E" w14:textId="77777777" w:rsidR="00D67926" w:rsidRDefault="008D6FB8">
            <w:pPr>
              <w:rPr>
                <w:rFonts w:eastAsia="Times New Roman"/>
                <w:lang w:val="en-US"/>
              </w:rPr>
            </w:pPr>
            <w:r>
              <w:rPr>
                <w:rFonts w:eastAsia="Times New Roman"/>
                <w:b/>
                <w:bCs/>
                <w:lang w:val="en-US"/>
              </w:rPr>
              <w:t>MessageHeader.response.identifier</w:t>
            </w:r>
          </w:p>
        </w:tc>
        <w:tc>
          <w:tcPr>
            <w:tcW w:w="0" w:type="auto"/>
            <w:vAlign w:val="center"/>
            <w:hideMark/>
          </w:tcPr>
          <w:p w14:paraId="359DD7A0" w14:textId="77777777" w:rsidR="00D67926" w:rsidRDefault="00D67926">
            <w:pPr>
              <w:rPr>
                <w:rFonts w:eastAsia="Times New Roman"/>
                <w:lang w:val="en-US"/>
              </w:rPr>
            </w:pPr>
          </w:p>
        </w:tc>
      </w:tr>
      <w:tr w:rsidR="00D67926" w14:paraId="29E6D803" w14:textId="77777777">
        <w:trPr>
          <w:divId w:val="279191413"/>
          <w:tblCellSpacing w:w="15" w:type="dxa"/>
        </w:trPr>
        <w:tc>
          <w:tcPr>
            <w:tcW w:w="0" w:type="auto"/>
            <w:vAlign w:val="center"/>
            <w:hideMark/>
          </w:tcPr>
          <w:p w14:paraId="78314F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C54B4F" w14:textId="77777777" w:rsidR="00D67926" w:rsidRDefault="008D6FB8">
            <w:pPr>
              <w:rPr>
                <w:rFonts w:eastAsia="Times New Roman"/>
                <w:lang w:val="en-US"/>
              </w:rPr>
            </w:pPr>
            <w:r>
              <w:rPr>
                <w:rFonts w:eastAsia="Times New Roman"/>
                <w:lang w:val="en-US"/>
              </w:rPr>
              <w:t>Id of original message</w:t>
            </w:r>
          </w:p>
        </w:tc>
      </w:tr>
      <w:tr w:rsidR="00D67926" w14:paraId="6DF759A0" w14:textId="77777777">
        <w:trPr>
          <w:divId w:val="279191413"/>
          <w:tblCellSpacing w:w="15" w:type="dxa"/>
        </w:trPr>
        <w:tc>
          <w:tcPr>
            <w:tcW w:w="0" w:type="auto"/>
            <w:vAlign w:val="center"/>
            <w:hideMark/>
          </w:tcPr>
          <w:p w14:paraId="17F9BB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97A08E" w14:textId="77777777" w:rsidR="00D67926" w:rsidRDefault="008D6FB8">
            <w:pPr>
              <w:rPr>
                <w:rFonts w:eastAsia="Times New Roman"/>
                <w:lang w:val="en-US"/>
              </w:rPr>
            </w:pPr>
            <w:r>
              <w:rPr>
                <w:rFonts w:eastAsia="Times New Roman"/>
                <w:lang w:val="en-US"/>
              </w:rPr>
              <w:t>The id of the message that this message is a response to.</w:t>
            </w:r>
          </w:p>
        </w:tc>
      </w:tr>
      <w:tr w:rsidR="00D67926" w14:paraId="5941BC18" w14:textId="77777777">
        <w:trPr>
          <w:divId w:val="279191413"/>
          <w:tblCellSpacing w:w="15" w:type="dxa"/>
        </w:trPr>
        <w:tc>
          <w:tcPr>
            <w:tcW w:w="0" w:type="auto"/>
            <w:vAlign w:val="center"/>
            <w:hideMark/>
          </w:tcPr>
          <w:p w14:paraId="45363A7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C6EFF37" w14:textId="77777777" w:rsidR="00D67926" w:rsidRDefault="008D6FB8">
            <w:pPr>
              <w:rPr>
                <w:rFonts w:eastAsia="Times New Roman"/>
                <w:lang w:val="en-US"/>
              </w:rPr>
            </w:pPr>
            <w:r>
              <w:rPr>
                <w:rFonts w:eastAsia="Times New Roman"/>
                <w:lang w:val="en-US"/>
              </w:rPr>
              <w:t>Allows receiver to know what message is being responded to.</w:t>
            </w:r>
          </w:p>
        </w:tc>
      </w:tr>
      <w:tr w:rsidR="00D67926" w14:paraId="79914525" w14:textId="77777777">
        <w:trPr>
          <w:divId w:val="279191413"/>
          <w:tblCellSpacing w:w="15" w:type="dxa"/>
        </w:trPr>
        <w:tc>
          <w:tcPr>
            <w:tcW w:w="0" w:type="auto"/>
            <w:vAlign w:val="center"/>
            <w:hideMark/>
          </w:tcPr>
          <w:p w14:paraId="49D9B9C3" w14:textId="77777777" w:rsidR="00D67926" w:rsidRDefault="008D6FB8">
            <w:pPr>
              <w:rPr>
                <w:rFonts w:eastAsia="Times New Roman"/>
                <w:lang w:val="en-US"/>
              </w:rPr>
            </w:pPr>
            <w:r>
              <w:rPr>
                <w:rFonts w:eastAsia="Times New Roman"/>
                <w:b/>
                <w:bCs/>
                <w:lang w:val="en-US"/>
              </w:rPr>
              <w:t>MessageHeader.response.code</w:t>
            </w:r>
          </w:p>
        </w:tc>
        <w:tc>
          <w:tcPr>
            <w:tcW w:w="0" w:type="auto"/>
            <w:vAlign w:val="center"/>
            <w:hideMark/>
          </w:tcPr>
          <w:p w14:paraId="40B84DE6" w14:textId="77777777" w:rsidR="00D67926" w:rsidRDefault="00D67926">
            <w:pPr>
              <w:rPr>
                <w:rFonts w:eastAsia="Times New Roman"/>
                <w:lang w:val="en-US"/>
              </w:rPr>
            </w:pPr>
          </w:p>
        </w:tc>
      </w:tr>
      <w:tr w:rsidR="00D67926" w14:paraId="5E83A961" w14:textId="77777777">
        <w:trPr>
          <w:divId w:val="279191413"/>
          <w:tblCellSpacing w:w="15" w:type="dxa"/>
        </w:trPr>
        <w:tc>
          <w:tcPr>
            <w:tcW w:w="0" w:type="auto"/>
            <w:vAlign w:val="center"/>
            <w:hideMark/>
          </w:tcPr>
          <w:p w14:paraId="55169F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EE92D4" w14:textId="2ADB6B9D" w:rsidR="00D67926" w:rsidRDefault="008D6FB8">
            <w:pPr>
              <w:rPr>
                <w:rFonts w:eastAsia="Times New Roman"/>
                <w:lang w:val="en-US"/>
              </w:rPr>
            </w:pPr>
            <w:r>
              <w:rPr>
                <w:rFonts w:eastAsia="Times New Roman"/>
                <w:lang w:val="en-US"/>
              </w:rPr>
              <w:t>Code that identifies the type of response to the message - whether it was successful or not, and whether it should be re</w:t>
            </w:r>
            <w:ins w:id="161" w:author="Cary Ussery" w:date="2015-09-11T16:54:00Z">
              <w:r w:rsidR="00D34A30">
                <w:rPr>
                  <w:rFonts w:eastAsia="Times New Roman"/>
                  <w:lang w:val="en-US"/>
                </w:rPr>
                <w:t>-</w:t>
              </w:r>
            </w:ins>
            <w:r>
              <w:rPr>
                <w:rFonts w:eastAsia="Times New Roman"/>
                <w:lang w:val="en-US"/>
              </w:rPr>
              <w:t xml:space="preserve">sent or not. </w:t>
            </w:r>
          </w:p>
        </w:tc>
      </w:tr>
      <w:tr w:rsidR="00D67926" w14:paraId="1241D14D" w14:textId="77777777">
        <w:trPr>
          <w:divId w:val="279191413"/>
          <w:tblCellSpacing w:w="15" w:type="dxa"/>
        </w:trPr>
        <w:tc>
          <w:tcPr>
            <w:tcW w:w="0" w:type="auto"/>
            <w:vAlign w:val="center"/>
            <w:hideMark/>
          </w:tcPr>
          <w:p w14:paraId="7C05CA5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2FB510" w14:textId="77777777" w:rsidR="00D67926" w:rsidRDefault="008D6FB8">
            <w:pPr>
              <w:rPr>
                <w:rFonts w:eastAsia="Times New Roman"/>
                <w:lang w:val="en-US"/>
              </w:rPr>
            </w:pPr>
            <w:r>
              <w:rPr>
                <w:rFonts w:eastAsia="Times New Roman"/>
                <w:lang w:val="en-US"/>
              </w:rPr>
              <w:t>This is a generic response to the request message. Specific data for the response will be found in MessageHeader.data.</w:t>
            </w:r>
          </w:p>
        </w:tc>
      </w:tr>
      <w:tr w:rsidR="00D67926" w14:paraId="7B38B6B6" w14:textId="77777777">
        <w:trPr>
          <w:divId w:val="279191413"/>
          <w:tblCellSpacing w:w="15" w:type="dxa"/>
        </w:trPr>
        <w:tc>
          <w:tcPr>
            <w:tcW w:w="0" w:type="auto"/>
            <w:vAlign w:val="center"/>
            <w:hideMark/>
          </w:tcPr>
          <w:p w14:paraId="02072A1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7E5F018" w14:textId="77777777" w:rsidR="00D67926" w:rsidRDefault="008D6FB8">
            <w:pPr>
              <w:rPr>
                <w:rFonts w:eastAsia="Times New Roman"/>
                <w:lang w:val="en-US"/>
              </w:rPr>
            </w:pPr>
            <w:r>
              <w:rPr>
                <w:rFonts w:eastAsia="Times New Roman"/>
                <w:lang w:val="en-US"/>
              </w:rPr>
              <w:t>Allows the sender of the acknowledge message to know if the request was successful or if action is needed.</w:t>
            </w:r>
          </w:p>
        </w:tc>
      </w:tr>
      <w:tr w:rsidR="00D67926" w14:paraId="62CC231C" w14:textId="77777777">
        <w:trPr>
          <w:divId w:val="279191413"/>
          <w:tblCellSpacing w:w="15" w:type="dxa"/>
        </w:trPr>
        <w:tc>
          <w:tcPr>
            <w:tcW w:w="0" w:type="auto"/>
            <w:vAlign w:val="center"/>
            <w:hideMark/>
          </w:tcPr>
          <w:p w14:paraId="49C66D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707F2F" w14:textId="77777777" w:rsidR="00D67926" w:rsidRDefault="008D6FB8">
            <w:pPr>
              <w:rPr>
                <w:rFonts w:eastAsia="Times New Roman"/>
                <w:lang w:val="en-US"/>
              </w:rPr>
            </w:pPr>
            <w:r>
              <w:rPr>
                <w:rFonts w:eastAsia="Times New Roman"/>
                <w:lang w:val="en-US"/>
              </w:rPr>
              <w:t>The kind of response to a message</w:t>
            </w:r>
          </w:p>
        </w:tc>
      </w:tr>
      <w:tr w:rsidR="00D67926" w14:paraId="556BECC6" w14:textId="77777777">
        <w:trPr>
          <w:divId w:val="279191413"/>
          <w:tblCellSpacing w:w="15" w:type="dxa"/>
        </w:trPr>
        <w:tc>
          <w:tcPr>
            <w:tcW w:w="0" w:type="auto"/>
            <w:vAlign w:val="center"/>
            <w:hideMark/>
          </w:tcPr>
          <w:p w14:paraId="4C6BDEBC" w14:textId="77777777" w:rsidR="00D67926" w:rsidRDefault="008D6FB8">
            <w:pPr>
              <w:rPr>
                <w:rFonts w:eastAsia="Times New Roman"/>
                <w:lang w:val="en-US"/>
              </w:rPr>
            </w:pPr>
            <w:r>
              <w:rPr>
                <w:rFonts w:eastAsia="Times New Roman"/>
                <w:b/>
                <w:bCs/>
                <w:lang w:val="en-US"/>
              </w:rPr>
              <w:t>MessageHeader.response.details</w:t>
            </w:r>
          </w:p>
        </w:tc>
        <w:tc>
          <w:tcPr>
            <w:tcW w:w="0" w:type="auto"/>
            <w:vAlign w:val="center"/>
            <w:hideMark/>
          </w:tcPr>
          <w:p w14:paraId="614CABE9" w14:textId="77777777" w:rsidR="00D67926" w:rsidRDefault="00D67926">
            <w:pPr>
              <w:rPr>
                <w:rFonts w:eastAsia="Times New Roman"/>
                <w:lang w:val="en-US"/>
              </w:rPr>
            </w:pPr>
          </w:p>
        </w:tc>
      </w:tr>
      <w:tr w:rsidR="00D67926" w14:paraId="332C662B" w14:textId="77777777">
        <w:trPr>
          <w:divId w:val="279191413"/>
          <w:tblCellSpacing w:w="15" w:type="dxa"/>
        </w:trPr>
        <w:tc>
          <w:tcPr>
            <w:tcW w:w="0" w:type="auto"/>
            <w:vAlign w:val="center"/>
            <w:hideMark/>
          </w:tcPr>
          <w:p w14:paraId="28674DAF"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E1BFFAE" w14:textId="77777777" w:rsidR="00D67926" w:rsidRDefault="008D6FB8">
            <w:pPr>
              <w:rPr>
                <w:rFonts w:eastAsia="Times New Roman"/>
                <w:lang w:val="en-US"/>
              </w:rPr>
            </w:pPr>
            <w:r>
              <w:rPr>
                <w:rFonts w:eastAsia="Times New Roman"/>
                <w:lang w:val="en-US"/>
              </w:rPr>
              <w:t>Specific list of hints/warnings/errors</w:t>
            </w:r>
          </w:p>
        </w:tc>
      </w:tr>
      <w:tr w:rsidR="00D67926" w14:paraId="49AA1282" w14:textId="77777777">
        <w:trPr>
          <w:divId w:val="279191413"/>
          <w:tblCellSpacing w:w="15" w:type="dxa"/>
        </w:trPr>
        <w:tc>
          <w:tcPr>
            <w:tcW w:w="0" w:type="auto"/>
            <w:vAlign w:val="center"/>
            <w:hideMark/>
          </w:tcPr>
          <w:p w14:paraId="49583C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1D0733" w14:textId="77777777" w:rsidR="00D67926" w:rsidRDefault="008D6FB8">
            <w:pPr>
              <w:rPr>
                <w:rFonts w:eastAsia="Times New Roman"/>
                <w:lang w:val="en-US"/>
              </w:rPr>
            </w:pPr>
            <w:r>
              <w:rPr>
                <w:rFonts w:eastAsia="Times New Roman"/>
                <w:lang w:val="en-US"/>
              </w:rPr>
              <w:t>Full details of any issues found in the message.</w:t>
            </w:r>
          </w:p>
        </w:tc>
      </w:tr>
      <w:tr w:rsidR="00D67926" w14:paraId="50A9132C" w14:textId="77777777">
        <w:trPr>
          <w:divId w:val="279191413"/>
          <w:tblCellSpacing w:w="15" w:type="dxa"/>
        </w:trPr>
        <w:tc>
          <w:tcPr>
            <w:tcW w:w="0" w:type="auto"/>
            <w:vAlign w:val="center"/>
            <w:hideMark/>
          </w:tcPr>
          <w:p w14:paraId="1C94DD0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5F0C458" w14:textId="77777777" w:rsidR="00D67926" w:rsidRDefault="008D6FB8">
            <w:pPr>
              <w:rPr>
                <w:rFonts w:eastAsia="Times New Roman"/>
                <w:lang w:val="en-US"/>
              </w:rPr>
            </w:pPr>
            <w:r>
              <w:rPr>
                <w:rFonts w:eastAsia="Times New Roman"/>
                <w:lang w:val="en-US"/>
              </w:rPr>
              <w:t>This SHALL be contained in the bundle. If any of the issues are errors, the response code SHALL be an error.</w:t>
            </w:r>
          </w:p>
        </w:tc>
      </w:tr>
      <w:tr w:rsidR="00D67926" w14:paraId="72C3E544" w14:textId="77777777">
        <w:trPr>
          <w:divId w:val="279191413"/>
          <w:tblCellSpacing w:w="15" w:type="dxa"/>
        </w:trPr>
        <w:tc>
          <w:tcPr>
            <w:tcW w:w="0" w:type="auto"/>
            <w:vAlign w:val="center"/>
            <w:hideMark/>
          </w:tcPr>
          <w:p w14:paraId="0151697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B478B9E" w14:textId="77777777" w:rsidR="00D67926" w:rsidRDefault="008D6FB8">
            <w:pPr>
              <w:rPr>
                <w:rFonts w:eastAsia="Times New Roman"/>
                <w:lang w:val="en-US"/>
              </w:rPr>
            </w:pPr>
            <w:r>
              <w:rPr>
                <w:rFonts w:eastAsia="Times New Roman"/>
                <w:lang w:val="en-US"/>
              </w:rPr>
              <w:t>Allows the sender of the message to determine what the specific issues are.</w:t>
            </w:r>
          </w:p>
        </w:tc>
      </w:tr>
      <w:tr w:rsidR="00D67926" w14:paraId="2D3817BA" w14:textId="77777777">
        <w:trPr>
          <w:divId w:val="279191413"/>
          <w:tblCellSpacing w:w="15" w:type="dxa"/>
        </w:trPr>
        <w:tc>
          <w:tcPr>
            <w:tcW w:w="0" w:type="auto"/>
            <w:vAlign w:val="center"/>
            <w:hideMark/>
          </w:tcPr>
          <w:p w14:paraId="603F683C" w14:textId="77777777" w:rsidR="00D67926" w:rsidRDefault="008D6FB8">
            <w:pPr>
              <w:rPr>
                <w:rFonts w:eastAsia="Times New Roman"/>
                <w:lang w:val="en-US"/>
              </w:rPr>
            </w:pPr>
            <w:r>
              <w:rPr>
                <w:rFonts w:eastAsia="Times New Roman"/>
                <w:b/>
                <w:bCs/>
                <w:lang w:val="en-US"/>
              </w:rPr>
              <w:t>MessageHeader.source</w:t>
            </w:r>
          </w:p>
        </w:tc>
        <w:tc>
          <w:tcPr>
            <w:tcW w:w="0" w:type="auto"/>
            <w:vAlign w:val="center"/>
            <w:hideMark/>
          </w:tcPr>
          <w:p w14:paraId="7B8EB80F" w14:textId="77777777" w:rsidR="00D67926" w:rsidRDefault="00D67926">
            <w:pPr>
              <w:rPr>
                <w:rFonts w:eastAsia="Times New Roman"/>
                <w:lang w:val="en-US"/>
              </w:rPr>
            </w:pPr>
          </w:p>
        </w:tc>
      </w:tr>
      <w:tr w:rsidR="00D67926" w14:paraId="60B17A10" w14:textId="77777777">
        <w:trPr>
          <w:divId w:val="279191413"/>
          <w:tblCellSpacing w:w="15" w:type="dxa"/>
        </w:trPr>
        <w:tc>
          <w:tcPr>
            <w:tcW w:w="0" w:type="auto"/>
            <w:vAlign w:val="center"/>
            <w:hideMark/>
          </w:tcPr>
          <w:p w14:paraId="5BF313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34D3E3" w14:textId="77777777" w:rsidR="00D67926" w:rsidRDefault="008D6FB8">
            <w:pPr>
              <w:rPr>
                <w:rFonts w:eastAsia="Times New Roman"/>
                <w:lang w:val="en-US"/>
              </w:rPr>
            </w:pPr>
            <w:r>
              <w:rPr>
                <w:rFonts w:eastAsia="Times New Roman"/>
                <w:lang w:val="en-US"/>
              </w:rPr>
              <w:t>Message Source Application</w:t>
            </w:r>
          </w:p>
        </w:tc>
      </w:tr>
      <w:tr w:rsidR="00D67926" w14:paraId="025CC7B6" w14:textId="77777777">
        <w:trPr>
          <w:divId w:val="279191413"/>
          <w:tblCellSpacing w:w="15" w:type="dxa"/>
        </w:trPr>
        <w:tc>
          <w:tcPr>
            <w:tcW w:w="0" w:type="auto"/>
            <w:vAlign w:val="center"/>
            <w:hideMark/>
          </w:tcPr>
          <w:p w14:paraId="13A4A6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90C185" w14:textId="77777777" w:rsidR="00D67926" w:rsidRDefault="008D6FB8">
            <w:pPr>
              <w:rPr>
                <w:rFonts w:eastAsia="Times New Roman"/>
                <w:lang w:val="en-US"/>
              </w:rPr>
            </w:pPr>
            <w:r>
              <w:rPr>
                <w:rFonts w:eastAsia="Times New Roman"/>
                <w:lang w:val="en-US"/>
              </w:rPr>
              <w:t>The source application from which this message originated.</w:t>
            </w:r>
          </w:p>
        </w:tc>
      </w:tr>
      <w:tr w:rsidR="00D67926" w14:paraId="24D5ECB3" w14:textId="77777777">
        <w:trPr>
          <w:divId w:val="279191413"/>
          <w:tblCellSpacing w:w="15" w:type="dxa"/>
        </w:trPr>
        <w:tc>
          <w:tcPr>
            <w:tcW w:w="0" w:type="auto"/>
            <w:vAlign w:val="center"/>
            <w:hideMark/>
          </w:tcPr>
          <w:p w14:paraId="3C66540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CB27241" w14:textId="77777777" w:rsidR="00D67926" w:rsidRDefault="008D6FB8">
            <w:pPr>
              <w:rPr>
                <w:rFonts w:eastAsia="Times New Roman"/>
                <w:lang w:val="en-US"/>
              </w:rPr>
            </w:pPr>
            <w:r>
              <w:rPr>
                <w:rFonts w:eastAsia="Times New Roman"/>
                <w:lang w:val="en-US"/>
              </w:rPr>
              <w:t>Allows replies, supports audit.</w:t>
            </w:r>
          </w:p>
        </w:tc>
      </w:tr>
      <w:tr w:rsidR="00D67926" w14:paraId="50871AB3" w14:textId="77777777">
        <w:trPr>
          <w:divId w:val="279191413"/>
          <w:tblCellSpacing w:w="15" w:type="dxa"/>
        </w:trPr>
        <w:tc>
          <w:tcPr>
            <w:tcW w:w="0" w:type="auto"/>
            <w:vAlign w:val="center"/>
            <w:hideMark/>
          </w:tcPr>
          <w:p w14:paraId="3DE654A3" w14:textId="77777777" w:rsidR="00D67926" w:rsidRDefault="008D6FB8">
            <w:pPr>
              <w:rPr>
                <w:rFonts w:eastAsia="Times New Roman"/>
                <w:lang w:val="en-US"/>
              </w:rPr>
            </w:pPr>
            <w:r>
              <w:rPr>
                <w:rFonts w:eastAsia="Times New Roman"/>
                <w:b/>
                <w:bCs/>
                <w:lang w:val="en-US"/>
              </w:rPr>
              <w:t>MessageHeader.source.name</w:t>
            </w:r>
          </w:p>
        </w:tc>
        <w:tc>
          <w:tcPr>
            <w:tcW w:w="0" w:type="auto"/>
            <w:vAlign w:val="center"/>
            <w:hideMark/>
          </w:tcPr>
          <w:p w14:paraId="4849C13D" w14:textId="77777777" w:rsidR="00D67926" w:rsidRDefault="00D67926">
            <w:pPr>
              <w:rPr>
                <w:rFonts w:eastAsia="Times New Roman"/>
                <w:lang w:val="en-US"/>
              </w:rPr>
            </w:pPr>
          </w:p>
        </w:tc>
      </w:tr>
      <w:tr w:rsidR="00D67926" w14:paraId="29B781CA" w14:textId="77777777">
        <w:trPr>
          <w:divId w:val="279191413"/>
          <w:tblCellSpacing w:w="15" w:type="dxa"/>
        </w:trPr>
        <w:tc>
          <w:tcPr>
            <w:tcW w:w="0" w:type="auto"/>
            <w:vAlign w:val="center"/>
            <w:hideMark/>
          </w:tcPr>
          <w:p w14:paraId="6A18213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BE1850" w14:textId="77777777" w:rsidR="00D67926" w:rsidRDefault="008D6FB8">
            <w:pPr>
              <w:rPr>
                <w:rFonts w:eastAsia="Times New Roman"/>
                <w:lang w:val="en-US"/>
              </w:rPr>
            </w:pPr>
            <w:r>
              <w:rPr>
                <w:rFonts w:eastAsia="Times New Roman"/>
                <w:lang w:val="en-US"/>
              </w:rPr>
              <w:t>Name of system</w:t>
            </w:r>
          </w:p>
        </w:tc>
      </w:tr>
      <w:tr w:rsidR="00D67926" w14:paraId="69A1AAC6" w14:textId="77777777">
        <w:trPr>
          <w:divId w:val="279191413"/>
          <w:tblCellSpacing w:w="15" w:type="dxa"/>
        </w:trPr>
        <w:tc>
          <w:tcPr>
            <w:tcW w:w="0" w:type="auto"/>
            <w:vAlign w:val="center"/>
            <w:hideMark/>
          </w:tcPr>
          <w:p w14:paraId="7FFAFC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AAE861" w14:textId="77777777" w:rsidR="00D67926" w:rsidRDefault="008D6FB8">
            <w:pPr>
              <w:rPr>
                <w:rFonts w:eastAsia="Times New Roman"/>
                <w:lang w:val="en-US"/>
              </w:rPr>
            </w:pPr>
            <w:r>
              <w:rPr>
                <w:rFonts w:eastAsia="Times New Roman"/>
                <w:lang w:val="en-US"/>
              </w:rPr>
              <w:t>Human-readable name for the source system.</w:t>
            </w:r>
          </w:p>
        </w:tc>
      </w:tr>
      <w:tr w:rsidR="00D67926" w14:paraId="1847F242" w14:textId="77777777">
        <w:trPr>
          <w:divId w:val="279191413"/>
          <w:tblCellSpacing w:w="15" w:type="dxa"/>
        </w:trPr>
        <w:tc>
          <w:tcPr>
            <w:tcW w:w="0" w:type="auto"/>
            <w:vAlign w:val="center"/>
            <w:hideMark/>
          </w:tcPr>
          <w:p w14:paraId="7A21707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FE3FC03" w14:textId="77777777" w:rsidR="00D67926" w:rsidRDefault="008D6FB8">
            <w:pPr>
              <w:rPr>
                <w:rFonts w:eastAsia="Times New Roman"/>
                <w:lang w:val="en-US"/>
              </w:rPr>
            </w:pPr>
            <w:r>
              <w:rPr>
                <w:rFonts w:eastAsia="Times New Roman"/>
                <w:lang w:val="en-US"/>
              </w:rPr>
              <w:t>May be used to support audit.</w:t>
            </w:r>
          </w:p>
        </w:tc>
      </w:tr>
      <w:tr w:rsidR="00D67926" w14:paraId="2E40B6AD" w14:textId="77777777">
        <w:trPr>
          <w:divId w:val="279191413"/>
          <w:tblCellSpacing w:w="15" w:type="dxa"/>
        </w:trPr>
        <w:tc>
          <w:tcPr>
            <w:tcW w:w="0" w:type="auto"/>
            <w:vAlign w:val="center"/>
            <w:hideMark/>
          </w:tcPr>
          <w:p w14:paraId="1B258880" w14:textId="77777777" w:rsidR="00D67926" w:rsidRDefault="008D6FB8">
            <w:pPr>
              <w:rPr>
                <w:rFonts w:eastAsia="Times New Roman"/>
                <w:lang w:val="en-US"/>
              </w:rPr>
            </w:pPr>
            <w:r>
              <w:rPr>
                <w:rFonts w:eastAsia="Times New Roman"/>
                <w:b/>
                <w:bCs/>
                <w:lang w:val="en-US"/>
              </w:rPr>
              <w:t>MessageHeader.source.software</w:t>
            </w:r>
          </w:p>
        </w:tc>
        <w:tc>
          <w:tcPr>
            <w:tcW w:w="0" w:type="auto"/>
            <w:vAlign w:val="center"/>
            <w:hideMark/>
          </w:tcPr>
          <w:p w14:paraId="09F244A9" w14:textId="77777777" w:rsidR="00D67926" w:rsidRDefault="00D67926">
            <w:pPr>
              <w:rPr>
                <w:rFonts w:eastAsia="Times New Roman"/>
                <w:lang w:val="en-US"/>
              </w:rPr>
            </w:pPr>
          </w:p>
        </w:tc>
      </w:tr>
      <w:tr w:rsidR="00D67926" w14:paraId="108A8E9B" w14:textId="77777777">
        <w:trPr>
          <w:divId w:val="279191413"/>
          <w:tblCellSpacing w:w="15" w:type="dxa"/>
        </w:trPr>
        <w:tc>
          <w:tcPr>
            <w:tcW w:w="0" w:type="auto"/>
            <w:vAlign w:val="center"/>
            <w:hideMark/>
          </w:tcPr>
          <w:p w14:paraId="03ACD5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97BF17" w14:textId="77777777" w:rsidR="00D67926" w:rsidRDefault="008D6FB8">
            <w:pPr>
              <w:rPr>
                <w:rFonts w:eastAsia="Times New Roman"/>
                <w:lang w:val="en-US"/>
              </w:rPr>
            </w:pPr>
            <w:r>
              <w:rPr>
                <w:rFonts w:eastAsia="Times New Roman"/>
                <w:lang w:val="en-US"/>
              </w:rPr>
              <w:t>Name of software running the system</w:t>
            </w:r>
          </w:p>
        </w:tc>
      </w:tr>
      <w:tr w:rsidR="00D67926" w14:paraId="254B6F60" w14:textId="77777777">
        <w:trPr>
          <w:divId w:val="279191413"/>
          <w:tblCellSpacing w:w="15" w:type="dxa"/>
        </w:trPr>
        <w:tc>
          <w:tcPr>
            <w:tcW w:w="0" w:type="auto"/>
            <w:vAlign w:val="center"/>
            <w:hideMark/>
          </w:tcPr>
          <w:p w14:paraId="2E8D7B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B816B2" w14:textId="77777777" w:rsidR="00D67926" w:rsidRDefault="008D6FB8">
            <w:pPr>
              <w:rPr>
                <w:rFonts w:eastAsia="Times New Roman"/>
                <w:lang w:val="en-US"/>
              </w:rPr>
            </w:pPr>
            <w:r>
              <w:rPr>
                <w:rFonts w:eastAsia="Times New Roman"/>
                <w:lang w:val="en-US"/>
              </w:rPr>
              <w:t>May include configuration or other information useful in debugging.</w:t>
            </w:r>
          </w:p>
        </w:tc>
      </w:tr>
      <w:tr w:rsidR="00D67926" w14:paraId="306E40F1" w14:textId="77777777">
        <w:trPr>
          <w:divId w:val="279191413"/>
          <w:tblCellSpacing w:w="15" w:type="dxa"/>
        </w:trPr>
        <w:tc>
          <w:tcPr>
            <w:tcW w:w="0" w:type="auto"/>
            <w:vAlign w:val="center"/>
            <w:hideMark/>
          </w:tcPr>
          <w:p w14:paraId="59FC7F0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A12DFE" w14:textId="77777777" w:rsidR="00D67926" w:rsidRDefault="008D6FB8">
            <w:pPr>
              <w:rPr>
                <w:rFonts w:eastAsia="Times New Roman"/>
                <w:lang w:val="en-US"/>
              </w:rPr>
            </w:pPr>
            <w:r>
              <w:rPr>
                <w:rFonts w:eastAsia="Times New Roman"/>
                <w:lang w:val="en-US"/>
              </w:rPr>
              <w:t>Supports audit and possibly interface engine behavior.</w:t>
            </w:r>
          </w:p>
        </w:tc>
      </w:tr>
      <w:tr w:rsidR="00D67926" w14:paraId="3A051D49" w14:textId="77777777">
        <w:trPr>
          <w:divId w:val="279191413"/>
          <w:tblCellSpacing w:w="15" w:type="dxa"/>
        </w:trPr>
        <w:tc>
          <w:tcPr>
            <w:tcW w:w="0" w:type="auto"/>
            <w:vAlign w:val="center"/>
            <w:hideMark/>
          </w:tcPr>
          <w:p w14:paraId="10BE24F6" w14:textId="77777777" w:rsidR="00D67926" w:rsidRDefault="008D6FB8">
            <w:pPr>
              <w:rPr>
                <w:rFonts w:eastAsia="Times New Roman"/>
                <w:lang w:val="en-US"/>
              </w:rPr>
            </w:pPr>
            <w:r>
              <w:rPr>
                <w:rFonts w:eastAsia="Times New Roman"/>
                <w:b/>
                <w:bCs/>
                <w:lang w:val="en-US"/>
              </w:rPr>
              <w:t>MessageHeader.source.version</w:t>
            </w:r>
          </w:p>
        </w:tc>
        <w:tc>
          <w:tcPr>
            <w:tcW w:w="0" w:type="auto"/>
            <w:vAlign w:val="center"/>
            <w:hideMark/>
          </w:tcPr>
          <w:p w14:paraId="699CA8D0" w14:textId="77777777" w:rsidR="00D67926" w:rsidRDefault="00D67926">
            <w:pPr>
              <w:rPr>
                <w:rFonts w:eastAsia="Times New Roman"/>
                <w:lang w:val="en-US"/>
              </w:rPr>
            </w:pPr>
          </w:p>
        </w:tc>
      </w:tr>
      <w:tr w:rsidR="00D67926" w14:paraId="05D661AD" w14:textId="77777777">
        <w:trPr>
          <w:divId w:val="279191413"/>
          <w:tblCellSpacing w:w="15" w:type="dxa"/>
        </w:trPr>
        <w:tc>
          <w:tcPr>
            <w:tcW w:w="0" w:type="auto"/>
            <w:vAlign w:val="center"/>
            <w:hideMark/>
          </w:tcPr>
          <w:p w14:paraId="71415E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D9CE90" w14:textId="77777777" w:rsidR="00D67926" w:rsidRDefault="008D6FB8">
            <w:pPr>
              <w:rPr>
                <w:rFonts w:eastAsia="Times New Roman"/>
                <w:lang w:val="en-US"/>
              </w:rPr>
            </w:pPr>
            <w:r>
              <w:rPr>
                <w:rFonts w:eastAsia="Times New Roman"/>
                <w:lang w:val="en-US"/>
              </w:rPr>
              <w:t>Version of software running</w:t>
            </w:r>
          </w:p>
        </w:tc>
      </w:tr>
      <w:tr w:rsidR="00D67926" w14:paraId="5A79E224" w14:textId="77777777">
        <w:trPr>
          <w:divId w:val="279191413"/>
          <w:tblCellSpacing w:w="15" w:type="dxa"/>
        </w:trPr>
        <w:tc>
          <w:tcPr>
            <w:tcW w:w="0" w:type="auto"/>
            <w:vAlign w:val="center"/>
            <w:hideMark/>
          </w:tcPr>
          <w:p w14:paraId="0C6DEA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DBB349" w14:textId="77777777" w:rsidR="00D67926" w:rsidRDefault="008D6FB8">
            <w:pPr>
              <w:rPr>
                <w:rFonts w:eastAsia="Times New Roman"/>
                <w:lang w:val="en-US"/>
              </w:rPr>
            </w:pPr>
            <w:r>
              <w:rPr>
                <w:rFonts w:eastAsia="Times New Roman"/>
                <w:lang w:val="en-US"/>
              </w:rPr>
              <w:t>Can convey versions of multiple systems in situations where a message passes through multiple hands.</w:t>
            </w:r>
          </w:p>
        </w:tc>
      </w:tr>
      <w:tr w:rsidR="00D67926" w14:paraId="75FEC9B4" w14:textId="77777777">
        <w:trPr>
          <w:divId w:val="279191413"/>
          <w:tblCellSpacing w:w="15" w:type="dxa"/>
        </w:trPr>
        <w:tc>
          <w:tcPr>
            <w:tcW w:w="0" w:type="auto"/>
            <w:vAlign w:val="center"/>
            <w:hideMark/>
          </w:tcPr>
          <w:p w14:paraId="10E56B3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C4E617D" w14:textId="77777777" w:rsidR="00D67926" w:rsidRDefault="008D6FB8">
            <w:pPr>
              <w:rPr>
                <w:rFonts w:eastAsia="Times New Roman"/>
                <w:lang w:val="en-US"/>
              </w:rPr>
            </w:pPr>
            <w:r>
              <w:rPr>
                <w:rFonts w:eastAsia="Times New Roman"/>
                <w:lang w:val="en-US"/>
              </w:rPr>
              <w:t>Supports audit and possibly interface engine behavior.</w:t>
            </w:r>
          </w:p>
        </w:tc>
      </w:tr>
      <w:tr w:rsidR="00D67926" w14:paraId="0B2D9FBD" w14:textId="77777777">
        <w:trPr>
          <w:divId w:val="279191413"/>
          <w:tblCellSpacing w:w="15" w:type="dxa"/>
        </w:trPr>
        <w:tc>
          <w:tcPr>
            <w:tcW w:w="0" w:type="auto"/>
            <w:vAlign w:val="center"/>
            <w:hideMark/>
          </w:tcPr>
          <w:p w14:paraId="4A8D01AA" w14:textId="77777777" w:rsidR="00D67926" w:rsidRDefault="008D6FB8">
            <w:pPr>
              <w:rPr>
                <w:rFonts w:eastAsia="Times New Roman"/>
                <w:lang w:val="en-US"/>
              </w:rPr>
            </w:pPr>
            <w:r>
              <w:rPr>
                <w:rFonts w:eastAsia="Times New Roman"/>
                <w:b/>
                <w:bCs/>
                <w:lang w:val="en-US"/>
              </w:rPr>
              <w:t>MessageHeader.source.contact</w:t>
            </w:r>
          </w:p>
        </w:tc>
        <w:tc>
          <w:tcPr>
            <w:tcW w:w="0" w:type="auto"/>
            <w:vAlign w:val="center"/>
            <w:hideMark/>
          </w:tcPr>
          <w:p w14:paraId="1E85B997" w14:textId="77777777" w:rsidR="00D67926" w:rsidRDefault="00D67926">
            <w:pPr>
              <w:rPr>
                <w:rFonts w:eastAsia="Times New Roman"/>
                <w:lang w:val="en-US"/>
              </w:rPr>
            </w:pPr>
          </w:p>
        </w:tc>
      </w:tr>
      <w:tr w:rsidR="00D67926" w14:paraId="288BFEE4" w14:textId="77777777">
        <w:trPr>
          <w:divId w:val="279191413"/>
          <w:tblCellSpacing w:w="15" w:type="dxa"/>
        </w:trPr>
        <w:tc>
          <w:tcPr>
            <w:tcW w:w="0" w:type="auto"/>
            <w:vAlign w:val="center"/>
            <w:hideMark/>
          </w:tcPr>
          <w:p w14:paraId="7055CC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A1CEEC" w14:textId="77777777" w:rsidR="00D67926" w:rsidRDefault="008D6FB8">
            <w:pPr>
              <w:rPr>
                <w:rFonts w:eastAsia="Times New Roman"/>
                <w:lang w:val="en-US"/>
              </w:rPr>
            </w:pPr>
            <w:r>
              <w:rPr>
                <w:rFonts w:eastAsia="Times New Roman"/>
                <w:lang w:val="en-US"/>
              </w:rPr>
              <w:t>Human contact for problems</w:t>
            </w:r>
          </w:p>
        </w:tc>
      </w:tr>
      <w:tr w:rsidR="00D67926" w14:paraId="193FEFBB" w14:textId="77777777">
        <w:trPr>
          <w:divId w:val="279191413"/>
          <w:tblCellSpacing w:w="15" w:type="dxa"/>
        </w:trPr>
        <w:tc>
          <w:tcPr>
            <w:tcW w:w="0" w:type="auto"/>
            <w:vAlign w:val="center"/>
            <w:hideMark/>
          </w:tcPr>
          <w:p w14:paraId="1DBE2B6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94A9B9" w14:textId="77777777" w:rsidR="00D67926" w:rsidRDefault="008D6FB8">
            <w:pPr>
              <w:rPr>
                <w:rFonts w:eastAsia="Times New Roman"/>
                <w:lang w:val="en-US"/>
              </w:rPr>
            </w:pPr>
            <w:r>
              <w:rPr>
                <w:rFonts w:eastAsia="Times New Roman"/>
                <w:lang w:val="en-US"/>
              </w:rPr>
              <w:t>An e-mail, phone, website or other contact point to use to resolve issues with message communications.</w:t>
            </w:r>
          </w:p>
        </w:tc>
      </w:tr>
      <w:tr w:rsidR="00D67926" w14:paraId="6203AD53" w14:textId="77777777">
        <w:trPr>
          <w:divId w:val="279191413"/>
          <w:tblCellSpacing w:w="15" w:type="dxa"/>
        </w:trPr>
        <w:tc>
          <w:tcPr>
            <w:tcW w:w="0" w:type="auto"/>
            <w:vAlign w:val="center"/>
            <w:hideMark/>
          </w:tcPr>
          <w:p w14:paraId="44DCA46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F9B406E" w14:textId="77777777" w:rsidR="00D67926" w:rsidRDefault="008D6FB8">
            <w:pPr>
              <w:rPr>
                <w:rFonts w:eastAsia="Times New Roman"/>
                <w:lang w:val="en-US"/>
              </w:rPr>
            </w:pPr>
            <w:r>
              <w:rPr>
                <w:rFonts w:eastAsia="Times New Roman"/>
                <w:lang w:val="en-US"/>
              </w:rPr>
              <w:t>Allows escalation of technical issues.</w:t>
            </w:r>
          </w:p>
        </w:tc>
      </w:tr>
      <w:tr w:rsidR="00D67926" w14:paraId="2CD8B046" w14:textId="77777777">
        <w:trPr>
          <w:divId w:val="279191413"/>
          <w:tblCellSpacing w:w="15" w:type="dxa"/>
        </w:trPr>
        <w:tc>
          <w:tcPr>
            <w:tcW w:w="0" w:type="auto"/>
            <w:vAlign w:val="center"/>
            <w:hideMark/>
          </w:tcPr>
          <w:p w14:paraId="421D4289" w14:textId="77777777" w:rsidR="00D67926" w:rsidRDefault="008D6FB8">
            <w:pPr>
              <w:rPr>
                <w:rFonts w:eastAsia="Times New Roman"/>
                <w:lang w:val="en-US"/>
              </w:rPr>
            </w:pPr>
            <w:r>
              <w:rPr>
                <w:rFonts w:eastAsia="Times New Roman"/>
                <w:b/>
                <w:bCs/>
                <w:lang w:val="en-US"/>
              </w:rPr>
              <w:t>MessageHeader.source.endpoint</w:t>
            </w:r>
          </w:p>
        </w:tc>
        <w:tc>
          <w:tcPr>
            <w:tcW w:w="0" w:type="auto"/>
            <w:vAlign w:val="center"/>
            <w:hideMark/>
          </w:tcPr>
          <w:p w14:paraId="778E657F" w14:textId="77777777" w:rsidR="00D67926" w:rsidRDefault="00D67926">
            <w:pPr>
              <w:rPr>
                <w:rFonts w:eastAsia="Times New Roman"/>
                <w:lang w:val="en-US"/>
              </w:rPr>
            </w:pPr>
          </w:p>
        </w:tc>
      </w:tr>
      <w:tr w:rsidR="00D67926" w14:paraId="2B64BD8C" w14:textId="77777777">
        <w:trPr>
          <w:divId w:val="279191413"/>
          <w:tblCellSpacing w:w="15" w:type="dxa"/>
        </w:trPr>
        <w:tc>
          <w:tcPr>
            <w:tcW w:w="0" w:type="auto"/>
            <w:vAlign w:val="center"/>
            <w:hideMark/>
          </w:tcPr>
          <w:p w14:paraId="0FEF40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7A0027" w14:textId="77777777" w:rsidR="00D67926" w:rsidRDefault="008D6FB8">
            <w:pPr>
              <w:rPr>
                <w:rFonts w:eastAsia="Times New Roman"/>
                <w:lang w:val="en-US"/>
              </w:rPr>
            </w:pPr>
            <w:r>
              <w:rPr>
                <w:rFonts w:eastAsia="Times New Roman"/>
                <w:lang w:val="en-US"/>
              </w:rPr>
              <w:t>Actual message source address or id</w:t>
            </w:r>
          </w:p>
        </w:tc>
      </w:tr>
      <w:tr w:rsidR="00D67926" w14:paraId="25C484DE" w14:textId="77777777">
        <w:trPr>
          <w:divId w:val="279191413"/>
          <w:tblCellSpacing w:w="15" w:type="dxa"/>
        </w:trPr>
        <w:tc>
          <w:tcPr>
            <w:tcW w:w="0" w:type="auto"/>
            <w:vAlign w:val="center"/>
            <w:hideMark/>
          </w:tcPr>
          <w:p w14:paraId="52C874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297D9B" w14:textId="77777777" w:rsidR="00D67926" w:rsidRDefault="008D6FB8">
            <w:pPr>
              <w:rPr>
                <w:rFonts w:eastAsia="Times New Roman"/>
                <w:lang w:val="en-US"/>
              </w:rPr>
            </w:pPr>
            <w:r>
              <w:rPr>
                <w:rFonts w:eastAsia="Times New Roman"/>
                <w:lang w:val="en-US"/>
              </w:rPr>
              <w:t>Identifies the routing target to send acknowledgements to.</w:t>
            </w:r>
          </w:p>
        </w:tc>
      </w:tr>
      <w:tr w:rsidR="00D67926" w14:paraId="335C7629" w14:textId="77777777">
        <w:trPr>
          <w:divId w:val="279191413"/>
          <w:tblCellSpacing w:w="15" w:type="dxa"/>
        </w:trPr>
        <w:tc>
          <w:tcPr>
            <w:tcW w:w="0" w:type="auto"/>
            <w:vAlign w:val="center"/>
            <w:hideMark/>
          </w:tcPr>
          <w:p w14:paraId="7F29FF4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9343831" w14:textId="77777777"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14:paraId="6B2E9728" w14:textId="77777777">
        <w:trPr>
          <w:divId w:val="279191413"/>
          <w:tblCellSpacing w:w="15" w:type="dxa"/>
        </w:trPr>
        <w:tc>
          <w:tcPr>
            <w:tcW w:w="0" w:type="auto"/>
            <w:vAlign w:val="center"/>
            <w:hideMark/>
          </w:tcPr>
          <w:p w14:paraId="7D2DCBD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F32711" w14:textId="77777777" w:rsidR="00D67926" w:rsidRDefault="008D6FB8">
            <w:pPr>
              <w:rPr>
                <w:rFonts w:eastAsia="Times New Roman"/>
                <w:lang w:val="en-US"/>
              </w:rPr>
            </w:pPr>
            <w:r>
              <w:rPr>
                <w:rFonts w:eastAsia="Times New Roman"/>
                <w:lang w:val="en-US"/>
              </w:rPr>
              <w:t>Identifies where to send responses, may influence security permissions.</w:t>
            </w:r>
          </w:p>
        </w:tc>
      </w:tr>
      <w:tr w:rsidR="00D67926" w14:paraId="141EE162" w14:textId="77777777">
        <w:trPr>
          <w:divId w:val="279191413"/>
          <w:tblCellSpacing w:w="15" w:type="dxa"/>
        </w:trPr>
        <w:tc>
          <w:tcPr>
            <w:tcW w:w="0" w:type="auto"/>
            <w:vAlign w:val="center"/>
            <w:hideMark/>
          </w:tcPr>
          <w:p w14:paraId="7569CD84" w14:textId="77777777" w:rsidR="00D67926" w:rsidRDefault="008D6FB8">
            <w:pPr>
              <w:rPr>
                <w:rFonts w:eastAsia="Times New Roman"/>
                <w:lang w:val="en-US"/>
              </w:rPr>
            </w:pPr>
            <w:r>
              <w:rPr>
                <w:rFonts w:eastAsia="Times New Roman"/>
                <w:b/>
                <w:bCs/>
                <w:lang w:val="en-US"/>
              </w:rPr>
              <w:t>MessageHeader.destination</w:t>
            </w:r>
          </w:p>
        </w:tc>
        <w:tc>
          <w:tcPr>
            <w:tcW w:w="0" w:type="auto"/>
            <w:vAlign w:val="center"/>
            <w:hideMark/>
          </w:tcPr>
          <w:p w14:paraId="76FE480C" w14:textId="77777777" w:rsidR="00D67926" w:rsidRDefault="00D67926">
            <w:pPr>
              <w:rPr>
                <w:rFonts w:eastAsia="Times New Roman"/>
                <w:lang w:val="en-US"/>
              </w:rPr>
            </w:pPr>
          </w:p>
        </w:tc>
      </w:tr>
      <w:tr w:rsidR="00D67926" w14:paraId="5E7EB88B" w14:textId="77777777">
        <w:trPr>
          <w:divId w:val="279191413"/>
          <w:tblCellSpacing w:w="15" w:type="dxa"/>
        </w:trPr>
        <w:tc>
          <w:tcPr>
            <w:tcW w:w="0" w:type="auto"/>
            <w:vAlign w:val="center"/>
            <w:hideMark/>
          </w:tcPr>
          <w:p w14:paraId="7FB92B2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B9DDCB" w14:textId="77777777" w:rsidR="00D67926" w:rsidRDefault="008D6FB8">
            <w:pPr>
              <w:rPr>
                <w:rFonts w:eastAsia="Times New Roman"/>
                <w:lang w:val="en-US"/>
              </w:rPr>
            </w:pPr>
            <w:r>
              <w:rPr>
                <w:rFonts w:eastAsia="Times New Roman"/>
                <w:lang w:val="en-US"/>
              </w:rPr>
              <w:t>Message Destination Application(s)</w:t>
            </w:r>
          </w:p>
        </w:tc>
      </w:tr>
      <w:tr w:rsidR="00D67926" w14:paraId="40E30FF8" w14:textId="77777777">
        <w:trPr>
          <w:divId w:val="279191413"/>
          <w:tblCellSpacing w:w="15" w:type="dxa"/>
        </w:trPr>
        <w:tc>
          <w:tcPr>
            <w:tcW w:w="0" w:type="auto"/>
            <w:vAlign w:val="center"/>
            <w:hideMark/>
          </w:tcPr>
          <w:p w14:paraId="3E7A99D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06BC14B" w14:textId="77777777" w:rsidR="00D67926" w:rsidRDefault="008D6FB8">
            <w:pPr>
              <w:rPr>
                <w:rFonts w:eastAsia="Times New Roman"/>
                <w:lang w:val="en-US"/>
              </w:rPr>
            </w:pPr>
            <w:r>
              <w:rPr>
                <w:rFonts w:eastAsia="Times New Roman"/>
                <w:lang w:val="en-US"/>
              </w:rPr>
              <w:t>The destination application which the message is intended for.</w:t>
            </w:r>
          </w:p>
        </w:tc>
      </w:tr>
      <w:tr w:rsidR="00D67926" w14:paraId="5D793A82" w14:textId="77777777">
        <w:trPr>
          <w:divId w:val="279191413"/>
          <w:tblCellSpacing w:w="15" w:type="dxa"/>
        </w:trPr>
        <w:tc>
          <w:tcPr>
            <w:tcW w:w="0" w:type="auto"/>
            <w:vAlign w:val="center"/>
            <w:hideMark/>
          </w:tcPr>
          <w:p w14:paraId="61E8800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835C50" w14:textId="3EBC39CE" w:rsidR="00D67926" w:rsidRDefault="00D34A30">
            <w:pPr>
              <w:rPr>
                <w:rFonts w:eastAsia="Times New Roman"/>
                <w:lang w:val="en-US"/>
              </w:rPr>
            </w:pPr>
            <w:ins w:id="162" w:author="Cary Ussery" w:date="2015-09-11T16:55:00Z">
              <w:r>
                <w:rPr>
                  <w:rFonts w:eastAsia="Times New Roman"/>
                  <w:lang w:val="en-US"/>
                </w:rPr>
                <w:t>T</w:t>
              </w:r>
            </w:ins>
            <w:del w:id="163" w:author="Cary Ussery" w:date="2015-09-11T16:55:00Z">
              <w:r w:rsidR="008D6FB8" w:rsidDel="00D34A30">
                <w:rPr>
                  <w:rFonts w:eastAsia="Times New Roman"/>
                  <w:lang w:val="en-US"/>
                </w:rPr>
                <w:delText>t</w:delText>
              </w:r>
            </w:del>
            <w:r w:rsidR="008D6FB8">
              <w:rPr>
                <w:rFonts w:eastAsia="Times New Roman"/>
                <w:lang w:val="en-US"/>
              </w:rPr>
              <w:t xml:space="preserve">here SHOULD be at least one destination, but in some circumstances, the source system is unaware of any particular destination system. </w:t>
            </w:r>
          </w:p>
        </w:tc>
      </w:tr>
      <w:tr w:rsidR="00D67926" w14:paraId="6CD1EB66" w14:textId="77777777">
        <w:trPr>
          <w:divId w:val="279191413"/>
          <w:tblCellSpacing w:w="15" w:type="dxa"/>
        </w:trPr>
        <w:tc>
          <w:tcPr>
            <w:tcW w:w="0" w:type="auto"/>
            <w:vAlign w:val="center"/>
            <w:hideMark/>
          </w:tcPr>
          <w:p w14:paraId="0EC6781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EF94B7D" w14:textId="56027085" w:rsidR="00D67926" w:rsidRDefault="008D6FB8" w:rsidP="00D34A30">
            <w:pPr>
              <w:rPr>
                <w:rFonts w:eastAsia="Times New Roman"/>
                <w:lang w:val="en-US"/>
              </w:rPr>
            </w:pPr>
            <w:r>
              <w:rPr>
                <w:rFonts w:eastAsia="Times New Roman"/>
                <w:lang w:val="en-US"/>
              </w:rPr>
              <w:t xml:space="preserve">Indicates where message is to be sent </w:t>
            </w:r>
            <w:del w:id="164" w:author="Cary Ussery" w:date="2015-09-11T16:56:00Z">
              <w:r w:rsidDel="00D34A30">
                <w:rPr>
                  <w:rFonts w:eastAsia="Times New Roman"/>
                  <w:lang w:val="en-US"/>
                </w:rPr>
                <w:delText xml:space="preserve">to </w:delText>
              </w:r>
            </w:del>
            <w:r>
              <w:rPr>
                <w:rFonts w:eastAsia="Times New Roman"/>
                <w:lang w:val="en-US"/>
              </w:rPr>
              <w:t>for routing purposes. Allows verification of "am I the intended recipient".</w:t>
            </w:r>
          </w:p>
        </w:tc>
      </w:tr>
      <w:tr w:rsidR="00D67926" w14:paraId="4FF80F60" w14:textId="77777777">
        <w:trPr>
          <w:divId w:val="279191413"/>
          <w:tblCellSpacing w:w="15" w:type="dxa"/>
        </w:trPr>
        <w:tc>
          <w:tcPr>
            <w:tcW w:w="0" w:type="auto"/>
            <w:vAlign w:val="center"/>
            <w:hideMark/>
          </w:tcPr>
          <w:p w14:paraId="4C40A4F6" w14:textId="77777777" w:rsidR="00D67926" w:rsidRDefault="008D6FB8">
            <w:pPr>
              <w:rPr>
                <w:rFonts w:eastAsia="Times New Roman"/>
                <w:lang w:val="en-US"/>
              </w:rPr>
            </w:pPr>
            <w:r>
              <w:rPr>
                <w:rFonts w:eastAsia="Times New Roman"/>
                <w:b/>
                <w:bCs/>
                <w:lang w:val="en-US"/>
              </w:rPr>
              <w:t>MessageHeader.destination.name</w:t>
            </w:r>
          </w:p>
        </w:tc>
        <w:tc>
          <w:tcPr>
            <w:tcW w:w="0" w:type="auto"/>
            <w:vAlign w:val="center"/>
            <w:hideMark/>
          </w:tcPr>
          <w:p w14:paraId="67054369" w14:textId="77777777" w:rsidR="00D67926" w:rsidRDefault="00D67926">
            <w:pPr>
              <w:rPr>
                <w:rFonts w:eastAsia="Times New Roman"/>
                <w:lang w:val="en-US"/>
              </w:rPr>
            </w:pPr>
          </w:p>
        </w:tc>
      </w:tr>
      <w:tr w:rsidR="00D67926" w14:paraId="24B18998" w14:textId="77777777">
        <w:trPr>
          <w:divId w:val="279191413"/>
          <w:tblCellSpacing w:w="15" w:type="dxa"/>
        </w:trPr>
        <w:tc>
          <w:tcPr>
            <w:tcW w:w="0" w:type="auto"/>
            <w:vAlign w:val="center"/>
            <w:hideMark/>
          </w:tcPr>
          <w:p w14:paraId="7A72B5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B7868D" w14:textId="77777777" w:rsidR="00D67926" w:rsidRDefault="008D6FB8">
            <w:pPr>
              <w:rPr>
                <w:rFonts w:eastAsia="Times New Roman"/>
                <w:lang w:val="en-US"/>
              </w:rPr>
            </w:pPr>
            <w:r>
              <w:rPr>
                <w:rFonts w:eastAsia="Times New Roman"/>
                <w:lang w:val="en-US"/>
              </w:rPr>
              <w:t>Name of system</w:t>
            </w:r>
          </w:p>
        </w:tc>
      </w:tr>
      <w:tr w:rsidR="00D67926" w14:paraId="08B673C1" w14:textId="77777777">
        <w:trPr>
          <w:divId w:val="279191413"/>
          <w:tblCellSpacing w:w="15" w:type="dxa"/>
        </w:trPr>
        <w:tc>
          <w:tcPr>
            <w:tcW w:w="0" w:type="auto"/>
            <w:vAlign w:val="center"/>
            <w:hideMark/>
          </w:tcPr>
          <w:p w14:paraId="49F852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8D605B" w14:textId="77777777" w:rsidR="00D67926" w:rsidRDefault="008D6FB8">
            <w:pPr>
              <w:rPr>
                <w:rFonts w:eastAsia="Times New Roman"/>
                <w:lang w:val="en-US"/>
              </w:rPr>
            </w:pPr>
            <w:r>
              <w:rPr>
                <w:rFonts w:eastAsia="Times New Roman"/>
                <w:lang w:val="en-US"/>
              </w:rPr>
              <w:t>Human-readable name for the target system.</w:t>
            </w:r>
          </w:p>
        </w:tc>
      </w:tr>
      <w:tr w:rsidR="00D67926" w14:paraId="41CE49F0" w14:textId="77777777">
        <w:trPr>
          <w:divId w:val="279191413"/>
          <w:tblCellSpacing w:w="15" w:type="dxa"/>
        </w:trPr>
        <w:tc>
          <w:tcPr>
            <w:tcW w:w="0" w:type="auto"/>
            <w:vAlign w:val="center"/>
            <w:hideMark/>
          </w:tcPr>
          <w:p w14:paraId="5A836DC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F17741C" w14:textId="77777777" w:rsidR="00D67926" w:rsidRDefault="008D6FB8">
            <w:pPr>
              <w:rPr>
                <w:rFonts w:eastAsia="Times New Roman"/>
                <w:lang w:val="en-US"/>
              </w:rPr>
            </w:pPr>
            <w:r>
              <w:rPr>
                <w:rFonts w:eastAsia="Times New Roman"/>
                <w:lang w:val="en-US"/>
              </w:rPr>
              <w:t>May be used for routing of response and/or to support audit.</w:t>
            </w:r>
          </w:p>
        </w:tc>
      </w:tr>
      <w:tr w:rsidR="00D67926" w14:paraId="4E9A53B5" w14:textId="77777777">
        <w:trPr>
          <w:divId w:val="279191413"/>
          <w:tblCellSpacing w:w="15" w:type="dxa"/>
        </w:trPr>
        <w:tc>
          <w:tcPr>
            <w:tcW w:w="0" w:type="auto"/>
            <w:vAlign w:val="center"/>
            <w:hideMark/>
          </w:tcPr>
          <w:p w14:paraId="21F74818" w14:textId="77777777" w:rsidR="00D67926" w:rsidRDefault="008D6FB8">
            <w:pPr>
              <w:rPr>
                <w:rFonts w:eastAsia="Times New Roman"/>
                <w:lang w:val="en-US"/>
              </w:rPr>
            </w:pPr>
            <w:r>
              <w:rPr>
                <w:rFonts w:eastAsia="Times New Roman"/>
                <w:b/>
                <w:bCs/>
                <w:lang w:val="en-US"/>
              </w:rPr>
              <w:t>MessageHeader.destination.target</w:t>
            </w:r>
          </w:p>
        </w:tc>
        <w:tc>
          <w:tcPr>
            <w:tcW w:w="0" w:type="auto"/>
            <w:vAlign w:val="center"/>
            <w:hideMark/>
          </w:tcPr>
          <w:p w14:paraId="26957445" w14:textId="77777777" w:rsidR="00D67926" w:rsidRDefault="00D67926">
            <w:pPr>
              <w:rPr>
                <w:rFonts w:eastAsia="Times New Roman"/>
                <w:lang w:val="en-US"/>
              </w:rPr>
            </w:pPr>
          </w:p>
        </w:tc>
      </w:tr>
      <w:tr w:rsidR="00D67926" w14:paraId="17F920E4" w14:textId="77777777">
        <w:trPr>
          <w:divId w:val="279191413"/>
          <w:tblCellSpacing w:w="15" w:type="dxa"/>
        </w:trPr>
        <w:tc>
          <w:tcPr>
            <w:tcW w:w="0" w:type="auto"/>
            <w:vAlign w:val="center"/>
            <w:hideMark/>
          </w:tcPr>
          <w:p w14:paraId="118A1C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61E0C7" w14:textId="77777777" w:rsidR="00D67926" w:rsidRDefault="008D6FB8">
            <w:pPr>
              <w:rPr>
                <w:rFonts w:eastAsia="Times New Roman"/>
                <w:lang w:val="en-US"/>
              </w:rPr>
            </w:pPr>
            <w:r>
              <w:rPr>
                <w:rFonts w:eastAsia="Times New Roman"/>
                <w:lang w:val="en-US"/>
              </w:rPr>
              <w:t>Particular delivery destination within the destination</w:t>
            </w:r>
          </w:p>
        </w:tc>
      </w:tr>
      <w:tr w:rsidR="00D67926" w14:paraId="091DD06F" w14:textId="77777777">
        <w:trPr>
          <w:divId w:val="279191413"/>
          <w:tblCellSpacing w:w="15" w:type="dxa"/>
        </w:trPr>
        <w:tc>
          <w:tcPr>
            <w:tcW w:w="0" w:type="auto"/>
            <w:vAlign w:val="center"/>
            <w:hideMark/>
          </w:tcPr>
          <w:p w14:paraId="4B6F82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E2C149" w14:textId="77777777" w:rsidR="00D67926" w:rsidRDefault="008D6FB8">
            <w:pPr>
              <w:rPr>
                <w:rFonts w:eastAsia="Times New Roman"/>
                <w:lang w:val="en-US"/>
              </w:rPr>
            </w:pPr>
            <w:r>
              <w:rPr>
                <w:rFonts w:eastAsia="Times New Roman"/>
                <w:lang w:val="en-US"/>
              </w:rPr>
              <w:t>Identifies the target end system in situations where the initial message transmission is to an intermediary system.</w:t>
            </w:r>
          </w:p>
        </w:tc>
      </w:tr>
      <w:tr w:rsidR="00D67926" w14:paraId="701EC259" w14:textId="77777777">
        <w:trPr>
          <w:divId w:val="279191413"/>
          <w:tblCellSpacing w:w="15" w:type="dxa"/>
        </w:trPr>
        <w:tc>
          <w:tcPr>
            <w:tcW w:w="0" w:type="auto"/>
            <w:vAlign w:val="center"/>
            <w:hideMark/>
          </w:tcPr>
          <w:p w14:paraId="57D1EDA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B978D91" w14:textId="77777777" w:rsidR="00D67926" w:rsidRDefault="008D6FB8">
            <w:pPr>
              <w:rPr>
                <w:rFonts w:eastAsia="Times New Roman"/>
                <w:lang w:val="en-US"/>
              </w:rPr>
            </w:pPr>
            <w:r>
              <w:rPr>
                <w:rFonts w:eastAsia="Times New Roman"/>
                <w:lang w:val="en-US"/>
              </w:rPr>
              <w:t>Supports multi-hop routing.</w:t>
            </w:r>
          </w:p>
        </w:tc>
      </w:tr>
      <w:tr w:rsidR="00D67926" w14:paraId="3FBA90D6" w14:textId="77777777">
        <w:trPr>
          <w:divId w:val="279191413"/>
          <w:tblCellSpacing w:w="15" w:type="dxa"/>
        </w:trPr>
        <w:tc>
          <w:tcPr>
            <w:tcW w:w="0" w:type="auto"/>
            <w:vAlign w:val="center"/>
            <w:hideMark/>
          </w:tcPr>
          <w:p w14:paraId="6712C5E4" w14:textId="77777777" w:rsidR="00D67926" w:rsidRDefault="008D6FB8">
            <w:pPr>
              <w:rPr>
                <w:rFonts w:eastAsia="Times New Roman"/>
                <w:lang w:val="en-US"/>
              </w:rPr>
            </w:pPr>
            <w:r>
              <w:rPr>
                <w:rFonts w:eastAsia="Times New Roman"/>
                <w:b/>
                <w:bCs/>
                <w:lang w:val="en-US"/>
              </w:rPr>
              <w:t>MessageHeader.destination.endpoint</w:t>
            </w:r>
          </w:p>
        </w:tc>
        <w:tc>
          <w:tcPr>
            <w:tcW w:w="0" w:type="auto"/>
            <w:vAlign w:val="center"/>
            <w:hideMark/>
          </w:tcPr>
          <w:p w14:paraId="563EBBE1" w14:textId="77777777" w:rsidR="00D67926" w:rsidRDefault="00D67926">
            <w:pPr>
              <w:rPr>
                <w:rFonts w:eastAsia="Times New Roman"/>
                <w:lang w:val="en-US"/>
              </w:rPr>
            </w:pPr>
          </w:p>
        </w:tc>
      </w:tr>
      <w:tr w:rsidR="00D67926" w14:paraId="7EF15AA3" w14:textId="77777777">
        <w:trPr>
          <w:divId w:val="279191413"/>
          <w:tblCellSpacing w:w="15" w:type="dxa"/>
        </w:trPr>
        <w:tc>
          <w:tcPr>
            <w:tcW w:w="0" w:type="auto"/>
            <w:vAlign w:val="center"/>
            <w:hideMark/>
          </w:tcPr>
          <w:p w14:paraId="735343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4C8759" w14:textId="77777777" w:rsidR="00D67926" w:rsidRDefault="008D6FB8">
            <w:pPr>
              <w:rPr>
                <w:rFonts w:eastAsia="Times New Roman"/>
                <w:lang w:val="en-US"/>
              </w:rPr>
            </w:pPr>
            <w:r>
              <w:rPr>
                <w:rFonts w:eastAsia="Times New Roman"/>
                <w:lang w:val="en-US"/>
              </w:rPr>
              <w:t>Actual destination address or id</w:t>
            </w:r>
          </w:p>
        </w:tc>
      </w:tr>
      <w:tr w:rsidR="00D67926" w14:paraId="059B185E" w14:textId="77777777">
        <w:trPr>
          <w:divId w:val="279191413"/>
          <w:tblCellSpacing w:w="15" w:type="dxa"/>
        </w:trPr>
        <w:tc>
          <w:tcPr>
            <w:tcW w:w="0" w:type="auto"/>
            <w:vAlign w:val="center"/>
            <w:hideMark/>
          </w:tcPr>
          <w:p w14:paraId="0C2F225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4538A7" w14:textId="77777777" w:rsidR="00D67926" w:rsidRDefault="008D6FB8">
            <w:pPr>
              <w:rPr>
                <w:rFonts w:eastAsia="Times New Roman"/>
                <w:lang w:val="en-US"/>
              </w:rPr>
            </w:pPr>
            <w:r>
              <w:rPr>
                <w:rFonts w:eastAsia="Times New Roman"/>
                <w:lang w:val="en-US"/>
              </w:rPr>
              <w:t>Indicates where the message should be routed to.</w:t>
            </w:r>
          </w:p>
        </w:tc>
      </w:tr>
      <w:tr w:rsidR="00D67926" w14:paraId="5A9E7F27" w14:textId="77777777">
        <w:trPr>
          <w:divId w:val="279191413"/>
          <w:tblCellSpacing w:w="15" w:type="dxa"/>
        </w:trPr>
        <w:tc>
          <w:tcPr>
            <w:tcW w:w="0" w:type="auto"/>
            <w:vAlign w:val="center"/>
            <w:hideMark/>
          </w:tcPr>
          <w:p w14:paraId="2A027C6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6A71DA" w14:textId="77777777"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14:paraId="07A92AAF" w14:textId="77777777">
        <w:trPr>
          <w:divId w:val="279191413"/>
          <w:tblCellSpacing w:w="15" w:type="dxa"/>
        </w:trPr>
        <w:tc>
          <w:tcPr>
            <w:tcW w:w="0" w:type="auto"/>
            <w:vAlign w:val="center"/>
            <w:hideMark/>
          </w:tcPr>
          <w:p w14:paraId="0D80D58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8C9E7F" w14:textId="77777777" w:rsidR="00D67926" w:rsidRDefault="008D6FB8">
            <w:pPr>
              <w:rPr>
                <w:rFonts w:eastAsia="Times New Roman"/>
                <w:lang w:val="en-US"/>
              </w:rPr>
            </w:pPr>
            <w:r>
              <w:rPr>
                <w:rFonts w:eastAsia="Times New Roman"/>
                <w:lang w:val="en-US"/>
              </w:rPr>
              <w:t>Identifies where to route the message.</w:t>
            </w:r>
          </w:p>
        </w:tc>
      </w:tr>
      <w:tr w:rsidR="00D67926" w14:paraId="3E36745A" w14:textId="77777777">
        <w:trPr>
          <w:divId w:val="279191413"/>
          <w:tblCellSpacing w:w="15" w:type="dxa"/>
        </w:trPr>
        <w:tc>
          <w:tcPr>
            <w:tcW w:w="0" w:type="auto"/>
            <w:vAlign w:val="center"/>
            <w:hideMark/>
          </w:tcPr>
          <w:p w14:paraId="7FD7260E" w14:textId="77777777" w:rsidR="00D67926" w:rsidRDefault="008D6FB8">
            <w:pPr>
              <w:rPr>
                <w:rFonts w:eastAsia="Times New Roman"/>
                <w:lang w:val="en-US"/>
              </w:rPr>
            </w:pPr>
            <w:r>
              <w:rPr>
                <w:rFonts w:eastAsia="Times New Roman"/>
                <w:b/>
                <w:bCs/>
                <w:lang w:val="en-US"/>
              </w:rPr>
              <w:t>MessageHeader.enterer</w:t>
            </w:r>
          </w:p>
        </w:tc>
        <w:tc>
          <w:tcPr>
            <w:tcW w:w="0" w:type="auto"/>
            <w:vAlign w:val="center"/>
            <w:hideMark/>
          </w:tcPr>
          <w:p w14:paraId="7BDBE6E9" w14:textId="77777777" w:rsidR="00D67926" w:rsidRDefault="00D67926">
            <w:pPr>
              <w:rPr>
                <w:rFonts w:eastAsia="Times New Roman"/>
                <w:lang w:val="en-US"/>
              </w:rPr>
            </w:pPr>
          </w:p>
        </w:tc>
      </w:tr>
      <w:tr w:rsidR="00D67926" w14:paraId="0AE5BD91" w14:textId="77777777">
        <w:trPr>
          <w:divId w:val="279191413"/>
          <w:tblCellSpacing w:w="15" w:type="dxa"/>
        </w:trPr>
        <w:tc>
          <w:tcPr>
            <w:tcW w:w="0" w:type="auto"/>
            <w:vAlign w:val="center"/>
            <w:hideMark/>
          </w:tcPr>
          <w:p w14:paraId="4A1A76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3AB2AE" w14:textId="77777777" w:rsidR="00D67926" w:rsidRDefault="008D6FB8">
            <w:pPr>
              <w:rPr>
                <w:rFonts w:eastAsia="Times New Roman"/>
                <w:lang w:val="en-US"/>
              </w:rPr>
            </w:pPr>
            <w:r>
              <w:rPr>
                <w:rFonts w:eastAsia="Times New Roman"/>
                <w:lang w:val="en-US"/>
              </w:rPr>
              <w:t>The source of the data entry</w:t>
            </w:r>
          </w:p>
        </w:tc>
      </w:tr>
      <w:tr w:rsidR="00D67926" w14:paraId="13E1C8F8" w14:textId="77777777">
        <w:trPr>
          <w:divId w:val="279191413"/>
          <w:tblCellSpacing w:w="15" w:type="dxa"/>
        </w:trPr>
        <w:tc>
          <w:tcPr>
            <w:tcW w:w="0" w:type="auto"/>
            <w:vAlign w:val="center"/>
            <w:hideMark/>
          </w:tcPr>
          <w:p w14:paraId="2AA61C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B33AC1" w14:textId="77777777" w:rsidR="00D67926" w:rsidRDefault="008D6FB8">
            <w:pPr>
              <w:rPr>
                <w:rFonts w:eastAsia="Times New Roman"/>
                <w:lang w:val="en-US"/>
              </w:rPr>
            </w:pPr>
            <w:r>
              <w:rPr>
                <w:rFonts w:eastAsia="Times New Roman"/>
                <w:lang w:val="en-US"/>
              </w:rPr>
              <w:t xml:space="preserve">The person or device that performed the data entry leading to this message. Where there is more than one candidate, pick the most proximal to the message. Can provide other enterers in extensions. </w:t>
            </w:r>
          </w:p>
        </w:tc>
      </w:tr>
      <w:tr w:rsidR="00D67926" w14:paraId="04CA6AD1" w14:textId="77777777">
        <w:trPr>
          <w:divId w:val="279191413"/>
          <w:tblCellSpacing w:w="15" w:type="dxa"/>
        </w:trPr>
        <w:tc>
          <w:tcPr>
            <w:tcW w:w="0" w:type="auto"/>
            <w:vAlign w:val="center"/>
            <w:hideMark/>
          </w:tcPr>
          <w:p w14:paraId="57E7972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9F8551" w14:textId="77777777" w:rsidR="00D67926" w:rsidRDefault="008D6FB8">
            <w:pPr>
              <w:rPr>
                <w:rFonts w:eastAsia="Times New Roman"/>
                <w:lang w:val="en-US"/>
              </w:rPr>
            </w:pPr>
            <w:r>
              <w:rPr>
                <w:rFonts w:eastAsia="Times New Roman"/>
                <w:lang w:val="en-US"/>
              </w:rPr>
              <w:t>Usually only for the request, but can be used in a response.</w:t>
            </w:r>
          </w:p>
        </w:tc>
      </w:tr>
      <w:tr w:rsidR="00D67926" w14:paraId="15E5402F" w14:textId="77777777">
        <w:trPr>
          <w:divId w:val="279191413"/>
          <w:tblCellSpacing w:w="15" w:type="dxa"/>
        </w:trPr>
        <w:tc>
          <w:tcPr>
            <w:tcW w:w="0" w:type="auto"/>
            <w:vAlign w:val="center"/>
            <w:hideMark/>
          </w:tcPr>
          <w:p w14:paraId="6470871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BFBCC9B" w14:textId="77777777"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14:paraId="0A61E7BD" w14:textId="77777777">
        <w:trPr>
          <w:divId w:val="279191413"/>
          <w:tblCellSpacing w:w="15" w:type="dxa"/>
        </w:trPr>
        <w:tc>
          <w:tcPr>
            <w:tcW w:w="0" w:type="auto"/>
            <w:vAlign w:val="center"/>
            <w:hideMark/>
          </w:tcPr>
          <w:p w14:paraId="16DC17CE" w14:textId="77777777" w:rsidR="00D67926" w:rsidRDefault="008D6FB8">
            <w:pPr>
              <w:rPr>
                <w:rFonts w:eastAsia="Times New Roman"/>
                <w:lang w:val="en-US"/>
              </w:rPr>
            </w:pPr>
            <w:r>
              <w:rPr>
                <w:rFonts w:eastAsia="Times New Roman"/>
                <w:b/>
                <w:bCs/>
                <w:lang w:val="en-US"/>
              </w:rPr>
              <w:t>MessageHeader.author</w:t>
            </w:r>
          </w:p>
        </w:tc>
        <w:tc>
          <w:tcPr>
            <w:tcW w:w="0" w:type="auto"/>
            <w:vAlign w:val="center"/>
            <w:hideMark/>
          </w:tcPr>
          <w:p w14:paraId="1489ED51" w14:textId="77777777" w:rsidR="00D67926" w:rsidRDefault="00D67926">
            <w:pPr>
              <w:rPr>
                <w:rFonts w:eastAsia="Times New Roman"/>
                <w:lang w:val="en-US"/>
              </w:rPr>
            </w:pPr>
          </w:p>
        </w:tc>
      </w:tr>
      <w:tr w:rsidR="00D67926" w14:paraId="356A3D03" w14:textId="77777777">
        <w:trPr>
          <w:divId w:val="279191413"/>
          <w:tblCellSpacing w:w="15" w:type="dxa"/>
        </w:trPr>
        <w:tc>
          <w:tcPr>
            <w:tcW w:w="0" w:type="auto"/>
            <w:vAlign w:val="center"/>
            <w:hideMark/>
          </w:tcPr>
          <w:p w14:paraId="6903F0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355E29" w14:textId="77777777" w:rsidR="00D67926" w:rsidRDefault="008D6FB8">
            <w:pPr>
              <w:rPr>
                <w:rFonts w:eastAsia="Times New Roman"/>
                <w:lang w:val="en-US"/>
              </w:rPr>
            </w:pPr>
            <w:r>
              <w:rPr>
                <w:rFonts w:eastAsia="Times New Roman"/>
                <w:lang w:val="en-US"/>
              </w:rPr>
              <w:t>The source of the decision</w:t>
            </w:r>
          </w:p>
        </w:tc>
      </w:tr>
      <w:tr w:rsidR="00D67926" w14:paraId="117C54F9" w14:textId="77777777">
        <w:trPr>
          <w:divId w:val="279191413"/>
          <w:tblCellSpacing w:w="15" w:type="dxa"/>
        </w:trPr>
        <w:tc>
          <w:tcPr>
            <w:tcW w:w="0" w:type="auto"/>
            <w:vAlign w:val="center"/>
            <w:hideMark/>
          </w:tcPr>
          <w:p w14:paraId="47B368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AC350F" w14:textId="77777777" w:rsidR="00D67926" w:rsidRDefault="008D6FB8">
            <w:pPr>
              <w:rPr>
                <w:rFonts w:eastAsia="Times New Roman"/>
                <w:lang w:val="en-US"/>
              </w:rPr>
            </w:pPr>
            <w:r>
              <w:rPr>
                <w:rFonts w:eastAsia="Times New Roman"/>
                <w:lang w:val="en-US"/>
              </w:rPr>
              <w:t xml:space="preserve">The logical author of the message - the person or device that decided the described event should happen. Where there is more than one candidate, pick the most </w:t>
            </w:r>
            <w:r>
              <w:rPr>
                <w:rFonts w:eastAsia="Times New Roman"/>
                <w:lang w:val="en-US"/>
              </w:rPr>
              <w:lastRenderedPageBreak/>
              <w:t xml:space="preserve">proximal to the MessageHeader. Can provide other authors in extensions. </w:t>
            </w:r>
          </w:p>
        </w:tc>
      </w:tr>
      <w:tr w:rsidR="00D67926" w14:paraId="4CF890A6" w14:textId="77777777">
        <w:trPr>
          <w:divId w:val="279191413"/>
          <w:tblCellSpacing w:w="15" w:type="dxa"/>
        </w:trPr>
        <w:tc>
          <w:tcPr>
            <w:tcW w:w="0" w:type="auto"/>
            <w:vAlign w:val="center"/>
            <w:hideMark/>
          </w:tcPr>
          <w:p w14:paraId="69D483BC"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8CEB4BE" w14:textId="77777777" w:rsidR="00D67926" w:rsidRDefault="008D6FB8">
            <w:pPr>
              <w:rPr>
                <w:rFonts w:eastAsia="Times New Roman"/>
                <w:lang w:val="en-US"/>
              </w:rPr>
            </w:pPr>
            <w:r>
              <w:rPr>
                <w:rFonts w:eastAsia="Times New Roman"/>
                <w:lang w:val="en-US"/>
              </w:rPr>
              <w:t>Usually only for the request, but can be used in a response.</w:t>
            </w:r>
          </w:p>
        </w:tc>
      </w:tr>
      <w:tr w:rsidR="00D67926" w14:paraId="2804AE95" w14:textId="77777777">
        <w:trPr>
          <w:divId w:val="279191413"/>
          <w:tblCellSpacing w:w="15" w:type="dxa"/>
        </w:trPr>
        <w:tc>
          <w:tcPr>
            <w:tcW w:w="0" w:type="auto"/>
            <w:vAlign w:val="center"/>
            <w:hideMark/>
          </w:tcPr>
          <w:p w14:paraId="76D20FE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3B95527" w14:textId="77777777"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14:paraId="1FBD5F26" w14:textId="77777777">
        <w:trPr>
          <w:divId w:val="279191413"/>
          <w:tblCellSpacing w:w="15" w:type="dxa"/>
        </w:trPr>
        <w:tc>
          <w:tcPr>
            <w:tcW w:w="0" w:type="auto"/>
            <w:vAlign w:val="center"/>
            <w:hideMark/>
          </w:tcPr>
          <w:p w14:paraId="56AA55E1" w14:textId="77777777" w:rsidR="00D67926" w:rsidRDefault="008D6FB8">
            <w:pPr>
              <w:rPr>
                <w:rFonts w:eastAsia="Times New Roman"/>
                <w:lang w:val="en-US"/>
              </w:rPr>
            </w:pPr>
            <w:r>
              <w:rPr>
                <w:rFonts w:eastAsia="Times New Roman"/>
                <w:b/>
                <w:bCs/>
                <w:lang w:val="en-US"/>
              </w:rPr>
              <w:t>MessageHeader.receiver</w:t>
            </w:r>
          </w:p>
        </w:tc>
        <w:tc>
          <w:tcPr>
            <w:tcW w:w="0" w:type="auto"/>
            <w:vAlign w:val="center"/>
            <w:hideMark/>
          </w:tcPr>
          <w:p w14:paraId="5FAD8B14" w14:textId="77777777" w:rsidR="00D67926" w:rsidRDefault="00D67926">
            <w:pPr>
              <w:rPr>
                <w:rFonts w:eastAsia="Times New Roman"/>
                <w:lang w:val="en-US"/>
              </w:rPr>
            </w:pPr>
          </w:p>
        </w:tc>
      </w:tr>
      <w:tr w:rsidR="00D67926" w14:paraId="79FB7F2F" w14:textId="77777777">
        <w:trPr>
          <w:divId w:val="279191413"/>
          <w:tblCellSpacing w:w="15" w:type="dxa"/>
        </w:trPr>
        <w:tc>
          <w:tcPr>
            <w:tcW w:w="0" w:type="auto"/>
            <w:vAlign w:val="center"/>
            <w:hideMark/>
          </w:tcPr>
          <w:p w14:paraId="3EF809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8A8ACC" w14:textId="77777777" w:rsidR="00D67926" w:rsidRDefault="008D6FB8">
            <w:pPr>
              <w:rPr>
                <w:rFonts w:eastAsia="Times New Roman"/>
                <w:lang w:val="en-US"/>
              </w:rPr>
            </w:pPr>
            <w:r>
              <w:rPr>
                <w:rFonts w:eastAsia="Times New Roman"/>
                <w:lang w:val="en-US"/>
              </w:rPr>
              <w:t>Intended "real-world" recipient for the data</w:t>
            </w:r>
          </w:p>
        </w:tc>
      </w:tr>
      <w:tr w:rsidR="00D67926" w14:paraId="188F0146" w14:textId="77777777">
        <w:trPr>
          <w:divId w:val="279191413"/>
          <w:tblCellSpacing w:w="15" w:type="dxa"/>
        </w:trPr>
        <w:tc>
          <w:tcPr>
            <w:tcW w:w="0" w:type="auto"/>
            <w:vAlign w:val="center"/>
            <w:hideMark/>
          </w:tcPr>
          <w:p w14:paraId="404B2E6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40EB49" w14:textId="77777777" w:rsidR="00D67926" w:rsidRDefault="008D6FB8">
            <w:pPr>
              <w:rPr>
                <w:rFonts w:eastAsia="Times New Roman"/>
                <w:lang w:val="en-US"/>
              </w:rPr>
            </w:pPr>
            <w:r>
              <w:rPr>
                <w:rFonts w:eastAsia="Times New Roman"/>
                <w:lang w:val="en-US"/>
              </w:rPr>
              <w:t xml:space="preserve">Allows data conveyed by a message to be addressed to a particular person or department when routing to a specific application isn't sufficient. </w:t>
            </w:r>
          </w:p>
        </w:tc>
      </w:tr>
      <w:tr w:rsidR="00D67926" w14:paraId="2BA14DEB" w14:textId="77777777">
        <w:trPr>
          <w:divId w:val="279191413"/>
          <w:tblCellSpacing w:w="15" w:type="dxa"/>
        </w:trPr>
        <w:tc>
          <w:tcPr>
            <w:tcW w:w="0" w:type="auto"/>
            <w:vAlign w:val="center"/>
            <w:hideMark/>
          </w:tcPr>
          <w:p w14:paraId="4130A54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241A69C" w14:textId="77777777" w:rsidR="00D67926" w:rsidRDefault="008D6FB8">
            <w:pPr>
              <w:rPr>
                <w:rFonts w:eastAsia="Times New Roman"/>
                <w:lang w:val="en-US"/>
              </w:rPr>
            </w:pPr>
            <w:r>
              <w:rPr>
                <w:rFonts w:eastAsia="Times New Roman"/>
                <w:lang w:val="en-US"/>
              </w:rPr>
              <w:t>Allows routing beyond just the application level.</w:t>
            </w:r>
          </w:p>
        </w:tc>
      </w:tr>
      <w:tr w:rsidR="00D67926" w14:paraId="7B49B7E4" w14:textId="77777777">
        <w:trPr>
          <w:divId w:val="279191413"/>
          <w:tblCellSpacing w:w="15" w:type="dxa"/>
        </w:trPr>
        <w:tc>
          <w:tcPr>
            <w:tcW w:w="0" w:type="auto"/>
            <w:vAlign w:val="center"/>
            <w:hideMark/>
          </w:tcPr>
          <w:p w14:paraId="66370065" w14:textId="77777777" w:rsidR="00D67926" w:rsidRDefault="008D6FB8">
            <w:pPr>
              <w:rPr>
                <w:rFonts w:eastAsia="Times New Roman"/>
                <w:lang w:val="en-US"/>
              </w:rPr>
            </w:pPr>
            <w:r>
              <w:rPr>
                <w:rFonts w:eastAsia="Times New Roman"/>
                <w:b/>
                <w:bCs/>
                <w:lang w:val="en-US"/>
              </w:rPr>
              <w:t>MessageHeader.responsible</w:t>
            </w:r>
          </w:p>
        </w:tc>
        <w:tc>
          <w:tcPr>
            <w:tcW w:w="0" w:type="auto"/>
            <w:vAlign w:val="center"/>
            <w:hideMark/>
          </w:tcPr>
          <w:p w14:paraId="6717133B" w14:textId="77777777" w:rsidR="00D67926" w:rsidRDefault="00D67926">
            <w:pPr>
              <w:rPr>
                <w:rFonts w:eastAsia="Times New Roman"/>
                <w:lang w:val="en-US"/>
              </w:rPr>
            </w:pPr>
          </w:p>
        </w:tc>
      </w:tr>
      <w:tr w:rsidR="00D67926" w14:paraId="77121A88" w14:textId="77777777">
        <w:trPr>
          <w:divId w:val="279191413"/>
          <w:tblCellSpacing w:w="15" w:type="dxa"/>
        </w:trPr>
        <w:tc>
          <w:tcPr>
            <w:tcW w:w="0" w:type="auto"/>
            <w:vAlign w:val="center"/>
            <w:hideMark/>
          </w:tcPr>
          <w:p w14:paraId="562090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5557B2" w14:textId="77777777" w:rsidR="00D67926" w:rsidRDefault="008D6FB8">
            <w:pPr>
              <w:rPr>
                <w:rFonts w:eastAsia="Times New Roman"/>
                <w:lang w:val="en-US"/>
              </w:rPr>
            </w:pPr>
            <w:r>
              <w:rPr>
                <w:rFonts w:eastAsia="Times New Roman"/>
                <w:lang w:val="en-US"/>
              </w:rPr>
              <w:t>Final responsibility for event</w:t>
            </w:r>
          </w:p>
        </w:tc>
      </w:tr>
      <w:tr w:rsidR="00D67926" w14:paraId="4A516822" w14:textId="77777777">
        <w:trPr>
          <w:divId w:val="279191413"/>
          <w:tblCellSpacing w:w="15" w:type="dxa"/>
        </w:trPr>
        <w:tc>
          <w:tcPr>
            <w:tcW w:w="0" w:type="auto"/>
            <w:vAlign w:val="center"/>
            <w:hideMark/>
          </w:tcPr>
          <w:p w14:paraId="0C90CF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77A067" w14:textId="77777777" w:rsidR="00D67926" w:rsidRDefault="008D6FB8">
            <w:pPr>
              <w:rPr>
                <w:rFonts w:eastAsia="Times New Roman"/>
                <w:lang w:val="en-US"/>
              </w:rPr>
            </w:pPr>
            <w:r>
              <w:rPr>
                <w:rFonts w:eastAsia="Times New Roman"/>
                <w:lang w:val="en-US"/>
              </w:rPr>
              <w:t xml:space="preserve">The person or organization that accepts overall responsibility for the contents of the message. The implication is that the message event happened under the policies of the responsible party. </w:t>
            </w:r>
          </w:p>
        </w:tc>
      </w:tr>
      <w:tr w:rsidR="00D67926" w14:paraId="0BED26DA" w14:textId="77777777">
        <w:trPr>
          <w:divId w:val="279191413"/>
          <w:tblCellSpacing w:w="15" w:type="dxa"/>
        </w:trPr>
        <w:tc>
          <w:tcPr>
            <w:tcW w:w="0" w:type="auto"/>
            <w:vAlign w:val="center"/>
            <w:hideMark/>
          </w:tcPr>
          <w:p w14:paraId="3014BC9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93B756" w14:textId="77777777" w:rsidR="00D67926" w:rsidRDefault="008D6FB8">
            <w:pPr>
              <w:rPr>
                <w:rFonts w:eastAsia="Times New Roman"/>
                <w:lang w:val="en-US"/>
              </w:rPr>
            </w:pPr>
            <w:r>
              <w:rPr>
                <w:rFonts w:eastAsia="Times New Roman"/>
                <w:lang w:val="en-US"/>
              </w:rPr>
              <w:t>Usually only for the request, but can be used in a response.</w:t>
            </w:r>
          </w:p>
        </w:tc>
      </w:tr>
      <w:tr w:rsidR="00D67926" w14:paraId="245EAD60" w14:textId="77777777">
        <w:trPr>
          <w:divId w:val="279191413"/>
          <w:tblCellSpacing w:w="15" w:type="dxa"/>
        </w:trPr>
        <w:tc>
          <w:tcPr>
            <w:tcW w:w="0" w:type="auto"/>
            <w:vAlign w:val="center"/>
            <w:hideMark/>
          </w:tcPr>
          <w:p w14:paraId="23F82D0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2E4F383" w14:textId="77777777"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14:paraId="61456711" w14:textId="77777777">
        <w:trPr>
          <w:divId w:val="279191413"/>
          <w:tblCellSpacing w:w="15" w:type="dxa"/>
        </w:trPr>
        <w:tc>
          <w:tcPr>
            <w:tcW w:w="0" w:type="auto"/>
            <w:vAlign w:val="center"/>
            <w:hideMark/>
          </w:tcPr>
          <w:p w14:paraId="5F2E0BF9" w14:textId="77777777" w:rsidR="00D67926" w:rsidRDefault="008D6FB8">
            <w:pPr>
              <w:rPr>
                <w:rFonts w:eastAsia="Times New Roman"/>
                <w:lang w:val="en-US"/>
              </w:rPr>
            </w:pPr>
            <w:r>
              <w:rPr>
                <w:rFonts w:eastAsia="Times New Roman"/>
                <w:b/>
                <w:bCs/>
                <w:lang w:val="en-US"/>
              </w:rPr>
              <w:t>MessageHeader.reason</w:t>
            </w:r>
          </w:p>
        </w:tc>
        <w:tc>
          <w:tcPr>
            <w:tcW w:w="0" w:type="auto"/>
            <w:vAlign w:val="center"/>
            <w:hideMark/>
          </w:tcPr>
          <w:p w14:paraId="048E46F9" w14:textId="77777777" w:rsidR="00D67926" w:rsidRDefault="00D67926">
            <w:pPr>
              <w:rPr>
                <w:rFonts w:eastAsia="Times New Roman"/>
                <w:lang w:val="en-US"/>
              </w:rPr>
            </w:pPr>
          </w:p>
        </w:tc>
      </w:tr>
      <w:tr w:rsidR="00D67926" w14:paraId="3B4EBFDE" w14:textId="77777777">
        <w:trPr>
          <w:divId w:val="279191413"/>
          <w:tblCellSpacing w:w="15" w:type="dxa"/>
        </w:trPr>
        <w:tc>
          <w:tcPr>
            <w:tcW w:w="0" w:type="auto"/>
            <w:vAlign w:val="center"/>
            <w:hideMark/>
          </w:tcPr>
          <w:p w14:paraId="3E8FE2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E77A62" w14:textId="77777777" w:rsidR="00D67926" w:rsidRDefault="008D6FB8">
            <w:pPr>
              <w:rPr>
                <w:rFonts w:eastAsia="Times New Roman"/>
                <w:lang w:val="en-US"/>
              </w:rPr>
            </w:pPr>
            <w:r>
              <w:rPr>
                <w:rFonts w:eastAsia="Times New Roman"/>
                <w:lang w:val="en-US"/>
              </w:rPr>
              <w:t>Cause of event</w:t>
            </w:r>
          </w:p>
        </w:tc>
      </w:tr>
      <w:tr w:rsidR="00D67926" w14:paraId="06978231" w14:textId="77777777">
        <w:trPr>
          <w:divId w:val="279191413"/>
          <w:tblCellSpacing w:w="15" w:type="dxa"/>
        </w:trPr>
        <w:tc>
          <w:tcPr>
            <w:tcW w:w="0" w:type="auto"/>
            <w:vAlign w:val="center"/>
            <w:hideMark/>
          </w:tcPr>
          <w:p w14:paraId="57237F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D80DD6" w14:textId="68D36FAF" w:rsidR="00D67926" w:rsidRDefault="008D6FB8">
            <w:pPr>
              <w:rPr>
                <w:rFonts w:eastAsia="Times New Roman"/>
                <w:lang w:val="en-US"/>
              </w:rPr>
            </w:pPr>
            <w:r>
              <w:rPr>
                <w:rFonts w:eastAsia="Times New Roman"/>
                <w:lang w:val="en-US"/>
              </w:rPr>
              <w:t xml:space="preserve">Coded indication of the cause for the event - indicates a reason for the </w:t>
            </w:r>
            <w:del w:id="165" w:author="Cary Ussery" w:date="2015-09-11T16:57:00Z">
              <w:r w:rsidDel="00D34A30">
                <w:rPr>
                  <w:rFonts w:eastAsia="Times New Roman"/>
                  <w:lang w:val="en-US"/>
                </w:rPr>
                <w:delText>occurance</w:delText>
              </w:r>
            </w:del>
            <w:ins w:id="166" w:author="Cary Ussery" w:date="2015-09-11T16:57:00Z">
              <w:r w:rsidR="00D34A30">
                <w:rPr>
                  <w:rFonts w:eastAsia="Times New Roman"/>
                  <w:lang w:val="en-US"/>
                </w:rPr>
                <w:t>occurrence</w:t>
              </w:r>
            </w:ins>
            <w:r>
              <w:rPr>
                <w:rFonts w:eastAsia="Times New Roman"/>
                <w:lang w:val="en-US"/>
              </w:rPr>
              <w:t xml:space="preserve"> of the event that is a focus of this message.</w:t>
            </w:r>
          </w:p>
        </w:tc>
      </w:tr>
      <w:tr w:rsidR="00D67926" w14:paraId="28B30D98" w14:textId="77777777">
        <w:trPr>
          <w:divId w:val="279191413"/>
          <w:tblCellSpacing w:w="15" w:type="dxa"/>
        </w:trPr>
        <w:tc>
          <w:tcPr>
            <w:tcW w:w="0" w:type="auto"/>
            <w:vAlign w:val="center"/>
            <w:hideMark/>
          </w:tcPr>
          <w:p w14:paraId="7D6A552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351EB0C" w14:textId="77777777" w:rsidR="00D67926" w:rsidRDefault="008D6FB8">
            <w:pPr>
              <w:rPr>
                <w:rFonts w:eastAsia="Times New Roman"/>
                <w:lang w:val="en-US"/>
              </w:rPr>
            </w:pPr>
            <w:r>
              <w:rPr>
                <w:rFonts w:eastAsia="Times New Roman"/>
                <w:lang w:val="en-US"/>
              </w:rPr>
              <w:t xml:space="preserve">Need to be able to track why resources are being changed and report in the audit log/history of the resource. May affect authorization. </w:t>
            </w:r>
          </w:p>
        </w:tc>
      </w:tr>
      <w:tr w:rsidR="00D67926" w14:paraId="0A6EAE5A" w14:textId="77777777">
        <w:trPr>
          <w:divId w:val="279191413"/>
          <w:tblCellSpacing w:w="15" w:type="dxa"/>
        </w:trPr>
        <w:tc>
          <w:tcPr>
            <w:tcW w:w="0" w:type="auto"/>
            <w:vAlign w:val="center"/>
            <w:hideMark/>
          </w:tcPr>
          <w:p w14:paraId="781D38C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4187C8B" w14:textId="77777777" w:rsidR="00D67926" w:rsidRDefault="008D6FB8">
            <w:pPr>
              <w:rPr>
                <w:rFonts w:eastAsia="Times New Roman"/>
                <w:lang w:val="en-US"/>
              </w:rPr>
            </w:pPr>
            <w:r>
              <w:rPr>
                <w:rFonts w:eastAsia="Times New Roman"/>
                <w:lang w:val="en-US"/>
              </w:rPr>
              <w:t>Reason for event occurrence</w:t>
            </w:r>
          </w:p>
        </w:tc>
      </w:tr>
      <w:tr w:rsidR="00D67926" w14:paraId="1919EED7" w14:textId="77777777">
        <w:trPr>
          <w:divId w:val="279191413"/>
          <w:tblCellSpacing w:w="15" w:type="dxa"/>
        </w:trPr>
        <w:tc>
          <w:tcPr>
            <w:tcW w:w="0" w:type="auto"/>
            <w:vAlign w:val="center"/>
            <w:hideMark/>
          </w:tcPr>
          <w:p w14:paraId="53235B9B" w14:textId="77777777" w:rsidR="00D67926" w:rsidRDefault="008D6FB8">
            <w:pPr>
              <w:rPr>
                <w:rFonts w:eastAsia="Times New Roman"/>
                <w:lang w:val="en-US"/>
              </w:rPr>
            </w:pPr>
            <w:r>
              <w:rPr>
                <w:rFonts w:eastAsia="Times New Roman"/>
                <w:b/>
                <w:bCs/>
                <w:lang w:val="en-US"/>
              </w:rPr>
              <w:t>MessageHeader.data</w:t>
            </w:r>
          </w:p>
        </w:tc>
        <w:tc>
          <w:tcPr>
            <w:tcW w:w="0" w:type="auto"/>
            <w:vAlign w:val="center"/>
            <w:hideMark/>
          </w:tcPr>
          <w:p w14:paraId="0E7E29E5" w14:textId="77777777" w:rsidR="00D67926" w:rsidRDefault="00D67926">
            <w:pPr>
              <w:rPr>
                <w:rFonts w:eastAsia="Times New Roman"/>
                <w:lang w:val="en-US"/>
              </w:rPr>
            </w:pPr>
          </w:p>
        </w:tc>
      </w:tr>
      <w:tr w:rsidR="00D67926" w14:paraId="11BF01EF" w14:textId="77777777">
        <w:trPr>
          <w:divId w:val="279191413"/>
          <w:tblCellSpacing w:w="15" w:type="dxa"/>
        </w:trPr>
        <w:tc>
          <w:tcPr>
            <w:tcW w:w="0" w:type="auto"/>
            <w:vAlign w:val="center"/>
            <w:hideMark/>
          </w:tcPr>
          <w:p w14:paraId="12EC6D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3FCD98" w14:textId="77777777" w:rsidR="00D67926" w:rsidRDefault="008D6FB8">
            <w:pPr>
              <w:rPr>
                <w:rFonts w:eastAsia="Times New Roman"/>
                <w:lang w:val="en-US"/>
              </w:rPr>
            </w:pPr>
            <w:r>
              <w:rPr>
                <w:rFonts w:eastAsia="Times New Roman"/>
                <w:lang w:val="en-US"/>
              </w:rPr>
              <w:t>The actual content of the message</w:t>
            </w:r>
          </w:p>
        </w:tc>
      </w:tr>
      <w:tr w:rsidR="00D67926" w14:paraId="03A4949B" w14:textId="77777777">
        <w:trPr>
          <w:divId w:val="279191413"/>
          <w:tblCellSpacing w:w="15" w:type="dxa"/>
        </w:trPr>
        <w:tc>
          <w:tcPr>
            <w:tcW w:w="0" w:type="auto"/>
            <w:vAlign w:val="center"/>
            <w:hideMark/>
          </w:tcPr>
          <w:p w14:paraId="67B9EC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BCE4DB" w14:textId="77777777" w:rsidR="00D67926" w:rsidRDefault="008D6FB8">
            <w:pPr>
              <w:rPr>
                <w:rFonts w:eastAsia="Times New Roman"/>
                <w:lang w:val="en-US"/>
              </w:rPr>
            </w:pPr>
            <w:r>
              <w:rPr>
                <w:rFonts w:eastAsia="Times New Roman"/>
                <w:lang w:val="en-US"/>
              </w:rPr>
              <w:t>The actual data of the message - a reference to the root/focus class of the event.</w:t>
            </w:r>
          </w:p>
        </w:tc>
      </w:tr>
      <w:tr w:rsidR="00D67926" w14:paraId="5A5A11F9" w14:textId="77777777">
        <w:trPr>
          <w:divId w:val="279191413"/>
          <w:tblCellSpacing w:w="15" w:type="dxa"/>
        </w:trPr>
        <w:tc>
          <w:tcPr>
            <w:tcW w:w="0" w:type="auto"/>
            <w:vAlign w:val="center"/>
            <w:hideMark/>
          </w:tcPr>
          <w:p w14:paraId="5BE5B92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6FBF105" w14:textId="77777777" w:rsidR="00D67926" w:rsidRDefault="008D6FB8">
            <w:pPr>
              <w:rPr>
                <w:rFonts w:eastAsia="Times New Roman"/>
                <w:lang w:val="en-US"/>
              </w:rPr>
            </w:pPr>
            <w:r>
              <w:rPr>
                <w:rFonts w:eastAsia="Times New Roman"/>
                <w:lang w:val="en-US"/>
              </w:rPr>
              <w:t xml:space="preserve">The data is defined where the transaction type is defined. The transaction data is always included in the bundle that is the full message. Only the root resource is specified. The resources it references should be contained in the bundle but are not also listed here. Multiple repetitions are allowed to cater for merges and other situations with multiple focal targets. </w:t>
            </w:r>
          </w:p>
        </w:tc>
      </w:tr>
      <w:tr w:rsidR="00D67926" w14:paraId="3654C4EB" w14:textId="77777777">
        <w:trPr>
          <w:divId w:val="279191413"/>
          <w:tblCellSpacing w:w="15" w:type="dxa"/>
        </w:trPr>
        <w:tc>
          <w:tcPr>
            <w:tcW w:w="0" w:type="auto"/>
            <w:vAlign w:val="center"/>
            <w:hideMark/>
          </w:tcPr>
          <w:p w14:paraId="4C707066"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1094C4F6" w14:textId="77777777" w:rsidR="00D67926" w:rsidRDefault="008D6FB8">
            <w:pPr>
              <w:rPr>
                <w:rFonts w:eastAsia="Times New Roman"/>
                <w:lang w:val="en-US"/>
              </w:rPr>
            </w:pPr>
            <w:r>
              <w:rPr>
                <w:rFonts w:eastAsia="Times New Roman"/>
                <w:lang w:val="en-US"/>
              </w:rPr>
              <w:t xml:space="preserve">Every message event is about actual data, a single resource, that is identified in the definition of the event, and perhaps some or all linked resources. </w:t>
            </w:r>
          </w:p>
        </w:tc>
      </w:tr>
    </w:tbl>
    <w:p w14:paraId="6D134402" w14:textId="77777777" w:rsidR="00D67926" w:rsidRDefault="008D6FB8">
      <w:pPr>
        <w:pStyle w:val="Heading2"/>
        <w:divId w:val="279191413"/>
        <w:rPr>
          <w:rFonts w:eastAsia="Times New Roman"/>
          <w:lang w:val="en-US"/>
        </w:rPr>
      </w:pPr>
      <w:r>
        <w:rPr>
          <w:rFonts w:eastAsia="Times New Roman"/>
          <w:lang w:val="en-US"/>
        </w:rPr>
        <w:t>http://hl7.org/fhir/StructureDefinition/NamingSystem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2"/>
        <w:gridCol w:w="5698"/>
      </w:tblGrid>
      <w:tr w:rsidR="00D67926" w14:paraId="64628226" w14:textId="77777777">
        <w:trPr>
          <w:divId w:val="279191413"/>
          <w:tblCellSpacing w:w="15" w:type="dxa"/>
        </w:trPr>
        <w:tc>
          <w:tcPr>
            <w:tcW w:w="0" w:type="auto"/>
            <w:vAlign w:val="center"/>
            <w:hideMark/>
          </w:tcPr>
          <w:p w14:paraId="1724FC5C" w14:textId="77777777" w:rsidR="00D67926" w:rsidRDefault="008D6FB8">
            <w:pPr>
              <w:rPr>
                <w:rFonts w:eastAsia="Times New Roman"/>
                <w:lang w:val="en-US"/>
              </w:rPr>
            </w:pPr>
            <w:r>
              <w:rPr>
                <w:rFonts w:eastAsia="Times New Roman"/>
                <w:b/>
                <w:bCs/>
                <w:lang w:val="en-US"/>
              </w:rPr>
              <w:t>NamingSystem</w:t>
            </w:r>
          </w:p>
        </w:tc>
        <w:tc>
          <w:tcPr>
            <w:tcW w:w="0" w:type="auto"/>
            <w:vAlign w:val="center"/>
            <w:hideMark/>
          </w:tcPr>
          <w:p w14:paraId="00F2242D" w14:textId="77777777" w:rsidR="00D67926" w:rsidRDefault="008D6FB8">
            <w:pPr>
              <w:rPr>
                <w:rFonts w:eastAsia="Times New Roman"/>
                <w:lang w:val="en-US"/>
              </w:rPr>
            </w:pPr>
            <w:r>
              <w:rPr>
                <w:rFonts w:eastAsia="Times New Roman"/>
                <w:lang w:val="en-US"/>
              </w:rPr>
              <w:t>Naming System</w:t>
            </w:r>
          </w:p>
        </w:tc>
      </w:tr>
      <w:tr w:rsidR="00D67926" w14:paraId="55AC22FF" w14:textId="77777777">
        <w:trPr>
          <w:divId w:val="279191413"/>
          <w:tblCellSpacing w:w="15" w:type="dxa"/>
        </w:trPr>
        <w:tc>
          <w:tcPr>
            <w:tcW w:w="0" w:type="auto"/>
            <w:vAlign w:val="center"/>
            <w:hideMark/>
          </w:tcPr>
          <w:p w14:paraId="3227E7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EF2D5D" w14:textId="77777777" w:rsidR="00D67926" w:rsidRDefault="008D6FB8">
            <w:pPr>
              <w:rPr>
                <w:rFonts w:eastAsia="Times New Roman"/>
                <w:lang w:val="en-US"/>
              </w:rPr>
            </w:pPr>
            <w:r>
              <w:rPr>
                <w:rFonts w:eastAsia="Times New Roman"/>
                <w:lang w:val="en-US"/>
              </w:rPr>
              <w:t>System of unique identification</w:t>
            </w:r>
          </w:p>
        </w:tc>
      </w:tr>
      <w:tr w:rsidR="00D67926" w14:paraId="17F479BE" w14:textId="77777777">
        <w:trPr>
          <w:divId w:val="279191413"/>
          <w:tblCellSpacing w:w="15" w:type="dxa"/>
        </w:trPr>
        <w:tc>
          <w:tcPr>
            <w:tcW w:w="0" w:type="auto"/>
            <w:vAlign w:val="center"/>
            <w:hideMark/>
          </w:tcPr>
          <w:p w14:paraId="47C785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4BEDF4" w14:textId="77777777" w:rsidR="00D67926" w:rsidRDefault="008D6FB8">
            <w:pPr>
              <w:rPr>
                <w:rFonts w:eastAsia="Times New Roman"/>
                <w:lang w:val="en-US"/>
              </w:rPr>
            </w:pP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D67926" w14:paraId="4A4C2AA4" w14:textId="77777777">
        <w:trPr>
          <w:divId w:val="279191413"/>
          <w:tblCellSpacing w:w="15" w:type="dxa"/>
        </w:trPr>
        <w:tc>
          <w:tcPr>
            <w:tcW w:w="0" w:type="auto"/>
            <w:vAlign w:val="center"/>
            <w:hideMark/>
          </w:tcPr>
          <w:p w14:paraId="18EF282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9E4D1AA" w14:textId="77777777" w:rsidR="00D67926" w:rsidRDefault="008D6FB8">
            <w:pPr>
              <w:rPr>
                <w:rFonts w:eastAsia="Times New Roman"/>
                <w:lang w:val="en-US"/>
              </w:rPr>
            </w:pPr>
            <w:r>
              <w:rPr>
                <w:rFonts w:eastAsia="Times New Roman"/>
                <w:lang w:val="en-US"/>
              </w:rPr>
              <w:t>Root systems cannot have uuid or sid identifiers</w:t>
            </w:r>
          </w:p>
        </w:tc>
      </w:tr>
      <w:tr w:rsidR="00D67926" w14:paraId="7FE53B2D" w14:textId="77777777">
        <w:trPr>
          <w:divId w:val="279191413"/>
          <w:tblCellSpacing w:w="15" w:type="dxa"/>
        </w:trPr>
        <w:tc>
          <w:tcPr>
            <w:tcW w:w="0" w:type="auto"/>
            <w:vAlign w:val="center"/>
            <w:hideMark/>
          </w:tcPr>
          <w:p w14:paraId="670CC525"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FF40809" w14:textId="34539229" w:rsidR="00D67926" w:rsidRDefault="008D6FB8">
            <w:pPr>
              <w:rPr>
                <w:rFonts w:eastAsia="Times New Roman"/>
                <w:lang w:val="en-US"/>
              </w:rPr>
            </w:pPr>
            <w:r>
              <w:rPr>
                <w:rFonts w:eastAsia="Times New Roman"/>
                <w:lang w:val="en-US"/>
              </w:rPr>
              <w:t>Can only have replacedBy if naming</w:t>
            </w:r>
            <w:ins w:id="167" w:author="Cary Ussery" w:date="2015-09-11T18:35:00Z">
              <w:r w:rsidR="007B1736">
                <w:rPr>
                  <w:rFonts w:eastAsia="Times New Roman"/>
                  <w:lang w:val="en-US"/>
                </w:rPr>
                <w:t xml:space="preserve"> </w:t>
              </w:r>
            </w:ins>
            <w:r>
              <w:rPr>
                <w:rFonts w:eastAsia="Times New Roman"/>
                <w:lang w:val="en-US"/>
              </w:rPr>
              <w:t>system is retired</w:t>
            </w:r>
          </w:p>
        </w:tc>
      </w:tr>
      <w:tr w:rsidR="00D67926" w14:paraId="6CC803B1" w14:textId="77777777">
        <w:trPr>
          <w:divId w:val="279191413"/>
          <w:tblCellSpacing w:w="15" w:type="dxa"/>
        </w:trPr>
        <w:tc>
          <w:tcPr>
            <w:tcW w:w="0" w:type="auto"/>
            <w:vAlign w:val="center"/>
            <w:hideMark/>
          </w:tcPr>
          <w:p w14:paraId="181C1B9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95A6B03" w14:textId="77777777" w:rsidR="00D67926" w:rsidRDefault="008D6FB8">
            <w:pPr>
              <w:rPr>
                <w:rFonts w:eastAsia="Times New Roman"/>
                <w:lang w:val="en-US"/>
              </w:rPr>
            </w:pPr>
            <w:r>
              <w:rPr>
                <w:rFonts w:eastAsia="Times New Roman"/>
                <w:lang w:val="en-US"/>
              </w:rPr>
              <w:t>Can't have more than one preferred identifier for a type</w:t>
            </w:r>
          </w:p>
        </w:tc>
      </w:tr>
      <w:tr w:rsidR="00D67926" w14:paraId="4A80AA3C" w14:textId="77777777">
        <w:trPr>
          <w:divId w:val="279191413"/>
          <w:tblCellSpacing w:w="15" w:type="dxa"/>
        </w:trPr>
        <w:tc>
          <w:tcPr>
            <w:tcW w:w="0" w:type="auto"/>
            <w:vAlign w:val="center"/>
            <w:hideMark/>
          </w:tcPr>
          <w:p w14:paraId="50428095" w14:textId="77777777" w:rsidR="00D67926" w:rsidRDefault="008D6FB8">
            <w:pPr>
              <w:rPr>
                <w:rFonts w:eastAsia="Times New Roman"/>
                <w:lang w:val="en-US"/>
              </w:rPr>
            </w:pPr>
            <w:r>
              <w:rPr>
                <w:rFonts w:eastAsia="Times New Roman"/>
                <w:b/>
                <w:bCs/>
                <w:lang w:val="en-US"/>
              </w:rPr>
              <w:t>NamingSystem.name</w:t>
            </w:r>
          </w:p>
        </w:tc>
        <w:tc>
          <w:tcPr>
            <w:tcW w:w="0" w:type="auto"/>
            <w:vAlign w:val="center"/>
            <w:hideMark/>
          </w:tcPr>
          <w:p w14:paraId="224BA188" w14:textId="77777777" w:rsidR="00D67926" w:rsidRDefault="00D67926">
            <w:pPr>
              <w:rPr>
                <w:rFonts w:eastAsia="Times New Roman"/>
                <w:lang w:val="en-US"/>
              </w:rPr>
            </w:pPr>
          </w:p>
        </w:tc>
      </w:tr>
      <w:tr w:rsidR="00D67926" w14:paraId="41D076EA" w14:textId="77777777">
        <w:trPr>
          <w:divId w:val="279191413"/>
          <w:tblCellSpacing w:w="15" w:type="dxa"/>
        </w:trPr>
        <w:tc>
          <w:tcPr>
            <w:tcW w:w="0" w:type="auto"/>
            <w:vAlign w:val="center"/>
            <w:hideMark/>
          </w:tcPr>
          <w:p w14:paraId="450F92B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7D5FCA" w14:textId="77777777" w:rsidR="00D67926" w:rsidRDefault="008D6FB8">
            <w:pPr>
              <w:rPr>
                <w:rFonts w:eastAsia="Times New Roman"/>
                <w:lang w:val="en-US"/>
              </w:rPr>
            </w:pPr>
            <w:r>
              <w:rPr>
                <w:rFonts w:eastAsia="Times New Roman"/>
                <w:lang w:val="en-US"/>
              </w:rPr>
              <w:t>Human-readable label</w:t>
            </w:r>
          </w:p>
        </w:tc>
      </w:tr>
      <w:tr w:rsidR="00D67926" w14:paraId="0E62A5BB" w14:textId="77777777">
        <w:trPr>
          <w:divId w:val="279191413"/>
          <w:tblCellSpacing w:w="15" w:type="dxa"/>
        </w:trPr>
        <w:tc>
          <w:tcPr>
            <w:tcW w:w="0" w:type="auto"/>
            <w:vAlign w:val="center"/>
            <w:hideMark/>
          </w:tcPr>
          <w:p w14:paraId="756EC1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F3F74A" w14:textId="77777777" w:rsidR="00D67926" w:rsidRDefault="008D6FB8">
            <w:pPr>
              <w:rPr>
                <w:rFonts w:eastAsia="Times New Roman"/>
                <w:lang w:val="en-US"/>
              </w:rPr>
            </w:pPr>
            <w:r>
              <w:rPr>
                <w:rFonts w:eastAsia="Times New Roman"/>
                <w:lang w:val="en-US"/>
              </w:rPr>
              <w:t>The descriptive name of this particular identifier type or code system.</w:t>
            </w:r>
          </w:p>
        </w:tc>
      </w:tr>
      <w:tr w:rsidR="00D67926" w14:paraId="61E50E11" w14:textId="77777777">
        <w:trPr>
          <w:divId w:val="279191413"/>
          <w:tblCellSpacing w:w="15" w:type="dxa"/>
        </w:trPr>
        <w:tc>
          <w:tcPr>
            <w:tcW w:w="0" w:type="auto"/>
            <w:vAlign w:val="center"/>
            <w:hideMark/>
          </w:tcPr>
          <w:p w14:paraId="797CB43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01ADEE0" w14:textId="77777777" w:rsidR="00D67926" w:rsidRDefault="008D6FB8">
            <w:pPr>
              <w:rPr>
                <w:rFonts w:eastAsia="Times New Roman"/>
                <w:lang w:val="en-US"/>
              </w:rPr>
            </w:pPr>
            <w:r>
              <w:rPr>
                <w:rFonts w:eastAsia="Times New Roman"/>
                <w:lang w:val="en-US"/>
              </w:rPr>
              <w:t>The"symbolic name" for an OID would be captured as an extension.</w:t>
            </w:r>
          </w:p>
        </w:tc>
      </w:tr>
      <w:tr w:rsidR="00D67926" w14:paraId="6EE96128" w14:textId="77777777">
        <w:trPr>
          <w:divId w:val="279191413"/>
          <w:tblCellSpacing w:w="15" w:type="dxa"/>
        </w:trPr>
        <w:tc>
          <w:tcPr>
            <w:tcW w:w="0" w:type="auto"/>
            <w:vAlign w:val="center"/>
            <w:hideMark/>
          </w:tcPr>
          <w:p w14:paraId="2B598216" w14:textId="77777777" w:rsidR="00D67926" w:rsidRDefault="008D6FB8">
            <w:pPr>
              <w:rPr>
                <w:rFonts w:eastAsia="Times New Roman"/>
                <w:lang w:val="en-US"/>
              </w:rPr>
            </w:pPr>
            <w:r>
              <w:rPr>
                <w:rFonts w:eastAsia="Times New Roman"/>
                <w:b/>
                <w:bCs/>
                <w:lang w:val="en-US"/>
              </w:rPr>
              <w:t>NamingSystem.status</w:t>
            </w:r>
          </w:p>
        </w:tc>
        <w:tc>
          <w:tcPr>
            <w:tcW w:w="0" w:type="auto"/>
            <w:vAlign w:val="center"/>
            <w:hideMark/>
          </w:tcPr>
          <w:p w14:paraId="23E04CA7" w14:textId="77777777" w:rsidR="00D67926" w:rsidRDefault="00D67926">
            <w:pPr>
              <w:rPr>
                <w:rFonts w:eastAsia="Times New Roman"/>
                <w:lang w:val="en-US"/>
              </w:rPr>
            </w:pPr>
          </w:p>
        </w:tc>
      </w:tr>
      <w:tr w:rsidR="00D67926" w14:paraId="6D5CBFFF" w14:textId="77777777">
        <w:trPr>
          <w:divId w:val="279191413"/>
          <w:tblCellSpacing w:w="15" w:type="dxa"/>
        </w:trPr>
        <w:tc>
          <w:tcPr>
            <w:tcW w:w="0" w:type="auto"/>
            <w:vAlign w:val="center"/>
            <w:hideMark/>
          </w:tcPr>
          <w:p w14:paraId="0A4128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AC4EEE" w14:textId="2AF6647D" w:rsidR="00D67926" w:rsidRDefault="008D6FB8">
            <w:pPr>
              <w:rPr>
                <w:rFonts w:eastAsia="Times New Roman"/>
                <w:lang w:val="en-US"/>
              </w:rPr>
            </w:pPr>
            <w:r>
              <w:rPr>
                <w:rFonts w:eastAsia="Times New Roman"/>
                <w:lang w:val="en-US"/>
              </w:rPr>
              <w:t>Indicates whether the naming</w:t>
            </w:r>
            <w:ins w:id="168" w:author="Cary Ussery" w:date="2015-09-11T18:35:00Z">
              <w:r w:rsidR="00216974">
                <w:rPr>
                  <w:rFonts w:eastAsia="Times New Roman"/>
                  <w:lang w:val="en-US"/>
                </w:rPr>
                <w:t xml:space="preserve"> </w:t>
              </w:r>
            </w:ins>
            <w:r>
              <w:rPr>
                <w:rFonts w:eastAsia="Times New Roman"/>
                <w:lang w:val="en-US"/>
              </w:rPr>
              <w:t>system is "ready for use" or not.</w:t>
            </w:r>
          </w:p>
        </w:tc>
      </w:tr>
      <w:tr w:rsidR="00D67926" w14:paraId="091C3BE4" w14:textId="77777777">
        <w:trPr>
          <w:divId w:val="279191413"/>
          <w:tblCellSpacing w:w="15" w:type="dxa"/>
        </w:trPr>
        <w:tc>
          <w:tcPr>
            <w:tcW w:w="0" w:type="auto"/>
            <w:vAlign w:val="center"/>
            <w:hideMark/>
          </w:tcPr>
          <w:p w14:paraId="1A3E9B0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CEA852"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5332D9BF" w14:textId="77777777">
        <w:trPr>
          <w:divId w:val="279191413"/>
          <w:tblCellSpacing w:w="15" w:type="dxa"/>
        </w:trPr>
        <w:tc>
          <w:tcPr>
            <w:tcW w:w="0" w:type="auto"/>
            <w:vAlign w:val="center"/>
            <w:hideMark/>
          </w:tcPr>
          <w:p w14:paraId="1B325519" w14:textId="77777777" w:rsidR="00D67926" w:rsidRDefault="008D6FB8">
            <w:pPr>
              <w:rPr>
                <w:rFonts w:eastAsia="Times New Roman"/>
                <w:lang w:val="en-US"/>
              </w:rPr>
            </w:pPr>
            <w:r>
              <w:rPr>
                <w:rFonts w:eastAsia="Times New Roman"/>
                <w:b/>
                <w:bCs/>
                <w:lang w:val="en-US"/>
              </w:rPr>
              <w:t>NamingSystem.kind</w:t>
            </w:r>
          </w:p>
        </w:tc>
        <w:tc>
          <w:tcPr>
            <w:tcW w:w="0" w:type="auto"/>
            <w:vAlign w:val="center"/>
            <w:hideMark/>
          </w:tcPr>
          <w:p w14:paraId="74F76D8E" w14:textId="77777777" w:rsidR="00D67926" w:rsidRDefault="00D67926">
            <w:pPr>
              <w:rPr>
                <w:rFonts w:eastAsia="Times New Roman"/>
                <w:lang w:val="en-US"/>
              </w:rPr>
            </w:pPr>
          </w:p>
        </w:tc>
      </w:tr>
      <w:tr w:rsidR="00D67926" w14:paraId="2C886661" w14:textId="77777777">
        <w:trPr>
          <w:divId w:val="279191413"/>
          <w:tblCellSpacing w:w="15" w:type="dxa"/>
        </w:trPr>
        <w:tc>
          <w:tcPr>
            <w:tcW w:w="0" w:type="auto"/>
            <w:vAlign w:val="center"/>
            <w:hideMark/>
          </w:tcPr>
          <w:p w14:paraId="60D843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9A2B9F" w14:textId="61DFE019" w:rsidR="00D67926" w:rsidRDefault="008D6FB8">
            <w:pPr>
              <w:rPr>
                <w:rFonts w:eastAsia="Times New Roman"/>
                <w:lang w:val="en-US"/>
              </w:rPr>
            </w:pPr>
            <w:r>
              <w:rPr>
                <w:rFonts w:eastAsia="Times New Roman"/>
                <w:lang w:val="en-US"/>
              </w:rPr>
              <w:t>Indicates the purpose for the naming</w:t>
            </w:r>
            <w:ins w:id="169" w:author="Cary Ussery" w:date="2015-09-11T18:35:00Z">
              <w:r w:rsidR="00216974">
                <w:rPr>
                  <w:rFonts w:eastAsia="Times New Roman"/>
                  <w:lang w:val="en-US"/>
                </w:rPr>
                <w:t xml:space="preserve"> </w:t>
              </w:r>
            </w:ins>
            <w:r>
              <w:rPr>
                <w:rFonts w:eastAsia="Times New Roman"/>
                <w:lang w:val="en-US"/>
              </w:rPr>
              <w:t>system - what kinds of things does it make unique?</w:t>
            </w:r>
          </w:p>
        </w:tc>
      </w:tr>
      <w:tr w:rsidR="00D67926" w14:paraId="7A28D05B" w14:textId="77777777">
        <w:trPr>
          <w:divId w:val="279191413"/>
          <w:tblCellSpacing w:w="15" w:type="dxa"/>
        </w:trPr>
        <w:tc>
          <w:tcPr>
            <w:tcW w:w="0" w:type="auto"/>
            <w:vAlign w:val="center"/>
            <w:hideMark/>
          </w:tcPr>
          <w:p w14:paraId="07CC552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4EAAE2D" w14:textId="64A50D26" w:rsidR="00D67926" w:rsidRDefault="008D6FB8">
            <w:pPr>
              <w:rPr>
                <w:rFonts w:eastAsia="Times New Roman"/>
                <w:lang w:val="en-US"/>
              </w:rPr>
            </w:pPr>
            <w:r>
              <w:rPr>
                <w:rFonts w:eastAsia="Times New Roman"/>
                <w:lang w:val="en-US"/>
              </w:rPr>
              <w:t>Identifies the purpose of the naming</w:t>
            </w:r>
            <w:ins w:id="170" w:author="Cary Ussery" w:date="2015-09-11T18:35:00Z">
              <w:r w:rsidR="00216974">
                <w:rPr>
                  <w:rFonts w:eastAsia="Times New Roman"/>
                  <w:lang w:val="en-US"/>
                </w:rPr>
                <w:t xml:space="preserve"> </w:t>
              </w:r>
            </w:ins>
            <w:r>
              <w:rPr>
                <w:rFonts w:eastAsia="Times New Roman"/>
                <w:lang w:val="en-US"/>
              </w:rPr>
              <w:t>system</w:t>
            </w:r>
          </w:p>
        </w:tc>
      </w:tr>
      <w:tr w:rsidR="00D67926" w14:paraId="2B46B84A" w14:textId="77777777">
        <w:trPr>
          <w:divId w:val="279191413"/>
          <w:tblCellSpacing w:w="15" w:type="dxa"/>
        </w:trPr>
        <w:tc>
          <w:tcPr>
            <w:tcW w:w="0" w:type="auto"/>
            <w:vAlign w:val="center"/>
            <w:hideMark/>
          </w:tcPr>
          <w:p w14:paraId="0ACE355D" w14:textId="77777777" w:rsidR="00D67926" w:rsidRDefault="008D6FB8">
            <w:pPr>
              <w:rPr>
                <w:rFonts w:eastAsia="Times New Roman"/>
                <w:lang w:val="en-US"/>
              </w:rPr>
            </w:pPr>
            <w:r>
              <w:rPr>
                <w:rFonts w:eastAsia="Times New Roman"/>
                <w:b/>
                <w:bCs/>
                <w:lang w:val="en-US"/>
              </w:rPr>
              <w:t>NamingSystem.publisher</w:t>
            </w:r>
          </w:p>
        </w:tc>
        <w:tc>
          <w:tcPr>
            <w:tcW w:w="0" w:type="auto"/>
            <w:vAlign w:val="center"/>
            <w:hideMark/>
          </w:tcPr>
          <w:p w14:paraId="23E1DF78" w14:textId="77777777" w:rsidR="00D67926" w:rsidRDefault="00D67926">
            <w:pPr>
              <w:rPr>
                <w:rFonts w:eastAsia="Times New Roman"/>
                <w:lang w:val="en-US"/>
              </w:rPr>
            </w:pPr>
          </w:p>
        </w:tc>
      </w:tr>
      <w:tr w:rsidR="00D67926" w14:paraId="1840C6C9" w14:textId="77777777">
        <w:trPr>
          <w:divId w:val="279191413"/>
          <w:tblCellSpacing w:w="15" w:type="dxa"/>
        </w:trPr>
        <w:tc>
          <w:tcPr>
            <w:tcW w:w="0" w:type="auto"/>
            <w:vAlign w:val="center"/>
            <w:hideMark/>
          </w:tcPr>
          <w:p w14:paraId="5318C3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0FFBEE"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07C3C2B8" w14:textId="77777777">
        <w:trPr>
          <w:divId w:val="279191413"/>
          <w:tblCellSpacing w:w="15" w:type="dxa"/>
        </w:trPr>
        <w:tc>
          <w:tcPr>
            <w:tcW w:w="0" w:type="auto"/>
            <w:vAlign w:val="center"/>
            <w:hideMark/>
          </w:tcPr>
          <w:p w14:paraId="0816C1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FA98C6" w14:textId="77777777" w:rsidR="00D67926" w:rsidRDefault="008D6FB8">
            <w:pPr>
              <w:rPr>
                <w:rFonts w:eastAsia="Times New Roman"/>
                <w:lang w:val="en-US"/>
              </w:rPr>
            </w:pPr>
            <w:r>
              <w:rPr>
                <w:rFonts w:eastAsia="Times New Roman"/>
                <w:lang w:val="en-US"/>
              </w:rPr>
              <w:t>The name of the individual or organization that published the naming system.</w:t>
            </w:r>
          </w:p>
        </w:tc>
      </w:tr>
      <w:tr w:rsidR="00D67926" w14:paraId="5693EFB8" w14:textId="77777777">
        <w:trPr>
          <w:divId w:val="279191413"/>
          <w:tblCellSpacing w:w="15" w:type="dxa"/>
        </w:trPr>
        <w:tc>
          <w:tcPr>
            <w:tcW w:w="0" w:type="auto"/>
            <w:vAlign w:val="center"/>
            <w:hideMark/>
          </w:tcPr>
          <w:p w14:paraId="7C11B7C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C42A34"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0F396D96" w14:textId="77777777">
        <w:trPr>
          <w:divId w:val="279191413"/>
          <w:tblCellSpacing w:w="15" w:type="dxa"/>
        </w:trPr>
        <w:tc>
          <w:tcPr>
            <w:tcW w:w="0" w:type="auto"/>
            <w:vAlign w:val="center"/>
            <w:hideMark/>
          </w:tcPr>
          <w:p w14:paraId="0460561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ED36793" w14:textId="77777777" w:rsidR="00D67926" w:rsidRDefault="008D6FB8">
            <w:pPr>
              <w:rPr>
                <w:rFonts w:eastAsia="Times New Roman"/>
                <w:lang w:val="en-US"/>
              </w:rPr>
            </w:pPr>
            <w:r>
              <w:rPr>
                <w:rFonts w:eastAsia="Times New Roman"/>
                <w:lang w:val="en-US"/>
              </w:rPr>
              <w:t>Helps establish the "authority/credibility" of the naming system. May also allow for contact.</w:t>
            </w:r>
          </w:p>
        </w:tc>
      </w:tr>
      <w:tr w:rsidR="00D67926" w14:paraId="609D930A" w14:textId="77777777">
        <w:trPr>
          <w:divId w:val="279191413"/>
          <w:tblCellSpacing w:w="15" w:type="dxa"/>
        </w:trPr>
        <w:tc>
          <w:tcPr>
            <w:tcW w:w="0" w:type="auto"/>
            <w:vAlign w:val="center"/>
            <w:hideMark/>
          </w:tcPr>
          <w:p w14:paraId="292DDEA6" w14:textId="77777777" w:rsidR="00D67926" w:rsidRDefault="008D6FB8">
            <w:pPr>
              <w:rPr>
                <w:rFonts w:eastAsia="Times New Roman"/>
                <w:lang w:val="en-US"/>
              </w:rPr>
            </w:pPr>
            <w:r>
              <w:rPr>
                <w:rFonts w:eastAsia="Times New Roman"/>
                <w:b/>
                <w:bCs/>
                <w:lang w:val="en-US"/>
              </w:rPr>
              <w:t>NamingSystem.contact</w:t>
            </w:r>
          </w:p>
        </w:tc>
        <w:tc>
          <w:tcPr>
            <w:tcW w:w="0" w:type="auto"/>
            <w:vAlign w:val="center"/>
            <w:hideMark/>
          </w:tcPr>
          <w:p w14:paraId="5FC340E6" w14:textId="77777777" w:rsidR="00D67926" w:rsidRDefault="00D67926">
            <w:pPr>
              <w:rPr>
                <w:rFonts w:eastAsia="Times New Roman"/>
                <w:lang w:val="en-US"/>
              </w:rPr>
            </w:pPr>
          </w:p>
        </w:tc>
      </w:tr>
      <w:tr w:rsidR="00D67926" w14:paraId="2DA5DF09" w14:textId="77777777">
        <w:trPr>
          <w:divId w:val="279191413"/>
          <w:tblCellSpacing w:w="15" w:type="dxa"/>
        </w:trPr>
        <w:tc>
          <w:tcPr>
            <w:tcW w:w="0" w:type="auto"/>
            <w:vAlign w:val="center"/>
            <w:hideMark/>
          </w:tcPr>
          <w:p w14:paraId="181EDE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4B5FC4" w14:textId="77777777" w:rsidR="00D67926" w:rsidRDefault="008D6FB8">
            <w:pPr>
              <w:rPr>
                <w:rFonts w:eastAsia="Times New Roman"/>
                <w:lang w:val="en-US"/>
              </w:rPr>
            </w:pPr>
            <w:r>
              <w:rPr>
                <w:rFonts w:eastAsia="Times New Roman"/>
                <w:lang w:val="en-US"/>
              </w:rPr>
              <w:t>Contact details of the publisher</w:t>
            </w:r>
          </w:p>
        </w:tc>
      </w:tr>
      <w:tr w:rsidR="00D67926" w14:paraId="1726A24B" w14:textId="77777777">
        <w:trPr>
          <w:divId w:val="279191413"/>
          <w:tblCellSpacing w:w="15" w:type="dxa"/>
        </w:trPr>
        <w:tc>
          <w:tcPr>
            <w:tcW w:w="0" w:type="auto"/>
            <w:vAlign w:val="center"/>
            <w:hideMark/>
          </w:tcPr>
          <w:p w14:paraId="4F6A276C"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6773B31"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57296343" w14:textId="77777777">
        <w:trPr>
          <w:divId w:val="279191413"/>
          <w:tblCellSpacing w:w="15" w:type="dxa"/>
        </w:trPr>
        <w:tc>
          <w:tcPr>
            <w:tcW w:w="0" w:type="auto"/>
            <w:vAlign w:val="center"/>
            <w:hideMark/>
          </w:tcPr>
          <w:p w14:paraId="402CC26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2ADB3D"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0A1A7BAA" w14:textId="77777777">
        <w:trPr>
          <w:divId w:val="279191413"/>
          <w:tblCellSpacing w:w="15" w:type="dxa"/>
        </w:trPr>
        <w:tc>
          <w:tcPr>
            <w:tcW w:w="0" w:type="auto"/>
            <w:vAlign w:val="center"/>
            <w:hideMark/>
          </w:tcPr>
          <w:p w14:paraId="69D1F2B4" w14:textId="77777777" w:rsidR="00D67926" w:rsidRDefault="008D6FB8">
            <w:pPr>
              <w:rPr>
                <w:rFonts w:eastAsia="Times New Roman"/>
                <w:lang w:val="en-US"/>
              </w:rPr>
            </w:pPr>
            <w:r>
              <w:rPr>
                <w:rFonts w:eastAsia="Times New Roman"/>
                <w:b/>
                <w:bCs/>
                <w:lang w:val="en-US"/>
              </w:rPr>
              <w:t>NamingSystem.contact.name</w:t>
            </w:r>
          </w:p>
        </w:tc>
        <w:tc>
          <w:tcPr>
            <w:tcW w:w="0" w:type="auto"/>
            <w:vAlign w:val="center"/>
            <w:hideMark/>
          </w:tcPr>
          <w:p w14:paraId="3658DCC6" w14:textId="77777777" w:rsidR="00D67926" w:rsidRDefault="00D67926">
            <w:pPr>
              <w:rPr>
                <w:rFonts w:eastAsia="Times New Roman"/>
                <w:lang w:val="en-US"/>
              </w:rPr>
            </w:pPr>
          </w:p>
        </w:tc>
      </w:tr>
      <w:tr w:rsidR="00D67926" w14:paraId="664BB736" w14:textId="77777777">
        <w:trPr>
          <w:divId w:val="279191413"/>
          <w:tblCellSpacing w:w="15" w:type="dxa"/>
        </w:trPr>
        <w:tc>
          <w:tcPr>
            <w:tcW w:w="0" w:type="auto"/>
            <w:vAlign w:val="center"/>
            <w:hideMark/>
          </w:tcPr>
          <w:p w14:paraId="3506D3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DFEB1E" w14:textId="77777777" w:rsidR="00D67926" w:rsidRDefault="008D6FB8">
            <w:pPr>
              <w:rPr>
                <w:rFonts w:eastAsia="Times New Roman"/>
                <w:lang w:val="en-US"/>
              </w:rPr>
            </w:pPr>
            <w:r>
              <w:rPr>
                <w:rFonts w:eastAsia="Times New Roman"/>
                <w:lang w:val="en-US"/>
              </w:rPr>
              <w:t>Name of a individual to contact</w:t>
            </w:r>
          </w:p>
        </w:tc>
      </w:tr>
      <w:tr w:rsidR="00D67926" w14:paraId="32E448E0" w14:textId="77777777">
        <w:trPr>
          <w:divId w:val="279191413"/>
          <w:tblCellSpacing w:w="15" w:type="dxa"/>
        </w:trPr>
        <w:tc>
          <w:tcPr>
            <w:tcW w:w="0" w:type="auto"/>
            <w:vAlign w:val="center"/>
            <w:hideMark/>
          </w:tcPr>
          <w:p w14:paraId="01C080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047408" w14:textId="77777777" w:rsidR="00D67926" w:rsidRDefault="008D6FB8">
            <w:pPr>
              <w:rPr>
                <w:rFonts w:eastAsia="Times New Roman"/>
                <w:lang w:val="en-US"/>
              </w:rPr>
            </w:pPr>
            <w:r>
              <w:rPr>
                <w:rFonts w:eastAsia="Times New Roman"/>
                <w:lang w:val="en-US"/>
              </w:rPr>
              <w:t>The name of an individual to contact regarding the naming system.</w:t>
            </w:r>
          </w:p>
        </w:tc>
      </w:tr>
      <w:tr w:rsidR="00D67926" w14:paraId="20924535" w14:textId="77777777">
        <w:trPr>
          <w:divId w:val="279191413"/>
          <w:tblCellSpacing w:w="15" w:type="dxa"/>
        </w:trPr>
        <w:tc>
          <w:tcPr>
            <w:tcW w:w="0" w:type="auto"/>
            <w:vAlign w:val="center"/>
            <w:hideMark/>
          </w:tcPr>
          <w:p w14:paraId="7ACC8E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807EEF"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3C468951" w14:textId="77777777">
        <w:trPr>
          <w:divId w:val="279191413"/>
          <w:tblCellSpacing w:w="15" w:type="dxa"/>
        </w:trPr>
        <w:tc>
          <w:tcPr>
            <w:tcW w:w="0" w:type="auto"/>
            <w:vAlign w:val="center"/>
            <w:hideMark/>
          </w:tcPr>
          <w:p w14:paraId="2675C671" w14:textId="77777777" w:rsidR="00D67926" w:rsidRDefault="008D6FB8">
            <w:pPr>
              <w:rPr>
                <w:rFonts w:eastAsia="Times New Roman"/>
                <w:lang w:val="en-US"/>
              </w:rPr>
            </w:pPr>
            <w:r>
              <w:rPr>
                <w:rFonts w:eastAsia="Times New Roman"/>
                <w:b/>
                <w:bCs/>
                <w:lang w:val="en-US"/>
              </w:rPr>
              <w:t>NamingSystem.contact.telecom</w:t>
            </w:r>
          </w:p>
        </w:tc>
        <w:tc>
          <w:tcPr>
            <w:tcW w:w="0" w:type="auto"/>
            <w:vAlign w:val="center"/>
            <w:hideMark/>
          </w:tcPr>
          <w:p w14:paraId="0F4A9BC5" w14:textId="77777777" w:rsidR="00D67926" w:rsidRDefault="00D67926">
            <w:pPr>
              <w:rPr>
                <w:rFonts w:eastAsia="Times New Roman"/>
                <w:lang w:val="en-US"/>
              </w:rPr>
            </w:pPr>
          </w:p>
        </w:tc>
      </w:tr>
      <w:tr w:rsidR="00D67926" w14:paraId="7AF8CF69" w14:textId="77777777">
        <w:trPr>
          <w:divId w:val="279191413"/>
          <w:tblCellSpacing w:w="15" w:type="dxa"/>
        </w:trPr>
        <w:tc>
          <w:tcPr>
            <w:tcW w:w="0" w:type="auto"/>
            <w:vAlign w:val="center"/>
            <w:hideMark/>
          </w:tcPr>
          <w:p w14:paraId="790EBD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8784A7" w14:textId="77777777" w:rsidR="00D67926" w:rsidRDefault="008D6FB8">
            <w:pPr>
              <w:rPr>
                <w:rFonts w:eastAsia="Times New Roman"/>
                <w:lang w:val="en-US"/>
              </w:rPr>
            </w:pPr>
            <w:r>
              <w:rPr>
                <w:rFonts w:eastAsia="Times New Roman"/>
                <w:lang w:val="en-US"/>
              </w:rPr>
              <w:t>Contact details for individual or publisher</w:t>
            </w:r>
          </w:p>
        </w:tc>
      </w:tr>
      <w:tr w:rsidR="00D67926" w14:paraId="01F56419" w14:textId="77777777">
        <w:trPr>
          <w:divId w:val="279191413"/>
          <w:tblCellSpacing w:w="15" w:type="dxa"/>
        </w:trPr>
        <w:tc>
          <w:tcPr>
            <w:tcW w:w="0" w:type="auto"/>
            <w:vAlign w:val="center"/>
            <w:hideMark/>
          </w:tcPr>
          <w:p w14:paraId="3639D9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614087"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3612242E" w14:textId="77777777">
        <w:trPr>
          <w:divId w:val="279191413"/>
          <w:tblCellSpacing w:w="15" w:type="dxa"/>
        </w:trPr>
        <w:tc>
          <w:tcPr>
            <w:tcW w:w="0" w:type="auto"/>
            <w:vAlign w:val="center"/>
            <w:hideMark/>
          </w:tcPr>
          <w:p w14:paraId="3E0DB985" w14:textId="77777777" w:rsidR="00D67926" w:rsidRDefault="008D6FB8">
            <w:pPr>
              <w:rPr>
                <w:rFonts w:eastAsia="Times New Roman"/>
                <w:lang w:val="en-US"/>
              </w:rPr>
            </w:pPr>
            <w:r>
              <w:rPr>
                <w:rFonts w:eastAsia="Times New Roman"/>
                <w:b/>
                <w:bCs/>
                <w:lang w:val="en-US"/>
              </w:rPr>
              <w:t>NamingSystem.responsible</w:t>
            </w:r>
          </w:p>
        </w:tc>
        <w:tc>
          <w:tcPr>
            <w:tcW w:w="0" w:type="auto"/>
            <w:vAlign w:val="center"/>
            <w:hideMark/>
          </w:tcPr>
          <w:p w14:paraId="2F930421" w14:textId="77777777" w:rsidR="00D67926" w:rsidRDefault="00D67926">
            <w:pPr>
              <w:rPr>
                <w:rFonts w:eastAsia="Times New Roman"/>
                <w:lang w:val="en-US"/>
              </w:rPr>
            </w:pPr>
          </w:p>
        </w:tc>
      </w:tr>
      <w:tr w:rsidR="00D67926" w14:paraId="71227FEB" w14:textId="77777777">
        <w:trPr>
          <w:divId w:val="279191413"/>
          <w:tblCellSpacing w:w="15" w:type="dxa"/>
        </w:trPr>
        <w:tc>
          <w:tcPr>
            <w:tcW w:w="0" w:type="auto"/>
            <w:vAlign w:val="center"/>
            <w:hideMark/>
          </w:tcPr>
          <w:p w14:paraId="7102C9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F58CAD" w14:textId="77777777" w:rsidR="00D67926" w:rsidRDefault="008D6FB8">
            <w:pPr>
              <w:rPr>
                <w:rFonts w:eastAsia="Times New Roman"/>
                <w:lang w:val="en-US"/>
              </w:rPr>
            </w:pPr>
            <w:r>
              <w:rPr>
                <w:rFonts w:eastAsia="Times New Roman"/>
                <w:lang w:val="en-US"/>
              </w:rPr>
              <w:t>Who maintains system namespace?</w:t>
            </w:r>
          </w:p>
        </w:tc>
      </w:tr>
      <w:tr w:rsidR="00D67926" w14:paraId="77B84AB1" w14:textId="77777777">
        <w:trPr>
          <w:divId w:val="279191413"/>
          <w:tblCellSpacing w:w="15" w:type="dxa"/>
        </w:trPr>
        <w:tc>
          <w:tcPr>
            <w:tcW w:w="0" w:type="auto"/>
            <w:vAlign w:val="center"/>
            <w:hideMark/>
          </w:tcPr>
          <w:p w14:paraId="539247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D24BF2" w14:textId="77777777" w:rsidR="00D67926" w:rsidRDefault="008D6FB8">
            <w:pPr>
              <w:rPr>
                <w:rFonts w:eastAsia="Times New Roman"/>
                <w:lang w:val="en-US"/>
              </w:rPr>
            </w:pPr>
            <w:r>
              <w:rPr>
                <w:rFonts w:eastAsia="Times New Roman"/>
                <w:lang w:val="en-US"/>
              </w:rPr>
              <w:t>The name of the organization that is responsible for issuing identifiers or codes for this namespace and ensuring their non-collision.</w:t>
            </w:r>
          </w:p>
        </w:tc>
      </w:tr>
      <w:tr w:rsidR="00D67926" w14:paraId="197C3274" w14:textId="77777777">
        <w:trPr>
          <w:divId w:val="279191413"/>
          <w:tblCellSpacing w:w="15" w:type="dxa"/>
        </w:trPr>
        <w:tc>
          <w:tcPr>
            <w:tcW w:w="0" w:type="auto"/>
            <w:vAlign w:val="center"/>
            <w:hideMark/>
          </w:tcPr>
          <w:p w14:paraId="741668F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AC52DD6" w14:textId="77777777" w:rsidR="00D67926" w:rsidRDefault="008D6FB8">
            <w:pPr>
              <w:rPr>
                <w:rFonts w:eastAsia="Times New Roman"/>
                <w:lang w:val="en-US"/>
              </w:rPr>
            </w:pPr>
            <w:r>
              <w:rPr>
                <w:rFonts w:eastAsia="Times New Roman"/>
                <w:lang w:val="en-US"/>
              </w:rPr>
              <w:t>This is the primary organization. Responsibility for some aspects of a namespace may be delegated.</w:t>
            </w:r>
          </w:p>
        </w:tc>
      </w:tr>
      <w:tr w:rsidR="00D67926" w14:paraId="4FDA2971" w14:textId="77777777">
        <w:trPr>
          <w:divId w:val="279191413"/>
          <w:tblCellSpacing w:w="15" w:type="dxa"/>
        </w:trPr>
        <w:tc>
          <w:tcPr>
            <w:tcW w:w="0" w:type="auto"/>
            <w:vAlign w:val="center"/>
            <w:hideMark/>
          </w:tcPr>
          <w:p w14:paraId="4CA83919" w14:textId="77777777" w:rsidR="00D67926" w:rsidRDefault="008D6FB8">
            <w:pPr>
              <w:rPr>
                <w:rFonts w:eastAsia="Times New Roman"/>
                <w:lang w:val="en-US"/>
              </w:rPr>
            </w:pPr>
            <w:r>
              <w:rPr>
                <w:rFonts w:eastAsia="Times New Roman"/>
                <w:b/>
                <w:bCs/>
                <w:lang w:val="en-US"/>
              </w:rPr>
              <w:t>NamingSystem.date</w:t>
            </w:r>
          </w:p>
        </w:tc>
        <w:tc>
          <w:tcPr>
            <w:tcW w:w="0" w:type="auto"/>
            <w:vAlign w:val="center"/>
            <w:hideMark/>
          </w:tcPr>
          <w:p w14:paraId="6CA34D52" w14:textId="77777777" w:rsidR="00D67926" w:rsidRDefault="00D67926">
            <w:pPr>
              <w:rPr>
                <w:rFonts w:eastAsia="Times New Roman"/>
                <w:lang w:val="en-US"/>
              </w:rPr>
            </w:pPr>
          </w:p>
        </w:tc>
      </w:tr>
      <w:tr w:rsidR="00D67926" w14:paraId="0106F95A" w14:textId="77777777">
        <w:trPr>
          <w:divId w:val="279191413"/>
          <w:tblCellSpacing w:w="15" w:type="dxa"/>
        </w:trPr>
        <w:tc>
          <w:tcPr>
            <w:tcW w:w="0" w:type="auto"/>
            <w:vAlign w:val="center"/>
            <w:hideMark/>
          </w:tcPr>
          <w:p w14:paraId="7F74A8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655F54" w14:textId="77777777" w:rsidR="00D67926" w:rsidRDefault="008D6FB8">
            <w:pPr>
              <w:rPr>
                <w:rFonts w:eastAsia="Times New Roman"/>
                <w:lang w:val="en-US"/>
              </w:rPr>
            </w:pPr>
            <w:r>
              <w:rPr>
                <w:rFonts w:eastAsia="Times New Roman"/>
                <w:lang w:val="en-US"/>
              </w:rPr>
              <w:t>Publication Date(/time)</w:t>
            </w:r>
          </w:p>
        </w:tc>
      </w:tr>
      <w:tr w:rsidR="00D67926" w14:paraId="29493019" w14:textId="77777777">
        <w:trPr>
          <w:divId w:val="279191413"/>
          <w:tblCellSpacing w:w="15" w:type="dxa"/>
        </w:trPr>
        <w:tc>
          <w:tcPr>
            <w:tcW w:w="0" w:type="auto"/>
            <w:vAlign w:val="center"/>
            <w:hideMark/>
          </w:tcPr>
          <w:p w14:paraId="0398B1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D9E595" w14:textId="4979E8A6" w:rsidR="00D67926" w:rsidRDefault="008D6FB8">
            <w:pPr>
              <w:rPr>
                <w:rFonts w:eastAsia="Times New Roman"/>
                <w:lang w:val="en-US"/>
              </w:rPr>
            </w:pPr>
            <w:r>
              <w:rPr>
                <w:rFonts w:eastAsia="Times New Roman"/>
                <w:lang w:val="en-US"/>
              </w:rPr>
              <w:t xml:space="preserve">The date (and optionally time) when the system was registered or published. The date must change when the business version changes, if it does, and it must change if the status code changes. </w:t>
            </w:r>
            <w:ins w:id="171" w:author="Cary Ussery" w:date="2015-09-11T18:37:00Z">
              <w:r w:rsidR="00216974">
                <w:rPr>
                  <w:rFonts w:eastAsia="Times New Roman"/>
                  <w:lang w:val="en-US"/>
                </w:rPr>
                <w:t>I</w:t>
              </w:r>
            </w:ins>
            <w:del w:id="172" w:author="Cary Ussery" w:date="2015-09-11T18:37:00Z">
              <w:r w:rsidDel="00216974">
                <w:rPr>
                  <w:rFonts w:eastAsia="Times New Roman"/>
                  <w:lang w:val="en-US"/>
                </w:rPr>
                <w:delText>i</w:delText>
              </w:r>
            </w:del>
            <w:r>
              <w:rPr>
                <w:rFonts w:eastAsia="Times New Roman"/>
                <w:lang w:val="en-US"/>
              </w:rPr>
              <w:t>n addition, it should change when the substan</w:t>
            </w:r>
            <w:del w:id="173" w:author="Cary Ussery" w:date="2015-09-11T18:36:00Z">
              <w:r w:rsidDel="00216974">
                <w:rPr>
                  <w:rFonts w:eastAsia="Times New Roman"/>
                  <w:lang w:val="en-US"/>
                </w:rPr>
                <w:delText>tia</w:delText>
              </w:r>
            </w:del>
            <w:r>
              <w:rPr>
                <w:rFonts w:eastAsia="Times New Roman"/>
                <w:lang w:val="en-US"/>
              </w:rPr>
              <w:t xml:space="preserve">tive content of the registration changes. </w:t>
            </w:r>
          </w:p>
        </w:tc>
      </w:tr>
      <w:tr w:rsidR="00D67926" w14:paraId="2CF03943" w14:textId="77777777">
        <w:trPr>
          <w:divId w:val="279191413"/>
          <w:tblCellSpacing w:w="15" w:type="dxa"/>
        </w:trPr>
        <w:tc>
          <w:tcPr>
            <w:tcW w:w="0" w:type="auto"/>
            <w:vAlign w:val="center"/>
            <w:hideMark/>
          </w:tcPr>
          <w:p w14:paraId="77C6F4A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A54261"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7E94EC11" w14:textId="77777777">
        <w:trPr>
          <w:divId w:val="279191413"/>
          <w:tblCellSpacing w:w="15" w:type="dxa"/>
        </w:trPr>
        <w:tc>
          <w:tcPr>
            <w:tcW w:w="0" w:type="auto"/>
            <w:vAlign w:val="center"/>
            <w:hideMark/>
          </w:tcPr>
          <w:p w14:paraId="16D197C2" w14:textId="77777777" w:rsidR="00D67926" w:rsidRDefault="008D6FB8">
            <w:pPr>
              <w:rPr>
                <w:rFonts w:eastAsia="Times New Roman"/>
                <w:lang w:val="en-US"/>
              </w:rPr>
            </w:pPr>
            <w:r>
              <w:rPr>
                <w:rFonts w:eastAsia="Times New Roman"/>
                <w:b/>
                <w:bCs/>
                <w:lang w:val="en-US"/>
              </w:rPr>
              <w:t>NamingSystem.type</w:t>
            </w:r>
          </w:p>
        </w:tc>
        <w:tc>
          <w:tcPr>
            <w:tcW w:w="0" w:type="auto"/>
            <w:vAlign w:val="center"/>
            <w:hideMark/>
          </w:tcPr>
          <w:p w14:paraId="01B7ADD8" w14:textId="77777777" w:rsidR="00D67926" w:rsidRDefault="00D67926">
            <w:pPr>
              <w:rPr>
                <w:rFonts w:eastAsia="Times New Roman"/>
                <w:lang w:val="en-US"/>
              </w:rPr>
            </w:pPr>
          </w:p>
        </w:tc>
      </w:tr>
      <w:tr w:rsidR="00D67926" w14:paraId="59040DAA" w14:textId="77777777">
        <w:trPr>
          <w:divId w:val="279191413"/>
          <w:tblCellSpacing w:w="15" w:type="dxa"/>
        </w:trPr>
        <w:tc>
          <w:tcPr>
            <w:tcW w:w="0" w:type="auto"/>
            <w:vAlign w:val="center"/>
            <w:hideMark/>
          </w:tcPr>
          <w:p w14:paraId="323135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E3FA3F" w14:textId="5C4DA0FF" w:rsidR="00D67926" w:rsidRDefault="008D6FB8">
            <w:pPr>
              <w:rPr>
                <w:rFonts w:eastAsia="Times New Roman"/>
                <w:lang w:val="en-US"/>
              </w:rPr>
            </w:pPr>
            <w:r>
              <w:rPr>
                <w:rFonts w:eastAsia="Times New Roman"/>
                <w:lang w:val="en-US"/>
              </w:rPr>
              <w:t>e.g. driver, provider, patient, bank</w:t>
            </w:r>
            <w:ins w:id="174" w:author="Cary Ussery" w:date="2015-09-11T18:37:00Z">
              <w:r w:rsidR="00216974">
                <w:rPr>
                  <w:rFonts w:eastAsia="Times New Roman"/>
                  <w:lang w:val="en-US"/>
                </w:rPr>
                <w:t>,</w:t>
              </w:r>
            </w:ins>
            <w:r>
              <w:rPr>
                <w:rFonts w:eastAsia="Times New Roman"/>
                <w:lang w:val="en-US"/>
              </w:rPr>
              <w:t xml:space="preserve"> etc</w:t>
            </w:r>
            <w:ins w:id="175" w:author="Cary Ussery" w:date="2015-09-11T18:37:00Z">
              <w:r w:rsidR="00216974">
                <w:rPr>
                  <w:rFonts w:eastAsia="Times New Roman"/>
                  <w:lang w:val="en-US"/>
                </w:rPr>
                <w:t>.</w:t>
              </w:r>
            </w:ins>
          </w:p>
        </w:tc>
      </w:tr>
      <w:tr w:rsidR="00D67926" w14:paraId="1816227B" w14:textId="77777777">
        <w:trPr>
          <w:divId w:val="279191413"/>
          <w:tblCellSpacing w:w="15" w:type="dxa"/>
        </w:trPr>
        <w:tc>
          <w:tcPr>
            <w:tcW w:w="0" w:type="auto"/>
            <w:vAlign w:val="center"/>
            <w:hideMark/>
          </w:tcPr>
          <w:p w14:paraId="0B8D173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C148E4" w14:textId="3CADC0FF" w:rsidR="00D67926" w:rsidRDefault="008D6FB8">
            <w:pPr>
              <w:rPr>
                <w:rFonts w:eastAsia="Times New Roman"/>
                <w:lang w:val="en-US"/>
              </w:rPr>
            </w:pPr>
            <w:r>
              <w:rPr>
                <w:rFonts w:eastAsia="Times New Roman"/>
                <w:lang w:val="en-US"/>
              </w:rPr>
              <w:t>Categorizes a naming</w:t>
            </w:r>
            <w:ins w:id="176" w:author="Cary Ussery" w:date="2015-09-11T18:38:00Z">
              <w:r w:rsidR="00216974">
                <w:rPr>
                  <w:rFonts w:eastAsia="Times New Roman"/>
                  <w:lang w:val="en-US"/>
                </w:rPr>
                <w:t xml:space="preserve"> </w:t>
              </w:r>
            </w:ins>
            <w:r>
              <w:rPr>
                <w:rFonts w:eastAsia="Times New Roman"/>
                <w:lang w:val="en-US"/>
              </w:rPr>
              <w:t>system for easier search by grouping related naming</w:t>
            </w:r>
            <w:ins w:id="177" w:author="Cary Ussery" w:date="2015-09-11T18:38:00Z">
              <w:r w:rsidR="00216974">
                <w:rPr>
                  <w:rFonts w:eastAsia="Times New Roman"/>
                  <w:lang w:val="en-US"/>
                </w:rPr>
                <w:t xml:space="preserve"> </w:t>
              </w:r>
            </w:ins>
            <w:r>
              <w:rPr>
                <w:rFonts w:eastAsia="Times New Roman"/>
                <w:lang w:val="en-US"/>
              </w:rPr>
              <w:t>systems.</w:t>
            </w:r>
          </w:p>
        </w:tc>
      </w:tr>
      <w:tr w:rsidR="00D67926" w14:paraId="35E8175D" w14:textId="77777777">
        <w:trPr>
          <w:divId w:val="279191413"/>
          <w:tblCellSpacing w:w="15" w:type="dxa"/>
        </w:trPr>
        <w:tc>
          <w:tcPr>
            <w:tcW w:w="0" w:type="auto"/>
            <w:vAlign w:val="center"/>
            <w:hideMark/>
          </w:tcPr>
          <w:p w14:paraId="24357F6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3649D02" w14:textId="77777777" w:rsidR="00D67926" w:rsidRDefault="008D6FB8">
            <w:pPr>
              <w:rPr>
                <w:rFonts w:eastAsia="Times New Roman"/>
                <w:lang w:val="en-US"/>
              </w:rPr>
            </w:pPr>
            <w:r>
              <w:rPr>
                <w:rFonts w:eastAsia="Times New Roman"/>
                <w:lang w:val="en-US"/>
              </w:rPr>
              <w:t xml:space="preserve">This will most commonly be used for identifier namespaces, but categories could potentially be useful for code systems and authorities as well. </w:t>
            </w:r>
          </w:p>
        </w:tc>
      </w:tr>
      <w:tr w:rsidR="00D67926" w14:paraId="20193FF1" w14:textId="77777777">
        <w:trPr>
          <w:divId w:val="279191413"/>
          <w:tblCellSpacing w:w="15" w:type="dxa"/>
        </w:trPr>
        <w:tc>
          <w:tcPr>
            <w:tcW w:w="0" w:type="auto"/>
            <w:vAlign w:val="center"/>
            <w:hideMark/>
          </w:tcPr>
          <w:p w14:paraId="23D5291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97580A" w14:textId="77777777" w:rsidR="00D67926" w:rsidRDefault="008D6FB8">
            <w:pPr>
              <w:rPr>
                <w:rFonts w:eastAsia="Times New Roman"/>
                <w:lang w:val="en-US"/>
              </w:rPr>
            </w:pPr>
            <w:r>
              <w:rPr>
                <w:rFonts w:eastAsia="Times New Roman"/>
                <w:lang w:val="en-US"/>
              </w:rPr>
              <w:t>A coded type for an identifier that can be used to determine which identifier to use for a specific purpose</w:t>
            </w:r>
          </w:p>
        </w:tc>
      </w:tr>
      <w:tr w:rsidR="00D67926" w14:paraId="0D4C0B85" w14:textId="77777777">
        <w:trPr>
          <w:divId w:val="279191413"/>
          <w:tblCellSpacing w:w="15" w:type="dxa"/>
        </w:trPr>
        <w:tc>
          <w:tcPr>
            <w:tcW w:w="0" w:type="auto"/>
            <w:vAlign w:val="center"/>
            <w:hideMark/>
          </w:tcPr>
          <w:p w14:paraId="03B6BEE5" w14:textId="77777777" w:rsidR="00D67926" w:rsidRDefault="008D6FB8">
            <w:pPr>
              <w:rPr>
                <w:rFonts w:eastAsia="Times New Roman"/>
                <w:lang w:val="en-US"/>
              </w:rPr>
            </w:pPr>
            <w:r>
              <w:rPr>
                <w:rFonts w:eastAsia="Times New Roman"/>
                <w:b/>
                <w:bCs/>
                <w:lang w:val="en-US"/>
              </w:rPr>
              <w:t>NamingSystem.description</w:t>
            </w:r>
          </w:p>
        </w:tc>
        <w:tc>
          <w:tcPr>
            <w:tcW w:w="0" w:type="auto"/>
            <w:vAlign w:val="center"/>
            <w:hideMark/>
          </w:tcPr>
          <w:p w14:paraId="14C60F77" w14:textId="77777777" w:rsidR="00D67926" w:rsidRDefault="00D67926">
            <w:pPr>
              <w:rPr>
                <w:rFonts w:eastAsia="Times New Roman"/>
                <w:lang w:val="en-US"/>
              </w:rPr>
            </w:pPr>
          </w:p>
        </w:tc>
      </w:tr>
      <w:tr w:rsidR="00D67926" w14:paraId="1F63A8EC" w14:textId="77777777">
        <w:trPr>
          <w:divId w:val="279191413"/>
          <w:tblCellSpacing w:w="15" w:type="dxa"/>
        </w:trPr>
        <w:tc>
          <w:tcPr>
            <w:tcW w:w="0" w:type="auto"/>
            <w:vAlign w:val="center"/>
            <w:hideMark/>
          </w:tcPr>
          <w:p w14:paraId="3962A5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6615EB" w14:textId="70D1CE00" w:rsidR="00D67926" w:rsidRDefault="008D6FB8">
            <w:pPr>
              <w:rPr>
                <w:rFonts w:eastAsia="Times New Roman"/>
                <w:lang w:val="en-US"/>
              </w:rPr>
            </w:pPr>
            <w:r>
              <w:rPr>
                <w:rFonts w:eastAsia="Times New Roman"/>
                <w:lang w:val="en-US"/>
              </w:rPr>
              <w:t>What does naming</w:t>
            </w:r>
            <w:ins w:id="178" w:author="Cary Ussery" w:date="2015-09-11T18:38:00Z">
              <w:r w:rsidR="00216974">
                <w:rPr>
                  <w:rFonts w:eastAsia="Times New Roman"/>
                  <w:lang w:val="en-US"/>
                </w:rPr>
                <w:t xml:space="preserve"> </w:t>
              </w:r>
            </w:ins>
            <w:r>
              <w:rPr>
                <w:rFonts w:eastAsia="Times New Roman"/>
                <w:lang w:val="en-US"/>
              </w:rPr>
              <w:t>system identify?</w:t>
            </w:r>
          </w:p>
        </w:tc>
      </w:tr>
      <w:tr w:rsidR="00D67926" w14:paraId="27E50D83" w14:textId="77777777">
        <w:trPr>
          <w:divId w:val="279191413"/>
          <w:tblCellSpacing w:w="15" w:type="dxa"/>
        </w:trPr>
        <w:tc>
          <w:tcPr>
            <w:tcW w:w="0" w:type="auto"/>
            <w:vAlign w:val="center"/>
            <w:hideMark/>
          </w:tcPr>
          <w:p w14:paraId="4D54235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FDC0CD5" w14:textId="77777777" w:rsidR="00D67926" w:rsidRDefault="008D6FB8">
            <w:pPr>
              <w:rPr>
                <w:rFonts w:eastAsia="Times New Roman"/>
                <w:lang w:val="en-US"/>
              </w:rPr>
            </w:pPr>
            <w:r>
              <w:rPr>
                <w:rFonts w:eastAsia="Times New Roman"/>
                <w:lang w:val="en-US"/>
              </w:rPr>
              <w:t>Details about what the namespace identifies including scope, granularity, version labeling, etc.</w:t>
            </w:r>
          </w:p>
        </w:tc>
      </w:tr>
      <w:tr w:rsidR="00D67926" w14:paraId="3D5C3C5E" w14:textId="77777777">
        <w:trPr>
          <w:divId w:val="279191413"/>
          <w:tblCellSpacing w:w="15" w:type="dxa"/>
        </w:trPr>
        <w:tc>
          <w:tcPr>
            <w:tcW w:w="0" w:type="auto"/>
            <w:vAlign w:val="center"/>
            <w:hideMark/>
          </w:tcPr>
          <w:p w14:paraId="19443508" w14:textId="77777777" w:rsidR="00D67926" w:rsidRDefault="008D6FB8">
            <w:pPr>
              <w:rPr>
                <w:rFonts w:eastAsia="Times New Roman"/>
                <w:lang w:val="en-US"/>
              </w:rPr>
            </w:pPr>
            <w:r>
              <w:rPr>
                <w:rFonts w:eastAsia="Times New Roman"/>
                <w:b/>
                <w:bCs/>
                <w:lang w:val="en-US"/>
              </w:rPr>
              <w:t>NamingSystem.useContext</w:t>
            </w:r>
          </w:p>
        </w:tc>
        <w:tc>
          <w:tcPr>
            <w:tcW w:w="0" w:type="auto"/>
            <w:vAlign w:val="center"/>
            <w:hideMark/>
          </w:tcPr>
          <w:p w14:paraId="68B33099" w14:textId="77777777" w:rsidR="00D67926" w:rsidRDefault="00D67926">
            <w:pPr>
              <w:rPr>
                <w:rFonts w:eastAsia="Times New Roman"/>
                <w:lang w:val="en-US"/>
              </w:rPr>
            </w:pPr>
          </w:p>
        </w:tc>
      </w:tr>
      <w:tr w:rsidR="00D67926" w14:paraId="2BF75E18" w14:textId="77777777">
        <w:trPr>
          <w:divId w:val="279191413"/>
          <w:tblCellSpacing w:w="15" w:type="dxa"/>
        </w:trPr>
        <w:tc>
          <w:tcPr>
            <w:tcW w:w="0" w:type="auto"/>
            <w:vAlign w:val="center"/>
            <w:hideMark/>
          </w:tcPr>
          <w:p w14:paraId="1684B36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E21973" w14:textId="77777777" w:rsidR="00D67926" w:rsidRDefault="008D6FB8">
            <w:pPr>
              <w:rPr>
                <w:rFonts w:eastAsia="Times New Roman"/>
                <w:lang w:val="en-US"/>
              </w:rPr>
            </w:pPr>
            <w:r>
              <w:rPr>
                <w:rFonts w:eastAsia="Times New Roman"/>
                <w:lang w:val="en-US"/>
              </w:rPr>
              <w:t>Content intends to support these contexts</w:t>
            </w:r>
          </w:p>
        </w:tc>
      </w:tr>
      <w:tr w:rsidR="00D67926" w14:paraId="09DE8FC6" w14:textId="77777777">
        <w:trPr>
          <w:divId w:val="279191413"/>
          <w:tblCellSpacing w:w="15" w:type="dxa"/>
        </w:trPr>
        <w:tc>
          <w:tcPr>
            <w:tcW w:w="0" w:type="auto"/>
            <w:vAlign w:val="center"/>
            <w:hideMark/>
          </w:tcPr>
          <w:p w14:paraId="4BE188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39938F"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naming systems. </w:t>
            </w:r>
          </w:p>
        </w:tc>
      </w:tr>
      <w:tr w:rsidR="00D67926" w14:paraId="3328C19A" w14:textId="77777777">
        <w:trPr>
          <w:divId w:val="279191413"/>
          <w:tblCellSpacing w:w="15" w:type="dxa"/>
        </w:trPr>
        <w:tc>
          <w:tcPr>
            <w:tcW w:w="0" w:type="auto"/>
            <w:vAlign w:val="center"/>
            <w:hideMark/>
          </w:tcPr>
          <w:p w14:paraId="3A3E429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18DACBF" w14:textId="77777777" w:rsidR="00D67926" w:rsidRDefault="008D6FB8">
            <w:pPr>
              <w:rPr>
                <w:rFonts w:eastAsia="Times New Roman"/>
                <w:lang w:val="en-US"/>
              </w:rPr>
            </w:pPr>
            <w:r>
              <w:rPr>
                <w:rFonts w:eastAsia="Times New Roman"/>
                <w:lang w:val="en-US"/>
              </w:rPr>
              <w:t>Assist in searching for appropriate content.</w:t>
            </w:r>
          </w:p>
        </w:tc>
      </w:tr>
      <w:tr w:rsidR="00D67926" w14:paraId="4DB2B623" w14:textId="77777777">
        <w:trPr>
          <w:divId w:val="279191413"/>
          <w:tblCellSpacing w:w="15" w:type="dxa"/>
        </w:trPr>
        <w:tc>
          <w:tcPr>
            <w:tcW w:w="0" w:type="auto"/>
            <w:vAlign w:val="center"/>
            <w:hideMark/>
          </w:tcPr>
          <w:p w14:paraId="3D97FCD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CBF640"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0625EB88" w14:textId="77777777">
        <w:trPr>
          <w:divId w:val="279191413"/>
          <w:tblCellSpacing w:w="15" w:type="dxa"/>
        </w:trPr>
        <w:tc>
          <w:tcPr>
            <w:tcW w:w="0" w:type="auto"/>
            <w:vAlign w:val="center"/>
            <w:hideMark/>
          </w:tcPr>
          <w:p w14:paraId="5C024217" w14:textId="77777777" w:rsidR="00D67926" w:rsidRDefault="008D6FB8">
            <w:pPr>
              <w:rPr>
                <w:rFonts w:eastAsia="Times New Roman"/>
                <w:lang w:val="en-US"/>
              </w:rPr>
            </w:pPr>
            <w:r>
              <w:rPr>
                <w:rFonts w:eastAsia="Times New Roman"/>
                <w:b/>
                <w:bCs/>
                <w:lang w:val="en-US"/>
              </w:rPr>
              <w:t>NamingSystem.usage</w:t>
            </w:r>
          </w:p>
        </w:tc>
        <w:tc>
          <w:tcPr>
            <w:tcW w:w="0" w:type="auto"/>
            <w:vAlign w:val="center"/>
            <w:hideMark/>
          </w:tcPr>
          <w:p w14:paraId="5DAE6357" w14:textId="77777777" w:rsidR="00D67926" w:rsidRDefault="00D67926">
            <w:pPr>
              <w:rPr>
                <w:rFonts w:eastAsia="Times New Roman"/>
                <w:lang w:val="en-US"/>
              </w:rPr>
            </w:pPr>
          </w:p>
        </w:tc>
      </w:tr>
      <w:tr w:rsidR="00D67926" w14:paraId="5B80FE22" w14:textId="77777777">
        <w:trPr>
          <w:divId w:val="279191413"/>
          <w:tblCellSpacing w:w="15" w:type="dxa"/>
        </w:trPr>
        <w:tc>
          <w:tcPr>
            <w:tcW w:w="0" w:type="auto"/>
            <w:vAlign w:val="center"/>
            <w:hideMark/>
          </w:tcPr>
          <w:p w14:paraId="77C97B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978975" w14:textId="77777777" w:rsidR="00D67926" w:rsidRDefault="008D6FB8">
            <w:pPr>
              <w:rPr>
                <w:rFonts w:eastAsia="Times New Roman"/>
                <w:lang w:val="en-US"/>
              </w:rPr>
            </w:pPr>
            <w:r>
              <w:rPr>
                <w:rFonts w:eastAsia="Times New Roman"/>
                <w:lang w:val="en-US"/>
              </w:rPr>
              <w:t>How/where is it used</w:t>
            </w:r>
          </w:p>
        </w:tc>
      </w:tr>
      <w:tr w:rsidR="00D67926" w14:paraId="7E0370DE" w14:textId="77777777">
        <w:trPr>
          <w:divId w:val="279191413"/>
          <w:tblCellSpacing w:w="15" w:type="dxa"/>
        </w:trPr>
        <w:tc>
          <w:tcPr>
            <w:tcW w:w="0" w:type="auto"/>
            <w:vAlign w:val="center"/>
            <w:hideMark/>
          </w:tcPr>
          <w:p w14:paraId="7EA233C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A8E91B" w14:textId="77777777" w:rsidR="00D67926" w:rsidRDefault="008D6FB8">
            <w:pPr>
              <w:rPr>
                <w:rFonts w:eastAsia="Times New Roman"/>
                <w:lang w:val="en-US"/>
              </w:rPr>
            </w:pPr>
            <w:r>
              <w:rPr>
                <w:rFonts w:eastAsia="Times New Roman"/>
                <w:lang w:val="en-US"/>
              </w:rPr>
              <w:t xml:space="preserve">Provides guidance on the use of the namespace, including the handling of formatting characters, use of upper vs. lower case, etc. </w:t>
            </w:r>
          </w:p>
        </w:tc>
      </w:tr>
      <w:tr w:rsidR="00D67926" w14:paraId="30DC9AD5" w14:textId="77777777">
        <w:trPr>
          <w:divId w:val="279191413"/>
          <w:tblCellSpacing w:w="15" w:type="dxa"/>
        </w:trPr>
        <w:tc>
          <w:tcPr>
            <w:tcW w:w="0" w:type="auto"/>
            <w:vAlign w:val="center"/>
            <w:hideMark/>
          </w:tcPr>
          <w:p w14:paraId="650E0076" w14:textId="77777777" w:rsidR="00D67926" w:rsidRDefault="008D6FB8">
            <w:pPr>
              <w:rPr>
                <w:rFonts w:eastAsia="Times New Roman"/>
                <w:lang w:val="en-US"/>
              </w:rPr>
            </w:pPr>
            <w:r>
              <w:rPr>
                <w:rFonts w:eastAsia="Times New Roman"/>
                <w:b/>
                <w:bCs/>
                <w:lang w:val="en-US"/>
              </w:rPr>
              <w:t>NamingSystem.uniqueId</w:t>
            </w:r>
          </w:p>
        </w:tc>
        <w:tc>
          <w:tcPr>
            <w:tcW w:w="0" w:type="auto"/>
            <w:vAlign w:val="center"/>
            <w:hideMark/>
          </w:tcPr>
          <w:p w14:paraId="6534ACF8" w14:textId="77777777" w:rsidR="00D67926" w:rsidRDefault="00D67926">
            <w:pPr>
              <w:rPr>
                <w:rFonts w:eastAsia="Times New Roman"/>
                <w:lang w:val="en-US"/>
              </w:rPr>
            </w:pPr>
          </w:p>
        </w:tc>
      </w:tr>
      <w:tr w:rsidR="00D67926" w14:paraId="546FEC0F" w14:textId="77777777">
        <w:trPr>
          <w:divId w:val="279191413"/>
          <w:tblCellSpacing w:w="15" w:type="dxa"/>
        </w:trPr>
        <w:tc>
          <w:tcPr>
            <w:tcW w:w="0" w:type="auto"/>
            <w:vAlign w:val="center"/>
            <w:hideMark/>
          </w:tcPr>
          <w:p w14:paraId="1A2CB7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77F146" w14:textId="77777777" w:rsidR="00D67926" w:rsidRDefault="008D6FB8">
            <w:pPr>
              <w:rPr>
                <w:rFonts w:eastAsia="Times New Roman"/>
                <w:lang w:val="en-US"/>
              </w:rPr>
            </w:pPr>
            <w:r>
              <w:rPr>
                <w:rFonts w:eastAsia="Times New Roman"/>
                <w:lang w:val="en-US"/>
              </w:rPr>
              <w:t>Unique identifiers used for system</w:t>
            </w:r>
          </w:p>
        </w:tc>
      </w:tr>
      <w:tr w:rsidR="00D67926" w14:paraId="1E922E0A" w14:textId="77777777">
        <w:trPr>
          <w:divId w:val="279191413"/>
          <w:tblCellSpacing w:w="15" w:type="dxa"/>
        </w:trPr>
        <w:tc>
          <w:tcPr>
            <w:tcW w:w="0" w:type="auto"/>
            <w:vAlign w:val="center"/>
            <w:hideMark/>
          </w:tcPr>
          <w:p w14:paraId="64BFEF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4BBCAE" w14:textId="77777777" w:rsidR="00D67926" w:rsidRDefault="008D6FB8">
            <w:pPr>
              <w:rPr>
                <w:rFonts w:eastAsia="Times New Roman"/>
                <w:lang w:val="en-US"/>
              </w:rPr>
            </w:pPr>
            <w:r>
              <w:rPr>
                <w:rFonts w:eastAsia="Times New Roman"/>
                <w:lang w:val="en-US"/>
              </w:rPr>
              <w:t>Indicates how the system may be identified when referenced in electronic exchange.</w:t>
            </w:r>
          </w:p>
        </w:tc>
      </w:tr>
      <w:tr w:rsidR="00D67926" w14:paraId="687F730C" w14:textId="77777777">
        <w:trPr>
          <w:divId w:val="279191413"/>
          <w:tblCellSpacing w:w="15" w:type="dxa"/>
        </w:trPr>
        <w:tc>
          <w:tcPr>
            <w:tcW w:w="0" w:type="auto"/>
            <w:vAlign w:val="center"/>
            <w:hideMark/>
          </w:tcPr>
          <w:p w14:paraId="68FCEC6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062327" w14:textId="77777777" w:rsidR="00D67926" w:rsidRDefault="008D6FB8">
            <w:pPr>
              <w:rPr>
                <w:rFonts w:eastAsia="Times New Roman"/>
                <w:lang w:val="en-US"/>
              </w:rPr>
            </w:pPr>
            <w:r>
              <w:rPr>
                <w:rFonts w:eastAsia="Times New Roman"/>
                <w:lang w:val="en-US"/>
              </w:rPr>
              <w:t xml:space="preserve">Multiple identifiers may exist, either due to duplicate registration, regional rules, needs of different communication technologies, etc. </w:t>
            </w:r>
          </w:p>
        </w:tc>
      </w:tr>
      <w:tr w:rsidR="00D67926" w14:paraId="494BD3E2" w14:textId="77777777">
        <w:trPr>
          <w:divId w:val="279191413"/>
          <w:tblCellSpacing w:w="15" w:type="dxa"/>
        </w:trPr>
        <w:tc>
          <w:tcPr>
            <w:tcW w:w="0" w:type="auto"/>
            <w:vAlign w:val="center"/>
            <w:hideMark/>
          </w:tcPr>
          <w:p w14:paraId="7C6D7211" w14:textId="77777777" w:rsidR="00D67926" w:rsidRDefault="008D6FB8">
            <w:pPr>
              <w:rPr>
                <w:rFonts w:eastAsia="Times New Roman"/>
                <w:lang w:val="en-US"/>
              </w:rPr>
            </w:pPr>
            <w:r>
              <w:rPr>
                <w:rFonts w:eastAsia="Times New Roman"/>
                <w:b/>
                <w:bCs/>
                <w:lang w:val="en-US"/>
              </w:rPr>
              <w:t>NamingSystem.uniqueId.type</w:t>
            </w:r>
          </w:p>
        </w:tc>
        <w:tc>
          <w:tcPr>
            <w:tcW w:w="0" w:type="auto"/>
            <w:vAlign w:val="center"/>
            <w:hideMark/>
          </w:tcPr>
          <w:p w14:paraId="0DBDE6CC" w14:textId="77777777" w:rsidR="00D67926" w:rsidRDefault="00D67926">
            <w:pPr>
              <w:rPr>
                <w:rFonts w:eastAsia="Times New Roman"/>
                <w:lang w:val="en-US"/>
              </w:rPr>
            </w:pPr>
          </w:p>
        </w:tc>
      </w:tr>
      <w:tr w:rsidR="00D67926" w14:paraId="7BC8CE6A" w14:textId="77777777">
        <w:trPr>
          <w:divId w:val="279191413"/>
          <w:tblCellSpacing w:w="15" w:type="dxa"/>
        </w:trPr>
        <w:tc>
          <w:tcPr>
            <w:tcW w:w="0" w:type="auto"/>
            <w:vAlign w:val="center"/>
            <w:hideMark/>
          </w:tcPr>
          <w:p w14:paraId="7D0C72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971335" w14:textId="77777777" w:rsidR="00D67926" w:rsidRDefault="008D6FB8">
            <w:pPr>
              <w:rPr>
                <w:rFonts w:eastAsia="Times New Roman"/>
                <w:lang w:val="en-US"/>
              </w:rPr>
            </w:pPr>
            <w:r>
              <w:rPr>
                <w:rFonts w:eastAsia="Times New Roman"/>
                <w:lang w:val="en-US"/>
              </w:rPr>
              <w:t>Identifies the unique identifier scheme used for this particular identifier.</w:t>
            </w:r>
          </w:p>
        </w:tc>
      </w:tr>
      <w:tr w:rsidR="00D67926" w14:paraId="54B1E2B7" w14:textId="77777777">
        <w:trPr>
          <w:divId w:val="279191413"/>
          <w:tblCellSpacing w:w="15" w:type="dxa"/>
        </w:trPr>
        <w:tc>
          <w:tcPr>
            <w:tcW w:w="0" w:type="auto"/>
            <w:vAlign w:val="center"/>
            <w:hideMark/>
          </w:tcPr>
          <w:p w14:paraId="61A3A38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C47463" w14:textId="77777777" w:rsidR="00D67926" w:rsidRDefault="008D6FB8">
            <w:pPr>
              <w:rPr>
                <w:rFonts w:eastAsia="Times New Roman"/>
                <w:lang w:val="en-US"/>
              </w:rPr>
            </w:pPr>
            <w:r>
              <w:rPr>
                <w:rFonts w:eastAsia="Times New Roman"/>
                <w:lang w:val="en-US"/>
              </w:rPr>
              <w:t xml:space="preserve">Different identifier types may be used in different types of communications (OIDs for v3, URIs for FHIR, etc.). Other includes RUIDs from v3, standard v2 code name strings, etc. </w:t>
            </w:r>
          </w:p>
        </w:tc>
      </w:tr>
      <w:tr w:rsidR="00D67926" w14:paraId="363BA6FA" w14:textId="77777777">
        <w:trPr>
          <w:divId w:val="279191413"/>
          <w:tblCellSpacing w:w="15" w:type="dxa"/>
        </w:trPr>
        <w:tc>
          <w:tcPr>
            <w:tcW w:w="0" w:type="auto"/>
            <w:vAlign w:val="center"/>
            <w:hideMark/>
          </w:tcPr>
          <w:p w14:paraId="47535DC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4413FDB" w14:textId="77777777" w:rsidR="00D67926" w:rsidRDefault="008D6FB8">
            <w:pPr>
              <w:rPr>
                <w:rFonts w:eastAsia="Times New Roman"/>
                <w:lang w:val="en-US"/>
              </w:rPr>
            </w:pPr>
            <w:r>
              <w:rPr>
                <w:rFonts w:eastAsia="Times New Roman"/>
                <w:lang w:val="en-US"/>
              </w:rPr>
              <w:t>Identifies the style of unique identifier used to identify a namepace</w:t>
            </w:r>
          </w:p>
        </w:tc>
      </w:tr>
      <w:tr w:rsidR="00D67926" w14:paraId="4C6F7619" w14:textId="77777777">
        <w:trPr>
          <w:divId w:val="279191413"/>
          <w:tblCellSpacing w:w="15" w:type="dxa"/>
        </w:trPr>
        <w:tc>
          <w:tcPr>
            <w:tcW w:w="0" w:type="auto"/>
            <w:vAlign w:val="center"/>
            <w:hideMark/>
          </w:tcPr>
          <w:p w14:paraId="2981864F" w14:textId="77777777" w:rsidR="00D67926" w:rsidRDefault="008D6FB8">
            <w:pPr>
              <w:rPr>
                <w:rFonts w:eastAsia="Times New Roman"/>
                <w:lang w:val="en-US"/>
              </w:rPr>
            </w:pPr>
            <w:r>
              <w:rPr>
                <w:rFonts w:eastAsia="Times New Roman"/>
                <w:b/>
                <w:bCs/>
                <w:lang w:val="en-US"/>
              </w:rPr>
              <w:t>NamingSystem.uniqueId.value</w:t>
            </w:r>
          </w:p>
        </w:tc>
        <w:tc>
          <w:tcPr>
            <w:tcW w:w="0" w:type="auto"/>
            <w:vAlign w:val="center"/>
            <w:hideMark/>
          </w:tcPr>
          <w:p w14:paraId="690A5518" w14:textId="77777777" w:rsidR="00D67926" w:rsidRDefault="00D67926">
            <w:pPr>
              <w:rPr>
                <w:rFonts w:eastAsia="Times New Roman"/>
                <w:lang w:val="en-US"/>
              </w:rPr>
            </w:pPr>
          </w:p>
        </w:tc>
      </w:tr>
      <w:tr w:rsidR="00D67926" w14:paraId="50EB0304" w14:textId="77777777">
        <w:trPr>
          <w:divId w:val="279191413"/>
          <w:tblCellSpacing w:w="15" w:type="dxa"/>
        </w:trPr>
        <w:tc>
          <w:tcPr>
            <w:tcW w:w="0" w:type="auto"/>
            <w:vAlign w:val="center"/>
            <w:hideMark/>
          </w:tcPr>
          <w:p w14:paraId="6B128B0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6B6ABF" w14:textId="77777777" w:rsidR="00D67926" w:rsidRDefault="008D6FB8">
            <w:pPr>
              <w:rPr>
                <w:rFonts w:eastAsia="Times New Roman"/>
                <w:lang w:val="en-US"/>
              </w:rPr>
            </w:pPr>
            <w:r>
              <w:rPr>
                <w:rFonts w:eastAsia="Times New Roman"/>
                <w:lang w:val="en-US"/>
              </w:rPr>
              <w:t>The unique identifier</w:t>
            </w:r>
          </w:p>
        </w:tc>
      </w:tr>
      <w:tr w:rsidR="00D67926" w14:paraId="1ED808D3" w14:textId="77777777">
        <w:trPr>
          <w:divId w:val="279191413"/>
          <w:tblCellSpacing w:w="15" w:type="dxa"/>
        </w:trPr>
        <w:tc>
          <w:tcPr>
            <w:tcW w:w="0" w:type="auto"/>
            <w:vAlign w:val="center"/>
            <w:hideMark/>
          </w:tcPr>
          <w:p w14:paraId="62DFA44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AEA40B" w14:textId="77777777" w:rsidR="00D67926" w:rsidRDefault="008D6FB8">
            <w:pPr>
              <w:rPr>
                <w:rFonts w:eastAsia="Times New Roman"/>
                <w:lang w:val="en-US"/>
              </w:rPr>
            </w:pPr>
            <w:r>
              <w:rPr>
                <w:rFonts w:eastAsia="Times New Roman"/>
                <w:lang w:val="en-US"/>
              </w:rPr>
              <w:t>The string that should be sent over the wire to identify the code system or identifier system.</w:t>
            </w:r>
          </w:p>
        </w:tc>
      </w:tr>
      <w:tr w:rsidR="00D67926" w14:paraId="3C74C0F9" w14:textId="77777777">
        <w:trPr>
          <w:divId w:val="279191413"/>
          <w:tblCellSpacing w:w="15" w:type="dxa"/>
        </w:trPr>
        <w:tc>
          <w:tcPr>
            <w:tcW w:w="0" w:type="auto"/>
            <w:vAlign w:val="center"/>
            <w:hideMark/>
          </w:tcPr>
          <w:p w14:paraId="60D73D6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5C4FF8" w14:textId="77777777" w:rsidR="00D67926" w:rsidRDefault="008D6FB8">
            <w:pPr>
              <w:rPr>
                <w:rFonts w:eastAsia="Times New Roman"/>
                <w:lang w:val="en-US"/>
              </w:rPr>
            </w:pPr>
            <w:r>
              <w:rPr>
                <w:rFonts w:eastAsia="Times New Roman"/>
                <w:lang w:val="en-US"/>
              </w:rPr>
              <w:t xml:space="preserve">If the value is a URI intended for use as FHIR system identifier, the URI should not contain "\" or "?" or "," since this makes escaping very difficult. </w:t>
            </w:r>
          </w:p>
        </w:tc>
      </w:tr>
      <w:tr w:rsidR="00D67926" w14:paraId="684E8170" w14:textId="77777777">
        <w:trPr>
          <w:divId w:val="279191413"/>
          <w:tblCellSpacing w:w="15" w:type="dxa"/>
        </w:trPr>
        <w:tc>
          <w:tcPr>
            <w:tcW w:w="0" w:type="auto"/>
            <w:vAlign w:val="center"/>
            <w:hideMark/>
          </w:tcPr>
          <w:p w14:paraId="661BEF2A" w14:textId="77777777" w:rsidR="00D67926" w:rsidRDefault="008D6FB8">
            <w:pPr>
              <w:rPr>
                <w:rFonts w:eastAsia="Times New Roman"/>
                <w:lang w:val="en-US"/>
              </w:rPr>
            </w:pPr>
            <w:r>
              <w:rPr>
                <w:rFonts w:eastAsia="Times New Roman"/>
                <w:b/>
                <w:bCs/>
                <w:lang w:val="en-US"/>
              </w:rPr>
              <w:t>NamingSystem.uniqueId.preferred</w:t>
            </w:r>
          </w:p>
        </w:tc>
        <w:tc>
          <w:tcPr>
            <w:tcW w:w="0" w:type="auto"/>
            <w:vAlign w:val="center"/>
            <w:hideMark/>
          </w:tcPr>
          <w:p w14:paraId="58B30EE0" w14:textId="77777777" w:rsidR="00D67926" w:rsidRDefault="00D67926">
            <w:pPr>
              <w:rPr>
                <w:rFonts w:eastAsia="Times New Roman"/>
                <w:lang w:val="en-US"/>
              </w:rPr>
            </w:pPr>
          </w:p>
        </w:tc>
      </w:tr>
      <w:tr w:rsidR="00D67926" w14:paraId="52E2AA48" w14:textId="77777777">
        <w:trPr>
          <w:divId w:val="279191413"/>
          <w:tblCellSpacing w:w="15" w:type="dxa"/>
        </w:trPr>
        <w:tc>
          <w:tcPr>
            <w:tcW w:w="0" w:type="auto"/>
            <w:vAlign w:val="center"/>
            <w:hideMark/>
          </w:tcPr>
          <w:p w14:paraId="26C88C4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B9D9BA" w14:textId="77777777" w:rsidR="00D67926" w:rsidRDefault="008D6FB8">
            <w:pPr>
              <w:rPr>
                <w:rFonts w:eastAsia="Times New Roman"/>
                <w:lang w:val="en-US"/>
              </w:rPr>
            </w:pPr>
            <w:r>
              <w:rPr>
                <w:rFonts w:eastAsia="Times New Roman"/>
                <w:lang w:val="en-US"/>
              </w:rPr>
              <w:t>Is this the id that should be used for this type</w:t>
            </w:r>
          </w:p>
        </w:tc>
      </w:tr>
      <w:tr w:rsidR="00D67926" w14:paraId="799200F8" w14:textId="77777777">
        <w:trPr>
          <w:divId w:val="279191413"/>
          <w:tblCellSpacing w:w="15" w:type="dxa"/>
        </w:trPr>
        <w:tc>
          <w:tcPr>
            <w:tcW w:w="0" w:type="auto"/>
            <w:vAlign w:val="center"/>
            <w:hideMark/>
          </w:tcPr>
          <w:p w14:paraId="5CAB73C8"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885A183" w14:textId="77777777" w:rsidR="00D67926" w:rsidRDefault="008D6FB8">
            <w:pPr>
              <w:rPr>
                <w:rFonts w:eastAsia="Times New Roman"/>
                <w:lang w:val="en-US"/>
              </w:rPr>
            </w:pPr>
            <w:r>
              <w:rPr>
                <w:rFonts w:eastAsia="Times New Roman"/>
                <w:lang w:val="en-US"/>
              </w:rPr>
              <w:t>Indicates whether this identifier is the "preferred" identifier of this type.</w:t>
            </w:r>
          </w:p>
        </w:tc>
      </w:tr>
      <w:tr w:rsidR="00D67926" w14:paraId="22C2BCF1" w14:textId="77777777">
        <w:trPr>
          <w:divId w:val="279191413"/>
          <w:tblCellSpacing w:w="15" w:type="dxa"/>
        </w:trPr>
        <w:tc>
          <w:tcPr>
            <w:tcW w:w="0" w:type="auto"/>
            <w:vAlign w:val="center"/>
            <w:hideMark/>
          </w:tcPr>
          <w:p w14:paraId="713C16E3"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2946F8C7" w14:textId="77777777" w:rsidR="00D67926" w:rsidRDefault="008D6FB8">
            <w:pPr>
              <w:rPr>
                <w:rFonts w:eastAsia="Times New Roman"/>
                <w:lang w:val="en-US"/>
              </w:rPr>
            </w:pPr>
            <w:r>
              <w:rPr>
                <w:rFonts w:eastAsia="Times New Roman"/>
                <w:lang w:val="en-US"/>
              </w:rPr>
              <w:t xml:space="preserve">If there are multiple ids, and one is labelled "preferred", then the assumption is that the others are not preferred. In the absence of any id marked as preferred, no inference can be drawn </w:t>
            </w:r>
          </w:p>
        </w:tc>
      </w:tr>
      <w:tr w:rsidR="00D67926" w14:paraId="309D8CCD" w14:textId="77777777">
        <w:trPr>
          <w:divId w:val="279191413"/>
          <w:tblCellSpacing w:w="15" w:type="dxa"/>
        </w:trPr>
        <w:tc>
          <w:tcPr>
            <w:tcW w:w="0" w:type="auto"/>
            <w:vAlign w:val="center"/>
            <w:hideMark/>
          </w:tcPr>
          <w:p w14:paraId="23D72A71" w14:textId="77777777" w:rsidR="00D67926" w:rsidRDefault="008D6FB8">
            <w:pPr>
              <w:rPr>
                <w:rFonts w:eastAsia="Times New Roman"/>
                <w:lang w:val="en-US"/>
              </w:rPr>
            </w:pPr>
            <w:r>
              <w:rPr>
                <w:rFonts w:eastAsia="Times New Roman"/>
                <w:b/>
                <w:bCs/>
                <w:lang w:val="en-US"/>
              </w:rPr>
              <w:t>NamingSystem.uniqueId.period</w:t>
            </w:r>
          </w:p>
        </w:tc>
        <w:tc>
          <w:tcPr>
            <w:tcW w:w="0" w:type="auto"/>
            <w:vAlign w:val="center"/>
            <w:hideMark/>
          </w:tcPr>
          <w:p w14:paraId="1083F012" w14:textId="77777777" w:rsidR="00D67926" w:rsidRDefault="00D67926">
            <w:pPr>
              <w:rPr>
                <w:rFonts w:eastAsia="Times New Roman"/>
                <w:lang w:val="en-US"/>
              </w:rPr>
            </w:pPr>
          </w:p>
        </w:tc>
      </w:tr>
      <w:tr w:rsidR="00D67926" w14:paraId="2615C0BD" w14:textId="77777777">
        <w:trPr>
          <w:divId w:val="279191413"/>
          <w:tblCellSpacing w:w="15" w:type="dxa"/>
        </w:trPr>
        <w:tc>
          <w:tcPr>
            <w:tcW w:w="0" w:type="auto"/>
            <w:vAlign w:val="center"/>
            <w:hideMark/>
          </w:tcPr>
          <w:p w14:paraId="272F590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776976" w14:textId="77777777" w:rsidR="00D67926" w:rsidRDefault="008D6FB8">
            <w:pPr>
              <w:rPr>
                <w:rFonts w:eastAsia="Times New Roman"/>
                <w:lang w:val="en-US"/>
              </w:rPr>
            </w:pPr>
            <w:r>
              <w:rPr>
                <w:rFonts w:eastAsia="Times New Roman"/>
                <w:lang w:val="en-US"/>
              </w:rPr>
              <w:t>When is identifier valid?</w:t>
            </w:r>
          </w:p>
        </w:tc>
      </w:tr>
      <w:tr w:rsidR="00D67926" w14:paraId="72359BA3" w14:textId="77777777">
        <w:trPr>
          <w:divId w:val="279191413"/>
          <w:tblCellSpacing w:w="15" w:type="dxa"/>
        </w:trPr>
        <w:tc>
          <w:tcPr>
            <w:tcW w:w="0" w:type="auto"/>
            <w:vAlign w:val="center"/>
            <w:hideMark/>
          </w:tcPr>
          <w:p w14:paraId="2B8FE9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00A137" w14:textId="389FDBB7" w:rsidR="00D67926" w:rsidRDefault="008D6FB8">
            <w:pPr>
              <w:rPr>
                <w:rFonts w:eastAsia="Times New Roman"/>
                <w:lang w:val="en-US"/>
              </w:rPr>
            </w:pPr>
            <w:r>
              <w:rPr>
                <w:rFonts w:eastAsia="Times New Roman"/>
                <w:lang w:val="en-US"/>
              </w:rPr>
              <w:t>Identifies the period of time over which this identifier is considered appropriate to refer to the naming</w:t>
            </w:r>
            <w:ins w:id="179" w:author="Cary Ussery" w:date="2015-09-11T18:40:00Z">
              <w:r w:rsidR="00216974">
                <w:rPr>
                  <w:rFonts w:eastAsia="Times New Roman"/>
                  <w:lang w:val="en-US"/>
                </w:rPr>
                <w:t xml:space="preserve"> </w:t>
              </w:r>
            </w:ins>
            <w:r>
              <w:rPr>
                <w:rFonts w:eastAsia="Times New Roman"/>
                <w:lang w:val="en-US"/>
              </w:rPr>
              <w:t xml:space="preserve">system. Outside of this window, the identifier might be non-deterministic. </w:t>
            </w:r>
          </w:p>
        </w:tc>
      </w:tr>
      <w:tr w:rsidR="00D67926" w14:paraId="1AB69607" w14:textId="77777777">
        <w:trPr>
          <w:divId w:val="279191413"/>
          <w:tblCellSpacing w:w="15" w:type="dxa"/>
        </w:trPr>
        <w:tc>
          <w:tcPr>
            <w:tcW w:w="0" w:type="auto"/>
            <w:vAlign w:val="center"/>
            <w:hideMark/>
          </w:tcPr>
          <w:p w14:paraId="0DA0A23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7B13E1" w14:textId="77777777" w:rsidR="00D67926" w:rsidRDefault="008D6FB8">
            <w:pPr>
              <w:rPr>
                <w:rFonts w:eastAsia="Times New Roman"/>
                <w:lang w:val="en-US"/>
              </w:rPr>
            </w:pPr>
            <w:r>
              <w:rPr>
                <w:rFonts w:eastAsia="Times New Roman"/>
                <w:lang w:val="en-US"/>
              </w:rPr>
              <w:t xml:space="preserve">Within a registry, a given identifier should only be "active" for a single namespace at a time. (Ideally, an identifier should only ever be associated with a single namespace across all time). </w:t>
            </w:r>
          </w:p>
        </w:tc>
      </w:tr>
      <w:tr w:rsidR="00D67926" w14:paraId="4C14562D" w14:textId="77777777">
        <w:trPr>
          <w:divId w:val="279191413"/>
          <w:tblCellSpacing w:w="15" w:type="dxa"/>
        </w:trPr>
        <w:tc>
          <w:tcPr>
            <w:tcW w:w="0" w:type="auto"/>
            <w:vAlign w:val="center"/>
            <w:hideMark/>
          </w:tcPr>
          <w:p w14:paraId="69A6449C" w14:textId="77777777" w:rsidR="00D67926" w:rsidRDefault="008D6FB8">
            <w:pPr>
              <w:rPr>
                <w:rFonts w:eastAsia="Times New Roman"/>
                <w:lang w:val="en-US"/>
              </w:rPr>
            </w:pPr>
            <w:r>
              <w:rPr>
                <w:rFonts w:eastAsia="Times New Roman"/>
                <w:b/>
                <w:bCs/>
                <w:lang w:val="en-US"/>
              </w:rPr>
              <w:t>NamingSystem.replacedBy</w:t>
            </w:r>
          </w:p>
        </w:tc>
        <w:tc>
          <w:tcPr>
            <w:tcW w:w="0" w:type="auto"/>
            <w:vAlign w:val="center"/>
            <w:hideMark/>
          </w:tcPr>
          <w:p w14:paraId="2AA30C1C" w14:textId="77777777" w:rsidR="00D67926" w:rsidRDefault="00D67926">
            <w:pPr>
              <w:rPr>
                <w:rFonts w:eastAsia="Times New Roman"/>
                <w:lang w:val="en-US"/>
              </w:rPr>
            </w:pPr>
          </w:p>
        </w:tc>
      </w:tr>
      <w:tr w:rsidR="00D67926" w14:paraId="115C0B67" w14:textId="77777777">
        <w:trPr>
          <w:divId w:val="279191413"/>
          <w:tblCellSpacing w:w="15" w:type="dxa"/>
        </w:trPr>
        <w:tc>
          <w:tcPr>
            <w:tcW w:w="0" w:type="auto"/>
            <w:vAlign w:val="center"/>
            <w:hideMark/>
          </w:tcPr>
          <w:p w14:paraId="433AEB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6AFC40" w14:textId="77777777" w:rsidR="00D67926" w:rsidRDefault="008D6FB8">
            <w:pPr>
              <w:rPr>
                <w:rFonts w:eastAsia="Times New Roman"/>
                <w:lang w:val="en-US"/>
              </w:rPr>
            </w:pPr>
            <w:r>
              <w:rPr>
                <w:rFonts w:eastAsia="Times New Roman"/>
                <w:lang w:val="en-US"/>
              </w:rPr>
              <w:t>Use this instead</w:t>
            </w:r>
          </w:p>
        </w:tc>
      </w:tr>
      <w:tr w:rsidR="00D67926" w14:paraId="2E97FBC7" w14:textId="77777777">
        <w:trPr>
          <w:divId w:val="279191413"/>
          <w:tblCellSpacing w:w="15" w:type="dxa"/>
        </w:trPr>
        <w:tc>
          <w:tcPr>
            <w:tcW w:w="0" w:type="auto"/>
            <w:vAlign w:val="center"/>
            <w:hideMark/>
          </w:tcPr>
          <w:p w14:paraId="132E34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9A400C" w14:textId="51DAA1C3" w:rsidR="00D67926" w:rsidRDefault="008D6FB8">
            <w:pPr>
              <w:rPr>
                <w:rFonts w:eastAsia="Times New Roman"/>
                <w:lang w:val="en-US"/>
              </w:rPr>
            </w:pPr>
            <w:r>
              <w:rPr>
                <w:rFonts w:eastAsia="Times New Roman"/>
                <w:lang w:val="en-US"/>
              </w:rPr>
              <w:t>For naming</w:t>
            </w:r>
            <w:ins w:id="180" w:author="Cary Ussery" w:date="2015-09-11T18:40:00Z">
              <w:r w:rsidR="00216974">
                <w:rPr>
                  <w:rFonts w:eastAsia="Times New Roman"/>
                  <w:lang w:val="en-US"/>
                </w:rPr>
                <w:t xml:space="preserve"> </w:t>
              </w:r>
            </w:ins>
            <w:r>
              <w:rPr>
                <w:rFonts w:eastAsia="Times New Roman"/>
                <w:lang w:val="en-US"/>
              </w:rPr>
              <w:t>systems that are retired, indicates the naming</w:t>
            </w:r>
            <w:ins w:id="181" w:author="Cary Ussery" w:date="2015-09-11T18:40:00Z">
              <w:r w:rsidR="00216974">
                <w:rPr>
                  <w:rFonts w:eastAsia="Times New Roman"/>
                  <w:lang w:val="en-US"/>
                </w:rPr>
                <w:t xml:space="preserve"> </w:t>
              </w:r>
            </w:ins>
            <w:r>
              <w:rPr>
                <w:rFonts w:eastAsia="Times New Roman"/>
                <w:lang w:val="en-US"/>
              </w:rPr>
              <w:t>system that should be used in their place (if any).</w:t>
            </w:r>
          </w:p>
        </w:tc>
      </w:tr>
    </w:tbl>
    <w:p w14:paraId="17A2DF08" w14:textId="77777777" w:rsidR="00D67926" w:rsidRDefault="008D6FB8">
      <w:pPr>
        <w:pStyle w:val="Heading2"/>
        <w:divId w:val="279191413"/>
        <w:rPr>
          <w:rFonts w:eastAsia="Times New Roman"/>
          <w:lang w:val="en-US"/>
        </w:rPr>
      </w:pPr>
      <w:r>
        <w:rPr>
          <w:rFonts w:eastAsia="Times New Roman"/>
          <w:lang w:val="en-US"/>
        </w:rPr>
        <w:t>http://hl7.org/fhir/StructureDefinition/OperationDefinition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gridCol w:w="4877"/>
      </w:tblGrid>
      <w:tr w:rsidR="00D67926" w14:paraId="68145DCE" w14:textId="77777777">
        <w:trPr>
          <w:divId w:val="279191413"/>
          <w:tblCellSpacing w:w="15" w:type="dxa"/>
        </w:trPr>
        <w:tc>
          <w:tcPr>
            <w:tcW w:w="0" w:type="auto"/>
            <w:vAlign w:val="center"/>
            <w:hideMark/>
          </w:tcPr>
          <w:p w14:paraId="5E52F24C" w14:textId="77777777" w:rsidR="00D67926" w:rsidRDefault="008D6FB8">
            <w:pPr>
              <w:rPr>
                <w:rFonts w:eastAsia="Times New Roman"/>
                <w:lang w:val="en-US"/>
              </w:rPr>
            </w:pPr>
            <w:r>
              <w:rPr>
                <w:rFonts w:eastAsia="Times New Roman"/>
                <w:b/>
                <w:bCs/>
                <w:lang w:val="en-US"/>
              </w:rPr>
              <w:t>OperationDefinition</w:t>
            </w:r>
          </w:p>
        </w:tc>
        <w:tc>
          <w:tcPr>
            <w:tcW w:w="0" w:type="auto"/>
            <w:vAlign w:val="center"/>
            <w:hideMark/>
          </w:tcPr>
          <w:p w14:paraId="2F2636E3" w14:textId="77777777" w:rsidR="00D67926" w:rsidRDefault="008D6FB8">
            <w:pPr>
              <w:rPr>
                <w:rFonts w:eastAsia="Times New Roman"/>
                <w:lang w:val="en-US"/>
              </w:rPr>
            </w:pPr>
            <w:r>
              <w:rPr>
                <w:rFonts w:eastAsia="Times New Roman"/>
                <w:lang w:val="en-US"/>
              </w:rPr>
              <w:t>Operation Definition</w:t>
            </w:r>
          </w:p>
        </w:tc>
      </w:tr>
      <w:tr w:rsidR="00D67926" w14:paraId="3DA716BF" w14:textId="77777777">
        <w:trPr>
          <w:divId w:val="279191413"/>
          <w:tblCellSpacing w:w="15" w:type="dxa"/>
        </w:trPr>
        <w:tc>
          <w:tcPr>
            <w:tcW w:w="0" w:type="auto"/>
            <w:vAlign w:val="center"/>
            <w:hideMark/>
          </w:tcPr>
          <w:p w14:paraId="705FA2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EF629E" w14:textId="77777777" w:rsidR="00D67926" w:rsidRDefault="008D6FB8">
            <w:pPr>
              <w:rPr>
                <w:rFonts w:eastAsia="Times New Roman"/>
                <w:lang w:val="en-US"/>
              </w:rPr>
            </w:pPr>
            <w:r>
              <w:rPr>
                <w:rFonts w:eastAsia="Times New Roman"/>
                <w:lang w:val="en-US"/>
              </w:rPr>
              <w:t>Definition of an operation or a named query</w:t>
            </w:r>
          </w:p>
        </w:tc>
      </w:tr>
      <w:tr w:rsidR="00D67926" w14:paraId="0FF3AD68" w14:textId="77777777">
        <w:trPr>
          <w:divId w:val="279191413"/>
          <w:tblCellSpacing w:w="15" w:type="dxa"/>
        </w:trPr>
        <w:tc>
          <w:tcPr>
            <w:tcW w:w="0" w:type="auto"/>
            <w:vAlign w:val="center"/>
            <w:hideMark/>
          </w:tcPr>
          <w:p w14:paraId="4E2084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98C613" w14:textId="77777777" w:rsidR="00D67926" w:rsidRDefault="008D6FB8">
            <w:pPr>
              <w:rPr>
                <w:rFonts w:eastAsia="Times New Roman"/>
                <w:lang w:val="en-US"/>
              </w:rPr>
            </w:pPr>
            <w:r>
              <w:rPr>
                <w:rFonts w:eastAsia="Times New Roman"/>
                <w:lang w:val="en-US"/>
              </w:rPr>
              <w:t>A formal computable definition of an operation (on the RESTful interface) or a named query (using the search interaction).</w:t>
            </w:r>
          </w:p>
        </w:tc>
      </w:tr>
      <w:tr w:rsidR="00D67926" w14:paraId="0D7EC195" w14:textId="77777777">
        <w:trPr>
          <w:divId w:val="279191413"/>
          <w:tblCellSpacing w:w="15" w:type="dxa"/>
        </w:trPr>
        <w:tc>
          <w:tcPr>
            <w:tcW w:w="0" w:type="auto"/>
            <w:vAlign w:val="center"/>
            <w:hideMark/>
          </w:tcPr>
          <w:p w14:paraId="125034D8" w14:textId="77777777" w:rsidR="00D67926" w:rsidRDefault="008D6FB8">
            <w:pPr>
              <w:rPr>
                <w:rFonts w:eastAsia="Times New Roman"/>
                <w:lang w:val="en-US"/>
              </w:rPr>
            </w:pPr>
            <w:r>
              <w:rPr>
                <w:rFonts w:eastAsia="Times New Roman"/>
                <w:b/>
                <w:bCs/>
                <w:lang w:val="en-US"/>
              </w:rPr>
              <w:t>OperationDefinition.url</w:t>
            </w:r>
          </w:p>
        </w:tc>
        <w:tc>
          <w:tcPr>
            <w:tcW w:w="0" w:type="auto"/>
            <w:vAlign w:val="center"/>
            <w:hideMark/>
          </w:tcPr>
          <w:p w14:paraId="2A07EF94" w14:textId="77777777" w:rsidR="00D67926" w:rsidRDefault="00D67926">
            <w:pPr>
              <w:rPr>
                <w:rFonts w:eastAsia="Times New Roman"/>
                <w:lang w:val="en-US"/>
              </w:rPr>
            </w:pPr>
          </w:p>
        </w:tc>
      </w:tr>
      <w:tr w:rsidR="00D67926" w14:paraId="58A0F4E7" w14:textId="77777777">
        <w:trPr>
          <w:divId w:val="279191413"/>
          <w:tblCellSpacing w:w="15" w:type="dxa"/>
        </w:trPr>
        <w:tc>
          <w:tcPr>
            <w:tcW w:w="0" w:type="auto"/>
            <w:vAlign w:val="center"/>
            <w:hideMark/>
          </w:tcPr>
          <w:p w14:paraId="52D5292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997817" w14:textId="77777777" w:rsidR="00D67926" w:rsidRDefault="008D6FB8">
            <w:pPr>
              <w:rPr>
                <w:rFonts w:eastAsia="Times New Roman"/>
                <w:lang w:val="en-US"/>
              </w:rPr>
            </w:pPr>
            <w:r>
              <w:rPr>
                <w:rFonts w:eastAsia="Times New Roman"/>
                <w:lang w:val="en-US"/>
              </w:rPr>
              <w:t>Logical url to reference this operation definition</w:t>
            </w:r>
          </w:p>
        </w:tc>
      </w:tr>
      <w:tr w:rsidR="00D67926" w14:paraId="10489DCC" w14:textId="77777777">
        <w:trPr>
          <w:divId w:val="279191413"/>
          <w:tblCellSpacing w:w="15" w:type="dxa"/>
        </w:trPr>
        <w:tc>
          <w:tcPr>
            <w:tcW w:w="0" w:type="auto"/>
            <w:vAlign w:val="center"/>
            <w:hideMark/>
          </w:tcPr>
          <w:p w14:paraId="31E026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44DFBF" w14:textId="77777777" w:rsidR="00D67926" w:rsidRDefault="008D6FB8">
            <w:pPr>
              <w:rPr>
                <w:rFonts w:eastAsia="Times New Roman"/>
                <w:lang w:val="en-US"/>
              </w:rPr>
            </w:pPr>
            <w:r>
              <w:rPr>
                <w:rFonts w:eastAsia="Times New Roman"/>
                <w:lang w:val="en-US"/>
              </w:rPr>
              <w:t xml:space="preserve">An absolute URL that is used to identify this operation definition when it is referenced in a specification, model, design or an instance. This SHALL be a URL, SHOULD be globally unique, and SHOULD be an address at which this operation definition is (or will be) published. </w:t>
            </w:r>
          </w:p>
        </w:tc>
      </w:tr>
      <w:tr w:rsidR="00D67926" w14:paraId="1845BD77" w14:textId="77777777">
        <w:trPr>
          <w:divId w:val="279191413"/>
          <w:tblCellSpacing w:w="15" w:type="dxa"/>
        </w:trPr>
        <w:tc>
          <w:tcPr>
            <w:tcW w:w="0" w:type="auto"/>
            <w:vAlign w:val="center"/>
            <w:hideMark/>
          </w:tcPr>
          <w:p w14:paraId="4CDA54E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EF7174C" w14:textId="77777777" w:rsidR="00D67926" w:rsidRDefault="008D6FB8">
            <w:pPr>
              <w:rPr>
                <w:rFonts w:eastAsia="Times New Roman"/>
                <w:lang w:val="en-US"/>
              </w:rPr>
            </w:pPr>
            <w:r>
              <w:rPr>
                <w:rFonts w:eastAsia="Times New Roman"/>
                <w:lang w:val="en-US"/>
              </w:rPr>
              <w:t>Can be a urn:uuid: or a urn:oid:.</w:t>
            </w:r>
          </w:p>
        </w:tc>
      </w:tr>
      <w:tr w:rsidR="00D67926" w14:paraId="04F53BE8" w14:textId="77777777">
        <w:trPr>
          <w:divId w:val="279191413"/>
          <w:tblCellSpacing w:w="15" w:type="dxa"/>
        </w:trPr>
        <w:tc>
          <w:tcPr>
            <w:tcW w:w="0" w:type="auto"/>
            <w:vAlign w:val="center"/>
            <w:hideMark/>
          </w:tcPr>
          <w:p w14:paraId="468245A3" w14:textId="77777777" w:rsidR="00D67926" w:rsidRDefault="008D6FB8">
            <w:pPr>
              <w:rPr>
                <w:rFonts w:eastAsia="Times New Roman"/>
                <w:lang w:val="en-US"/>
              </w:rPr>
            </w:pPr>
            <w:r>
              <w:rPr>
                <w:rFonts w:eastAsia="Times New Roman"/>
                <w:b/>
                <w:bCs/>
                <w:lang w:val="en-US"/>
              </w:rPr>
              <w:t>OperationDefinition.version</w:t>
            </w:r>
          </w:p>
        </w:tc>
        <w:tc>
          <w:tcPr>
            <w:tcW w:w="0" w:type="auto"/>
            <w:vAlign w:val="center"/>
            <w:hideMark/>
          </w:tcPr>
          <w:p w14:paraId="0EB65C07" w14:textId="77777777" w:rsidR="00D67926" w:rsidRDefault="00D67926">
            <w:pPr>
              <w:rPr>
                <w:rFonts w:eastAsia="Times New Roman"/>
                <w:lang w:val="en-US"/>
              </w:rPr>
            </w:pPr>
          </w:p>
        </w:tc>
      </w:tr>
      <w:tr w:rsidR="00D67926" w14:paraId="38AC6AAF" w14:textId="77777777">
        <w:trPr>
          <w:divId w:val="279191413"/>
          <w:tblCellSpacing w:w="15" w:type="dxa"/>
        </w:trPr>
        <w:tc>
          <w:tcPr>
            <w:tcW w:w="0" w:type="auto"/>
            <w:vAlign w:val="center"/>
            <w:hideMark/>
          </w:tcPr>
          <w:p w14:paraId="4F07F2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DE7E9E" w14:textId="77777777" w:rsidR="00D67926" w:rsidRDefault="008D6FB8">
            <w:pPr>
              <w:rPr>
                <w:rFonts w:eastAsia="Times New Roman"/>
                <w:lang w:val="en-US"/>
              </w:rPr>
            </w:pPr>
            <w:r>
              <w:rPr>
                <w:rFonts w:eastAsia="Times New Roman"/>
                <w:lang w:val="en-US"/>
              </w:rPr>
              <w:t>Logical id for this version of the operation definition</w:t>
            </w:r>
          </w:p>
        </w:tc>
      </w:tr>
      <w:tr w:rsidR="00D67926" w14:paraId="2350857B" w14:textId="77777777">
        <w:trPr>
          <w:divId w:val="279191413"/>
          <w:tblCellSpacing w:w="15" w:type="dxa"/>
        </w:trPr>
        <w:tc>
          <w:tcPr>
            <w:tcW w:w="0" w:type="auto"/>
            <w:vAlign w:val="center"/>
            <w:hideMark/>
          </w:tcPr>
          <w:p w14:paraId="49859C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BEC9CD" w14:textId="77777777" w:rsidR="00D67926" w:rsidRDefault="008D6FB8">
            <w:pPr>
              <w:rPr>
                <w:rFonts w:eastAsia="Times New Roman"/>
                <w:lang w:val="en-US"/>
              </w:rPr>
            </w:pPr>
            <w:r>
              <w:rPr>
                <w:rFonts w:eastAsia="Times New Roman"/>
                <w:lang w:val="en-US"/>
              </w:rPr>
              <w:t xml:space="preserve">The identifier that is used to identify this version of the profile when it is referenced in a </w:t>
            </w:r>
            <w:r>
              <w:rPr>
                <w:rFonts w:eastAsia="Times New Roman"/>
                <w:lang w:val="en-US"/>
              </w:rPr>
              <w:lastRenderedPageBreak/>
              <w:t xml:space="preserve">specification, model, design or instance. This is an arbitrary value managed by the profile author manually and the value should be a </w:t>
            </w:r>
            <w:commentRangeStart w:id="182"/>
            <w:r>
              <w:rPr>
                <w:rFonts w:eastAsia="Times New Roman"/>
                <w:lang w:val="en-US"/>
              </w:rPr>
              <w:t>timestamp</w:t>
            </w:r>
            <w:commentRangeEnd w:id="182"/>
            <w:r w:rsidR="00216974">
              <w:rPr>
                <w:rStyle w:val="CommentReference"/>
              </w:rPr>
              <w:commentReference w:id="182"/>
            </w:r>
            <w:r>
              <w:rPr>
                <w:rFonts w:eastAsia="Times New Roman"/>
                <w:lang w:val="en-US"/>
              </w:rPr>
              <w:t xml:space="preserve">. </w:t>
            </w:r>
          </w:p>
        </w:tc>
      </w:tr>
      <w:tr w:rsidR="00D67926" w14:paraId="62F41FE7" w14:textId="77777777">
        <w:trPr>
          <w:divId w:val="279191413"/>
          <w:tblCellSpacing w:w="15" w:type="dxa"/>
        </w:trPr>
        <w:tc>
          <w:tcPr>
            <w:tcW w:w="0" w:type="auto"/>
            <w:vAlign w:val="center"/>
            <w:hideMark/>
          </w:tcPr>
          <w:p w14:paraId="631D8883"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7F0AF8B4" w14:textId="77777777" w:rsidR="00D67926" w:rsidRDefault="008D6FB8">
            <w:pPr>
              <w:rPr>
                <w:rFonts w:eastAsia="Times New Roman"/>
                <w:lang w:val="en-US"/>
              </w:rPr>
            </w:pPr>
            <w:r>
              <w:rPr>
                <w:rFonts w:eastAsia="Times New Roman"/>
                <w:lang w:val="en-US"/>
              </w:rPr>
              <w:t xml:space="preserve">There may be multiple resource versions of the profile that have this same identifier. The resource version id will change for technical reasons, whereas the stated version number needs to be under the author's control. </w:t>
            </w:r>
          </w:p>
        </w:tc>
      </w:tr>
      <w:tr w:rsidR="00D67926" w14:paraId="6574FE14" w14:textId="77777777">
        <w:trPr>
          <w:divId w:val="279191413"/>
          <w:tblCellSpacing w:w="15" w:type="dxa"/>
        </w:trPr>
        <w:tc>
          <w:tcPr>
            <w:tcW w:w="0" w:type="auto"/>
            <w:vAlign w:val="center"/>
            <w:hideMark/>
          </w:tcPr>
          <w:p w14:paraId="4A78CD57" w14:textId="77777777" w:rsidR="00D67926" w:rsidRDefault="008D6FB8">
            <w:pPr>
              <w:rPr>
                <w:rFonts w:eastAsia="Times New Roman"/>
                <w:lang w:val="en-US"/>
              </w:rPr>
            </w:pPr>
            <w:r>
              <w:rPr>
                <w:rFonts w:eastAsia="Times New Roman"/>
                <w:b/>
                <w:bCs/>
                <w:lang w:val="en-US"/>
              </w:rPr>
              <w:t>OperationDefinition.name</w:t>
            </w:r>
          </w:p>
        </w:tc>
        <w:tc>
          <w:tcPr>
            <w:tcW w:w="0" w:type="auto"/>
            <w:vAlign w:val="center"/>
            <w:hideMark/>
          </w:tcPr>
          <w:p w14:paraId="176A5614" w14:textId="77777777" w:rsidR="00D67926" w:rsidRDefault="00D67926">
            <w:pPr>
              <w:rPr>
                <w:rFonts w:eastAsia="Times New Roman"/>
                <w:lang w:val="en-US"/>
              </w:rPr>
            </w:pPr>
          </w:p>
        </w:tc>
      </w:tr>
      <w:tr w:rsidR="00D67926" w14:paraId="4D342367" w14:textId="77777777">
        <w:trPr>
          <w:divId w:val="279191413"/>
          <w:tblCellSpacing w:w="15" w:type="dxa"/>
        </w:trPr>
        <w:tc>
          <w:tcPr>
            <w:tcW w:w="0" w:type="auto"/>
            <w:vAlign w:val="center"/>
            <w:hideMark/>
          </w:tcPr>
          <w:p w14:paraId="544423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197897" w14:textId="77777777" w:rsidR="00D67926" w:rsidRDefault="008D6FB8">
            <w:pPr>
              <w:rPr>
                <w:rFonts w:eastAsia="Times New Roman"/>
                <w:lang w:val="en-US"/>
              </w:rPr>
            </w:pPr>
            <w:r>
              <w:rPr>
                <w:rFonts w:eastAsia="Times New Roman"/>
                <w:lang w:val="en-US"/>
              </w:rPr>
              <w:t>Informal name for this operation</w:t>
            </w:r>
          </w:p>
        </w:tc>
      </w:tr>
      <w:tr w:rsidR="00D67926" w14:paraId="26FC864C" w14:textId="77777777">
        <w:trPr>
          <w:divId w:val="279191413"/>
          <w:tblCellSpacing w:w="15" w:type="dxa"/>
        </w:trPr>
        <w:tc>
          <w:tcPr>
            <w:tcW w:w="0" w:type="auto"/>
            <w:vAlign w:val="center"/>
            <w:hideMark/>
          </w:tcPr>
          <w:p w14:paraId="643F0B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A8E23F" w14:textId="77777777" w:rsidR="00D67926" w:rsidRDefault="008D6FB8">
            <w:pPr>
              <w:rPr>
                <w:rFonts w:eastAsia="Times New Roman"/>
                <w:lang w:val="en-US"/>
              </w:rPr>
            </w:pPr>
            <w:r>
              <w:rPr>
                <w:rFonts w:eastAsia="Times New Roman"/>
                <w:lang w:val="en-US"/>
              </w:rPr>
              <w:t>A free text natural language name identifying the operation.</w:t>
            </w:r>
          </w:p>
        </w:tc>
      </w:tr>
      <w:tr w:rsidR="00D67926" w14:paraId="4AA6DE12" w14:textId="77777777">
        <w:trPr>
          <w:divId w:val="279191413"/>
          <w:tblCellSpacing w:w="15" w:type="dxa"/>
        </w:trPr>
        <w:tc>
          <w:tcPr>
            <w:tcW w:w="0" w:type="auto"/>
            <w:vAlign w:val="center"/>
            <w:hideMark/>
          </w:tcPr>
          <w:p w14:paraId="40B8CB4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C5C43EF" w14:textId="77777777" w:rsidR="00D67926" w:rsidRDefault="008D6FB8">
            <w:pPr>
              <w:rPr>
                <w:rFonts w:eastAsia="Times New Roman"/>
                <w:lang w:val="en-US"/>
              </w:rPr>
            </w:pPr>
            <w:r>
              <w:rPr>
                <w:rFonts w:eastAsia="Times New Roman"/>
                <w:lang w:val="en-US"/>
              </w:rPr>
              <w:t>Not expected to be globally unique.</w:t>
            </w:r>
          </w:p>
        </w:tc>
      </w:tr>
      <w:tr w:rsidR="00D67926" w14:paraId="7D4243C1" w14:textId="77777777">
        <w:trPr>
          <w:divId w:val="279191413"/>
          <w:tblCellSpacing w:w="15" w:type="dxa"/>
        </w:trPr>
        <w:tc>
          <w:tcPr>
            <w:tcW w:w="0" w:type="auto"/>
            <w:vAlign w:val="center"/>
            <w:hideMark/>
          </w:tcPr>
          <w:p w14:paraId="7EA245DB" w14:textId="77777777" w:rsidR="00D67926" w:rsidRDefault="008D6FB8">
            <w:pPr>
              <w:rPr>
                <w:rFonts w:eastAsia="Times New Roman"/>
                <w:lang w:val="en-US"/>
              </w:rPr>
            </w:pPr>
            <w:r>
              <w:rPr>
                <w:rFonts w:eastAsia="Times New Roman"/>
                <w:b/>
                <w:bCs/>
                <w:lang w:val="en-US"/>
              </w:rPr>
              <w:t>OperationDefinition.status</w:t>
            </w:r>
          </w:p>
        </w:tc>
        <w:tc>
          <w:tcPr>
            <w:tcW w:w="0" w:type="auto"/>
            <w:vAlign w:val="center"/>
            <w:hideMark/>
          </w:tcPr>
          <w:p w14:paraId="325EE349" w14:textId="77777777" w:rsidR="00D67926" w:rsidRDefault="00D67926">
            <w:pPr>
              <w:rPr>
                <w:rFonts w:eastAsia="Times New Roman"/>
                <w:lang w:val="en-US"/>
              </w:rPr>
            </w:pPr>
          </w:p>
        </w:tc>
      </w:tr>
      <w:tr w:rsidR="00D67926" w14:paraId="23EC28B4" w14:textId="77777777">
        <w:trPr>
          <w:divId w:val="279191413"/>
          <w:tblCellSpacing w:w="15" w:type="dxa"/>
        </w:trPr>
        <w:tc>
          <w:tcPr>
            <w:tcW w:w="0" w:type="auto"/>
            <w:vAlign w:val="center"/>
            <w:hideMark/>
          </w:tcPr>
          <w:p w14:paraId="722E33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8C06C2" w14:textId="77777777" w:rsidR="00D67926" w:rsidRDefault="008D6FB8">
            <w:pPr>
              <w:rPr>
                <w:rFonts w:eastAsia="Times New Roman"/>
                <w:lang w:val="en-US"/>
              </w:rPr>
            </w:pPr>
            <w:r>
              <w:rPr>
                <w:rFonts w:eastAsia="Times New Roman"/>
                <w:lang w:val="en-US"/>
              </w:rPr>
              <w:t>The status of the profile.</w:t>
            </w:r>
          </w:p>
        </w:tc>
      </w:tr>
      <w:tr w:rsidR="00D67926" w14:paraId="629E9801" w14:textId="77777777">
        <w:trPr>
          <w:divId w:val="279191413"/>
          <w:tblCellSpacing w:w="15" w:type="dxa"/>
        </w:trPr>
        <w:tc>
          <w:tcPr>
            <w:tcW w:w="0" w:type="auto"/>
            <w:vAlign w:val="center"/>
            <w:hideMark/>
          </w:tcPr>
          <w:p w14:paraId="35E24E5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5E44E59" w14:textId="77777777" w:rsidR="00D67926" w:rsidRDefault="008D6FB8">
            <w:pPr>
              <w:rPr>
                <w:rFonts w:eastAsia="Times New Roman"/>
                <w:lang w:val="en-US"/>
              </w:rPr>
            </w:pPr>
            <w:r>
              <w:rPr>
                <w:rFonts w:eastAsia="Times New Roman"/>
                <w:lang w:val="en-US"/>
              </w:rPr>
              <w:t>Allows filtering of profiles that are appropriate for use vs. not.</w:t>
            </w:r>
          </w:p>
        </w:tc>
      </w:tr>
      <w:tr w:rsidR="00D67926" w14:paraId="534ECACB" w14:textId="77777777">
        <w:trPr>
          <w:divId w:val="279191413"/>
          <w:tblCellSpacing w:w="15" w:type="dxa"/>
        </w:trPr>
        <w:tc>
          <w:tcPr>
            <w:tcW w:w="0" w:type="auto"/>
            <w:vAlign w:val="center"/>
            <w:hideMark/>
          </w:tcPr>
          <w:p w14:paraId="793A38E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9A4D366"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4FC4D781" w14:textId="77777777">
        <w:trPr>
          <w:divId w:val="279191413"/>
          <w:tblCellSpacing w:w="15" w:type="dxa"/>
        </w:trPr>
        <w:tc>
          <w:tcPr>
            <w:tcW w:w="0" w:type="auto"/>
            <w:vAlign w:val="center"/>
            <w:hideMark/>
          </w:tcPr>
          <w:p w14:paraId="10C6A651" w14:textId="77777777" w:rsidR="00D67926" w:rsidRDefault="008D6FB8">
            <w:pPr>
              <w:rPr>
                <w:rFonts w:eastAsia="Times New Roman"/>
                <w:lang w:val="en-US"/>
              </w:rPr>
            </w:pPr>
            <w:r>
              <w:rPr>
                <w:rFonts w:eastAsia="Times New Roman"/>
                <w:b/>
                <w:bCs/>
                <w:lang w:val="en-US"/>
              </w:rPr>
              <w:t>OperationDefinition.kind</w:t>
            </w:r>
          </w:p>
        </w:tc>
        <w:tc>
          <w:tcPr>
            <w:tcW w:w="0" w:type="auto"/>
            <w:vAlign w:val="center"/>
            <w:hideMark/>
          </w:tcPr>
          <w:p w14:paraId="2FE7195D" w14:textId="77777777" w:rsidR="00D67926" w:rsidRDefault="00D67926">
            <w:pPr>
              <w:rPr>
                <w:rFonts w:eastAsia="Times New Roman"/>
                <w:lang w:val="en-US"/>
              </w:rPr>
            </w:pPr>
          </w:p>
        </w:tc>
      </w:tr>
      <w:tr w:rsidR="00D67926" w14:paraId="7780D176" w14:textId="77777777">
        <w:trPr>
          <w:divId w:val="279191413"/>
          <w:tblCellSpacing w:w="15" w:type="dxa"/>
        </w:trPr>
        <w:tc>
          <w:tcPr>
            <w:tcW w:w="0" w:type="auto"/>
            <w:vAlign w:val="center"/>
            <w:hideMark/>
          </w:tcPr>
          <w:p w14:paraId="4D8C5E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022CE3" w14:textId="29922414" w:rsidR="00D67926" w:rsidRDefault="008D6FB8">
            <w:pPr>
              <w:rPr>
                <w:rFonts w:eastAsia="Times New Roman"/>
                <w:lang w:val="en-US"/>
              </w:rPr>
            </w:pPr>
            <w:r>
              <w:rPr>
                <w:rFonts w:eastAsia="Times New Roman"/>
                <w:lang w:val="en-US"/>
              </w:rPr>
              <w:t xml:space="preserve">Whether this is </w:t>
            </w:r>
            <w:ins w:id="183" w:author="Cary Ussery" w:date="2015-09-11T18:43:00Z">
              <w:r w:rsidR="00216974">
                <w:rPr>
                  <w:rFonts w:eastAsia="Times New Roman"/>
                  <w:lang w:val="en-US"/>
                </w:rPr>
                <w:t xml:space="preserve">an </w:t>
              </w:r>
            </w:ins>
            <w:r>
              <w:rPr>
                <w:rFonts w:eastAsia="Times New Roman"/>
                <w:lang w:val="en-US"/>
              </w:rPr>
              <w:t>operation or named query.</w:t>
            </w:r>
          </w:p>
        </w:tc>
      </w:tr>
      <w:tr w:rsidR="00D67926" w14:paraId="675B7732" w14:textId="77777777">
        <w:trPr>
          <w:divId w:val="279191413"/>
          <w:tblCellSpacing w:w="15" w:type="dxa"/>
        </w:trPr>
        <w:tc>
          <w:tcPr>
            <w:tcW w:w="0" w:type="auto"/>
            <w:vAlign w:val="center"/>
            <w:hideMark/>
          </w:tcPr>
          <w:p w14:paraId="23F0834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E8BB04" w14:textId="77777777" w:rsidR="00D67926" w:rsidRDefault="008D6FB8">
            <w:pPr>
              <w:rPr>
                <w:rFonts w:eastAsia="Times New Roman"/>
                <w:lang w:val="en-US"/>
              </w:rPr>
            </w:pPr>
            <w:r>
              <w:rPr>
                <w:rFonts w:eastAsia="Times New Roman"/>
                <w:lang w:val="en-US"/>
              </w:rPr>
              <w:t>Named queries are invoked differently, and have different capabilities.</w:t>
            </w:r>
          </w:p>
        </w:tc>
      </w:tr>
      <w:tr w:rsidR="00D67926" w14:paraId="5FBD27A3" w14:textId="77777777">
        <w:trPr>
          <w:divId w:val="279191413"/>
          <w:tblCellSpacing w:w="15" w:type="dxa"/>
        </w:trPr>
        <w:tc>
          <w:tcPr>
            <w:tcW w:w="0" w:type="auto"/>
            <w:vAlign w:val="center"/>
            <w:hideMark/>
          </w:tcPr>
          <w:p w14:paraId="3AF8A4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FD88041" w14:textId="77777777" w:rsidR="00D67926" w:rsidRDefault="008D6FB8">
            <w:pPr>
              <w:rPr>
                <w:rFonts w:eastAsia="Times New Roman"/>
                <w:lang w:val="en-US"/>
              </w:rPr>
            </w:pPr>
            <w:r>
              <w:rPr>
                <w:rFonts w:eastAsia="Times New Roman"/>
                <w:lang w:val="en-US"/>
              </w:rPr>
              <w:t>Whether an operation is a normal operation or a query</w:t>
            </w:r>
          </w:p>
        </w:tc>
      </w:tr>
      <w:tr w:rsidR="00D67926" w14:paraId="6A7766B4" w14:textId="77777777">
        <w:trPr>
          <w:divId w:val="279191413"/>
          <w:tblCellSpacing w:w="15" w:type="dxa"/>
        </w:trPr>
        <w:tc>
          <w:tcPr>
            <w:tcW w:w="0" w:type="auto"/>
            <w:vAlign w:val="center"/>
            <w:hideMark/>
          </w:tcPr>
          <w:p w14:paraId="76A672F3" w14:textId="77777777" w:rsidR="00D67926" w:rsidRDefault="008D6FB8">
            <w:pPr>
              <w:rPr>
                <w:rFonts w:eastAsia="Times New Roman"/>
                <w:lang w:val="en-US"/>
              </w:rPr>
            </w:pPr>
            <w:r>
              <w:rPr>
                <w:rFonts w:eastAsia="Times New Roman"/>
                <w:b/>
                <w:bCs/>
                <w:lang w:val="en-US"/>
              </w:rPr>
              <w:t>OperationDefinition.experimental</w:t>
            </w:r>
          </w:p>
        </w:tc>
        <w:tc>
          <w:tcPr>
            <w:tcW w:w="0" w:type="auto"/>
            <w:vAlign w:val="center"/>
            <w:hideMark/>
          </w:tcPr>
          <w:p w14:paraId="6A94D334" w14:textId="77777777" w:rsidR="00D67926" w:rsidRDefault="00D67926">
            <w:pPr>
              <w:rPr>
                <w:rFonts w:eastAsia="Times New Roman"/>
                <w:lang w:val="en-US"/>
              </w:rPr>
            </w:pPr>
          </w:p>
        </w:tc>
      </w:tr>
      <w:tr w:rsidR="00D67926" w14:paraId="701D9740" w14:textId="77777777">
        <w:trPr>
          <w:divId w:val="279191413"/>
          <w:tblCellSpacing w:w="15" w:type="dxa"/>
        </w:trPr>
        <w:tc>
          <w:tcPr>
            <w:tcW w:w="0" w:type="auto"/>
            <w:vAlign w:val="center"/>
            <w:hideMark/>
          </w:tcPr>
          <w:p w14:paraId="01ABE80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F1FA56" w14:textId="77777777" w:rsidR="00D67926" w:rsidRDefault="008D6FB8">
            <w:pPr>
              <w:rPr>
                <w:rFonts w:eastAsia="Times New Roman"/>
                <w:lang w:val="en-US"/>
              </w:rPr>
            </w:pPr>
            <w:r>
              <w:rPr>
                <w:rFonts w:eastAsia="Times New Roman"/>
                <w:lang w:val="en-US"/>
              </w:rPr>
              <w:t>If for testing purposes, not real usage</w:t>
            </w:r>
          </w:p>
        </w:tc>
      </w:tr>
      <w:tr w:rsidR="00D67926" w14:paraId="2ECD514A" w14:textId="77777777">
        <w:trPr>
          <w:divId w:val="279191413"/>
          <w:tblCellSpacing w:w="15" w:type="dxa"/>
        </w:trPr>
        <w:tc>
          <w:tcPr>
            <w:tcW w:w="0" w:type="auto"/>
            <w:vAlign w:val="center"/>
            <w:hideMark/>
          </w:tcPr>
          <w:p w14:paraId="3A4053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C4F3E4" w14:textId="77777777" w:rsidR="00D67926" w:rsidRDefault="008D6FB8">
            <w:pPr>
              <w:rPr>
                <w:rFonts w:eastAsia="Times New Roman"/>
                <w:lang w:val="en-US"/>
              </w:rPr>
            </w:pPr>
            <w:r>
              <w:rPr>
                <w:rFonts w:eastAsia="Times New Roman"/>
                <w:lang w:val="en-US"/>
              </w:rPr>
              <w:t xml:space="preserve">This profile was authored for testing purposes (or education/evaluation/marketing), and is not intended to be used for genuine usage. </w:t>
            </w:r>
          </w:p>
        </w:tc>
      </w:tr>
      <w:tr w:rsidR="00D67926" w14:paraId="7C99CD25" w14:textId="77777777">
        <w:trPr>
          <w:divId w:val="279191413"/>
          <w:tblCellSpacing w:w="15" w:type="dxa"/>
        </w:trPr>
        <w:tc>
          <w:tcPr>
            <w:tcW w:w="0" w:type="auto"/>
            <w:vAlign w:val="center"/>
            <w:hideMark/>
          </w:tcPr>
          <w:p w14:paraId="15B4471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0183AF0" w14:textId="77777777" w:rsidR="00D67926" w:rsidRDefault="008D6FB8">
            <w:pPr>
              <w:rPr>
                <w:rFonts w:eastAsia="Times New Roman"/>
                <w:lang w:val="en-US"/>
              </w:rPr>
            </w:pPr>
            <w:r>
              <w:rPr>
                <w:rFonts w:eastAsia="Times New Roman"/>
                <w:lang w:val="en-US"/>
              </w:rPr>
              <w:t>Allows filtering of profiles that are appropriate for use vs. not.</w:t>
            </w:r>
          </w:p>
        </w:tc>
      </w:tr>
      <w:tr w:rsidR="00D67926" w14:paraId="2E4B6746" w14:textId="77777777">
        <w:trPr>
          <w:divId w:val="279191413"/>
          <w:tblCellSpacing w:w="15" w:type="dxa"/>
        </w:trPr>
        <w:tc>
          <w:tcPr>
            <w:tcW w:w="0" w:type="auto"/>
            <w:vAlign w:val="center"/>
            <w:hideMark/>
          </w:tcPr>
          <w:p w14:paraId="335FFAFB" w14:textId="77777777" w:rsidR="00D67926" w:rsidRDefault="008D6FB8">
            <w:pPr>
              <w:rPr>
                <w:rFonts w:eastAsia="Times New Roman"/>
                <w:lang w:val="en-US"/>
              </w:rPr>
            </w:pPr>
            <w:r>
              <w:rPr>
                <w:rFonts w:eastAsia="Times New Roman"/>
                <w:b/>
                <w:bCs/>
                <w:lang w:val="en-US"/>
              </w:rPr>
              <w:t>OperationDefinition.publisher</w:t>
            </w:r>
          </w:p>
        </w:tc>
        <w:tc>
          <w:tcPr>
            <w:tcW w:w="0" w:type="auto"/>
            <w:vAlign w:val="center"/>
            <w:hideMark/>
          </w:tcPr>
          <w:p w14:paraId="042C3073" w14:textId="77777777" w:rsidR="00D67926" w:rsidRDefault="00D67926">
            <w:pPr>
              <w:rPr>
                <w:rFonts w:eastAsia="Times New Roman"/>
                <w:lang w:val="en-US"/>
              </w:rPr>
            </w:pPr>
          </w:p>
        </w:tc>
      </w:tr>
      <w:tr w:rsidR="00D67926" w14:paraId="0F896592" w14:textId="77777777">
        <w:trPr>
          <w:divId w:val="279191413"/>
          <w:tblCellSpacing w:w="15" w:type="dxa"/>
        </w:trPr>
        <w:tc>
          <w:tcPr>
            <w:tcW w:w="0" w:type="auto"/>
            <w:vAlign w:val="center"/>
            <w:hideMark/>
          </w:tcPr>
          <w:p w14:paraId="1DC5A4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429636"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2905761F" w14:textId="77777777">
        <w:trPr>
          <w:divId w:val="279191413"/>
          <w:tblCellSpacing w:w="15" w:type="dxa"/>
        </w:trPr>
        <w:tc>
          <w:tcPr>
            <w:tcW w:w="0" w:type="auto"/>
            <w:vAlign w:val="center"/>
            <w:hideMark/>
          </w:tcPr>
          <w:p w14:paraId="250A3E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02D72C" w14:textId="77777777" w:rsidR="00D67926" w:rsidRDefault="008D6FB8">
            <w:pPr>
              <w:rPr>
                <w:rFonts w:eastAsia="Times New Roman"/>
                <w:lang w:val="en-US"/>
              </w:rPr>
            </w:pPr>
            <w:r>
              <w:rPr>
                <w:rFonts w:eastAsia="Times New Roman"/>
                <w:lang w:val="en-US"/>
              </w:rPr>
              <w:t>The name of the individual or organization that published the operation definition.</w:t>
            </w:r>
          </w:p>
        </w:tc>
      </w:tr>
      <w:tr w:rsidR="00D67926" w14:paraId="07E3E649" w14:textId="77777777">
        <w:trPr>
          <w:divId w:val="279191413"/>
          <w:tblCellSpacing w:w="15" w:type="dxa"/>
        </w:trPr>
        <w:tc>
          <w:tcPr>
            <w:tcW w:w="0" w:type="auto"/>
            <w:vAlign w:val="center"/>
            <w:hideMark/>
          </w:tcPr>
          <w:p w14:paraId="5191538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F3D90AC" w14:textId="77777777" w:rsidR="00D67926" w:rsidRDefault="008D6FB8">
            <w:pPr>
              <w:rPr>
                <w:rFonts w:eastAsia="Times New Roman"/>
                <w:lang w:val="en-US"/>
              </w:rPr>
            </w:pPr>
            <w:r>
              <w:rPr>
                <w:rFonts w:eastAsia="Times New Roman"/>
                <w:lang w:val="en-US"/>
              </w:rPr>
              <w:t>Usually an organization</w:t>
            </w:r>
            <w:del w:id="184" w:author="Cary Ussery" w:date="2015-09-11T18:44:00Z">
              <w:r w:rsidDel="00216974">
                <w:rPr>
                  <w:rFonts w:eastAsia="Times New Roman"/>
                  <w:lang w:val="en-US"/>
                </w:rPr>
                <w:delText>,</w:delText>
              </w:r>
            </w:del>
            <w:r>
              <w:rPr>
                <w:rFonts w:eastAsia="Times New Roman"/>
                <w:lang w:val="en-US"/>
              </w:rPr>
              <w:t xml:space="preserve"> but may be an individual. This item SHOULD be populated unless the information is available from context. </w:t>
            </w:r>
          </w:p>
        </w:tc>
      </w:tr>
      <w:tr w:rsidR="00D67926" w14:paraId="4FD8CA0D" w14:textId="77777777">
        <w:trPr>
          <w:divId w:val="279191413"/>
          <w:tblCellSpacing w:w="15" w:type="dxa"/>
        </w:trPr>
        <w:tc>
          <w:tcPr>
            <w:tcW w:w="0" w:type="auto"/>
            <w:vAlign w:val="center"/>
            <w:hideMark/>
          </w:tcPr>
          <w:p w14:paraId="4D064327"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044B17B2" w14:textId="77777777" w:rsidR="00D67926" w:rsidRDefault="008D6FB8">
            <w:pPr>
              <w:rPr>
                <w:rFonts w:eastAsia="Times New Roman"/>
                <w:lang w:val="en-US"/>
              </w:rPr>
            </w:pPr>
            <w:r>
              <w:rPr>
                <w:rFonts w:eastAsia="Times New Roman"/>
                <w:lang w:val="en-US"/>
              </w:rPr>
              <w:t>Helps establish the "authority/credibility" of the operation definition. May also allow for contact.</w:t>
            </w:r>
          </w:p>
        </w:tc>
      </w:tr>
      <w:tr w:rsidR="00D67926" w14:paraId="369B5BA8" w14:textId="77777777">
        <w:trPr>
          <w:divId w:val="279191413"/>
          <w:tblCellSpacing w:w="15" w:type="dxa"/>
        </w:trPr>
        <w:tc>
          <w:tcPr>
            <w:tcW w:w="0" w:type="auto"/>
            <w:vAlign w:val="center"/>
            <w:hideMark/>
          </w:tcPr>
          <w:p w14:paraId="4ACC2C04" w14:textId="77777777" w:rsidR="00D67926" w:rsidRDefault="008D6FB8">
            <w:pPr>
              <w:rPr>
                <w:rFonts w:eastAsia="Times New Roman"/>
                <w:lang w:val="en-US"/>
              </w:rPr>
            </w:pPr>
            <w:r>
              <w:rPr>
                <w:rFonts w:eastAsia="Times New Roman"/>
                <w:b/>
                <w:bCs/>
                <w:lang w:val="en-US"/>
              </w:rPr>
              <w:t>OperationDefinition.contact</w:t>
            </w:r>
          </w:p>
        </w:tc>
        <w:tc>
          <w:tcPr>
            <w:tcW w:w="0" w:type="auto"/>
            <w:vAlign w:val="center"/>
            <w:hideMark/>
          </w:tcPr>
          <w:p w14:paraId="15C16062" w14:textId="77777777" w:rsidR="00D67926" w:rsidRDefault="00D67926">
            <w:pPr>
              <w:rPr>
                <w:rFonts w:eastAsia="Times New Roman"/>
                <w:lang w:val="en-US"/>
              </w:rPr>
            </w:pPr>
          </w:p>
        </w:tc>
      </w:tr>
      <w:tr w:rsidR="00D67926" w14:paraId="26DFED80" w14:textId="77777777">
        <w:trPr>
          <w:divId w:val="279191413"/>
          <w:tblCellSpacing w:w="15" w:type="dxa"/>
        </w:trPr>
        <w:tc>
          <w:tcPr>
            <w:tcW w:w="0" w:type="auto"/>
            <w:vAlign w:val="center"/>
            <w:hideMark/>
          </w:tcPr>
          <w:p w14:paraId="0117FD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65A7B8" w14:textId="77777777" w:rsidR="00D67926" w:rsidRDefault="008D6FB8">
            <w:pPr>
              <w:rPr>
                <w:rFonts w:eastAsia="Times New Roman"/>
                <w:lang w:val="en-US"/>
              </w:rPr>
            </w:pPr>
            <w:r>
              <w:rPr>
                <w:rFonts w:eastAsia="Times New Roman"/>
                <w:lang w:val="en-US"/>
              </w:rPr>
              <w:t>Contact details of the publisher</w:t>
            </w:r>
          </w:p>
        </w:tc>
      </w:tr>
      <w:tr w:rsidR="00D67926" w14:paraId="42AF861D" w14:textId="77777777">
        <w:trPr>
          <w:divId w:val="279191413"/>
          <w:tblCellSpacing w:w="15" w:type="dxa"/>
        </w:trPr>
        <w:tc>
          <w:tcPr>
            <w:tcW w:w="0" w:type="auto"/>
            <w:vAlign w:val="center"/>
            <w:hideMark/>
          </w:tcPr>
          <w:p w14:paraId="77A71A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B2B3FB"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4933379E" w14:textId="77777777">
        <w:trPr>
          <w:divId w:val="279191413"/>
          <w:tblCellSpacing w:w="15" w:type="dxa"/>
        </w:trPr>
        <w:tc>
          <w:tcPr>
            <w:tcW w:w="0" w:type="auto"/>
            <w:vAlign w:val="center"/>
            <w:hideMark/>
          </w:tcPr>
          <w:p w14:paraId="62B8EFE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BD799C6"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733A4783" w14:textId="77777777">
        <w:trPr>
          <w:divId w:val="279191413"/>
          <w:tblCellSpacing w:w="15" w:type="dxa"/>
        </w:trPr>
        <w:tc>
          <w:tcPr>
            <w:tcW w:w="0" w:type="auto"/>
            <w:vAlign w:val="center"/>
            <w:hideMark/>
          </w:tcPr>
          <w:p w14:paraId="4CE97773" w14:textId="77777777" w:rsidR="00D67926" w:rsidRDefault="008D6FB8">
            <w:pPr>
              <w:rPr>
                <w:rFonts w:eastAsia="Times New Roman"/>
                <w:lang w:val="en-US"/>
              </w:rPr>
            </w:pPr>
            <w:r>
              <w:rPr>
                <w:rFonts w:eastAsia="Times New Roman"/>
                <w:b/>
                <w:bCs/>
                <w:lang w:val="en-US"/>
              </w:rPr>
              <w:t>OperationDefinition.contact.name</w:t>
            </w:r>
          </w:p>
        </w:tc>
        <w:tc>
          <w:tcPr>
            <w:tcW w:w="0" w:type="auto"/>
            <w:vAlign w:val="center"/>
            <w:hideMark/>
          </w:tcPr>
          <w:p w14:paraId="33984275" w14:textId="77777777" w:rsidR="00D67926" w:rsidRDefault="00D67926">
            <w:pPr>
              <w:rPr>
                <w:rFonts w:eastAsia="Times New Roman"/>
                <w:lang w:val="en-US"/>
              </w:rPr>
            </w:pPr>
          </w:p>
        </w:tc>
      </w:tr>
      <w:tr w:rsidR="00D67926" w14:paraId="561EB0F3" w14:textId="77777777">
        <w:trPr>
          <w:divId w:val="279191413"/>
          <w:tblCellSpacing w:w="15" w:type="dxa"/>
        </w:trPr>
        <w:tc>
          <w:tcPr>
            <w:tcW w:w="0" w:type="auto"/>
            <w:vAlign w:val="center"/>
            <w:hideMark/>
          </w:tcPr>
          <w:p w14:paraId="1DD651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05085D" w14:textId="77777777" w:rsidR="00D67926" w:rsidRDefault="008D6FB8">
            <w:pPr>
              <w:rPr>
                <w:rFonts w:eastAsia="Times New Roman"/>
                <w:lang w:val="en-US"/>
              </w:rPr>
            </w:pPr>
            <w:r>
              <w:rPr>
                <w:rFonts w:eastAsia="Times New Roman"/>
                <w:lang w:val="en-US"/>
              </w:rPr>
              <w:t>Name of a individual to contact</w:t>
            </w:r>
          </w:p>
        </w:tc>
      </w:tr>
      <w:tr w:rsidR="00D67926" w14:paraId="48BCE1E6" w14:textId="77777777">
        <w:trPr>
          <w:divId w:val="279191413"/>
          <w:tblCellSpacing w:w="15" w:type="dxa"/>
        </w:trPr>
        <w:tc>
          <w:tcPr>
            <w:tcW w:w="0" w:type="auto"/>
            <w:vAlign w:val="center"/>
            <w:hideMark/>
          </w:tcPr>
          <w:p w14:paraId="727739F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F76A7B" w14:textId="77777777" w:rsidR="00D67926" w:rsidRDefault="008D6FB8">
            <w:pPr>
              <w:rPr>
                <w:rFonts w:eastAsia="Times New Roman"/>
                <w:lang w:val="en-US"/>
              </w:rPr>
            </w:pPr>
            <w:r>
              <w:rPr>
                <w:rFonts w:eastAsia="Times New Roman"/>
                <w:lang w:val="en-US"/>
              </w:rPr>
              <w:t>The name of an individual to contact regarding the operation definition.</w:t>
            </w:r>
          </w:p>
        </w:tc>
      </w:tr>
      <w:tr w:rsidR="00D67926" w14:paraId="79899F7A" w14:textId="77777777">
        <w:trPr>
          <w:divId w:val="279191413"/>
          <w:tblCellSpacing w:w="15" w:type="dxa"/>
        </w:trPr>
        <w:tc>
          <w:tcPr>
            <w:tcW w:w="0" w:type="auto"/>
            <w:vAlign w:val="center"/>
            <w:hideMark/>
          </w:tcPr>
          <w:p w14:paraId="1133200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5F8BF8"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2BBABF65" w14:textId="77777777">
        <w:trPr>
          <w:divId w:val="279191413"/>
          <w:tblCellSpacing w:w="15" w:type="dxa"/>
        </w:trPr>
        <w:tc>
          <w:tcPr>
            <w:tcW w:w="0" w:type="auto"/>
            <w:vAlign w:val="center"/>
            <w:hideMark/>
          </w:tcPr>
          <w:p w14:paraId="2FB80B39" w14:textId="77777777" w:rsidR="00D67926" w:rsidRDefault="008D6FB8">
            <w:pPr>
              <w:rPr>
                <w:rFonts w:eastAsia="Times New Roman"/>
                <w:lang w:val="en-US"/>
              </w:rPr>
            </w:pPr>
            <w:r>
              <w:rPr>
                <w:rFonts w:eastAsia="Times New Roman"/>
                <w:b/>
                <w:bCs/>
                <w:lang w:val="en-US"/>
              </w:rPr>
              <w:t>OperationDefinition.contact.telecom</w:t>
            </w:r>
          </w:p>
        </w:tc>
        <w:tc>
          <w:tcPr>
            <w:tcW w:w="0" w:type="auto"/>
            <w:vAlign w:val="center"/>
            <w:hideMark/>
          </w:tcPr>
          <w:p w14:paraId="429365F2" w14:textId="77777777" w:rsidR="00D67926" w:rsidRDefault="00D67926">
            <w:pPr>
              <w:rPr>
                <w:rFonts w:eastAsia="Times New Roman"/>
                <w:lang w:val="en-US"/>
              </w:rPr>
            </w:pPr>
          </w:p>
        </w:tc>
      </w:tr>
      <w:tr w:rsidR="00D67926" w14:paraId="7350D3CD" w14:textId="77777777">
        <w:trPr>
          <w:divId w:val="279191413"/>
          <w:tblCellSpacing w:w="15" w:type="dxa"/>
        </w:trPr>
        <w:tc>
          <w:tcPr>
            <w:tcW w:w="0" w:type="auto"/>
            <w:vAlign w:val="center"/>
            <w:hideMark/>
          </w:tcPr>
          <w:p w14:paraId="364D4E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C193D3" w14:textId="77777777" w:rsidR="00D67926" w:rsidRDefault="008D6FB8">
            <w:pPr>
              <w:rPr>
                <w:rFonts w:eastAsia="Times New Roman"/>
                <w:lang w:val="en-US"/>
              </w:rPr>
            </w:pPr>
            <w:r>
              <w:rPr>
                <w:rFonts w:eastAsia="Times New Roman"/>
                <w:lang w:val="en-US"/>
              </w:rPr>
              <w:t>Contact details for individual or publisher</w:t>
            </w:r>
          </w:p>
        </w:tc>
      </w:tr>
      <w:tr w:rsidR="00D67926" w14:paraId="5FBAE93F" w14:textId="77777777">
        <w:trPr>
          <w:divId w:val="279191413"/>
          <w:tblCellSpacing w:w="15" w:type="dxa"/>
        </w:trPr>
        <w:tc>
          <w:tcPr>
            <w:tcW w:w="0" w:type="auto"/>
            <w:vAlign w:val="center"/>
            <w:hideMark/>
          </w:tcPr>
          <w:p w14:paraId="7EDA4A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6D8603"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38AE2265" w14:textId="77777777">
        <w:trPr>
          <w:divId w:val="279191413"/>
          <w:tblCellSpacing w:w="15" w:type="dxa"/>
        </w:trPr>
        <w:tc>
          <w:tcPr>
            <w:tcW w:w="0" w:type="auto"/>
            <w:vAlign w:val="center"/>
            <w:hideMark/>
          </w:tcPr>
          <w:p w14:paraId="2092ECA8" w14:textId="77777777" w:rsidR="00D67926" w:rsidRDefault="008D6FB8">
            <w:pPr>
              <w:rPr>
                <w:rFonts w:eastAsia="Times New Roman"/>
                <w:lang w:val="en-US"/>
              </w:rPr>
            </w:pPr>
            <w:r>
              <w:rPr>
                <w:rFonts w:eastAsia="Times New Roman"/>
                <w:b/>
                <w:bCs/>
                <w:lang w:val="en-US"/>
              </w:rPr>
              <w:t>OperationDefinition.date</w:t>
            </w:r>
          </w:p>
        </w:tc>
        <w:tc>
          <w:tcPr>
            <w:tcW w:w="0" w:type="auto"/>
            <w:vAlign w:val="center"/>
            <w:hideMark/>
          </w:tcPr>
          <w:p w14:paraId="3F8DA98B" w14:textId="77777777" w:rsidR="00D67926" w:rsidRDefault="00D67926">
            <w:pPr>
              <w:rPr>
                <w:rFonts w:eastAsia="Times New Roman"/>
                <w:lang w:val="en-US"/>
              </w:rPr>
            </w:pPr>
          </w:p>
        </w:tc>
      </w:tr>
      <w:tr w:rsidR="00D67926" w14:paraId="7F7BC508" w14:textId="77777777">
        <w:trPr>
          <w:divId w:val="279191413"/>
          <w:tblCellSpacing w:w="15" w:type="dxa"/>
        </w:trPr>
        <w:tc>
          <w:tcPr>
            <w:tcW w:w="0" w:type="auto"/>
            <w:vAlign w:val="center"/>
            <w:hideMark/>
          </w:tcPr>
          <w:p w14:paraId="0B6A61E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3B5D6D" w14:textId="77777777" w:rsidR="00D67926" w:rsidRDefault="008D6FB8">
            <w:pPr>
              <w:rPr>
                <w:rFonts w:eastAsia="Times New Roman"/>
                <w:lang w:val="en-US"/>
              </w:rPr>
            </w:pPr>
            <w:r>
              <w:rPr>
                <w:rFonts w:eastAsia="Times New Roman"/>
                <w:lang w:val="en-US"/>
              </w:rPr>
              <w:t>Date for this version of the operation definition</w:t>
            </w:r>
          </w:p>
        </w:tc>
      </w:tr>
      <w:tr w:rsidR="00D67926" w14:paraId="5B81AAB0" w14:textId="77777777">
        <w:trPr>
          <w:divId w:val="279191413"/>
          <w:tblCellSpacing w:w="15" w:type="dxa"/>
        </w:trPr>
        <w:tc>
          <w:tcPr>
            <w:tcW w:w="0" w:type="auto"/>
            <w:vAlign w:val="center"/>
            <w:hideMark/>
          </w:tcPr>
          <w:p w14:paraId="4A42CB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758BD0" w14:textId="77777777" w:rsidR="00D67926" w:rsidRDefault="008D6FB8">
            <w:pPr>
              <w:rPr>
                <w:rFonts w:eastAsia="Times New Roman"/>
                <w:lang w:val="en-US"/>
              </w:rPr>
            </w:pPr>
            <w:r>
              <w:rPr>
                <w:rFonts w:eastAsia="Times New Roman"/>
                <w:lang w:val="en-US"/>
              </w:rPr>
              <w:t>The date that this version of the profile was published. The date must change when the business version changes, if it does, and it must change if the status code changes. in addition, it should change when the substan</w:t>
            </w:r>
            <w:del w:id="185" w:author="Cary Ussery" w:date="2015-09-11T18:44:00Z">
              <w:r w:rsidDel="00216974">
                <w:rPr>
                  <w:rFonts w:eastAsia="Times New Roman"/>
                  <w:lang w:val="en-US"/>
                </w:rPr>
                <w:delText>tia</w:delText>
              </w:r>
            </w:del>
            <w:r>
              <w:rPr>
                <w:rFonts w:eastAsia="Times New Roman"/>
                <w:lang w:val="en-US"/>
              </w:rPr>
              <w:t xml:space="preserve">tive content of the Operation Definition changes. </w:t>
            </w:r>
          </w:p>
        </w:tc>
      </w:tr>
      <w:tr w:rsidR="00D67926" w14:paraId="35EB3502" w14:textId="77777777">
        <w:trPr>
          <w:divId w:val="279191413"/>
          <w:tblCellSpacing w:w="15" w:type="dxa"/>
        </w:trPr>
        <w:tc>
          <w:tcPr>
            <w:tcW w:w="0" w:type="auto"/>
            <w:vAlign w:val="center"/>
            <w:hideMark/>
          </w:tcPr>
          <w:p w14:paraId="187E132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7B1AA9E"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73C7BB0B" w14:textId="77777777">
        <w:trPr>
          <w:divId w:val="279191413"/>
          <w:tblCellSpacing w:w="15" w:type="dxa"/>
        </w:trPr>
        <w:tc>
          <w:tcPr>
            <w:tcW w:w="0" w:type="auto"/>
            <w:vAlign w:val="center"/>
            <w:hideMark/>
          </w:tcPr>
          <w:p w14:paraId="1B5D5DC1" w14:textId="77777777" w:rsidR="00D67926" w:rsidRDefault="008D6FB8">
            <w:pPr>
              <w:rPr>
                <w:rFonts w:eastAsia="Times New Roman"/>
                <w:lang w:val="en-US"/>
              </w:rPr>
            </w:pPr>
            <w:r>
              <w:rPr>
                <w:rFonts w:eastAsia="Times New Roman"/>
                <w:b/>
                <w:bCs/>
                <w:lang w:val="en-US"/>
              </w:rPr>
              <w:t>OperationDefinition.description</w:t>
            </w:r>
          </w:p>
        </w:tc>
        <w:tc>
          <w:tcPr>
            <w:tcW w:w="0" w:type="auto"/>
            <w:vAlign w:val="center"/>
            <w:hideMark/>
          </w:tcPr>
          <w:p w14:paraId="67E2684A" w14:textId="77777777" w:rsidR="00D67926" w:rsidRDefault="00D67926">
            <w:pPr>
              <w:rPr>
                <w:rFonts w:eastAsia="Times New Roman"/>
                <w:lang w:val="en-US"/>
              </w:rPr>
            </w:pPr>
          </w:p>
        </w:tc>
      </w:tr>
      <w:tr w:rsidR="00D67926" w14:paraId="741FF55E" w14:textId="77777777">
        <w:trPr>
          <w:divId w:val="279191413"/>
          <w:tblCellSpacing w:w="15" w:type="dxa"/>
        </w:trPr>
        <w:tc>
          <w:tcPr>
            <w:tcW w:w="0" w:type="auto"/>
            <w:vAlign w:val="center"/>
            <w:hideMark/>
          </w:tcPr>
          <w:p w14:paraId="505F7E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92FDCF" w14:textId="77777777" w:rsidR="00D67926" w:rsidRDefault="008D6FB8">
            <w:pPr>
              <w:rPr>
                <w:rFonts w:eastAsia="Times New Roman"/>
                <w:lang w:val="en-US"/>
              </w:rPr>
            </w:pPr>
            <w:r>
              <w:rPr>
                <w:rFonts w:eastAsia="Times New Roman"/>
                <w:lang w:val="en-US"/>
              </w:rPr>
              <w:t>Natural language description of the operation</w:t>
            </w:r>
          </w:p>
        </w:tc>
      </w:tr>
      <w:tr w:rsidR="00D67926" w14:paraId="12AE5E58" w14:textId="77777777">
        <w:trPr>
          <w:divId w:val="279191413"/>
          <w:tblCellSpacing w:w="15" w:type="dxa"/>
        </w:trPr>
        <w:tc>
          <w:tcPr>
            <w:tcW w:w="0" w:type="auto"/>
            <w:vAlign w:val="center"/>
            <w:hideMark/>
          </w:tcPr>
          <w:p w14:paraId="09150B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563EA8" w14:textId="77777777" w:rsidR="00D67926" w:rsidRDefault="008D6FB8">
            <w:pPr>
              <w:rPr>
                <w:rFonts w:eastAsia="Times New Roman"/>
                <w:lang w:val="en-US"/>
              </w:rPr>
            </w:pPr>
            <w:r>
              <w:rPr>
                <w:rFonts w:eastAsia="Times New Roman"/>
                <w:lang w:val="en-US"/>
              </w:rPr>
              <w:t>A free text natural language description of the profile and its use.</w:t>
            </w:r>
          </w:p>
        </w:tc>
      </w:tr>
      <w:tr w:rsidR="00D67926" w14:paraId="2152A60A" w14:textId="77777777">
        <w:trPr>
          <w:divId w:val="279191413"/>
          <w:tblCellSpacing w:w="15" w:type="dxa"/>
        </w:trPr>
        <w:tc>
          <w:tcPr>
            <w:tcW w:w="0" w:type="auto"/>
            <w:vAlign w:val="center"/>
            <w:hideMark/>
          </w:tcPr>
          <w:p w14:paraId="466608F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73ECDC" w14:textId="77777777" w:rsidR="00D67926" w:rsidRDefault="008D6FB8">
            <w:pPr>
              <w:rPr>
                <w:rFonts w:eastAsia="Times New Roman"/>
                <w:lang w:val="en-US"/>
              </w:rPr>
            </w:pPr>
            <w:r>
              <w:rPr>
                <w:rFonts w:eastAsia="Times New Roman"/>
                <w:lang w:val="en-US"/>
              </w:rPr>
              <w:t xml:space="preserve">This field can be used for things such as why the profile was written, comments about misuse, instructions for clinical use and interpretation, literature references, examples from the paper world, etc. It is *not* a rendering of the profile as conveyed in Profile.text. This item SHOULD be populated unless the information is available from context. </w:t>
            </w:r>
          </w:p>
        </w:tc>
      </w:tr>
      <w:tr w:rsidR="00D67926" w14:paraId="23D8DA2F" w14:textId="77777777">
        <w:trPr>
          <w:divId w:val="279191413"/>
          <w:tblCellSpacing w:w="15" w:type="dxa"/>
        </w:trPr>
        <w:tc>
          <w:tcPr>
            <w:tcW w:w="0" w:type="auto"/>
            <w:vAlign w:val="center"/>
            <w:hideMark/>
          </w:tcPr>
          <w:p w14:paraId="7AB8999B" w14:textId="77777777" w:rsidR="00D67926" w:rsidRDefault="008D6FB8">
            <w:pPr>
              <w:rPr>
                <w:rFonts w:eastAsia="Times New Roman"/>
                <w:lang w:val="en-US"/>
              </w:rPr>
            </w:pPr>
            <w:r>
              <w:rPr>
                <w:rFonts w:eastAsia="Times New Roman"/>
                <w:b/>
                <w:bCs/>
                <w:lang w:val="en-US"/>
              </w:rPr>
              <w:t>OperationDefinition.requirements</w:t>
            </w:r>
          </w:p>
        </w:tc>
        <w:tc>
          <w:tcPr>
            <w:tcW w:w="0" w:type="auto"/>
            <w:vAlign w:val="center"/>
            <w:hideMark/>
          </w:tcPr>
          <w:p w14:paraId="16E9D68F" w14:textId="77777777" w:rsidR="00D67926" w:rsidRDefault="00D67926">
            <w:pPr>
              <w:rPr>
                <w:rFonts w:eastAsia="Times New Roman"/>
                <w:lang w:val="en-US"/>
              </w:rPr>
            </w:pPr>
          </w:p>
        </w:tc>
      </w:tr>
      <w:tr w:rsidR="00D67926" w14:paraId="53EFD289" w14:textId="77777777">
        <w:trPr>
          <w:divId w:val="279191413"/>
          <w:tblCellSpacing w:w="15" w:type="dxa"/>
        </w:trPr>
        <w:tc>
          <w:tcPr>
            <w:tcW w:w="0" w:type="auto"/>
            <w:vAlign w:val="center"/>
            <w:hideMark/>
          </w:tcPr>
          <w:p w14:paraId="5136F3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217E1C" w14:textId="77777777" w:rsidR="00D67926" w:rsidRDefault="008D6FB8">
            <w:pPr>
              <w:rPr>
                <w:rFonts w:eastAsia="Times New Roman"/>
                <w:lang w:val="en-US"/>
              </w:rPr>
            </w:pPr>
            <w:r>
              <w:rPr>
                <w:rFonts w:eastAsia="Times New Roman"/>
                <w:lang w:val="en-US"/>
              </w:rPr>
              <w:t>Why is this needed?</w:t>
            </w:r>
          </w:p>
        </w:tc>
      </w:tr>
      <w:tr w:rsidR="00D67926" w14:paraId="297DDF14" w14:textId="77777777">
        <w:trPr>
          <w:divId w:val="279191413"/>
          <w:tblCellSpacing w:w="15" w:type="dxa"/>
        </w:trPr>
        <w:tc>
          <w:tcPr>
            <w:tcW w:w="0" w:type="auto"/>
            <w:vAlign w:val="center"/>
            <w:hideMark/>
          </w:tcPr>
          <w:p w14:paraId="326CADDC"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E568D78" w14:textId="77777777" w:rsidR="00D67926" w:rsidRDefault="008D6FB8">
            <w:pPr>
              <w:rPr>
                <w:rFonts w:eastAsia="Times New Roman"/>
                <w:lang w:val="en-US"/>
              </w:rPr>
            </w:pPr>
            <w:r>
              <w:rPr>
                <w:rFonts w:eastAsia="Times New Roman"/>
                <w:lang w:val="en-US"/>
              </w:rPr>
              <w:t>Explains why this operation definition is needed and why it's been constrained as it has.</w:t>
            </w:r>
          </w:p>
        </w:tc>
      </w:tr>
      <w:tr w:rsidR="00D67926" w14:paraId="16013B9F" w14:textId="77777777">
        <w:trPr>
          <w:divId w:val="279191413"/>
          <w:tblCellSpacing w:w="15" w:type="dxa"/>
        </w:trPr>
        <w:tc>
          <w:tcPr>
            <w:tcW w:w="0" w:type="auto"/>
            <w:vAlign w:val="center"/>
            <w:hideMark/>
          </w:tcPr>
          <w:p w14:paraId="5CE3DB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716A21" w14:textId="77777777" w:rsidR="00D67926" w:rsidRDefault="008D6FB8">
            <w:pPr>
              <w:rPr>
                <w:rFonts w:eastAsia="Times New Roman"/>
                <w:lang w:val="en-US"/>
              </w:rPr>
            </w:pPr>
            <w:r>
              <w:rPr>
                <w:rFonts w:eastAsia="Times New Roman"/>
                <w:lang w:val="en-US"/>
              </w:rPr>
              <w:t xml:space="preserve">This element does not describe the usage of the operation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3D4D3F78" w14:textId="77777777">
        <w:trPr>
          <w:divId w:val="279191413"/>
          <w:tblCellSpacing w:w="15" w:type="dxa"/>
        </w:trPr>
        <w:tc>
          <w:tcPr>
            <w:tcW w:w="0" w:type="auto"/>
            <w:vAlign w:val="center"/>
            <w:hideMark/>
          </w:tcPr>
          <w:p w14:paraId="48590F1D" w14:textId="77777777" w:rsidR="00D67926" w:rsidRDefault="008D6FB8">
            <w:pPr>
              <w:rPr>
                <w:rFonts w:eastAsia="Times New Roman"/>
                <w:lang w:val="en-US"/>
              </w:rPr>
            </w:pPr>
            <w:r>
              <w:rPr>
                <w:rFonts w:eastAsia="Times New Roman"/>
                <w:b/>
                <w:bCs/>
                <w:lang w:val="en-US"/>
              </w:rPr>
              <w:t>OperationDefinition.idempotent</w:t>
            </w:r>
          </w:p>
        </w:tc>
        <w:tc>
          <w:tcPr>
            <w:tcW w:w="0" w:type="auto"/>
            <w:vAlign w:val="center"/>
            <w:hideMark/>
          </w:tcPr>
          <w:p w14:paraId="1BA5A8E6" w14:textId="77777777" w:rsidR="00D67926" w:rsidRDefault="00D67926">
            <w:pPr>
              <w:rPr>
                <w:rFonts w:eastAsia="Times New Roman"/>
                <w:lang w:val="en-US"/>
              </w:rPr>
            </w:pPr>
          </w:p>
        </w:tc>
      </w:tr>
      <w:tr w:rsidR="00D67926" w14:paraId="6BA17C6A" w14:textId="77777777">
        <w:trPr>
          <w:divId w:val="279191413"/>
          <w:tblCellSpacing w:w="15" w:type="dxa"/>
        </w:trPr>
        <w:tc>
          <w:tcPr>
            <w:tcW w:w="0" w:type="auto"/>
            <w:vAlign w:val="center"/>
            <w:hideMark/>
          </w:tcPr>
          <w:p w14:paraId="5788B6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BF3002" w14:textId="77777777" w:rsidR="00D67926" w:rsidRDefault="008D6FB8">
            <w:pPr>
              <w:rPr>
                <w:rFonts w:eastAsia="Times New Roman"/>
                <w:lang w:val="en-US"/>
              </w:rPr>
            </w:pPr>
            <w:r>
              <w:rPr>
                <w:rFonts w:eastAsia="Times New Roman"/>
                <w:lang w:val="en-US"/>
              </w:rPr>
              <w:t>Whether content is unchanged by operation</w:t>
            </w:r>
          </w:p>
        </w:tc>
      </w:tr>
      <w:tr w:rsidR="00D67926" w14:paraId="1472FD8A" w14:textId="77777777">
        <w:trPr>
          <w:divId w:val="279191413"/>
          <w:tblCellSpacing w:w="15" w:type="dxa"/>
        </w:trPr>
        <w:tc>
          <w:tcPr>
            <w:tcW w:w="0" w:type="auto"/>
            <w:vAlign w:val="center"/>
            <w:hideMark/>
          </w:tcPr>
          <w:p w14:paraId="2D2ED7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0D75F4" w14:textId="77777777" w:rsidR="00D67926" w:rsidRDefault="008D6FB8">
            <w:pPr>
              <w:rPr>
                <w:rFonts w:eastAsia="Times New Roman"/>
                <w:lang w:val="en-US"/>
              </w:rPr>
            </w:pPr>
            <w:r>
              <w:rPr>
                <w:rFonts w:eastAsia="Times New Roman"/>
                <w:lang w:val="en-US"/>
              </w:rPr>
              <w:t xml:space="preserve">Operations that are idempotent (see [HTTP specification definition of </w:t>
            </w:r>
            <w:proofErr w:type="gramStart"/>
            <w:r>
              <w:rPr>
                <w:rFonts w:eastAsia="Times New Roman"/>
                <w:lang w:val="en-US"/>
              </w:rPr>
              <w:t>idempotent](</w:t>
            </w:r>
            <w:proofErr w:type="gramEnd"/>
            <w:r>
              <w:rPr>
                <w:rFonts w:eastAsia="Times New Roman"/>
                <w:lang w:val="en-US"/>
              </w:rPr>
              <w:t xml:space="preserve">http://www.w3.org/Protocols/rfc2616/rfc2616-sec9.html)) may be invoked by performing an HTTP GET operation instead of a POST. </w:t>
            </w:r>
          </w:p>
        </w:tc>
      </w:tr>
      <w:tr w:rsidR="00D67926" w14:paraId="799C6DDE" w14:textId="77777777">
        <w:trPr>
          <w:divId w:val="279191413"/>
          <w:tblCellSpacing w:w="15" w:type="dxa"/>
        </w:trPr>
        <w:tc>
          <w:tcPr>
            <w:tcW w:w="0" w:type="auto"/>
            <w:vAlign w:val="center"/>
            <w:hideMark/>
          </w:tcPr>
          <w:p w14:paraId="1A756031" w14:textId="77777777" w:rsidR="00D67926" w:rsidRDefault="008D6FB8">
            <w:pPr>
              <w:rPr>
                <w:rFonts w:eastAsia="Times New Roman"/>
                <w:lang w:val="en-US"/>
              </w:rPr>
            </w:pPr>
            <w:r>
              <w:rPr>
                <w:rFonts w:eastAsia="Times New Roman"/>
                <w:b/>
                <w:bCs/>
                <w:lang w:val="en-US"/>
              </w:rPr>
              <w:t>OperationDefinition.code</w:t>
            </w:r>
          </w:p>
        </w:tc>
        <w:tc>
          <w:tcPr>
            <w:tcW w:w="0" w:type="auto"/>
            <w:vAlign w:val="center"/>
            <w:hideMark/>
          </w:tcPr>
          <w:p w14:paraId="23F7EF1A" w14:textId="77777777" w:rsidR="00D67926" w:rsidRDefault="00D67926">
            <w:pPr>
              <w:rPr>
                <w:rFonts w:eastAsia="Times New Roman"/>
                <w:lang w:val="en-US"/>
              </w:rPr>
            </w:pPr>
          </w:p>
        </w:tc>
      </w:tr>
      <w:tr w:rsidR="00D67926" w14:paraId="43CFDC7C" w14:textId="77777777">
        <w:trPr>
          <w:divId w:val="279191413"/>
          <w:tblCellSpacing w:w="15" w:type="dxa"/>
        </w:trPr>
        <w:tc>
          <w:tcPr>
            <w:tcW w:w="0" w:type="auto"/>
            <w:vAlign w:val="center"/>
            <w:hideMark/>
          </w:tcPr>
          <w:p w14:paraId="012FCB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8D4655" w14:textId="77777777" w:rsidR="00D67926" w:rsidRDefault="008D6FB8">
            <w:pPr>
              <w:rPr>
                <w:rFonts w:eastAsia="Times New Roman"/>
                <w:lang w:val="en-US"/>
              </w:rPr>
            </w:pPr>
            <w:r>
              <w:rPr>
                <w:rFonts w:eastAsia="Times New Roman"/>
                <w:lang w:val="en-US"/>
              </w:rPr>
              <w:t>Name used to invoke the operation</w:t>
            </w:r>
          </w:p>
        </w:tc>
      </w:tr>
      <w:tr w:rsidR="00D67926" w14:paraId="64BAC475" w14:textId="77777777">
        <w:trPr>
          <w:divId w:val="279191413"/>
          <w:tblCellSpacing w:w="15" w:type="dxa"/>
        </w:trPr>
        <w:tc>
          <w:tcPr>
            <w:tcW w:w="0" w:type="auto"/>
            <w:vAlign w:val="center"/>
            <w:hideMark/>
          </w:tcPr>
          <w:p w14:paraId="184A49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F1363D" w14:textId="77777777" w:rsidR="00D67926" w:rsidRDefault="008D6FB8">
            <w:pPr>
              <w:rPr>
                <w:rFonts w:eastAsia="Times New Roman"/>
                <w:lang w:val="en-US"/>
              </w:rPr>
            </w:pPr>
            <w:r>
              <w:rPr>
                <w:rFonts w:eastAsia="Times New Roman"/>
                <w:lang w:val="en-US"/>
              </w:rPr>
              <w:t>The name used to invoke the operation.</w:t>
            </w:r>
          </w:p>
        </w:tc>
      </w:tr>
      <w:tr w:rsidR="00D67926" w14:paraId="0EF1DF23" w14:textId="77777777">
        <w:trPr>
          <w:divId w:val="279191413"/>
          <w:tblCellSpacing w:w="15" w:type="dxa"/>
        </w:trPr>
        <w:tc>
          <w:tcPr>
            <w:tcW w:w="0" w:type="auto"/>
            <w:vAlign w:val="center"/>
            <w:hideMark/>
          </w:tcPr>
          <w:p w14:paraId="6C0FB7E9" w14:textId="77777777" w:rsidR="00D67926" w:rsidRDefault="008D6FB8">
            <w:pPr>
              <w:rPr>
                <w:rFonts w:eastAsia="Times New Roman"/>
                <w:lang w:val="en-US"/>
              </w:rPr>
            </w:pPr>
            <w:r>
              <w:rPr>
                <w:rFonts w:eastAsia="Times New Roman"/>
                <w:b/>
                <w:bCs/>
                <w:lang w:val="en-US"/>
              </w:rPr>
              <w:t>OperationDefinition.notes</w:t>
            </w:r>
          </w:p>
        </w:tc>
        <w:tc>
          <w:tcPr>
            <w:tcW w:w="0" w:type="auto"/>
            <w:vAlign w:val="center"/>
            <w:hideMark/>
          </w:tcPr>
          <w:p w14:paraId="320F45B4" w14:textId="77777777" w:rsidR="00D67926" w:rsidRDefault="00D67926">
            <w:pPr>
              <w:rPr>
                <w:rFonts w:eastAsia="Times New Roman"/>
                <w:lang w:val="en-US"/>
              </w:rPr>
            </w:pPr>
          </w:p>
        </w:tc>
      </w:tr>
      <w:tr w:rsidR="00D67926" w14:paraId="1B907B0B" w14:textId="77777777">
        <w:trPr>
          <w:divId w:val="279191413"/>
          <w:tblCellSpacing w:w="15" w:type="dxa"/>
        </w:trPr>
        <w:tc>
          <w:tcPr>
            <w:tcW w:w="0" w:type="auto"/>
            <w:vAlign w:val="center"/>
            <w:hideMark/>
          </w:tcPr>
          <w:p w14:paraId="700A05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912DA2" w14:textId="77777777" w:rsidR="00D67926" w:rsidRDefault="008D6FB8">
            <w:pPr>
              <w:rPr>
                <w:rFonts w:eastAsia="Times New Roman"/>
                <w:lang w:val="en-US"/>
              </w:rPr>
            </w:pPr>
            <w:r>
              <w:rPr>
                <w:rFonts w:eastAsia="Times New Roman"/>
                <w:lang w:val="en-US"/>
              </w:rPr>
              <w:t>Additional information about use</w:t>
            </w:r>
          </w:p>
        </w:tc>
      </w:tr>
      <w:tr w:rsidR="00D67926" w14:paraId="135287B6" w14:textId="77777777">
        <w:trPr>
          <w:divId w:val="279191413"/>
          <w:tblCellSpacing w:w="15" w:type="dxa"/>
        </w:trPr>
        <w:tc>
          <w:tcPr>
            <w:tcW w:w="0" w:type="auto"/>
            <w:vAlign w:val="center"/>
            <w:hideMark/>
          </w:tcPr>
          <w:p w14:paraId="10CD0A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1E37E1" w14:textId="77777777" w:rsidR="00D67926" w:rsidRDefault="008D6FB8">
            <w:pPr>
              <w:rPr>
                <w:rFonts w:eastAsia="Times New Roman"/>
                <w:lang w:val="en-US"/>
              </w:rPr>
            </w:pPr>
            <w:r>
              <w:rPr>
                <w:rFonts w:eastAsia="Times New Roman"/>
                <w:lang w:val="en-US"/>
              </w:rPr>
              <w:t>Additional information about how to use this operation or named query.</w:t>
            </w:r>
          </w:p>
        </w:tc>
      </w:tr>
      <w:tr w:rsidR="00D67926" w14:paraId="2C393D50" w14:textId="77777777">
        <w:trPr>
          <w:divId w:val="279191413"/>
          <w:tblCellSpacing w:w="15" w:type="dxa"/>
        </w:trPr>
        <w:tc>
          <w:tcPr>
            <w:tcW w:w="0" w:type="auto"/>
            <w:vAlign w:val="center"/>
            <w:hideMark/>
          </w:tcPr>
          <w:p w14:paraId="602D03D8" w14:textId="77777777" w:rsidR="00D67926" w:rsidRDefault="008D6FB8">
            <w:pPr>
              <w:rPr>
                <w:rFonts w:eastAsia="Times New Roman"/>
                <w:lang w:val="en-US"/>
              </w:rPr>
            </w:pPr>
            <w:r>
              <w:rPr>
                <w:rFonts w:eastAsia="Times New Roman"/>
                <w:b/>
                <w:bCs/>
                <w:lang w:val="en-US"/>
              </w:rPr>
              <w:t>OperationDefinition.base</w:t>
            </w:r>
          </w:p>
        </w:tc>
        <w:tc>
          <w:tcPr>
            <w:tcW w:w="0" w:type="auto"/>
            <w:vAlign w:val="center"/>
            <w:hideMark/>
          </w:tcPr>
          <w:p w14:paraId="39F94E2F" w14:textId="77777777" w:rsidR="00D67926" w:rsidRDefault="00D67926">
            <w:pPr>
              <w:rPr>
                <w:rFonts w:eastAsia="Times New Roman"/>
                <w:lang w:val="en-US"/>
              </w:rPr>
            </w:pPr>
          </w:p>
        </w:tc>
      </w:tr>
      <w:tr w:rsidR="00D67926" w14:paraId="59BA38A8" w14:textId="77777777">
        <w:trPr>
          <w:divId w:val="279191413"/>
          <w:tblCellSpacing w:w="15" w:type="dxa"/>
        </w:trPr>
        <w:tc>
          <w:tcPr>
            <w:tcW w:w="0" w:type="auto"/>
            <w:vAlign w:val="center"/>
            <w:hideMark/>
          </w:tcPr>
          <w:p w14:paraId="2AF1F0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A5CD1B" w14:textId="77777777" w:rsidR="00D67926" w:rsidRDefault="008D6FB8">
            <w:pPr>
              <w:rPr>
                <w:rFonts w:eastAsia="Times New Roman"/>
                <w:lang w:val="en-US"/>
              </w:rPr>
            </w:pPr>
            <w:r>
              <w:rPr>
                <w:rFonts w:eastAsia="Times New Roman"/>
                <w:lang w:val="en-US"/>
              </w:rPr>
              <w:t>Marks this as a profile of the base</w:t>
            </w:r>
          </w:p>
        </w:tc>
      </w:tr>
      <w:tr w:rsidR="00D67926" w14:paraId="7371EE09" w14:textId="77777777">
        <w:trPr>
          <w:divId w:val="279191413"/>
          <w:tblCellSpacing w:w="15" w:type="dxa"/>
        </w:trPr>
        <w:tc>
          <w:tcPr>
            <w:tcW w:w="0" w:type="auto"/>
            <w:vAlign w:val="center"/>
            <w:hideMark/>
          </w:tcPr>
          <w:p w14:paraId="581C79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6FB4A4" w14:textId="77777777" w:rsidR="00D67926" w:rsidRDefault="008D6FB8">
            <w:pPr>
              <w:rPr>
                <w:rFonts w:eastAsia="Times New Roman"/>
                <w:lang w:val="en-US"/>
              </w:rPr>
            </w:pPr>
            <w:r>
              <w:rPr>
                <w:rFonts w:eastAsia="Times New Roman"/>
                <w:lang w:val="en-US"/>
              </w:rPr>
              <w:t>Indicates that this operation definition is a constraining profile on the base.</w:t>
            </w:r>
          </w:p>
        </w:tc>
      </w:tr>
      <w:tr w:rsidR="00D67926" w14:paraId="0E12983A" w14:textId="77777777">
        <w:trPr>
          <w:divId w:val="279191413"/>
          <w:tblCellSpacing w:w="15" w:type="dxa"/>
        </w:trPr>
        <w:tc>
          <w:tcPr>
            <w:tcW w:w="0" w:type="auto"/>
            <w:vAlign w:val="center"/>
            <w:hideMark/>
          </w:tcPr>
          <w:p w14:paraId="74C5D62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4B4FB1E" w14:textId="77777777" w:rsidR="00D67926" w:rsidRDefault="008D6FB8">
            <w:pPr>
              <w:rPr>
                <w:rFonts w:eastAsia="Times New Roman"/>
                <w:lang w:val="en-US"/>
              </w:rPr>
            </w:pPr>
            <w:r>
              <w:rPr>
                <w:rFonts w:eastAsia="Times New Roman"/>
                <w:lang w:val="en-US"/>
              </w:rPr>
              <w:t>A constrained profile can make optional parameters required or not used and clarify documentation.</w:t>
            </w:r>
          </w:p>
        </w:tc>
      </w:tr>
      <w:tr w:rsidR="00D67926" w14:paraId="28F176FA" w14:textId="77777777">
        <w:trPr>
          <w:divId w:val="279191413"/>
          <w:tblCellSpacing w:w="15" w:type="dxa"/>
        </w:trPr>
        <w:tc>
          <w:tcPr>
            <w:tcW w:w="0" w:type="auto"/>
            <w:vAlign w:val="center"/>
            <w:hideMark/>
          </w:tcPr>
          <w:p w14:paraId="7A6692E1" w14:textId="77777777" w:rsidR="00D67926" w:rsidRDefault="008D6FB8">
            <w:pPr>
              <w:rPr>
                <w:rFonts w:eastAsia="Times New Roman"/>
                <w:lang w:val="en-US"/>
              </w:rPr>
            </w:pPr>
            <w:r>
              <w:rPr>
                <w:rFonts w:eastAsia="Times New Roman"/>
                <w:b/>
                <w:bCs/>
                <w:lang w:val="en-US"/>
              </w:rPr>
              <w:t>OperationDefinition.system</w:t>
            </w:r>
          </w:p>
        </w:tc>
        <w:tc>
          <w:tcPr>
            <w:tcW w:w="0" w:type="auto"/>
            <w:vAlign w:val="center"/>
            <w:hideMark/>
          </w:tcPr>
          <w:p w14:paraId="4C1DA937" w14:textId="77777777" w:rsidR="00D67926" w:rsidRDefault="00D67926">
            <w:pPr>
              <w:rPr>
                <w:rFonts w:eastAsia="Times New Roman"/>
                <w:lang w:val="en-US"/>
              </w:rPr>
            </w:pPr>
          </w:p>
        </w:tc>
      </w:tr>
      <w:tr w:rsidR="00D67926" w14:paraId="043E4BE4" w14:textId="77777777">
        <w:trPr>
          <w:divId w:val="279191413"/>
          <w:tblCellSpacing w:w="15" w:type="dxa"/>
        </w:trPr>
        <w:tc>
          <w:tcPr>
            <w:tcW w:w="0" w:type="auto"/>
            <w:vAlign w:val="center"/>
            <w:hideMark/>
          </w:tcPr>
          <w:p w14:paraId="526E20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D05448" w14:textId="77777777" w:rsidR="00D67926" w:rsidRDefault="008D6FB8">
            <w:pPr>
              <w:rPr>
                <w:rFonts w:eastAsia="Times New Roman"/>
                <w:lang w:val="en-US"/>
              </w:rPr>
            </w:pPr>
            <w:r>
              <w:rPr>
                <w:rFonts w:eastAsia="Times New Roman"/>
                <w:lang w:val="en-US"/>
              </w:rPr>
              <w:t>Invoke at the system level?</w:t>
            </w:r>
          </w:p>
        </w:tc>
      </w:tr>
      <w:tr w:rsidR="00D67926" w14:paraId="119A4CB5" w14:textId="77777777">
        <w:trPr>
          <w:divId w:val="279191413"/>
          <w:tblCellSpacing w:w="15" w:type="dxa"/>
        </w:trPr>
        <w:tc>
          <w:tcPr>
            <w:tcW w:w="0" w:type="auto"/>
            <w:vAlign w:val="center"/>
            <w:hideMark/>
          </w:tcPr>
          <w:p w14:paraId="64F215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2A58B8" w14:textId="77777777" w:rsidR="00D67926" w:rsidRDefault="008D6FB8">
            <w:pPr>
              <w:rPr>
                <w:rFonts w:eastAsia="Times New Roman"/>
                <w:lang w:val="en-US"/>
              </w:rPr>
            </w:pPr>
            <w:r>
              <w:rPr>
                <w:rFonts w:eastAsia="Times New Roman"/>
                <w:lang w:val="en-US"/>
              </w:rPr>
              <w:t xml:space="preserve">Indicates whether this operation or named query can be invoked at the system level (e.g. without needing to choose a resource type for the context). </w:t>
            </w:r>
          </w:p>
        </w:tc>
      </w:tr>
      <w:tr w:rsidR="00D67926" w14:paraId="5DB2AA22" w14:textId="77777777">
        <w:trPr>
          <w:divId w:val="279191413"/>
          <w:tblCellSpacing w:w="15" w:type="dxa"/>
        </w:trPr>
        <w:tc>
          <w:tcPr>
            <w:tcW w:w="0" w:type="auto"/>
            <w:vAlign w:val="center"/>
            <w:hideMark/>
          </w:tcPr>
          <w:p w14:paraId="677D88A1" w14:textId="77777777" w:rsidR="00D67926" w:rsidRDefault="008D6FB8">
            <w:pPr>
              <w:rPr>
                <w:rFonts w:eastAsia="Times New Roman"/>
                <w:lang w:val="en-US"/>
              </w:rPr>
            </w:pPr>
            <w:r>
              <w:rPr>
                <w:rFonts w:eastAsia="Times New Roman"/>
                <w:b/>
                <w:bCs/>
                <w:lang w:val="en-US"/>
              </w:rPr>
              <w:t>OperationDefinition.type</w:t>
            </w:r>
          </w:p>
        </w:tc>
        <w:tc>
          <w:tcPr>
            <w:tcW w:w="0" w:type="auto"/>
            <w:vAlign w:val="center"/>
            <w:hideMark/>
          </w:tcPr>
          <w:p w14:paraId="55EF7043" w14:textId="77777777" w:rsidR="00D67926" w:rsidRDefault="00D67926">
            <w:pPr>
              <w:rPr>
                <w:rFonts w:eastAsia="Times New Roman"/>
                <w:lang w:val="en-US"/>
              </w:rPr>
            </w:pPr>
          </w:p>
        </w:tc>
      </w:tr>
      <w:tr w:rsidR="00D67926" w14:paraId="3EAFDBE9" w14:textId="77777777">
        <w:trPr>
          <w:divId w:val="279191413"/>
          <w:tblCellSpacing w:w="15" w:type="dxa"/>
        </w:trPr>
        <w:tc>
          <w:tcPr>
            <w:tcW w:w="0" w:type="auto"/>
            <w:vAlign w:val="center"/>
            <w:hideMark/>
          </w:tcPr>
          <w:p w14:paraId="2A35B4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5A0CF4" w14:textId="77777777" w:rsidR="00D67926" w:rsidRDefault="008D6FB8">
            <w:pPr>
              <w:rPr>
                <w:rFonts w:eastAsia="Times New Roman"/>
                <w:lang w:val="en-US"/>
              </w:rPr>
            </w:pPr>
            <w:r>
              <w:rPr>
                <w:rFonts w:eastAsia="Times New Roman"/>
                <w:lang w:val="en-US"/>
              </w:rPr>
              <w:t>Invoke at resource level for these type</w:t>
            </w:r>
          </w:p>
        </w:tc>
      </w:tr>
      <w:tr w:rsidR="00D67926" w14:paraId="6D4ECE11" w14:textId="77777777">
        <w:trPr>
          <w:divId w:val="279191413"/>
          <w:tblCellSpacing w:w="15" w:type="dxa"/>
        </w:trPr>
        <w:tc>
          <w:tcPr>
            <w:tcW w:w="0" w:type="auto"/>
            <w:vAlign w:val="center"/>
            <w:hideMark/>
          </w:tcPr>
          <w:p w14:paraId="7B9449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CF7F2F" w14:textId="77777777" w:rsidR="00D67926" w:rsidRDefault="008D6FB8">
            <w:pPr>
              <w:rPr>
                <w:rFonts w:eastAsia="Times New Roman"/>
                <w:lang w:val="en-US"/>
              </w:rPr>
            </w:pPr>
            <w:r>
              <w:rPr>
                <w:rFonts w:eastAsia="Times New Roman"/>
                <w:lang w:val="en-US"/>
              </w:rPr>
              <w:t xml:space="preserve">Indicates whether this operation or named query can be invoked at the resource type level for any </w:t>
            </w:r>
            <w:r>
              <w:rPr>
                <w:rFonts w:eastAsia="Times New Roman"/>
                <w:lang w:val="en-US"/>
              </w:rPr>
              <w:lastRenderedPageBreak/>
              <w:t xml:space="preserve">given resource type level (e.g. without needing to choose a resource type for the context). </w:t>
            </w:r>
          </w:p>
        </w:tc>
      </w:tr>
      <w:tr w:rsidR="00D67926" w14:paraId="4618AECE" w14:textId="77777777">
        <w:trPr>
          <w:divId w:val="279191413"/>
          <w:tblCellSpacing w:w="15" w:type="dxa"/>
        </w:trPr>
        <w:tc>
          <w:tcPr>
            <w:tcW w:w="0" w:type="auto"/>
            <w:vAlign w:val="center"/>
            <w:hideMark/>
          </w:tcPr>
          <w:p w14:paraId="03445187"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6EF84915"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1F31FAD5" w14:textId="77777777">
        <w:trPr>
          <w:divId w:val="279191413"/>
          <w:tblCellSpacing w:w="15" w:type="dxa"/>
        </w:trPr>
        <w:tc>
          <w:tcPr>
            <w:tcW w:w="0" w:type="auto"/>
            <w:vAlign w:val="center"/>
            <w:hideMark/>
          </w:tcPr>
          <w:p w14:paraId="3BF6EF46" w14:textId="77777777" w:rsidR="00D67926" w:rsidRDefault="008D6FB8">
            <w:pPr>
              <w:rPr>
                <w:rFonts w:eastAsia="Times New Roman"/>
                <w:lang w:val="en-US"/>
              </w:rPr>
            </w:pPr>
            <w:r>
              <w:rPr>
                <w:rFonts w:eastAsia="Times New Roman"/>
                <w:b/>
                <w:bCs/>
                <w:lang w:val="en-US"/>
              </w:rPr>
              <w:t>OperationDefinition.instance</w:t>
            </w:r>
          </w:p>
        </w:tc>
        <w:tc>
          <w:tcPr>
            <w:tcW w:w="0" w:type="auto"/>
            <w:vAlign w:val="center"/>
            <w:hideMark/>
          </w:tcPr>
          <w:p w14:paraId="0B46337D" w14:textId="77777777" w:rsidR="00D67926" w:rsidRDefault="00D67926">
            <w:pPr>
              <w:rPr>
                <w:rFonts w:eastAsia="Times New Roman"/>
                <w:lang w:val="en-US"/>
              </w:rPr>
            </w:pPr>
          </w:p>
        </w:tc>
      </w:tr>
      <w:tr w:rsidR="00D67926" w14:paraId="22060E6B" w14:textId="77777777">
        <w:trPr>
          <w:divId w:val="279191413"/>
          <w:tblCellSpacing w:w="15" w:type="dxa"/>
        </w:trPr>
        <w:tc>
          <w:tcPr>
            <w:tcW w:w="0" w:type="auto"/>
            <w:vAlign w:val="center"/>
            <w:hideMark/>
          </w:tcPr>
          <w:p w14:paraId="5B708E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1B7FE4" w14:textId="77777777" w:rsidR="00D67926" w:rsidRDefault="008D6FB8">
            <w:pPr>
              <w:rPr>
                <w:rFonts w:eastAsia="Times New Roman"/>
                <w:lang w:val="en-US"/>
              </w:rPr>
            </w:pPr>
            <w:r>
              <w:rPr>
                <w:rFonts w:eastAsia="Times New Roman"/>
                <w:lang w:val="en-US"/>
              </w:rPr>
              <w:t>Invoke on an instance?</w:t>
            </w:r>
          </w:p>
        </w:tc>
      </w:tr>
      <w:tr w:rsidR="00D67926" w14:paraId="2DC5059C" w14:textId="77777777">
        <w:trPr>
          <w:divId w:val="279191413"/>
          <w:tblCellSpacing w:w="15" w:type="dxa"/>
        </w:trPr>
        <w:tc>
          <w:tcPr>
            <w:tcW w:w="0" w:type="auto"/>
            <w:vAlign w:val="center"/>
            <w:hideMark/>
          </w:tcPr>
          <w:p w14:paraId="5D63E8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D68BFB" w14:textId="77777777" w:rsidR="00D67926" w:rsidRDefault="008D6FB8">
            <w:pPr>
              <w:rPr>
                <w:rFonts w:eastAsia="Times New Roman"/>
                <w:lang w:val="en-US"/>
              </w:rPr>
            </w:pPr>
            <w:r>
              <w:rPr>
                <w:rFonts w:eastAsia="Times New Roman"/>
                <w:lang w:val="en-US"/>
              </w:rPr>
              <w:t>Indicates whether this operation can be invoked on a particular instance of one of the given types.</w:t>
            </w:r>
          </w:p>
        </w:tc>
      </w:tr>
      <w:tr w:rsidR="00D67926" w14:paraId="582DE3F7" w14:textId="77777777">
        <w:trPr>
          <w:divId w:val="279191413"/>
          <w:tblCellSpacing w:w="15" w:type="dxa"/>
        </w:trPr>
        <w:tc>
          <w:tcPr>
            <w:tcW w:w="0" w:type="auto"/>
            <w:vAlign w:val="center"/>
            <w:hideMark/>
          </w:tcPr>
          <w:p w14:paraId="7A74FAF3" w14:textId="77777777" w:rsidR="00D67926" w:rsidRDefault="008D6FB8">
            <w:pPr>
              <w:rPr>
                <w:rFonts w:eastAsia="Times New Roman"/>
                <w:lang w:val="en-US"/>
              </w:rPr>
            </w:pPr>
            <w:r>
              <w:rPr>
                <w:rFonts w:eastAsia="Times New Roman"/>
                <w:b/>
                <w:bCs/>
                <w:lang w:val="en-US"/>
              </w:rPr>
              <w:t>OperationDefinition.parameter</w:t>
            </w:r>
          </w:p>
        </w:tc>
        <w:tc>
          <w:tcPr>
            <w:tcW w:w="0" w:type="auto"/>
            <w:vAlign w:val="center"/>
            <w:hideMark/>
          </w:tcPr>
          <w:p w14:paraId="74CC2ED7" w14:textId="77777777" w:rsidR="00D67926" w:rsidRDefault="00D67926">
            <w:pPr>
              <w:rPr>
                <w:rFonts w:eastAsia="Times New Roman"/>
                <w:lang w:val="en-US"/>
              </w:rPr>
            </w:pPr>
          </w:p>
        </w:tc>
      </w:tr>
      <w:tr w:rsidR="00D67926" w14:paraId="3780C90E" w14:textId="77777777">
        <w:trPr>
          <w:divId w:val="279191413"/>
          <w:tblCellSpacing w:w="15" w:type="dxa"/>
        </w:trPr>
        <w:tc>
          <w:tcPr>
            <w:tcW w:w="0" w:type="auto"/>
            <w:vAlign w:val="center"/>
            <w:hideMark/>
          </w:tcPr>
          <w:p w14:paraId="738F70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D3C6DC" w14:textId="77777777" w:rsidR="00D67926" w:rsidRDefault="008D6FB8">
            <w:pPr>
              <w:rPr>
                <w:rFonts w:eastAsia="Times New Roman"/>
                <w:lang w:val="en-US"/>
              </w:rPr>
            </w:pPr>
            <w:r>
              <w:rPr>
                <w:rFonts w:eastAsia="Times New Roman"/>
                <w:lang w:val="en-US"/>
              </w:rPr>
              <w:t>Parameters for the operation/query</w:t>
            </w:r>
          </w:p>
        </w:tc>
      </w:tr>
      <w:tr w:rsidR="00D67926" w14:paraId="4C312B8D" w14:textId="77777777">
        <w:trPr>
          <w:divId w:val="279191413"/>
          <w:tblCellSpacing w:w="15" w:type="dxa"/>
        </w:trPr>
        <w:tc>
          <w:tcPr>
            <w:tcW w:w="0" w:type="auto"/>
            <w:vAlign w:val="center"/>
            <w:hideMark/>
          </w:tcPr>
          <w:p w14:paraId="62ADDD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165E6C" w14:textId="77777777" w:rsidR="00D67926" w:rsidRDefault="008D6FB8">
            <w:pPr>
              <w:rPr>
                <w:rFonts w:eastAsia="Times New Roman"/>
                <w:lang w:val="en-US"/>
              </w:rPr>
            </w:pPr>
            <w:r>
              <w:rPr>
                <w:rFonts w:eastAsia="Times New Roman"/>
                <w:lang w:val="en-US"/>
              </w:rPr>
              <w:t>The parameters for the operation/query.</w:t>
            </w:r>
          </w:p>
        </w:tc>
      </w:tr>
      <w:tr w:rsidR="00D67926" w14:paraId="55904571" w14:textId="77777777">
        <w:trPr>
          <w:divId w:val="279191413"/>
          <w:tblCellSpacing w:w="15" w:type="dxa"/>
        </w:trPr>
        <w:tc>
          <w:tcPr>
            <w:tcW w:w="0" w:type="auto"/>
            <w:vAlign w:val="center"/>
            <w:hideMark/>
          </w:tcPr>
          <w:p w14:paraId="1560A3A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77318EE" w14:textId="77777777"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D67926" w14:paraId="12EFC9D8" w14:textId="77777777">
        <w:trPr>
          <w:divId w:val="279191413"/>
          <w:tblCellSpacing w:w="15" w:type="dxa"/>
        </w:trPr>
        <w:tc>
          <w:tcPr>
            <w:tcW w:w="0" w:type="auto"/>
            <w:vAlign w:val="center"/>
            <w:hideMark/>
          </w:tcPr>
          <w:p w14:paraId="1AC4D7D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C9A34FF" w14:textId="77777777" w:rsidR="00D67926" w:rsidRDefault="008D6FB8">
            <w:pPr>
              <w:rPr>
                <w:rFonts w:eastAsia="Times New Roman"/>
                <w:lang w:val="en-US"/>
              </w:rPr>
            </w:pPr>
            <w:r>
              <w:rPr>
                <w:rFonts w:eastAsia="Times New Roman"/>
                <w:lang w:val="en-US"/>
              </w:rPr>
              <w:t>Either a type must be provided, or parts</w:t>
            </w:r>
          </w:p>
        </w:tc>
      </w:tr>
      <w:tr w:rsidR="00D67926" w14:paraId="0FCC0E9D" w14:textId="77777777">
        <w:trPr>
          <w:divId w:val="279191413"/>
          <w:tblCellSpacing w:w="15" w:type="dxa"/>
        </w:trPr>
        <w:tc>
          <w:tcPr>
            <w:tcW w:w="0" w:type="auto"/>
            <w:vAlign w:val="center"/>
            <w:hideMark/>
          </w:tcPr>
          <w:p w14:paraId="141F2795" w14:textId="77777777" w:rsidR="00D67926" w:rsidRDefault="008D6FB8">
            <w:pPr>
              <w:rPr>
                <w:rFonts w:eastAsia="Times New Roman"/>
                <w:lang w:val="en-US"/>
              </w:rPr>
            </w:pPr>
            <w:r>
              <w:rPr>
                <w:rFonts w:eastAsia="Times New Roman"/>
                <w:b/>
                <w:bCs/>
                <w:lang w:val="en-US"/>
              </w:rPr>
              <w:t>OperationDefinition.parameter.name</w:t>
            </w:r>
          </w:p>
        </w:tc>
        <w:tc>
          <w:tcPr>
            <w:tcW w:w="0" w:type="auto"/>
            <w:vAlign w:val="center"/>
            <w:hideMark/>
          </w:tcPr>
          <w:p w14:paraId="0A3E36E1" w14:textId="77777777" w:rsidR="00D67926" w:rsidRDefault="00D67926">
            <w:pPr>
              <w:rPr>
                <w:rFonts w:eastAsia="Times New Roman"/>
                <w:lang w:val="en-US"/>
              </w:rPr>
            </w:pPr>
          </w:p>
        </w:tc>
      </w:tr>
      <w:tr w:rsidR="00D67926" w14:paraId="2627F047" w14:textId="77777777">
        <w:trPr>
          <w:divId w:val="279191413"/>
          <w:tblCellSpacing w:w="15" w:type="dxa"/>
        </w:trPr>
        <w:tc>
          <w:tcPr>
            <w:tcW w:w="0" w:type="auto"/>
            <w:vAlign w:val="center"/>
            <w:hideMark/>
          </w:tcPr>
          <w:p w14:paraId="22594B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AC2C2F" w14:textId="77777777" w:rsidR="00D67926" w:rsidRDefault="008D6FB8">
            <w:pPr>
              <w:rPr>
                <w:rFonts w:eastAsia="Times New Roman"/>
                <w:lang w:val="en-US"/>
              </w:rPr>
            </w:pPr>
            <w:r>
              <w:rPr>
                <w:rFonts w:eastAsia="Times New Roman"/>
                <w:lang w:val="en-US"/>
              </w:rPr>
              <w:t>Name in Parameters.parameter.name or in URL</w:t>
            </w:r>
          </w:p>
        </w:tc>
      </w:tr>
      <w:tr w:rsidR="00D67926" w14:paraId="39A5A9BD" w14:textId="77777777">
        <w:trPr>
          <w:divId w:val="279191413"/>
          <w:tblCellSpacing w:w="15" w:type="dxa"/>
        </w:trPr>
        <w:tc>
          <w:tcPr>
            <w:tcW w:w="0" w:type="auto"/>
            <w:vAlign w:val="center"/>
            <w:hideMark/>
          </w:tcPr>
          <w:p w14:paraId="653988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29B22F" w14:textId="77777777" w:rsidR="00D67926" w:rsidRDefault="008D6FB8">
            <w:pPr>
              <w:rPr>
                <w:rFonts w:eastAsia="Times New Roman"/>
                <w:lang w:val="en-US"/>
              </w:rPr>
            </w:pPr>
            <w:r>
              <w:rPr>
                <w:rFonts w:eastAsia="Times New Roman"/>
                <w:lang w:val="en-US"/>
              </w:rPr>
              <w:t>The name of used to identify the parameter.</w:t>
            </w:r>
          </w:p>
        </w:tc>
      </w:tr>
      <w:tr w:rsidR="00D67926" w14:paraId="1BEC68A7" w14:textId="77777777">
        <w:trPr>
          <w:divId w:val="279191413"/>
          <w:tblCellSpacing w:w="15" w:type="dxa"/>
        </w:trPr>
        <w:tc>
          <w:tcPr>
            <w:tcW w:w="0" w:type="auto"/>
            <w:vAlign w:val="center"/>
            <w:hideMark/>
          </w:tcPr>
          <w:p w14:paraId="236D8A7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657954" w14:textId="77777777" w:rsidR="00D67926" w:rsidRDefault="008D6FB8">
            <w:pPr>
              <w:rPr>
                <w:rFonts w:eastAsia="Times New Roman"/>
                <w:lang w:val="en-US"/>
              </w:rPr>
            </w:pPr>
            <w:r>
              <w:rPr>
                <w:rFonts w:eastAsia="Times New Roman"/>
                <w:lang w:val="en-US"/>
              </w:rPr>
              <w:t>This name must be a token (start with a letter in a..z, and only contain letters, numerals, and underscore.</w:t>
            </w:r>
          </w:p>
        </w:tc>
      </w:tr>
      <w:tr w:rsidR="00D67926" w14:paraId="7019174C" w14:textId="77777777">
        <w:trPr>
          <w:divId w:val="279191413"/>
          <w:tblCellSpacing w:w="15" w:type="dxa"/>
        </w:trPr>
        <w:tc>
          <w:tcPr>
            <w:tcW w:w="0" w:type="auto"/>
            <w:vAlign w:val="center"/>
            <w:hideMark/>
          </w:tcPr>
          <w:p w14:paraId="5777A00A" w14:textId="77777777" w:rsidR="00D67926" w:rsidRDefault="008D6FB8">
            <w:pPr>
              <w:rPr>
                <w:rFonts w:eastAsia="Times New Roman"/>
                <w:lang w:val="en-US"/>
              </w:rPr>
            </w:pPr>
            <w:r>
              <w:rPr>
                <w:rFonts w:eastAsia="Times New Roman"/>
                <w:b/>
                <w:bCs/>
                <w:lang w:val="en-US"/>
              </w:rPr>
              <w:t>OperationDefinition.parameter.use</w:t>
            </w:r>
          </w:p>
        </w:tc>
        <w:tc>
          <w:tcPr>
            <w:tcW w:w="0" w:type="auto"/>
            <w:vAlign w:val="center"/>
            <w:hideMark/>
          </w:tcPr>
          <w:p w14:paraId="23438384" w14:textId="77777777" w:rsidR="00D67926" w:rsidRDefault="00D67926">
            <w:pPr>
              <w:rPr>
                <w:rFonts w:eastAsia="Times New Roman"/>
                <w:lang w:val="en-US"/>
              </w:rPr>
            </w:pPr>
          </w:p>
        </w:tc>
      </w:tr>
      <w:tr w:rsidR="00D67926" w14:paraId="4C1DC4CC" w14:textId="77777777">
        <w:trPr>
          <w:divId w:val="279191413"/>
          <w:tblCellSpacing w:w="15" w:type="dxa"/>
        </w:trPr>
        <w:tc>
          <w:tcPr>
            <w:tcW w:w="0" w:type="auto"/>
            <w:vAlign w:val="center"/>
            <w:hideMark/>
          </w:tcPr>
          <w:p w14:paraId="0D9FAF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121E36" w14:textId="77777777" w:rsidR="00D67926" w:rsidRDefault="008D6FB8">
            <w:pPr>
              <w:rPr>
                <w:rFonts w:eastAsia="Times New Roman"/>
                <w:lang w:val="en-US"/>
              </w:rPr>
            </w:pPr>
            <w:r>
              <w:rPr>
                <w:rFonts w:eastAsia="Times New Roman"/>
                <w:lang w:val="en-US"/>
              </w:rPr>
              <w:t>Whether this is an input or an output parameter.</w:t>
            </w:r>
          </w:p>
        </w:tc>
      </w:tr>
      <w:tr w:rsidR="00D67926" w14:paraId="7F4AD665" w14:textId="77777777">
        <w:trPr>
          <w:divId w:val="279191413"/>
          <w:tblCellSpacing w:w="15" w:type="dxa"/>
        </w:trPr>
        <w:tc>
          <w:tcPr>
            <w:tcW w:w="0" w:type="auto"/>
            <w:vAlign w:val="center"/>
            <w:hideMark/>
          </w:tcPr>
          <w:p w14:paraId="2D13B5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82219F6" w14:textId="77777777" w:rsidR="00D67926" w:rsidRDefault="008D6FB8">
            <w:pPr>
              <w:rPr>
                <w:rFonts w:eastAsia="Times New Roman"/>
                <w:lang w:val="en-US"/>
              </w:rPr>
            </w:pPr>
            <w:r>
              <w:rPr>
                <w:rFonts w:eastAsia="Times New Roman"/>
                <w:lang w:val="en-US"/>
              </w:rPr>
              <w:t>If a parameter name is used for both an input and an output parameter, the parameter should be defined twice.</w:t>
            </w:r>
          </w:p>
        </w:tc>
      </w:tr>
      <w:tr w:rsidR="00D67926" w14:paraId="4E6BFC07" w14:textId="77777777">
        <w:trPr>
          <w:divId w:val="279191413"/>
          <w:tblCellSpacing w:w="15" w:type="dxa"/>
        </w:trPr>
        <w:tc>
          <w:tcPr>
            <w:tcW w:w="0" w:type="auto"/>
            <w:vAlign w:val="center"/>
            <w:hideMark/>
          </w:tcPr>
          <w:p w14:paraId="750FCD5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A4544C4" w14:textId="77777777" w:rsidR="00D67926" w:rsidRDefault="008D6FB8">
            <w:pPr>
              <w:rPr>
                <w:rFonts w:eastAsia="Times New Roman"/>
                <w:lang w:val="en-US"/>
              </w:rPr>
            </w:pPr>
            <w:r>
              <w:rPr>
                <w:rFonts w:eastAsia="Times New Roman"/>
                <w:lang w:val="en-US"/>
              </w:rPr>
              <w:t>Whether an operation parameter is an input or an output parameter</w:t>
            </w:r>
          </w:p>
        </w:tc>
      </w:tr>
      <w:tr w:rsidR="00D67926" w14:paraId="156F8743" w14:textId="77777777">
        <w:trPr>
          <w:divId w:val="279191413"/>
          <w:tblCellSpacing w:w="15" w:type="dxa"/>
        </w:trPr>
        <w:tc>
          <w:tcPr>
            <w:tcW w:w="0" w:type="auto"/>
            <w:vAlign w:val="center"/>
            <w:hideMark/>
          </w:tcPr>
          <w:p w14:paraId="1FB076E1" w14:textId="77777777" w:rsidR="00D67926" w:rsidRDefault="008D6FB8">
            <w:pPr>
              <w:rPr>
                <w:rFonts w:eastAsia="Times New Roman"/>
                <w:lang w:val="en-US"/>
              </w:rPr>
            </w:pPr>
            <w:r>
              <w:rPr>
                <w:rFonts w:eastAsia="Times New Roman"/>
                <w:b/>
                <w:bCs/>
                <w:lang w:val="en-US"/>
              </w:rPr>
              <w:t>OperationDefinition.parameter.min</w:t>
            </w:r>
          </w:p>
        </w:tc>
        <w:tc>
          <w:tcPr>
            <w:tcW w:w="0" w:type="auto"/>
            <w:vAlign w:val="center"/>
            <w:hideMark/>
          </w:tcPr>
          <w:p w14:paraId="4FCD6383" w14:textId="77777777" w:rsidR="00D67926" w:rsidRDefault="00D67926">
            <w:pPr>
              <w:rPr>
                <w:rFonts w:eastAsia="Times New Roman"/>
                <w:lang w:val="en-US"/>
              </w:rPr>
            </w:pPr>
          </w:p>
        </w:tc>
      </w:tr>
      <w:tr w:rsidR="00D67926" w14:paraId="60498031" w14:textId="77777777">
        <w:trPr>
          <w:divId w:val="279191413"/>
          <w:tblCellSpacing w:w="15" w:type="dxa"/>
        </w:trPr>
        <w:tc>
          <w:tcPr>
            <w:tcW w:w="0" w:type="auto"/>
            <w:vAlign w:val="center"/>
            <w:hideMark/>
          </w:tcPr>
          <w:p w14:paraId="72A4D3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5998D9" w14:textId="77777777" w:rsidR="00D67926" w:rsidRDefault="008D6FB8">
            <w:pPr>
              <w:rPr>
                <w:rFonts w:eastAsia="Times New Roman"/>
                <w:lang w:val="en-US"/>
              </w:rPr>
            </w:pPr>
            <w:r>
              <w:rPr>
                <w:rFonts w:eastAsia="Times New Roman"/>
                <w:lang w:val="en-US"/>
              </w:rPr>
              <w:t>Minimum Cardinality</w:t>
            </w:r>
          </w:p>
        </w:tc>
      </w:tr>
      <w:tr w:rsidR="00D67926" w14:paraId="17A99035" w14:textId="77777777">
        <w:trPr>
          <w:divId w:val="279191413"/>
          <w:tblCellSpacing w:w="15" w:type="dxa"/>
        </w:trPr>
        <w:tc>
          <w:tcPr>
            <w:tcW w:w="0" w:type="auto"/>
            <w:vAlign w:val="center"/>
            <w:hideMark/>
          </w:tcPr>
          <w:p w14:paraId="7EC7BC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A8BEB9" w14:textId="77777777" w:rsidR="00D67926" w:rsidRDefault="008D6FB8">
            <w:pPr>
              <w:rPr>
                <w:rFonts w:eastAsia="Times New Roman"/>
                <w:lang w:val="en-US"/>
              </w:rPr>
            </w:pPr>
            <w:r>
              <w:rPr>
                <w:rFonts w:eastAsia="Times New Roman"/>
                <w:lang w:val="en-US"/>
              </w:rPr>
              <w:t>The minimum number of times this parameter SHALL appear in the request or response.</w:t>
            </w:r>
          </w:p>
        </w:tc>
      </w:tr>
      <w:tr w:rsidR="00D67926" w14:paraId="7BC5A0E8" w14:textId="77777777">
        <w:trPr>
          <w:divId w:val="279191413"/>
          <w:tblCellSpacing w:w="15" w:type="dxa"/>
        </w:trPr>
        <w:tc>
          <w:tcPr>
            <w:tcW w:w="0" w:type="auto"/>
            <w:vAlign w:val="center"/>
            <w:hideMark/>
          </w:tcPr>
          <w:p w14:paraId="5F0E024A" w14:textId="77777777" w:rsidR="00D67926" w:rsidRDefault="008D6FB8">
            <w:pPr>
              <w:rPr>
                <w:rFonts w:eastAsia="Times New Roman"/>
                <w:lang w:val="en-US"/>
              </w:rPr>
            </w:pPr>
            <w:r>
              <w:rPr>
                <w:rFonts w:eastAsia="Times New Roman"/>
                <w:b/>
                <w:bCs/>
                <w:lang w:val="en-US"/>
              </w:rPr>
              <w:t>OperationDefinition.parameter.max</w:t>
            </w:r>
          </w:p>
        </w:tc>
        <w:tc>
          <w:tcPr>
            <w:tcW w:w="0" w:type="auto"/>
            <w:vAlign w:val="center"/>
            <w:hideMark/>
          </w:tcPr>
          <w:p w14:paraId="377AC433" w14:textId="77777777" w:rsidR="00D67926" w:rsidRDefault="00D67926">
            <w:pPr>
              <w:rPr>
                <w:rFonts w:eastAsia="Times New Roman"/>
                <w:lang w:val="en-US"/>
              </w:rPr>
            </w:pPr>
          </w:p>
        </w:tc>
      </w:tr>
      <w:tr w:rsidR="00D67926" w14:paraId="1F6B0811" w14:textId="77777777">
        <w:trPr>
          <w:divId w:val="279191413"/>
          <w:tblCellSpacing w:w="15" w:type="dxa"/>
        </w:trPr>
        <w:tc>
          <w:tcPr>
            <w:tcW w:w="0" w:type="auto"/>
            <w:vAlign w:val="center"/>
            <w:hideMark/>
          </w:tcPr>
          <w:p w14:paraId="67BACF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C89E3C" w14:textId="77777777" w:rsidR="00D67926" w:rsidRDefault="008D6FB8">
            <w:pPr>
              <w:rPr>
                <w:rFonts w:eastAsia="Times New Roman"/>
                <w:lang w:val="en-US"/>
              </w:rPr>
            </w:pPr>
            <w:r>
              <w:rPr>
                <w:rFonts w:eastAsia="Times New Roman"/>
                <w:lang w:val="en-US"/>
              </w:rPr>
              <w:t>Maximum Cardinality (a number or *)</w:t>
            </w:r>
          </w:p>
        </w:tc>
      </w:tr>
      <w:tr w:rsidR="00D67926" w14:paraId="76A1C6CD" w14:textId="77777777">
        <w:trPr>
          <w:divId w:val="279191413"/>
          <w:tblCellSpacing w:w="15" w:type="dxa"/>
        </w:trPr>
        <w:tc>
          <w:tcPr>
            <w:tcW w:w="0" w:type="auto"/>
            <w:vAlign w:val="center"/>
            <w:hideMark/>
          </w:tcPr>
          <w:p w14:paraId="6821245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7C8907" w14:textId="77777777" w:rsidR="00D67926" w:rsidRDefault="008D6FB8">
            <w:pPr>
              <w:rPr>
                <w:rFonts w:eastAsia="Times New Roman"/>
                <w:lang w:val="en-US"/>
              </w:rPr>
            </w:pPr>
            <w:r>
              <w:rPr>
                <w:rFonts w:eastAsia="Times New Roman"/>
                <w:lang w:val="en-US"/>
              </w:rPr>
              <w:t>The maximum number of times this element is permitted to appear in the request or response.</w:t>
            </w:r>
          </w:p>
        </w:tc>
      </w:tr>
      <w:tr w:rsidR="00D67926" w14:paraId="061ACEBB" w14:textId="77777777">
        <w:trPr>
          <w:divId w:val="279191413"/>
          <w:tblCellSpacing w:w="15" w:type="dxa"/>
        </w:trPr>
        <w:tc>
          <w:tcPr>
            <w:tcW w:w="0" w:type="auto"/>
            <w:vAlign w:val="center"/>
            <w:hideMark/>
          </w:tcPr>
          <w:p w14:paraId="3754B0F1" w14:textId="77777777" w:rsidR="00D67926" w:rsidRDefault="008D6FB8">
            <w:pPr>
              <w:rPr>
                <w:rFonts w:eastAsia="Times New Roman"/>
                <w:lang w:val="en-US"/>
              </w:rPr>
            </w:pPr>
            <w:r>
              <w:rPr>
                <w:rFonts w:eastAsia="Times New Roman"/>
                <w:b/>
                <w:bCs/>
                <w:lang w:val="en-US"/>
              </w:rPr>
              <w:t>OperationDefinition.parameter.documentation</w:t>
            </w:r>
          </w:p>
        </w:tc>
        <w:tc>
          <w:tcPr>
            <w:tcW w:w="0" w:type="auto"/>
            <w:vAlign w:val="center"/>
            <w:hideMark/>
          </w:tcPr>
          <w:p w14:paraId="4714DACD" w14:textId="77777777" w:rsidR="00D67926" w:rsidRDefault="00D67926">
            <w:pPr>
              <w:rPr>
                <w:rFonts w:eastAsia="Times New Roman"/>
                <w:lang w:val="en-US"/>
              </w:rPr>
            </w:pPr>
          </w:p>
        </w:tc>
      </w:tr>
      <w:tr w:rsidR="00D67926" w14:paraId="36711D59" w14:textId="77777777">
        <w:trPr>
          <w:divId w:val="279191413"/>
          <w:tblCellSpacing w:w="15" w:type="dxa"/>
        </w:trPr>
        <w:tc>
          <w:tcPr>
            <w:tcW w:w="0" w:type="auto"/>
            <w:vAlign w:val="center"/>
            <w:hideMark/>
          </w:tcPr>
          <w:p w14:paraId="4D7990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B33E7D" w14:textId="77777777" w:rsidR="00D67926" w:rsidRDefault="008D6FB8">
            <w:pPr>
              <w:rPr>
                <w:rFonts w:eastAsia="Times New Roman"/>
                <w:lang w:val="en-US"/>
              </w:rPr>
            </w:pPr>
            <w:r>
              <w:rPr>
                <w:rFonts w:eastAsia="Times New Roman"/>
                <w:lang w:val="en-US"/>
              </w:rPr>
              <w:t>Description of meaning/use</w:t>
            </w:r>
          </w:p>
        </w:tc>
      </w:tr>
      <w:tr w:rsidR="00D67926" w14:paraId="15C58988" w14:textId="77777777">
        <w:trPr>
          <w:divId w:val="279191413"/>
          <w:tblCellSpacing w:w="15" w:type="dxa"/>
        </w:trPr>
        <w:tc>
          <w:tcPr>
            <w:tcW w:w="0" w:type="auto"/>
            <w:vAlign w:val="center"/>
            <w:hideMark/>
          </w:tcPr>
          <w:p w14:paraId="2C7FB4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34C710" w14:textId="77777777" w:rsidR="00D67926" w:rsidRDefault="008D6FB8">
            <w:pPr>
              <w:rPr>
                <w:rFonts w:eastAsia="Times New Roman"/>
                <w:lang w:val="en-US"/>
              </w:rPr>
            </w:pPr>
            <w:r>
              <w:rPr>
                <w:rFonts w:eastAsia="Times New Roman"/>
                <w:lang w:val="en-US"/>
              </w:rPr>
              <w:t>Describes the meaning or use of this parameter.</w:t>
            </w:r>
          </w:p>
        </w:tc>
      </w:tr>
      <w:tr w:rsidR="00D67926" w14:paraId="0187B5D3" w14:textId="77777777">
        <w:trPr>
          <w:divId w:val="279191413"/>
          <w:tblCellSpacing w:w="15" w:type="dxa"/>
        </w:trPr>
        <w:tc>
          <w:tcPr>
            <w:tcW w:w="0" w:type="auto"/>
            <w:vAlign w:val="center"/>
            <w:hideMark/>
          </w:tcPr>
          <w:p w14:paraId="5639DC47" w14:textId="77777777" w:rsidR="00D67926" w:rsidRDefault="008D6FB8">
            <w:pPr>
              <w:rPr>
                <w:rFonts w:eastAsia="Times New Roman"/>
                <w:lang w:val="en-US"/>
              </w:rPr>
            </w:pPr>
            <w:r>
              <w:rPr>
                <w:rFonts w:eastAsia="Times New Roman"/>
                <w:b/>
                <w:bCs/>
                <w:lang w:val="en-US"/>
              </w:rPr>
              <w:lastRenderedPageBreak/>
              <w:t>OperationDefinition.parameter.type</w:t>
            </w:r>
          </w:p>
        </w:tc>
        <w:tc>
          <w:tcPr>
            <w:tcW w:w="0" w:type="auto"/>
            <w:vAlign w:val="center"/>
            <w:hideMark/>
          </w:tcPr>
          <w:p w14:paraId="04C480A4" w14:textId="77777777" w:rsidR="00D67926" w:rsidRDefault="00D67926">
            <w:pPr>
              <w:rPr>
                <w:rFonts w:eastAsia="Times New Roman"/>
                <w:lang w:val="en-US"/>
              </w:rPr>
            </w:pPr>
          </w:p>
        </w:tc>
      </w:tr>
      <w:tr w:rsidR="00D67926" w14:paraId="33510BB4" w14:textId="77777777">
        <w:trPr>
          <w:divId w:val="279191413"/>
          <w:tblCellSpacing w:w="15" w:type="dxa"/>
        </w:trPr>
        <w:tc>
          <w:tcPr>
            <w:tcW w:w="0" w:type="auto"/>
            <w:vAlign w:val="center"/>
            <w:hideMark/>
          </w:tcPr>
          <w:p w14:paraId="4E5713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940A03" w14:textId="77777777" w:rsidR="00D67926" w:rsidRDefault="008D6FB8">
            <w:pPr>
              <w:rPr>
                <w:rFonts w:eastAsia="Times New Roman"/>
                <w:lang w:val="en-US"/>
              </w:rPr>
            </w:pPr>
            <w:r>
              <w:rPr>
                <w:rFonts w:eastAsia="Times New Roman"/>
                <w:lang w:val="en-US"/>
              </w:rPr>
              <w:t>What type this parameter has</w:t>
            </w:r>
          </w:p>
        </w:tc>
      </w:tr>
      <w:tr w:rsidR="00D67926" w14:paraId="08548E01" w14:textId="77777777">
        <w:trPr>
          <w:divId w:val="279191413"/>
          <w:tblCellSpacing w:w="15" w:type="dxa"/>
        </w:trPr>
        <w:tc>
          <w:tcPr>
            <w:tcW w:w="0" w:type="auto"/>
            <w:vAlign w:val="center"/>
            <w:hideMark/>
          </w:tcPr>
          <w:p w14:paraId="473AC0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F991A1" w14:textId="77777777" w:rsidR="00D67926" w:rsidRDefault="008D6FB8">
            <w:pPr>
              <w:rPr>
                <w:rFonts w:eastAsia="Times New Roman"/>
                <w:lang w:val="en-US"/>
              </w:rPr>
            </w:pPr>
            <w:r>
              <w:rPr>
                <w:rFonts w:eastAsia="Times New Roman"/>
                <w:lang w:val="en-US"/>
              </w:rPr>
              <w:t>The type for this parameter.</w:t>
            </w:r>
          </w:p>
        </w:tc>
      </w:tr>
      <w:tr w:rsidR="00D67926" w14:paraId="22083BB5" w14:textId="77777777">
        <w:trPr>
          <w:divId w:val="279191413"/>
          <w:tblCellSpacing w:w="15" w:type="dxa"/>
        </w:trPr>
        <w:tc>
          <w:tcPr>
            <w:tcW w:w="0" w:type="auto"/>
            <w:vAlign w:val="center"/>
            <w:hideMark/>
          </w:tcPr>
          <w:p w14:paraId="2ED87EE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28922C8" w14:textId="64892717" w:rsidR="00D67926" w:rsidRDefault="008D6FB8">
            <w:pPr>
              <w:rPr>
                <w:rFonts w:eastAsia="Times New Roman"/>
                <w:lang w:val="en-US"/>
              </w:rPr>
            </w:pPr>
            <w:r>
              <w:rPr>
                <w:rFonts w:eastAsia="Times New Roman"/>
                <w:lang w:val="en-US"/>
              </w:rPr>
              <w:t>if there is no stated parameter, then the parameter is a "</w:t>
            </w:r>
            <w:ins w:id="186" w:author="Cary Ussery" w:date="2015-09-11T19:01:00Z">
              <w:r w:rsidR="007003EA">
                <w:rPr>
                  <w:rFonts w:eastAsia="Times New Roman"/>
                  <w:lang w:val="en-US"/>
                </w:rPr>
                <w:t>t</w:t>
              </w:r>
            </w:ins>
            <w:del w:id="187" w:author="Cary Ussery" w:date="2015-09-11T19:01:00Z">
              <w:r w:rsidDel="007003EA">
                <w:rPr>
                  <w:rFonts w:eastAsia="Times New Roman"/>
                  <w:lang w:val="en-US"/>
                </w:rPr>
                <w:delText>T</w:delText>
              </w:r>
            </w:del>
            <w:r>
              <w:rPr>
                <w:rFonts w:eastAsia="Times New Roman"/>
                <w:lang w:val="en-US"/>
              </w:rPr>
              <w:t>uple" type and must have at least one part defined.</w:t>
            </w:r>
          </w:p>
        </w:tc>
      </w:tr>
      <w:tr w:rsidR="00D67926" w14:paraId="2149EB3F" w14:textId="77777777">
        <w:trPr>
          <w:divId w:val="279191413"/>
          <w:tblCellSpacing w:w="15" w:type="dxa"/>
        </w:trPr>
        <w:tc>
          <w:tcPr>
            <w:tcW w:w="0" w:type="auto"/>
            <w:vAlign w:val="center"/>
            <w:hideMark/>
          </w:tcPr>
          <w:p w14:paraId="30E75B8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6B03765" w14:textId="77777777" w:rsidR="00D67926" w:rsidRDefault="008D6FB8">
            <w:pPr>
              <w:rPr>
                <w:rFonts w:eastAsia="Times New Roman"/>
                <w:lang w:val="en-US"/>
              </w:rPr>
            </w:pPr>
            <w:r>
              <w:rPr>
                <w:rFonts w:eastAsia="Times New Roman"/>
                <w:lang w:val="en-US"/>
              </w:rPr>
              <w:t>The type of a parameter</w:t>
            </w:r>
          </w:p>
        </w:tc>
      </w:tr>
      <w:tr w:rsidR="00D67926" w14:paraId="0E35F002" w14:textId="77777777">
        <w:trPr>
          <w:divId w:val="279191413"/>
          <w:tblCellSpacing w:w="15" w:type="dxa"/>
        </w:trPr>
        <w:tc>
          <w:tcPr>
            <w:tcW w:w="0" w:type="auto"/>
            <w:vAlign w:val="center"/>
            <w:hideMark/>
          </w:tcPr>
          <w:p w14:paraId="2BD2834A" w14:textId="77777777" w:rsidR="00D67926" w:rsidRDefault="008D6FB8">
            <w:pPr>
              <w:rPr>
                <w:rFonts w:eastAsia="Times New Roman"/>
                <w:lang w:val="en-US"/>
              </w:rPr>
            </w:pPr>
            <w:r>
              <w:rPr>
                <w:rFonts w:eastAsia="Times New Roman"/>
                <w:b/>
                <w:bCs/>
                <w:lang w:val="en-US"/>
              </w:rPr>
              <w:t>OperationDefinition.parameter.profile</w:t>
            </w:r>
          </w:p>
        </w:tc>
        <w:tc>
          <w:tcPr>
            <w:tcW w:w="0" w:type="auto"/>
            <w:vAlign w:val="center"/>
            <w:hideMark/>
          </w:tcPr>
          <w:p w14:paraId="46037896" w14:textId="77777777" w:rsidR="00D67926" w:rsidRDefault="00D67926">
            <w:pPr>
              <w:rPr>
                <w:rFonts w:eastAsia="Times New Roman"/>
                <w:lang w:val="en-US"/>
              </w:rPr>
            </w:pPr>
          </w:p>
        </w:tc>
      </w:tr>
      <w:tr w:rsidR="00D67926" w14:paraId="25879B33" w14:textId="77777777">
        <w:trPr>
          <w:divId w:val="279191413"/>
          <w:tblCellSpacing w:w="15" w:type="dxa"/>
        </w:trPr>
        <w:tc>
          <w:tcPr>
            <w:tcW w:w="0" w:type="auto"/>
            <w:vAlign w:val="center"/>
            <w:hideMark/>
          </w:tcPr>
          <w:p w14:paraId="464524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8B2141" w14:textId="77777777" w:rsidR="00D67926" w:rsidRDefault="008D6FB8">
            <w:pPr>
              <w:rPr>
                <w:rFonts w:eastAsia="Times New Roman"/>
                <w:lang w:val="en-US"/>
              </w:rPr>
            </w:pPr>
            <w:r>
              <w:rPr>
                <w:rFonts w:eastAsia="Times New Roman"/>
                <w:lang w:val="en-US"/>
              </w:rPr>
              <w:t>Profile on the type</w:t>
            </w:r>
          </w:p>
        </w:tc>
      </w:tr>
      <w:tr w:rsidR="00D67926" w14:paraId="723DF41D" w14:textId="77777777">
        <w:trPr>
          <w:divId w:val="279191413"/>
          <w:tblCellSpacing w:w="15" w:type="dxa"/>
        </w:trPr>
        <w:tc>
          <w:tcPr>
            <w:tcW w:w="0" w:type="auto"/>
            <w:vAlign w:val="center"/>
            <w:hideMark/>
          </w:tcPr>
          <w:p w14:paraId="5E59AC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2EFA1D" w14:textId="77777777" w:rsidR="00D67926" w:rsidRDefault="008D6FB8">
            <w:pPr>
              <w:rPr>
                <w:rFonts w:eastAsia="Times New Roman"/>
                <w:lang w:val="en-US"/>
              </w:rPr>
            </w:pPr>
            <w:r>
              <w:rPr>
                <w:rFonts w:eastAsia="Times New Roman"/>
                <w:lang w:val="en-US"/>
              </w:rPr>
              <w:t>A profile the specifies the rules that this parameter must conform to.</w:t>
            </w:r>
          </w:p>
        </w:tc>
      </w:tr>
      <w:tr w:rsidR="00D67926" w14:paraId="54413558" w14:textId="77777777">
        <w:trPr>
          <w:divId w:val="279191413"/>
          <w:tblCellSpacing w:w="15" w:type="dxa"/>
        </w:trPr>
        <w:tc>
          <w:tcPr>
            <w:tcW w:w="0" w:type="auto"/>
            <w:vAlign w:val="center"/>
            <w:hideMark/>
          </w:tcPr>
          <w:p w14:paraId="4DCAE49C" w14:textId="77777777" w:rsidR="00D67926" w:rsidRDefault="008D6FB8">
            <w:pPr>
              <w:rPr>
                <w:rFonts w:eastAsia="Times New Roman"/>
                <w:lang w:val="en-US"/>
              </w:rPr>
            </w:pPr>
            <w:r>
              <w:rPr>
                <w:rFonts w:eastAsia="Times New Roman"/>
                <w:b/>
                <w:bCs/>
                <w:lang w:val="en-US"/>
              </w:rPr>
              <w:t>OperationDefinition.parameter.binding</w:t>
            </w:r>
          </w:p>
        </w:tc>
        <w:tc>
          <w:tcPr>
            <w:tcW w:w="0" w:type="auto"/>
            <w:vAlign w:val="center"/>
            <w:hideMark/>
          </w:tcPr>
          <w:p w14:paraId="7BB11A0C" w14:textId="77777777" w:rsidR="00D67926" w:rsidRDefault="00D67926">
            <w:pPr>
              <w:rPr>
                <w:rFonts w:eastAsia="Times New Roman"/>
                <w:lang w:val="en-US"/>
              </w:rPr>
            </w:pPr>
          </w:p>
        </w:tc>
      </w:tr>
      <w:tr w:rsidR="00D67926" w14:paraId="2F596B79" w14:textId="77777777">
        <w:trPr>
          <w:divId w:val="279191413"/>
          <w:tblCellSpacing w:w="15" w:type="dxa"/>
        </w:trPr>
        <w:tc>
          <w:tcPr>
            <w:tcW w:w="0" w:type="auto"/>
            <w:vAlign w:val="center"/>
            <w:hideMark/>
          </w:tcPr>
          <w:p w14:paraId="64A85B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DA1B63" w14:textId="77777777" w:rsidR="00D67926" w:rsidRDefault="008D6FB8">
            <w:pPr>
              <w:rPr>
                <w:rFonts w:eastAsia="Times New Roman"/>
                <w:lang w:val="en-US"/>
              </w:rPr>
            </w:pPr>
            <w:r>
              <w:rPr>
                <w:rFonts w:eastAsia="Times New Roman"/>
                <w:lang w:val="en-US"/>
              </w:rPr>
              <w:t>ValueSet details if this is coded</w:t>
            </w:r>
          </w:p>
        </w:tc>
      </w:tr>
      <w:tr w:rsidR="00D67926" w14:paraId="06DED150" w14:textId="77777777">
        <w:trPr>
          <w:divId w:val="279191413"/>
          <w:tblCellSpacing w:w="15" w:type="dxa"/>
        </w:trPr>
        <w:tc>
          <w:tcPr>
            <w:tcW w:w="0" w:type="auto"/>
            <w:vAlign w:val="center"/>
            <w:hideMark/>
          </w:tcPr>
          <w:p w14:paraId="147CD7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727AD4" w14:textId="77777777" w:rsidR="00D67926" w:rsidRDefault="008D6FB8">
            <w:pPr>
              <w:rPr>
                <w:rFonts w:eastAsia="Times New Roman"/>
                <w:lang w:val="en-US"/>
              </w:rPr>
            </w:pPr>
            <w:r>
              <w:rPr>
                <w:rFonts w:eastAsia="Times New Roman"/>
                <w:lang w:val="en-US"/>
              </w:rPr>
              <w:t>Binds to a value set if this parameter is coded (code, Coding, CodeableConcept).</w:t>
            </w:r>
          </w:p>
        </w:tc>
      </w:tr>
      <w:tr w:rsidR="00D67926" w14:paraId="00B42284" w14:textId="77777777">
        <w:trPr>
          <w:divId w:val="279191413"/>
          <w:tblCellSpacing w:w="15" w:type="dxa"/>
        </w:trPr>
        <w:tc>
          <w:tcPr>
            <w:tcW w:w="0" w:type="auto"/>
            <w:vAlign w:val="center"/>
            <w:hideMark/>
          </w:tcPr>
          <w:p w14:paraId="2D10A9AE" w14:textId="77777777" w:rsidR="00D67926" w:rsidRDefault="008D6FB8">
            <w:pPr>
              <w:rPr>
                <w:rFonts w:eastAsia="Times New Roman"/>
                <w:lang w:val="en-US"/>
              </w:rPr>
            </w:pPr>
            <w:r>
              <w:rPr>
                <w:rFonts w:eastAsia="Times New Roman"/>
                <w:b/>
                <w:bCs/>
                <w:lang w:val="en-US"/>
              </w:rPr>
              <w:t>OperationDefinition.parameter.binding.strength</w:t>
            </w:r>
          </w:p>
        </w:tc>
        <w:tc>
          <w:tcPr>
            <w:tcW w:w="0" w:type="auto"/>
            <w:vAlign w:val="center"/>
            <w:hideMark/>
          </w:tcPr>
          <w:p w14:paraId="734A33DA" w14:textId="77777777" w:rsidR="00D67926" w:rsidRDefault="00D67926">
            <w:pPr>
              <w:rPr>
                <w:rFonts w:eastAsia="Times New Roman"/>
                <w:lang w:val="en-US"/>
              </w:rPr>
            </w:pPr>
          </w:p>
        </w:tc>
      </w:tr>
      <w:tr w:rsidR="00D67926" w14:paraId="2637F200" w14:textId="77777777">
        <w:trPr>
          <w:divId w:val="279191413"/>
          <w:tblCellSpacing w:w="15" w:type="dxa"/>
        </w:trPr>
        <w:tc>
          <w:tcPr>
            <w:tcW w:w="0" w:type="auto"/>
            <w:vAlign w:val="center"/>
            <w:hideMark/>
          </w:tcPr>
          <w:p w14:paraId="199CE0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529C03" w14:textId="77777777" w:rsidR="00D67926" w:rsidRDefault="008D6FB8">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D67926" w14:paraId="32D60D88" w14:textId="77777777">
        <w:trPr>
          <w:divId w:val="279191413"/>
          <w:tblCellSpacing w:w="15" w:type="dxa"/>
        </w:trPr>
        <w:tc>
          <w:tcPr>
            <w:tcW w:w="0" w:type="auto"/>
            <w:vAlign w:val="center"/>
            <w:hideMark/>
          </w:tcPr>
          <w:p w14:paraId="4B4BB01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AF72DB" w14:textId="77777777" w:rsidR="00D67926" w:rsidRDefault="008D6FB8">
            <w:pPr>
              <w:rPr>
                <w:rFonts w:eastAsia="Times New Roman"/>
                <w:lang w:val="en-US"/>
              </w:rPr>
            </w:pPr>
            <w:r>
              <w:rPr>
                <w:rFonts w:eastAsia="Times New Roman"/>
                <w:lang w:val="en-US"/>
              </w:rPr>
              <w:t>For further discussion, see [[[Using Terminologies]]].</w:t>
            </w:r>
          </w:p>
        </w:tc>
      </w:tr>
      <w:tr w:rsidR="00D67926" w14:paraId="25D8714E" w14:textId="77777777">
        <w:trPr>
          <w:divId w:val="279191413"/>
          <w:tblCellSpacing w:w="15" w:type="dxa"/>
        </w:trPr>
        <w:tc>
          <w:tcPr>
            <w:tcW w:w="0" w:type="auto"/>
            <w:vAlign w:val="center"/>
            <w:hideMark/>
          </w:tcPr>
          <w:p w14:paraId="58D1E94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7F03972" w14:textId="77777777" w:rsidR="00D67926" w:rsidRDefault="008D6FB8">
            <w:pPr>
              <w:rPr>
                <w:rFonts w:eastAsia="Times New Roman"/>
                <w:lang w:val="en-US"/>
              </w:rPr>
            </w:pPr>
            <w:r>
              <w:rPr>
                <w:rFonts w:eastAsia="Times New Roman"/>
                <w:lang w:val="en-US"/>
              </w:rPr>
              <w:t>conformance</w:t>
            </w:r>
          </w:p>
        </w:tc>
      </w:tr>
      <w:tr w:rsidR="00D67926" w14:paraId="7E992F0F" w14:textId="77777777">
        <w:trPr>
          <w:divId w:val="279191413"/>
          <w:tblCellSpacing w:w="15" w:type="dxa"/>
        </w:trPr>
        <w:tc>
          <w:tcPr>
            <w:tcW w:w="0" w:type="auto"/>
            <w:vAlign w:val="center"/>
            <w:hideMark/>
          </w:tcPr>
          <w:p w14:paraId="7B7F7B3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4A73B42" w14:textId="77777777" w:rsidR="00D67926" w:rsidRDefault="008D6FB8">
            <w:pPr>
              <w:rPr>
                <w:rFonts w:eastAsia="Times New Roman"/>
                <w:lang w:val="en-US"/>
              </w:rPr>
            </w:pPr>
            <w:r>
              <w:rPr>
                <w:rFonts w:eastAsia="Times New Roman"/>
                <w:lang w:val="en-US"/>
              </w:rPr>
              <w:t>extensibility</w:t>
            </w:r>
          </w:p>
        </w:tc>
      </w:tr>
      <w:tr w:rsidR="00D67926" w14:paraId="1962C9C5" w14:textId="77777777">
        <w:trPr>
          <w:divId w:val="279191413"/>
          <w:tblCellSpacing w:w="15" w:type="dxa"/>
        </w:trPr>
        <w:tc>
          <w:tcPr>
            <w:tcW w:w="0" w:type="auto"/>
            <w:vAlign w:val="center"/>
            <w:hideMark/>
          </w:tcPr>
          <w:p w14:paraId="55AF5BB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5E72B1" w14:textId="77777777" w:rsidR="00D67926" w:rsidRDefault="008D6FB8">
            <w:pPr>
              <w:rPr>
                <w:rFonts w:eastAsia="Times New Roman"/>
                <w:lang w:val="en-US"/>
              </w:rPr>
            </w:pPr>
            <w:r>
              <w:rPr>
                <w:rFonts w:eastAsia="Times New Roman"/>
                <w:lang w:val="en-US"/>
              </w:rPr>
              <w:t>Indication of the degree of conformance expectations associated with a binding</w:t>
            </w:r>
          </w:p>
        </w:tc>
      </w:tr>
      <w:tr w:rsidR="00D67926" w14:paraId="3E35BD4A" w14:textId="77777777">
        <w:trPr>
          <w:divId w:val="279191413"/>
          <w:tblCellSpacing w:w="15" w:type="dxa"/>
        </w:trPr>
        <w:tc>
          <w:tcPr>
            <w:tcW w:w="0" w:type="auto"/>
            <w:vAlign w:val="center"/>
            <w:hideMark/>
          </w:tcPr>
          <w:p w14:paraId="7DE33965" w14:textId="77777777" w:rsidR="00D67926" w:rsidRDefault="008D6FB8">
            <w:pPr>
              <w:rPr>
                <w:rFonts w:eastAsia="Times New Roman"/>
                <w:lang w:val="en-US"/>
              </w:rPr>
            </w:pPr>
            <w:r>
              <w:rPr>
                <w:rFonts w:eastAsia="Times New Roman"/>
                <w:b/>
                <w:bCs/>
                <w:lang w:val="en-US"/>
              </w:rPr>
              <w:t>OperationDefinition.parameter.binding.valueSet[x]</w:t>
            </w:r>
          </w:p>
        </w:tc>
        <w:tc>
          <w:tcPr>
            <w:tcW w:w="0" w:type="auto"/>
            <w:vAlign w:val="center"/>
            <w:hideMark/>
          </w:tcPr>
          <w:p w14:paraId="111DC5B0" w14:textId="77777777" w:rsidR="00D67926" w:rsidRDefault="00D67926">
            <w:pPr>
              <w:rPr>
                <w:rFonts w:eastAsia="Times New Roman"/>
                <w:lang w:val="en-US"/>
              </w:rPr>
            </w:pPr>
          </w:p>
        </w:tc>
      </w:tr>
      <w:tr w:rsidR="00D67926" w14:paraId="380244FD" w14:textId="77777777">
        <w:trPr>
          <w:divId w:val="279191413"/>
          <w:tblCellSpacing w:w="15" w:type="dxa"/>
        </w:trPr>
        <w:tc>
          <w:tcPr>
            <w:tcW w:w="0" w:type="auto"/>
            <w:vAlign w:val="center"/>
            <w:hideMark/>
          </w:tcPr>
          <w:p w14:paraId="2EAB9D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BC39CE" w14:textId="77777777" w:rsidR="00D67926" w:rsidRDefault="008D6FB8">
            <w:pPr>
              <w:rPr>
                <w:rFonts w:eastAsia="Times New Roman"/>
                <w:lang w:val="en-US"/>
              </w:rPr>
            </w:pPr>
            <w:r>
              <w:rPr>
                <w:rFonts w:eastAsia="Times New Roman"/>
                <w:lang w:val="en-US"/>
              </w:rPr>
              <w:t>Source of value set</w:t>
            </w:r>
          </w:p>
        </w:tc>
      </w:tr>
      <w:tr w:rsidR="00D67926" w14:paraId="56A169E0" w14:textId="77777777">
        <w:trPr>
          <w:divId w:val="279191413"/>
          <w:tblCellSpacing w:w="15" w:type="dxa"/>
        </w:trPr>
        <w:tc>
          <w:tcPr>
            <w:tcW w:w="0" w:type="auto"/>
            <w:vAlign w:val="center"/>
            <w:hideMark/>
          </w:tcPr>
          <w:p w14:paraId="4A1D7D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6DC813" w14:textId="77777777" w:rsidR="00D67926" w:rsidRDefault="008D6FB8">
            <w:pPr>
              <w:rPr>
                <w:rFonts w:eastAsia="Times New Roman"/>
                <w:lang w:val="en-US"/>
              </w:rPr>
            </w:pPr>
            <w:r>
              <w:rPr>
                <w:rFonts w:eastAsia="Times New Roman"/>
                <w:lang w:val="en-US"/>
              </w:rPr>
              <w:t>Points to the value set or external definition (e.g. implicit value set) that identifies the set of codes to be used.</w:t>
            </w:r>
          </w:p>
        </w:tc>
      </w:tr>
      <w:tr w:rsidR="00D67926" w14:paraId="6309BA45" w14:textId="77777777">
        <w:trPr>
          <w:divId w:val="279191413"/>
          <w:tblCellSpacing w:w="15" w:type="dxa"/>
        </w:trPr>
        <w:tc>
          <w:tcPr>
            <w:tcW w:w="0" w:type="auto"/>
            <w:vAlign w:val="center"/>
            <w:hideMark/>
          </w:tcPr>
          <w:p w14:paraId="0967A29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7D49FF7" w14:textId="7CAD91CA" w:rsidR="00D67926" w:rsidRDefault="008D6FB8">
            <w:pPr>
              <w:rPr>
                <w:rFonts w:eastAsia="Times New Roman"/>
                <w:lang w:val="en-US"/>
              </w:rPr>
            </w:pPr>
            <w:r>
              <w:rPr>
                <w:rFonts w:eastAsia="Times New Roman"/>
                <w:lang w:val="en-US"/>
              </w:rPr>
              <w:t>For value sets,</w:t>
            </w:r>
            <w:ins w:id="188" w:author="Cary Ussery" w:date="2015-09-11T19:02:00Z">
              <w:r w:rsidR="007003EA">
                <w:rPr>
                  <w:rFonts w:eastAsia="Times New Roman"/>
                  <w:lang w:val="en-US"/>
                </w:rPr>
                <w:t xml:space="preserve"> </w:t>
              </w:r>
            </w:ins>
            <w:r>
              <w:rPr>
                <w:rFonts w:eastAsia="Times New Roman"/>
                <w:lang w:val="en-US"/>
              </w:rPr>
              <w:t xml:space="preserve">the referenceResource, the display can contain the value set </w:t>
            </w:r>
            <w:commentRangeStart w:id="189"/>
            <w:r>
              <w:rPr>
                <w:rFonts w:eastAsia="Times New Roman"/>
                <w:lang w:val="en-US"/>
              </w:rPr>
              <w:t>description</w:t>
            </w:r>
            <w:commentRangeEnd w:id="189"/>
            <w:r w:rsidR="00D472B4">
              <w:rPr>
                <w:rStyle w:val="CommentReference"/>
              </w:rPr>
              <w:commentReference w:id="189"/>
            </w:r>
            <w:r>
              <w:rPr>
                <w:rFonts w:eastAsia="Times New Roman"/>
                <w:lang w:val="en-US"/>
              </w:rPr>
              <w:t xml:space="preserve">. The reference may be version-specific or not. </w:t>
            </w:r>
          </w:p>
        </w:tc>
      </w:tr>
      <w:tr w:rsidR="00D67926" w14:paraId="6664E400" w14:textId="77777777">
        <w:trPr>
          <w:divId w:val="279191413"/>
          <w:tblCellSpacing w:w="15" w:type="dxa"/>
        </w:trPr>
        <w:tc>
          <w:tcPr>
            <w:tcW w:w="0" w:type="auto"/>
            <w:vAlign w:val="center"/>
            <w:hideMark/>
          </w:tcPr>
          <w:p w14:paraId="073BC65B" w14:textId="77777777" w:rsidR="00D67926" w:rsidRDefault="008D6FB8">
            <w:pPr>
              <w:rPr>
                <w:rFonts w:eastAsia="Times New Roman"/>
                <w:lang w:val="en-US"/>
              </w:rPr>
            </w:pPr>
            <w:r>
              <w:rPr>
                <w:rFonts w:eastAsia="Times New Roman"/>
                <w:b/>
                <w:bCs/>
                <w:lang w:val="en-US"/>
              </w:rPr>
              <w:t>OperationDefinition.parameter.part</w:t>
            </w:r>
          </w:p>
        </w:tc>
        <w:tc>
          <w:tcPr>
            <w:tcW w:w="0" w:type="auto"/>
            <w:vAlign w:val="center"/>
            <w:hideMark/>
          </w:tcPr>
          <w:p w14:paraId="1B354A02" w14:textId="77777777" w:rsidR="00D67926" w:rsidRDefault="00D67926">
            <w:pPr>
              <w:rPr>
                <w:rFonts w:eastAsia="Times New Roman"/>
                <w:lang w:val="en-US"/>
              </w:rPr>
            </w:pPr>
          </w:p>
        </w:tc>
      </w:tr>
      <w:tr w:rsidR="00D67926" w14:paraId="56E1CB7B" w14:textId="77777777">
        <w:trPr>
          <w:divId w:val="279191413"/>
          <w:tblCellSpacing w:w="15" w:type="dxa"/>
        </w:trPr>
        <w:tc>
          <w:tcPr>
            <w:tcW w:w="0" w:type="auto"/>
            <w:vAlign w:val="center"/>
            <w:hideMark/>
          </w:tcPr>
          <w:p w14:paraId="478BB37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707914" w14:textId="77777777" w:rsidR="00D67926" w:rsidRDefault="008D6FB8">
            <w:pPr>
              <w:rPr>
                <w:rFonts w:eastAsia="Times New Roman"/>
                <w:lang w:val="en-US"/>
              </w:rPr>
            </w:pPr>
            <w:r>
              <w:rPr>
                <w:rFonts w:eastAsia="Times New Roman"/>
                <w:lang w:val="en-US"/>
              </w:rPr>
              <w:t>Parts of a Tuple Parameter</w:t>
            </w:r>
          </w:p>
        </w:tc>
      </w:tr>
      <w:tr w:rsidR="00D67926" w14:paraId="226D6308" w14:textId="77777777">
        <w:trPr>
          <w:divId w:val="279191413"/>
          <w:tblCellSpacing w:w="15" w:type="dxa"/>
        </w:trPr>
        <w:tc>
          <w:tcPr>
            <w:tcW w:w="0" w:type="auto"/>
            <w:vAlign w:val="center"/>
            <w:hideMark/>
          </w:tcPr>
          <w:p w14:paraId="2F4818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CDD4E6" w14:textId="77777777" w:rsidR="00D67926" w:rsidRDefault="008D6FB8">
            <w:pPr>
              <w:rPr>
                <w:rFonts w:eastAsia="Times New Roman"/>
                <w:lang w:val="en-US"/>
              </w:rPr>
            </w:pPr>
            <w:r>
              <w:rPr>
                <w:rFonts w:eastAsia="Times New Roman"/>
                <w:lang w:val="en-US"/>
              </w:rPr>
              <w:t>The parts of a Tuple Parameter.</w:t>
            </w:r>
          </w:p>
        </w:tc>
      </w:tr>
      <w:tr w:rsidR="00D67926" w14:paraId="51CD3D5E" w14:textId="77777777">
        <w:trPr>
          <w:divId w:val="279191413"/>
          <w:tblCellSpacing w:w="15" w:type="dxa"/>
        </w:trPr>
        <w:tc>
          <w:tcPr>
            <w:tcW w:w="0" w:type="auto"/>
            <w:vAlign w:val="center"/>
            <w:hideMark/>
          </w:tcPr>
          <w:p w14:paraId="597CFDE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255226" w14:textId="77777777" w:rsidR="00D67926" w:rsidRDefault="008D6FB8">
            <w:pPr>
              <w:rPr>
                <w:rFonts w:eastAsia="Times New Roman"/>
                <w:lang w:val="en-US"/>
              </w:rPr>
            </w:pPr>
            <w:r>
              <w:rPr>
                <w:rFonts w:eastAsia="Times New Roman"/>
                <w:lang w:val="en-US"/>
              </w:rPr>
              <w:t xml:space="preserve">Query Definitions only have one output parameter, named "result". This may not be </w:t>
            </w:r>
            <w:r>
              <w:rPr>
                <w:rFonts w:eastAsia="Times New Roman"/>
                <w:lang w:val="en-US"/>
              </w:rPr>
              <w:lastRenderedPageBreak/>
              <w:t xml:space="preserve">described, but can be to allow a profile to be defined. </w:t>
            </w:r>
          </w:p>
        </w:tc>
      </w:tr>
    </w:tbl>
    <w:p w14:paraId="49B81684" w14:textId="77777777" w:rsidR="00D67926" w:rsidRDefault="008D6FB8">
      <w:pPr>
        <w:pStyle w:val="Heading2"/>
        <w:divId w:val="279191413"/>
        <w:rPr>
          <w:rFonts w:eastAsia="Times New Roman"/>
          <w:lang w:val="en-US"/>
        </w:rPr>
      </w:pPr>
      <w:r>
        <w:rPr>
          <w:rFonts w:eastAsia="Times New Roman"/>
          <w:lang w:val="en-US"/>
        </w:rPr>
        <w:lastRenderedPageBreak/>
        <w:t>http://hl7.org/fhir/StructureDefinition/OperationOutcome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5551"/>
      </w:tblGrid>
      <w:tr w:rsidR="00D67926" w14:paraId="21FC09DA" w14:textId="77777777">
        <w:trPr>
          <w:divId w:val="279191413"/>
          <w:tblCellSpacing w:w="15" w:type="dxa"/>
        </w:trPr>
        <w:tc>
          <w:tcPr>
            <w:tcW w:w="0" w:type="auto"/>
            <w:vAlign w:val="center"/>
            <w:hideMark/>
          </w:tcPr>
          <w:p w14:paraId="364497DA" w14:textId="77777777" w:rsidR="00D67926" w:rsidRDefault="008D6FB8">
            <w:pPr>
              <w:rPr>
                <w:rFonts w:eastAsia="Times New Roman"/>
                <w:lang w:val="en-US"/>
              </w:rPr>
            </w:pPr>
            <w:r>
              <w:rPr>
                <w:rFonts w:eastAsia="Times New Roman"/>
                <w:b/>
                <w:bCs/>
                <w:lang w:val="en-US"/>
              </w:rPr>
              <w:t>OperationOutcome</w:t>
            </w:r>
          </w:p>
        </w:tc>
        <w:tc>
          <w:tcPr>
            <w:tcW w:w="0" w:type="auto"/>
            <w:vAlign w:val="center"/>
            <w:hideMark/>
          </w:tcPr>
          <w:p w14:paraId="00824E21" w14:textId="77777777" w:rsidR="00D67926" w:rsidRDefault="008D6FB8">
            <w:pPr>
              <w:rPr>
                <w:rFonts w:eastAsia="Times New Roman"/>
                <w:lang w:val="en-US"/>
              </w:rPr>
            </w:pPr>
            <w:r>
              <w:rPr>
                <w:rFonts w:eastAsia="Times New Roman"/>
                <w:lang w:val="en-US"/>
              </w:rPr>
              <w:t>Operation Outcome</w:t>
            </w:r>
          </w:p>
        </w:tc>
      </w:tr>
      <w:tr w:rsidR="00D67926" w14:paraId="2E98800B" w14:textId="77777777">
        <w:trPr>
          <w:divId w:val="279191413"/>
          <w:tblCellSpacing w:w="15" w:type="dxa"/>
        </w:trPr>
        <w:tc>
          <w:tcPr>
            <w:tcW w:w="0" w:type="auto"/>
            <w:vAlign w:val="center"/>
            <w:hideMark/>
          </w:tcPr>
          <w:p w14:paraId="5D12BD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EC4ED1" w14:textId="77777777" w:rsidR="00D67926" w:rsidRDefault="008D6FB8">
            <w:pPr>
              <w:rPr>
                <w:rFonts w:eastAsia="Times New Roman"/>
                <w:lang w:val="en-US"/>
              </w:rPr>
            </w:pPr>
            <w:r>
              <w:rPr>
                <w:rFonts w:eastAsia="Times New Roman"/>
                <w:lang w:val="en-US"/>
              </w:rPr>
              <w:t>Information about the success/failure of an action</w:t>
            </w:r>
          </w:p>
        </w:tc>
      </w:tr>
      <w:tr w:rsidR="00D67926" w14:paraId="3D39AFC4" w14:textId="77777777">
        <w:trPr>
          <w:divId w:val="279191413"/>
          <w:tblCellSpacing w:w="15" w:type="dxa"/>
        </w:trPr>
        <w:tc>
          <w:tcPr>
            <w:tcW w:w="0" w:type="auto"/>
            <w:vAlign w:val="center"/>
            <w:hideMark/>
          </w:tcPr>
          <w:p w14:paraId="2B74F0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48A048" w14:textId="77777777" w:rsidR="00D67926" w:rsidRDefault="008D6FB8">
            <w:pPr>
              <w:rPr>
                <w:rFonts w:eastAsia="Times New Roman"/>
                <w:lang w:val="en-US"/>
              </w:rPr>
            </w:pPr>
            <w:r>
              <w:rPr>
                <w:rFonts w:eastAsia="Times New Roman"/>
                <w:lang w:val="en-US"/>
              </w:rPr>
              <w:t>A collection of error, warning or information messages that result from a system action.</w:t>
            </w:r>
          </w:p>
        </w:tc>
      </w:tr>
      <w:tr w:rsidR="00D67926" w14:paraId="2E1DB0D6" w14:textId="77777777">
        <w:trPr>
          <w:divId w:val="279191413"/>
          <w:tblCellSpacing w:w="15" w:type="dxa"/>
        </w:trPr>
        <w:tc>
          <w:tcPr>
            <w:tcW w:w="0" w:type="auto"/>
            <w:vAlign w:val="center"/>
            <w:hideMark/>
          </w:tcPr>
          <w:p w14:paraId="6918C23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5E0049B" w14:textId="77777777" w:rsidR="00D67926" w:rsidRDefault="008D6FB8">
            <w:pPr>
              <w:rPr>
                <w:rFonts w:eastAsia="Times New Roman"/>
                <w:lang w:val="en-US"/>
              </w:rPr>
            </w:pPr>
            <w:r>
              <w:rPr>
                <w:rFonts w:eastAsia="Times New Roman"/>
                <w:lang w:val="en-US"/>
              </w:rPr>
              <w:t xml:space="preserve">Can result from the failure of a REST call or be part of the response message returned from a request message. If sent with extensions overriding particular issues, might even appear as part of a request message. </w:t>
            </w:r>
          </w:p>
        </w:tc>
      </w:tr>
      <w:tr w:rsidR="00D67926" w14:paraId="29DB863A" w14:textId="77777777">
        <w:trPr>
          <w:divId w:val="279191413"/>
          <w:tblCellSpacing w:w="15" w:type="dxa"/>
        </w:trPr>
        <w:tc>
          <w:tcPr>
            <w:tcW w:w="0" w:type="auto"/>
            <w:vAlign w:val="center"/>
            <w:hideMark/>
          </w:tcPr>
          <w:p w14:paraId="4415C567" w14:textId="77777777" w:rsidR="00D67926" w:rsidRDefault="008D6FB8">
            <w:pPr>
              <w:rPr>
                <w:rFonts w:eastAsia="Times New Roman"/>
                <w:lang w:val="en-US"/>
              </w:rPr>
            </w:pPr>
            <w:r>
              <w:rPr>
                <w:rFonts w:eastAsia="Times New Roman"/>
                <w:b/>
                <w:bCs/>
                <w:lang w:val="en-US"/>
              </w:rPr>
              <w:t>OperationOutcome.issue</w:t>
            </w:r>
          </w:p>
        </w:tc>
        <w:tc>
          <w:tcPr>
            <w:tcW w:w="0" w:type="auto"/>
            <w:vAlign w:val="center"/>
            <w:hideMark/>
          </w:tcPr>
          <w:p w14:paraId="1242DB16" w14:textId="77777777" w:rsidR="00D67926" w:rsidRDefault="00D67926">
            <w:pPr>
              <w:rPr>
                <w:rFonts w:eastAsia="Times New Roman"/>
                <w:lang w:val="en-US"/>
              </w:rPr>
            </w:pPr>
          </w:p>
        </w:tc>
      </w:tr>
      <w:tr w:rsidR="00D67926" w14:paraId="50E24DA4" w14:textId="77777777">
        <w:trPr>
          <w:divId w:val="279191413"/>
          <w:tblCellSpacing w:w="15" w:type="dxa"/>
        </w:trPr>
        <w:tc>
          <w:tcPr>
            <w:tcW w:w="0" w:type="auto"/>
            <w:vAlign w:val="center"/>
            <w:hideMark/>
          </w:tcPr>
          <w:p w14:paraId="65B931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AC8120" w14:textId="77777777" w:rsidR="00D67926" w:rsidRDefault="008D6FB8">
            <w:pPr>
              <w:rPr>
                <w:rFonts w:eastAsia="Times New Roman"/>
                <w:lang w:val="en-US"/>
              </w:rPr>
            </w:pPr>
            <w:r>
              <w:rPr>
                <w:rFonts w:eastAsia="Times New Roman"/>
                <w:lang w:val="en-US"/>
              </w:rPr>
              <w:t>A single issue associated with the action</w:t>
            </w:r>
          </w:p>
        </w:tc>
      </w:tr>
      <w:tr w:rsidR="00D67926" w14:paraId="6772E0F9" w14:textId="77777777">
        <w:trPr>
          <w:divId w:val="279191413"/>
          <w:tblCellSpacing w:w="15" w:type="dxa"/>
        </w:trPr>
        <w:tc>
          <w:tcPr>
            <w:tcW w:w="0" w:type="auto"/>
            <w:vAlign w:val="center"/>
            <w:hideMark/>
          </w:tcPr>
          <w:p w14:paraId="14C95C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DE3A65" w14:textId="77777777" w:rsidR="00D67926" w:rsidRDefault="008D6FB8">
            <w:pPr>
              <w:rPr>
                <w:rFonts w:eastAsia="Times New Roman"/>
                <w:lang w:val="en-US"/>
              </w:rPr>
            </w:pPr>
            <w:r>
              <w:rPr>
                <w:rFonts w:eastAsia="Times New Roman"/>
                <w:lang w:val="en-US"/>
              </w:rPr>
              <w:t>An error, warning or information message that results from a system action.</w:t>
            </w:r>
          </w:p>
        </w:tc>
      </w:tr>
      <w:tr w:rsidR="00D67926" w14:paraId="43A048F9" w14:textId="77777777">
        <w:trPr>
          <w:divId w:val="279191413"/>
          <w:tblCellSpacing w:w="15" w:type="dxa"/>
        </w:trPr>
        <w:tc>
          <w:tcPr>
            <w:tcW w:w="0" w:type="auto"/>
            <w:vAlign w:val="center"/>
            <w:hideMark/>
          </w:tcPr>
          <w:p w14:paraId="3D2D97B5" w14:textId="77777777" w:rsidR="00D67926" w:rsidRDefault="008D6FB8">
            <w:pPr>
              <w:rPr>
                <w:rFonts w:eastAsia="Times New Roman"/>
                <w:lang w:val="en-US"/>
              </w:rPr>
            </w:pPr>
            <w:r>
              <w:rPr>
                <w:rFonts w:eastAsia="Times New Roman"/>
                <w:b/>
                <w:bCs/>
                <w:lang w:val="en-US"/>
              </w:rPr>
              <w:t>OperationOutcome.issue.severity</w:t>
            </w:r>
          </w:p>
        </w:tc>
        <w:tc>
          <w:tcPr>
            <w:tcW w:w="0" w:type="auto"/>
            <w:vAlign w:val="center"/>
            <w:hideMark/>
          </w:tcPr>
          <w:p w14:paraId="1921E022" w14:textId="77777777" w:rsidR="00D67926" w:rsidRDefault="00D67926">
            <w:pPr>
              <w:rPr>
                <w:rFonts w:eastAsia="Times New Roman"/>
                <w:lang w:val="en-US"/>
              </w:rPr>
            </w:pPr>
          </w:p>
        </w:tc>
      </w:tr>
      <w:tr w:rsidR="00D67926" w14:paraId="5D3D95C4" w14:textId="77777777">
        <w:trPr>
          <w:divId w:val="279191413"/>
          <w:tblCellSpacing w:w="15" w:type="dxa"/>
        </w:trPr>
        <w:tc>
          <w:tcPr>
            <w:tcW w:w="0" w:type="auto"/>
            <w:vAlign w:val="center"/>
            <w:hideMark/>
          </w:tcPr>
          <w:p w14:paraId="771C63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1D61CC" w14:textId="77777777" w:rsidR="00D67926" w:rsidRDefault="008D6FB8">
            <w:pPr>
              <w:rPr>
                <w:rFonts w:eastAsia="Times New Roman"/>
                <w:lang w:val="en-US"/>
              </w:rPr>
            </w:pPr>
            <w:r>
              <w:rPr>
                <w:rFonts w:eastAsia="Times New Roman"/>
                <w:lang w:val="en-US"/>
              </w:rPr>
              <w:t>Indicates whether the issue indicates a variation from successful processing.</w:t>
            </w:r>
          </w:p>
        </w:tc>
      </w:tr>
      <w:tr w:rsidR="00D67926" w14:paraId="2C582C71" w14:textId="77777777">
        <w:trPr>
          <w:divId w:val="279191413"/>
          <w:tblCellSpacing w:w="15" w:type="dxa"/>
        </w:trPr>
        <w:tc>
          <w:tcPr>
            <w:tcW w:w="0" w:type="auto"/>
            <w:vAlign w:val="center"/>
            <w:hideMark/>
          </w:tcPr>
          <w:p w14:paraId="1EA7650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6DCB6A9" w14:textId="77777777" w:rsidR="00D67926" w:rsidRDefault="008D6FB8">
            <w:pPr>
              <w:rPr>
                <w:rFonts w:eastAsia="Times New Roman"/>
                <w:lang w:val="en-US"/>
              </w:rPr>
            </w:pPr>
            <w:r>
              <w:rPr>
                <w:rFonts w:eastAsia="Times New Roman"/>
                <w:lang w:val="en-US"/>
              </w:rPr>
              <w:t>This is labeled as "Is Modifier" because applications should not confuse hints and warnings with errors.</w:t>
            </w:r>
          </w:p>
        </w:tc>
      </w:tr>
      <w:tr w:rsidR="00D67926" w14:paraId="359CD070" w14:textId="77777777">
        <w:trPr>
          <w:divId w:val="279191413"/>
          <w:tblCellSpacing w:w="15" w:type="dxa"/>
        </w:trPr>
        <w:tc>
          <w:tcPr>
            <w:tcW w:w="0" w:type="auto"/>
            <w:vAlign w:val="center"/>
            <w:hideMark/>
          </w:tcPr>
          <w:p w14:paraId="4DADA39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96AE9EC" w14:textId="77777777" w:rsidR="00D67926" w:rsidRDefault="008D6FB8">
            <w:pPr>
              <w:rPr>
                <w:rFonts w:eastAsia="Times New Roman"/>
                <w:lang w:val="en-US"/>
              </w:rPr>
            </w:pPr>
            <w:r>
              <w:rPr>
                <w:rFonts w:eastAsia="Times New Roman"/>
                <w:lang w:val="en-US"/>
              </w:rPr>
              <w:t>Indicates how relevant the issue is to the overall success of the action.</w:t>
            </w:r>
          </w:p>
        </w:tc>
      </w:tr>
      <w:tr w:rsidR="00D67926" w14:paraId="096EA1A0" w14:textId="77777777">
        <w:trPr>
          <w:divId w:val="279191413"/>
          <w:tblCellSpacing w:w="15" w:type="dxa"/>
        </w:trPr>
        <w:tc>
          <w:tcPr>
            <w:tcW w:w="0" w:type="auto"/>
            <w:vAlign w:val="center"/>
            <w:hideMark/>
          </w:tcPr>
          <w:p w14:paraId="5BF51A0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4F44101" w14:textId="77777777" w:rsidR="00D67926" w:rsidRDefault="008D6FB8">
            <w:pPr>
              <w:rPr>
                <w:rFonts w:eastAsia="Times New Roman"/>
                <w:lang w:val="en-US"/>
              </w:rPr>
            </w:pPr>
            <w:r>
              <w:rPr>
                <w:rFonts w:eastAsia="Times New Roman"/>
                <w:lang w:val="en-US"/>
              </w:rPr>
              <w:t>How the issue affects the success of the action</w:t>
            </w:r>
          </w:p>
        </w:tc>
      </w:tr>
      <w:tr w:rsidR="00D67926" w14:paraId="34996994" w14:textId="77777777">
        <w:trPr>
          <w:divId w:val="279191413"/>
          <w:tblCellSpacing w:w="15" w:type="dxa"/>
        </w:trPr>
        <w:tc>
          <w:tcPr>
            <w:tcW w:w="0" w:type="auto"/>
            <w:vAlign w:val="center"/>
            <w:hideMark/>
          </w:tcPr>
          <w:p w14:paraId="743B3DEE" w14:textId="77777777" w:rsidR="00D67926" w:rsidRDefault="008D6FB8">
            <w:pPr>
              <w:rPr>
                <w:rFonts w:eastAsia="Times New Roman"/>
                <w:lang w:val="en-US"/>
              </w:rPr>
            </w:pPr>
            <w:r>
              <w:rPr>
                <w:rFonts w:eastAsia="Times New Roman"/>
                <w:b/>
                <w:bCs/>
                <w:lang w:val="en-US"/>
              </w:rPr>
              <w:t>OperationOutcome.issue.code</w:t>
            </w:r>
          </w:p>
        </w:tc>
        <w:tc>
          <w:tcPr>
            <w:tcW w:w="0" w:type="auto"/>
            <w:vAlign w:val="center"/>
            <w:hideMark/>
          </w:tcPr>
          <w:p w14:paraId="1FC3C641" w14:textId="77777777" w:rsidR="00D67926" w:rsidRDefault="00D67926">
            <w:pPr>
              <w:rPr>
                <w:rFonts w:eastAsia="Times New Roman"/>
                <w:lang w:val="en-US"/>
              </w:rPr>
            </w:pPr>
          </w:p>
        </w:tc>
      </w:tr>
      <w:tr w:rsidR="00D67926" w14:paraId="7126EB82" w14:textId="77777777">
        <w:trPr>
          <w:divId w:val="279191413"/>
          <w:tblCellSpacing w:w="15" w:type="dxa"/>
        </w:trPr>
        <w:tc>
          <w:tcPr>
            <w:tcW w:w="0" w:type="auto"/>
            <w:vAlign w:val="center"/>
            <w:hideMark/>
          </w:tcPr>
          <w:p w14:paraId="7C7434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1F19A1" w14:textId="77777777" w:rsidR="00D67926" w:rsidRDefault="008D6FB8">
            <w:pPr>
              <w:rPr>
                <w:rFonts w:eastAsia="Times New Roman"/>
                <w:lang w:val="en-US"/>
              </w:rPr>
            </w:pPr>
            <w:r>
              <w:rPr>
                <w:rFonts w:eastAsia="Times New Roman"/>
                <w:lang w:val="en-US"/>
              </w:rPr>
              <w:t>Error or warning code</w:t>
            </w:r>
          </w:p>
        </w:tc>
      </w:tr>
      <w:tr w:rsidR="00D67926" w14:paraId="79A86764" w14:textId="77777777">
        <w:trPr>
          <w:divId w:val="279191413"/>
          <w:tblCellSpacing w:w="15" w:type="dxa"/>
        </w:trPr>
        <w:tc>
          <w:tcPr>
            <w:tcW w:w="0" w:type="auto"/>
            <w:vAlign w:val="center"/>
            <w:hideMark/>
          </w:tcPr>
          <w:p w14:paraId="7D25D90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02E217" w14:textId="77777777" w:rsidR="00D67926" w:rsidRDefault="008D6FB8">
            <w:pPr>
              <w:rPr>
                <w:rFonts w:eastAsia="Times New Roman"/>
                <w:lang w:val="en-US"/>
              </w:rPr>
            </w:pPr>
            <w:r>
              <w:rPr>
                <w:rFonts w:eastAsia="Times New Roman"/>
                <w:lang w:val="en-US"/>
              </w:rPr>
              <w:t xml:space="preserve">Describes the type of the issue. The system that creates an OperationOutcome SHALL choose the most applicable code from the IssueType value set, and may additional provide its own code for the error in the details element. </w:t>
            </w:r>
          </w:p>
        </w:tc>
      </w:tr>
      <w:tr w:rsidR="00D67926" w14:paraId="0E4F0D91" w14:textId="77777777">
        <w:trPr>
          <w:divId w:val="279191413"/>
          <w:tblCellSpacing w:w="15" w:type="dxa"/>
        </w:trPr>
        <w:tc>
          <w:tcPr>
            <w:tcW w:w="0" w:type="auto"/>
            <w:vAlign w:val="center"/>
            <w:hideMark/>
          </w:tcPr>
          <w:p w14:paraId="4C935BC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C345288" w14:textId="77777777" w:rsidR="00D67926" w:rsidRDefault="008D6FB8">
            <w:pPr>
              <w:rPr>
                <w:rFonts w:eastAsia="Times New Roman"/>
                <w:lang w:val="en-US"/>
              </w:rPr>
            </w:pPr>
            <w:r>
              <w:rPr>
                <w:rFonts w:eastAsia="Times New Roman"/>
                <w:lang w:val="en-US"/>
              </w:rPr>
              <w:t xml:space="preserve">Expresses the issue in a human and computer-friendly way, allowing the requesting system to behave differently based on the type of issue. </w:t>
            </w:r>
          </w:p>
        </w:tc>
      </w:tr>
      <w:tr w:rsidR="00D67926" w14:paraId="0ED55457" w14:textId="77777777">
        <w:trPr>
          <w:divId w:val="279191413"/>
          <w:tblCellSpacing w:w="15" w:type="dxa"/>
        </w:trPr>
        <w:tc>
          <w:tcPr>
            <w:tcW w:w="0" w:type="auto"/>
            <w:vAlign w:val="center"/>
            <w:hideMark/>
          </w:tcPr>
          <w:p w14:paraId="09C8253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E481833" w14:textId="77777777" w:rsidR="00D67926" w:rsidRDefault="008D6FB8">
            <w:pPr>
              <w:rPr>
                <w:rFonts w:eastAsia="Times New Roman"/>
                <w:lang w:val="en-US"/>
              </w:rPr>
            </w:pPr>
            <w:r>
              <w:rPr>
                <w:rFonts w:eastAsia="Times New Roman"/>
                <w:lang w:val="en-US"/>
              </w:rPr>
              <w:t>A code that describes the type of issue</w:t>
            </w:r>
          </w:p>
        </w:tc>
      </w:tr>
      <w:tr w:rsidR="00D67926" w14:paraId="11880C8C" w14:textId="77777777">
        <w:trPr>
          <w:divId w:val="279191413"/>
          <w:tblCellSpacing w:w="15" w:type="dxa"/>
        </w:trPr>
        <w:tc>
          <w:tcPr>
            <w:tcW w:w="0" w:type="auto"/>
            <w:vAlign w:val="center"/>
            <w:hideMark/>
          </w:tcPr>
          <w:p w14:paraId="29115217" w14:textId="77777777" w:rsidR="00D67926" w:rsidRDefault="008D6FB8">
            <w:pPr>
              <w:rPr>
                <w:rFonts w:eastAsia="Times New Roman"/>
                <w:lang w:val="en-US"/>
              </w:rPr>
            </w:pPr>
            <w:r>
              <w:rPr>
                <w:rFonts w:eastAsia="Times New Roman"/>
                <w:b/>
                <w:bCs/>
                <w:lang w:val="en-US"/>
              </w:rPr>
              <w:t>OperationOutcome.issue.details</w:t>
            </w:r>
          </w:p>
        </w:tc>
        <w:tc>
          <w:tcPr>
            <w:tcW w:w="0" w:type="auto"/>
            <w:vAlign w:val="center"/>
            <w:hideMark/>
          </w:tcPr>
          <w:p w14:paraId="188716F2" w14:textId="77777777" w:rsidR="00D67926" w:rsidRDefault="00D67926">
            <w:pPr>
              <w:rPr>
                <w:rFonts w:eastAsia="Times New Roman"/>
                <w:lang w:val="en-US"/>
              </w:rPr>
            </w:pPr>
          </w:p>
        </w:tc>
      </w:tr>
      <w:tr w:rsidR="00D67926" w14:paraId="5213F535" w14:textId="77777777">
        <w:trPr>
          <w:divId w:val="279191413"/>
          <w:tblCellSpacing w:w="15" w:type="dxa"/>
        </w:trPr>
        <w:tc>
          <w:tcPr>
            <w:tcW w:w="0" w:type="auto"/>
            <w:vAlign w:val="center"/>
            <w:hideMark/>
          </w:tcPr>
          <w:p w14:paraId="2B5607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58DC9B" w14:textId="77777777" w:rsidR="00D67926" w:rsidRDefault="008D6FB8">
            <w:pPr>
              <w:rPr>
                <w:rFonts w:eastAsia="Times New Roman"/>
                <w:lang w:val="en-US"/>
              </w:rPr>
            </w:pPr>
            <w:r>
              <w:rPr>
                <w:rFonts w:eastAsia="Times New Roman"/>
                <w:lang w:val="en-US"/>
              </w:rPr>
              <w:t>Additional details about the error</w:t>
            </w:r>
          </w:p>
        </w:tc>
      </w:tr>
      <w:tr w:rsidR="00D67926" w14:paraId="167B2EBE" w14:textId="77777777">
        <w:trPr>
          <w:divId w:val="279191413"/>
          <w:tblCellSpacing w:w="15" w:type="dxa"/>
        </w:trPr>
        <w:tc>
          <w:tcPr>
            <w:tcW w:w="0" w:type="auto"/>
            <w:vAlign w:val="center"/>
            <w:hideMark/>
          </w:tcPr>
          <w:p w14:paraId="62B2D6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D654AD" w14:textId="77777777" w:rsidR="00D67926" w:rsidRDefault="008D6FB8">
            <w:pPr>
              <w:rPr>
                <w:rFonts w:eastAsia="Times New Roman"/>
                <w:lang w:val="en-US"/>
              </w:rPr>
            </w:pPr>
            <w:r>
              <w:rPr>
                <w:rFonts w:eastAsia="Times New Roman"/>
                <w:lang w:val="en-US"/>
              </w:rPr>
              <w:t>Additional details about the error. This may be a text description of the error, or a system code that identifies the error.</w:t>
            </w:r>
          </w:p>
        </w:tc>
      </w:tr>
      <w:tr w:rsidR="00D67926" w14:paraId="1D40CDB5" w14:textId="77777777">
        <w:trPr>
          <w:divId w:val="279191413"/>
          <w:tblCellSpacing w:w="15" w:type="dxa"/>
        </w:trPr>
        <w:tc>
          <w:tcPr>
            <w:tcW w:w="0" w:type="auto"/>
            <w:vAlign w:val="center"/>
            <w:hideMark/>
          </w:tcPr>
          <w:p w14:paraId="0EBCE3DB"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F7DEED8" w14:textId="77777777" w:rsidR="00D67926" w:rsidRDefault="008D6FB8">
            <w:pPr>
              <w:rPr>
                <w:rFonts w:eastAsia="Times New Roman"/>
                <w:lang w:val="en-US"/>
              </w:rPr>
            </w:pPr>
            <w:r>
              <w:rPr>
                <w:rFonts w:eastAsia="Times New Roman"/>
                <w:lang w:val="en-US"/>
              </w:rPr>
              <w:t>A human readable description of the error issue SHOULD be placed in details.text.</w:t>
            </w:r>
          </w:p>
        </w:tc>
      </w:tr>
      <w:tr w:rsidR="00D67926" w14:paraId="122F73E3" w14:textId="77777777">
        <w:trPr>
          <w:divId w:val="279191413"/>
          <w:tblCellSpacing w:w="15" w:type="dxa"/>
        </w:trPr>
        <w:tc>
          <w:tcPr>
            <w:tcW w:w="0" w:type="auto"/>
            <w:vAlign w:val="center"/>
            <w:hideMark/>
          </w:tcPr>
          <w:p w14:paraId="5A20485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383CBD5" w14:textId="77777777" w:rsidR="00D67926" w:rsidRDefault="008D6FB8">
            <w:pPr>
              <w:rPr>
                <w:rFonts w:eastAsia="Times New Roman"/>
                <w:lang w:val="en-US"/>
              </w:rPr>
            </w:pPr>
            <w:r>
              <w:rPr>
                <w:rFonts w:eastAsia="Times New Roman"/>
                <w:lang w:val="en-US"/>
              </w:rPr>
              <w:t>A code that provides details as the exact issue</w:t>
            </w:r>
          </w:p>
        </w:tc>
      </w:tr>
      <w:tr w:rsidR="00D67926" w14:paraId="1B92447E" w14:textId="77777777">
        <w:trPr>
          <w:divId w:val="279191413"/>
          <w:tblCellSpacing w:w="15" w:type="dxa"/>
        </w:trPr>
        <w:tc>
          <w:tcPr>
            <w:tcW w:w="0" w:type="auto"/>
            <w:vAlign w:val="center"/>
            <w:hideMark/>
          </w:tcPr>
          <w:p w14:paraId="417D8635" w14:textId="77777777" w:rsidR="00D67926" w:rsidRDefault="008D6FB8">
            <w:pPr>
              <w:rPr>
                <w:rFonts w:eastAsia="Times New Roman"/>
                <w:lang w:val="en-US"/>
              </w:rPr>
            </w:pPr>
            <w:r>
              <w:rPr>
                <w:rFonts w:eastAsia="Times New Roman"/>
                <w:b/>
                <w:bCs/>
                <w:lang w:val="en-US"/>
              </w:rPr>
              <w:t>OperationOutcome.issue.diagnostics</w:t>
            </w:r>
          </w:p>
        </w:tc>
        <w:tc>
          <w:tcPr>
            <w:tcW w:w="0" w:type="auto"/>
            <w:vAlign w:val="center"/>
            <w:hideMark/>
          </w:tcPr>
          <w:p w14:paraId="079288AF" w14:textId="77777777" w:rsidR="00D67926" w:rsidRDefault="00D67926">
            <w:pPr>
              <w:rPr>
                <w:rFonts w:eastAsia="Times New Roman"/>
                <w:lang w:val="en-US"/>
              </w:rPr>
            </w:pPr>
          </w:p>
        </w:tc>
      </w:tr>
      <w:tr w:rsidR="00D67926" w14:paraId="0F50D00C" w14:textId="77777777">
        <w:trPr>
          <w:divId w:val="279191413"/>
          <w:tblCellSpacing w:w="15" w:type="dxa"/>
        </w:trPr>
        <w:tc>
          <w:tcPr>
            <w:tcW w:w="0" w:type="auto"/>
            <w:vAlign w:val="center"/>
            <w:hideMark/>
          </w:tcPr>
          <w:p w14:paraId="555A61F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6D8340" w14:textId="77777777" w:rsidR="00D67926" w:rsidRDefault="008D6FB8">
            <w:pPr>
              <w:rPr>
                <w:rFonts w:eastAsia="Times New Roman"/>
                <w:lang w:val="en-US"/>
              </w:rPr>
            </w:pPr>
            <w:r>
              <w:rPr>
                <w:rFonts w:eastAsia="Times New Roman"/>
                <w:lang w:val="en-US"/>
              </w:rPr>
              <w:t>Additional diagnostic information about the issue</w:t>
            </w:r>
          </w:p>
        </w:tc>
      </w:tr>
      <w:tr w:rsidR="00D67926" w14:paraId="0D0F0462" w14:textId="77777777">
        <w:trPr>
          <w:divId w:val="279191413"/>
          <w:tblCellSpacing w:w="15" w:type="dxa"/>
        </w:trPr>
        <w:tc>
          <w:tcPr>
            <w:tcW w:w="0" w:type="auto"/>
            <w:vAlign w:val="center"/>
            <w:hideMark/>
          </w:tcPr>
          <w:p w14:paraId="2A4A0CC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D87BB7" w14:textId="77777777" w:rsidR="00D67926" w:rsidRDefault="008D6FB8">
            <w:pPr>
              <w:rPr>
                <w:rFonts w:eastAsia="Times New Roman"/>
                <w:lang w:val="en-US"/>
              </w:rPr>
            </w:pPr>
            <w:r>
              <w:rPr>
                <w:rFonts w:eastAsia="Times New Roman"/>
                <w:lang w:val="en-US"/>
              </w:rPr>
              <w:t xml:space="preserve">Additional diagnostic information about the issue. Typically, this may be a description of how a value is erroneous, or a stack dump to help trace the issue. </w:t>
            </w:r>
          </w:p>
        </w:tc>
      </w:tr>
      <w:tr w:rsidR="00D67926" w14:paraId="68A10EF5" w14:textId="77777777">
        <w:trPr>
          <w:divId w:val="279191413"/>
          <w:tblCellSpacing w:w="15" w:type="dxa"/>
        </w:trPr>
        <w:tc>
          <w:tcPr>
            <w:tcW w:w="0" w:type="auto"/>
            <w:vAlign w:val="center"/>
            <w:hideMark/>
          </w:tcPr>
          <w:p w14:paraId="1427E27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27D847" w14:textId="2A328A48" w:rsidR="00D67926" w:rsidRDefault="00D472B4">
            <w:pPr>
              <w:rPr>
                <w:rFonts w:eastAsia="Times New Roman"/>
                <w:lang w:val="en-US"/>
              </w:rPr>
            </w:pPr>
            <w:ins w:id="190" w:author="Cary Ussery" w:date="2015-09-11T19:05:00Z">
              <w:r>
                <w:rPr>
                  <w:rFonts w:eastAsia="Times New Roman"/>
                  <w:lang w:val="en-US"/>
                </w:rPr>
                <w:t>T</w:t>
              </w:r>
            </w:ins>
            <w:del w:id="191" w:author="Cary Ussery" w:date="2015-09-11T19:04:00Z">
              <w:r w:rsidR="008D6FB8" w:rsidDel="00D472B4">
                <w:rPr>
                  <w:rFonts w:eastAsia="Times New Roman"/>
                  <w:lang w:val="en-US"/>
                </w:rPr>
                <w:delText>t</w:delText>
              </w:r>
            </w:del>
            <w:r w:rsidR="008D6FB8">
              <w:rPr>
                <w:rFonts w:eastAsia="Times New Roman"/>
                <w:lang w:val="en-US"/>
              </w:rPr>
              <w:t>ypically this field is used to provide troubleshooting information about the error.</w:t>
            </w:r>
          </w:p>
        </w:tc>
      </w:tr>
      <w:tr w:rsidR="00D67926" w14:paraId="08807C4E" w14:textId="77777777">
        <w:trPr>
          <w:divId w:val="279191413"/>
          <w:tblCellSpacing w:w="15" w:type="dxa"/>
        </w:trPr>
        <w:tc>
          <w:tcPr>
            <w:tcW w:w="0" w:type="auto"/>
            <w:vAlign w:val="center"/>
            <w:hideMark/>
          </w:tcPr>
          <w:p w14:paraId="05C7ADD1" w14:textId="77777777" w:rsidR="00D67926" w:rsidRDefault="008D6FB8">
            <w:pPr>
              <w:rPr>
                <w:rFonts w:eastAsia="Times New Roman"/>
                <w:lang w:val="en-US"/>
              </w:rPr>
            </w:pPr>
            <w:r>
              <w:rPr>
                <w:rFonts w:eastAsia="Times New Roman"/>
                <w:b/>
                <w:bCs/>
                <w:lang w:val="en-US"/>
              </w:rPr>
              <w:t>OperationOutcome.issue.location</w:t>
            </w:r>
          </w:p>
        </w:tc>
        <w:tc>
          <w:tcPr>
            <w:tcW w:w="0" w:type="auto"/>
            <w:vAlign w:val="center"/>
            <w:hideMark/>
          </w:tcPr>
          <w:p w14:paraId="5863D21D" w14:textId="77777777" w:rsidR="00D67926" w:rsidRDefault="00D67926">
            <w:pPr>
              <w:rPr>
                <w:rFonts w:eastAsia="Times New Roman"/>
                <w:lang w:val="en-US"/>
              </w:rPr>
            </w:pPr>
          </w:p>
        </w:tc>
      </w:tr>
      <w:tr w:rsidR="00D67926" w14:paraId="61AE5945" w14:textId="77777777">
        <w:trPr>
          <w:divId w:val="279191413"/>
          <w:tblCellSpacing w:w="15" w:type="dxa"/>
        </w:trPr>
        <w:tc>
          <w:tcPr>
            <w:tcW w:w="0" w:type="auto"/>
            <w:vAlign w:val="center"/>
            <w:hideMark/>
          </w:tcPr>
          <w:p w14:paraId="442D60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E2AA5C" w14:textId="77777777" w:rsidR="00D67926" w:rsidRDefault="008D6FB8">
            <w:pPr>
              <w:rPr>
                <w:rFonts w:eastAsia="Times New Roman"/>
                <w:lang w:val="en-US"/>
              </w:rPr>
            </w:pPr>
            <w:r>
              <w:rPr>
                <w:rFonts w:eastAsia="Times New Roman"/>
                <w:lang w:val="en-US"/>
              </w:rPr>
              <w:t>XPath of element(s) related to issue</w:t>
            </w:r>
          </w:p>
        </w:tc>
      </w:tr>
      <w:tr w:rsidR="00D67926" w14:paraId="08386D8B" w14:textId="77777777">
        <w:trPr>
          <w:divId w:val="279191413"/>
          <w:tblCellSpacing w:w="15" w:type="dxa"/>
        </w:trPr>
        <w:tc>
          <w:tcPr>
            <w:tcW w:w="0" w:type="auto"/>
            <w:vAlign w:val="center"/>
            <w:hideMark/>
          </w:tcPr>
          <w:p w14:paraId="78A3A1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7F56F9" w14:textId="77777777" w:rsidR="00D67926" w:rsidRDefault="008D6FB8">
            <w:pPr>
              <w:rPr>
                <w:rFonts w:eastAsia="Times New Roman"/>
                <w:lang w:val="en-US"/>
              </w:rPr>
            </w:pPr>
            <w:r>
              <w:rPr>
                <w:rFonts w:eastAsia="Times New Roman"/>
                <w:lang w:val="en-US"/>
              </w:rPr>
              <w:t xml:space="preserve">A simple XPath limited to element names, repetition indicators and the default child access that identifies one of the elements in the resource that caused this issue to be raised. </w:t>
            </w:r>
          </w:p>
        </w:tc>
      </w:tr>
      <w:tr w:rsidR="00D67926" w14:paraId="7E44935A" w14:textId="77777777">
        <w:trPr>
          <w:divId w:val="279191413"/>
          <w:tblCellSpacing w:w="15" w:type="dxa"/>
        </w:trPr>
        <w:tc>
          <w:tcPr>
            <w:tcW w:w="0" w:type="auto"/>
            <w:vAlign w:val="center"/>
            <w:hideMark/>
          </w:tcPr>
          <w:p w14:paraId="77CF343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31380E4" w14:textId="77777777" w:rsidR="00D67926" w:rsidRDefault="008D6FB8">
            <w:pPr>
              <w:rPr>
                <w:rFonts w:eastAsia="Times New Roman"/>
                <w:lang w:val="en-US"/>
              </w:rPr>
            </w:pPr>
            <w:r>
              <w:rPr>
                <w:rFonts w:eastAsia="Times New Roman"/>
                <w:lang w:val="en-US"/>
              </w:rPr>
              <w:t xml:space="preserve">The root of the XPath is the resource or bundle that generated OperationOutcome. Each XPath SHALL resolve to a single node. The XPath syntax is used whether the referenced instance is expressed in XML or JSON. </w:t>
            </w:r>
          </w:p>
        </w:tc>
      </w:tr>
      <w:tr w:rsidR="00D67926" w14:paraId="388D926D" w14:textId="77777777">
        <w:trPr>
          <w:divId w:val="279191413"/>
          <w:tblCellSpacing w:w="15" w:type="dxa"/>
        </w:trPr>
        <w:tc>
          <w:tcPr>
            <w:tcW w:w="0" w:type="auto"/>
            <w:vAlign w:val="center"/>
            <w:hideMark/>
          </w:tcPr>
          <w:p w14:paraId="27D5CC7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01108DB" w14:textId="77777777" w:rsidR="00D67926" w:rsidRDefault="008D6FB8">
            <w:pPr>
              <w:rPr>
                <w:rFonts w:eastAsia="Times New Roman"/>
                <w:lang w:val="en-US"/>
              </w:rPr>
            </w:pPr>
            <w:r>
              <w:rPr>
                <w:rFonts w:eastAsia="Times New Roman"/>
                <w:lang w:val="en-US"/>
              </w:rPr>
              <w:t>Allows systems to highlight or otherwise guide users to elements implicated in issues to allow them to be fixed more easily.</w:t>
            </w:r>
          </w:p>
        </w:tc>
      </w:tr>
    </w:tbl>
    <w:p w14:paraId="2A372369" w14:textId="77777777" w:rsidR="00D67926" w:rsidRDefault="008D6FB8">
      <w:pPr>
        <w:pStyle w:val="Heading2"/>
        <w:divId w:val="279191413"/>
        <w:rPr>
          <w:rFonts w:eastAsia="Times New Roman"/>
          <w:lang w:val="en-US"/>
        </w:rPr>
      </w:pPr>
      <w:r>
        <w:rPr>
          <w:rFonts w:eastAsia="Times New Roman"/>
          <w:lang w:val="en-US"/>
        </w:rPr>
        <w:t>http://hl7.org/fhir/StructureDefinition/Parameters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0"/>
        <w:gridCol w:w="6020"/>
      </w:tblGrid>
      <w:tr w:rsidR="00D67926" w14:paraId="1BCCBF2D" w14:textId="77777777">
        <w:trPr>
          <w:divId w:val="279191413"/>
          <w:tblCellSpacing w:w="15" w:type="dxa"/>
        </w:trPr>
        <w:tc>
          <w:tcPr>
            <w:tcW w:w="0" w:type="auto"/>
            <w:vAlign w:val="center"/>
            <w:hideMark/>
          </w:tcPr>
          <w:p w14:paraId="20563562" w14:textId="77777777" w:rsidR="00D67926" w:rsidRDefault="008D6FB8">
            <w:pPr>
              <w:rPr>
                <w:rFonts w:eastAsia="Times New Roman"/>
                <w:lang w:val="en-US"/>
              </w:rPr>
            </w:pPr>
            <w:r>
              <w:rPr>
                <w:rFonts w:eastAsia="Times New Roman"/>
                <w:b/>
                <w:bCs/>
                <w:lang w:val="en-US"/>
              </w:rPr>
              <w:t>Parameters</w:t>
            </w:r>
          </w:p>
        </w:tc>
        <w:tc>
          <w:tcPr>
            <w:tcW w:w="0" w:type="auto"/>
            <w:vAlign w:val="center"/>
            <w:hideMark/>
          </w:tcPr>
          <w:p w14:paraId="264AB9F5" w14:textId="77777777" w:rsidR="00D67926" w:rsidRDefault="008D6FB8">
            <w:pPr>
              <w:rPr>
                <w:rFonts w:eastAsia="Times New Roman"/>
                <w:lang w:val="en-US"/>
              </w:rPr>
            </w:pPr>
            <w:r>
              <w:rPr>
                <w:rFonts w:eastAsia="Times New Roman"/>
                <w:lang w:val="en-US"/>
              </w:rPr>
              <w:t>Parameters</w:t>
            </w:r>
          </w:p>
        </w:tc>
      </w:tr>
      <w:tr w:rsidR="00D67926" w14:paraId="673DF6C5" w14:textId="77777777">
        <w:trPr>
          <w:divId w:val="279191413"/>
          <w:tblCellSpacing w:w="15" w:type="dxa"/>
        </w:trPr>
        <w:tc>
          <w:tcPr>
            <w:tcW w:w="0" w:type="auto"/>
            <w:vAlign w:val="center"/>
            <w:hideMark/>
          </w:tcPr>
          <w:p w14:paraId="18CEECA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598B33" w14:textId="77777777" w:rsidR="00D67926" w:rsidRDefault="008D6FB8">
            <w:pPr>
              <w:rPr>
                <w:rFonts w:eastAsia="Times New Roman"/>
                <w:lang w:val="en-US"/>
              </w:rPr>
            </w:pPr>
            <w:r>
              <w:rPr>
                <w:rFonts w:eastAsia="Times New Roman"/>
                <w:lang w:val="en-US"/>
              </w:rPr>
              <w:t>Operation Request or Response</w:t>
            </w:r>
          </w:p>
        </w:tc>
      </w:tr>
      <w:tr w:rsidR="00D67926" w14:paraId="62930C97" w14:textId="77777777">
        <w:trPr>
          <w:divId w:val="279191413"/>
          <w:tblCellSpacing w:w="15" w:type="dxa"/>
        </w:trPr>
        <w:tc>
          <w:tcPr>
            <w:tcW w:w="0" w:type="auto"/>
            <w:vAlign w:val="center"/>
            <w:hideMark/>
          </w:tcPr>
          <w:p w14:paraId="4F30DC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7C7B4D" w14:textId="77777777" w:rsidR="00D67926" w:rsidRDefault="008D6FB8">
            <w:pPr>
              <w:rPr>
                <w:rFonts w:eastAsia="Times New Roman"/>
                <w:lang w:val="en-US"/>
              </w:rPr>
            </w:pPr>
            <w:r>
              <w:rPr>
                <w:rFonts w:eastAsia="Times New Roman"/>
                <w:lang w:val="en-US"/>
              </w:rPr>
              <w:t xml:space="preserve">This special resource type is used to represent [operation](operations.html] request and response. It has no other use, and there is no RESTful end=point associated with it. </w:t>
            </w:r>
          </w:p>
        </w:tc>
      </w:tr>
      <w:tr w:rsidR="00D67926" w14:paraId="597118D5" w14:textId="77777777">
        <w:trPr>
          <w:divId w:val="279191413"/>
          <w:tblCellSpacing w:w="15" w:type="dxa"/>
        </w:trPr>
        <w:tc>
          <w:tcPr>
            <w:tcW w:w="0" w:type="auto"/>
            <w:vAlign w:val="center"/>
            <w:hideMark/>
          </w:tcPr>
          <w:p w14:paraId="3E56F1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88D8D43" w14:textId="77777777" w:rsidR="00D67926" w:rsidRDefault="008D6FB8">
            <w:pPr>
              <w:rPr>
                <w:rFonts w:eastAsia="Times New Roman"/>
                <w:lang w:val="en-US"/>
              </w:rPr>
            </w:pPr>
            <w:r>
              <w:rPr>
                <w:rFonts w:eastAsia="Times New Roman"/>
                <w:lang w:val="en-US"/>
              </w:rPr>
              <w:t>The parameters that may be used are defined by the OperationDefinition resource.</w:t>
            </w:r>
          </w:p>
        </w:tc>
      </w:tr>
      <w:tr w:rsidR="00D67926" w14:paraId="69CE91BC" w14:textId="77777777">
        <w:trPr>
          <w:divId w:val="279191413"/>
          <w:tblCellSpacing w:w="15" w:type="dxa"/>
        </w:trPr>
        <w:tc>
          <w:tcPr>
            <w:tcW w:w="0" w:type="auto"/>
            <w:vAlign w:val="center"/>
            <w:hideMark/>
          </w:tcPr>
          <w:p w14:paraId="62D286E2" w14:textId="77777777" w:rsidR="00D67926" w:rsidRDefault="008D6FB8">
            <w:pPr>
              <w:rPr>
                <w:rFonts w:eastAsia="Times New Roman"/>
                <w:lang w:val="en-US"/>
              </w:rPr>
            </w:pPr>
            <w:r>
              <w:rPr>
                <w:rFonts w:eastAsia="Times New Roman"/>
                <w:b/>
                <w:bCs/>
                <w:lang w:val="en-US"/>
              </w:rPr>
              <w:t>Parameters.parameter</w:t>
            </w:r>
          </w:p>
        </w:tc>
        <w:tc>
          <w:tcPr>
            <w:tcW w:w="0" w:type="auto"/>
            <w:vAlign w:val="center"/>
            <w:hideMark/>
          </w:tcPr>
          <w:p w14:paraId="418D6E55" w14:textId="77777777" w:rsidR="00D67926" w:rsidRDefault="00D67926">
            <w:pPr>
              <w:rPr>
                <w:rFonts w:eastAsia="Times New Roman"/>
                <w:lang w:val="en-US"/>
              </w:rPr>
            </w:pPr>
          </w:p>
        </w:tc>
      </w:tr>
      <w:tr w:rsidR="00D67926" w14:paraId="3DC6B8C8" w14:textId="77777777">
        <w:trPr>
          <w:divId w:val="279191413"/>
          <w:tblCellSpacing w:w="15" w:type="dxa"/>
        </w:trPr>
        <w:tc>
          <w:tcPr>
            <w:tcW w:w="0" w:type="auto"/>
            <w:vAlign w:val="center"/>
            <w:hideMark/>
          </w:tcPr>
          <w:p w14:paraId="34B9D7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9A9804" w14:textId="77777777" w:rsidR="00D67926" w:rsidRDefault="008D6FB8">
            <w:pPr>
              <w:rPr>
                <w:rFonts w:eastAsia="Times New Roman"/>
                <w:lang w:val="en-US"/>
              </w:rPr>
            </w:pPr>
            <w:r>
              <w:rPr>
                <w:rFonts w:eastAsia="Times New Roman"/>
                <w:lang w:val="en-US"/>
              </w:rPr>
              <w:t>Operation Parameter</w:t>
            </w:r>
          </w:p>
        </w:tc>
      </w:tr>
      <w:tr w:rsidR="00D67926" w14:paraId="455A9090" w14:textId="77777777">
        <w:trPr>
          <w:divId w:val="279191413"/>
          <w:tblCellSpacing w:w="15" w:type="dxa"/>
        </w:trPr>
        <w:tc>
          <w:tcPr>
            <w:tcW w:w="0" w:type="auto"/>
            <w:vAlign w:val="center"/>
            <w:hideMark/>
          </w:tcPr>
          <w:p w14:paraId="0BAB96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BEDE14" w14:textId="77777777" w:rsidR="00D67926" w:rsidRDefault="008D6FB8">
            <w:pPr>
              <w:rPr>
                <w:rFonts w:eastAsia="Times New Roman"/>
                <w:lang w:val="en-US"/>
              </w:rPr>
            </w:pPr>
            <w:r>
              <w:rPr>
                <w:rFonts w:eastAsia="Times New Roman"/>
                <w:lang w:val="en-US"/>
              </w:rPr>
              <w:t>A parameter passed to or received from the operation.</w:t>
            </w:r>
          </w:p>
        </w:tc>
      </w:tr>
      <w:tr w:rsidR="00D67926" w14:paraId="6BF4CE5F" w14:textId="77777777">
        <w:trPr>
          <w:divId w:val="279191413"/>
          <w:tblCellSpacing w:w="15" w:type="dxa"/>
        </w:trPr>
        <w:tc>
          <w:tcPr>
            <w:tcW w:w="0" w:type="auto"/>
            <w:vAlign w:val="center"/>
            <w:hideMark/>
          </w:tcPr>
          <w:p w14:paraId="3E68C25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3F4A899" w14:textId="77777777" w:rsidR="00D67926" w:rsidRDefault="008D6FB8">
            <w:pPr>
              <w:rPr>
                <w:rFonts w:eastAsia="Times New Roman"/>
                <w:lang w:val="en-US"/>
              </w:rPr>
            </w:pPr>
            <w:r>
              <w:rPr>
                <w:rFonts w:eastAsia="Times New Roman"/>
                <w:lang w:val="en-US"/>
              </w:rPr>
              <w:t>A parameter must have a value or a resource, but not both</w:t>
            </w:r>
          </w:p>
        </w:tc>
      </w:tr>
      <w:tr w:rsidR="00D67926" w14:paraId="0BD945E0" w14:textId="77777777">
        <w:trPr>
          <w:divId w:val="279191413"/>
          <w:tblCellSpacing w:w="15" w:type="dxa"/>
        </w:trPr>
        <w:tc>
          <w:tcPr>
            <w:tcW w:w="0" w:type="auto"/>
            <w:vAlign w:val="center"/>
            <w:hideMark/>
          </w:tcPr>
          <w:p w14:paraId="299DF5B8" w14:textId="77777777" w:rsidR="00D67926" w:rsidRDefault="008D6FB8">
            <w:pPr>
              <w:rPr>
                <w:rFonts w:eastAsia="Times New Roman"/>
                <w:lang w:val="en-US"/>
              </w:rPr>
            </w:pPr>
            <w:r>
              <w:rPr>
                <w:rFonts w:eastAsia="Times New Roman"/>
                <w:b/>
                <w:bCs/>
                <w:lang w:val="en-US"/>
              </w:rPr>
              <w:t>Parameters.parameter.name</w:t>
            </w:r>
          </w:p>
        </w:tc>
        <w:tc>
          <w:tcPr>
            <w:tcW w:w="0" w:type="auto"/>
            <w:vAlign w:val="center"/>
            <w:hideMark/>
          </w:tcPr>
          <w:p w14:paraId="2BE85A34" w14:textId="77777777" w:rsidR="00D67926" w:rsidRDefault="00D67926">
            <w:pPr>
              <w:rPr>
                <w:rFonts w:eastAsia="Times New Roman"/>
                <w:lang w:val="en-US"/>
              </w:rPr>
            </w:pPr>
          </w:p>
        </w:tc>
      </w:tr>
      <w:tr w:rsidR="00D67926" w14:paraId="373C87A2" w14:textId="77777777">
        <w:trPr>
          <w:divId w:val="279191413"/>
          <w:tblCellSpacing w:w="15" w:type="dxa"/>
        </w:trPr>
        <w:tc>
          <w:tcPr>
            <w:tcW w:w="0" w:type="auto"/>
            <w:vAlign w:val="center"/>
            <w:hideMark/>
          </w:tcPr>
          <w:p w14:paraId="295A52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23A34D" w14:textId="77777777" w:rsidR="00D67926" w:rsidRDefault="008D6FB8">
            <w:pPr>
              <w:rPr>
                <w:rFonts w:eastAsia="Times New Roman"/>
                <w:lang w:val="en-US"/>
              </w:rPr>
            </w:pPr>
            <w:r>
              <w:rPr>
                <w:rFonts w:eastAsia="Times New Roman"/>
                <w:lang w:val="en-US"/>
              </w:rPr>
              <w:t>Name from the definition</w:t>
            </w:r>
          </w:p>
        </w:tc>
      </w:tr>
      <w:tr w:rsidR="00D67926" w14:paraId="506E8DC1" w14:textId="77777777">
        <w:trPr>
          <w:divId w:val="279191413"/>
          <w:tblCellSpacing w:w="15" w:type="dxa"/>
        </w:trPr>
        <w:tc>
          <w:tcPr>
            <w:tcW w:w="0" w:type="auto"/>
            <w:vAlign w:val="center"/>
            <w:hideMark/>
          </w:tcPr>
          <w:p w14:paraId="282C1058"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D7BC62D" w14:textId="77777777" w:rsidR="00D67926" w:rsidRDefault="008D6FB8">
            <w:pPr>
              <w:rPr>
                <w:rFonts w:eastAsia="Times New Roman"/>
                <w:lang w:val="en-US"/>
              </w:rPr>
            </w:pPr>
            <w:r>
              <w:rPr>
                <w:rFonts w:eastAsia="Times New Roman"/>
                <w:lang w:val="en-US"/>
              </w:rPr>
              <w:t>The name of the parameter (reference to the operation definition).</w:t>
            </w:r>
          </w:p>
        </w:tc>
      </w:tr>
      <w:tr w:rsidR="00D67926" w14:paraId="67D6FF04" w14:textId="77777777">
        <w:trPr>
          <w:divId w:val="279191413"/>
          <w:tblCellSpacing w:w="15" w:type="dxa"/>
        </w:trPr>
        <w:tc>
          <w:tcPr>
            <w:tcW w:w="0" w:type="auto"/>
            <w:vAlign w:val="center"/>
            <w:hideMark/>
          </w:tcPr>
          <w:p w14:paraId="3C41040C" w14:textId="77777777" w:rsidR="00D67926" w:rsidRDefault="008D6FB8">
            <w:pPr>
              <w:rPr>
                <w:rFonts w:eastAsia="Times New Roman"/>
                <w:lang w:val="en-US"/>
              </w:rPr>
            </w:pPr>
            <w:r>
              <w:rPr>
                <w:rFonts w:eastAsia="Times New Roman"/>
                <w:b/>
                <w:bCs/>
                <w:lang w:val="en-US"/>
              </w:rPr>
              <w:t>Parameters.parameter.value[x]</w:t>
            </w:r>
          </w:p>
        </w:tc>
        <w:tc>
          <w:tcPr>
            <w:tcW w:w="0" w:type="auto"/>
            <w:vAlign w:val="center"/>
            <w:hideMark/>
          </w:tcPr>
          <w:p w14:paraId="25451F85" w14:textId="77777777" w:rsidR="00D67926" w:rsidRDefault="00D67926">
            <w:pPr>
              <w:rPr>
                <w:rFonts w:eastAsia="Times New Roman"/>
                <w:lang w:val="en-US"/>
              </w:rPr>
            </w:pPr>
          </w:p>
        </w:tc>
      </w:tr>
      <w:tr w:rsidR="00D67926" w14:paraId="59C4F288" w14:textId="77777777">
        <w:trPr>
          <w:divId w:val="279191413"/>
          <w:tblCellSpacing w:w="15" w:type="dxa"/>
        </w:trPr>
        <w:tc>
          <w:tcPr>
            <w:tcW w:w="0" w:type="auto"/>
            <w:vAlign w:val="center"/>
            <w:hideMark/>
          </w:tcPr>
          <w:p w14:paraId="3E0224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31D4FD" w14:textId="77777777" w:rsidR="00D67926" w:rsidRDefault="008D6FB8">
            <w:pPr>
              <w:rPr>
                <w:rFonts w:eastAsia="Times New Roman"/>
                <w:lang w:val="en-US"/>
              </w:rPr>
            </w:pPr>
            <w:r>
              <w:rPr>
                <w:rFonts w:eastAsia="Times New Roman"/>
                <w:lang w:val="en-US"/>
              </w:rPr>
              <w:t>If parameter is a data type</w:t>
            </w:r>
          </w:p>
        </w:tc>
      </w:tr>
      <w:tr w:rsidR="00D67926" w14:paraId="2E16DA10" w14:textId="77777777">
        <w:trPr>
          <w:divId w:val="279191413"/>
          <w:tblCellSpacing w:w="15" w:type="dxa"/>
        </w:trPr>
        <w:tc>
          <w:tcPr>
            <w:tcW w:w="0" w:type="auto"/>
            <w:vAlign w:val="center"/>
            <w:hideMark/>
          </w:tcPr>
          <w:p w14:paraId="739938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2211EF" w14:textId="77777777" w:rsidR="00D67926" w:rsidRDefault="008D6FB8">
            <w:pPr>
              <w:rPr>
                <w:rFonts w:eastAsia="Times New Roman"/>
                <w:lang w:val="en-US"/>
              </w:rPr>
            </w:pPr>
            <w:r>
              <w:rPr>
                <w:rFonts w:eastAsia="Times New Roman"/>
                <w:lang w:val="en-US"/>
              </w:rPr>
              <w:t>If the parameter is a data type.</w:t>
            </w:r>
          </w:p>
        </w:tc>
      </w:tr>
      <w:tr w:rsidR="00D67926" w14:paraId="37C44869" w14:textId="77777777">
        <w:trPr>
          <w:divId w:val="279191413"/>
          <w:tblCellSpacing w:w="15" w:type="dxa"/>
        </w:trPr>
        <w:tc>
          <w:tcPr>
            <w:tcW w:w="0" w:type="auto"/>
            <w:vAlign w:val="center"/>
            <w:hideMark/>
          </w:tcPr>
          <w:p w14:paraId="3DB8624B" w14:textId="77777777" w:rsidR="00D67926" w:rsidRDefault="008D6FB8">
            <w:pPr>
              <w:rPr>
                <w:rFonts w:eastAsia="Times New Roman"/>
                <w:lang w:val="en-US"/>
              </w:rPr>
            </w:pPr>
            <w:r>
              <w:rPr>
                <w:rFonts w:eastAsia="Times New Roman"/>
                <w:b/>
                <w:bCs/>
                <w:lang w:val="en-US"/>
              </w:rPr>
              <w:t>Parameters.parameter.resource</w:t>
            </w:r>
          </w:p>
        </w:tc>
        <w:tc>
          <w:tcPr>
            <w:tcW w:w="0" w:type="auto"/>
            <w:vAlign w:val="center"/>
            <w:hideMark/>
          </w:tcPr>
          <w:p w14:paraId="659F9FDA" w14:textId="77777777" w:rsidR="00D67926" w:rsidRDefault="00D67926">
            <w:pPr>
              <w:rPr>
                <w:rFonts w:eastAsia="Times New Roman"/>
                <w:lang w:val="en-US"/>
              </w:rPr>
            </w:pPr>
          </w:p>
        </w:tc>
      </w:tr>
      <w:tr w:rsidR="00D67926" w14:paraId="21323CCB" w14:textId="77777777">
        <w:trPr>
          <w:divId w:val="279191413"/>
          <w:tblCellSpacing w:w="15" w:type="dxa"/>
        </w:trPr>
        <w:tc>
          <w:tcPr>
            <w:tcW w:w="0" w:type="auto"/>
            <w:vAlign w:val="center"/>
            <w:hideMark/>
          </w:tcPr>
          <w:p w14:paraId="001AB24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36D265" w14:textId="77777777" w:rsidR="00D67926" w:rsidRDefault="008D6FB8">
            <w:pPr>
              <w:rPr>
                <w:rFonts w:eastAsia="Times New Roman"/>
                <w:lang w:val="en-US"/>
              </w:rPr>
            </w:pPr>
            <w:r>
              <w:rPr>
                <w:rFonts w:eastAsia="Times New Roman"/>
                <w:lang w:val="en-US"/>
              </w:rPr>
              <w:t>If parameter is a whole resource</w:t>
            </w:r>
          </w:p>
        </w:tc>
      </w:tr>
      <w:tr w:rsidR="00D67926" w14:paraId="4D698CE7" w14:textId="77777777">
        <w:trPr>
          <w:divId w:val="279191413"/>
          <w:tblCellSpacing w:w="15" w:type="dxa"/>
        </w:trPr>
        <w:tc>
          <w:tcPr>
            <w:tcW w:w="0" w:type="auto"/>
            <w:vAlign w:val="center"/>
            <w:hideMark/>
          </w:tcPr>
          <w:p w14:paraId="1F5300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3E770A" w14:textId="77777777" w:rsidR="00D67926" w:rsidRDefault="008D6FB8">
            <w:pPr>
              <w:rPr>
                <w:rFonts w:eastAsia="Times New Roman"/>
                <w:lang w:val="en-US"/>
              </w:rPr>
            </w:pPr>
            <w:r>
              <w:rPr>
                <w:rFonts w:eastAsia="Times New Roman"/>
                <w:lang w:val="en-US"/>
              </w:rPr>
              <w:t>If the parameter is a whole resource.</w:t>
            </w:r>
          </w:p>
        </w:tc>
      </w:tr>
      <w:tr w:rsidR="00D67926" w14:paraId="13DB057D" w14:textId="77777777">
        <w:trPr>
          <w:divId w:val="279191413"/>
          <w:tblCellSpacing w:w="15" w:type="dxa"/>
        </w:trPr>
        <w:tc>
          <w:tcPr>
            <w:tcW w:w="0" w:type="auto"/>
            <w:vAlign w:val="center"/>
            <w:hideMark/>
          </w:tcPr>
          <w:p w14:paraId="654F64B0" w14:textId="77777777" w:rsidR="00D67926" w:rsidRDefault="008D6FB8">
            <w:pPr>
              <w:rPr>
                <w:rFonts w:eastAsia="Times New Roman"/>
                <w:lang w:val="en-US"/>
              </w:rPr>
            </w:pPr>
            <w:r>
              <w:rPr>
                <w:rFonts w:eastAsia="Times New Roman"/>
                <w:b/>
                <w:bCs/>
                <w:lang w:val="en-US"/>
              </w:rPr>
              <w:t>Parameters.parameter.part</w:t>
            </w:r>
          </w:p>
        </w:tc>
        <w:tc>
          <w:tcPr>
            <w:tcW w:w="0" w:type="auto"/>
            <w:vAlign w:val="center"/>
            <w:hideMark/>
          </w:tcPr>
          <w:p w14:paraId="31D6ADEC" w14:textId="77777777" w:rsidR="00D67926" w:rsidRDefault="00D67926">
            <w:pPr>
              <w:rPr>
                <w:rFonts w:eastAsia="Times New Roman"/>
                <w:lang w:val="en-US"/>
              </w:rPr>
            </w:pPr>
          </w:p>
        </w:tc>
      </w:tr>
      <w:tr w:rsidR="00D67926" w14:paraId="03720877" w14:textId="77777777">
        <w:trPr>
          <w:divId w:val="279191413"/>
          <w:tblCellSpacing w:w="15" w:type="dxa"/>
        </w:trPr>
        <w:tc>
          <w:tcPr>
            <w:tcW w:w="0" w:type="auto"/>
            <w:vAlign w:val="center"/>
            <w:hideMark/>
          </w:tcPr>
          <w:p w14:paraId="546E3C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08DF7A" w14:textId="77777777" w:rsidR="00D67926" w:rsidRDefault="008D6FB8">
            <w:pPr>
              <w:rPr>
                <w:rFonts w:eastAsia="Times New Roman"/>
                <w:lang w:val="en-US"/>
              </w:rPr>
            </w:pPr>
            <w:r>
              <w:rPr>
                <w:rFonts w:eastAsia="Times New Roman"/>
                <w:lang w:val="en-US"/>
              </w:rPr>
              <w:t>Named part of a parameter (e.g. Tuple)</w:t>
            </w:r>
          </w:p>
        </w:tc>
      </w:tr>
      <w:tr w:rsidR="00D67926" w14:paraId="320EFFBE" w14:textId="77777777">
        <w:trPr>
          <w:divId w:val="279191413"/>
          <w:tblCellSpacing w:w="15" w:type="dxa"/>
        </w:trPr>
        <w:tc>
          <w:tcPr>
            <w:tcW w:w="0" w:type="auto"/>
            <w:vAlign w:val="center"/>
            <w:hideMark/>
          </w:tcPr>
          <w:p w14:paraId="48BB79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2192F1" w14:textId="77777777" w:rsidR="00D67926" w:rsidRDefault="008D6FB8">
            <w:pPr>
              <w:rPr>
                <w:rFonts w:eastAsia="Times New Roman"/>
                <w:lang w:val="en-US"/>
              </w:rPr>
            </w:pPr>
            <w:r>
              <w:rPr>
                <w:rFonts w:eastAsia="Times New Roman"/>
                <w:lang w:val="en-US"/>
              </w:rPr>
              <w:t>A named part of a parameter. In many implementation context, a set of named parts is known as a "Tuple".</w:t>
            </w:r>
          </w:p>
        </w:tc>
      </w:tr>
      <w:tr w:rsidR="00D67926" w14:paraId="166B7E18" w14:textId="77777777">
        <w:trPr>
          <w:divId w:val="279191413"/>
          <w:tblCellSpacing w:w="15" w:type="dxa"/>
        </w:trPr>
        <w:tc>
          <w:tcPr>
            <w:tcW w:w="0" w:type="auto"/>
            <w:vAlign w:val="center"/>
            <w:hideMark/>
          </w:tcPr>
          <w:p w14:paraId="0475EDD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B325ECC" w14:textId="77777777" w:rsidR="00D67926" w:rsidRDefault="008D6FB8">
            <w:pPr>
              <w:rPr>
                <w:rFonts w:eastAsia="Times New Roman"/>
                <w:lang w:val="en-US"/>
              </w:rPr>
            </w:pPr>
            <w:r>
              <w:rPr>
                <w:rFonts w:eastAsia="Times New Roman"/>
                <w:lang w:val="en-US"/>
              </w:rPr>
              <w:t>Only one level of tuples is allowed.</w:t>
            </w:r>
          </w:p>
        </w:tc>
      </w:tr>
      <w:tr w:rsidR="00D67926" w14:paraId="1596E79E" w14:textId="77777777">
        <w:trPr>
          <w:divId w:val="279191413"/>
          <w:tblCellSpacing w:w="15" w:type="dxa"/>
        </w:trPr>
        <w:tc>
          <w:tcPr>
            <w:tcW w:w="0" w:type="auto"/>
            <w:vAlign w:val="center"/>
            <w:hideMark/>
          </w:tcPr>
          <w:p w14:paraId="34D12B3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773EEA4" w14:textId="77777777" w:rsidR="00D67926" w:rsidRDefault="008D6FB8">
            <w:pPr>
              <w:rPr>
                <w:rFonts w:eastAsia="Times New Roman"/>
                <w:lang w:val="en-US"/>
              </w:rPr>
            </w:pPr>
            <w:r>
              <w:rPr>
                <w:rFonts w:eastAsia="Times New Roman"/>
                <w:lang w:val="en-US"/>
              </w:rPr>
              <w:t>A part must have a value or a resource, but not both</w:t>
            </w:r>
          </w:p>
        </w:tc>
      </w:tr>
    </w:tbl>
    <w:p w14:paraId="59404A4D" w14:textId="77777777" w:rsidR="00D67926" w:rsidRDefault="008D6FB8">
      <w:pPr>
        <w:pStyle w:val="Heading2"/>
        <w:divId w:val="279191413"/>
        <w:rPr>
          <w:rFonts w:eastAsia="Times New Roman"/>
          <w:lang w:val="en-US"/>
        </w:rPr>
      </w:pPr>
      <w:r>
        <w:rPr>
          <w:rFonts w:eastAsia="Times New Roman"/>
          <w:lang w:val="en-US"/>
        </w:rPr>
        <w:t>http://hl7.org/fhir/StructureDefinition/Resource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6918"/>
      </w:tblGrid>
      <w:tr w:rsidR="00D67926" w14:paraId="141322B8" w14:textId="77777777">
        <w:trPr>
          <w:divId w:val="279191413"/>
          <w:tblCellSpacing w:w="15" w:type="dxa"/>
        </w:trPr>
        <w:tc>
          <w:tcPr>
            <w:tcW w:w="0" w:type="auto"/>
            <w:vAlign w:val="center"/>
            <w:hideMark/>
          </w:tcPr>
          <w:p w14:paraId="126F44C4" w14:textId="77777777" w:rsidR="00D67926" w:rsidRDefault="008D6FB8">
            <w:pPr>
              <w:rPr>
                <w:rFonts w:eastAsia="Times New Roman"/>
                <w:lang w:val="en-US"/>
              </w:rPr>
            </w:pPr>
            <w:r>
              <w:rPr>
                <w:rFonts w:eastAsia="Times New Roman"/>
                <w:b/>
                <w:bCs/>
                <w:lang w:val="en-US"/>
              </w:rPr>
              <w:t>Resource</w:t>
            </w:r>
          </w:p>
        </w:tc>
        <w:tc>
          <w:tcPr>
            <w:tcW w:w="0" w:type="auto"/>
            <w:vAlign w:val="center"/>
            <w:hideMark/>
          </w:tcPr>
          <w:p w14:paraId="51ADD00B" w14:textId="77777777" w:rsidR="00D67926" w:rsidRDefault="008D6FB8">
            <w:pPr>
              <w:rPr>
                <w:rFonts w:eastAsia="Times New Roman"/>
                <w:lang w:val="en-US"/>
              </w:rPr>
            </w:pPr>
            <w:r>
              <w:rPr>
                <w:rFonts w:eastAsia="Times New Roman"/>
                <w:lang w:val="en-US"/>
              </w:rPr>
              <w:t>Resource</w:t>
            </w:r>
          </w:p>
        </w:tc>
      </w:tr>
      <w:tr w:rsidR="00D67926" w14:paraId="736CADE0" w14:textId="77777777">
        <w:trPr>
          <w:divId w:val="279191413"/>
          <w:tblCellSpacing w:w="15" w:type="dxa"/>
        </w:trPr>
        <w:tc>
          <w:tcPr>
            <w:tcW w:w="0" w:type="auto"/>
            <w:vAlign w:val="center"/>
            <w:hideMark/>
          </w:tcPr>
          <w:p w14:paraId="3D27B5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773658" w14:textId="77777777" w:rsidR="00D67926" w:rsidRDefault="008D6FB8">
            <w:pPr>
              <w:rPr>
                <w:rFonts w:eastAsia="Times New Roman"/>
                <w:lang w:val="en-US"/>
              </w:rPr>
            </w:pPr>
            <w:r>
              <w:rPr>
                <w:rFonts w:eastAsia="Times New Roman"/>
                <w:lang w:val="en-US"/>
              </w:rPr>
              <w:t>Base Resource</w:t>
            </w:r>
          </w:p>
        </w:tc>
      </w:tr>
      <w:tr w:rsidR="00D67926" w14:paraId="092B7AF1" w14:textId="77777777">
        <w:trPr>
          <w:divId w:val="279191413"/>
          <w:tblCellSpacing w:w="15" w:type="dxa"/>
        </w:trPr>
        <w:tc>
          <w:tcPr>
            <w:tcW w:w="0" w:type="auto"/>
            <w:vAlign w:val="center"/>
            <w:hideMark/>
          </w:tcPr>
          <w:p w14:paraId="2B5757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C0A29E" w14:textId="77777777" w:rsidR="00D67926" w:rsidRDefault="008D6FB8">
            <w:pPr>
              <w:rPr>
                <w:rFonts w:eastAsia="Times New Roman"/>
                <w:lang w:val="en-US"/>
              </w:rPr>
            </w:pPr>
            <w:r>
              <w:rPr>
                <w:rFonts w:eastAsia="Times New Roman"/>
                <w:lang w:val="en-US"/>
              </w:rPr>
              <w:t>Base Resource for everything.</w:t>
            </w:r>
          </w:p>
        </w:tc>
      </w:tr>
      <w:tr w:rsidR="00D67926" w14:paraId="54843F57" w14:textId="77777777">
        <w:trPr>
          <w:divId w:val="279191413"/>
          <w:tblCellSpacing w:w="15" w:type="dxa"/>
        </w:trPr>
        <w:tc>
          <w:tcPr>
            <w:tcW w:w="0" w:type="auto"/>
            <w:vAlign w:val="center"/>
            <w:hideMark/>
          </w:tcPr>
          <w:p w14:paraId="64182679" w14:textId="77777777" w:rsidR="00D67926" w:rsidRDefault="008D6FB8">
            <w:pPr>
              <w:rPr>
                <w:rFonts w:eastAsia="Times New Roman"/>
                <w:lang w:val="en-US"/>
              </w:rPr>
            </w:pPr>
            <w:r>
              <w:rPr>
                <w:rFonts w:eastAsia="Times New Roman"/>
                <w:b/>
                <w:bCs/>
                <w:lang w:val="en-US"/>
              </w:rPr>
              <w:t>Resource.id</w:t>
            </w:r>
          </w:p>
        </w:tc>
        <w:tc>
          <w:tcPr>
            <w:tcW w:w="0" w:type="auto"/>
            <w:vAlign w:val="center"/>
            <w:hideMark/>
          </w:tcPr>
          <w:p w14:paraId="0D88CF45" w14:textId="77777777" w:rsidR="00D67926" w:rsidRDefault="00D67926">
            <w:pPr>
              <w:rPr>
                <w:rFonts w:eastAsia="Times New Roman"/>
                <w:lang w:val="en-US"/>
              </w:rPr>
            </w:pPr>
          </w:p>
        </w:tc>
      </w:tr>
      <w:tr w:rsidR="00D67926" w14:paraId="598F8C41" w14:textId="77777777">
        <w:trPr>
          <w:divId w:val="279191413"/>
          <w:tblCellSpacing w:w="15" w:type="dxa"/>
        </w:trPr>
        <w:tc>
          <w:tcPr>
            <w:tcW w:w="0" w:type="auto"/>
            <w:vAlign w:val="center"/>
            <w:hideMark/>
          </w:tcPr>
          <w:p w14:paraId="707ECC1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676B63" w14:textId="77777777" w:rsidR="00D67926" w:rsidRDefault="008D6FB8">
            <w:pPr>
              <w:rPr>
                <w:rFonts w:eastAsia="Times New Roman"/>
                <w:lang w:val="en-US"/>
              </w:rPr>
            </w:pPr>
            <w:r>
              <w:rPr>
                <w:rFonts w:eastAsia="Times New Roman"/>
                <w:lang w:val="en-US"/>
              </w:rPr>
              <w:t>Logical id of this artifact</w:t>
            </w:r>
          </w:p>
        </w:tc>
      </w:tr>
      <w:tr w:rsidR="00D67926" w14:paraId="29334ECE" w14:textId="77777777">
        <w:trPr>
          <w:divId w:val="279191413"/>
          <w:tblCellSpacing w:w="15" w:type="dxa"/>
        </w:trPr>
        <w:tc>
          <w:tcPr>
            <w:tcW w:w="0" w:type="auto"/>
            <w:vAlign w:val="center"/>
            <w:hideMark/>
          </w:tcPr>
          <w:p w14:paraId="73048A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51B256" w14:textId="77777777" w:rsidR="00D67926" w:rsidRDefault="008D6FB8">
            <w:pPr>
              <w:rPr>
                <w:rFonts w:eastAsia="Times New Roman"/>
                <w:lang w:val="en-US"/>
              </w:rPr>
            </w:pPr>
            <w:r>
              <w:rPr>
                <w:rFonts w:eastAsia="Times New Roman"/>
                <w:lang w:val="en-US"/>
              </w:rPr>
              <w:t>The logical id of the resource, as used in the url for the resource. Once assigned, this value never changes.</w:t>
            </w:r>
          </w:p>
        </w:tc>
      </w:tr>
      <w:tr w:rsidR="00D67926" w14:paraId="12702551" w14:textId="77777777">
        <w:trPr>
          <w:divId w:val="279191413"/>
          <w:tblCellSpacing w:w="15" w:type="dxa"/>
        </w:trPr>
        <w:tc>
          <w:tcPr>
            <w:tcW w:w="0" w:type="auto"/>
            <w:vAlign w:val="center"/>
            <w:hideMark/>
          </w:tcPr>
          <w:p w14:paraId="30630C3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D7F8C9" w14:textId="77777777" w:rsidR="00D67926" w:rsidRDefault="008D6FB8">
            <w:pPr>
              <w:rPr>
                <w:rFonts w:eastAsia="Times New Roman"/>
                <w:lang w:val="en-US"/>
              </w:rPr>
            </w:pPr>
            <w:r>
              <w:rPr>
                <w:rFonts w:eastAsia="Times New Roman"/>
                <w:lang w:val="en-US"/>
              </w:rPr>
              <w:t xml:space="preserve">The only time that a resource does not have an id is when it is being submitted to the server using a create operation. Bundles always have an id, though it is usually a generated UUID. </w:t>
            </w:r>
          </w:p>
        </w:tc>
      </w:tr>
      <w:tr w:rsidR="00D67926" w14:paraId="793EF766" w14:textId="77777777">
        <w:trPr>
          <w:divId w:val="279191413"/>
          <w:tblCellSpacing w:w="15" w:type="dxa"/>
        </w:trPr>
        <w:tc>
          <w:tcPr>
            <w:tcW w:w="0" w:type="auto"/>
            <w:vAlign w:val="center"/>
            <w:hideMark/>
          </w:tcPr>
          <w:p w14:paraId="73545649" w14:textId="77777777" w:rsidR="00D67926" w:rsidRDefault="008D6FB8">
            <w:pPr>
              <w:rPr>
                <w:rFonts w:eastAsia="Times New Roman"/>
                <w:lang w:val="en-US"/>
              </w:rPr>
            </w:pPr>
            <w:r>
              <w:rPr>
                <w:rFonts w:eastAsia="Times New Roman"/>
                <w:b/>
                <w:bCs/>
                <w:lang w:val="en-US"/>
              </w:rPr>
              <w:t>Resource.meta</w:t>
            </w:r>
          </w:p>
        </w:tc>
        <w:tc>
          <w:tcPr>
            <w:tcW w:w="0" w:type="auto"/>
            <w:vAlign w:val="center"/>
            <w:hideMark/>
          </w:tcPr>
          <w:p w14:paraId="057F21C3" w14:textId="77777777" w:rsidR="00D67926" w:rsidRDefault="00D67926">
            <w:pPr>
              <w:rPr>
                <w:rFonts w:eastAsia="Times New Roman"/>
                <w:lang w:val="en-US"/>
              </w:rPr>
            </w:pPr>
          </w:p>
        </w:tc>
      </w:tr>
      <w:tr w:rsidR="00D67926" w14:paraId="6082B81E" w14:textId="77777777">
        <w:trPr>
          <w:divId w:val="279191413"/>
          <w:tblCellSpacing w:w="15" w:type="dxa"/>
        </w:trPr>
        <w:tc>
          <w:tcPr>
            <w:tcW w:w="0" w:type="auto"/>
            <w:vAlign w:val="center"/>
            <w:hideMark/>
          </w:tcPr>
          <w:p w14:paraId="7FA601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9F4E12" w14:textId="77777777" w:rsidR="00D67926" w:rsidRDefault="008D6FB8">
            <w:pPr>
              <w:rPr>
                <w:rFonts w:eastAsia="Times New Roman"/>
                <w:lang w:val="en-US"/>
              </w:rPr>
            </w:pPr>
            <w:r>
              <w:rPr>
                <w:rFonts w:eastAsia="Times New Roman"/>
                <w:lang w:val="en-US"/>
              </w:rPr>
              <w:t>Metadata about the resource</w:t>
            </w:r>
          </w:p>
        </w:tc>
      </w:tr>
      <w:tr w:rsidR="00D67926" w14:paraId="5769BD22" w14:textId="77777777">
        <w:trPr>
          <w:divId w:val="279191413"/>
          <w:tblCellSpacing w:w="15" w:type="dxa"/>
        </w:trPr>
        <w:tc>
          <w:tcPr>
            <w:tcW w:w="0" w:type="auto"/>
            <w:vAlign w:val="center"/>
            <w:hideMark/>
          </w:tcPr>
          <w:p w14:paraId="11DE3D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F79DB4" w14:textId="77777777" w:rsidR="00D67926" w:rsidRDefault="008D6FB8">
            <w:pPr>
              <w:rPr>
                <w:rFonts w:eastAsia="Times New Roman"/>
                <w:lang w:val="en-US"/>
              </w:rPr>
            </w:pPr>
            <w:r>
              <w:rPr>
                <w:rFonts w:eastAsia="Times New Roman"/>
                <w:lang w:val="en-US"/>
              </w:rPr>
              <w:t xml:space="preserve">The metadata about the resource. This is content that is maintained by the infrastructure. Changes to the content may not always be associated with version changes to the resource. </w:t>
            </w:r>
          </w:p>
        </w:tc>
      </w:tr>
      <w:tr w:rsidR="00D67926" w14:paraId="2F379C9B" w14:textId="77777777">
        <w:trPr>
          <w:divId w:val="279191413"/>
          <w:tblCellSpacing w:w="15" w:type="dxa"/>
        </w:trPr>
        <w:tc>
          <w:tcPr>
            <w:tcW w:w="0" w:type="auto"/>
            <w:vAlign w:val="center"/>
            <w:hideMark/>
          </w:tcPr>
          <w:p w14:paraId="0E89AAC7" w14:textId="77777777" w:rsidR="00D67926" w:rsidRDefault="008D6FB8">
            <w:pPr>
              <w:rPr>
                <w:rFonts w:eastAsia="Times New Roman"/>
                <w:lang w:val="en-US"/>
              </w:rPr>
            </w:pPr>
            <w:r>
              <w:rPr>
                <w:rFonts w:eastAsia="Times New Roman"/>
                <w:b/>
                <w:bCs/>
                <w:lang w:val="en-US"/>
              </w:rPr>
              <w:t>Resource.implicitRules</w:t>
            </w:r>
          </w:p>
        </w:tc>
        <w:tc>
          <w:tcPr>
            <w:tcW w:w="0" w:type="auto"/>
            <w:vAlign w:val="center"/>
            <w:hideMark/>
          </w:tcPr>
          <w:p w14:paraId="52695D92" w14:textId="77777777" w:rsidR="00D67926" w:rsidRDefault="00D67926">
            <w:pPr>
              <w:rPr>
                <w:rFonts w:eastAsia="Times New Roman"/>
                <w:lang w:val="en-US"/>
              </w:rPr>
            </w:pPr>
          </w:p>
        </w:tc>
      </w:tr>
      <w:tr w:rsidR="00D67926" w14:paraId="201CF9E9" w14:textId="77777777">
        <w:trPr>
          <w:divId w:val="279191413"/>
          <w:tblCellSpacing w:w="15" w:type="dxa"/>
        </w:trPr>
        <w:tc>
          <w:tcPr>
            <w:tcW w:w="0" w:type="auto"/>
            <w:vAlign w:val="center"/>
            <w:hideMark/>
          </w:tcPr>
          <w:p w14:paraId="037FB5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6BB574" w14:textId="77777777" w:rsidR="00D67926" w:rsidRDefault="008D6FB8">
            <w:pPr>
              <w:rPr>
                <w:rFonts w:eastAsia="Times New Roman"/>
                <w:lang w:val="en-US"/>
              </w:rPr>
            </w:pPr>
            <w:r>
              <w:rPr>
                <w:rFonts w:eastAsia="Times New Roman"/>
                <w:lang w:val="en-US"/>
              </w:rPr>
              <w:t>A set of rules under which this content was created</w:t>
            </w:r>
          </w:p>
        </w:tc>
      </w:tr>
      <w:tr w:rsidR="00D67926" w14:paraId="5C0A6C30" w14:textId="77777777">
        <w:trPr>
          <w:divId w:val="279191413"/>
          <w:tblCellSpacing w:w="15" w:type="dxa"/>
        </w:trPr>
        <w:tc>
          <w:tcPr>
            <w:tcW w:w="0" w:type="auto"/>
            <w:vAlign w:val="center"/>
            <w:hideMark/>
          </w:tcPr>
          <w:p w14:paraId="12AC20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5A876E" w14:textId="77777777" w:rsidR="00D67926" w:rsidRDefault="008D6FB8">
            <w:pPr>
              <w:rPr>
                <w:rFonts w:eastAsia="Times New Roman"/>
                <w:lang w:val="en-US"/>
              </w:rPr>
            </w:pPr>
            <w:r>
              <w:rPr>
                <w:rFonts w:eastAsia="Times New Roman"/>
                <w:lang w:val="en-US"/>
              </w:rPr>
              <w:t xml:space="preserve">A reference to a set of rules that were followed when the resource was constructed, and which must be understood when processing the content. </w:t>
            </w:r>
          </w:p>
        </w:tc>
      </w:tr>
      <w:tr w:rsidR="00D67926" w14:paraId="068E5052" w14:textId="77777777">
        <w:trPr>
          <w:divId w:val="279191413"/>
          <w:tblCellSpacing w:w="15" w:type="dxa"/>
        </w:trPr>
        <w:tc>
          <w:tcPr>
            <w:tcW w:w="0" w:type="auto"/>
            <w:vAlign w:val="center"/>
            <w:hideMark/>
          </w:tcPr>
          <w:p w14:paraId="16E5569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736A614" w14:textId="6FEFAFF7" w:rsidR="00D67926" w:rsidRDefault="008D6FB8">
            <w:pPr>
              <w:rPr>
                <w:rFonts w:eastAsia="Times New Roman"/>
                <w:lang w:val="en-US"/>
              </w:rPr>
            </w:pPr>
            <w:r>
              <w:rPr>
                <w:rFonts w:eastAsia="Times New Roman"/>
                <w:lang w:val="en-US"/>
              </w:rPr>
              <w:t>Asserting this rule set restricts the content to be only understood by a limited set of trading partners. This inherently limits the usefulness of the data in the long term. However</w:t>
            </w:r>
            <w:ins w:id="192" w:author="Cary Ussery" w:date="2015-09-11T19:05:00Z">
              <w:r w:rsidR="00D472B4">
                <w:rPr>
                  <w:rFonts w:eastAsia="Times New Roman"/>
                  <w:lang w:val="en-US"/>
                </w:rPr>
                <w:t>,</w:t>
              </w:r>
            </w:ins>
            <w:r>
              <w:rPr>
                <w:rFonts w:eastAsia="Times New Roman"/>
                <w:lang w:val="en-US"/>
              </w:rPr>
              <w:t xml:space="preserve"> the existing health eco-system is </w:t>
            </w:r>
            <w:r>
              <w:rPr>
                <w:rFonts w:eastAsia="Times New Roman"/>
                <w:lang w:val="en-US"/>
              </w:rPr>
              <w:lastRenderedPageBreak/>
              <w:t xml:space="preserve">highly fractured, and not yet ready to define, collect, and exchange data in a generally computable sense. Wherever possible, implementers and/or specification writers should avoid using this element as much as possible. </w:t>
            </w:r>
          </w:p>
        </w:tc>
      </w:tr>
      <w:tr w:rsidR="00D67926" w14:paraId="08FCD08B" w14:textId="77777777">
        <w:trPr>
          <w:divId w:val="279191413"/>
          <w:tblCellSpacing w:w="15" w:type="dxa"/>
        </w:trPr>
        <w:tc>
          <w:tcPr>
            <w:tcW w:w="0" w:type="auto"/>
            <w:vAlign w:val="center"/>
            <w:hideMark/>
          </w:tcPr>
          <w:p w14:paraId="1CAC016E" w14:textId="77777777" w:rsidR="00D67926" w:rsidRDefault="008D6FB8">
            <w:pPr>
              <w:rPr>
                <w:rFonts w:eastAsia="Times New Roman"/>
                <w:lang w:val="en-US"/>
              </w:rPr>
            </w:pPr>
            <w:r>
              <w:rPr>
                <w:rFonts w:eastAsia="Times New Roman"/>
                <w:b/>
                <w:bCs/>
                <w:lang w:val="en-US"/>
              </w:rPr>
              <w:lastRenderedPageBreak/>
              <w:t>Resource.language</w:t>
            </w:r>
          </w:p>
        </w:tc>
        <w:tc>
          <w:tcPr>
            <w:tcW w:w="0" w:type="auto"/>
            <w:vAlign w:val="center"/>
            <w:hideMark/>
          </w:tcPr>
          <w:p w14:paraId="0DBF8FD0" w14:textId="77777777" w:rsidR="00D67926" w:rsidRDefault="00D67926">
            <w:pPr>
              <w:rPr>
                <w:rFonts w:eastAsia="Times New Roman"/>
                <w:lang w:val="en-US"/>
              </w:rPr>
            </w:pPr>
          </w:p>
        </w:tc>
      </w:tr>
      <w:tr w:rsidR="00D67926" w14:paraId="5B7CE1BD" w14:textId="77777777">
        <w:trPr>
          <w:divId w:val="279191413"/>
          <w:tblCellSpacing w:w="15" w:type="dxa"/>
        </w:trPr>
        <w:tc>
          <w:tcPr>
            <w:tcW w:w="0" w:type="auto"/>
            <w:vAlign w:val="center"/>
            <w:hideMark/>
          </w:tcPr>
          <w:p w14:paraId="65D91D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5C92E9" w14:textId="77777777" w:rsidR="00D67926" w:rsidRDefault="008D6FB8">
            <w:pPr>
              <w:rPr>
                <w:rFonts w:eastAsia="Times New Roman"/>
                <w:lang w:val="en-US"/>
              </w:rPr>
            </w:pPr>
            <w:r>
              <w:rPr>
                <w:rFonts w:eastAsia="Times New Roman"/>
                <w:lang w:val="en-US"/>
              </w:rPr>
              <w:t>Language of the resource content</w:t>
            </w:r>
          </w:p>
        </w:tc>
      </w:tr>
      <w:tr w:rsidR="00D67926" w14:paraId="70BEA821" w14:textId="77777777">
        <w:trPr>
          <w:divId w:val="279191413"/>
          <w:tblCellSpacing w:w="15" w:type="dxa"/>
        </w:trPr>
        <w:tc>
          <w:tcPr>
            <w:tcW w:w="0" w:type="auto"/>
            <w:vAlign w:val="center"/>
            <w:hideMark/>
          </w:tcPr>
          <w:p w14:paraId="60ECFB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788621" w14:textId="77777777" w:rsidR="00D67926" w:rsidRDefault="008D6FB8">
            <w:pPr>
              <w:rPr>
                <w:rFonts w:eastAsia="Times New Roman"/>
                <w:lang w:val="en-US"/>
              </w:rPr>
            </w:pPr>
            <w:r>
              <w:rPr>
                <w:rFonts w:eastAsia="Times New Roman"/>
                <w:lang w:val="en-US"/>
              </w:rPr>
              <w:t>The base language in which the resource is written.</w:t>
            </w:r>
          </w:p>
        </w:tc>
      </w:tr>
      <w:tr w:rsidR="00D67926" w14:paraId="175223D1" w14:textId="77777777">
        <w:trPr>
          <w:divId w:val="279191413"/>
          <w:tblCellSpacing w:w="15" w:type="dxa"/>
        </w:trPr>
        <w:tc>
          <w:tcPr>
            <w:tcW w:w="0" w:type="auto"/>
            <w:vAlign w:val="center"/>
            <w:hideMark/>
          </w:tcPr>
          <w:p w14:paraId="5D44FBD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7E38B4" w14:textId="77777777" w:rsidR="00D67926" w:rsidRDefault="008D6FB8">
            <w:pPr>
              <w:rPr>
                <w:rFonts w:eastAsia="Times New Roman"/>
                <w:lang w:val="en-US"/>
              </w:rPr>
            </w:pPr>
            <w:r>
              <w:rPr>
                <w:rFonts w:eastAsia="Times New Roman"/>
                <w:lang w:val="en-US"/>
              </w:rPr>
              <w:t xml:space="preserve">Language is provided to support indexing and accessibility (typically, services such as text to speech use the language tag). The html language tag in the narrative applies to the narrative. The language tag on the resource may be used to specify the language of other presentations generated from the data in the resource Not all the content has to be in the base language. The Resource.language should not be assumed to apply to the narrative automatically. If a language is specified, it should it also be specified on the div element in the html (see rules in HTML5 for information about the relationship between </w:t>
            </w:r>
            <w:proofErr w:type="gramStart"/>
            <w:r>
              <w:rPr>
                <w:rFonts w:eastAsia="Times New Roman"/>
                <w:lang w:val="en-US"/>
              </w:rPr>
              <w:t>xml:lang</w:t>
            </w:r>
            <w:proofErr w:type="gramEnd"/>
            <w:r>
              <w:rPr>
                <w:rFonts w:eastAsia="Times New Roman"/>
                <w:lang w:val="en-US"/>
              </w:rPr>
              <w:t xml:space="preserve"> and the html lang attribute). </w:t>
            </w:r>
          </w:p>
        </w:tc>
      </w:tr>
      <w:tr w:rsidR="00D67926" w14:paraId="1BAC27AE" w14:textId="77777777">
        <w:trPr>
          <w:divId w:val="279191413"/>
          <w:tblCellSpacing w:w="15" w:type="dxa"/>
        </w:trPr>
        <w:tc>
          <w:tcPr>
            <w:tcW w:w="0" w:type="auto"/>
            <w:vAlign w:val="center"/>
            <w:hideMark/>
          </w:tcPr>
          <w:p w14:paraId="4534B4E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20D1A07" w14:textId="77777777" w:rsidR="00D67926" w:rsidRDefault="008D6FB8">
            <w:pPr>
              <w:rPr>
                <w:rFonts w:eastAsia="Times New Roman"/>
                <w:lang w:val="en-US"/>
              </w:rPr>
            </w:pPr>
            <w:r>
              <w:rPr>
                <w:rFonts w:eastAsia="Times New Roman"/>
                <w:lang w:val="en-US"/>
              </w:rPr>
              <w:t>A human language</w:t>
            </w:r>
          </w:p>
        </w:tc>
      </w:tr>
    </w:tbl>
    <w:p w14:paraId="367B0D56" w14:textId="77777777" w:rsidR="00D67926" w:rsidRDefault="008D6FB8">
      <w:pPr>
        <w:pStyle w:val="Heading2"/>
        <w:divId w:val="279191413"/>
        <w:rPr>
          <w:rFonts w:eastAsia="Times New Roman"/>
          <w:lang w:val="en-US"/>
        </w:rPr>
      </w:pPr>
      <w:r>
        <w:rPr>
          <w:rFonts w:eastAsia="Times New Roman"/>
          <w:lang w:val="en-US"/>
        </w:rPr>
        <w:t>http://hl7.org/fhir/StructureDefinition/SearchParameter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7"/>
        <w:gridCol w:w="5833"/>
      </w:tblGrid>
      <w:tr w:rsidR="00D67926" w14:paraId="28750EDC" w14:textId="77777777">
        <w:trPr>
          <w:divId w:val="279191413"/>
          <w:tblCellSpacing w:w="15" w:type="dxa"/>
        </w:trPr>
        <w:tc>
          <w:tcPr>
            <w:tcW w:w="0" w:type="auto"/>
            <w:vAlign w:val="center"/>
            <w:hideMark/>
          </w:tcPr>
          <w:p w14:paraId="29BB6EE4" w14:textId="77777777" w:rsidR="00D67926" w:rsidRDefault="008D6FB8">
            <w:pPr>
              <w:rPr>
                <w:rFonts w:eastAsia="Times New Roman"/>
                <w:lang w:val="en-US"/>
              </w:rPr>
            </w:pPr>
            <w:r>
              <w:rPr>
                <w:rFonts w:eastAsia="Times New Roman"/>
                <w:b/>
                <w:bCs/>
                <w:lang w:val="en-US"/>
              </w:rPr>
              <w:t>SearchParameter</w:t>
            </w:r>
          </w:p>
        </w:tc>
        <w:tc>
          <w:tcPr>
            <w:tcW w:w="0" w:type="auto"/>
            <w:vAlign w:val="center"/>
            <w:hideMark/>
          </w:tcPr>
          <w:p w14:paraId="1699E1B8" w14:textId="77777777" w:rsidR="00D67926" w:rsidRDefault="008D6FB8">
            <w:pPr>
              <w:rPr>
                <w:rFonts w:eastAsia="Times New Roman"/>
                <w:lang w:val="en-US"/>
              </w:rPr>
            </w:pPr>
            <w:r>
              <w:rPr>
                <w:rFonts w:eastAsia="Times New Roman"/>
                <w:lang w:val="en-US"/>
              </w:rPr>
              <w:t>Search Parameter</w:t>
            </w:r>
          </w:p>
        </w:tc>
      </w:tr>
      <w:tr w:rsidR="00D67926" w14:paraId="1B8C9B6E" w14:textId="77777777">
        <w:trPr>
          <w:divId w:val="279191413"/>
          <w:tblCellSpacing w:w="15" w:type="dxa"/>
        </w:trPr>
        <w:tc>
          <w:tcPr>
            <w:tcW w:w="0" w:type="auto"/>
            <w:vAlign w:val="center"/>
            <w:hideMark/>
          </w:tcPr>
          <w:p w14:paraId="2DC7DE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B1656B" w14:textId="77777777" w:rsidR="00D67926" w:rsidRDefault="008D6FB8">
            <w:pPr>
              <w:rPr>
                <w:rFonts w:eastAsia="Times New Roman"/>
                <w:lang w:val="en-US"/>
              </w:rPr>
            </w:pPr>
            <w:r>
              <w:rPr>
                <w:rFonts w:eastAsia="Times New Roman"/>
                <w:lang w:val="en-US"/>
              </w:rPr>
              <w:t>Search Parameter for a resource</w:t>
            </w:r>
          </w:p>
        </w:tc>
      </w:tr>
      <w:tr w:rsidR="00D67926" w14:paraId="4E08930A" w14:textId="77777777">
        <w:trPr>
          <w:divId w:val="279191413"/>
          <w:tblCellSpacing w:w="15" w:type="dxa"/>
        </w:trPr>
        <w:tc>
          <w:tcPr>
            <w:tcW w:w="0" w:type="auto"/>
            <w:vAlign w:val="center"/>
            <w:hideMark/>
          </w:tcPr>
          <w:p w14:paraId="7C3391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607F82" w14:textId="77777777" w:rsidR="00D67926" w:rsidRDefault="008D6FB8">
            <w:pPr>
              <w:rPr>
                <w:rFonts w:eastAsia="Times New Roman"/>
                <w:lang w:val="en-US"/>
              </w:rPr>
            </w:pPr>
            <w:r>
              <w:rPr>
                <w:rFonts w:eastAsia="Times New Roman"/>
                <w:lang w:val="en-US"/>
              </w:rPr>
              <w:t>A Search Parameter that defines a named search item that can be used to search/filter on a resource.</w:t>
            </w:r>
          </w:p>
        </w:tc>
      </w:tr>
      <w:tr w:rsidR="00D67926" w14:paraId="5F78A4ED" w14:textId="77777777">
        <w:trPr>
          <w:divId w:val="279191413"/>
          <w:tblCellSpacing w:w="15" w:type="dxa"/>
        </w:trPr>
        <w:tc>
          <w:tcPr>
            <w:tcW w:w="0" w:type="auto"/>
            <w:vAlign w:val="center"/>
            <w:hideMark/>
          </w:tcPr>
          <w:p w14:paraId="39FDC7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7D347DC" w14:textId="77777777" w:rsidR="00D67926" w:rsidRDefault="008D6FB8">
            <w:pPr>
              <w:rPr>
                <w:rFonts w:eastAsia="Times New Roman"/>
                <w:lang w:val="en-US"/>
              </w:rPr>
            </w:pPr>
            <w:r>
              <w:rPr>
                <w:rFonts w:eastAsia="Times New Roman"/>
                <w:lang w:val="en-US"/>
              </w:rPr>
              <w:t xml:space="preserve">In FHIR, search is not performed directly on a resource (by XML or JSON path), but on a named parameter that maps into the resource content. </w:t>
            </w:r>
          </w:p>
        </w:tc>
      </w:tr>
      <w:tr w:rsidR="00D67926" w14:paraId="2E37C983" w14:textId="77777777">
        <w:trPr>
          <w:divId w:val="279191413"/>
          <w:tblCellSpacing w:w="15" w:type="dxa"/>
        </w:trPr>
        <w:tc>
          <w:tcPr>
            <w:tcW w:w="0" w:type="auto"/>
            <w:vAlign w:val="center"/>
            <w:hideMark/>
          </w:tcPr>
          <w:p w14:paraId="325C086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FBBAF11" w14:textId="77777777" w:rsidR="00D67926" w:rsidRDefault="008D6FB8">
            <w:pPr>
              <w:rPr>
                <w:rFonts w:eastAsia="Times New Roman"/>
                <w:lang w:val="en-US"/>
              </w:rPr>
            </w:pPr>
            <w:r>
              <w:rPr>
                <w:rFonts w:eastAsia="Times New Roman"/>
                <w:lang w:val="en-US"/>
              </w:rPr>
              <w:t>If an xpath is present, there SHALL be be an xpathUsage</w:t>
            </w:r>
          </w:p>
        </w:tc>
      </w:tr>
      <w:tr w:rsidR="00D67926" w14:paraId="3B1D9820" w14:textId="77777777">
        <w:trPr>
          <w:divId w:val="279191413"/>
          <w:tblCellSpacing w:w="15" w:type="dxa"/>
        </w:trPr>
        <w:tc>
          <w:tcPr>
            <w:tcW w:w="0" w:type="auto"/>
            <w:vAlign w:val="center"/>
            <w:hideMark/>
          </w:tcPr>
          <w:p w14:paraId="2D3A721E" w14:textId="77777777" w:rsidR="00D67926" w:rsidRDefault="008D6FB8">
            <w:pPr>
              <w:rPr>
                <w:rFonts w:eastAsia="Times New Roman"/>
                <w:lang w:val="en-US"/>
              </w:rPr>
            </w:pPr>
            <w:r>
              <w:rPr>
                <w:rFonts w:eastAsia="Times New Roman"/>
                <w:b/>
                <w:bCs/>
                <w:lang w:val="en-US"/>
              </w:rPr>
              <w:t>SearchParameter.url</w:t>
            </w:r>
          </w:p>
        </w:tc>
        <w:tc>
          <w:tcPr>
            <w:tcW w:w="0" w:type="auto"/>
            <w:vAlign w:val="center"/>
            <w:hideMark/>
          </w:tcPr>
          <w:p w14:paraId="3638C656" w14:textId="77777777" w:rsidR="00D67926" w:rsidRDefault="00D67926">
            <w:pPr>
              <w:rPr>
                <w:rFonts w:eastAsia="Times New Roman"/>
                <w:lang w:val="en-US"/>
              </w:rPr>
            </w:pPr>
          </w:p>
        </w:tc>
      </w:tr>
      <w:tr w:rsidR="00D67926" w14:paraId="674DB7B5" w14:textId="77777777">
        <w:trPr>
          <w:divId w:val="279191413"/>
          <w:tblCellSpacing w:w="15" w:type="dxa"/>
        </w:trPr>
        <w:tc>
          <w:tcPr>
            <w:tcW w:w="0" w:type="auto"/>
            <w:vAlign w:val="center"/>
            <w:hideMark/>
          </w:tcPr>
          <w:p w14:paraId="7961D7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82BB06" w14:textId="77777777" w:rsidR="00D67926" w:rsidRDefault="008D6FB8">
            <w:pPr>
              <w:rPr>
                <w:rFonts w:eastAsia="Times New Roman"/>
                <w:lang w:val="en-US"/>
              </w:rPr>
            </w:pPr>
            <w:r>
              <w:rPr>
                <w:rFonts w:eastAsia="Times New Roman"/>
                <w:lang w:val="en-US"/>
              </w:rPr>
              <w:t>Literal URL used to reference this search parameter</w:t>
            </w:r>
          </w:p>
        </w:tc>
      </w:tr>
      <w:tr w:rsidR="00D67926" w14:paraId="0720E639" w14:textId="77777777">
        <w:trPr>
          <w:divId w:val="279191413"/>
          <w:tblCellSpacing w:w="15" w:type="dxa"/>
        </w:trPr>
        <w:tc>
          <w:tcPr>
            <w:tcW w:w="0" w:type="auto"/>
            <w:vAlign w:val="center"/>
            <w:hideMark/>
          </w:tcPr>
          <w:p w14:paraId="2B8D95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ACA41D" w14:textId="77777777" w:rsidR="00D67926" w:rsidRDefault="008D6FB8">
            <w:pPr>
              <w:rPr>
                <w:rFonts w:eastAsia="Times New Roman"/>
                <w:lang w:val="en-US"/>
              </w:rPr>
            </w:pPr>
            <w:r>
              <w:rPr>
                <w:rFonts w:eastAsia="Times New Roman"/>
                <w:lang w:val="en-US"/>
              </w:rPr>
              <w:t xml:space="preserve">An absolute URL that is used to identify this search parameter when it is referenced in a specification, model, design or an instance. This SHALL be a URL, SHOULD be globally unique, and SHOULD be an address at which this search parameter is (or will be) published. </w:t>
            </w:r>
          </w:p>
        </w:tc>
      </w:tr>
      <w:tr w:rsidR="00D67926" w14:paraId="0F9D41A7" w14:textId="77777777">
        <w:trPr>
          <w:divId w:val="279191413"/>
          <w:tblCellSpacing w:w="15" w:type="dxa"/>
        </w:trPr>
        <w:tc>
          <w:tcPr>
            <w:tcW w:w="0" w:type="auto"/>
            <w:vAlign w:val="center"/>
            <w:hideMark/>
          </w:tcPr>
          <w:p w14:paraId="142CCB9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8AF9C9" w14:textId="77777777" w:rsidR="00D67926" w:rsidRDefault="008D6FB8">
            <w:pPr>
              <w:rPr>
                <w:rFonts w:eastAsia="Times New Roman"/>
                <w:lang w:val="en-US"/>
              </w:rPr>
            </w:pPr>
            <w:r>
              <w:rPr>
                <w:rFonts w:eastAsia="Times New Roman"/>
                <w:lang w:val="en-US"/>
              </w:rPr>
              <w:t>To allow referencing and reusing search parameter definitions under other names on operational systems (in case of name clash).</w:t>
            </w:r>
          </w:p>
        </w:tc>
      </w:tr>
      <w:tr w:rsidR="00D67926" w14:paraId="64876943" w14:textId="77777777">
        <w:trPr>
          <w:divId w:val="279191413"/>
          <w:tblCellSpacing w:w="15" w:type="dxa"/>
        </w:trPr>
        <w:tc>
          <w:tcPr>
            <w:tcW w:w="0" w:type="auto"/>
            <w:vAlign w:val="center"/>
            <w:hideMark/>
          </w:tcPr>
          <w:p w14:paraId="1EEC6EE6" w14:textId="77777777" w:rsidR="00D67926" w:rsidRDefault="008D6FB8">
            <w:pPr>
              <w:rPr>
                <w:rFonts w:eastAsia="Times New Roman"/>
                <w:lang w:val="en-US"/>
              </w:rPr>
            </w:pPr>
            <w:r>
              <w:rPr>
                <w:rFonts w:eastAsia="Times New Roman"/>
                <w:b/>
                <w:bCs/>
                <w:lang w:val="en-US"/>
              </w:rPr>
              <w:t>SearchParameter.name</w:t>
            </w:r>
          </w:p>
        </w:tc>
        <w:tc>
          <w:tcPr>
            <w:tcW w:w="0" w:type="auto"/>
            <w:vAlign w:val="center"/>
            <w:hideMark/>
          </w:tcPr>
          <w:p w14:paraId="6F672F1D" w14:textId="77777777" w:rsidR="00D67926" w:rsidRDefault="00D67926">
            <w:pPr>
              <w:rPr>
                <w:rFonts w:eastAsia="Times New Roman"/>
                <w:lang w:val="en-US"/>
              </w:rPr>
            </w:pPr>
          </w:p>
        </w:tc>
      </w:tr>
      <w:tr w:rsidR="00D67926" w14:paraId="317B7B62" w14:textId="77777777">
        <w:trPr>
          <w:divId w:val="279191413"/>
          <w:tblCellSpacing w:w="15" w:type="dxa"/>
        </w:trPr>
        <w:tc>
          <w:tcPr>
            <w:tcW w:w="0" w:type="auto"/>
            <w:vAlign w:val="center"/>
            <w:hideMark/>
          </w:tcPr>
          <w:p w14:paraId="39DE27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A7C69F" w14:textId="77777777" w:rsidR="00D67926" w:rsidRDefault="008D6FB8">
            <w:pPr>
              <w:rPr>
                <w:rFonts w:eastAsia="Times New Roman"/>
                <w:lang w:val="en-US"/>
              </w:rPr>
            </w:pPr>
            <w:r>
              <w:rPr>
                <w:rFonts w:eastAsia="Times New Roman"/>
                <w:lang w:val="en-US"/>
              </w:rPr>
              <w:t>Informal name for this search parameter</w:t>
            </w:r>
          </w:p>
        </w:tc>
      </w:tr>
      <w:tr w:rsidR="00D67926" w14:paraId="4CE6DE6B" w14:textId="77777777">
        <w:trPr>
          <w:divId w:val="279191413"/>
          <w:tblCellSpacing w:w="15" w:type="dxa"/>
        </w:trPr>
        <w:tc>
          <w:tcPr>
            <w:tcW w:w="0" w:type="auto"/>
            <w:vAlign w:val="center"/>
            <w:hideMark/>
          </w:tcPr>
          <w:p w14:paraId="69392C3A"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1628DCD" w14:textId="77777777" w:rsidR="00D67926" w:rsidRDefault="008D6FB8">
            <w:pPr>
              <w:rPr>
                <w:rFonts w:eastAsia="Times New Roman"/>
                <w:lang w:val="en-US"/>
              </w:rPr>
            </w:pPr>
            <w:r>
              <w:rPr>
                <w:rFonts w:eastAsia="Times New Roman"/>
                <w:lang w:val="en-US"/>
              </w:rPr>
              <w:t>A free text natural language name identifying the search parameter.</w:t>
            </w:r>
          </w:p>
        </w:tc>
      </w:tr>
      <w:tr w:rsidR="00D67926" w14:paraId="417997DE" w14:textId="77777777">
        <w:trPr>
          <w:divId w:val="279191413"/>
          <w:tblCellSpacing w:w="15" w:type="dxa"/>
        </w:trPr>
        <w:tc>
          <w:tcPr>
            <w:tcW w:w="0" w:type="auto"/>
            <w:vAlign w:val="center"/>
            <w:hideMark/>
          </w:tcPr>
          <w:p w14:paraId="4FEF8CC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3F7B8CE" w14:textId="77777777" w:rsidR="00D67926" w:rsidRDefault="008D6FB8">
            <w:pPr>
              <w:rPr>
                <w:rFonts w:eastAsia="Times New Roman"/>
                <w:lang w:val="en-US"/>
              </w:rPr>
            </w:pPr>
            <w:r>
              <w:rPr>
                <w:rFonts w:eastAsia="Times New Roman"/>
                <w:lang w:val="en-US"/>
              </w:rPr>
              <w:t>This is often the same as the code for the parameter, but does not need to be.</w:t>
            </w:r>
          </w:p>
        </w:tc>
      </w:tr>
      <w:tr w:rsidR="00D67926" w14:paraId="2DC94A85" w14:textId="77777777">
        <w:trPr>
          <w:divId w:val="279191413"/>
          <w:tblCellSpacing w:w="15" w:type="dxa"/>
        </w:trPr>
        <w:tc>
          <w:tcPr>
            <w:tcW w:w="0" w:type="auto"/>
            <w:vAlign w:val="center"/>
            <w:hideMark/>
          </w:tcPr>
          <w:p w14:paraId="70C4021A" w14:textId="77777777" w:rsidR="00D67926" w:rsidRDefault="008D6FB8">
            <w:pPr>
              <w:rPr>
                <w:rFonts w:eastAsia="Times New Roman"/>
                <w:lang w:val="en-US"/>
              </w:rPr>
            </w:pPr>
            <w:r>
              <w:rPr>
                <w:rFonts w:eastAsia="Times New Roman"/>
                <w:b/>
                <w:bCs/>
                <w:lang w:val="en-US"/>
              </w:rPr>
              <w:t>SearchParameter.status</w:t>
            </w:r>
          </w:p>
        </w:tc>
        <w:tc>
          <w:tcPr>
            <w:tcW w:w="0" w:type="auto"/>
            <w:vAlign w:val="center"/>
            <w:hideMark/>
          </w:tcPr>
          <w:p w14:paraId="2A919336" w14:textId="77777777" w:rsidR="00D67926" w:rsidRDefault="00D67926">
            <w:pPr>
              <w:rPr>
                <w:rFonts w:eastAsia="Times New Roman"/>
                <w:lang w:val="en-US"/>
              </w:rPr>
            </w:pPr>
          </w:p>
        </w:tc>
      </w:tr>
      <w:tr w:rsidR="00D67926" w14:paraId="0734182D" w14:textId="77777777">
        <w:trPr>
          <w:divId w:val="279191413"/>
          <w:tblCellSpacing w:w="15" w:type="dxa"/>
        </w:trPr>
        <w:tc>
          <w:tcPr>
            <w:tcW w:w="0" w:type="auto"/>
            <w:vAlign w:val="center"/>
            <w:hideMark/>
          </w:tcPr>
          <w:p w14:paraId="1E3CAA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5B7214" w14:textId="77777777" w:rsidR="00D67926" w:rsidRDefault="008D6FB8">
            <w:pPr>
              <w:rPr>
                <w:rFonts w:eastAsia="Times New Roman"/>
                <w:lang w:val="en-US"/>
              </w:rPr>
            </w:pPr>
            <w:r>
              <w:rPr>
                <w:rFonts w:eastAsia="Times New Roman"/>
                <w:lang w:val="en-US"/>
              </w:rPr>
              <w:t>The status of this search parameter definition.</w:t>
            </w:r>
          </w:p>
        </w:tc>
      </w:tr>
      <w:tr w:rsidR="00D67926" w14:paraId="00111EF2" w14:textId="77777777">
        <w:trPr>
          <w:divId w:val="279191413"/>
          <w:tblCellSpacing w:w="15" w:type="dxa"/>
        </w:trPr>
        <w:tc>
          <w:tcPr>
            <w:tcW w:w="0" w:type="auto"/>
            <w:vAlign w:val="center"/>
            <w:hideMark/>
          </w:tcPr>
          <w:p w14:paraId="74901E9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7F228B9" w14:textId="77777777"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14:paraId="3A087B04" w14:textId="77777777">
        <w:trPr>
          <w:divId w:val="279191413"/>
          <w:tblCellSpacing w:w="15" w:type="dxa"/>
        </w:trPr>
        <w:tc>
          <w:tcPr>
            <w:tcW w:w="0" w:type="auto"/>
            <w:vAlign w:val="center"/>
            <w:hideMark/>
          </w:tcPr>
          <w:p w14:paraId="2BDCE64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47C279C"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092C795B" w14:textId="77777777">
        <w:trPr>
          <w:divId w:val="279191413"/>
          <w:tblCellSpacing w:w="15" w:type="dxa"/>
        </w:trPr>
        <w:tc>
          <w:tcPr>
            <w:tcW w:w="0" w:type="auto"/>
            <w:vAlign w:val="center"/>
            <w:hideMark/>
          </w:tcPr>
          <w:p w14:paraId="72641F24" w14:textId="77777777" w:rsidR="00D67926" w:rsidRDefault="008D6FB8">
            <w:pPr>
              <w:rPr>
                <w:rFonts w:eastAsia="Times New Roman"/>
                <w:lang w:val="en-US"/>
              </w:rPr>
            </w:pPr>
            <w:r>
              <w:rPr>
                <w:rFonts w:eastAsia="Times New Roman"/>
                <w:b/>
                <w:bCs/>
                <w:lang w:val="en-US"/>
              </w:rPr>
              <w:t>SearchParameter.experimental</w:t>
            </w:r>
          </w:p>
        </w:tc>
        <w:tc>
          <w:tcPr>
            <w:tcW w:w="0" w:type="auto"/>
            <w:vAlign w:val="center"/>
            <w:hideMark/>
          </w:tcPr>
          <w:p w14:paraId="060BAE5A" w14:textId="77777777" w:rsidR="00D67926" w:rsidRDefault="00D67926">
            <w:pPr>
              <w:rPr>
                <w:rFonts w:eastAsia="Times New Roman"/>
                <w:lang w:val="en-US"/>
              </w:rPr>
            </w:pPr>
          </w:p>
        </w:tc>
      </w:tr>
      <w:tr w:rsidR="00D67926" w14:paraId="4671CE5E" w14:textId="77777777">
        <w:trPr>
          <w:divId w:val="279191413"/>
          <w:tblCellSpacing w:w="15" w:type="dxa"/>
        </w:trPr>
        <w:tc>
          <w:tcPr>
            <w:tcW w:w="0" w:type="auto"/>
            <w:vAlign w:val="center"/>
            <w:hideMark/>
          </w:tcPr>
          <w:p w14:paraId="0A38568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5D256F" w14:textId="77777777" w:rsidR="00D67926" w:rsidRDefault="008D6FB8">
            <w:pPr>
              <w:rPr>
                <w:rFonts w:eastAsia="Times New Roman"/>
                <w:lang w:val="en-US"/>
              </w:rPr>
            </w:pPr>
            <w:r>
              <w:rPr>
                <w:rFonts w:eastAsia="Times New Roman"/>
                <w:lang w:val="en-US"/>
              </w:rPr>
              <w:t>If for testing purposes, not real usage</w:t>
            </w:r>
          </w:p>
        </w:tc>
      </w:tr>
      <w:tr w:rsidR="00D67926" w14:paraId="5DC8EA15" w14:textId="77777777">
        <w:trPr>
          <w:divId w:val="279191413"/>
          <w:tblCellSpacing w:w="15" w:type="dxa"/>
        </w:trPr>
        <w:tc>
          <w:tcPr>
            <w:tcW w:w="0" w:type="auto"/>
            <w:vAlign w:val="center"/>
            <w:hideMark/>
          </w:tcPr>
          <w:p w14:paraId="1706CB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A9C3C9" w14:textId="77777777" w:rsidR="00D67926" w:rsidRDefault="008D6FB8">
            <w:pPr>
              <w:rPr>
                <w:rFonts w:eastAsia="Times New Roman"/>
                <w:lang w:val="en-US"/>
              </w:rPr>
            </w:pPr>
            <w:r>
              <w:rPr>
                <w:rFonts w:eastAsia="Times New Roman"/>
                <w:lang w:val="en-US"/>
              </w:rPr>
              <w:t xml:space="preserve">A flag to indicate that this search parameter definition is authored for testing purposes (or education/evaluation/marketing), and is not intended to be used for genuine usage. </w:t>
            </w:r>
          </w:p>
        </w:tc>
      </w:tr>
      <w:tr w:rsidR="00D67926" w14:paraId="206D3BC2" w14:textId="77777777">
        <w:trPr>
          <w:divId w:val="279191413"/>
          <w:tblCellSpacing w:w="15" w:type="dxa"/>
        </w:trPr>
        <w:tc>
          <w:tcPr>
            <w:tcW w:w="0" w:type="auto"/>
            <w:vAlign w:val="center"/>
            <w:hideMark/>
          </w:tcPr>
          <w:p w14:paraId="7FC90F6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F60D236" w14:textId="77777777" w:rsidR="00D67926" w:rsidRDefault="008D6FB8">
            <w:pPr>
              <w:rPr>
                <w:rFonts w:eastAsia="Times New Roman"/>
                <w:lang w:val="en-US"/>
              </w:rPr>
            </w:pPr>
            <w:r>
              <w:rPr>
                <w:rFonts w:eastAsia="Times New Roman"/>
                <w:lang w:val="en-US"/>
              </w:rPr>
              <w:t>Allows filtering of search parameter definitions that are appropriate for use vs. not.</w:t>
            </w:r>
          </w:p>
        </w:tc>
      </w:tr>
      <w:tr w:rsidR="00D67926" w14:paraId="59630DB2" w14:textId="77777777">
        <w:trPr>
          <w:divId w:val="279191413"/>
          <w:tblCellSpacing w:w="15" w:type="dxa"/>
        </w:trPr>
        <w:tc>
          <w:tcPr>
            <w:tcW w:w="0" w:type="auto"/>
            <w:vAlign w:val="center"/>
            <w:hideMark/>
          </w:tcPr>
          <w:p w14:paraId="199A48A9" w14:textId="77777777" w:rsidR="00D67926" w:rsidRDefault="008D6FB8">
            <w:pPr>
              <w:rPr>
                <w:rFonts w:eastAsia="Times New Roman"/>
                <w:lang w:val="en-US"/>
              </w:rPr>
            </w:pPr>
            <w:r>
              <w:rPr>
                <w:rFonts w:eastAsia="Times New Roman"/>
                <w:b/>
                <w:bCs/>
                <w:lang w:val="en-US"/>
              </w:rPr>
              <w:t>SearchParameter.publisher</w:t>
            </w:r>
          </w:p>
        </w:tc>
        <w:tc>
          <w:tcPr>
            <w:tcW w:w="0" w:type="auto"/>
            <w:vAlign w:val="center"/>
            <w:hideMark/>
          </w:tcPr>
          <w:p w14:paraId="4EE2444D" w14:textId="77777777" w:rsidR="00D67926" w:rsidRDefault="00D67926">
            <w:pPr>
              <w:rPr>
                <w:rFonts w:eastAsia="Times New Roman"/>
                <w:lang w:val="en-US"/>
              </w:rPr>
            </w:pPr>
          </w:p>
        </w:tc>
      </w:tr>
      <w:tr w:rsidR="00D67926" w14:paraId="22E8E74B" w14:textId="77777777">
        <w:trPr>
          <w:divId w:val="279191413"/>
          <w:tblCellSpacing w:w="15" w:type="dxa"/>
        </w:trPr>
        <w:tc>
          <w:tcPr>
            <w:tcW w:w="0" w:type="auto"/>
            <w:vAlign w:val="center"/>
            <w:hideMark/>
          </w:tcPr>
          <w:p w14:paraId="481149B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44F7F2"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20F806B5" w14:textId="77777777">
        <w:trPr>
          <w:divId w:val="279191413"/>
          <w:tblCellSpacing w:w="15" w:type="dxa"/>
        </w:trPr>
        <w:tc>
          <w:tcPr>
            <w:tcW w:w="0" w:type="auto"/>
            <w:vAlign w:val="center"/>
            <w:hideMark/>
          </w:tcPr>
          <w:p w14:paraId="5BFDDC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087833" w14:textId="77777777" w:rsidR="00D67926" w:rsidRDefault="008D6FB8">
            <w:pPr>
              <w:rPr>
                <w:rFonts w:eastAsia="Times New Roman"/>
                <w:lang w:val="en-US"/>
              </w:rPr>
            </w:pPr>
            <w:r>
              <w:rPr>
                <w:rFonts w:eastAsia="Times New Roman"/>
                <w:lang w:val="en-US"/>
              </w:rPr>
              <w:t>The name of the individual or organization that published the search parameter.</w:t>
            </w:r>
          </w:p>
        </w:tc>
      </w:tr>
      <w:tr w:rsidR="00D67926" w14:paraId="72ABA10E" w14:textId="77777777">
        <w:trPr>
          <w:divId w:val="279191413"/>
          <w:tblCellSpacing w:w="15" w:type="dxa"/>
        </w:trPr>
        <w:tc>
          <w:tcPr>
            <w:tcW w:w="0" w:type="auto"/>
            <w:vAlign w:val="center"/>
            <w:hideMark/>
          </w:tcPr>
          <w:p w14:paraId="662620D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FC70F87"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012476E4" w14:textId="77777777">
        <w:trPr>
          <w:divId w:val="279191413"/>
          <w:tblCellSpacing w:w="15" w:type="dxa"/>
        </w:trPr>
        <w:tc>
          <w:tcPr>
            <w:tcW w:w="0" w:type="auto"/>
            <w:vAlign w:val="center"/>
            <w:hideMark/>
          </w:tcPr>
          <w:p w14:paraId="3D4E8F5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9DD12BC" w14:textId="77777777" w:rsidR="00D67926" w:rsidRDefault="008D6FB8">
            <w:pPr>
              <w:rPr>
                <w:rFonts w:eastAsia="Times New Roman"/>
                <w:lang w:val="en-US"/>
              </w:rPr>
            </w:pPr>
            <w:r>
              <w:rPr>
                <w:rFonts w:eastAsia="Times New Roman"/>
                <w:lang w:val="en-US"/>
              </w:rPr>
              <w:t>Helps establish the "authority/credibility" of the search parameter. May also allow for contact.</w:t>
            </w:r>
          </w:p>
        </w:tc>
      </w:tr>
      <w:tr w:rsidR="00D67926" w14:paraId="05E2DB7F" w14:textId="77777777">
        <w:trPr>
          <w:divId w:val="279191413"/>
          <w:tblCellSpacing w:w="15" w:type="dxa"/>
        </w:trPr>
        <w:tc>
          <w:tcPr>
            <w:tcW w:w="0" w:type="auto"/>
            <w:vAlign w:val="center"/>
            <w:hideMark/>
          </w:tcPr>
          <w:p w14:paraId="6EF1ABF8" w14:textId="77777777" w:rsidR="00D67926" w:rsidRDefault="008D6FB8">
            <w:pPr>
              <w:rPr>
                <w:rFonts w:eastAsia="Times New Roman"/>
                <w:lang w:val="en-US"/>
              </w:rPr>
            </w:pPr>
            <w:r>
              <w:rPr>
                <w:rFonts w:eastAsia="Times New Roman"/>
                <w:b/>
                <w:bCs/>
                <w:lang w:val="en-US"/>
              </w:rPr>
              <w:t>SearchParameter.contact</w:t>
            </w:r>
          </w:p>
        </w:tc>
        <w:tc>
          <w:tcPr>
            <w:tcW w:w="0" w:type="auto"/>
            <w:vAlign w:val="center"/>
            <w:hideMark/>
          </w:tcPr>
          <w:p w14:paraId="485F2A34" w14:textId="77777777" w:rsidR="00D67926" w:rsidRDefault="00D67926">
            <w:pPr>
              <w:rPr>
                <w:rFonts w:eastAsia="Times New Roman"/>
                <w:lang w:val="en-US"/>
              </w:rPr>
            </w:pPr>
          </w:p>
        </w:tc>
      </w:tr>
      <w:tr w:rsidR="00D67926" w14:paraId="3947D6EA" w14:textId="77777777">
        <w:trPr>
          <w:divId w:val="279191413"/>
          <w:tblCellSpacing w:w="15" w:type="dxa"/>
        </w:trPr>
        <w:tc>
          <w:tcPr>
            <w:tcW w:w="0" w:type="auto"/>
            <w:vAlign w:val="center"/>
            <w:hideMark/>
          </w:tcPr>
          <w:p w14:paraId="6B0B39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96B91A" w14:textId="77777777" w:rsidR="00D67926" w:rsidRDefault="008D6FB8">
            <w:pPr>
              <w:rPr>
                <w:rFonts w:eastAsia="Times New Roman"/>
                <w:lang w:val="en-US"/>
              </w:rPr>
            </w:pPr>
            <w:r>
              <w:rPr>
                <w:rFonts w:eastAsia="Times New Roman"/>
                <w:lang w:val="en-US"/>
              </w:rPr>
              <w:t>Contact details of the publisher</w:t>
            </w:r>
          </w:p>
        </w:tc>
      </w:tr>
      <w:tr w:rsidR="00D67926" w14:paraId="62BE398A" w14:textId="77777777">
        <w:trPr>
          <w:divId w:val="279191413"/>
          <w:tblCellSpacing w:w="15" w:type="dxa"/>
        </w:trPr>
        <w:tc>
          <w:tcPr>
            <w:tcW w:w="0" w:type="auto"/>
            <w:vAlign w:val="center"/>
            <w:hideMark/>
          </w:tcPr>
          <w:p w14:paraId="140C98E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521A0D"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587BF6D3" w14:textId="77777777">
        <w:trPr>
          <w:divId w:val="279191413"/>
          <w:tblCellSpacing w:w="15" w:type="dxa"/>
        </w:trPr>
        <w:tc>
          <w:tcPr>
            <w:tcW w:w="0" w:type="auto"/>
            <w:vAlign w:val="center"/>
            <w:hideMark/>
          </w:tcPr>
          <w:p w14:paraId="36B254A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2664542"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5BE443D9" w14:textId="77777777">
        <w:trPr>
          <w:divId w:val="279191413"/>
          <w:tblCellSpacing w:w="15" w:type="dxa"/>
        </w:trPr>
        <w:tc>
          <w:tcPr>
            <w:tcW w:w="0" w:type="auto"/>
            <w:vAlign w:val="center"/>
            <w:hideMark/>
          </w:tcPr>
          <w:p w14:paraId="26B8F49D" w14:textId="77777777" w:rsidR="00D67926" w:rsidRDefault="008D6FB8">
            <w:pPr>
              <w:rPr>
                <w:rFonts w:eastAsia="Times New Roman"/>
                <w:lang w:val="en-US"/>
              </w:rPr>
            </w:pPr>
            <w:r>
              <w:rPr>
                <w:rFonts w:eastAsia="Times New Roman"/>
                <w:b/>
                <w:bCs/>
                <w:lang w:val="en-US"/>
              </w:rPr>
              <w:t>SearchParameter.contact.name</w:t>
            </w:r>
          </w:p>
        </w:tc>
        <w:tc>
          <w:tcPr>
            <w:tcW w:w="0" w:type="auto"/>
            <w:vAlign w:val="center"/>
            <w:hideMark/>
          </w:tcPr>
          <w:p w14:paraId="208CFD75" w14:textId="77777777" w:rsidR="00D67926" w:rsidRDefault="00D67926">
            <w:pPr>
              <w:rPr>
                <w:rFonts w:eastAsia="Times New Roman"/>
                <w:lang w:val="en-US"/>
              </w:rPr>
            </w:pPr>
          </w:p>
        </w:tc>
      </w:tr>
      <w:tr w:rsidR="00D67926" w14:paraId="6C38200A" w14:textId="77777777">
        <w:trPr>
          <w:divId w:val="279191413"/>
          <w:tblCellSpacing w:w="15" w:type="dxa"/>
        </w:trPr>
        <w:tc>
          <w:tcPr>
            <w:tcW w:w="0" w:type="auto"/>
            <w:vAlign w:val="center"/>
            <w:hideMark/>
          </w:tcPr>
          <w:p w14:paraId="5F0BCD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DA4FE6" w14:textId="77777777" w:rsidR="00D67926" w:rsidRDefault="008D6FB8">
            <w:pPr>
              <w:rPr>
                <w:rFonts w:eastAsia="Times New Roman"/>
                <w:lang w:val="en-US"/>
              </w:rPr>
            </w:pPr>
            <w:r>
              <w:rPr>
                <w:rFonts w:eastAsia="Times New Roman"/>
                <w:lang w:val="en-US"/>
              </w:rPr>
              <w:t>Name of a individual to contact</w:t>
            </w:r>
          </w:p>
        </w:tc>
      </w:tr>
      <w:tr w:rsidR="00D67926" w14:paraId="52F5B443" w14:textId="77777777">
        <w:trPr>
          <w:divId w:val="279191413"/>
          <w:tblCellSpacing w:w="15" w:type="dxa"/>
        </w:trPr>
        <w:tc>
          <w:tcPr>
            <w:tcW w:w="0" w:type="auto"/>
            <w:vAlign w:val="center"/>
            <w:hideMark/>
          </w:tcPr>
          <w:p w14:paraId="403218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E832E7" w14:textId="77777777" w:rsidR="00D67926" w:rsidRDefault="008D6FB8">
            <w:pPr>
              <w:rPr>
                <w:rFonts w:eastAsia="Times New Roman"/>
                <w:lang w:val="en-US"/>
              </w:rPr>
            </w:pPr>
            <w:r>
              <w:rPr>
                <w:rFonts w:eastAsia="Times New Roman"/>
                <w:lang w:val="en-US"/>
              </w:rPr>
              <w:t>The name of an individual to contact regarding the search parameter.</w:t>
            </w:r>
          </w:p>
        </w:tc>
      </w:tr>
      <w:tr w:rsidR="00D67926" w14:paraId="74E05678" w14:textId="77777777">
        <w:trPr>
          <w:divId w:val="279191413"/>
          <w:tblCellSpacing w:w="15" w:type="dxa"/>
        </w:trPr>
        <w:tc>
          <w:tcPr>
            <w:tcW w:w="0" w:type="auto"/>
            <w:vAlign w:val="center"/>
            <w:hideMark/>
          </w:tcPr>
          <w:p w14:paraId="3711613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CAF330"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3C129A15" w14:textId="77777777">
        <w:trPr>
          <w:divId w:val="279191413"/>
          <w:tblCellSpacing w:w="15" w:type="dxa"/>
        </w:trPr>
        <w:tc>
          <w:tcPr>
            <w:tcW w:w="0" w:type="auto"/>
            <w:vAlign w:val="center"/>
            <w:hideMark/>
          </w:tcPr>
          <w:p w14:paraId="5D623839" w14:textId="77777777" w:rsidR="00D67926" w:rsidRDefault="008D6FB8">
            <w:pPr>
              <w:rPr>
                <w:rFonts w:eastAsia="Times New Roman"/>
                <w:lang w:val="en-US"/>
              </w:rPr>
            </w:pPr>
            <w:r>
              <w:rPr>
                <w:rFonts w:eastAsia="Times New Roman"/>
                <w:b/>
                <w:bCs/>
                <w:lang w:val="en-US"/>
              </w:rPr>
              <w:t>SearchParameter.contact.telecom</w:t>
            </w:r>
          </w:p>
        </w:tc>
        <w:tc>
          <w:tcPr>
            <w:tcW w:w="0" w:type="auto"/>
            <w:vAlign w:val="center"/>
            <w:hideMark/>
          </w:tcPr>
          <w:p w14:paraId="1C13BBA6" w14:textId="77777777" w:rsidR="00D67926" w:rsidRDefault="00D67926">
            <w:pPr>
              <w:rPr>
                <w:rFonts w:eastAsia="Times New Roman"/>
                <w:lang w:val="en-US"/>
              </w:rPr>
            </w:pPr>
          </w:p>
        </w:tc>
      </w:tr>
      <w:tr w:rsidR="00D67926" w14:paraId="25437892" w14:textId="77777777">
        <w:trPr>
          <w:divId w:val="279191413"/>
          <w:tblCellSpacing w:w="15" w:type="dxa"/>
        </w:trPr>
        <w:tc>
          <w:tcPr>
            <w:tcW w:w="0" w:type="auto"/>
            <w:vAlign w:val="center"/>
            <w:hideMark/>
          </w:tcPr>
          <w:p w14:paraId="30ADFC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AD87E7" w14:textId="77777777" w:rsidR="00D67926" w:rsidRDefault="008D6FB8">
            <w:pPr>
              <w:rPr>
                <w:rFonts w:eastAsia="Times New Roman"/>
                <w:lang w:val="en-US"/>
              </w:rPr>
            </w:pPr>
            <w:r>
              <w:rPr>
                <w:rFonts w:eastAsia="Times New Roman"/>
                <w:lang w:val="en-US"/>
              </w:rPr>
              <w:t>Contact details for individual or publisher</w:t>
            </w:r>
          </w:p>
        </w:tc>
      </w:tr>
      <w:tr w:rsidR="00D67926" w14:paraId="6C01BDD0" w14:textId="77777777">
        <w:trPr>
          <w:divId w:val="279191413"/>
          <w:tblCellSpacing w:w="15" w:type="dxa"/>
        </w:trPr>
        <w:tc>
          <w:tcPr>
            <w:tcW w:w="0" w:type="auto"/>
            <w:vAlign w:val="center"/>
            <w:hideMark/>
          </w:tcPr>
          <w:p w14:paraId="28752FB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2B53011"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4D6F380E" w14:textId="77777777">
        <w:trPr>
          <w:divId w:val="279191413"/>
          <w:tblCellSpacing w:w="15" w:type="dxa"/>
        </w:trPr>
        <w:tc>
          <w:tcPr>
            <w:tcW w:w="0" w:type="auto"/>
            <w:vAlign w:val="center"/>
            <w:hideMark/>
          </w:tcPr>
          <w:p w14:paraId="19DBB2E6" w14:textId="77777777" w:rsidR="00D67926" w:rsidRDefault="008D6FB8">
            <w:pPr>
              <w:rPr>
                <w:rFonts w:eastAsia="Times New Roman"/>
                <w:lang w:val="en-US"/>
              </w:rPr>
            </w:pPr>
            <w:r>
              <w:rPr>
                <w:rFonts w:eastAsia="Times New Roman"/>
                <w:b/>
                <w:bCs/>
                <w:lang w:val="en-US"/>
              </w:rPr>
              <w:t>SearchParameter.date</w:t>
            </w:r>
          </w:p>
        </w:tc>
        <w:tc>
          <w:tcPr>
            <w:tcW w:w="0" w:type="auto"/>
            <w:vAlign w:val="center"/>
            <w:hideMark/>
          </w:tcPr>
          <w:p w14:paraId="1C6AEF68" w14:textId="77777777" w:rsidR="00D67926" w:rsidRDefault="00D67926">
            <w:pPr>
              <w:rPr>
                <w:rFonts w:eastAsia="Times New Roman"/>
                <w:lang w:val="en-US"/>
              </w:rPr>
            </w:pPr>
          </w:p>
        </w:tc>
      </w:tr>
      <w:tr w:rsidR="00D67926" w14:paraId="516A941D" w14:textId="77777777">
        <w:trPr>
          <w:divId w:val="279191413"/>
          <w:tblCellSpacing w:w="15" w:type="dxa"/>
        </w:trPr>
        <w:tc>
          <w:tcPr>
            <w:tcW w:w="0" w:type="auto"/>
            <w:vAlign w:val="center"/>
            <w:hideMark/>
          </w:tcPr>
          <w:p w14:paraId="3EC651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37EC21" w14:textId="77777777" w:rsidR="00D67926" w:rsidRDefault="008D6FB8">
            <w:pPr>
              <w:rPr>
                <w:rFonts w:eastAsia="Times New Roman"/>
                <w:lang w:val="en-US"/>
              </w:rPr>
            </w:pPr>
            <w:r>
              <w:rPr>
                <w:rFonts w:eastAsia="Times New Roman"/>
                <w:lang w:val="en-US"/>
              </w:rPr>
              <w:t>Publication Date(/time)</w:t>
            </w:r>
          </w:p>
        </w:tc>
      </w:tr>
      <w:tr w:rsidR="00D67926" w14:paraId="27FEE3FF" w14:textId="77777777">
        <w:trPr>
          <w:divId w:val="279191413"/>
          <w:tblCellSpacing w:w="15" w:type="dxa"/>
        </w:trPr>
        <w:tc>
          <w:tcPr>
            <w:tcW w:w="0" w:type="auto"/>
            <w:vAlign w:val="center"/>
            <w:hideMark/>
          </w:tcPr>
          <w:p w14:paraId="00C10C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088C66" w14:textId="77777777" w:rsidR="00D67926" w:rsidRDefault="008D6FB8">
            <w:pPr>
              <w:rPr>
                <w:rFonts w:eastAsia="Times New Roman"/>
                <w:lang w:val="en-US"/>
              </w:rPr>
            </w:pPr>
            <w:r>
              <w:rPr>
                <w:rFonts w:eastAsia="Times New Roman"/>
                <w:lang w:val="en-US"/>
              </w:rPr>
              <w:t>The date (and optionally time) when the search parameter definition was published. The date must change when the business version changes, if it does, and it must change if the status code changes. in addition, it should change when the substan</w:t>
            </w:r>
            <w:del w:id="193" w:author="Cary Ussery" w:date="2015-09-11T19:11:00Z">
              <w:r w:rsidDel="00D472B4">
                <w:rPr>
                  <w:rFonts w:eastAsia="Times New Roman"/>
                  <w:lang w:val="en-US"/>
                </w:rPr>
                <w:delText>tia</w:delText>
              </w:r>
            </w:del>
            <w:r>
              <w:rPr>
                <w:rFonts w:eastAsia="Times New Roman"/>
                <w:lang w:val="en-US"/>
              </w:rPr>
              <w:t xml:space="preserve">tive content of the search parameter changes. </w:t>
            </w:r>
          </w:p>
        </w:tc>
      </w:tr>
      <w:tr w:rsidR="00D67926" w14:paraId="273E2389" w14:textId="77777777">
        <w:trPr>
          <w:divId w:val="279191413"/>
          <w:tblCellSpacing w:w="15" w:type="dxa"/>
        </w:trPr>
        <w:tc>
          <w:tcPr>
            <w:tcW w:w="0" w:type="auto"/>
            <w:vAlign w:val="center"/>
            <w:hideMark/>
          </w:tcPr>
          <w:p w14:paraId="787D82C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20F7D14"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401D43B2" w14:textId="77777777">
        <w:trPr>
          <w:divId w:val="279191413"/>
          <w:tblCellSpacing w:w="15" w:type="dxa"/>
        </w:trPr>
        <w:tc>
          <w:tcPr>
            <w:tcW w:w="0" w:type="auto"/>
            <w:vAlign w:val="center"/>
            <w:hideMark/>
          </w:tcPr>
          <w:p w14:paraId="15E60C40" w14:textId="77777777" w:rsidR="00D67926" w:rsidRDefault="008D6FB8">
            <w:pPr>
              <w:rPr>
                <w:rFonts w:eastAsia="Times New Roman"/>
                <w:lang w:val="en-US"/>
              </w:rPr>
            </w:pPr>
            <w:r>
              <w:rPr>
                <w:rFonts w:eastAsia="Times New Roman"/>
                <w:b/>
                <w:bCs/>
                <w:lang w:val="en-US"/>
              </w:rPr>
              <w:t>SearchParameter.requirements</w:t>
            </w:r>
          </w:p>
        </w:tc>
        <w:tc>
          <w:tcPr>
            <w:tcW w:w="0" w:type="auto"/>
            <w:vAlign w:val="center"/>
            <w:hideMark/>
          </w:tcPr>
          <w:p w14:paraId="3570B6B0" w14:textId="77777777" w:rsidR="00D67926" w:rsidRDefault="00D67926">
            <w:pPr>
              <w:rPr>
                <w:rFonts w:eastAsia="Times New Roman"/>
                <w:lang w:val="en-US"/>
              </w:rPr>
            </w:pPr>
          </w:p>
        </w:tc>
      </w:tr>
      <w:tr w:rsidR="00D67926" w14:paraId="3C747425" w14:textId="77777777">
        <w:trPr>
          <w:divId w:val="279191413"/>
          <w:tblCellSpacing w:w="15" w:type="dxa"/>
        </w:trPr>
        <w:tc>
          <w:tcPr>
            <w:tcW w:w="0" w:type="auto"/>
            <w:vAlign w:val="center"/>
            <w:hideMark/>
          </w:tcPr>
          <w:p w14:paraId="3DBAE1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6E886C" w14:textId="77777777" w:rsidR="00D67926" w:rsidRDefault="008D6FB8">
            <w:pPr>
              <w:rPr>
                <w:rFonts w:eastAsia="Times New Roman"/>
                <w:lang w:val="en-US"/>
              </w:rPr>
            </w:pPr>
            <w:r>
              <w:rPr>
                <w:rFonts w:eastAsia="Times New Roman"/>
                <w:lang w:val="en-US"/>
              </w:rPr>
              <w:t>Why this search parameter is defined</w:t>
            </w:r>
          </w:p>
        </w:tc>
      </w:tr>
      <w:tr w:rsidR="00D67926" w14:paraId="1AAC214A" w14:textId="77777777">
        <w:trPr>
          <w:divId w:val="279191413"/>
          <w:tblCellSpacing w:w="15" w:type="dxa"/>
        </w:trPr>
        <w:tc>
          <w:tcPr>
            <w:tcW w:w="0" w:type="auto"/>
            <w:vAlign w:val="center"/>
            <w:hideMark/>
          </w:tcPr>
          <w:p w14:paraId="5A9892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305150" w14:textId="77777777" w:rsidR="00D67926" w:rsidRDefault="008D6FB8">
            <w:pPr>
              <w:rPr>
                <w:rFonts w:eastAsia="Times New Roman"/>
                <w:lang w:val="en-US"/>
              </w:rPr>
            </w:pPr>
            <w:r>
              <w:rPr>
                <w:rFonts w:eastAsia="Times New Roman"/>
                <w:lang w:val="en-US"/>
              </w:rPr>
              <w:t>The Scope and Usage that this search parameter was created to meet.</w:t>
            </w:r>
          </w:p>
        </w:tc>
      </w:tr>
      <w:tr w:rsidR="00D67926" w14:paraId="4843496F" w14:textId="77777777">
        <w:trPr>
          <w:divId w:val="279191413"/>
          <w:tblCellSpacing w:w="15" w:type="dxa"/>
        </w:trPr>
        <w:tc>
          <w:tcPr>
            <w:tcW w:w="0" w:type="auto"/>
            <w:vAlign w:val="center"/>
            <w:hideMark/>
          </w:tcPr>
          <w:p w14:paraId="5885C256" w14:textId="77777777" w:rsidR="00D67926" w:rsidRDefault="008D6FB8">
            <w:pPr>
              <w:rPr>
                <w:rFonts w:eastAsia="Times New Roman"/>
                <w:lang w:val="en-US"/>
              </w:rPr>
            </w:pPr>
            <w:r>
              <w:rPr>
                <w:rFonts w:eastAsia="Times New Roman"/>
                <w:b/>
                <w:bCs/>
                <w:lang w:val="en-US"/>
              </w:rPr>
              <w:t>SearchParameter.code</w:t>
            </w:r>
          </w:p>
        </w:tc>
        <w:tc>
          <w:tcPr>
            <w:tcW w:w="0" w:type="auto"/>
            <w:vAlign w:val="center"/>
            <w:hideMark/>
          </w:tcPr>
          <w:p w14:paraId="1E7D4EC3" w14:textId="77777777" w:rsidR="00D67926" w:rsidRDefault="00D67926">
            <w:pPr>
              <w:rPr>
                <w:rFonts w:eastAsia="Times New Roman"/>
                <w:lang w:val="en-US"/>
              </w:rPr>
            </w:pPr>
          </w:p>
        </w:tc>
      </w:tr>
      <w:tr w:rsidR="00D67926" w14:paraId="79619271" w14:textId="77777777">
        <w:trPr>
          <w:divId w:val="279191413"/>
          <w:tblCellSpacing w:w="15" w:type="dxa"/>
        </w:trPr>
        <w:tc>
          <w:tcPr>
            <w:tcW w:w="0" w:type="auto"/>
            <w:vAlign w:val="center"/>
            <w:hideMark/>
          </w:tcPr>
          <w:p w14:paraId="586502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29B716" w14:textId="77777777" w:rsidR="00D67926" w:rsidRDefault="008D6FB8">
            <w:pPr>
              <w:rPr>
                <w:rFonts w:eastAsia="Times New Roman"/>
                <w:lang w:val="en-US"/>
              </w:rPr>
            </w:pPr>
            <w:r>
              <w:rPr>
                <w:rFonts w:eastAsia="Times New Roman"/>
                <w:lang w:val="en-US"/>
              </w:rPr>
              <w:t>Code used in URL</w:t>
            </w:r>
          </w:p>
        </w:tc>
      </w:tr>
      <w:tr w:rsidR="00D67926" w14:paraId="0D146093" w14:textId="77777777">
        <w:trPr>
          <w:divId w:val="279191413"/>
          <w:tblCellSpacing w:w="15" w:type="dxa"/>
        </w:trPr>
        <w:tc>
          <w:tcPr>
            <w:tcW w:w="0" w:type="auto"/>
            <w:vAlign w:val="center"/>
            <w:hideMark/>
          </w:tcPr>
          <w:p w14:paraId="2F3BF5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54AA42" w14:textId="77777777" w:rsidR="00D67926" w:rsidRDefault="008D6FB8">
            <w:pPr>
              <w:rPr>
                <w:rFonts w:eastAsia="Times New Roman"/>
                <w:lang w:val="en-US"/>
              </w:rPr>
            </w:pPr>
            <w:r>
              <w:rPr>
                <w:rFonts w:eastAsia="Times New Roman"/>
                <w:lang w:val="en-US"/>
              </w:rPr>
              <w:t>The code used in the URL or the parameter name in a parameters resource for this search parameter.</w:t>
            </w:r>
          </w:p>
        </w:tc>
      </w:tr>
      <w:tr w:rsidR="00D67926" w14:paraId="61635E20" w14:textId="77777777">
        <w:trPr>
          <w:divId w:val="279191413"/>
          <w:tblCellSpacing w:w="15" w:type="dxa"/>
        </w:trPr>
        <w:tc>
          <w:tcPr>
            <w:tcW w:w="0" w:type="auto"/>
            <w:vAlign w:val="center"/>
            <w:hideMark/>
          </w:tcPr>
          <w:p w14:paraId="61C99C8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86B891" w14:textId="77777777" w:rsidR="00D67926" w:rsidRDefault="008D6FB8">
            <w:pPr>
              <w:rPr>
                <w:rFonts w:eastAsia="Times New Roman"/>
                <w:lang w:val="en-US"/>
              </w:rPr>
            </w:pPr>
            <w:r>
              <w:rPr>
                <w:rFonts w:eastAsia="Times New Roman"/>
                <w:lang w:val="en-US"/>
              </w:rPr>
              <w:t>For maximum compatibility, use only lowercase ASCII characters.</w:t>
            </w:r>
          </w:p>
        </w:tc>
      </w:tr>
      <w:tr w:rsidR="00D67926" w14:paraId="11755340" w14:textId="77777777">
        <w:trPr>
          <w:divId w:val="279191413"/>
          <w:tblCellSpacing w:w="15" w:type="dxa"/>
        </w:trPr>
        <w:tc>
          <w:tcPr>
            <w:tcW w:w="0" w:type="auto"/>
            <w:vAlign w:val="center"/>
            <w:hideMark/>
          </w:tcPr>
          <w:p w14:paraId="3C1EEE75" w14:textId="77777777" w:rsidR="00D67926" w:rsidRDefault="008D6FB8">
            <w:pPr>
              <w:rPr>
                <w:rFonts w:eastAsia="Times New Roman"/>
                <w:lang w:val="en-US"/>
              </w:rPr>
            </w:pPr>
            <w:r>
              <w:rPr>
                <w:rFonts w:eastAsia="Times New Roman"/>
                <w:b/>
                <w:bCs/>
                <w:lang w:val="en-US"/>
              </w:rPr>
              <w:t>SearchParameter.base</w:t>
            </w:r>
          </w:p>
        </w:tc>
        <w:tc>
          <w:tcPr>
            <w:tcW w:w="0" w:type="auto"/>
            <w:vAlign w:val="center"/>
            <w:hideMark/>
          </w:tcPr>
          <w:p w14:paraId="09AEC983" w14:textId="77777777" w:rsidR="00D67926" w:rsidRDefault="00D67926">
            <w:pPr>
              <w:rPr>
                <w:rFonts w:eastAsia="Times New Roman"/>
                <w:lang w:val="en-US"/>
              </w:rPr>
            </w:pPr>
          </w:p>
        </w:tc>
      </w:tr>
      <w:tr w:rsidR="00D67926" w14:paraId="37B7C37B" w14:textId="77777777">
        <w:trPr>
          <w:divId w:val="279191413"/>
          <w:tblCellSpacing w:w="15" w:type="dxa"/>
        </w:trPr>
        <w:tc>
          <w:tcPr>
            <w:tcW w:w="0" w:type="auto"/>
            <w:vAlign w:val="center"/>
            <w:hideMark/>
          </w:tcPr>
          <w:p w14:paraId="5D077B9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1E2D2D" w14:textId="77777777" w:rsidR="00D67926" w:rsidRDefault="008D6FB8">
            <w:pPr>
              <w:rPr>
                <w:rFonts w:eastAsia="Times New Roman"/>
                <w:lang w:val="en-US"/>
              </w:rPr>
            </w:pPr>
            <w:r>
              <w:rPr>
                <w:rFonts w:eastAsia="Times New Roman"/>
                <w:lang w:val="en-US"/>
              </w:rPr>
              <w:t>The resource type this search parameter applies to</w:t>
            </w:r>
          </w:p>
        </w:tc>
      </w:tr>
      <w:tr w:rsidR="00D67926" w14:paraId="535DCE25" w14:textId="77777777">
        <w:trPr>
          <w:divId w:val="279191413"/>
          <w:tblCellSpacing w:w="15" w:type="dxa"/>
        </w:trPr>
        <w:tc>
          <w:tcPr>
            <w:tcW w:w="0" w:type="auto"/>
            <w:vAlign w:val="center"/>
            <w:hideMark/>
          </w:tcPr>
          <w:p w14:paraId="1FD31F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592144" w14:textId="77777777" w:rsidR="00D67926" w:rsidRDefault="008D6FB8">
            <w:pPr>
              <w:rPr>
                <w:rFonts w:eastAsia="Times New Roman"/>
                <w:lang w:val="en-US"/>
              </w:rPr>
            </w:pPr>
            <w:r>
              <w:rPr>
                <w:rFonts w:eastAsia="Times New Roman"/>
                <w:lang w:val="en-US"/>
              </w:rPr>
              <w:t>The base resource type that this search parameter refers to.</w:t>
            </w:r>
          </w:p>
        </w:tc>
      </w:tr>
      <w:tr w:rsidR="00D67926" w14:paraId="4BD8CA35" w14:textId="77777777">
        <w:trPr>
          <w:divId w:val="279191413"/>
          <w:tblCellSpacing w:w="15" w:type="dxa"/>
        </w:trPr>
        <w:tc>
          <w:tcPr>
            <w:tcW w:w="0" w:type="auto"/>
            <w:vAlign w:val="center"/>
            <w:hideMark/>
          </w:tcPr>
          <w:p w14:paraId="50BA543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73E4B3B"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136375F7" w14:textId="77777777">
        <w:trPr>
          <w:divId w:val="279191413"/>
          <w:tblCellSpacing w:w="15" w:type="dxa"/>
        </w:trPr>
        <w:tc>
          <w:tcPr>
            <w:tcW w:w="0" w:type="auto"/>
            <w:vAlign w:val="center"/>
            <w:hideMark/>
          </w:tcPr>
          <w:p w14:paraId="56D240CC" w14:textId="77777777" w:rsidR="00D67926" w:rsidRDefault="008D6FB8">
            <w:pPr>
              <w:rPr>
                <w:rFonts w:eastAsia="Times New Roman"/>
                <w:lang w:val="en-US"/>
              </w:rPr>
            </w:pPr>
            <w:r>
              <w:rPr>
                <w:rFonts w:eastAsia="Times New Roman"/>
                <w:b/>
                <w:bCs/>
                <w:lang w:val="en-US"/>
              </w:rPr>
              <w:t>SearchParameter.type</w:t>
            </w:r>
          </w:p>
        </w:tc>
        <w:tc>
          <w:tcPr>
            <w:tcW w:w="0" w:type="auto"/>
            <w:vAlign w:val="center"/>
            <w:hideMark/>
          </w:tcPr>
          <w:p w14:paraId="5B0CC160" w14:textId="77777777" w:rsidR="00D67926" w:rsidRDefault="00D67926">
            <w:pPr>
              <w:rPr>
                <w:rFonts w:eastAsia="Times New Roman"/>
                <w:lang w:val="en-US"/>
              </w:rPr>
            </w:pPr>
          </w:p>
        </w:tc>
      </w:tr>
      <w:tr w:rsidR="00D67926" w14:paraId="366C109E" w14:textId="77777777">
        <w:trPr>
          <w:divId w:val="279191413"/>
          <w:tblCellSpacing w:w="15" w:type="dxa"/>
        </w:trPr>
        <w:tc>
          <w:tcPr>
            <w:tcW w:w="0" w:type="auto"/>
            <w:vAlign w:val="center"/>
            <w:hideMark/>
          </w:tcPr>
          <w:p w14:paraId="69B142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4D0956" w14:textId="77777777"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14:paraId="7B0D756B" w14:textId="77777777">
        <w:trPr>
          <w:divId w:val="279191413"/>
          <w:tblCellSpacing w:w="15" w:type="dxa"/>
        </w:trPr>
        <w:tc>
          <w:tcPr>
            <w:tcW w:w="0" w:type="auto"/>
            <w:vAlign w:val="center"/>
            <w:hideMark/>
          </w:tcPr>
          <w:p w14:paraId="6AC6583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632EF26" w14:textId="77777777" w:rsidR="00D67926" w:rsidRDefault="008D6FB8">
            <w:pPr>
              <w:rPr>
                <w:rFonts w:eastAsia="Times New Roman"/>
                <w:lang w:val="en-US"/>
              </w:rPr>
            </w:pPr>
            <w:r>
              <w:rPr>
                <w:rFonts w:eastAsia="Times New Roman"/>
                <w:lang w:val="en-US"/>
              </w:rPr>
              <w:t>Data types allowed to be used for search parameters</w:t>
            </w:r>
          </w:p>
        </w:tc>
      </w:tr>
      <w:tr w:rsidR="00D67926" w14:paraId="5804FA34" w14:textId="77777777">
        <w:trPr>
          <w:divId w:val="279191413"/>
          <w:tblCellSpacing w:w="15" w:type="dxa"/>
        </w:trPr>
        <w:tc>
          <w:tcPr>
            <w:tcW w:w="0" w:type="auto"/>
            <w:vAlign w:val="center"/>
            <w:hideMark/>
          </w:tcPr>
          <w:p w14:paraId="4E5E8A4C" w14:textId="77777777" w:rsidR="00D67926" w:rsidRDefault="008D6FB8">
            <w:pPr>
              <w:rPr>
                <w:rFonts w:eastAsia="Times New Roman"/>
                <w:lang w:val="en-US"/>
              </w:rPr>
            </w:pPr>
            <w:r>
              <w:rPr>
                <w:rFonts w:eastAsia="Times New Roman"/>
                <w:b/>
                <w:bCs/>
                <w:lang w:val="en-US"/>
              </w:rPr>
              <w:t>SearchParameter.description</w:t>
            </w:r>
          </w:p>
        </w:tc>
        <w:tc>
          <w:tcPr>
            <w:tcW w:w="0" w:type="auto"/>
            <w:vAlign w:val="center"/>
            <w:hideMark/>
          </w:tcPr>
          <w:p w14:paraId="1BEC6C57" w14:textId="77777777" w:rsidR="00D67926" w:rsidRDefault="00D67926">
            <w:pPr>
              <w:rPr>
                <w:rFonts w:eastAsia="Times New Roman"/>
                <w:lang w:val="en-US"/>
              </w:rPr>
            </w:pPr>
          </w:p>
        </w:tc>
      </w:tr>
      <w:tr w:rsidR="00D67926" w14:paraId="6AA6340D" w14:textId="77777777">
        <w:trPr>
          <w:divId w:val="279191413"/>
          <w:tblCellSpacing w:w="15" w:type="dxa"/>
        </w:trPr>
        <w:tc>
          <w:tcPr>
            <w:tcW w:w="0" w:type="auto"/>
            <w:vAlign w:val="center"/>
            <w:hideMark/>
          </w:tcPr>
          <w:p w14:paraId="51FF8A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6BD3B9" w14:textId="77777777" w:rsidR="00D67926" w:rsidRDefault="008D6FB8">
            <w:pPr>
              <w:rPr>
                <w:rFonts w:eastAsia="Times New Roman"/>
                <w:lang w:val="en-US"/>
              </w:rPr>
            </w:pPr>
            <w:r>
              <w:rPr>
                <w:rFonts w:eastAsia="Times New Roman"/>
                <w:lang w:val="en-US"/>
              </w:rPr>
              <w:t>Documentation for search parameter</w:t>
            </w:r>
          </w:p>
        </w:tc>
      </w:tr>
      <w:tr w:rsidR="00D67926" w14:paraId="28D0AD9D" w14:textId="77777777">
        <w:trPr>
          <w:divId w:val="279191413"/>
          <w:tblCellSpacing w:w="15" w:type="dxa"/>
        </w:trPr>
        <w:tc>
          <w:tcPr>
            <w:tcW w:w="0" w:type="auto"/>
            <w:vAlign w:val="center"/>
            <w:hideMark/>
          </w:tcPr>
          <w:p w14:paraId="0527BA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25E50A" w14:textId="77777777" w:rsidR="00D67926" w:rsidRDefault="008D6FB8">
            <w:pPr>
              <w:rPr>
                <w:rFonts w:eastAsia="Times New Roman"/>
                <w:lang w:val="en-US"/>
              </w:rPr>
            </w:pPr>
            <w:r>
              <w:rPr>
                <w:rFonts w:eastAsia="Times New Roman"/>
                <w:lang w:val="en-US"/>
              </w:rPr>
              <w:t>A description of the search parameters and how it used.</w:t>
            </w:r>
          </w:p>
        </w:tc>
      </w:tr>
      <w:tr w:rsidR="00D67926" w14:paraId="66F8670F" w14:textId="77777777">
        <w:trPr>
          <w:divId w:val="279191413"/>
          <w:tblCellSpacing w:w="15" w:type="dxa"/>
        </w:trPr>
        <w:tc>
          <w:tcPr>
            <w:tcW w:w="0" w:type="auto"/>
            <w:vAlign w:val="center"/>
            <w:hideMark/>
          </w:tcPr>
          <w:p w14:paraId="68A138F9" w14:textId="77777777" w:rsidR="00D67926" w:rsidRDefault="008D6FB8">
            <w:pPr>
              <w:rPr>
                <w:rFonts w:eastAsia="Times New Roman"/>
                <w:lang w:val="en-US"/>
              </w:rPr>
            </w:pPr>
            <w:r>
              <w:rPr>
                <w:rFonts w:eastAsia="Times New Roman"/>
                <w:b/>
                <w:bCs/>
                <w:lang w:val="en-US"/>
              </w:rPr>
              <w:t>SearchParameter.xpath</w:t>
            </w:r>
          </w:p>
        </w:tc>
        <w:tc>
          <w:tcPr>
            <w:tcW w:w="0" w:type="auto"/>
            <w:vAlign w:val="center"/>
            <w:hideMark/>
          </w:tcPr>
          <w:p w14:paraId="0C13999A" w14:textId="77777777" w:rsidR="00D67926" w:rsidRDefault="00D67926">
            <w:pPr>
              <w:rPr>
                <w:rFonts w:eastAsia="Times New Roman"/>
                <w:lang w:val="en-US"/>
              </w:rPr>
            </w:pPr>
          </w:p>
        </w:tc>
      </w:tr>
      <w:tr w:rsidR="00D67926" w14:paraId="7293E680" w14:textId="77777777">
        <w:trPr>
          <w:divId w:val="279191413"/>
          <w:tblCellSpacing w:w="15" w:type="dxa"/>
        </w:trPr>
        <w:tc>
          <w:tcPr>
            <w:tcW w:w="0" w:type="auto"/>
            <w:vAlign w:val="center"/>
            <w:hideMark/>
          </w:tcPr>
          <w:p w14:paraId="62969A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B39625" w14:textId="77777777" w:rsidR="00D67926" w:rsidRDefault="008D6FB8">
            <w:pPr>
              <w:rPr>
                <w:rFonts w:eastAsia="Times New Roman"/>
                <w:lang w:val="en-US"/>
              </w:rPr>
            </w:pPr>
            <w:r>
              <w:rPr>
                <w:rFonts w:eastAsia="Times New Roman"/>
                <w:lang w:val="en-US"/>
              </w:rPr>
              <w:t>XPath that extracts the values</w:t>
            </w:r>
          </w:p>
        </w:tc>
      </w:tr>
      <w:tr w:rsidR="00D67926" w14:paraId="5ECD4498" w14:textId="77777777">
        <w:trPr>
          <w:divId w:val="279191413"/>
          <w:tblCellSpacing w:w="15" w:type="dxa"/>
        </w:trPr>
        <w:tc>
          <w:tcPr>
            <w:tcW w:w="0" w:type="auto"/>
            <w:vAlign w:val="center"/>
            <w:hideMark/>
          </w:tcPr>
          <w:p w14:paraId="2EFEAD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49F1C6" w14:textId="77777777" w:rsidR="00D67926" w:rsidRDefault="008D6FB8">
            <w:pPr>
              <w:rPr>
                <w:rFonts w:eastAsia="Times New Roman"/>
                <w:lang w:val="en-US"/>
              </w:rPr>
            </w:pPr>
            <w:r>
              <w:rPr>
                <w:rFonts w:eastAsia="Times New Roman"/>
                <w:lang w:val="en-US"/>
              </w:rPr>
              <w:t>An XPath expression that returns a set of elements for the search parameter.</w:t>
            </w:r>
          </w:p>
        </w:tc>
      </w:tr>
      <w:tr w:rsidR="00D67926" w14:paraId="2C73D84A" w14:textId="77777777">
        <w:trPr>
          <w:divId w:val="279191413"/>
          <w:tblCellSpacing w:w="15" w:type="dxa"/>
        </w:trPr>
        <w:tc>
          <w:tcPr>
            <w:tcW w:w="0" w:type="auto"/>
            <w:vAlign w:val="center"/>
            <w:hideMark/>
          </w:tcPr>
          <w:p w14:paraId="03CD6B3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A97CBD6" w14:textId="77777777" w:rsidR="00D67926" w:rsidRDefault="008D6FB8">
            <w:pPr>
              <w:rPr>
                <w:rFonts w:eastAsia="Times New Roman"/>
                <w:lang w:val="en-US"/>
              </w:rPr>
            </w:pPr>
            <w:r>
              <w:rPr>
                <w:rFonts w:eastAsia="Times New Roman"/>
                <w:lang w:val="en-US"/>
              </w:rPr>
              <w:t xml:space="preserve">Note that the elements returned by the XPath are sometimes complex elements where logic is required to determine quite how to handle them. E.g. CodeableConcepts may contain text and/or multiple codings, where the codings themselves contain a code and a system. </w:t>
            </w:r>
          </w:p>
        </w:tc>
      </w:tr>
      <w:tr w:rsidR="00D67926" w14:paraId="70A07E16" w14:textId="77777777">
        <w:trPr>
          <w:divId w:val="279191413"/>
          <w:tblCellSpacing w:w="15" w:type="dxa"/>
        </w:trPr>
        <w:tc>
          <w:tcPr>
            <w:tcW w:w="0" w:type="auto"/>
            <w:vAlign w:val="center"/>
            <w:hideMark/>
          </w:tcPr>
          <w:p w14:paraId="733D58FC" w14:textId="77777777" w:rsidR="00D67926" w:rsidRDefault="008D6FB8">
            <w:pPr>
              <w:rPr>
                <w:rFonts w:eastAsia="Times New Roman"/>
                <w:lang w:val="en-US"/>
              </w:rPr>
            </w:pPr>
            <w:r>
              <w:rPr>
                <w:rFonts w:eastAsia="Times New Roman"/>
                <w:b/>
                <w:bCs/>
                <w:lang w:val="en-US"/>
              </w:rPr>
              <w:lastRenderedPageBreak/>
              <w:t>SearchParameter.xpathUsage</w:t>
            </w:r>
          </w:p>
        </w:tc>
        <w:tc>
          <w:tcPr>
            <w:tcW w:w="0" w:type="auto"/>
            <w:vAlign w:val="center"/>
            <w:hideMark/>
          </w:tcPr>
          <w:p w14:paraId="138BAE0A" w14:textId="77777777" w:rsidR="00D67926" w:rsidRDefault="00D67926">
            <w:pPr>
              <w:rPr>
                <w:rFonts w:eastAsia="Times New Roman"/>
                <w:lang w:val="en-US"/>
              </w:rPr>
            </w:pPr>
          </w:p>
        </w:tc>
      </w:tr>
      <w:tr w:rsidR="00D67926" w14:paraId="68FEA1A9" w14:textId="77777777">
        <w:trPr>
          <w:divId w:val="279191413"/>
          <w:tblCellSpacing w:w="15" w:type="dxa"/>
        </w:trPr>
        <w:tc>
          <w:tcPr>
            <w:tcW w:w="0" w:type="auto"/>
            <w:vAlign w:val="center"/>
            <w:hideMark/>
          </w:tcPr>
          <w:p w14:paraId="581204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489165" w14:textId="77777777" w:rsidR="00D67926" w:rsidRDefault="008D6FB8">
            <w:pPr>
              <w:rPr>
                <w:rFonts w:eastAsia="Times New Roman"/>
                <w:lang w:val="en-US"/>
              </w:rPr>
            </w:pPr>
            <w:r>
              <w:rPr>
                <w:rFonts w:eastAsia="Times New Roman"/>
                <w:lang w:val="en-US"/>
              </w:rPr>
              <w:t>How the search parameter relates to the set of elements returned by evaluating the xpath query.</w:t>
            </w:r>
          </w:p>
        </w:tc>
      </w:tr>
      <w:tr w:rsidR="00D67926" w14:paraId="1863E5F8" w14:textId="77777777">
        <w:trPr>
          <w:divId w:val="279191413"/>
          <w:tblCellSpacing w:w="15" w:type="dxa"/>
        </w:trPr>
        <w:tc>
          <w:tcPr>
            <w:tcW w:w="0" w:type="auto"/>
            <w:vAlign w:val="center"/>
            <w:hideMark/>
          </w:tcPr>
          <w:p w14:paraId="0B8CC5A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87A223" w14:textId="77777777" w:rsidR="00D67926" w:rsidRDefault="008D6FB8">
            <w:pPr>
              <w:rPr>
                <w:rFonts w:eastAsia="Times New Roman"/>
                <w:lang w:val="en-US"/>
              </w:rPr>
            </w:pPr>
            <w:r>
              <w:rPr>
                <w:rFonts w:eastAsia="Times New Roman"/>
                <w:lang w:val="en-US"/>
              </w:rPr>
              <w:t>How a search parameter relates to the set of elements returned by evaluating the its xpath query</w:t>
            </w:r>
          </w:p>
        </w:tc>
      </w:tr>
      <w:tr w:rsidR="00D67926" w14:paraId="4E95464F" w14:textId="77777777">
        <w:trPr>
          <w:divId w:val="279191413"/>
          <w:tblCellSpacing w:w="15" w:type="dxa"/>
        </w:trPr>
        <w:tc>
          <w:tcPr>
            <w:tcW w:w="0" w:type="auto"/>
            <w:vAlign w:val="center"/>
            <w:hideMark/>
          </w:tcPr>
          <w:p w14:paraId="4B7A18FC" w14:textId="77777777" w:rsidR="00D67926" w:rsidRDefault="008D6FB8">
            <w:pPr>
              <w:rPr>
                <w:rFonts w:eastAsia="Times New Roman"/>
                <w:lang w:val="en-US"/>
              </w:rPr>
            </w:pPr>
            <w:r>
              <w:rPr>
                <w:rFonts w:eastAsia="Times New Roman"/>
                <w:b/>
                <w:bCs/>
                <w:lang w:val="en-US"/>
              </w:rPr>
              <w:t>SearchParameter.target</w:t>
            </w:r>
          </w:p>
        </w:tc>
        <w:tc>
          <w:tcPr>
            <w:tcW w:w="0" w:type="auto"/>
            <w:vAlign w:val="center"/>
            <w:hideMark/>
          </w:tcPr>
          <w:p w14:paraId="261D56BD" w14:textId="77777777" w:rsidR="00D67926" w:rsidRDefault="00D67926">
            <w:pPr>
              <w:rPr>
                <w:rFonts w:eastAsia="Times New Roman"/>
                <w:lang w:val="en-US"/>
              </w:rPr>
            </w:pPr>
          </w:p>
        </w:tc>
      </w:tr>
      <w:tr w:rsidR="00D67926" w14:paraId="28D0FE2A" w14:textId="77777777">
        <w:trPr>
          <w:divId w:val="279191413"/>
          <w:tblCellSpacing w:w="15" w:type="dxa"/>
        </w:trPr>
        <w:tc>
          <w:tcPr>
            <w:tcW w:w="0" w:type="auto"/>
            <w:vAlign w:val="center"/>
            <w:hideMark/>
          </w:tcPr>
          <w:p w14:paraId="4FB720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6BE22F" w14:textId="77777777" w:rsidR="00D67926" w:rsidRDefault="008D6FB8">
            <w:pPr>
              <w:rPr>
                <w:rFonts w:eastAsia="Times New Roman"/>
                <w:lang w:val="en-US"/>
              </w:rPr>
            </w:pPr>
            <w:r>
              <w:rPr>
                <w:rFonts w:eastAsia="Times New Roman"/>
                <w:lang w:val="en-US"/>
              </w:rPr>
              <w:t>Types of resource (if a resource reference)</w:t>
            </w:r>
          </w:p>
        </w:tc>
      </w:tr>
      <w:tr w:rsidR="00D67926" w14:paraId="5B4BE437" w14:textId="77777777">
        <w:trPr>
          <w:divId w:val="279191413"/>
          <w:tblCellSpacing w:w="15" w:type="dxa"/>
        </w:trPr>
        <w:tc>
          <w:tcPr>
            <w:tcW w:w="0" w:type="auto"/>
            <w:vAlign w:val="center"/>
            <w:hideMark/>
          </w:tcPr>
          <w:p w14:paraId="74B369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F551B2" w14:textId="77777777" w:rsidR="00D67926" w:rsidRDefault="008D6FB8">
            <w:pPr>
              <w:rPr>
                <w:rFonts w:eastAsia="Times New Roman"/>
                <w:lang w:val="en-US"/>
              </w:rPr>
            </w:pPr>
            <w:r>
              <w:rPr>
                <w:rFonts w:eastAsia="Times New Roman"/>
                <w:lang w:val="en-US"/>
              </w:rPr>
              <w:t>Types of resource (if a resource is referenced).</w:t>
            </w:r>
          </w:p>
        </w:tc>
      </w:tr>
      <w:tr w:rsidR="00D67926" w14:paraId="1368DBC2" w14:textId="77777777">
        <w:trPr>
          <w:divId w:val="279191413"/>
          <w:tblCellSpacing w:w="15" w:type="dxa"/>
        </w:trPr>
        <w:tc>
          <w:tcPr>
            <w:tcW w:w="0" w:type="auto"/>
            <w:vAlign w:val="center"/>
            <w:hideMark/>
          </w:tcPr>
          <w:p w14:paraId="097F07E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95F9876" w14:textId="77777777" w:rsidR="00D67926" w:rsidRDefault="008D6FB8">
            <w:pPr>
              <w:rPr>
                <w:rFonts w:eastAsia="Times New Roman"/>
                <w:lang w:val="en-US"/>
              </w:rPr>
            </w:pPr>
            <w:r>
              <w:rPr>
                <w:rFonts w:eastAsia="Times New Roman"/>
                <w:lang w:val="en-US"/>
              </w:rPr>
              <w:t>One of the resource types defined as part of FHIR</w:t>
            </w:r>
          </w:p>
        </w:tc>
      </w:tr>
    </w:tbl>
    <w:p w14:paraId="38C362BD" w14:textId="77777777" w:rsidR="00D67926" w:rsidRDefault="008D6FB8">
      <w:pPr>
        <w:pStyle w:val="Heading2"/>
        <w:divId w:val="279191413"/>
        <w:rPr>
          <w:rFonts w:eastAsia="Times New Roman"/>
          <w:lang w:val="en-US"/>
        </w:rPr>
      </w:pPr>
      <w:r>
        <w:rPr>
          <w:rFonts w:eastAsia="Times New Roman"/>
          <w:lang w:val="en-US"/>
        </w:rPr>
        <w:t>http://hl7.org/fhir/StructureDefinition/StructureDefinition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5"/>
        <w:gridCol w:w="5205"/>
      </w:tblGrid>
      <w:tr w:rsidR="00D67926" w14:paraId="605229AC" w14:textId="77777777">
        <w:trPr>
          <w:divId w:val="279191413"/>
          <w:tblCellSpacing w:w="15" w:type="dxa"/>
        </w:trPr>
        <w:tc>
          <w:tcPr>
            <w:tcW w:w="0" w:type="auto"/>
            <w:vAlign w:val="center"/>
            <w:hideMark/>
          </w:tcPr>
          <w:p w14:paraId="3AAFCE84" w14:textId="77777777" w:rsidR="00D67926" w:rsidRDefault="008D6FB8">
            <w:pPr>
              <w:rPr>
                <w:rFonts w:eastAsia="Times New Roman"/>
                <w:lang w:val="en-US"/>
              </w:rPr>
            </w:pPr>
            <w:r>
              <w:rPr>
                <w:rFonts w:eastAsia="Times New Roman"/>
                <w:b/>
                <w:bCs/>
                <w:lang w:val="en-US"/>
              </w:rPr>
              <w:t>StructureDefinition</w:t>
            </w:r>
          </w:p>
        </w:tc>
        <w:tc>
          <w:tcPr>
            <w:tcW w:w="0" w:type="auto"/>
            <w:vAlign w:val="center"/>
            <w:hideMark/>
          </w:tcPr>
          <w:p w14:paraId="05928056" w14:textId="77777777" w:rsidR="00D67926" w:rsidRDefault="008D6FB8">
            <w:pPr>
              <w:rPr>
                <w:rFonts w:eastAsia="Times New Roman"/>
                <w:lang w:val="en-US"/>
              </w:rPr>
            </w:pPr>
            <w:r>
              <w:rPr>
                <w:rFonts w:eastAsia="Times New Roman"/>
                <w:lang w:val="en-US"/>
              </w:rPr>
              <w:t>Structure Definition</w:t>
            </w:r>
          </w:p>
        </w:tc>
      </w:tr>
      <w:tr w:rsidR="00D67926" w14:paraId="759AB07E" w14:textId="77777777">
        <w:trPr>
          <w:divId w:val="279191413"/>
          <w:tblCellSpacing w:w="15" w:type="dxa"/>
        </w:trPr>
        <w:tc>
          <w:tcPr>
            <w:tcW w:w="0" w:type="auto"/>
            <w:vAlign w:val="center"/>
            <w:hideMark/>
          </w:tcPr>
          <w:p w14:paraId="4B15A1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ECE1AF" w14:textId="77777777" w:rsidR="00D67926" w:rsidRDefault="008D6FB8">
            <w:pPr>
              <w:rPr>
                <w:rFonts w:eastAsia="Times New Roman"/>
                <w:lang w:val="en-US"/>
              </w:rPr>
            </w:pPr>
            <w:r>
              <w:rPr>
                <w:rFonts w:eastAsia="Times New Roman"/>
                <w:lang w:val="en-US"/>
              </w:rPr>
              <w:t>Structural Definition</w:t>
            </w:r>
          </w:p>
        </w:tc>
      </w:tr>
      <w:tr w:rsidR="00D67926" w14:paraId="5766A74A" w14:textId="77777777">
        <w:trPr>
          <w:divId w:val="279191413"/>
          <w:tblCellSpacing w:w="15" w:type="dxa"/>
        </w:trPr>
        <w:tc>
          <w:tcPr>
            <w:tcW w:w="0" w:type="auto"/>
            <w:vAlign w:val="center"/>
            <w:hideMark/>
          </w:tcPr>
          <w:p w14:paraId="4A71BB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2A3CAE" w14:textId="77777777" w:rsidR="00D67926" w:rsidRDefault="008D6FB8">
            <w:pPr>
              <w:rPr>
                <w:rFonts w:eastAsia="Times New Roman"/>
                <w:lang w:val="en-US"/>
              </w:rPr>
            </w:pP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D67926" w14:paraId="5FD1C0CC" w14:textId="77777777">
        <w:trPr>
          <w:divId w:val="279191413"/>
          <w:tblCellSpacing w:w="15" w:type="dxa"/>
        </w:trPr>
        <w:tc>
          <w:tcPr>
            <w:tcW w:w="0" w:type="auto"/>
            <w:vAlign w:val="center"/>
            <w:hideMark/>
          </w:tcPr>
          <w:p w14:paraId="182CB80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69D68FF" w14:textId="77777777" w:rsidR="00D67926" w:rsidRDefault="008D6FB8">
            <w:pPr>
              <w:rPr>
                <w:rFonts w:eastAsia="Times New Roman"/>
                <w:lang w:val="en-US"/>
              </w:rPr>
            </w:pPr>
            <w:r>
              <w:rPr>
                <w:rFonts w:eastAsia="Times New Roman"/>
                <w:lang w:val="en-US"/>
              </w:rPr>
              <w:t>Template</w:t>
            </w:r>
          </w:p>
        </w:tc>
      </w:tr>
      <w:tr w:rsidR="00D67926" w14:paraId="38C0C5E9" w14:textId="77777777">
        <w:trPr>
          <w:divId w:val="279191413"/>
          <w:tblCellSpacing w:w="15" w:type="dxa"/>
        </w:trPr>
        <w:tc>
          <w:tcPr>
            <w:tcW w:w="0" w:type="auto"/>
            <w:vAlign w:val="center"/>
            <w:hideMark/>
          </w:tcPr>
          <w:p w14:paraId="0CDE3AD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484E137" w14:textId="77777777" w:rsidR="00D67926" w:rsidRDefault="008D6FB8">
            <w:pPr>
              <w:rPr>
                <w:rFonts w:eastAsia="Times New Roman"/>
                <w:lang w:val="en-US"/>
              </w:rPr>
            </w:pPr>
            <w:r>
              <w:rPr>
                <w:rFonts w:eastAsia="Times New Roman"/>
                <w:lang w:val="en-US"/>
              </w:rPr>
              <w:t>Profile</w:t>
            </w:r>
          </w:p>
        </w:tc>
      </w:tr>
      <w:tr w:rsidR="00D67926" w14:paraId="48F91B5A" w14:textId="77777777">
        <w:trPr>
          <w:divId w:val="279191413"/>
          <w:tblCellSpacing w:w="15" w:type="dxa"/>
        </w:trPr>
        <w:tc>
          <w:tcPr>
            <w:tcW w:w="0" w:type="auto"/>
            <w:vAlign w:val="center"/>
            <w:hideMark/>
          </w:tcPr>
          <w:p w14:paraId="567547B2" w14:textId="77777777" w:rsidR="00D67926" w:rsidRDefault="008D6FB8">
            <w:pPr>
              <w:rPr>
                <w:rFonts w:eastAsia="Times New Roman"/>
                <w:lang w:val="en-US"/>
              </w:rPr>
            </w:pPr>
            <w:r>
              <w:rPr>
                <w:rFonts w:eastAsia="Times New Roman"/>
                <w:lang w:val="en-US"/>
              </w:rPr>
              <w:t>Constraint Requirements</w:t>
            </w:r>
          </w:p>
        </w:tc>
        <w:tc>
          <w:tcPr>
            <w:tcW w:w="0" w:type="auto"/>
            <w:vAlign w:val="center"/>
            <w:hideMark/>
          </w:tcPr>
          <w:p w14:paraId="6C4C5F83" w14:textId="77777777" w:rsidR="00D67926" w:rsidRDefault="008D6FB8">
            <w:pPr>
              <w:rPr>
                <w:rFonts w:eastAsia="Times New Roman"/>
                <w:lang w:val="en-US"/>
              </w:rPr>
            </w:pPr>
            <w:r>
              <w:rPr>
                <w:rFonts w:eastAsia="Times New Roman"/>
                <w:lang w:val="en-US"/>
              </w:rPr>
              <w:t>Because these 3 fields seem to be have overlapping meaning with the ones in the root of StructureDefinition</w:t>
            </w:r>
          </w:p>
        </w:tc>
      </w:tr>
      <w:tr w:rsidR="00D67926" w14:paraId="0DD17BE9" w14:textId="77777777">
        <w:trPr>
          <w:divId w:val="279191413"/>
          <w:tblCellSpacing w:w="15" w:type="dxa"/>
        </w:trPr>
        <w:tc>
          <w:tcPr>
            <w:tcW w:w="0" w:type="auto"/>
            <w:vAlign w:val="center"/>
            <w:hideMark/>
          </w:tcPr>
          <w:p w14:paraId="179B21C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56C10E9" w14:textId="77777777" w:rsidR="00D67926" w:rsidRDefault="008D6FB8">
            <w:pPr>
              <w:rPr>
                <w:rFonts w:eastAsia="Times New Roman"/>
                <w:lang w:val="en-US"/>
              </w:rPr>
            </w:pPr>
            <w:r>
              <w:rPr>
                <w:rFonts w:eastAsia="Times New Roman"/>
                <w:lang w:val="en-US"/>
              </w:rPr>
              <w:t xml:space="preserve">In any snapshot or differential, no label, code or requirements on the an element without a "." in the path (e.g. the first element) </w:t>
            </w:r>
          </w:p>
        </w:tc>
      </w:tr>
      <w:tr w:rsidR="00D67926" w14:paraId="4FB33F84" w14:textId="77777777">
        <w:trPr>
          <w:divId w:val="279191413"/>
          <w:tblCellSpacing w:w="15" w:type="dxa"/>
        </w:trPr>
        <w:tc>
          <w:tcPr>
            <w:tcW w:w="0" w:type="auto"/>
            <w:vAlign w:val="center"/>
            <w:hideMark/>
          </w:tcPr>
          <w:p w14:paraId="388B5523"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44E0218" w14:textId="77777777" w:rsidR="00D67926" w:rsidRDefault="008D6FB8">
            <w:pPr>
              <w:rPr>
                <w:rFonts w:eastAsia="Times New Roman"/>
                <w:lang w:val="en-US"/>
              </w:rPr>
            </w:pPr>
            <w:r>
              <w:rPr>
                <w:rFonts w:eastAsia="Times New Roman"/>
                <w:lang w:val="en-US"/>
              </w:rPr>
              <w:t xml:space="preserve">In any snapshot or differential, all the elements except the first have to have a path that starts with the path of the first + "." </w:t>
            </w:r>
          </w:p>
        </w:tc>
      </w:tr>
      <w:tr w:rsidR="00D67926" w14:paraId="0FC515B2" w14:textId="77777777">
        <w:trPr>
          <w:divId w:val="279191413"/>
          <w:tblCellSpacing w:w="15" w:type="dxa"/>
        </w:trPr>
        <w:tc>
          <w:tcPr>
            <w:tcW w:w="0" w:type="auto"/>
            <w:vAlign w:val="center"/>
            <w:hideMark/>
          </w:tcPr>
          <w:p w14:paraId="2A987AE7" w14:textId="77777777" w:rsidR="00D67926" w:rsidRDefault="008D6FB8">
            <w:pPr>
              <w:rPr>
                <w:rFonts w:eastAsia="Times New Roman"/>
                <w:lang w:val="en-US"/>
              </w:rPr>
            </w:pPr>
            <w:r>
              <w:rPr>
                <w:rFonts w:eastAsia="Times New Roman"/>
                <w:lang w:val="en-US"/>
              </w:rPr>
              <w:t>Constraint Requirements</w:t>
            </w:r>
          </w:p>
        </w:tc>
        <w:tc>
          <w:tcPr>
            <w:tcW w:w="0" w:type="auto"/>
            <w:vAlign w:val="center"/>
            <w:hideMark/>
          </w:tcPr>
          <w:p w14:paraId="36AFC27D" w14:textId="77777777" w:rsidR="00D67926" w:rsidRDefault="008D6FB8">
            <w:pPr>
              <w:rPr>
                <w:rFonts w:eastAsia="Times New Roman"/>
                <w:lang w:val="en-US"/>
              </w:rPr>
            </w:pPr>
            <w:r>
              <w:rPr>
                <w:rFonts w:eastAsia="Times New Roman"/>
                <w:lang w:val="en-US"/>
              </w:rPr>
              <w:t>Ensure that element.base appears with base or not</w:t>
            </w:r>
          </w:p>
        </w:tc>
      </w:tr>
      <w:tr w:rsidR="00D67926" w14:paraId="4653794A" w14:textId="77777777">
        <w:trPr>
          <w:divId w:val="279191413"/>
          <w:tblCellSpacing w:w="15" w:type="dxa"/>
        </w:trPr>
        <w:tc>
          <w:tcPr>
            <w:tcW w:w="0" w:type="auto"/>
            <w:vAlign w:val="center"/>
            <w:hideMark/>
          </w:tcPr>
          <w:p w14:paraId="16DE10C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03758B8" w14:textId="194C4DB8" w:rsidR="00D67926" w:rsidRDefault="008D6FB8">
            <w:pPr>
              <w:rPr>
                <w:rFonts w:eastAsia="Times New Roman"/>
                <w:lang w:val="en-US"/>
              </w:rPr>
            </w:pPr>
            <w:r>
              <w:rPr>
                <w:rFonts w:eastAsia="Times New Roman"/>
                <w:lang w:val="en-US"/>
              </w:rPr>
              <w:t>element.base cannot appear if there</w:t>
            </w:r>
            <w:ins w:id="194" w:author="Cary Ussery" w:date="2015-09-11T19:12:00Z">
              <w:r w:rsidR="007B43FA">
                <w:rPr>
                  <w:rFonts w:eastAsia="Times New Roman"/>
                  <w:lang w:val="en-US"/>
                </w:rPr>
                <w:t xml:space="preserve"> is</w:t>
              </w:r>
            </w:ins>
            <w:del w:id="195" w:author="Cary Ussery" w:date="2015-09-11T19:12:00Z">
              <w:r w:rsidDel="007B43FA">
                <w:rPr>
                  <w:rFonts w:eastAsia="Times New Roman"/>
                  <w:lang w:val="en-US"/>
                </w:rPr>
                <w:delText>s's</w:delText>
              </w:r>
            </w:del>
            <w:r>
              <w:rPr>
                <w:rFonts w:eastAsia="Times New Roman"/>
                <w:lang w:val="en-US"/>
              </w:rPr>
              <w:t xml:space="preserve"> no base on the structure definition</w:t>
            </w:r>
          </w:p>
        </w:tc>
      </w:tr>
      <w:tr w:rsidR="00D67926" w14:paraId="17AE12C8" w14:textId="77777777">
        <w:trPr>
          <w:divId w:val="279191413"/>
          <w:tblCellSpacing w:w="15" w:type="dxa"/>
        </w:trPr>
        <w:tc>
          <w:tcPr>
            <w:tcW w:w="0" w:type="auto"/>
            <w:vAlign w:val="center"/>
            <w:hideMark/>
          </w:tcPr>
          <w:p w14:paraId="0B60DBAF" w14:textId="77777777" w:rsidR="00D67926" w:rsidRDefault="008D6FB8">
            <w:pPr>
              <w:rPr>
                <w:rFonts w:eastAsia="Times New Roman"/>
                <w:lang w:val="en-US"/>
              </w:rPr>
            </w:pPr>
            <w:r>
              <w:rPr>
                <w:rFonts w:eastAsia="Times New Roman"/>
                <w:lang w:val="en-US"/>
              </w:rPr>
              <w:t>Constraint Requirements</w:t>
            </w:r>
          </w:p>
        </w:tc>
        <w:tc>
          <w:tcPr>
            <w:tcW w:w="0" w:type="auto"/>
            <w:vAlign w:val="center"/>
            <w:hideMark/>
          </w:tcPr>
          <w:p w14:paraId="1DD88D36" w14:textId="77777777" w:rsidR="00D67926" w:rsidRDefault="008D6FB8">
            <w:pPr>
              <w:rPr>
                <w:rFonts w:eastAsia="Times New Roman"/>
                <w:lang w:val="en-US"/>
              </w:rPr>
            </w:pPr>
            <w:r>
              <w:rPr>
                <w:rFonts w:eastAsia="Times New Roman"/>
                <w:lang w:val="en-US"/>
              </w:rPr>
              <w:t>Ensure that the constrainedType is not inconsistent with the other information in the structure</w:t>
            </w:r>
          </w:p>
        </w:tc>
      </w:tr>
      <w:tr w:rsidR="00D67926" w14:paraId="45FB77D0" w14:textId="77777777">
        <w:trPr>
          <w:divId w:val="279191413"/>
          <w:tblCellSpacing w:w="15" w:type="dxa"/>
        </w:trPr>
        <w:tc>
          <w:tcPr>
            <w:tcW w:w="0" w:type="auto"/>
            <w:vAlign w:val="center"/>
            <w:hideMark/>
          </w:tcPr>
          <w:p w14:paraId="0C13450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A4C8E49" w14:textId="77777777" w:rsidR="00D67926" w:rsidRDefault="008D6FB8">
            <w:pPr>
              <w:rPr>
                <w:rFonts w:eastAsia="Times New Roman"/>
                <w:lang w:val="en-US"/>
              </w:rPr>
            </w:pPr>
            <w:r>
              <w:rPr>
                <w:rFonts w:eastAsia="Times New Roman"/>
                <w:lang w:val="en-US"/>
              </w:rPr>
              <w:t>If there's a constrained type, its content must match the path name in the first element of a snapshot</w:t>
            </w:r>
          </w:p>
        </w:tc>
      </w:tr>
      <w:tr w:rsidR="00D67926" w14:paraId="5B800CDD" w14:textId="77777777">
        <w:trPr>
          <w:divId w:val="279191413"/>
          <w:tblCellSpacing w:w="15" w:type="dxa"/>
        </w:trPr>
        <w:tc>
          <w:tcPr>
            <w:tcW w:w="0" w:type="auto"/>
            <w:vAlign w:val="center"/>
            <w:hideMark/>
          </w:tcPr>
          <w:p w14:paraId="5B30329D" w14:textId="77777777" w:rsidR="00D67926" w:rsidRDefault="008D6FB8">
            <w:pPr>
              <w:rPr>
                <w:rFonts w:eastAsia="Times New Roman"/>
                <w:lang w:val="en-US"/>
              </w:rPr>
            </w:pPr>
            <w:r>
              <w:rPr>
                <w:rFonts w:eastAsia="Times New Roman"/>
                <w:lang w:val="en-US"/>
              </w:rPr>
              <w:t>Constraint Requirements</w:t>
            </w:r>
          </w:p>
        </w:tc>
        <w:tc>
          <w:tcPr>
            <w:tcW w:w="0" w:type="auto"/>
            <w:vAlign w:val="center"/>
            <w:hideMark/>
          </w:tcPr>
          <w:p w14:paraId="631298E2" w14:textId="77777777" w:rsidR="00D67926" w:rsidRDefault="008D6FB8">
            <w:pPr>
              <w:rPr>
                <w:rFonts w:eastAsia="Times New Roman"/>
                <w:lang w:val="en-US"/>
              </w:rPr>
            </w:pPr>
            <w:r>
              <w:rPr>
                <w:rFonts w:eastAsia="Times New Roman"/>
                <w:lang w:val="en-US"/>
              </w:rPr>
              <w:t>Ensure that element.base appears if there's a constrained type on the structure definition</w:t>
            </w:r>
          </w:p>
        </w:tc>
      </w:tr>
      <w:tr w:rsidR="00D67926" w14:paraId="1BD52194" w14:textId="77777777">
        <w:trPr>
          <w:divId w:val="279191413"/>
          <w:tblCellSpacing w:w="15" w:type="dxa"/>
        </w:trPr>
        <w:tc>
          <w:tcPr>
            <w:tcW w:w="0" w:type="auto"/>
            <w:vAlign w:val="center"/>
            <w:hideMark/>
          </w:tcPr>
          <w:p w14:paraId="5A7A504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16787E5" w14:textId="1F4E4CCF" w:rsidR="00D67926" w:rsidRDefault="008D6FB8">
            <w:pPr>
              <w:rPr>
                <w:rFonts w:eastAsia="Times New Roman"/>
                <w:lang w:val="en-US"/>
              </w:rPr>
            </w:pPr>
            <w:r>
              <w:rPr>
                <w:rFonts w:eastAsia="Times New Roman"/>
                <w:lang w:val="en-US"/>
              </w:rPr>
              <w:t>element.base must appear if there</w:t>
            </w:r>
            <w:ins w:id="196" w:author="Cary Ussery" w:date="2015-09-11T19:12:00Z">
              <w:r w:rsidR="007B43FA">
                <w:rPr>
                  <w:rFonts w:eastAsia="Times New Roman"/>
                  <w:lang w:val="en-US"/>
                </w:rPr>
                <w:t xml:space="preserve"> is</w:t>
              </w:r>
            </w:ins>
            <w:del w:id="197" w:author="Cary Ussery" w:date="2015-09-11T19:12:00Z">
              <w:r w:rsidDel="007B43FA">
                <w:rPr>
                  <w:rFonts w:eastAsia="Times New Roman"/>
                  <w:lang w:val="en-US"/>
                </w:rPr>
                <w:delText>s's</w:delText>
              </w:r>
            </w:del>
            <w:r>
              <w:rPr>
                <w:rFonts w:eastAsia="Times New Roman"/>
                <w:lang w:val="en-US"/>
              </w:rPr>
              <w:t xml:space="preserve"> a base on the structure definition</w:t>
            </w:r>
          </w:p>
        </w:tc>
      </w:tr>
      <w:tr w:rsidR="00D67926" w14:paraId="57C40266" w14:textId="77777777">
        <w:trPr>
          <w:divId w:val="279191413"/>
          <w:tblCellSpacing w:w="15" w:type="dxa"/>
        </w:trPr>
        <w:tc>
          <w:tcPr>
            <w:tcW w:w="0" w:type="auto"/>
            <w:vAlign w:val="center"/>
            <w:hideMark/>
          </w:tcPr>
          <w:p w14:paraId="5A75E5E2" w14:textId="77777777" w:rsidR="00D67926" w:rsidRDefault="008D6FB8">
            <w:pPr>
              <w:rPr>
                <w:rFonts w:eastAsia="Times New Roman"/>
                <w:lang w:val="en-US"/>
              </w:rPr>
            </w:pPr>
            <w:r>
              <w:rPr>
                <w:rFonts w:eastAsia="Times New Roman"/>
                <w:lang w:val="en-US"/>
              </w:rPr>
              <w:lastRenderedPageBreak/>
              <w:t>Constraint Requirements</w:t>
            </w:r>
          </w:p>
        </w:tc>
        <w:tc>
          <w:tcPr>
            <w:tcW w:w="0" w:type="auto"/>
            <w:vAlign w:val="center"/>
            <w:hideMark/>
          </w:tcPr>
          <w:p w14:paraId="7800F500" w14:textId="77777777" w:rsidR="00D67926" w:rsidRDefault="008D6FB8">
            <w:pPr>
              <w:rPr>
                <w:rFonts w:eastAsia="Times New Roman"/>
                <w:lang w:val="en-US"/>
              </w:rPr>
            </w:pPr>
            <w:r>
              <w:rPr>
                <w:rFonts w:eastAsia="Times New Roman"/>
                <w:lang w:val="en-US"/>
              </w:rPr>
              <w:t>Ensure that there's a base unless the type is abstract and there's no constrainedType</w:t>
            </w:r>
          </w:p>
        </w:tc>
      </w:tr>
      <w:tr w:rsidR="00D67926" w14:paraId="3ED94EC0" w14:textId="77777777">
        <w:trPr>
          <w:divId w:val="279191413"/>
          <w:tblCellSpacing w:w="15" w:type="dxa"/>
        </w:trPr>
        <w:tc>
          <w:tcPr>
            <w:tcW w:w="0" w:type="auto"/>
            <w:vAlign w:val="center"/>
            <w:hideMark/>
          </w:tcPr>
          <w:p w14:paraId="159CF79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1D260D3" w14:textId="77777777" w:rsidR="00D67926" w:rsidRDefault="008D6FB8">
            <w:pPr>
              <w:rPr>
                <w:rFonts w:eastAsia="Times New Roman"/>
                <w:lang w:val="en-US"/>
              </w:rPr>
            </w:pPr>
            <w:r>
              <w:rPr>
                <w:rFonts w:eastAsia="Times New Roman"/>
                <w:lang w:val="en-US"/>
              </w:rPr>
              <w:t>If the structure is not abstract, or there's a constrained type, then there SHALL be a base</w:t>
            </w:r>
          </w:p>
        </w:tc>
      </w:tr>
      <w:tr w:rsidR="00D67926" w14:paraId="08A7ABB5" w14:textId="77777777">
        <w:trPr>
          <w:divId w:val="279191413"/>
          <w:tblCellSpacing w:w="15" w:type="dxa"/>
        </w:trPr>
        <w:tc>
          <w:tcPr>
            <w:tcW w:w="0" w:type="auto"/>
            <w:vAlign w:val="center"/>
            <w:hideMark/>
          </w:tcPr>
          <w:p w14:paraId="31AEFC4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1104805" w14:textId="77777777" w:rsidR="00D67926" w:rsidRDefault="008D6FB8">
            <w:pPr>
              <w:rPr>
                <w:rFonts w:eastAsia="Times New Roman"/>
                <w:lang w:val="en-US"/>
              </w:rPr>
            </w:pPr>
            <w:r>
              <w:rPr>
                <w:rFonts w:eastAsia="Times New Roman"/>
                <w:lang w:val="en-US"/>
              </w:rPr>
              <w:t xml:space="preserve">If the structure describes a base Resource or Type, the url has to start with "http://hl7.org/fhir/StructureDefinition/" and the tail must match the name </w:t>
            </w:r>
          </w:p>
        </w:tc>
      </w:tr>
      <w:tr w:rsidR="00D67926" w14:paraId="47DF7878" w14:textId="77777777">
        <w:trPr>
          <w:divId w:val="279191413"/>
          <w:tblCellSpacing w:w="15" w:type="dxa"/>
        </w:trPr>
        <w:tc>
          <w:tcPr>
            <w:tcW w:w="0" w:type="auto"/>
            <w:vAlign w:val="center"/>
            <w:hideMark/>
          </w:tcPr>
          <w:p w14:paraId="2372E19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9456FD2" w14:textId="77777777" w:rsidR="00D67926" w:rsidRDefault="008D6FB8">
            <w:pPr>
              <w:rPr>
                <w:rFonts w:eastAsia="Times New Roman"/>
                <w:lang w:val="en-US"/>
              </w:rPr>
            </w:pPr>
            <w:r>
              <w:rPr>
                <w:rFonts w:eastAsia="Times New Roman"/>
                <w:lang w:val="en-US"/>
              </w:rPr>
              <w:t>A structure must have either a differential, or a snapshot (or both)</w:t>
            </w:r>
          </w:p>
        </w:tc>
      </w:tr>
      <w:tr w:rsidR="00D67926" w14:paraId="6F158465" w14:textId="77777777">
        <w:trPr>
          <w:divId w:val="279191413"/>
          <w:tblCellSpacing w:w="15" w:type="dxa"/>
        </w:trPr>
        <w:tc>
          <w:tcPr>
            <w:tcW w:w="0" w:type="auto"/>
            <w:vAlign w:val="center"/>
            <w:hideMark/>
          </w:tcPr>
          <w:p w14:paraId="631D81B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E0709F2" w14:textId="77777777" w:rsidR="00D67926" w:rsidRDefault="008D6FB8">
            <w:pPr>
              <w:rPr>
                <w:rFonts w:eastAsia="Times New Roman"/>
                <w:lang w:val="en-US"/>
              </w:rPr>
            </w:pPr>
            <w:r>
              <w:rPr>
                <w:rFonts w:eastAsia="Times New Roman"/>
                <w:lang w:val="en-US"/>
              </w:rPr>
              <w:t>If the structure defines an extension then the structure must have context information</w:t>
            </w:r>
          </w:p>
        </w:tc>
      </w:tr>
      <w:tr w:rsidR="00D67926" w14:paraId="70AD7C48" w14:textId="77777777">
        <w:trPr>
          <w:divId w:val="279191413"/>
          <w:tblCellSpacing w:w="15" w:type="dxa"/>
        </w:trPr>
        <w:tc>
          <w:tcPr>
            <w:tcW w:w="0" w:type="auto"/>
            <w:vAlign w:val="center"/>
            <w:hideMark/>
          </w:tcPr>
          <w:p w14:paraId="2784FDB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4064C65" w14:textId="77777777" w:rsidR="00D67926" w:rsidRDefault="008D6FB8">
            <w:pPr>
              <w:rPr>
                <w:rFonts w:eastAsia="Times New Roman"/>
                <w:lang w:val="en-US"/>
              </w:rPr>
            </w:pPr>
            <w:r>
              <w:rPr>
                <w:rFonts w:eastAsia="Times New Roman"/>
                <w:lang w:val="en-US"/>
              </w:rPr>
              <w:t>A structure must have a base unless abstract = true</w:t>
            </w:r>
          </w:p>
        </w:tc>
      </w:tr>
      <w:tr w:rsidR="00D67926" w14:paraId="657439AF" w14:textId="77777777">
        <w:trPr>
          <w:divId w:val="279191413"/>
          <w:tblCellSpacing w:w="15" w:type="dxa"/>
        </w:trPr>
        <w:tc>
          <w:tcPr>
            <w:tcW w:w="0" w:type="auto"/>
            <w:vAlign w:val="center"/>
            <w:hideMark/>
          </w:tcPr>
          <w:p w14:paraId="4A85BBD5" w14:textId="77777777" w:rsidR="00D67926" w:rsidRDefault="008D6FB8">
            <w:pPr>
              <w:rPr>
                <w:rFonts w:eastAsia="Times New Roman"/>
                <w:lang w:val="en-US"/>
              </w:rPr>
            </w:pPr>
            <w:r>
              <w:rPr>
                <w:rFonts w:eastAsia="Times New Roman"/>
                <w:b/>
                <w:bCs/>
                <w:lang w:val="en-US"/>
              </w:rPr>
              <w:t>StructureDefinition.url</w:t>
            </w:r>
          </w:p>
        </w:tc>
        <w:tc>
          <w:tcPr>
            <w:tcW w:w="0" w:type="auto"/>
            <w:vAlign w:val="center"/>
            <w:hideMark/>
          </w:tcPr>
          <w:p w14:paraId="0783C6F4" w14:textId="77777777" w:rsidR="00D67926" w:rsidRDefault="00D67926">
            <w:pPr>
              <w:rPr>
                <w:rFonts w:eastAsia="Times New Roman"/>
                <w:lang w:val="en-US"/>
              </w:rPr>
            </w:pPr>
          </w:p>
        </w:tc>
      </w:tr>
      <w:tr w:rsidR="00D67926" w14:paraId="1C6F4AAB" w14:textId="77777777">
        <w:trPr>
          <w:divId w:val="279191413"/>
          <w:tblCellSpacing w:w="15" w:type="dxa"/>
        </w:trPr>
        <w:tc>
          <w:tcPr>
            <w:tcW w:w="0" w:type="auto"/>
            <w:vAlign w:val="center"/>
            <w:hideMark/>
          </w:tcPr>
          <w:p w14:paraId="36D5CD8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39D363" w14:textId="77777777" w:rsidR="00D67926" w:rsidRDefault="008D6FB8">
            <w:pPr>
              <w:rPr>
                <w:rFonts w:eastAsia="Times New Roman"/>
                <w:lang w:val="en-US"/>
              </w:rPr>
            </w:pPr>
            <w:r>
              <w:rPr>
                <w:rFonts w:eastAsia="Times New Roman"/>
                <w:lang w:val="en-US"/>
              </w:rPr>
              <w:t>Literal URL used to reference this StructureDefinition</w:t>
            </w:r>
          </w:p>
        </w:tc>
      </w:tr>
      <w:tr w:rsidR="00D67926" w14:paraId="7DAA1CD9" w14:textId="77777777">
        <w:trPr>
          <w:divId w:val="279191413"/>
          <w:tblCellSpacing w:w="15" w:type="dxa"/>
        </w:trPr>
        <w:tc>
          <w:tcPr>
            <w:tcW w:w="0" w:type="auto"/>
            <w:vAlign w:val="center"/>
            <w:hideMark/>
          </w:tcPr>
          <w:p w14:paraId="749043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78C854" w14:textId="77777777" w:rsidR="00D67926" w:rsidRDefault="008D6FB8">
            <w:pPr>
              <w:rPr>
                <w:rFonts w:eastAsia="Times New Roman"/>
                <w:lang w:val="en-US"/>
              </w:rPr>
            </w:pPr>
            <w:r>
              <w:rPr>
                <w:rFonts w:eastAsia="Times New Roman"/>
                <w:lang w:val="en-US"/>
              </w:rPr>
              <w:t xml:space="preserve">An absolute URL that is used to identify this structure definition when it is referenced in a specification, model, design or an instance. This SHALL be a URL, SHOULD be globally unique, and SHOULD be an address at which this structure definition is (or will be) published. </w:t>
            </w:r>
          </w:p>
        </w:tc>
      </w:tr>
      <w:tr w:rsidR="00D67926" w14:paraId="4A705949" w14:textId="77777777">
        <w:trPr>
          <w:divId w:val="279191413"/>
          <w:tblCellSpacing w:w="15" w:type="dxa"/>
        </w:trPr>
        <w:tc>
          <w:tcPr>
            <w:tcW w:w="0" w:type="auto"/>
            <w:vAlign w:val="center"/>
            <w:hideMark/>
          </w:tcPr>
          <w:p w14:paraId="0221A4F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FC2ACE9" w14:textId="77777777" w:rsidR="00D67926" w:rsidRDefault="008D6FB8">
            <w:pPr>
              <w:rPr>
                <w:rFonts w:eastAsia="Times New Roman"/>
                <w:lang w:val="en-US"/>
              </w:rPr>
            </w:pPr>
            <w:r>
              <w:rPr>
                <w:rFonts w:eastAsia="Times New Roman"/>
                <w:lang w:val="en-US"/>
              </w:rPr>
              <w:t xml:space="preserve">So you can say, in a StructureDefinition, what the full extension URLs should be. This is required to allow hosting StructureDefinitions on multiple different servers, and to allow for the editorial process. </w:t>
            </w:r>
          </w:p>
        </w:tc>
      </w:tr>
      <w:tr w:rsidR="00D67926" w14:paraId="75100D92" w14:textId="77777777">
        <w:trPr>
          <w:divId w:val="279191413"/>
          <w:tblCellSpacing w:w="15" w:type="dxa"/>
        </w:trPr>
        <w:tc>
          <w:tcPr>
            <w:tcW w:w="0" w:type="auto"/>
            <w:vAlign w:val="center"/>
            <w:hideMark/>
          </w:tcPr>
          <w:p w14:paraId="531E32E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8941C57" w14:textId="77777777" w:rsidR="00D67926" w:rsidRDefault="008D6FB8">
            <w:pPr>
              <w:rPr>
                <w:rFonts w:eastAsia="Times New Roman"/>
                <w:lang w:val="en-US"/>
              </w:rPr>
            </w:pPr>
            <w:r>
              <w:rPr>
                <w:rFonts w:eastAsia="Times New Roman"/>
                <w:lang w:val="en-US"/>
              </w:rPr>
              <w:t>url</w:t>
            </w:r>
          </w:p>
        </w:tc>
      </w:tr>
      <w:tr w:rsidR="00D67926" w14:paraId="6C13A3A0" w14:textId="77777777">
        <w:trPr>
          <w:divId w:val="279191413"/>
          <w:tblCellSpacing w:w="15" w:type="dxa"/>
        </w:trPr>
        <w:tc>
          <w:tcPr>
            <w:tcW w:w="0" w:type="auto"/>
            <w:vAlign w:val="center"/>
            <w:hideMark/>
          </w:tcPr>
          <w:p w14:paraId="03E57D5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6058031" w14:textId="77777777" w:rsidR="00D67926" w:rsidRDefault="008D6FB8">
            <w:pPr>
              <w:rPr>
                <w:rFonts w:eastAsia="Times New Roman"/>
                <w:lang w:val="en-US"/>
              </w:rPr>
            </w:pPr>
            <w:r>
              <w:rPr>
                <w:rFonts w:eastAsia="Times New Roman"/>
                <w:lang w:val="en-US"/>
              </w:rPr>
              <w:t>authoritative-url</w:t>
            </w:r>
          </w:p>
        </w:tc>
      </w:tr>
      <w:tr w:rsidR="00D67926" w14:paraId="06C81DC3" w14:textId="77777777">
        <w:trPr>
          <w:divId w:val="279191413"/>
          <w:tblCellSpacing w:w="15" w:type="dxa"/>
        </w:trPr>
        <w:tc>
          <w:tcPr>
            <w:tcW w:w="0" w:type="auto"/>
            <w:vAlign w:val="center"/>
            <w:hideMark/>
          </w:tcPr>
          <w:p w14:paraId="48792A6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B5DC128" w14:textId="77777777" w:rsidR="00D67926" w:rsidRDefault="008D6FB8">
            <w:pPr>
              <w:rPr>
                <w:rFonts w:eastAsia="Times New Roman"/>
                <w:lang w:val="en-US"/>
              </w:rPr>
            </w:pPr>
            <w:r>
              <w:rPr>
                <w:rFonts w:eastAsia="Times New Roman"/>
                <w:lang w:val="en-US"/>
              </w:rPr>
              <w:t>destination</w:t>
            </w:r>
          </w:p>
        </w:tc>
      </w:tr>
      <w:tr w:rsidR="00D67926" w14:paraId="2F4DEF88" w14:textId="77777777">
        <w:trPr>
          <w:divId w:val="279191413"/>
          <w:tblCellSpacing w:w="15" w:type="dxa"/>
        </w:trPr>
        <w:tc>
          <w:tcPr>
            <w:tcW w:w="0" w:type="auto"/>
            <w:vAlign w:val="center"/>
            <w:hideMark/>
          </w:tcPr>
          <w:p w14:paraId="462A69A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4230A45" w14:textId="77777777" w:rsidR="00D67926" w:rsidRDefault="008D6FB8">
            <w:pPr>
              <w:rPr>
                <w:rFonts w:eastAsia="Times New Roman"/>
                <w:lang w:val="en-US"/>
              </w:rPr>
            </w:pPr>
            <w:r>
              <w:rPr>
                <w:rFonts w:eastAsia="Times New Roman"/>
                <w:lang w:val="en-US"/>
              </w:rPr>
              <w:t>identity</w:t>
            </w:r>
          </w:p>
        </w:tc>
      </w:tr>
      <w:tr w:rsidR="00D67926" w14:paraId="308F4797" w14:textId="77777777">
        <w:trPr>
          <w:divId w:val="279191413"/>
          <w:tblCellSpacing w:w="15" w:type="dxa"/>
        </w:trPr>
        <w:tc>
          <w:tcPr>
            <w:tcW w:w="0" w:type="auto"/>
            <w:vAlign w:val="center"/>
            <w:hideMark/>
          </w:tcPr>
          <w:p w14:paraId="5BEAEE8D" w14:textId="77777777" w:rsidR="00D67926" w:rsidRDefault="008D6FB8">
            <w:pPr>
              <w:rPr>
                <w:rFonts w:eastAsia="Times New Roman"/>
                <w:lang w:val="en-US"/>
              </w:rPr>
            </w:pPr>
            <w:r>
              <w:rPr>
                <w:rFonts w:eastAsia="Times New Roman"/>
                <w:b/>
                <w:bCs/>
                <w:lang w:val="en-US"/>
              </w:rPr>
              <w:t>StructureDefinition.identifier</w:t>
            </w:r>
          </w:p>
        </w:tc>
        <w:tc>
          <w:tcPr>
            <w:tcW w:w="0" w:type="auto"/>
            <w:vAlign w:val="center"/>
            <w:hideMark/>
          </w:tcPr>
          <w:p w14:paraId="5ECE6F43" w14:textId="77777777" w:rsidR="00D67926" w:rsidRDefault="00D67926">
            <w:pPr>
              <w:rPr>
                <w:rFonts w:eastAsia="Times New Roman"/>
                <w:lang w:val="en-US"/>
              </w:rPr>
            </w:pPr>
          </w:p>
        </w:tc>
      </w:tr>
      <w:tr w:rsidR="00D67926" w14:paraId="2147DBE8" w14:textId="77777777">
        <w:trPr>
          <w:divId w:val="279191413"/>
          <w:tblCellSpacing w:w="15" w:type="dxa"/>
        </w:trPr>
        <w:tc>
          <w:tcPr>
            <w:tcW w:w="0" w:type="auto"/>
            <w:vAlign w:val="center"/>
            <w:hideMark/>
          </w:tcPr>
          <w:p w14:paraId="03BA351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926C0D" w14:textId="77777777" w:rsidR="00D67926" w:rsidRDefault="008D6FB8">
            <w:pPr>
              <w:rPr>
                <w:rFonts w:eastAsia="Times New Roman"/>
                <w:lang w:val="en-US"/>
              </w:rPr>
            </w:pPr>
            <w:r>
              <w:rPr>
                <w:rFonts w:eastAsia="Times New Roman"/>
                <w:lang w:val="en-US"/>
              </w:rPr>
              <w:t>Other identifiers for the StructureDefinition</w:t>
            </w:r>
          </w:p>
        </w:tc>
      </w:tr>
      <w:tr w:rsidR="00D67926" w14:paraId="644B2D90" w14:textId="77777777">
        <w:trPr>
          <w:divId w:val="279191413"/>
          <w:tblCellSpacing w:w="15" w:type="dxa"/>
        </w:trPr>
        <w:tc>
          <w:tcPr>
            <w:tcW w:w="0" w:type="auto"/>
            <w:vAlign w:val="center"/>
            <w:hideMark/>
          </w:tcPr>
          <w:p w14:paraId="5CCC1B1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370F1B" w14:textId="77777777" w:rsidR="00D67926" w:rsidRDefault="008D6FB8">
            <w:pPr>
              <w:rPr>
                <w:rFonts w:eastAsia="Times New Roman"/>
                <w:lang w:val="en-US"/>
              </w:rPr>
            </w:pPr>
            <w:r>
              <w:rPr>
                <w:rFonts w:eastAsia="Times New Roman"/>
                <w:lang w:val="en-US"/>
              </w:rPr>
              <w:t xml:space="preserve">Formal identifier that is used to identify this StructureDefinition when it is represented in other formats, or referenced in a specification, model, design or an instance (should be globally unique OID, UUID, or URI), (if it's not possible to use the literal URI). </w:t>
            </w:r>
          </w:p>
        </w:tc>
      </w:tr>
      <w:tr w:rsidR="00D67926" w14:paraId="19518241" w14:textId="77777777">
        <w:trPr>
          <w:divId w:val="279191413"/>
          <w:tblCellSpacing w:w="15" w:type="dxa"/>
        </w:trPr>
        <w:tc>
          <w:tcPr>
            <w:tcW w:w="0" w:type="auto"/>
            <w:vAlign w:val="center"/>
            <w:hideMark/>
          </w:tcPr>
          <w:p w14:paraId="331FD457" w14:textId="77777777" w:rsidR="00D67926" w:rsidRDefault="008D6FB8">
            <w:pPr>
              <w:rPr>
                <w:rFonts w:eastAsia="Times New Roman"/>
                <w:lang w:val="en-US"/>
              </w:rPr>
            </w:pPr>
            <w:r>
              <w:rPr>
                <w:rFonts w:eastAsia="Times New Roman"/>
                <w:b/>
                <w:bCs/>
                <w:lang w:val="en-US"/>
              </w:rPr>
              <w:t>StructureDefinition.version</w:t>
            </w:r>
          </w:p>
        </w:tc>
        <w:tc>
          <w:tcPr>
            <w:tcW w:w="0" w:type="auto"/>
            <w:vAlign w:val="center"/>
            <w:hideMark/>
          </w:tcPr>
          <w:p w14:paraId="6721DE14" w14:textId="77777777" w:rsidR="00D67926" w:rsidRDefault="00D67926">
            <w:pPr>
              <w:rPr>
                <w:rFonts w:eastAsia="Times New Roman"/>
                <w:lang w:val="en-US"/>
              </w:rPr>
            </w:pPr>
          </w:p>
        </w:tc>
      </w:tr>
      <w:tr w:rsidR="00D67926" w14:paraId="11D7F7A6" w14:textId="77777777">
        <w:trPr>
          <w:divId w:val="279191413"/>
          <w:tblCellSpacing w:w="15" w:type="dxa"/>
        </w:trPr>
        <w:tc>
          <w:tcPr>
            <w:tcW w:w="0" w:type="auto"/>
            <w:vAlign w:val="center"/>
            <w:hideMark/>
          </w:tcPr>
          <w:p w14:paraId="66FEBB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5AA77B" w14:textId="77777777" w:rsidR="00D67926" w:rsidRDefault="008D6FB8">
            <w:pPr>
              <w:rPr>
                <w:rFonts w:eastAsia="Times New Roman"/>
                <w:lang w:val="en-US"/>
              </w:rPr>
            </w:pPr>
            <w:r>
              <w:rPr>
                <w:rFonts w:eastAsia="Times New Roman"/>
                <w:lang w:val="en-US"/>
              </w:rPr>
              <w:t>Logical id for this version of the StructureDefinition</w:t>
            </w:r>
          </w:p>
        </w:tc>
      </w:tr>
      <w:tr w:rsidR="00D67926" w14:paraId="1A7CE85F" w14:textId="77777777">
        <w:trPr>
          <w:divId w:val="279191413"/>
          <w:tblCellSpacing w:w="15" w:type="dxa"/>
        </w:trPr>
        <w:tc>
          <w:tcPr>
            <w:tcW w:w="0" w:type="auto"/>
            <w:vAlign w:val="center"/>
            <w:hideMark/>
          </w:tcPr>
          <w:p w14:paraId="2544463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7476F12" w14:textId="77777777" w:rsidR="00D67926" w:rsidRDefault="008D6FB8">
            <w:pPr>
              <w:rPr>
                <w:rFonts w:eastAsia="Times New Roman"/>
                <w:lang w:val="en-US"/>
              </w:rPr>
            </w:pPr>
            <w:r>
              <w:rPr>
                <w:rFonts w:eastAsia="Times New Roman"/>
                <w:lang w:val="en-US"/>
              </w:rPr>
              <w:t xml:space="preserve">The identifier that is used to identify this version of the StructureDefinition when it is referenced in a specification, model, design or instance. This is an arbitrary value managed by the StructureDefinition author manually. </w:t>
            </w:r>
          </w:p>
        </w:tc>
      </w:tr>
      <w:tr w:rsidR="00D67926" w14:paraId="1DD9F8D4" w14:textId="77777777">
        <w:trPr>
          <w:divId w:val="279191413"/>
          <w:tblCellSpacing w:w="15" w:type="dxa"/>
        </w:trPr>
        <w:tc>
          <w:tcPr>
            <w:tcW w:w="0" w:type="auto"/>
            <w:vAlign w:val="center"/>
            <w:hideMark/>
          </w:tcPr>
          <w:p w14:paraId="44EB4E6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22B2FEB" w14:textId="77777777" w:rsidR="00D67926" w:rsidRDefault="008D6FB8">
            <w:pPr>
              <w:rPr>
                <w:rFonts w:eastAsia="Times New Roman"/>
                <w:lang w:val="en-US"/>
              </w:rPr>
            </w:pPr>
            <w:r>
              <w:rPr>
                <w:rFonts w:eastAsia="Times New Roman"/>
                <w:lang w:val="en-US"/>
              </w:rPr>
              <w:t xml:space="preserve">There may be multiple resource versions of the StructureDefinition that have this same identifier. The resource version id will change for technical reasons, whereas the stated version number needs to be under the author's control. </w:t>
            </w:r>
          </w:p>
        </w:tc>
      </w:tr>
      <w:tr w:rsidR="00D67926" w14:paraId="42A2BB41" w14:textId="77777777">
        <w:trPr>
          <w:divId w:val="279191413"/>
          <w:tblCellSpacing w:w="15" w:type="dxa"/>
        </w:trPr>
        <w:tc>
          <w:tcPr>
            <w:tcW w:w="0" w:type="auto"/>
            <w:vAlign w:val="center"/>
            <w:hideMark/>
          </w:tcPr>
          <w:p w14:paraId="4E2BA82B" w14:textId="77777777" w:rsidR="00D67926" w:rsidRDefault="008D6FB8">
            <w:pPr>
              <w:rPr>
                <w:rFonts w:eastAsia="Times New Roman"/>
                <w:lang w:val="en-US"/>
              </w:rPr>
            </w:pPr>
            <w:r>
              <w:rPr>
                <w:rFonts w:eastAsia="Times New Roman"/>
                <w:b/>
                <w:bCs/>
                <w:lang w:val="en-US"/>
              </w:rPr>
              <w:t>StructureDefinition.name</w:t>
            </w:r>
          </w:p>
        </w:tc>
        <w:tc>
          <w:tcPr>
            <w:tcW w:w="0" w:type="auto"/>
            <w:vAlign w:val="center"/>
            <w:hideMark/>
          </w:tcPr>
          <w:p w14:paraId="7BDF5A93" w14:textId="77777777" w:rsidR="00D67926" w:rsidRDefault="00D67926">
            <w:pPr>
              <w:rPr>
                <w:rFonts w:eastAsia="Times New Roman"/>
                <w:lang w:val="en-US"/>
              </w:rPr>
            </w:pPr>
          </w:p>
        </w:tc>
      </w:tr>
      <w:tr w:rsidR="00D67926" w14:paraId="39F241FB" w14:textId="77777777">
        <w:trPr>
          <w:divId w:val="279191413"/>
          <w:tblCellSpacing w:w="15" w:type="dxa"/>
        </w:trPr>
        <w:tc>
          <w:tcPr>
            <w:tcW w:w="0" w:type="auto"/>
            <w:vAlign w:val="center"/>
            <w:hideMark/>
          </w:tcPr>
          <w:p w14:paraId="77F67E3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54B00A" w14:textId="77777777" w:rsidR="00D67926" w:rsidRDefault="008D6FB8">
            <w:pPr>
              <w:rPr>
                <w:rFonts w:eastAsia="Times New Roman"/>
                <w:lang w:val="en-US"/>
              </w:rPr>
            </w:pPr>
            <w:r>
              <w:rPr>
                <w:rFonts w:eastAsia="Times New Roman"/>
                <w:lang w:val="en-US"/>
              </w:rPr>
              <w:t>Informal name for this StructureDefinition</w:t>
            </w:r>
          </w:p>
        </w:tc>
      </w:tr>
      <w:tr w:rsidR="00D67926" w14:paraId="323ADEB0" w14:textId="77777777">
        <w:trPr>
          <w:divId w:val="279191413"/>
          <w:tblCellSpacing w:w="15" w:type="dxa"/>
        </w:trPr>
        <w:tc>
          <w:tcPr>
            <w:tcW w:w="0" w:type="auto"/>
            <w:vAlign w:val="center"/>
            <w:hideMark/>
          </w:tcPr>
          <w:p w14:paraId="1DDA05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1434D0" w14:textId="77777777" w:rsidR="00D67926" w:rsidRDefault="008D6FB8">
            <w:pPr>
              <w:rPr>
                <w:rFonts w:eastAsia="Times New Roman"/>
                <w:lang w:val="en-US"/>
              </w:rPr>
            </w:pPr>
            <w:r>
              <w:rPr>
                <w:rFonts w:eastAsia="Times New Roman"/>
                <w:lang w:val="en-US"/>
              </w:rPr>
              <w:t>A free text natural language name identifying the StructureDefinition.</w:t>
            </w:r>
          </w:p>
        </w:tc>
      </w:tr>
      <w:tr w:rsidR="00D67926" w14:paraId="33F0759E" w14:textId="77777777">
        <w:trPr>
          <w:divId w:val="279191413"/>
          <w:tblCellSpacing w:w="15" w:type="dxa"/>
        </w:trPr>
        <w:tc>
          <w:tcPr>
            <w:tcW w:w="0" w:type="auto"/>
            <w:vAlign w:val="center"/>
            <w:hideMark/>
          </w:tcPr>
          <w:p w14:paraId="177DD89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1EAB361" w14:textId="77777777" w:rsidR="00D67926" w:rsidRDefault="008D6FB8">
            <w:pPr>
              <w:rPr>
                <w:rFonts w:eastAsia="Times New Roman"/>
                <w:lang w:val="en-US"/>
              </w:rPr>
            </w:pPr>
            <w:r>
              <w:rPr>
                <w:rFonts w:eastAsia="Times New Roman"/>
                <w:lang w:val="en-US"/>
              </w:rPr>
              <w:t>Not expected to be globally unique.</w:t>
            </w:r>
          </w:p>
        </w:tc>
      </w:tr>
      <w:tr w:rsidR="00D67926" w14:paraId="07232D38" w14:textId="77777777">
        <w:trPr>
          <w:divId w:val="279191413"/>
          <w:tblCellSpacing w:w="15" w:type="dxa"/>
        </w:trPr>
        <w:tc>
          <w:tcPr>
            <w:tcW w:w="0" w:type="auto"/>
            <w:vAlign w:val="center"/>
            <w:hideMark/>
          </w:tcPr>
          <w:p w14:paraId="2ADCFF06" w14:textId="77777777" w:rsidR="00D67926" w:rsidRDefault="008D6FB8">
            <w:pPr>
              <w:rPr>
                <w:rFonts w:eastAsia="Times New Roman"/>
                <w:lang w:val="en-US"/>
              </w:rPr>
            </w:pPr>
            <w:r>
              <w:rPr>
                <w:rFonts w:eastAsia="Times New Roman"/>
                <w:b/>
                <w:bCs/>
                <w:lang w:val="en-US"/>
              </w:rPr>
              <w:t>StructureDefinition.display</w:t>
            </w:r>
          </w:p>
        </w:tc>
        <w:tc>
          <w:tcPr>
            <w:tcW w:w="0" w:type="auto"/>
            <w:vAlign w:val="center"/>
            <w:hideMark/>
          </w:tcPr>
          <w:p w14:paraId="7B304DBC" w14:textId="77777777" w:rsidR="00D67926" w:rsidRDefault="00D67926">
            <w:pPr>
              <w:rPr>
                <w:rFonts w:eastAsia="Times New Roman"/>
                <w:lang w:val="en-US"/>
              </w:rPr>
            </w:pPr>
          </w:p>
        </w:tc>
      </w:tr>
      <w:tr w:rsidR="00D67926" w14:paraId="07EA0FEC" w14:textId="77777777">
        <w:trPr>
          <w:divId w:val="279191413"/>
          <w:tblCellSpacing w:w="15" w:type="dxa"/>
        </w:trPr>
        <w:tc>
          <w:tcPr>
            <w:tcW w:w="0" w:type="auto"/>
            <w:vAlign w:val="center"/>
            <w:hideMark/>
          </w:tcPr>
          <w:p w14:paraId="6B8A840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F6D8DB" w14:textId="77777777" w:rsidR="00D67926" w:rsidRDefault="008D6FB8">
            <w:pPr>
              <w:rPr>
                <w:rFonts w:eastAsia="Times New Roman"/>
                <w:lang w:val="en-US"/>
              </w:rPr>
            </w:pPr>
            <w:r>
              <w:rPr>
                <w:rFonts w:eastAsia="Times New Roman"/>
                <w:lang w:val="en-US"/>
              </w:rPr>
              <w:t>Use this name when displaying the value</w:t>
            </w:r>
          </w:p>
        </w:tc>
      </w:tr>
      <w:tr w:rsidR="00D67926" w14:paraId="04F827E1" w14:textId="77777777">
        <w:trPr>
          <w:divId w:val="279191413"/>
          <w:tblCellSpacing w:w="15" w:type="dxa"/>
        </w:trPr>
        <w:tc>
          <w:tcPr>
            <w:tcW w:w="0" w:type="auto"/>
            <w:vAlign w:val="center"/>
            <w:hideMark/>
          </w:tcPr>
          <w:p w14:paraId="3971735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631A63" w14:textId="77777777" w:rsidR="00D67926" w:rsidRDefault="008D6FB8">
            <w:pPr>
              <w:rPr>
                <w:rFonts w:eastAsia="Times New Roman"/>
                <w:lang w:val="en-US"/>
              </w:rPr>
            </w:pPr>
            <w:r>
              <w:rPr>
                <w:rFonts w:eastAsia="Times New Roman"/>
                <w:lang w:val="en-US"/>
              </w:rPr>
              <w:t>Defined so that applications can use this name when displaying the value of the extension to the user.</w:t>
            </w:r>
          </w:p>
        </w:tc>
      </w:tr>
      <w:tr w:rsidR="00D67926" w14:paraId="595E350C" w14:textId="77777777">
        <w:trPr>
          <w:divId w:val="279191413"/>
          <w:tblCellSpacing w:w="15" w:type="dxa"/>
        </w:trPr>
        <w:tc>
          <w:tcPr>
            <w:tcW w:w="0" w:type="auto"/>
            <w:vAlign w:val="center"/>
            <w:hideMark/>
          </w:tcPr>
          <w:p w14:paraId="3F1E830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95AEC3" w14:textId="77777777" w:rsidR="00D67926" w:rsidRDefault="008D6FB8">
            <w:pPr>
              <w:rPr>
                <w:rFonts w:eastAsia="Times New Roman"/>
                <w:lang w:val="en-US"/>
              </w:rPr>
            </w:pPr>
            <w:r>
              <w:rPr>
                <w:rFonts w:eastAsia="Times New Roman"/>
                <w:lang w:val="en-US"/>
              </w:rPr>
              <w:t xml:space="preserve">Applications don't have to use this name, but can always fall back to it. In the absence of a value for this element, use the name. </w:t>
            </w:r>
          </w:p>
        </w:tc>
      </w:tr>
      <w:tr w:rsidR="00D67926" w14:paraId="6D1C81DF" w14:textId="77777777">
        <w:trPr>
          <w:divId w:val="279191413"/>
          <w:tblCellSpacing w:w="15" w:type="dxa"/>
        </w:trPr>
        <w:tc>
          <w:tcPr>
            <w:tcW w:w="0" w:type="auto"/>
            <w:vAlign w:val="center"/>
            <w:hideMark/>
          </w:tcPr>
          <w:p w14:paraId="0E25EEC5" w14:textId="77777777" w:rsidR="00D67926" w:rsidRDefault="008D6FB8">
            <w:pPr>
              <w:rPr>
                <w:rFonts w:eastAsia="Times New Roman"/>
                <w:lang w:val="en-US"/>
              </w:rPr>
            </w:pPr>
            <w:r>
              <w:rPr>
                <w:rFonts w:eastAsia="Times New Roman"/>
                <w:b/>
                <w:bCs/>
                <w:lang w:val="en-US"/>
              </w:rPr>
              <w:t>StructureDefinition.status</w:t>
            </w:r>
          </w:p>
        </w:tc>
        <w:tc>
          <w:tcPr>
            <w:tcW w:w="0" w:type="auto"/>
            <w:vAlign w:val="center"/>
            <w:hideMark/>
          </w:tcPr>
          <w:p w14:paraId="6045B423" w14:textId="77777777" w:rsidR="00D67926" w:rsidRDefault="00D67926">
            <w:pPr>
              <w:rPr>
                <w:rFonts w:eastAsia="Times New Roman"/>
                <w:lang w:val="en-US"/>
              </w:rPr>
            </w:pPr>
          </w:p>
        </w:tc>
      </w:tr>
      <w:tr w:rsidR="00D67926" w14:paraId="7441B8B6" w14:textId="77777777">
        <w:trPr>
          <w:divId w:val="279191413"/>
          <w:tblCellSpacing w:w="15" w:type="dxa"/>
        </w:trPr>
        <w:tc>
          <w:tcPr>
            <w:tcW w:w="0" w:type="auto"/>
            <w:vAlign w:val="center"/>
            <w:hideMark/>
          </w:tcPr>
          <w:p w14:paraId="79AF3C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A08CAD" w14:textId="77777777" w:rsidR="00D67926" w:rsidRDefault="008D6FB8">
            <w:pPr>
              <w:rPr>
                <w:rFonts w:eastAsia="Times New Roman"/>
                <w:lang w:val="en-US"/>
              </w:rPr>
            </w:pPr>
            <w:r>
              <w:rPr>
                <w:rFonts w:eastAsia="Times New Roman"/>
                <w:lang w:val="en-US"/>
              </w:rPr>
              <w:t>The status of the StructureDefinition.</w:t>
            </w:r>
          </w:p>
        </w:tc>
      </w:tr>
      <w:tr w:rsidR="00D67926" w14:paraId="034304A8" w14:textId="77777777">
        <w:trPr>
          <w:divId w:val="279191413"/>
          <w:tblCellSpacing w:w="15" w:type="dxa"/>
        </w:trPr>
        <w:tc>
          <w:tcPr>
            <w:tcW w:w="0" w:type="auto"/>
            <w:vAlign w:val="center"/>
            <w:hideMark/>
          </w:tcPr>
          <w:p w14:paraId="1858259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8A6D4EC" w14:textId="77777777"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14:paraId="79AFAFD8" w14:textId="77777777">
        <w:trPr>
          <w:divId w:val="279191413"/>
          <w:tblCellSpacing w:w="15" w:type="dxa"/>
        </w:trPr>
        <w:tc>
          <w:tcPr>
            <w:tcW w:w="0" w:type="auto"/>
            <w:vAlign w:val="center"/>
            <w:hideMark/>
          </w:tcPr>
          <w:p w14:paraId="3D1646D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AA9A871"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3F472681" w14:textId="77777777">
        <w:trPr>
          <w:divId w:val="279191413"/>
          <w:tblCellSpacing w:w="15" w:type="dxa"/>
        </w:trPr>
        <w:tc>
          <w:tcPr>
            <w:tcW w:w="0" w:type="auto"/>
            <w:vAlign w:val="center"/>
            <w:hideMark/>
          </w:tcPr>
          <w:p w14:paraId="63F9E588" w14:textId="77777777" w:rsidR="00D67926" w:rsidRDefault="008D6FB8">
            <w:pPr>
              <w:rPr>
                <w:rFonts w:eastAsia="Times New Roman"/>
                <w:lang w:val="en-US"/>
              </w:rPr>
            </w:pPr>
            <w:r>
              <w:rPr>
                <w:rFonts w:eastAsia="Times New Roman"/>
                <w:b/>
                <w:bCs/>
                <w:lang w:val="en-US"/>
              </w:rPr>
              <w:t>StructureDefinition.experimental</w:t>
            </w:r>
          </w:p>
        </w:tc>
        <w:tc>
          <w:tcPr>
            <w:tcW w:w="0" w:type="auto"/>
            <w:vAlign w:val="center"/>
            <w:hideMark/>
          </w:tcPr>
          <w:p w14:paraId="04E77A30" w14:textId="77777777" w:rsidR="00D67926" w:rsidRDefault="00D67926">
            <w:pPr>
              <w:rPr>
                <w:rFonts w:eastAsia="Times New Roman"/>
                <w:lang w:val="en-US"/>
              </w:rPr>
            </w:pPr>
          </w:p>
        </w:tc>
      </w:tr>
      <w:tr w:rsidR="00D67926" w14:paraId="1E0D81C4" w14:textId="77777777">
        <w:trPr>
          <w:divId w:val="279191413"/>
          <w:tblCellSpacing w:w="15" w:type="dxa"/>
        </w:trPr>
        <w:tc>
          <w:tcPr>
            <w:tcW w:w="0" w:type="auto"/>
            <w:vAlign w:val="center"/>
            <w:hideMark/>
          </w:tcPr>
          <w:p w14:paraId="279CFD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A2D68B" w14:textId="77777777" w:rsidR="00D67926" w:rsidRDefault="008D6FB8">
            <w:pPr>
              <w:rPr>
                <w:rFonts w:eastAsia="Times New Roman"/>
                <w:lang w:val="en-US"/>
              </w:rPr>
            </w:pPr>
            <w:r>
              <w:rPr>
                <w:rFonts w:eastAsia="Times New Roman"/>
                <w:lang w:val="en-US"/>
              </w:rPr>
              <w:t>If for testing purposes, not real usage</w:t>
            </w:r>
          </w:p>
        </w:tc>
      </w:tr>
      <w:tr w:rsidR="00D67926" w14:paraId="6B372345" w14:textId="77777777">
        <w:trPr>
          <w:divId w:val="279191413"/>
          <w:tblCellSpacing w:w="15" w:type="dxa"/>
        </w:trPr>
        <w:tc>
          <w:tcPr>
            <w:tcW w:w="0" w:type="auto"/>
            <w:vAlign w:val="center"/>
            <w:hideMark/>
          </w:tcPr>
          <w:p w14:paraId="07380B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2E6721" w14:textId="77777777" w:rsidR="00D67926" w:rsidRDefault="008D6FB8">
            <w:pPr>
              <w:rPr>
                <w:rFonts w:eastAsia="Times New Roman"/>
                <w:lang w:val="en-US"/>
              </w:rPr>
            </w:pPr>
            <w:r>
              <w:rPr>
                <w:rFonts w:eastAsia="Times New Roman"/>
                <w:lang w:val="en-US"/>
              </w:rPr>
              <w:t xml:space="preserve">This StructureDefinition was authored for testing purposes (or education/evaluation/marketing), and is not intended to be used for genuine usage. </w:t>
            </w:r>
          </w:p>
        </w:tc>
      </w:tr>
      <w:tr w:rsidR="00D67926" w14:paraId="550808B0" w14:textId="77777777">
        <w:trPr>
          <w:divId w:val="279191413"/>
          <w:tblCellSpacing w:w="15" w:type="dxa"/>
        </w:trPr>
        <w:tc>
          <w:tcPr>
            <w:tcW w:w="0" w:type="auto"/>
            <w:vAlign w:val="center"/>
            <w:hideMark/>
          </w:tcPr>
          <w:p w14:paraId="3D50F67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60B27F0" w14:textId="77777777"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14:paraId="77609200" w14:textId="77777777">
        <w:trPr>
          <w:divId w:val="279191413"/>
          <w:tblCellSpacing w:w="15" w:type="dxa"/>
        </w:trPr>
        <w:tc>
          <w:tcPr>
            <w:tcW w:w="0" w:type="auto"/>
            <w:vAlign w:val="center"/>
            <w:hideMark/>
          </w:tcPr>
          <w:p w14:paraId="3042345C" w14:textId="77777777" w:rsidR="00D67926" w:rsidRDefault="008D6FB8">
            <w:pPr>
              <w:rPr>
                <w:rFonts w:eastAsia="Times New Roman"/>
                <w:lang w:val="en-US"/>
              </w:rPr>
            </w:pPr>
            <w:r>
              <w:rPr>
                <w:rFonts w:eastAsia="Times New Roman"/>
                <w:b/>
                <w:bCs/>
                <w:lang w:val="en-US"/>
              </w:rPr>
              <w:t>StructureDefinition.publisher</w:t>
            </w:r>
          </w:p>
        </w:tc>
        <w:tc>
          <w:tcPr>
            <w:tcW w:w="0" w:type="auto"/>
            <w:vAlign w:val="center"/>
            <w:hideMark/>
          </w:tcPr>
          <w:p w14:paraId="76DF80E4" w14:textId="77777777" w:rsidR="00D67926" w:rsidRDefault="00D67926">
            <w:pPr>
              <w:rPr>
                <w:rFonts w:eastAsia="Times New Roman"/>
                <w:lang w:val="en-US"/>
              </w:rPr>
            </w:pPr>
          </w:p>
        </w:tc>
      </w:tr>
      <w:tr w:rsidR="00D67926" w14:paraId="28FF78CC" w14:textId="77777777">
        <w:trPr>
          <w:divId w:val="279191413"/>
          <w:tblCellSpacing w:w="15" w:type="dxa"/>
        </w:trPr>
        <w:tc>
          <w:tcPr>
            <w:tcW w:w="0" w:type="auto"/>
            <w:vAlign w:val="center"/>
            <w:hideMark/>
          </w:tcPr>
          <w:p w14:paraId="4ECE0E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1C769E"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5456A2DD" w14:textId="77777777">
        <w:trPr>
          <w:divId w:val="279191413"/>
          <w:tblCellSpacing w:w="15" w:type="dxa"/>
        </w:trPr>
        <w:tc>
          <w:tcPr>
            <w:tcW w:w="0" w:type="auto"/>
            <w:vAlign w:val="center"/>
            <w:hideMark/>
          </w:tcPr>
          <w:p w14:paraId="6BC9E5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66083B" w14:textId="77777777" w:rsidR="00D67926" w:rsidRDefault="008D6FB8">
            <w:pPr>
              <w:rPr>
                <w:rFonts w:eastAsia="Times New Roman"/>
                <w:lang w:val="en-US"/>
              </w:rPr>
            </w:pPr>
            <w:r>
              <w:rPr>
                <w:rFonts w:eastAsia="Times New Roman"/>
                <w:lang w:val="en-US"/>
              </w:rPr>
              <w:t>The name of the individual or organization that published the structure definition.</w:t>
            </w:r>
          </w:p>
        </w:tc>
      </w:tr>
      <w:tr w:rsidR="00D67926" w14:paraId="667703EB" w14:textId="77777777">
        <w:trPr>
          <w:divId w:val="279191413"/>
          <w:tblCellSpacing w:w="15" w:type="dxa"/>
        </w:trPr>
        <w:tc>
          <w:tcPr>
            <w:tcW w:w="0" w:type="auto"/>
            <w:vAlign w:val="center"/>
            <w:hideMark/>
          </w:tcPr>
          <w:p w14:paraId="1AB2D38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6A84D7"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388EF401" w14:textId="77777777">
        <w:trPr>
          <w:divId w:val="279191413"/>
          <w:tblCellSpacing w:w="15" w:type="dxa"/>
        </w:trPr>
        <w:tc>
          <w:tcPr>
            <w:tcW w:w="0" w:type="auto"/>
            <w:vAlign w:val="center"/>
            <w:hideMark/>
          </w:tcPr>
          <w:p w14:paraId="7EDE4A13"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0CCB6D6" w14:textId="77777777" w:rsidR="00D67926" w:rsidRDefault="008D6FB8">
            <w:pPr>
              <w:rPr>
                <w:rFonts w:eastAsia="Times New Roman"/>
                <w:lang w:val="en-US"/>
              </w:rPr>
            </w:pPr>
            <w:r>
              <w:rPr>
                <w:rFonts w:eastAsia="Times New Roman"/>
                <w:lang w:val="en-US"/>
              </w:rPr>
              <w:t>Helps establish the "authority/credibility" of the structure definition. May also allow for contact.</w:t>
            </w:r>
          </w:p>
        </w:tc>
      </w:tr>
      <w:tr w:rsidR="00D67926" w14:paraId="5C69991D" w14:textId="77777777">
        <w:trPr>
          <w:divId w:val="279191413"/>
          <w:tblCellSpacing w:w="15" w:type="dxa"/>
        </w:trPr>
        <w:tc>
          <w:tcPr>
            <w:tcW w:w="0" w:type="auto"/>
            <w:vAlign w:val="center"/>
            <w:hideMark/>
          </w:tcPr>
          <w:p w14:paraId="5F33900C" w14:textId="77777777" w:rsidR="00D67926" w:rsidRDefault="008D6FB8">
            <w:pPr>
              <w:rPr>
                <w:rFonts w:eastAsia="Times New Roman"/>
                <w:lang w:val="en-US"/>
              </w:rPr>
            </w:pPr>
            <w:r>
              <w:rPr>
                <w:rFonts w:eastAsia="Times New Roman"/>
                <w:b/>
                <w:bCs/>
                <w:lang w:val="en-US"/>
              </w:rPr>
              <w:t>StructureDefinition.contact</w:t>
            </w:r>
          </w:p>
        </w:tc>
        <w:tc>
          <w:tcPr>
            <w:tcW w:w="0" w:type="auto"/>
            <w:vAlign w:val="center"/>
            <w:hideMark/>
          </w:tcPr>
          <w:p w14:paraId="5829F35A" w14:textId="77777777" w:rsidR="00D67926" w:rsidRDefault="00D67926">
            <w:pPr>
              <w:rPr>
                <w:rFonts w:eastAsia="Times New Roman"/>
                <w:lang w:val="en-US"/>
              </w:rPr>
            </w:pPr>
          </w:p>
        </w:tc>
      </w:tr>
      <w:tr w:rsidR="00D67926" w14:paraId="28A4DB50" w14:textId="77777777">
        <w:trPr>
          <w:divId w:val="279191413"/>
          <w:tblCellSpacing w:w="15" w:type="dxa"/>
        </w:trPr>
        <w:tc>
          <w:tcPr>
            <w:tcW w:w="0" w:type="auto"/>
            <w:vAlign w:val="center"/>
            <w:hideMark/>
          </w:tcPr>
          <w:p w14:paraId="5A23CA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0BFAE5" w14:textId="77777777" w:rsidR="00D67926" w:rsidRDefault="008D6FB8">
            <w:pPr>
              <w:rPr>
                <w:rFonts w:eastAsia="Times New Roman"/>
                <w:lang w:val="en-US"/>
              </w:rPr>
            </w:pPr>
            <w:r>
              <w:rPr>
                <w:rFonts w:eastAsia="Times New Roman"/>
                <w:lang w:val="en-US"/>
              </w:rPr>
              <w:t>Contact details of the publisher</w:t>
            </w:r>
          </w:p>
        </w:tc>
      </w:tr>
      <w:tr w:rsidR="00D67926" w14:paraId="28877183" w14:textId="77777777">
        <w:trPr>
          <w:divId w:val="279191413"/>
          <w:tblCellSpacing w:w="15" w:type="dxa"/>
        </w:trPr>
        <w:tc>
          <w:tcPr>
            <w:tcW w:w="0" w:type="auto"/>
            <w:vAlign w:val="center"/>
            <w:hideMark/>
          </w:tcPr>
          <w:p w14:paraId="577E67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5FFD5C"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2C347886" w14:textId="77777777">
        <w:trPr>
          <w:divId w:val="279191413"/>
          <w:tblCellSpacing w:w="15" w:type="dxa"/>
        </w:trPr>
        <w:tc>
          <w:tcPr>
            <w:tcW w:w="0" w:type="auto"/>
            <w:vAlign w:val="center"/>
            <w:hideMark/>
          </w:tcPr>
          <w:p w14:paraId="6F1A862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79A7983"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61E533B8" w14:textId="77777777">
        <w:trPr>
          <w:divId w:val="279191413"/>
          <w:tblCellSpacing w:w="15" w:type="dxa"/>
        </w:trPr>
        <w:tc>
          <w:tcPr>
            <w:tcW w:w="0" w:type="auto"/>
            <w:vAlign w:val="center"/>
            <w:hideMark/>
          </w:tcPr>
          <w:p w14:paraId="74006FAA" w14:textId="77777777" w:rsidR="00D67926" w:rsidRDefault="008D6FB8">
            <w:pPr>
              <w:rPr>
                <w:rFonts w:eastAsia="Times New Roman"/>
                <w:lang w:val="en-US"/>
              </w:rPr>
            </w:pPr>
            <w:r>
              <w:rPr>
                <w:rFonts w:eastAsia="Times New Roman"/>
                <w:b/>
                <w:bCs/>
                <w:lang w:val="en-US"/>
              </w:rPr>
              <w:t>StructureDefinition.contact.name</w:t>
            </w:r>
          </w:p>
        </w:tc>
        <w:tc>
          <w:tcPr>
            <w:tcW w:w="0" w:type="auto"/>
            <w:vAlign w:val="center"/>
            <w:hideMark/>
          </w:tcPr>
          <w:p w14:paraId="4FC8B56F" w14:textId="77777777" w:rsidR="00D67926" w:rsidRDefault="00D67926">
            <w:pPr>
              <w:rPr>
                <w:rFonts w:eastAsia="Times New Roman"/>
                <w:lang w:val="en-US"/>
              </w:rPr>
            </w:pPr>
          </w:p>
        </w:tc>
      </w:tr>
      <w:tr w:rsidR="00D67926" w14:paraId="197EC3E0" w14:textId="77777777">
        <w:trPr>
          <w:divId w:val="279191413"/>
          <w:tblCellSpacing w:w="15" w:type="dxa"/>
        </w:trPr>
        <w:tc>
          <w:tcPr>
            <w:tcW w:w="0" w:type="auto"/>
            <w:vAlign w:val="center"/>
            <w:hideMark/>
          </w:tcPr>
          <w:p w14:paraId="30FE16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A776A1" w14:textId="77777777" w:rsidR="00D67926" w:rsidRDefault="008D6FB8">
            <w:pPr>
              <w:rPr>
                <w:rFonts w:eastAsia="Times New Roman"/>
                <w:lang w:val="en-US"/>
              </w:rPr>
            </w:pPr>
            <w:r>
              <w:rPr>
                <w:rFonts w:eastAsia="Times New Roman"/>
                <w:lang w:val="en-US"/>
              </w:rPr>
              <w:t>Name of a individual to contact</w:t>
            </w:r>
          </w:p>
        </w:tc>
      </w:tr>
      <w:tr w:rsidR="00D67926" w14:paraId="27838DE3" w14:textId="77777777">
        <w:trPr>
          <w:divId w:val="279191413"/>
          <w:tblCellSpacing w:w="15" w:type="dxa"/>
        </w:trPr>
        <w:tc>
          <w:tcPr>
            <w:tcW w:w="0" w:type="auto"/>
            <w:vAlign w:val="center"/>
            <w:hideMark/>
          </w:tcPr>
          <w:p w14:paraId="2F2D23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B77EAC" w14:textId="77777777" w:rsidR="00D67926" w:rsidRDefault="008D6FB8">
            <w:pPr>
              <w:rPr>
                <w:rFonts w:eastAsia="Times New Roman"/>
                <w:lang w:val="en-US"/>
              </w:rPr>
            </w:pPr>
            <w:r>
              <w:rPr>
                <w:rFonts w:eastAsia="Times New Roman"/>
                <w:lang w:val="en-US"/>
              </w:rPr>
              <w:t>The name of an individual to contact regarding the structure definition.</w:t>
            </w:r>
          </w:p>
        </w:tc>
      </w:tr>
      <w:tr w:rsidR="00D67926" w14:paraId="39C3E853" w14:textId="77777777">
        <w:trPr>
          <w:divId w:val="279191413"/>
          <w:tblCellSpacing w:w="15" w:type="dxa"/>
        </w:trPr>
        <w:tc>
          <w:tcPr>
            <w:tcW w:w="0" w:type="auto"/>
            <w:vAlign w:val="center"/>
            <w:hideMark/>
          </w:tcPr>
          <w:p w14:paraId="7CE70B9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B5712F"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41B5AB37" w14:textId="77777777">
        <w:trPr>
          <w:divId w:val="279191413"/>
          <w:tblCellSpacing w:w="15" w:type="dxa"/>
        </w:trPr>
        <w:tc>
          <w:tcPr>
            <w:tcW w:w="0" w:type="auto"/>
            <w:vAlign w:val="center"/>
            <w:hideMark/>
          </w:tcPr>
          <w:p w14:paraId="2BB4803C" w14:textId="77777777" w:rsidR="00D67926" w:rsidRDefault="008D6FB8">
            <w:pPr>
              <w:rPr>
                <w:rFonts w:eastAsia="Times New Roman"/>
                <w:lang w:val="en-US"/>
              </w:rPr>
            </w:pPr>
            <w:r>
              <w:rPr>
                <w:rFonts w:eastAsia="Times New Roman"/>
                <w:b/>
                <w:bCs/>
                <w:lang w:val="en-US"/>
              </w:rPr>
              <w:t>StructureDefinition.contact.telecom</w:t>
            </w:r>
          </w:p>
        </w:tc>
        <w:tc>
          <w:tcPr>
            <w:tcW w:w="0" w:type="auto"/>
            <w:vAlign w:val="center"/>
            <w:hideMark/>
          </w:tcPr>
          <w:p w14:paraId="46A84D98" w14:textId="77777777" w:rsidR="00D67926" w:rsidRDefault="00D67926">
            <w:pPr>
              <w:rPr>
                <w:rFonts w:eastAsia="Times New Roman"/>
                <w:lang w:val="en-US"/>
              </w:rPr>
            </w:pPr>
          </w:p>
        </w:tc>
      </w:tr>
      <w:tr w:rsidR="00D67926" w14:paraId="20B5B47B" w14:textId="77777777">
        <w:trPr>
          <w:divId w:val="279191413"/>
          <w:tblCellSpacing w:w="15" w:type="dxa"/>
        </w:trPr>
        <w:tc>
          <w:tcPr>
            <w:tcW w:w="0" w:type="auto"/>
            <w:vAlign w:val="center"/>
            <w:hideMark/>
          </w:tcPr>
          <w:p w14:paraId="717645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554E9D" w14:textId="77777777" w:rsidR="00D67926" w:rsidRDefault="008D6FB8">
            <w:pPr>
              <w:rPr>
                <w:rFonts w:eastAsia="Times New Roman"/>
                <w:lang w:val="en-US"/>
              </w:rPr>
            </w:pPr>
            <w:r>
              <w:rPr>
                <w:rFonts w:eastAsia="Times New Roman"/>
                <w:lang w:val="en-US"/>
              </w:rPr>
              <w:t>Contact details for individual or publisher</w:t>
            </w:r>
          </w:p>
        </w:tc>
      </w:tr>
      <w:tr w:rsidR="00D67926" w14:paraId="41AEC790" w14:textId="77777777">
        <w:trPr>
          <w:divId w:val="279191413"/>
          <w:tblCellSpacing w:w="15" w:type="dxa"/>
        </w:trPr>
        <w:tc>
          <w:tcPr>
            <w:tcW w:w="0" w:type="auto"/>
            <w:vAlign w:val="center"/>
            <w:hideMark/>
          </w:tcPr>
          <w:p w14:paraId="75D985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D74640"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253C2F62" w14:textId="77777777">
        <w:trPr>
          <w:divId w:val="279191413"/>
          <w:tblCellSpacing w:w="15" w:type="dxa"/>
        </w:trPr>
        <w:tc>
          <w:tcPr>
            <w:tcW w:w="0" w:type="auto"/>
            <w:vAlign w:val="center"/>
            <w:hideMark/>
          </w:tcPr>
          <w:p w14:paraId="692AAFA2" w14:textId="77777777" w:rsidR="00D67926" w:rsidRDefault="008D6FB8">
            <w:pPr>
              <w:rPr>
                <w:rFonts w:eastAsia="Times New Roman"/>
                <w:lang w:val="en-US"/>
              </w:rPr>
            </w:pPr>
            <w:r>
              <w:rPr>
                <w:rFonts w:eastAsia="Times New Roman"/>
                <w:b/>
                <w:bCs/>
                <w:lang w:val="en-US"/>
              </w:rPr>
              <w:t>StructureDefinition.date</w:t>
            </w:r>
          </w:p>
        </w:tc>
        <w:tc>
          <w:tcPr>
            <w:tcW w:w="0" w:type="auto"/>
            <w:vAlign w:val="center"/>
            <w:hideMark/>
          </w:tcPr>
          <w:p w14:paraId="25A0CF44" w14:textId="77777777" w:rsidR="00D67926" w:rsidRDefault="00D67926">
            <w:pPr>
              <w:rPr>
                <w:rFonts w:eastAsia="Times New Roman"/>
                <w:lang w:val="en-US"/>
              </w:rPr>
            </w:pPr>
          </w:p>
        </w:tc>
      </w:tr>
      <w:tr w:rsidR="00D67926" w14:paraId="6EA8D0FD" w14:textId="77777777">
        <w:trPr>
          <w:divId w:val="279191413"/>
          <w:tblCellSpacing w:w="15" w:type="dxa"/>
        </w:trPr>
        <w:tc>
          <w:tcPr>
            <w:tcW w:w="0" w:type="auto"/>
            <w:vAlign w:val="center"/>
            <w:hideMark/>
          </w:tcPr>
          <w:p w14:paraId="10F2879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4950AD" w14:textId="77777777" w:rsidR="00D67926" w:rsidRDefault="008D6FB8">
            <w:pPr>
              <w:rPr>
                <w:rFonts w:eastAsia="Times New Roman"/>
                <w:lang w:val="en-US"/>
              </w:rPr>
            </w:pPr>
            <w:r>
              <w:rPr>
                <w:rFonts w:eastAsia="Times New Roman"/>
                <w:lang w:val="en-US"/>
              </w:rPr>
              <w:t>Date for this version of the StructureDefinition</w:t>
            </w:r>
          </w:p>
        </w:tc>
      </w:tr>
      <w:tr w:rsidR="00D67926" w14:paraId="1FA0DD5F" w14:textId="77777777">
        <w:trPr>
          <w:divId w:val="279191413"/>
          <w:tblCellSpacing w:w="15" w:type="dxa"/>
        </w:trPr>
        <w:tc>
          <w:tcPr>
            <w:tcW w:w="0" w:type="auto"/>
            <w:vAlign w:val="center"/>
            <w:hideMark/>
          </w:tcPr>
          <w:p w14:paraId="5D6679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4D9D85" w14:textId="77777777" w:rsidR="00D67926" w:rsidRDefault="008D6FB8">
            <w:pPr>
              <w:rPr>
                <w:rFonts w:eastAsia="Times New Roman"/>
                <w:lang w:val="en-US"/>
              </w:rPr>
            </w:pPr>
            <w:r>
              <w:rPr>
                <w:rFonts w:eastAsia="Times New Roman"/>
                <w:lang w:val="en-US"/>
              </w:rPr>
              <w:t>The date that this version of the StructureDefinition was published. The date must change when the business version changes, if it does, and it must change if the status code changes. in addition, it should change when the substan</w:t>
            </w:r>
            <w:del w:id="198" w:author="Cary Ussery" w:date="2015-09-11T19:14:00Z">
              <w:r w:rsidDel="007B43FA">
                <w:rPr>
                  <w:rFonts w:eastAsia="Times New Roman"/>
                  <w:lang w:val="en-US"/>
                </w:rPr>
                <w:delText>tia</w:delText>
              </w:r>
            </w:del>
            <w:r>
              <w:rPr>
                <w:rFonts w:eastAsia="Times New Roman"/>
                <w:lang w:val="en-US"/>
              </w:rPr>
              <w:t xml:space="preserve">tive content of the structure definition changes. </w:t>
            </w:r>
          </w:p>
        </w:tc>
      </w:tr>
      <w:tr w:rsidR="00D67926" w14:paraId="7547A26E" w14:textId="77777777">
        <w:trPr>
          <w:divId w:val="279191413"/>
          <w:tblCellSpacing w:w="15" w:type="dxa"/>
        </w:trPr>
        <w:tc>
          <w:tcPr>
            <w:tcW w:w="0" w:type="auto"/>
            <w:vAlign w:val="center"/>
            <w:hideMark/>
          </w:tcPr>
          <w:p w14:paraId="7959481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30B975"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42BF9817" w14:textId="77777777">
        <w:trPr>
          <w:divId w:val="279191413"/>
          <w:tblCellSpacing w:w="15" w:type="dxa"/>
        </w:trPr>
        <w:tc>
          <w:tcPr>
            <w:tcW w:w="0" w:type="auto"/>
            <w:vAlign w:val="center"/>
            <w:hideMark/>
          </w:tcPr>
          <w:p w14:paraId="582F4993" w14:textId="77777777" w:rsidR="00D67926" w:rsidRDefault="008D6FB8">
            <w:pPr>
              <w:rPr>
                <w:rFonts w:eastAsia="Times New Roman"/>
                <w:lang w:val="en-US"/>
              </w:rPr>
            </w:pPr>
            <w:r>
              <w:rPr>
                <w:rFonts w:eastAsia="Times New Roman"/>
                <w:b/>
                <w:bCs/>
                <w:lang w:val="en-US"/>
              </w:rPr>
              <w:t>StructureDefinition.description</w:t>
            </w:r>
          </w:p>
        </w:tc>
        <w:tc>
          <w:tcPr>
            <w:tcW w:w="0" w:type="auto"/>
            <w:vAlign w:val="center"/>
            <w:hideMark/>
          </w:tcPr>
          <w:p w14:paraId="292670BC" w14:textId="77777777" w:rsidR="00D67926" w:rsidRDefault="00D67926">
            <w:pPr>
              <w:rPr>
                <w:rFonts w:eastAsia="Times New Roman"/>
                <w:lang w:val="en-US"/>
              </w:rPr>
            </w:pPr>
          </w:p>
        </w:tc>
      </w:tr>
      <w:tr w:rsidR="00D67926" w14:paraId="028680FA" w14:textId="77777777">
        <w:trPr>
          <w:divId w:val="279191413"/>
          <w:tblCellSpacing w:w="15" w:type="dxa"/>
        </w:trPr>
        <w:tc>
          <w:tcPr>
            <w:tcW w:w="0" w:type="auto"/>
            <w:vAlign w:val="center"/>
            <w:hideMark/>
          </w:tcPr>
          <w:p w14:paraId="4B3A82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A38733" w14:textId="77777777" w:rsidR="00D67926" w:rsidRDefault="008D6FB8">
            <w:pPr>
              <w:rPr>
                <w:rFonts w:eastAsia="Times New Roman"/>
                <w:lang w:val="en-US"/>
              </w:rPr>
            </w:pPr>
            <w:r>
              <w:rPr>
                <w:rFonts w:eastAsia="Times New Roman"/>
                <w:lang w:val="en-US"/>
              </w:rPr>
              <w:t>Natural language description of the StructureDefinition</w:t>
            </w:r>
          </w:p>
        </w:tc>
      </w:tr>
      <w:tr w:rsidR="00D67926" w14:paraId="2D365ABB" w14:textId="77777777">
        <w:trPr>
          <w:divId w:val="279191413"/>
          <w:tblCellSpacing w:w="15" w:type="dxa"/>
        </w:trPr>
        <w:tc>
          <w:tcPr>
            <w:tcW w:w="0" w:type="auto"/>
            <w:vAlign w:val="center"/>
            <w:hideMark/>
          </w:tcPr>
          <w:p w14:paraId="7D0EBB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3479ED" w14:textId="77777777" w:rsidR="00D67926" w:rsidRDefault="008D6FB8">
            <w:pPr>
              <w:rPr>
                <w:rFonts w:eastAsia="Times New Roman"/>
                <w:lang w:val="en-US"/>
              </w:rPr>
            </w:pPr>
            <w:r>
              <w:rPr>
                <w:rFonts w:eastAsia="Times New Roman"/>
                <w:lang w:val="en-US"/>
              </w:rPr>
              <w:t>A free text natural language description of the StructureDefinition and its use.</w:t>
            </w:r>
          </w:p>
        </w:tc>
      </w:tr>
      <w:tr w:rsidR="00D67926" w14:paraId="1BD8EF61" w14:textId="77777777">
        <w:trPr>
          <w:divId w:val="279191413"/>
          <w:tblCellSpacing w:w="15" w:type="dxa"/>
        </w:trPr>
        <w:tc>
          <w:tcPr>
            <w:tcW w:w="0" w:type="auto"/>
            <w:vAlign w:val="center"/>
            <w:hideMark/>
          </w:tcPr>
          <w:p w14:paraId="194385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61DFF1" w14:textId="77777777" w:rsidR="00D67926" w:rsidRDefault="008D6FB8">
            <w:pPr>
              <w:rPr>
                <w:rFonts w:eastAsia="Times New Roman"/>
                <w:lang w:val="en-US"/>
              </w:rPr>
            </w:pPr>
            <w:r>
              <w:rPr>
                <w:rFonts w:eastAsia="Times New Roman"/>
                <w:lang w:val="en-US"/>
              </w:rPr>
              <w:t xml:space="preserve">This field can be used for things such as why the StructureDefinition was written, comments about misuse, instructions for clinical use and interpretation, literature references, examples from the paper world, etc. It is *not* a rendering of the StructureDefinition as conveyed in StructureDefinition.text. This item SHOULD be populated unless the information is available from context. </w:t>
            </w:r>
          </w:p>
        </w:tc>
      </w:tr>
      <w:tr w:rsidR="00D67926" w14:paraId="10A231E6" w14:textId="77777777">
        <w:trPr>
          <w:divId w:val="279191413"/>
          <w:tblCellSpacing w:w="15" w:type="dxa"/>
        </w:trPr>
        <w:tc>
          <w:tcPr>
            <w:tcW w:w="0" w:type="auto"/>
            <w:vAlign w:val="center"/>
            <w:hideMark/>
          </w:tcPr>
          <w:p w14:paraId="6C641302" w14:textId="77777777" w:rsidR="00D67926" w:rsidRDefault="008D6FB8">
            <w:pPr>
              <w:rPr>
                <w:rFonts w:eastAsia="Times New Roman"/>
                <w:lang w:val="en-US"/>
              </w:rPr>
            </w:pPr>
            <w:r>
              <w:rPr>
                <w:rFonts w:eastAsia="Times New Roman"/>
                <w:b/>
                <w:bCs/>
                <w:lang w:val="en-US"/>
              </w:rPr>
              <w:lastRenderedPageBreak/>
              <w:t>StructureDefinition.useContext</w:t>
            </w:r>
          </w:p>
        </w:tc>
        <w:tc>
          <w:tcPr>
            <w:tcW w:w="0" w:type="auto"/>
            <w:vAlign w:val="center"/>
            <w:hideMark/>
          </w:tcPr>
          <w:p w14:paraId="563A2B76" w14:textId="77777777" w:rsidR="00D67926" w:rsidRDefault="00D67926">
            <w:pPr>
              <w:rPr>
                <w:rFonts w:eastAsia="Times New Roman"/>
                <w:lang w:val="en-US"/>
              </w:rPr>
            </w:pPr>
          </w:p>
        </w:tc>
      </w:tr>
      <w:tr w:rsidR="00D67926" w14:paraId="4F1705B6" w14:textId="77777777">
        <w:trPr>
          <w:divId w:val="279191413"/>
          <w:tblCellSpacing w:w="15" w:type="dxa"/>
        </w:trPr>
        <w:tc>
          <w:tcPr>
            <w:tcW w:w="0" w:type="auto"/>
            <w:vAlign w:val="center"/>
            <w:hideMark/>
          </w:tcPr>
          <w:p w14:paraId="39610A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E99C1E" w14:textId="77777777" w:rsidR="00D67926" w:rsidRDefault="008D6FB8">
            <w:pPr>
              <w:rPr>
                <w:rFonts w:eastAsia="Times New Roman"/>
                <w:lang w:val="en-US"/>
              </w:rPr>
            </w:pPr>
            <w:r>
              <w:rPr>
                <w:rFonts w:eastAsia="Times New Roman"/>
                <w:lang w:val="en-US"/>
              </w:rPr>
              <w:t>Content intends to support these contexts</w:t>
            </w:r>
          </w:p>
        </w:tc>
      </w:tr>
      <w:tr w:rsidR="00D67926" w14:paraId="4BFB0DED" w14:textId="77777777">
        <w:trPr>
          <w:divId w:val="279191413"/>
          <w:tblCellSpacing w:w="15" w:type="dxa"/>
        </w:trPr>
        <w:tc>
          <w:tcPr>
            <w:tcW w:w="0" w:type="auto"/>
            <w:vAlign w:val="center"/>
            <w:hideMark/>
          </w:tcPr>
          <w:p w14:paraId="4142F6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FD2ED9"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structure definitions. </w:t>
            </w:r>
          </w:p>
        </w:tc>
      </w:tr>
      <w:tr w:rsidR="00D67926" w14:paraId="6B2AD0C8" w14:textId="77777777">
        <w:trPr>
          <w:divId w:val="279191413"/>
          <w:tblCellSpacing w:w="15" w:type="dxa"/>
        </w:trPr>
        <w:tc>
          <w:tcPr>
            <w:tcW w:w="0" w:type="auto"/>
            <w:vAlign w:val="center"/>
            <w:hideMark/>
          </w:tcPr>
          <w:p w14:paraId="795227C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FCD89C2" w14:textId="77777777" w:rsidR="00D67926" w:rsidRDefault="008D6FB8">
            <w:pPr>
              <w:rPr>
                <w:rFonts w:eastAsia="Times New Roman"/>
                <w:lang w:val="en-US"/>
              </w:rPr>
            </w:pPr>
            <w:r>
              <w:rPr>
                <w:rFonts w:eastAsia="Times New Roman"/>
                <w:lang w:val="en-US"/>
              </w:rPr>
              <w:t>Assist in searching for appropriate content.</w:t>
            </w:r>
          </w:p>
        </w:tc>
      </w:tr>
      <w:tr w:rsidR="00D67926" w14:paraId="23864F16" w14:textId="77777777">
        <w:trPr>
          <w:divId w:val="279191413"/>
          <w:tblCellSpacing w:w="15" w:type="dxa"/>
        </w:trPr>
        <w:tc>
          <w:tcPr>
            <w:tcW w:w="0" w:type="auto"/>
            <w:vAlign w:val="center"/>
            <w:hideMark/>
          </w:tcPr>
          <w:p w14:paraId="64988BC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B374CB3"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797218C3" w14:textId="77777777">
        <w:trPr>
          <w:divId w:val="279191413"/>
          <w:tblCellSpacing w:w="15" w:type="dxa"/>
        </w:trPr>
        <w:tc>
          <w:tcPr>
            <w:tcW w:w="0" w:type="auto"/>
            <w:vAlign w:val="center"/>
            <w:hideMark/>
          </w:tcPr>
          <w:p w14:paraId="7294D395" w14:textId="77777777" w:rsidR="00D67926" w:rsidRDefault="008D6FB8">
            <w:pPr>
              <w:rPr>
                <w:rFonts w:eastAsia="Times New Roman"/>
                <w:lang w:val="en-US"/>
              </w:rPr>
            </w:pPr>
            <w:r>
              <w:rPr>
                <w:rFonts w:eastAsia="Times New Roman"/>
                <w:b/>
                <w:bCs/>
                <w:lang w:val="en-US"/>
              </w:rPr>
              <w:t>StructureDefinition.requirements</w:t>
            </w:r>
          </w:p>
        </w:tc>
        <w:tc>
          <w:tcPr>
            <w:tcW w:w="0" w:type="auto"/>
            <w:vAlign w:val="center"/>
            <w:hideMark/>
          </w:tcPr>
          <w:p w14:paraId="5285FE1A" w14:textId="77777777" w:rsidR="00D67926" w:rsidRDefault="00D67926">
            <w:pPr>
              <w:rPr>
                <w:rFonts w:eastAsia="Times New Roman"/>
                <w:lang w:val="en-US"/>
              </w:rPr>
            </w:pPr>
          </w:p>
        </w:tc>
      </w:tr>
      <w:tr w:rsidR="00D67926" w14:paraId="6A3A927C" w14:textId="77777777">
        <w:trPr>
          <w:divId w:val="279191413"/>
          <w:tblCellSpacing w:w="15" w:type="dxa"/>
        </w:trPr>
        <w:tc>
          <w:tcPr>
            <w:tcW w:w="0" w:type="auto"/>
            <w:vAlign w:val="center"/>
            <w:hideMark/>
          </w:tcPr>
          <w:p w14:paraId="292CF1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3C23EA" w14:textId="77777777" w:rsidR="00D67926" w:rsidRDefault="008D6FB8">
            <w:pPr>
              <w:rPr>
                <w:rFonts w:eastAsia="Times New Roman"/>
                <w:lang w:val="en-US"/>
              </w:rPr>
            </w:pPr>
            <w:r>
              <w:rPr>
                <w:rFonts w:eastAsia="Times New Roman"/>
                <w:lang w:val="en-US"/>
              </w:rPr>
              <w:t>Scope and Usage this structure definition is for</w:t>
            </w:r>
          </w:p>
        </w:tc>
      </w:tr>
      <w:tr w:rsidR="00D67926" w14:paraId="2582B346" w14:textId="77777777">
        <w:trPr>
          <w:divId w:val="279191413"/>
          <w:tblCellSpacing w:w="15" w:type="dxa"/>
        </w:trPr>
        <w:tc>
          <w:tcPr>
            <w:tcW w:w="0" w:type="auto"/>
            <w:vAlign w:val="center"/>
            <w:hideMark/>
          </w:tcPr>
          <w:p w14:paraId="64128E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DF09AB" w14:textId="77777777" w:rsidR="00D67926" w:rsidRDefault="008D6FB8">
            <w:pPr>
              <w:rPr>
                <w:rFonts w:eastAsia="Times New Roman"/>
                <w:lang w:val="en-US"/>
              </w:rPr>
            </w:pPr>
            <w:r>
              <w:rPr>
                <w:rFonts w:eastAsia="Times New Roman"/>
                <w:lang w:val="en-US"/>
              </w:rPr>
              <w:t>Explains why this structure definition is needed and why it's been constrained as it has.</w:t>
            </w:r>
          </w:p>
        </w:tc>
      </w:tr>
      <w:tr w:rsidR="00D67926" w14:paraId="212C46C7" w14:textId="77777777">
        <w:trPr>
          <w:divId w:val="279191413"/>
          <w:tblCellSpacing w:w="15" w:type="dxa"/>
        </w:trPr>
        <w:tc>
          <w:tcPr>
            <w:tcW w:w="0" w:type="auto"/>
            <w:vAlign w:val="center"/>
            <w:hideMark/>
          </w:tcPr>
          <w:p w14:paraId="2224493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199314" w14:textId="77777777" w:rsidR="00D67926" w:rsidRDefault="008D6FB8">
            <w:pPr>
              <w:rPr>
                <w:rFonts w:eastAsia="Times New Roman"/>
                <w:lang w:val="en-US"/>
              </w:rPr>
            </w:pPr>
            <w:r>
              <w:rPr>
                <w:rFonts w:eastAsia="Times New Roman"/>
                <w:lang w:val="en-US"/>
              </w:rPr>
              <w:t xml:space="preserve">This element does not describe the usage of the structure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4DE8762C" w14:textId="77777777">
        <w:trPr>
          <w:divId w:val="279191413"/>
          <w:tblCellSpacing w:w="15" w:type="dxa"/>
        </w:trPr>
        <w:tc>
          <w:tcPr>
            <w:tcW w:w="0" w:type="auto"/>
            <w:vAlign w:val="center"/>
            <w:hideMark/>
          </w:tcPr>
          <w:p w14:paraId="3AA3F1F9" w14:textId="77777777" w:rsidR="00D67926" w:rsidRDefault="008D6FB8">
            <w:pPr>
              <w:rPr>
                <w:rFonts w:eastAsia="Times New Roman"/>
                <w:lang w:val="en-US"/>
              </w:rPr>
            </w:pPr>
            <w:r>
              <w:rPr>
                <w:rFonts w:eastAsia="Times New Roman"/>
                <w:b/>
                <w:bCs/>
                <w:lang w:val="en-US"/>
              </w:rPr>
              <w:t>StructureDefinition.copyright</w:t>
            </w:r>
          </w:p>
        </w:tc>
        <w:tc>
          <w:tcPr>
            <w:tcW w:w="0" w:type="auto"/>
            <w:vAlign w:val="center"/>
            <w:hideMark/>
          </w:tcPr>
          <w:p w14:paraId="3E86A158" w14:textId="77777777" w:rsidR="00D67926" w:rsidRDefault="00D67926">
            <w:pPr>
              <w:rPr>
                <w:rFonts w:eastAsia="Times New Roman"/>
                <w:lang w:val="en-US"/>
              </w:rPr>
            </w:pPr>
          </w:p>
        </w:tc>
      </w:tr>
      <w:tr w:rsidR="00D67926" w14:paraId="797908A0" w14:textId="77777777">
        <w:trPr>
          <w:divId w:val="279191413"/>
          <w:tblCellSpacing w:w="15" w:type="dxa"/>
        </w:trPr>
        <w:tc>
          <w:tcPr>
            <w:tcW w:w="0" w:type="auto"/>
            <w:vAlign w:val="center"/>
            <w:hideMark/>
          </w:tcPr>
          <w:p w14:paraId="6A0A61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4E64AD" w14:textId="77777777" w:rsidR="00D67926" w:rsidRDefault="008D6FB8">
            <w:pPr>
              <w:rPr>
                <w:rFonts w:eastAsia="Times New Roman"/>
                <w:lang w:val="en-US"/>
              </w:rPr>
            </w:pPr>
            <w:r>
              <w:rPr>
                <w:rFonts w:eastAsia="Times New Roman"/>
                <w:lang w:val="en-US"/>
              </w:rPr>
              <w:t>Use and/or Publishing restrictions</w:t>
            </w:r>
          </w:p>
        </w:tc>
      </w:tr>
      <w:tr w:rsidR="00D67926" w14:paraId="769FA00A" w14:textId="77777777">
        <w:trPr>
          <w:divId w:val="279191413"/>
          <w:tblCellSpacing w:w="15" w:type="dxa"/>
        </w:trPr>
        <w:tc>
          <w:tcPr>
            <w:tcW w:w="0" w:type="auto"/>
            <w:vAlign w:val="center"/>
            <w:hideMark/>
          </w:tcPr>
          <w:p w14:paraId="334CE2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A4C17D" w14:textId="77777777" w:rsidR="00D67926" w:rsidRDefault="008D6FB8">
            <w:pPr>
              <w:rPr>
                <w:rFonts w:eastAsia="Times New Roman"/>
                <w:lang w:val="en-US"/>
              </w:rPr>
            </w:pPr>
            <w:r>
              <w:rPr>
                <w:rFonts w:eastAsia="Times New Roman"/>
                <w:lang w:val="en-US"/>
              </w:rPr>
              <w:t xml:space="preserve">A copyright statement relating to the structure definition and/or its contents. Copyright statements are generally legal restrictions on the use and publishing of the details of the constraints and mappings. </w:t>
            </w:r>
          </w:p>
        </w:tc>
      </w:tr>
      <w:tr w:rsidR="00D67926" w14:paraId="33E07573" w14:textId="77777777">
        <w:trPr>
          <w:divId w:val="279191413"/>
          <w:tblCellSpacing w:w="15" w:type="dxa"/>
        </w:trPr>
        <w:tc>
          <w:tcPr>
            <w:tcW w:w="0" w:type="auto"/>
            <w:vAlign w:val="center"/>
            <w:hideMark/>
          </w:tcPr>
          <w:p w14:paraId="64CB925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0BA3DC4" w14:textId="77777777" w:rsidR="00D67926" w:rsidRDefault="008D6FB8">
            <w:pPr>
              <w:rPr>
                <w:rFonts w:eastAsia="Times New Roman"/>
                <w:lang w:val="en-US"/>
              </w:rPr>
            </w:pPr>
            <w:r>
              <w:rPr>
                <w:rFonts w:eastAsia="Times New Roman"/>
                <w:lang w:val="en-US"/>
              </w:rPr>
              <w:t>License</w:t>
            </w:r>
          </w:p>
        </w:tc>
      </w:tr>
      <w:tr w:rsidR="00D67926" w14:paraId="2BFAB61D" w14:textId="77777777">
        <w:trPr>
          <w:divId w:val="279191413"/>
          <w:tblCellSpacing w:w="15" w:type="dxa"/>
        </w:trPr>
        <w:tc>
          <w:tcPr>
            <w:tcW w:w="0" w:type="auto"/>
            <w:vAlign w:val="center"/>
            <w:hideMark/>
          </w:tcPr>
          <w:p w14:paraId="4506905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7DB87EF" w14:textId="77777777" w:rsidR="00D67926" w:rsidRDefault="008D6FB8">
            <w:pPr>
              <w:rPr>
                <w:rFonts w:eastAsia="Times New Roman"/>
                <w:lang w:val="en-US"/>
              </w:rPr>
            </w:pPr>
            <w:r>
              <w:rPr>
                <w:rFonts w:eastAsia="Times New Roman"/>
                <w:lang w:val="en-US"/>
              </w:rPr>
              <w:t>Restrictions</w:t>
            </w:r>
          </w:p>
        </w:tc>
      </w:tr>
      <w:tr w:rsidR="00D67926" w14:paraId="56E77923" w14:textId="77777777">
        <w:trPr>
          <w:divId w:val="279191413"/>
          <w:tblCellSpacing w:w="15" w:type="dxa"/>
        </w:trPr>
        <w:tc>
          <w:tcPr>
            <w:tcW w:w="0" w:type="auto"/>
            <w:vAlign w:val="center"/>
            <w:hideMark/>
          </w:tcPr>
          <w:p w14:paraId="4C294BA7" w14:textId="77777777" w:rsidR="00D67926" w:rsidRDefault="008D6FB8">
            <w:pPr>
              <w:rPr>
                <w:rFonts w:eastAsia="Times New Roman"/>
                <w:lang w:val="en-US"/>
              </w:rPr>
            </w:pPr>
            <w:r>
              <w:rPr>
                <w:rFonts w:eastAsia="Times New Roman"/>
                <w:b/>
                <w:bCs/>
                <w:lang w:val="en-US"/>
              </w:rPr>
              <w:t>StructureDefinition.code</w:t>
            </w:r>
          </w:p>
        </w:tc>
        <w:tc>
          <w:tcPr>
            <w:tcW w:w="0" w:type="auto"/>
            <w:vAlign w:val="center"/>
            <w:hideMark/>
          </w:tcPr>
          <w:p w14:paraId="67482CB1" w14:textId="77777777" w:rsidR="00D67926" w:rsidRDefault="00D67926">
            <w:pPr>
              <w:rPr>
                <w:rFonts w:eastAsia="Times New Roman"/>
                <w:lang w:val="en-US"/>
              </w:rPr>
            </w:pPr>
          </w:p>
        </w:tc>
      </w:tr>
      <w:tr w:rsidR="00D67926" w14:paraId="66B766C6" w14:textId="77777777">
        <w:trPr>
          <w:divId w:val="279191413"/>
          <w:tblCellSpacing w:w="15" w:type="dxa"/>
        </w:trPr>
        <w:tc>
          <w:tcPr>
            <w:tcW w:w="0" w:type="auto"/>
            <w:vAlign w:val="center"/>
            <w:hideMark/>
          </w:tcPr>
          <w:p w14:paraId="091F10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D08CD4" w14:textId="77777777" w:rsidR="00D67926" w:rsidRDefault="008D6FB8">
            <w:pPr>
              <w:rPr>
                <w:rFonts w:eastAsia="Times New Roman"/>
                <w:lang w:val="en-US"/>
              </w:rPr>
            </w:pPr>
            <w:r>
              <w:rPr>
                <w:rFonts w:eastAsia="Times New Roman"/>
                <w:lang w:val="en-US"/>
              </w:rPr>
              <w:t>Assist with indexing and finding</w:t>
            </w:r>
          </w:p>
        </w:tc>
      </w:tr>
      <w:tr w:rsidR="00D67926" w14:paraId="425AC389" w14:textId="77777777">
        <w:trPr>
          <w:divId w:val="279191413"/>
          <w:tblCellSpacing w:w="15" w:type="dxa"/>
        </w:trPr>
        <w:tc>
          <w:tcPr>
            <w:tcW w:w="0" w:type="auto"/>
            <w:vAlign w:val="center"/>
            <w:hideMark/>
          </w:tcPr>
          <w:p w14:paraId="24EE97E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45D71F" w14:textId="77777777" w:rsidR="00D67926" w:rsidRDefault="008D6FB8">
            <w:pPr>
              <w:rPr>
                <w:rFonts w:eastAsia="Times New Roman"/>
                <w:lang w:val="en-US"/>
              </w:rPr>
            </w:pPr>
            <w:r>
              <w:rPr>
                <w:rFonts w:eastAsia="Times New Roman"/>
                <w:lang w:val="en-US"/>
              </w:rPr>
              <w:t>A set of terms from external terminologies that may be used to assist with indexing and searching of templates.</w:t>
            </w:r>
          </w:p>
        </w:tc>
      </w:tr>
      <w:tr w:rsidR="00D67926" w14:paraId="459DCE3D" w14:textId="77777777">
        <w:trPr>
          <w:divId w:val="279191413"/>
          <w:tblCellSpacing w:w="15" w:type="dxa"/>
        </w:trPr>
        <w:tc>
          <w:tcPr>
            <w:tcW w:w="0" w:type="auto"/>
            <w:vAlign w:val="center"/>
            <w:hideMark/>
          </w:tcPr>
          <w:p w14:paraId="2F0C419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43D7AD4" w14:textId="77777777" w:rsidR="00D67926" w:rsidRDefault="008D6FB8">
            <w:pPr>
              <w:rPr>
                <w:rFonts w:eastAsia="Times New Roman"/>
                <w:lang w:val="en-US"/>
              </w:rPr>
            </w:pPr>
            <w:r>
              <w:rPr>
                <w:rFonts w:eastAsia="Times New Roman"/>
                <w:lang w:val="en-US"/>
              </w:rPr>
              <w:t>Assist in searching for appropriate StructureDefinitions.</w:t>
            </w:r>
          </w:p>
        </w:tc>
      </w:tr>
      <w:tr w:rsidR="00D67926" w14:paraId="6B364A32" w14:textId="77777777">
        <w:trPr>
          <w:divId w:val="279191413"/>
          <w:tblCellSpacing w:w="15" w:type="dxa"/>
        </w:trPr>
        <w:tc>
          <w:tcPr>
            <w:tcW w:w="0" w:type="auto"/>
            <w:vAlign w:val="center"/>
            <w:hideMark/>
          </w:tcPr>
          <w:p w14:paraId="51FDCEF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0FA3E57" w14:textId="77777777" w:rsidR="00D67926" w:rsidRDefault="008D6FB8">
            <w:pPr>
              <w:rPr>
                <w:rFonts w:eastAsia="Times New Roman"/>
                <w:lang w:val="en-US"/>
              </w:rPr>
            </w:pPr>
            <w:r>
              <w:rPr>
                <w:rFonts w:eastAsia="Times New Roman"/>
                <w:lang w:val="en-US"/>
              </w:rPr>
              <w:t>Codes for the meaning of the defined structure (SNOMED CT and LOINC codes, as an example)</w:t>
            </w:r>
          </w:p>
        </w:tc>
      </w:tr>
      <w:tr w:rsidR="00D67926" w14:paraId="52489625" w14:textId="77777777">
        <w:trPr>
          <w:divId w:val="279191413"/>
          <w:tblCellSpacing w:w="15" w:type="dxa"/>
        </w:trPr>
        <w:tc>
          <w:tcPr>
            <w:tcW w:w="0" w:type="auto"/>
            <w:vAlign w:val="center"/>
            <w:hideMark/>
          </w:tcPr>
          <w:p w14:paraId="1CC96204" w14:textId="77777777" w:rsidR="00D67926" w:rsidRDefault="008D6FB8">
            <w:pPr>
              <w:rPr>
                <w:rFonts w:eastAsia="Times New Roman"/>
                <w:lang w:val="en-US"/>
              </w:rPr>
            </w:pPr>
            <w:r>
              <w:rPr>
                <w:rFonts w:eastAsia="Times New Roman"/>
                <w:b/>
                <w:bCs/>
                <w:lang w:val="en-US"/>
              </w:rPr>
              <w:t>StructureDefinition.fhirVersion</w:t>
            </w:r>
          </w:p>
        </w:tc>
        <w:tc>
          <w:tcPr>
            <w:tcW w:w="0" w:type="auto"/>
            <w:vAlign w:val="center"/>
            <w:hideMark/>
          </w:tcPr>
          <w:p w14:paraId="74C2050C" w14:textId="77777777" w:rsidR="00D67926" w:rsidRDefault="00D67926">
            <w:pPr>
              <w:rPr>
                <w:rFonts w:eastAsia="Times New Roman"/>
                <w:lang w:val="en-US"/>
              </w:rPr>
            </w:pPr>
          </w:p>
        </w:tc>
      </w:tr>
      <w:tr w:rsidR="00D67926" w14:paraId="03DDCB58" w14:textId="77777777">
        <w:trPr>
          <w:divId w:val="279191413"/>
          <w:tblCellSpacing w:w="15" w:type="dxa"/>
        </w:trPr>
        <w:tc>
          <w:tcPr>
            <w:tcW w:w="0" w:type="auto"/>
            <w:vAlign w:val="center"/>
            <w:hideMark/>
          </w:tcPr>
          <w:p w14:paraId="45B4DBC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609FC3" w14:textId="77777777" w:rsidR="00D67926" w:rsidRDefault="008D6FB8">
            <w:pPr>
              <w:rPr>
                <w:rFonts w:eastAsia="Times New Roman"/>
                <w:lang w:val="en-US"/>
              </w:rPr>
            </w:pPr>
            <w:r>
              <w:rPr>
                <w:rFonts w:eastAsia="Times New Roman"/>
                <w:lang w:val="en-US"/>
              </w:rPr>
              <w:t>FHIR Version this StructureDefinition targets</w:t>
            </w:r>
          </w:p>
        </w:tc>
      </w:tr>
      <w:tr w:rsidR="00D67926" w14:paraId="37B91C18" w14:textId="77777777">
        <w:trPr>
          <w:divId w:val="279191413"/>
          <w:tblCellSpacing w:w="15" w:type="dxa"/>
        </w:trPr>
        <w:tc>
          <w:tcPr>
            <w:tcW w:w="0" w:type="auto"/>
            <w:vAlign w:val="center"/>
            <w:hideMark/>
          </w:tcPr>
          <w:p w14:paraId="6ECE97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9FB395" w14:textId="77777777" w:rsidR="00D67926" w:rsidRDefault="008D6FB8">
            <w:pPr>
              <w:rPr>
                <w:rFonts w:eastAsia="Times New Roman"/>
                <w:lang w:val="en-US"/>
              </w:rPr>
            </w:pPr>
            <w:r>
              <w:rPr>
                <w:rFonts w:eastAsia="Times New Roman"/>
                <w:lang w:val="en-US"/>
              </w:rPr>
              <w:t xml:space="preserve">The version of the FHIR specification on which this StructureDefinition is based - this is the formal </w:t>
            </w:r>
            <w:r>
              <w:rPr>
                <w:rFonts w:eastAsia="Times New Roman"/>
                <w:lang w:val="en-US"/>
              </w:rPr>
              <w:lastRenderedPageBreak/>
              <w:t>version of the 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14:paraId="1F9D0121" w14:textId="77777777">
        <w:trPr>
          <w:divId w:val="279191413"/>
          <w:tblCellSpacing w:w="15" w:type="dxa"/>
        </w:trPr>
        <w:tc>
          <w:tcPr>
            <w:tcW w:w="0" w:type="auto"/>
            <w:vAlign w:val="center"/>
            <w:hideMark/>
          </w:tcPr>
          <w:p w14:paraId="53778AB3"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C10E7E5" w14:textId="77777777" w:rsidR="00D67926" w:rsidRDefault="008D6FB8">
            <w:pPr>
              <w:rPr>
                <w:rFonts w:eastAsia="Times New Roman"/>
                <w:lang w:val="en-US"/>
              </w:rPr>
            </w:pPr>
            <w:r>
              <w:rPr>
                <w:rFonts w:eastAsia="Times New Roman"/>
                <w:lang w:val="en-US"/>
              </w:rPr>
              <w:t xml:space="preserve">A StructureDefinition does not need to specify the target it applies </w:t>
            </w:r>
            <w:proofErr w:type="gramStart"/>
            <w:r>
              <w:rPr>
                <w:rFonts w:eastAsia="Times New Roman"/>
                <w:lang w:val="en-US"/>
              </w:rPr>
              <w:t>to,as</w:t>
            </w:r>
            <w:proofErr w:type="gramEnd"/>
            <w:r>
              <w:rPr>
                <w:rFonts w:eastAsia="Times New Roman"/>
                <w:lang w:val="en-US"/>
              </w:rPr>
              <w:t xml:space="preserve"> StructureDefinitions will often be valid across multiple versions of FHIR. FHIR tooling can determine whether a StructureDefinition is consistent with a particular StructureDefinition if desired. </w:t>
            </w:r>
          </w:p>
        </w:tc>
      </w:tr>
      <w:tr w:rsidR="00D67926" w14:paraId="1DE18130" w14:textId="77777777">
        <w:trPr>
          <w:divId w:val="279191413"/>
          <w:tblCellSpacing w:w="15" w:type="dxa"/>
        </w:trPr>
        <w:tc>
          <w:tcPr>
            <w:tcW w:w="0" w:type="auto"/>
            <w:vAlign w:val="center"/>
            <w:hideMark/>
          </w:tcPr>
          <w:p w14:paraId="654106A8" w14:textId="77777777" w:rsidR="00D67926" w:rsidRDefault="008D6FB8">
            <w:pPr>
              <w:rPr>
                <w:rFonts w:eastAsia="Times New Roman"/>
                <w:lang w:val="en-US"/>
              </w:rPr>
            </w:pPr>
            <w:r>
              <w:rPr>
                <w:rFonts w:eastAsia="Times New Roman"/>
                <w:b/>
                <w:bCs/>
                <w:lang w:val="en-US"/>
              </w:rPr>
              <w:t>StructureDefinition.mapping</w:t>
            </w:r>
          </w:p>
        </w:tc>
        <w:tc>
          <w:tcPr>
            <w:tcW w:w="0" w:type="auto"/>
            <w:vAlign w:val="center"/>
            <w:hideMark/>
          </w:tcPr>
          <w:p w14:paraId="0AA959AA" w14:textId="77777777" w:rsidR="00D67926" w:rsidRDefault="00D67926">
            <w:pPr>
              <w:rPr>
                <w:rFonts w:eastAsia="Times New Roman"/>
                <w:lang w:val="en-US"/>
              </w:rPr>
            </w:pPr>
          </w:p>
        </w:tc>
      </w:tr>
      <w:tr w:rsidR="00D67926" w14:paraId="129B4403" w14:textId="77777777">
        <w:trPr>
          <w:divId w:val="279191413"/>
          <w:tblCellSpacing w:w="15" w:type="dxa"/>
        </w:trPr>
        <w:tc>
          <w:tcPr>
            <w:tcW w:w="0" w:type="auto"/>
            <w:vAlign w:val="center"/>
            <w:hideMark/>
          </w:tcPr>
          <w:p w14:paraId="6F25CB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F44F84" w14:textId="77777777" w:rsidR="00D67926" w:rsidRDefault="008D6FB8">
            <w:pPr>
              <w:rPr>
                <w:rFonts w:eastAsia="Times New Roman"/>
                <w:lang w:val="en-US"/>
              </w:rPr>
            </w:pPr>
            <w:r>
              <w:rPr>
                <w:rFonts w:eastAsia="Times New Roman"/>
                <w:lang w:val="en-US"/>
              </w:rPr>
              <w:t>External specification that the content is mapped to</w:t>
            </w:r>
          </w:p>
        </w:tc>
      </w:tr>
      <w:tr w:rsidR="00D67926" w14:paraId="11FF4E26" w14:textId="77777777">
        <w:trPr>
          <w:divId w:val="279191413"/>
          <w:tblCellSpacing w:w="15" w:type="dxa"/>
        </w:trPr>
        <w:tc>
          <w:tcPr>
            <w:tcW w:w="0" w:type="auto"/>
            <w:vAlign w:val="center"/>
            <w:hideMark/>
          </w:tcPr>
          <w:p w14:paraId="698CDE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3C57C0" w14:textId="77777777" w:rsidR="00D67926" w:rsidRDefault="008D6FB8">
            <w:pPr>
              <w:rPr>
                <w:rFonts w:eastAsia="Times New Roman"/>
                <w:lang w:val="en-US"/>
              </w:rPr>
            </w:pPr>
            <w:r>
              <w:rPr>
                <w:rFonts w:eastAsia="Times New Roman"/>
                <w:lang w:val="en-US"/>
              </w:rPr>
              <w:t>An external specification that the content is mapped to.</w:t>
            </w:r>
          </w:p>
        </w:tc>
      </w:tr>
      <w:tr w:rsidR="00D67926" w14:paraId="51321D78" w14:textId="77777777">
        <w:trPr>
          <w:divId w:val="279191413"/>
          <w:tblCellSpacing w:w="15" w:type="dxa"/>
        </w:trPr>
        <w:tc>
          <w:tcPr>
            <w:tcW w:w="0" w:type="auto"/>
            <w:vAlign w:val="center"/>
            <w:hideMark/>
          </w:tcPr>
          <w:p w14:paraId="0A65C2C7"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CEDFDE4" w14:textId="77777777" w:rsidR="00D67926" w:rsidRDefault="008D6FB8">
            <w:pPr>
              <w:rPr>
                <w:rFonts w:eastAsia="Times New Roman"/>
                <w:lang w:val="en-US"/>
              </w:rPr>
            </w:pPr>
            <w:r>
              <w:rPr>
                <w:rFonts w:eastAsia="Times New Roman"/>
                <w:lang w:val="en-US"/>
              </w:rPr>
              <w:t>Must have at a name or a uri (or both)</w:t>
            </w:r>
          </w:p>
        </w:tc>
      </w:tr>
      <w:tr w:rsidR="00D67926" w14:paraId="7C3BC331" w14:textId="77777777">
        <w:trPr>
          <w:divId w:val="279191413"/>
          <w:tblCellSpacing w:w="15" w:type="dxa"/>
        </w:trPr>
        <w:tc>
          <w:tcPr>
            <w:tcW w:w="0" w:type="auto"/>
            <w:vAlign w:val="center"/>
            <w:hideMark/>
          </w:tcPr>
          <w:p w14:paraId="0AA1785D" w14:textId="77777777" w:rsidR="00D67926" w:rsidRDefault="008D6FB8">
            <w:pPr>
              <w:rPr>
                <w:rFonts w:eastAsia="Times New Roman"/>
                <w:lang w:val="en-US"/>
              </w:rPr>
            </w:pPr>
            <w:r>
              <w:rPr>
                <w:rFonts w:eastAsia="Times New Roman"/>
                <w:b/>
                <w:bCs/>
                <w:lang w:val="en-US"/>
              </w:rPr>
              <w:t>StructureDefinition.mapping.identity</w:t>
            </w:r>
          </w:p>
        </w:tc>
        <w:tc>
          <w:tcPr>
            <w:tcW w:w="0" w:type="auto"/>
            <w:vAlign w:val="center"/>
            <w:hideMark/>
          </w:tcPr>
          <w:p w14:paraId="6F932D3F" w14:textId="77777777" w:rsidR="00D67926" w:rsidRDefault="00D67926">
            <w:pPr>
              <w:rPr>
                <w:rFonts w:eastAsia="Times New Roman"/>
                <w:lang w:val="en-US"/>
              </w:rPr>
            </w:pPr>
          </w:p>
        </w:tc>
      </w:tr>
      <w:tr w:rsidR="00D67926" w14:paraId="5D0B9D28" w14:textId="77777777">
        <w:trPr>
          <w:divId w:val="279191413"/>
          <w:tblCellSpacing w:w="15" w:type="dxa"/>
        </w:trPr>
        <w:tc>
          <w:tcPr>
            <w:tcW w:w="0" w:type="auto"/>
            <w:vAlign w:val="center"/>
            <w:hideMark/>
          </w:tcPr>
          <w:p w14:paraId="1BBC32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D705F0" w14:textId="77777777" w:rsidR="00D67926" w:rsidRDefault="008D6FB8">
            <w:pPr>
              <w:rPr>
                <w:rFonts w:eastAsia="Times New Roman"/>
                <w:lang w:val="en-US"/>
              </w:rPr>
            </w:pPr>
            <w:r>
              <w:rPr>
                <w:rFonts w:eastAsia="Times New Roman"/>
                <w:lang w:val="en-US"/>
              </w:rPr>
              <w:t>Internal id when this mapping is used</w:t>
            </w:r>
          </w:p>
        </w:tc>
      </w:tr>
      <w:tr w:rsidR="00D67926" w14:paraId="4761808F" w14:textId="77777777">
        <w:trPr>
          <w:divId w:val="279191413"/>
          <w:tblCellSpacing w:w="15" w:type="dxa"/>
        </w:trPr>
        <w:tc>
          <w:tcPr>
            <w:tcW w:w="0" w:type="auto"/>
            <w:vAlign w:val="center"/>
            <w:hideMark/>
          </w:tcPr>
          <w:p w14:paraId="2198E0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EE0C7B" w14:textId="77777777" w:rsidR="00D67926" w:rsidRDefault="008D6FB8">
            <w:pPr>
              <w:rPr>
                <w:rFonts w:eastAsia="Times New Roman"/>
                <w:lang w:val="en-US"/>
              </w:rPr>
            </w:pPr>
            <w:r>
              <w:rPr>
                <w:rFonts w:eastAsia="Times New Roman"/>
                <w:lang w:val="en-US"/>
              </w:rPr>
              <w:t>An Internal id that is used to identify this mapping set when specific mappings are made.</w:t>
            </w:r>
          </w:p>
        </w:tc>
      </w:tr>
      <w:tr w:rsidR="00D67926" w14:paraId="38B18D1B" w14:textId="77777777">
        <w:trPr>
          <w:divId w:val="279191413"/>
          <w:tblCellSpacing w:w="15" w:type="dxa"/>
        </w:trPr>
        <w:tc>
          <w:tcPr>
            <w:tcW w:w="0" w:type="auto"/>
            <w:vAlign w:val="center"/>
            <w:hideMark/>
          </w:tcPr>
          <w:p w14:paraId="028DB86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E92809" w14:textId="77777777"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14:paraId="29506315" w14:textId="77777777">
        <w:trPr>
          <w:divId w:val="279191413"/>
          <w:tblCellSpacing w:w="15" w:type="dxa"/>
        </w:trPr>
        <w:tc>
          <w:tcPr>
            <w:tcW w:w="0" w:type="auto"/>
            <w:vAlign w:val="center"/>
            <w:hideMark/>
          </w:tcPr>
          <w:p w14:paraId="0E7F1942" w14:textId="77777777" w:rsidR="00D67926" w:rsidRDefault="008D6FB8">
            <w:pPr>
              <w:rPr>
                <w:rFonts w:eastAsia="Times New Roman"/>
                <w:lang w:val="en-US"/>
              </w:rPr>
            </w:pPr>
            <w:r>
              <w:rPr>
                <w:rFonts w:eastAsia="Times New Roman"/>
                <w:b/>
                <w:bCs/>
                <w:lang w:val="en-US"/>
              </w:rPr>
              <w:t>StructureDefinition.mapping.uri</w:t>
            </w:r>
          </w:p>
        </w:tc>
        <w:tc>
          <w:tcPr>
            <w:tcW w:w="0" w:type="auto"/>
            <w:vAlign w:val="center"/>
            <w:hideMark/>
          </w:tcPr>
          <w:p w14:paraId="3CF8A14A" w14:textId="77777777" w:rsidR="00D67926" w:rsidRDefault="00D67926">
            <w:pPr>
              <w:rPr>
                <w:rFonts w:eastAsia="Times New Roman"/>
                <w:lang w:val="en-US"/>
              </w:rPr>
            </w:pPr>
          </w:p>
        </w:tc>
      </w:tr>
      <w:tr w:rsidR="00D67926" w14:paraId="419E6B6C" w14:textId="77777777">
        <w:trPr>
          <w:divId w:val="279191413"/>
          <w:tblCellSpacing w:w="15" w:type="dxa"/>
        </w:trPr>
        <w:tc>
          <w:tcPr>
            <w:tcW w:w="0" w:type="auto"/>
            <w:vAlign w:val="center"/>
            <w:hideMark/>
          </w:tcPr>
          <w:p w14:paraId="0BF5F6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F48BA7" w14:textId="77777777" w:rsidR="00D67926" w:rsidRDefault="008D6FB8">
            <w:pPr>
              <w:rPr>
                <w:rFonts w:eastAsia="Times New Roman"/>
                <w:lang w:val="en-US"/>
              </w:rPr>
            </w:pPr>
            <w:r>
              <w:rPr>
                <w:rFonts w:eastAsia="Times New Roman"/>
                <w:lang w:val="en-US"/>
              </w:rPr>
              <w:t>Identifies what this mapping refers to</w:t>
            </w:r>
          </w:p>
        </w:tc>
      </w:tr>
      <w:tr w:rsidR="00D67926" w14:paraId="11FB4D50" w14:textId="77777777">
        <w:trPr>
          <w:divId w:val="279191413"/>
          <w:tblCellSpacing w:w="15" w:type="dxa"/>
        </w:trPr>
        <w:tc>
          <w:tcPr>
            <w:tcW w:w="0" w:type="auto"/>
            <w:vAlign w:val="center"/>
            <w:hideMark/>
          </w:tcPr>
          <w:p w14:paraId="758BDB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70084E" w14:textId="77777777"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14:paraId="01B67ACC" w14:textId="77777777">
        <w:trPr>
          <w:divId w:val="279191413"/>
          <w:tblCellSpacing w:w="15" w:type="dxa"/>
        </w:trPr>
        <w:tc>
          <w:tcPr>
            <w:tcW w:w="0" w:type="auto"/>
            <w:vAlign w:val="center"/>
            <w:hideMark/>
          </w:tcPr>
          <w:p w14:paraId="70D1B9A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8CBE900" w14:textId="77777777"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14:paraId="5EF1D9DA" w14:textId="77777777">
        <w:trPr>
          <w:divId w:val="279191413"/>
          <w:tblCellSpacing w:w="15" w:type="dxa"/>
        </w:trPr>
        <w:tc>
          <w:tcPr>
            <w:tcW w:w="0" w:type="auto"/>
            <w:vAlign w:val="center"/>
            <w:hideMark/>
          </w:tcPr>
          <w:p w14:paraId="509196C3" w14:textId="77777777" w:rsidR="00D67926" w:rsidRDefault="008D6FB8">
            <w:pPr>
              <w:rPr>
                <w:rFonts w:eastAsia="Times New Roman"/>
                <w:lang w:val="en-US"/>
              </w:rPr>
            </w:pPr>
            <w:r>
              <w:rPr>
                <w:rFonts w:eastAsia="Times New Roman"/>
                <w:b/>
                <w:bCs/>
                <w:lang w:val="en-US"/>
              </w:rPr>
              <w:t>StructureDefinition.mapping.name</w:t>
            </w:r>
          </w:p>
        </w:tc>
        <w:tc>
          <w:tcPr>
            <w:tcW w:w="0" w:type="auto"/>
            <w:vAlign w:val="center"/>
            <w:hideMark/>
          </w:tcPr>
          <w:p w14:paraId="7C518896" w14:textId="77777777" w:rsidR="00D67926" w:rsidRDefault="00D67926">
            <w:pPr>
              <w:rPr>
                <w:rFonts w:eastAsia="Times New Roman"/>
                <w:lang w:val="en-US"/>
              </w:rPr>
            </w:pPr>
          </w:p>
        </w:tc>
      </w:tr>
      <w:tr w:rsidR="00D67926" w14:paraId="43D12B0B" w14:textId="77777777">
        <w:trPr>
          <w:divId w:val="279191413"/>
          <w:tblCellSpacing w:w="15" w:type="dxa"/>
        </w:trPr>
        <w:tc>
          <w:tcPr>
            <w:tcW w:w="0" w:type="auto"/>
            <w:vAlign w:val="center"/>
            <w:hideMark/>
          </w:tcPr>
          <w:p w14:paraId="7F3F67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790568" w14:textId="77777777" w:rsidR="00D67926" w:rsidRDefault="008D6FB8">
            <w:pPr>
              <w:rPr>
                <w:rFonts w:eastAsia="Times New Roman"/>
                <w:lang w:val="en-US"/>
              </w:rPr>
            </w:pPr>
            <w:r>
              <w:rPr>
                <w:rFonts w:eastAsia="Times New Roman"/>
                <w:lang w:val="en-US"/>
              </w:rPr>
              <w:t>Names what this mapping refers to</w:t>
            </w:r>
          </w:p>
        </w:tc>
      </w:tr>
      <w:tr w:rsidR="00D67926" w14:paraId="24F27C50" w14:textId="77777777">
        <w:trPr>
          <w:divId w:val="279191413"/>
          <w:tblCellSpacing w:w="15" w:type="dxa"/>
        </w:trPr>
        <w:tc>
          <w:tcPr>
            <w:tcW w:w="0" w:type="auto"/>
            <w:vAlign w:val="center"/>
            <w:hideMark/>
          </w:tcPr>
          <w:p w14:paraId="4A6D0A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3F8C34" w14:textId="77777777" w:rsidR="00D67926" w:rsidRDefault="008D6FB8">
            <w:pPr>
              <w:rPr>
                <w:rFonts w:eastAsia="Times New Roman"/>
                <w:lang w:val="en-US"/>
              </w:rPr>
            </w:pPr>
            <w:r>
              <w:rPr>
                <w:rFonts w:eastAsia="Times New Roman"/>
                <w:lang w:val="en-US"/>
              </w:rPr>
              <w:t>A name for the specification that is being mapped to.</w:t>
            </w:r>
          </w:p>
        </w:tc>
      </w:tr>
      <w:tr w:rsidR="00D67926" w14:paraId="1F065B4B" w14:textId="77777777">
        <w:trPr>
          <w:divId w:val="279191413"/>
          <w:tblCellSpacing w:w="15" w:type="dxa"/>
        </w:trPr>
        <w:tc>
          <w:tcPr>
            <w:tcW w:w="0" w:type="auto"/>
            <w:vAlign w:val="center"/>
            <w:hideMark/>
          </w:tcPr>
          <w:p w14:paraId="0597BF3D" w14:textId="77777777" w:rsidR="00D67926" w:rsidRDefault="008D6FB8">
            <w:pPr>
              <w:rPr>
                <w:rFonts w:eastAsia="Times New Roman"/>
                <w:lang w:val="en-US"/>
              </w:rPr>
            </w:pPr>
            <w:r>
              <w:rPr>
                <w:rFonts w:eastAsia="Times New Roman"/>
                <w:b/>
                <w:bCs/>
                <w:lang w:val="en-US"/>
              </w:rPr>
              <w:t>StructureDefinition.mapping.comments</w:t>
            </w:r>
          </w:p>
        </w:tc>
        <w:tc>
          <w:tcPr>
            <w:tcW w:w="0" w:type="auto"/>
            <w:vAlign w:val="center"/>
            <w:hideMark/>
          </w:tcPr>
          <w:p w14:paraId="29904727" w14:textId="77777777" w:rsidR="00D67926" w:rsidRDefault="00D67926">
            <w:pPr>
              <w:rPr>
                <w:rFonts w:eastAsia="Times New Roman"/>
                <w:lang w:val="en-US"/>
              </w:rPr>
            </w:pPr>
          </w:p>
        </w:tc>
      </w:tr>
      <w:tr w:rsidR="00D67926" w14:paraId="57784165" w14:textId="77777777">
        <w:trPr>
          <w:divId w:val="279191413"/>
          <w:tblCellSpacing w:w="15" w:type="dxa"/>
        </w:trPr>
        <w:tc>
          <w:tcPr>
            <w:tcW w:w="0" w:type="auto"/>
            <w:vAlign w:val="center"/>
            <w:hideMark/>
          </w:tcPr>
          <w:p w14:paraId="51E901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EF0AA5" w14:textId="77777777" w:rsidR="00D67926" w:rsidRDefault="008D6FB8">
            <w:pPr>
              <w:rPr>
                <w:rFonts w:eastAsia="Times New Roman"/>
                <w:lang w:val="en-US"/>
              </w:rPr>
            </w:pPr>
            <w:r>
              <w:rPr>
                <w:rFonts w:eastAsia="Times New Roman"/>
                <w:lang w:val="en-US"/>
              </w:rPr>
              <w:t>Versions, Issues, Scope limitations etc</w:t>
            </w:r>
          </w:p>
        </w:tc>
      </w:tr>
      <w:tr w:rsidR="00D67926" w14:paraId="0523EBB8" w14:textId="77777777">
        <w:trPr>
          <w:divId w:val="279191413"/>
          <w:tblCellSpacing w:w="15" w:type="dxa"/>
        </w:trPr>
        <w:tc>
          <w:tcPr>
            <w:tcW w:w="0" w:type="auto"/>
            <w:vAlign w:val="center"/>
            <w:hideMark/>
          </w:tcPr>
          <w:p w14:paraId="3B71976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CB4BB4" w14:textId="77777777"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14:paraId="4987A688" w14:textId="77777777">
        <w:trPr>
          <w:divId w:val="279191413"/>
          <w:tblCellSpacing w:w="15" w:type="dxa"/>
        </w:trPr>
        <w:tc>
          <w:tcPr>
            <w:tcW w:w="0" w:type="auto"/>
            <w:vAlign w:val="center"/>
            <w:hideMark/>
          </w:tcPr>
          <w:p w14:paraId="4E16B594" w14:textId="77777777" w:rsidR="00D67926" w:rsidRDefault="008D6FB8">
            <w:pPr>
              <w:rPr>
                <w:rFonts w:eastAsia="Times New Roman"/>
                <w:lang w:val="en-US"/>
              </w:rPr>
            </w:pPr>
            <w:r>
              <w:rPr>
                <w:rFonts w:eastAsia="Times New Roman"/>
                <w:b/>
                <w:bCs/>
                <w:lang w:val="en-US"/>
              </w:rPr>
              <w:t>StructureDefinition.kind</w:t>
            </w:r>
          </w:p>
        </w:tc>
        <w:tc>
          <w:tcPr>
            <w:tcW w:w="0" w:type="auto"/>
            <w:vAlign w:val="center"/>
            <w:hideMark/>
          </w:tcPr>
          <w:p w14:paraId="5840D065" w14:textId="77777777" w:rsidR="00D67926" w:rsidRDefault="00D67926">
            <w:pPr>
              <w:rPr>
                <w:rFonts w:eastAsia="Times New Roman"/>
                <w:lang w:val="en-US"/>
              </w:rPr>
            </w:pPr>
          </w:p>
        </w:tc>
      </w:tr>
      <w:tr w:rsidR="00D67926" w14:paraId="5825F09D" w14:textId="77777777">
        <w:trPr>
          <w:divId w:val="279191413"/>
          <w:tblCellSpacing w:w="15" w:type="dxa"/>
        </w:trPr>
        <w:tc>
          <w:tcPr>
            <w:tcW w:w="0" w:type="auto"/>
            <w:vAlign w:val="center"/>
            <w:hideMark/>
          </w:tcPr>
          <w:p w14:paraId="740C82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EBD3B8" w14:textId="77777777" w:rsidR="00D67926" w:rsidRDefault="008D6FB8">
            <w:pPr>
              <w:rPr>
                <w:rFonts w:eastAsia="Times New Roman"/>
                <w:lang w:val="en-US"/>
              </w:rPr>
            </w:pPr>
            <w:r>
              <w:rPr>
                <w:rFonts w:eastAsia="Times New Roman"/>
                <w:lang w:val="en-US"/>
              </w:rPr>
              <w:t>Defines the kind of structure that this definition is describing.</w:t>
            </w:r>
          </w:p>
        </w:tc>
      </w:tr>
      <w:tr w:rsidR="00D67926" w14:paraId="3406B720" w14:textId="77777777">
        <w:trPr>
          <w:divId w:val="279191413"/>
          <w:tblCellSpacing w:w="15" w:type="dxa"/>
        </w:trPr>
        <w:tc>
          <w:tcPr>
            <w:tcW w:w="0" w:type="auto"/>
            <w:vAlign w:val="center"/>
            <w:hideMark/>
          </w:tcPr>
          <w:p w14:paraId="428CAEC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A199F73" w14:textId="77777777" w:rsidR="00D67926" w:rsidRDefault="008D6FB8">
            <w:pPr>
              <w:rPr>
                <w:rFonts w:eastAsia="Times New Roman"/>
                <w:lang w:val="en-US"/>
              </w:rPr>
            </w:pPr>
            <w:r>
              <w:rPr>
                <w:rFonts w:eastAsia="Times New Roman"/>
                <w:lang w:val="en-US"/>
              </w:rPr>
              <w:t>Defines the type of structure that a definition is describing</w:t>
            </w:r>
          </w:p>
        </w:tc>
      </w:tr>
      <w:tr w:rsidR="00D67926" w14:paraId="6384DC0C" w14:textId="77777777">
        <w:trPr>
          <w:divId w:val="279191413"/>
          <w:tblCellSpacing w:w="15" w:type="dxa"/>
        </w:trPr>
        <w:tc>
          <w:tcPr>
            <w:tcW w:w="0" w:type="auto"/>
            <w:vAlign w:val="center"/>
            <w:hideMark/>
          </w:tcPr>
          <w:p w14:paraId="00AC10E2" w14:textId="77777777" w:rsidR="00D67926" w:rsidRDefault="008D6FB8">
            <w:pPr>
              <w:rPr>
                <w:rFonts w:eastAsia="Times New Roman"/>
                <w:lang w:val="en-US"/>
              </w:rPr>
            </w:pPr>
            <w:r>
              <w:rPr>
                <w:rFonts w:eastAsia="Times New Roman"/>
                <w:b/>
                <w:bCs/>
                <w:lang w:val="en-US"/>
              </w:rPr>
              <w:t>StructureDefinition.constrainedType</w:t>
            </w:r>
          </w:p>
        </w:tc>
        <w:tc>
          <w:tcPr>
            <w:tcW w:w="0" w:type="auto"/>
            <w:vAlign w:val="center"/>
            <w:hideMark/>
          </w:tcPr>
          <w:p w14:paraId="641061CD" w14:textId="77777777" w:rsidR="00D67926" w:rsidRDefault="00D67926">
            <w:pPr>
              <w:rPr>
                <w:rFonts w:eastAsia="Times New Roman"/>
                <w:lang w:val="en-US"/>
              </w:rPr>
            </w:pPr>
          </w:p>
        </w:tc>
      </w:tr>
      <w:tr w:rsidR="00D67926" w14:paraId="416E53E8" w14:textId="77777777">
        <w:trPr>
          <w:divId w:val="279191413"/>
          <w:tblCellSpacing w:w="15" w:type="dxa"/>
        </w:trPr>
        <w:tc>
          <w:tcPr>
            <w:tcW w:w="0" w:type="auto"/>
            <w:vAlign w:val="center"/>
            <w:hideMark/>
          </w:tcPr>
          <w:p w14:paraId="7AFAB736"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F53804F" w14:textId="77777777" w:rsidR="00D67926" w:rsidRDefault="008D6FB8">
            <w:pPr>
              <w:rPr>
                <w:rFonts w:eastAsia="Times New Roman"/>
                <w:lang w:val="en-US"/>
              </w:rPr>
            </w:pPr>
            <w:r>
              <w:rPr>
                <w:rFonts w:eastAsia="Times New Roman"/>
                <w:lang w:val="en-US"/>
              </w:rPr>
              <w:t>Any datatype or resource, including abstract ones</w:t>
            </w:r>
          </w:p>
        </w:tc>
      </w:tr>
      <w:tr w:rsidR="00D67926" w14:paraId="2FF847E5" w14:textId="77777777">
        <w:trPr>
          <w:divId w:val="279191413"/>
          <w:tblCellSpacing w:w="15" w:type="dxa"/>
        </w:trPr>
        <w:tc>
          <w:tcPr>
            <w:tcW w:w="0" w:type="auto"/>
            <w:vAlign w:val="center"/>
            <w:hideMark/>
          </w:tcPr>
          <w:p w14:paraId="4095B2D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FAA77D" w14:textId="77777777" w:rsidR="00D67926" w:rsidRDefault="008D6FB8">
            <w:pPr>
              <w:rPr>
                <w:rFonts w:eastAsia="Times New Roman"/>
                <w:lang w:val="en-US"/>
              </w:rPr>
            </w:pPr>
            <w:r>
              <w:rPr>
                <w:rFonts w:eastAsia="Times New Roman"/>
                <w:lang w:val="en-US"/>
              </w:rPr>
              <w:t xml:space="preserve">The type of type that is being constrained - a data type, an extension, a resource, including abstract ones. If this field is present, it indicates that the structure definition is a constraint. If it is not present, then the structure definition is the definition of a base structure. </w:t>
            </w:r>
          </w:p>
        </w:tc>
      </w:tr>
      <w:tr w:rsidR="00D67926" w14:paraId="7D607187" w14:textId="77777777">
        <w:trPr>
          <w:divId w:val="279191413"/>
          <w:tblCellSpacing w:w="15" w:type="dxa"/>
        </w:trPr>
        <w:tc>
          <w:tcPr>
            <w:tcW w:w="0" w:type="auto"/>
            <w:vAlign w:val="center"/>
            <w:hideMark/>
          </w:tcPr>
          <w:p w14:paraId="62EADB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FC6FF8" w14:textId="77777777" w:rsidR="00D67926" w:rsidRDefault="008D6FB8">
            <w:pPr>
              <w:rPr>
                <w:rFonts w:eastAsia="Times New Roman"/>
                <w:lang w:val="en-US"/>
              </w:rPr>
            </w:pPr>
            <w:r>
              <w:rPr>
                <w:rFonts w:eastAsia="Times New Roman"/>
                <w:lang w:val="en-US"/>
              </w:rPr>
              <w:t xml:space="preserve">if a constrained type is present, then there SHALL be a base resource as well. Note that the constrained type could be determined by chasing through the base references until the base definition is reached, or by looking at the path of the first element in the snapshot - if present - but providing the constrainedType directly makes for simpler tooling and indexing. </w:t>
            </w:r>
          </w:p>
        </w:tc>
      </w:tr>
      <w:tr w:rsidR="00D67926" w14:paraId="7ACCBE31" w14:textId="77777777">
        <w:trPr>
          <w:divId w:val="279191413"/>
          <w:tblCellSpacing w:w="15" w:type="dxa"/>
        </w:trPr>
        <w:tc>
          <w:tcPr>
            <w:tcW w:w="0" w:type="auto"/>
            <w:vAlign w:val="center"/>
            <w:hideMark/>
          </w:tcPr>
          <w:p w14:paraId="77F0529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9D18C9" w14:textId="77777777" w:rsidR="00D67926" w:rsidRDefault="008D6FB8">
            <w:pPr>
              <w:rPr>
                <w:rFonts w:eastAsia="Times New Roman"/>
                <w:lang w:val="en-US"/>
              </w:rPr>
            </w:pPr>
            <w:r>
              <w:rPr>
                <w:rFonts w:eastAsia="Times New Roman"/>
                <w:lang w:val="en-US"/>
              </w:rPr>
              <w:t>Either a resource or a data type</w:t>
            </w:r>
          </w:p>
        </w:tc>
      </w:tr>
      <w:tr w:rsidR="00D67926" w14:paraId="06BC53FE" w14:textId="77777777">
        <w:trPr>
          <w:divId w:val="279191413"/>
          <w:tblCellSpacing w:w="15" w:type="dxa"/>
        </w:trPr>
        <w:tc>
          <w:tcPr>
            <w:tcW w:w="0" w:type="auto"/>
            <w:vAlign w:val="center"/>
            <w:hideMark/>
          </w:tcPr>
          <w:p w14:paraId="1BA96294" w14:textId="77777777" w:rsidR="00D67926" w:rsidRDefault="008D6FB8">
            <w:pPr>
              <w:rPr>
                <w:rFonts w:eastAsia="Times New Roman"/>
                <w:lang w:val="en-US"/>
              </w:rPr>
            </w:pPr>
            <w:r>
              <w:rPr>
                <w:rFonts w:eastAsia="Times New Roman"/>
                <w:b/>
                <w:bCs/>
                <w:lang w:val="en-US"/>
              </w:rPr>
              <w:t>StructureDefinition.abstract</w:t>
            </w:r>
          </w:p>
        </w:tc>
        <w:tc>
          <w:tcPr>
            <w:tcW w:w="0" w:type="auto"/>
            <w:vAlign w:val="center"/>
            <w:hideMark/>
          </w:tcPr>
          <w:p w14:paraId="4C377625" w14:textId="77777777" w:rsidR="00D67926" w:rsidRDefault="00D67926">
            <w:pPr>
              <w:rPr>
                <w:rFonts w:eastAsia="Times New Roman"/>
                <w:lang w:val="en-US"/>
              </w:rPr>
            </w:pPr>
          </w:p>
        </w:tc>
      </w:tr>
      <w:tr w:rsidR="00D67926" w14:paraId="403CA93A" w14:textId="77777777">
        <w:trPr>
          <w:divId w:val="279191413"/>
          <w:tblCellSpacing w:w="15" w:type="dxa"/>
        </w:trPr>
        <w:tc>
          <w:tcPr>
            <w:tcW w:w="0" w:type="auto"/>
            <w:vAlign w:val="center"/>
            <w:hideMark/>
          </w:tcPr>
          <w:p w14:paraId="01EEF5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5FC606" w14:textId="77777777" w:rsidR="00D67926" w:rsidRDefault="008D6FB8">
            <w:pPr>
              <w:rPr>
                <w:rFonts w:eastAsia="Times New Roman"/>
                <w:lang w:val="en-US"/>
              </w:rPr>
            </w:pPr>
            <w:r>
              <w:rPr>
                <w:rFonts w:eastAsia="Times New Roman"/>
                <w:lang w:val="en-US"/>
              </w:rPr>
              <w:t>Whether the structure is abstract</w:t>
            </w:r>
          </w:p>
        </w:tc>
      </w:tr>
      <w:tr w:rsidR="00D67926" w14:paraId="14CC7928" w14:textId="77777777">
        <w:trPr>
          <w:divId w:val="279191413"/>
          <w:tblCellSpacing w:w="15" w:type="dxa"/>
        </w:trPr>
        <w:tc>
          <w:tcPr>
            <w:tcW w:w="0" w:type="auto"/>
            <w:vAlign w:val="center"/>
            <w:hideMark/>
          </w:tcPr>
          <w:p w14:paraId="7234E6C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85DF17" w14:textId="77777777" w:rsidR="00D67926" w:rsidRDefault="008D6FB8">
            <w:pPr>
              <w:rPr>
                <w:rFonts w:eastAsia="Times New Roman"/>
                <w:lang w:val="en-US"/>
              </w:rPr>
            </w:pPr>
            <w:r>
              <w:rPr>
                <w:rFonts w:eastAsia="Times New Roman"/>
                <w:lang w:val="en-US"/>
              </w:rPr>
              <w:t xml:space="preserve">Whether structure this definition describes is abstract or not - that is, whether an actual exchanged item can ever be of this type. </w:t>
            </w:r>
          </w:p>
        </w:tc>
      </w:tr>
      <w:tr w:rsidR="00D67926" w14:paraId="1F75B305" w14:textId="77777777">
        <w:trPr>
          <w:divId w:val="279191413"/>
          <w:tblCellSpacing w:w="15" w:type="dxa"/>
        </w:trPr>
        <w:tc>
          <w:tcPr>
            <w:tcW w:w="0" w:type="auto"/>
            <w:vAlign w:val="center"/>
            <w:hideMark/>
          </w:tcPr>
          <w:p w14:paraId="0350BA7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B0F27C6" w14:textId="77777777" w:rsidR="00D67926" w:rsidRDefault="008D6FB8">
            <w:pPr>
              <w:rPr>
                <w:rFonts w:eastAsia="Times New Roman"/>
                <w:lang w:val="en-US"/>
              </w:rPr>
            </w:pPr>
            <w:r>
              <w:rPr>
                <w:rFonts w:eastAsia="Times New Roman"/>
                <w:lang w:val="en-US"/>
              </w:rPr>
              <w:t xml:space="preserve">Abstract Resources cannot be instantiated - a concrete sub-type must be used. Abstract datatypes and extensions cannot be used in an instance. Flagging a constraint structure as abstract conveys design intent but makes no difference to how the structure definition is handled. Note that inline declared elements that are given the type "Element" in the profile, but have children described, are anonymous concrete types that specialise Element. Abstract is not relevant for logical models. </w:t>
            </w:r>
          </w:p>
        </w:tc>
      </w:tr>
      <w:tr w:rsidR="00D67926" w14:paraId="7554F9F6" w14:textId="77777777">
        <w:trPr>
          <w:divId w:val="279191413"/>
          <w:tblCellSpacing w:w="15" w:type="dxa"/>
        </w:trPr>
        <w:tc>
          <w:tcPr>
            <w:tcW w:w="0" w:type="auto"/>
            <w:vAlign w:val="center"/>
            <w:hideMark/>
          </w:tcPr>
          <w:p w14:paraId="01619A5E" w14:textId="77777777" w:rsidR="00D67926" w:rsidRDefault="008D6FB8">
            <w:pPr>
              <w:rPr>
                <w:rFonts w:eastAsia="Times New Roman"/>
                <w:lang w:val="en-US"/>
              </w:rPr>
            </w:pPr>
            <w:r>
              <w:rPr>
                <w:rFonts w:eastAsia="Times New Roman"/>
                <w:b/>
                <w:bCs/>
                <w:lang w:val="en-US"/>
              </w:rPr>
              <w:t>StructureDefinition.contextType</w:t>
            </w:r>
          </w:p>
        </w:tc>
        <w:tc>
          <w:tcPr>
            <w:tcW w:w="0" w:type="auto"/>
            <w:vAlign w:val="center"/>
            <w:hideMark/>
          </w:tcPr>
          <w:p w14:paraId="186BA992" w14:textId="77777777" w:rsidR="00D67926" w:rsidRDefault="00D67926">
            <w:pPr>
              <w:rPr>
                <w:rFonts w:eastAsia="Times New Roman"/>
                <w:lang w:val="en-US"/>
              </w:rPr>
            </w:pPr>
          </w:p>
        </w:tc>
      </w:tr>
      <w:tr w:rsidR="00D67926" w14:paraId="0E950A8D" w14:textId="77777777">
        <w:trPr>
          <w:divId w:val="279191413"/>
          <w:tblCellSpacing w:w="15" w:type="dxa"/>
        </w:trPr>
        <w:tc>
          <w:tcPr>
            <w:tcW w:w="0" w:type="auto"/>
            <w:vAlign w:val="center"/>
            <w:hideMark/>
          </w:tcPr>
          <w:p w14:paraId="5806595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9EA10C" w14:textId="77777777" w:rsidR="00D67926" w:rsidRDefault="008D6FB8">
            <w:pPr>
              <w:rPr>
                <w:rFonts w:eastAsia="Times New Roman"/>
                <w:lang w:val="en-US"/>
              </w:rPr>
            </w:pPr>
            <w:r>
              <w:rPr>
                <w:rFonts w:eastAsia="Times New Roman"/>
                <w:lang w:val="en-US"/>
              </w:rPr>
              <w:t>If this is an extension, Identifies the context within FHIR resources where the extension can be used.</w:t>
            </w:r>
          </w:p>
        </w:tc>
      </w:tr>
      <w:tr w:rsidR="00D67926" w14:paraId="4C8CB0E3" w14:textId="77777777">
        <w:trPr>
          <w:divId w:val="279191413"/>
          <w:tblCellSpacing w:w="15" w:type="dxa"/>
        </w:trPr>
        <w:tc>
          <w:tcPr>
            <w:tcW w:w="0" w:type="auto"/>
            <w:vAlign w:val="center"/>
            <w:hideMark/>
          </w:tcPr>
          <w:p w14:paraId="06C277C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D78C0E3" w14:textId="77777777" w:rsidR="00D67926" w:rsidRDefault="008D6FB8">
            <w:pPr>
              <w:rPr>
                <w:rFonts w:eastAsia="Times New Roman"/>
                <w:lang w:val="en-US"/>
              </w:rPr>
            </w:pPr>
            <w:r>
              <w:rPr>
                <w:rFonts w:eastAsia="Times New Roman"/>
                <w:lang w:val="en-US"/>
              </w:rPr>
              <w:t>How an extension context is interpreted</w:t>
            </w:r>
          </w:p>
        </w:tc>
      </w:tr>
      <w:tr w:rsidR="00D67926" w14:paraId="73175F4C" w14:textId="77777777">
        <w:trPr>
          <w:divId w:val="279191413"/>
          <w:tblCellSpacing w:w="15" w:type="dxa"/>
        </w:trPr>
        <w:tc>
          <w:tcPr>
            <w:tcW w:w="0" w:type="auto"/>
            <w:vAlign w:val="center"/>
            <w:hideMark/>
          </w:tcPr>
          <w:p w14:paraId="4C6AC802" w14:textId="77777777" w:rsidR="00D67926" w:rsidRDefault="008D6FB8">
            <w:pPr>
              <w:rPr>
                <w:rFonts w:eastAsia="Times New Roman"/>
                <w:lang w:val="en-US"/>
              </w:rPr>
            </w:pPr>
            <w:r>
              <w:rPr>
                <w:rFonts w:eastAsia="Times New Roman"/>
                <w:b/>
                <w:bCs/>
                <w:lang w:val="en-US"/>
              </w:rPr>
              <w:t>StructureDefinition.context</w:t>
            </w:r>
          </w:p>
        </w:tc>
        <w:tc>
          <w:tcPr>
            <w:tcW w:w="0" w:type="auto"/>
            <w:vAlign w:val="center"/>
            <w:hideMark/>
          </w:tcPr>
          <w:p w14:paraId="3787E2DF" w14:textId="77777777" w:rsidR="00D67926" w:rsidRDefault="00D67926">
            <w:pPr>
              <w:rPr>
                <w:rFonts w:eastAsia="Times New Roman"/>
                <w:lang w:val="en-US"/>
              </w:rPr>
            </w:pPr>
          </w:p>
        </w:tc>
      </w:tr>
      <w:tr w:rsidR="00D67926" w14:paraId="51344713" w14:textId="77777777">
        <w:trPr>
          <w:divId w:val="279191413"/>
          <w:tblCellSpacing w:w="15" w:type="dxa"/>
        </w:trPr>
        <w:tc>
          <w:tcPr>
            <w:tcW w:w="0" w:type="auto"/>
            <w:vAlign w:val="center"/>
            <w:hideMark/>
          </w:tcPr>
          <w:p w14:paraId="62AFE2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817363" w14:textId="77777777" w:rsidR="00D67926" w:rsidRDefault="008D6FB8">
            <w:pPr>
              <w:rPr>
                <w:rFonts w:eastAsia="Times New Roman"/>
                <w:lang w:val="en-US"/>
              </w:rPr>
            </w:pPr>
            <w:r>
              <w:rPr>
                <w:rFonts w:eastAsia="Times New Roman"/>
                <w:lang w:val="en-US"/>
              </w:rPr>
              <w:t>Where the extension can be used in instances</w:t>
            </w:r>
          </w:p>
        </w:tc>
      </w:tr>
      <w:tr w:rsidR="00D67926" w14:paraId="47EAEC76" w14:textId="77777777">
        <w:trPr>
          <w:divId w:val="279191413"/>
          <w:tblCellSpacing w:w="15" w:type="dxa"/>
        </w:trPr>
        <w:tc>
          <w:tcPr>
            <w:tcW w:w="0" w:type="auto"/>
            <w:vAlign w:val="center"/>
            <w:hideMark/>
          </w:tcPr>
          <w:p w14:paraId="5D9780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386E44" w14:textId="77777777" w:rsidR="00D67926" w:rsidRDefault="008D6FB8">
            <w:pPr>
              <w:rPr>
                <w:rFonts w:eastAsia="Times New Roman"/>
                <w:lang w:val="en-US"/>
              </w:rPr>
            </w:pPr>
            <w:r>
              <w:rPr>
                <w:rFonts w:eastAsia="Times New Roman"/>
                <w:lang w:val="en-US"/>
              </w:rPr>
              <w:t>Identifies the types of resource or data type elements to which the extension can be applied.</w:t>
            </w:r>
          </w:p>
        </w:tc>
      </w:tr>
      <w:tr w:rsidR="00D67926" w14:paraId="58DDDFF9" w14:textId="77777777">
        <w:trPr>
          <w:divId w:val="279191413"/>
          <w:tblCellSpacing w:w="15" w:type="dxa"/>
        </w:trPr>
        <w:tc>
          <w:tcPr>
            <w:tcW w:w="0" w:type="auto"/>
            <w:vAlign w:val="center"/>
            <w:hideMark/>
          </w:tcPr>
          <w:p w14:paraId="1A7E48D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9BCBE4F" w14:textId="77777777" w:rsidR="00D67926" w:rsidRDefault="008D6FB8">
            <w:pPr>
              <w:rPr>
                <w:rFonts w:eastAsia="Times New Roman"/>
                <w:lang w:val="en-US"/>
              </w:rPr>
            </w:pPr>
            <w:r>
              <w:rPr>
                <w:rFonts w:eastAsia="Times New Roman"/>
                <w:lang w:val="en-US"/>
              </w:rPr>
              <w:t xml:space="preserve">If the context is an element that can have multiple types, then use (e.g.) value[x] if the extension works on all choice types, or otherwise an enumeration of explicitly named elements if not. Note that a context </w:t>
            </w:r>
            <w:r>
              <w:rPr>
                <w:rFonts w:eastAsia="Times New Roman"/>
                <w:lang w:val="en-US"/>
              </w:rPr>
              <w:lastRenderedPageBreak/>
              <w:t xml:space="preserve">of "string" doesn't mean that the extension can be used with one of the string patterns such as "id" etc. </w:t>
            </w:r>
          </w:p>
        </w:tc>
      </w:tr>
      <w:tr w:rsidR="00D67926" w14:paraId="54B4DC6D" w14:textId="77777777">
        <w:trPr>
          <w:divId w:val="279191413"/>
          <w:tblCellSpacing w:w="15" w:type="dxa"/>
        </w:trPr>
        <w:tc>
          <w:tcPr>
            <w:tcW w:w="0" w:type="auto"/>
            <w:vAlign w:val="center"/>
            <w:hideMark/>
          </w:tcPr>
          <w:p w14:paraId="52E63649" w14:textId="77777777" w:rsidR="00D67926" w:rsidRDefault="008D6FB8">
            <w:pPr>
              <w:rPr>
                <w:rFonts w:eastAsia="Times New Roman"/>
                <w:lang w:val="en-US"/>
              </w:rPr>
            </w:pPr>
            <w:r>
              <w:rPr>
                <w:rFonts w:eastAsia="Times New Roman"/>
                <w:b/>
                <w:bCs/>
                <w:lang w:val="en-US"/>
              </w:rPr>
              <w:lastRenderedPageBreak/>
              <w:t>StructureDefinition.base</w:t>
            </w:r>
          </w:p>
        </w:tc>
        <w:tc>
          <w:tcPr>
            <w:tcW w:w="0" w:type="auto"/>
            <w:vAlign w:val="center"/>
            <w:hideMark/>
          </w:tcPr>
          <w:p w14:paraId="64BD7EC3" w14:textId="77777777" w:rsidR="00D67926" w:rsidRDefault="00D67926">
            <w:pPr>
              <w:rPr>
                <w:rFonts w:eastAsia="Times New Roman"/>
                <w:lang w:val="en-US"/>
              </w:rPr>
            </w:pPr>
          </w:p>
        </w:tc>
      </w:tr>
      <w:tr w:rsidR="00D67926" w14:paraId="2B4F1123" w14:textId="77777777">
        <w:trPr>
          <w:divId w:val="279191413"/>
          <w:tblCellSpacing w:w="15" w:type="dxa"/>
        </w:trPr>
        <w:tc>
          <w:tcPr>
            <w:tcW w:w="0" w:type="auto"/>
            <w:vAlign w:val="center"/>
            <w:hideMark/>
          </w:tcPr>
          <w:p w14:paraId="397916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5DD205" w14:textId="77777777" w:rsidR="00D67926" w:rsidRDefault="008D6FB8">
            <w:pPr>
              <w:rPr>
                <w:rFonts w:eastAsia="Times New Roman"/>
                <w:lang w:val="en-US"/>
              </w:rPr>
            </w:pPr>
            <w:r>
              <w:rPr>
                <w:rFonts w:eastAsia="Times New Roman"/>
                <w:lang w:val="en-US"/>
              </w:rPr>
              <w:t>Structure that this set of constraints applies to</w:t>
            </w:r>
          </w:p>
        </w:tc>
      </w:tr>
      <w:tr w:rsidR="00D67926" w14:paraId="0289ECBF" w14:textId="77777777">
        <w:trPr>
          <w:divId w:val="279191413"/>
          <w:tblCellSpacing w:w="15" w:type="dxa"/>
        </w:trPr>
        <w:tc>
          <w:tcPr>
            <w:tcW w:w="0" w:type="auto"/>
            <w:vAlign w:val="center"/>
            <w:hideMark/>
          </w:tcPr>
          <w:p w14:paraId="135147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2B2728" w14:textId="77777777" w:rsidR="00D67926" w:rsidRDefault="008D6FB8">
            <w:pPr>
              <w:rPr>
                <w:rFonts w:eastAsia="Times New Roman"/>
                <w:lang w:val="en-US"/>
              </w:rPr>
            </w:pPr>
            <w:r>
              <w:rPr>
                <w:rFonts w:eastAsia="Times New Roman"/>
                <w:lang w:val="en-US"/>
              </w:rPr>
              <w:t>An absolute URI that is the base structure from which this set of constraints is derived.</w:t>
            </w:r>
          </w:p>
        </w:tc>
      </w:tr>
      <w:tr w:rsidR="00D67926" w14:paraId="0CC7FE39" w14:textId="77777777">
        <w:trPr>
          <w:divId w:val="279191413"/>
          <w:tblCellSpacing w:w="15" w:type="dxa"/>
        </w:trPr>
        <w:tc>
          <w:tcPr>
            <w:tcW w:w="0" w:type="auto"/>
            <w:vAlign w:val="center"/>
            <w:hideMark/>
          </w:tcPr>
          <w:p w14:paraId="004C0C3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07E6A7D" w14:textId="19E5672F" w:rsidR="00D67926" w:rsidRDefault="008D6FB8">
            <w:pPr>
              <w:rPr>
                <w:rFonts w:eastAsia="Times New Roman"/>
                <w:lang w:val="en-US"/>
              </w:rPr>
            </w:pPr>
            <w:r>
              <w:rPr>
                <w:rFonts w:eastAsia="Times New Roman"/>
                <w:lang w:val="en-US"/>
              </w:rPr>
              <w:t>If differential constraints are specified in this structure, they are applied to the base in a "differential" fashion. If there is no base, then the differential constraints cannot be provided (snapshot only). Differential structures are useful for the editing perspective, and snapshot structures are suitable for operational use. The FHIR Project provides a number of tools/services to populate snap</w:t>
            </w:r>
            <w:ins w:id="199" w:author="Cary Ussery" w:date="2015-09-11T19:15:00Z">
              <w:r w:rsidR="007B43FA">
                <w:rPr>
                  <w:rFonts w:eastAsia="Times New Roman"/>
                  <w:lang w:val="en-US"/>
                </w:rPr>
                <w:t>s</w:t>
              </w:r>
            </w:ins>
            <w:r>
              <w:rPr>
                <w:rFonts w:eastAsia="Times New Roman"/>
                <w:lang w:val="en-US"/>
              </w:rPr>
              <w:t xml:space="preserve">hots from differential constraints. Logical Models have a base of "Element" or another logical model. </w:t>
            </w:r>
          </w:p>
        </w:tc>
      </w:tr>
      <w:tr w:rsidR="00D67926" w14:paraId="49FB12F3" w14:textId="77777777">
        <w:trPr>
          <w:divId w:val="279191413"/>
          <w:tblCellSpacing w:w="15" w:type="dxa"/>
        </w:trPr>
        <w:tc>
          <w:tcPr>
            <w:tcW w:w="0" w:type="auto"/>
            <w:vAlign w:val="center"/>
            <w:hideMark/>
          </w:tcPr>
          <w:p w14:paraId="6F707880" w14:textId="77777777" w:rsidR="00D67926" w:rsidRDefault="008D6FB8">
            <w:pPr>
              <w:rPr>
                <w:rFonts w:eastAsia="Times New Roman"/>
                <w:lang w:val="en-US"/>
              </w:rPr>
            </w:pPr>
            <w:r>
              <w:rPr>
                <w:rFonts w:eastAsia="Times New Roman"/>
                <w:b/>
                <w:bCs/>
                <w:lang w:val="en-US"/>
              </w:rPr>
              <w:t>StructureDefinition.snapshot</w:t>
            </w:r>
          </w:p>
        </w:tc>
        <w:tc>
          <w:tcPr>
            <w:tcW w:w="0" w:type="auto"/>
            <w:vAlign w:val="center"/>
            <w:hideMark/>
          </w:tcPr>
          <w:p w14:paraId="48CBB567" w14:textId="77777777" w:rsidR="00D67926" w:rsidRDefault="00D67926">
            <w:pPr>
              <w:rPr>
                <w:rFonts w:eastAsia="Times New Roman"/>
                <w:lang w:val="en-US"/>
              </w:rPr>
            </w:pPr>
          </w:p>
        </w:tc>
      </w:tr>
      <w:tr w:rsidR="00D67926" w14:paraId="73125668" w14:textId="77777777">
        <w:trPr>
          <w:divId w:val="279191413"/>
          <w:tblCellSpacing w:w="15" w:type="dxa"/>
        </w:trPr>
        <w:tc>
          <w:tcPr>
            <w:tcW w:w="0" w:type="auto"/>
            <w:vAlign w:val="center"/>
            <w:hideMark/>
          </w:tcPr>
          <w:p w14:paraId="4012C8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A85003" w14:textId="77777777" w:rsidR="00D67926" w:rsidRDefault="008D6FB8">
            <w:pPr>
              <w:rPr>
                <w:rFonts w:eastAsia="Times New Roman"/>
                <w:lang w:val="en-US"/>
              </w:rPr>
            </w:pPr>
            <w:r>
              <w:rPr>
                <w:rFonts w:eastAsia="Times New Roman"/>
                <w:lang w:val="en-US"/>
              </w:rPr>
              <w:t>Snapshot view of the structure</w:t>
            </w:r>
          </w:p>
        </w:tc>
      </w:tr>
      <w:tr w:rsidR="00D67926" w14:paraId="0F609A7B" w14:textId="77777777">
        <w:trPr>
          <w:divId w:val="279191413"/>
          <w:tblCellSpacing w:w="15" w:type="dxa"/>
        </w:trPr>
        <w:tc>
          <w:tcPr>
            <w:tcW w:w="0" w:type="auto"/>
            <w:vAlign w:val="center"/>
            <w:hideMark/>
          </w:tcPr>
          <w:p w14:paraId="2189D3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7F3D54" w14:textId="77777777" w:rsidR="00D67926" w:rsidRDefault="008D6FB8">
            <w:pPr>
              <w:rPr>
                <w:rFonts w:eastAsia="Times New Roman"/>
                <w:lang w:val="en-US"/>
              </w:rPr>
            </w:pPr>
            <w:r>
              <w:rPr>
                <w:rFonts w:eastAsia="Times New Roman"/>
                <w:lang w:val="en-US"/>
              </w:rPr>
              <w:t>A snapshot view is expressed in a stand alone form that can be used and interpreted without considering the base StructureDefinition.</w:t>
            </w:r>
          </w:p>
        </w:tc>
      </w:tr>
      <w:tr w:rsidR="00D67926" w14:paraId="7659056A" w14:textId="77777777">
        <w:trPr>
          <w:divId w:val="279191413"/>
          <w:tblCellSpacing w:w="15" w:type="dxa"/>
        </w:trPr>
        <w:tc>
          <w:tcPr>
            <w:tcW w:w="0" w:type="auto"/>
            <w:vAlign w:val="center"/>
            <w:hideMark/>
          </w:tcPr>
          <w:p w14:paraId="081327C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1EA58AE" w14:textId="77777777" w:rsidR="00D67926" w:rsidRDefault="008D6FB8">
            <w:pPr>
              <w:rPr>
                <w:rFonts w:eastAsia="Times New Roman"/>
                <w:lang w:val="en-US"/>
              </w:rPr>
            </w:pPr>
            <w:r>
              <w:rPr>
                <w:rFonts w:eastAsia="Times New Roman"/>
                <w:lang w:val="en-US"/>
              </w:rPr>
              <w:t>If a structure is a snapshot, then each element definition must have a formal definition, and cardinalities</w:t>
            </w:r>
          </w:p>
        </w:tc>
      </w:tr>
      <w:tr w:rsidR="00D67926" w14:paraId="0F5FF432" w14:textId="77777777">
        <w:trPr>
          <w:divId w:val="279191413"/>
          <w:tblCellSpacing w:w="15" w:type="dxa"/>
        </w:trPr>
        <w:tc>
          <w:tcPr>
            <w:tcW w:w="0" w:type="auto"/>
            <w:vAlign w:val="center"/>
            <w:hideMark/>
          </w:tcPr>
          <w:p w14:paraId="5031BD86"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F40AE00" w14:textId="77777777" w:rsidR="00D67926" w:rsidRDefault="008D6FB8">
            <w:pPr>
              <w:rPr>
                <w:rFonts w:eastAsia="Times New Roman"/>
                <w:lang w:val="en-US"/>
              </w:rPr>
            </w:pPr>
            <w:r>
              <w:rPr>
                <w:rFonts w:eastAsia="Times New Roman"/>
                <w:lang w:val="en-US"/>
              </w:rPr>
              <w:t>Element paths must be unique - or not (LM)</w:t>
            </w:r>
          </w:p>
        </w:tc>
      </w:tr>
      <w:tr w:rsidR="00D67926" w14:paraId="10A2E7FB" w14:textId="77777777">
        <w:trPr>
          <w:divId w:val="279191413"/>
          <w:tblCellSpacing w:w="15" w:type="dxa"/>
        </w:trPr>
        <w:tc>
          <w:tcPr>
            <w:tcW w:w="0" w:type="auto"/>
            <w:vAlign w:val="center"/>
            <w:hideMark/>
          </w:tcPr>
          <w:p w14:paraId="6F27CC7F" w14:textId="77777777" w:rsidR="00D67926" w:rsidRDefault="008D6FB8">
            <w:pPr>
              <w:rPr>
                <w:rFonts w:eastAsia="Times New Roman"/>
                <w:lang w:val="en-US"/>
              </w:rPr>
            </w:pPr>
            <w:r>
              <w:rPr>
                <w:rFonts w:eastAsia="Times New Roman"/>
                <w:b/>
                <w:bCs/>
                <w:lang w:val="en-US"/>
              </w:rPr>
              <w:t>StructureDefinition.snapshot.element</w:t>
            </w:r>
          </w:p>
        </w:tc>
        <w:tc>
          <w:tcPr>
            <w:tcW w:w="0" w:type="auto"/>
            <w:vAlign w:val="center"/>
            <w:hideMark/>
          </w:tcPr>
          <w:p w14:paraId="64DD1607" w14:textId="77777777" w:rsidR="00D67926" w:rsidRDefault="00D67926">
            <w:pPr>
              <w:rPr>
                <w:rFonts w:eastAsia="Times New Roman"/>
                <w:lang w:val="en-US"/>
              </w:rPr>
            </w:pPr>
          </w:p>
        </w:tc>
      </w:tr>
      <w:tr w:rsidR="00D67926" w14:paraId="5EDD4B3F" w14:textId="77777777">
        <w:trPr>
          <w:divId w:val="279191413"/>
          <w:tblCellSpacing w:w="15" w:type="dxa"/>
        </w:trPr>
        <w:tc>
          <w:tcPr>
            <w:tcW w:w="0" w:type="auto"/>
            <w:vAlign w:val="center"/>
            <w:hideMark/>
          </w:tcPr>
          <w:p w14:paraId="54AA4F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A81293" w14:textId="77777777" w:rsidR="00D67926" w:rsidRDefault="008D6FB8">
            <w:pPr>
              <w:rPr>
                <w:rFonts w:eastAsia="Times New Roman"/>
                <w:lang w:val="en-US"/>
              </w:rPr>
            </w:pPr>
            <w:r>
              <w:rPr>
                <w:rFonts w:eastAsia="Times New Roman"/>
                <w:lang w:val="en-US"/>
              </w:rPr>
              <w:t>Definition of elements in the resource (if no StructureDefinition)</w:t>
            </w:r>
          </w:p>
        </w:tc>
      </w:tr>
      <w:tr w:rsidR="00D67926" w14:paraId="7818FD3A" w14:textId="77777777">
        <w:trPr>
          <w:divId w:val="279191413"/>
          <w:tblCellSpacing w:w="15" w:type="dxa"/>
        </w:trPr>
        <w:tc>
          <w:tcPr>
            <w:tcW w:w="0" w:type="auto"/>
            <w:vAlign w:val="center"/>
            <w:hideMark/>
          </w:tcPr>
          <w:p w14:paraId="6A9C92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A9E73E" w14:textId="77777777" w:rsidR="00D67926" w:rsidRDefault="008D6FB8">
            <w:pPr>
              <w:rPr>
                <w:rFonts w:eastAsia="Times New Roman"/>
                <w:lang w:val="en-US"/>
              </w:rPr>
            </w:pPr>
            <w:r>
              <w:rPr>
                <w:rFonts w:eastAsia="Times New Roman"/>
                <w:lang w:val="en-US"/>
              </w:rPr>
              <w:t>Captures constraints on each element within the resource.</w:t>
            </w:r>
          </w:p>
        </w:tc>
      </w:tr>
      <w:tr w:rsidR="00D67926" w14:paraId="2A2E5F6C" w14:textId="77777777">
        <w:trPr>
          <w:divId w:val="279191413"/>
          <w:tblCellSpacing w:w="15" w:type="dxa"/>
        </w:trPr>
        <w:tc>
          <w:tcPr>
            <w:tcW w:w="0" w:type="auto"/>
            <w:vAlign w:val="center"/>
            <w:hideMark/>
          </w:tcPr>
          <w:p w14:paraId="71B793C0" w14:textId="77777777" w:rsidR="00D67926" w:rsidRDefault="008D6FB8">
            <w:pPr>
              <w:rPr>
                <w:rFonts w:eastAsia="Times New Roman"/>
                <w:lang w:val="en-US"/>
              </w:rPr>
            </w:pPr>
            <w:r>
              <w:rPr>
                <w:rFonts w:eastAsia="Times New Roman"/>
                <w:b/>
                <w:bCs/>
                <w:lang w:val="en-US"/>
              </w:rPr>
              <w:t>StructureDefinition.differential</w:t>
            </w:r>
          </w:p>
        </w:tc>
        <w:tc>
          <w:tcPr>
            <w:tcW w:w="0" w:type="auto"/>
            <w:vAlign w:val="center"/>
            <w:hideMark/>
          </w:tcPr>
          <w:p w14:paraId="2AAC2C5B" w14:textId="77777777" w:rsidR="00D67926" w:rsidRDefault="00D67926">
            <w:pPr>
              <w:rPr>
                <w:rFonts w:eastAsia="Times New Roman"/>
                <w:lang w:val="en-US"/>
              </w:rPr>
            </w:pPr>
          </w:p>
        </w:tc>
      </w:tr>
      <w:tr w:rsidR="00D67926" w14:paraId="03C0C328" w14:textId="77777777">
        <w:trPr>
          <w:divId w:val="279191413"/>
          <w:tblCellSpacing w:w="15" w:type="dxa"/>
        </w:trPr>
        <w:tc>
          <w:tcPr>
            <w:tcW w:w="0" w:type="auto"/>
            <w:vAlign w:val="center"/>
            <w:hideMark/>
          </w:tcPr>
          <w:p w14:paraId="500F8D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A8A4A1" w14:textId="77777777" w:rsidR="00D67926" w:rsidRDefault="008D6FB8">
            <w:pPr>
              <w:rPr>
                <w:rFonts w:eastAsia="Times New Roman"/>
                <w:lang w:val="en-US"/>
              </w:rPr>
            </w:pPr>
            <w:r>
              <w:rPr>
                <w:rFonts w:eastAsia="Times New Roman"/>
                <w:lang w:val="en-US"/>
              </w:rPr>
              <w:t>Differential view of the structure</w:t>
            </w:r>
          </w:p>
        </w:tc>
      </w:tr>
      <w:tr w:rsidR="00D67926" w14:paraId="2C868231" w14:textId="77777777">
        <w:trPr>
          <w:divId w:val="279191413"/>
          <w:tblCellSpacing w:w="15" w:type="dxa"/>
        </w:trPr>
        <w:tc>
          <w:tcPr>
            <w:tcW w:w="0" w:type="auto"/>
            <w:vAlign w:val="center"/>
            <w:hideMark/>
          </w:tcPr>
          <w:p w14:paraId="150B83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ADEDBE" w14:textId="77777777" w:rsidR="00D67926" w:rsidRDefault="008D6FB8">
            <w:pPr>
              <w:rPr>
                <w:rFonts w:eastAsia="Times New Roman"/>
                <w:lang w:val="en-US"/>
              </w:rPr>
            </w:pPr>
            <w:r>
              <w:rPr>
                <w:rFonts w:eastAsia="Times New Roman"/>
                <w:lang w:val="en-US"/>
              </w:rPr>
              <w:t>A differential view is expressed relative to the base StructureDefinition - a statement of differences that it applies.</w:t>
            </w:r>
          </w:p>
        </w:tc>
      </w:tr>
      <w:tr w:rsidR="00D67926" w14:paraId="4154C53B" w14:textId="77777777">
        <w:trPr>
          <w:divId w:val="279191413"/>
          <w:tblCellSpacing w:w="15" w:type="dxa"/>
        </w:trPr>
        <w:tc>
          <w:tcPr>
            <w:tcW w:w="0" w:type="auto"/>
            <w:vAlign w:val="center"/>
            <w:hideMark/>
          </w:tcPr>
          <w:p w14:paraId="3F3D687E" w14:textId="77777777" w:rsidR="00D67926" w:rsidRDefault="008D6FB8">
            <w:pPr>
              <w:rPr>
                <w:rFonts w:eastAsia="Times New Roman"/>
                <w:lang w:val="en-US"/>
              </w:rPr>
            </w:pPr>
            <w:r>
              <w:rPr>
                <w:rFonts w:eastAsia="Times New Roman"/>
                <w:b/>
                <w:bCs/>
                <w:lang w:val="en-US"/>
              </w:rPr>
              <w:t>StructureDefinition.differential.element</w:t>
            </w:r>
          </w:p>
        </w:tc>
        <w:tc>
          <w:tcPr>
            <w:tcW w:w="0" w:type="auto"/>
            <w:vAlign w:val="center"/>
            <w:hideMark/>
          </w:tcPr>
          <w:p w14:paraId="31DE89AF" w14:textId="77777777" w:rsidR="00D67926" w:rsidRDefault="00D67926">
            <w:pPr>
              <w:rPr>
                <w:rFonts w:eastAsia="Times New Roman"/>
                <w:lang w:val="en-US"/>
              </w:rPr>
            </w:pPr>
          </w:p>
        </w:tc>
      </w:tr>
      <w:tr w:rsidR="00D67926" w14:paraId="70F611D6" w14:textId="77777777">
        <w:trPr>
          <w:divId w:val="279191413"/>
          <w:tblCellSpacing w:w="15" w:type="dxa"/>
        </w:trPr>
        <w:tc>
          <w:tcPr>
            <w:tcW w:w="0" w:type="auto"/>
            <w:vAlign w:val="center"/>
            <w:hideMark/>
          </w:tcPr>
          <w:p w14:paraId="6C1F4D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E4D618" w14:textId="77777777" w:rsidR="00D67926" w:rsidRDefault="008D6FB8">
            <w:pPr>
              <w:rPr>
                <w:rFonts w:eastAsia="Times New Roman"/>
                <w:lang w:val="en-US"/>
              </w:rPr>
            </w:pPr>
            <w:r>
              <w:rPr>
                <w:rFonts w:eastAsia="Times New Roman"/>
                <w:lang w:val="en-US"/>
              </w:rPr>
              <w:t>Definition of elements in the resource (if no StructureDefinition)</w:t>
            </w:r>
          </w:p>
        </w:tc>
      </w:tr>
      <w:tr w:rsidR="00D67926" w14:paraId="52907342" w14:textId="77777777">
        <w:trPr>
          <w:divId w:val="279191413"/>
          <w:tblCellSpacing w:w="15" w:type="dxa"/>
        </w:trPr>
        <w:tc>
          <w:tcPr>
            <w:tcW w:w="0" w:type="auto"/>
            <w:vAlign w:val="center"/>
            <w:hideMark/>
          </w:tcPr>
          <w:p w14:paraId="2B1724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E5A8FB" w14:textId="77777777" w:rsidR="00D67926" w:rsidRDefault="008D6FB8">
            <w:pPr>
              <w:rPr>
                <w:rFonts w:eastAsia="Times New Roman"/>
                <w:lang w:val="en-US"/>
              </w:rPr>
            </w:pPr>
            <w:r>
              <w:rPr>
                <w:rFonts w:eastAsia="Times New Roman"/>
                <w:lang w:val="en-US"/>
              </w:rPr>
              <w:t>Captures constraints on each element within the resource.</w:t>
            </w:r>
          </w:p>
        </w:tc>
      </w:tr>
    </w:tbl>
    <w:p w14:paraId="0AA28F29" w14:textId="77777777" w:rsidR="00D67926" w:rsidRDefault="008D6FB8">
      <w:pPr>
        <w:pStyle w:val="Heading2"/>
        <w:divId w:val="279191413"/>
        <w:rPr>
          <w:rFonts w:eastAsia="Times New Roman"/>
          <w:lang w:val="en-US"/>
        </w:rPr>
      </w:pPr>
      <w:r>
        <w:rPr>
          <w:rFonts w:eastAsia="Times New Roman"/>
          <w:lang w:val="en-US"/>
        </w:rPr>
        <w:lastRenderedPageBreak/>
        <w:t>http://hl7.org/fhir/StructureDefinition/Subscription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gridCol w:w="6150"/>
      </w:tblGrid>
      <w:tr w:rsidR="00D67926" w14:paraId="0E8357AB" w14:textId="77777777">
        <w:trPr>
          <w:divId w:val="279191413"/>
          <w:tblCellSpacing w:w="15" w:type="dxa"/>
        </w:trPr>
        <w:tc>
          <w:tcPr>
            <w:tcW w:w="0" w:type="auto"/>
            <w:vAlign w:val="center"/>
            <w:hideMark/>
          </w:tcPr>
          <w:p w14:paraId="195AC5C1" w14:textId="77777777" w:rsidR="00D67926" w:rsidRDefault="008D6FB8">
            <w:pPr>
              <w:rPr>
                <w:rFonts w:eastAsia="Times New Roman"/>
                <w:lang w:val="en-US"/>
              </w:rPr>
            </w:pPr>
            <w:r>
              <w:rPr>
                <w:rFonts w:eastAsia="Times New Roman"/>
                <w:b/>
                <w:bCs/>
                <w:lang w:val="en-US"/>
              </w:rPr>
              <w:t>Subscription</w:t>
            </w:r>
          </w:p>
        </w:tc>
        <w:tc>
          <w:tcPr>
            <w:tcW w:w="0" w:type="auto"/>
            <w:vAlign w:val="center"/>
            <w:hideMark/>
          </w:tcPr>
          <w:p w14:paraId="4A6136E2" w14:textId="77777777" w:rsidR="00D67926" w:rsidRDefault="008D6FB8">
            <w:pPr>
              <w:rPr>
                <w:rFonts w:eastAsia="Times New Roman"/>
                <w:lang w:val="en-US"/>
              </w:rPr>
            </w:pPr>
            <w:r>
              <w:rPr>
                <w:rFonts w:eastAsia="Times New Roman"/>
                <w:lang w:val="en-US"/>
              </w:rPr>
              <w:t>Subscription</w:t>
            </w:r>
          </w:p>
        </w:tc>
      </w:tr>
      <w:tr w:rsidR="00D67926" w14:paraId="276065F9" w14:textId="77777777">
        <w:trPr>
          <w:divId w:val="279191413"/>
          <w:tblCellSpacing w:w="15" w:type="dxa"/>
        </w:trPr>
        <w:tc>
          <w:tcPr>
            <w:tcW w:w="0" w:type="auto"/>
            <w:vAlign w:val="center"/>
            <w:hideMark/>
          </w:tcPr>
          <w:p w14:paraId="5FC6ED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887794" w14:textId="77777777" w:rsidR="00D67926" w:rsidRDefault="008D6FB8">
            <w:pPr>
              <w:rPr>
                <w:rFonts w:eastAsia="Times New Roman"/>
                <w:lang w:val="en-US"/>
              </w:rPr>
            </w:pPr>
            <w:r>
              <w:rPr>
                <w:rFonts w:eastAsia="Times New Roman"/>
                <w:lang w:val="en-US"/>
              </w:rPr>
              <w:t>A server push subscription criteria</w:t>
            </w:r>
          </w:p>
        </w:tc>
      </w:tr>
      <w:tr w:rsidR="00D67926" w14:paraId="7BD2EA38" w14:textId="77777777">
        <w:trPr>
          <w:divId w:val="279191413"/>
          <w:tblCellSpacing w:w="15" w:type="dxa"/>
        </w:trPr>
        <w:tc>
          <w:tcPr>
            <w:tcW w:w="0" w:type="auto"/>
            <w:vAlign w:val="center"/>
            <w:hideMark/>
          </w:tcPr>
          <w:p w14:paraId="3834C9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1063D6" w14:textId="77777777" w:rsidR="00D67926" w:rsidRDefault="008D6FB8">
            <w:pPr>
              <w:rPr>
                <w:rFonts w:eastAsia="Times New Roman"/>
                <w:lang w:val="en-US"/>
              </w:rPr>
            </w:pP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D67926" w14:paraId="0F870532" w14:textId="77777777">
        <w:trPr>
          <w:divId w:val="279191413"/>
          <w:tblCellSpacing w:w="15" w:type="dxa"/>
        </w:trPr>
        <w:tc>
          <w:tcPr>
            <w:tcW w:w="0" w:type="auto"/>
            <w:vAlign w:val="center"/>
            <w:hideMark/>
          </w:tcPr>
          <w:p w14:paraId="6570729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5E9A5B6" w14:textId="77777777" w:rsidR="00D67926" w:rsidRDefault="008D6FB8">
            <w:pPr>
              <w:rPr>
                <w:rFonts w:eastAsia="Times New Roman"/>
                <w:lang w:val="en-US"/>
              </w:rPr>
            </w:pPr>
            <w:r>
              <w:rPr>
                <w:rFonts w:eastAsia="Times New Roman"/>
                <w:lang w:val="en-US"/>
              </w:rPr>
              <w:t>WebHook</w:t>
            </w:r>
          </w:p>
        </w:tc>
      </w:tr>
      <w:tr w:rsidR="00D67926" w14:paraId="1931C88E" w14:textId="77777777">
        <w:trPr>
          <w:divId w:val="279191413"/>
          <w:tblCellSpacing w:w="15" w:type="dxa"/>
        </w:trPr>
        <w:tc>
          <w:tcPr>
            <w:tcW w:w="0" w:type="auto"/>
            <w:vAlign w:val="center"/>
            <w:hideMark/>
          </w:tcPr>
          <w:p w14:paraId="49DF0CF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D01CD68" w14:textId="77777777" w:rsidR="00D67926" w:rsidRDefault="008D6FB8">
            <w:pPr>
              <w:rPr>
                <w:rFonts w:eastAsia="Times New Roman"/>
                <w:lang w:val="en-US"/>
              </w:rPr>
            </w:pPr>
            <w:r>
              <w:rPr>
                <w:rFonts w:eastAsia="Times New Roman"/>
                <w:lang w:val="en-US"/>
              </w:rPr>
              <w:t>Hook</w:t>
            </w:r>
          </w:p>
        </w:tc>
      </w:tr>
      <w:tr w:rsidR="00D67926" w14:paraId="7D59E7EB" w14:textId="77777777">
        <w:trPr>
          <w:divId w:val="279191413"/>
          <w:tblCellSpacing w:w="15" w:type="dxa"/>
        </w:trPr>
        <w:tc>
          <w:tcPr>
            <w:tcW w:w="0" w:type="auto"/>
            <w:vAlign w:val="center"/>
            <w:hideMark/>
          </w:tcPr>
          <w:p w14:paraId="25E7A4C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2A98B83" w14:textId="77777777" w:rsidR="00D67926" w:rsidRDefault="008D6FB8">
            <w:pPr>
              <w:rPr>
                <w:rFonts w:eastAsia="Times New Roman"/>
                <w:lang w:val="en-US"/>
              </w:rPr>
            </w:pPr>
            <w:r>
              <w:rPr>
                <w:rFonts w:eastAsia="Times New Roman"/>
                <w:lang w:val="en-US"/>
              </w:rPr>
              <w:t>Routing Rule</w:t>
            </w:r>
          </w:p>
        </w:tc>
      </w:tr>
      <w:tr w:rsidR="00D67926" w14:paraId="76A08D9C" w14:textId="77777777">
        <w:trPr>
          <w:divId w:val="279191413"/>
          <w:tblCellSpacing w:w="15" w:type="dxa"/>
        </w:trPr>
        <w:tc>
          <w:tcPr>
            <w:tcW w:w="0" w:type="auto"/>
            <w:vAlign w:val="center"/>
            <w:hideMark/>
          </w:tcPr>
          <w:p w14:paraId="7D231F93" w14:textId="77777777" w:rsidR="00D67926" w:rsidRDefault="008D6FB8">
            <w:pPr>
              <w:rPr>
                <w:rFonts w:eastAsia="Times New Roman"/>
                <w:lang w:val="en-US"/>
              </w:rPr>
            </w:pPr>
            <w:r>
              <w:rPr>
                <w:rFonts w:eastAsia="Times New Roman"/>
                <w:b/>
                <w:bCs/>
                <w:lang w:val="en-US"/>
              </w:rPr>
              <w:t>Subscription.criteria</w:t>
            </w:r>
          </w:p>
        </w:tc>
        <w:tc>
          <w:tcPr>
            <w:tcW w:w="0" w:type="auto"/>
            <w:vAlign w:val="center"/>
            <w:hideMark/>
          </w:tcPr>
          <w:p w14:paraId="477F3852" w14:textId="77777777" w:rsidR="00D67926" w:rsidRDefault="00D67926">
            <w:pPr>
              <w:rPr>
                <w:rFonts w:eastAsia="Times New Roman"/>
                <w:lang w:val="en-US"/>
              </w:rPr>
            </w:pPr>
          </w:p>
        </w:tc>
      </w:tr>
      <w:tr w:rsidR="00D67926" w14:paraId="11295E27" w14:textId="77777777">
        <w:trPr>
          <w:divId w:val="279191413"/>
          <w:tblCellSpacing w:w="15" w:type="dxa"/>
        </w:trPr>
        <w:tc>
          <w:tcPr>
            <w:tcW w:w="0" w:type="auto"/>
            <w:vAlign w:val="center"/>
            <w:hideMark/>
          </w:tcPr>
          <w:p w14:paraId="086582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3DC132" w14:textId="77777777" w:rsidR="00D67926" w:rsidRDefault="008D6FB8">
            <w:pPr>
              <w:rPr>
                <w:rFonts w:eastAsia="Times New Roman"/>
                <w:lang w:val="en-US"/>
              </w:rPr>
            </w:pPr>
            <w:r>
              <w:rPr>
                <w:rFonts w:eastAsia="Times New Roman"/>
                <w:lang w:val="en-US"/>
              </w:rPr>
              <w:t>Rule for server push criteria</w:t>
            </w:r>
          </w:p>
        </w:tc>
      </w:tr>
      <w:tr w:rsidR="00D67926" w14:paraId="1D4CBEC7" w14:textId="77777777">
        <w:trPr>
          <w:divId w:val="279191413"/>
          <w:tblCellSpacing w:w="15" w:type="dxa"/>
        </w:trPr>
        <w:tc>
          <w:tcPr>
            <w:tcW w:w="0" w:type="auto"/>
            <w:vAlign w:val="center"/>
            <w:hideMark/>
          </w:tcPr>
          <w:p w14:paraId="7B0DC07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9DFF01" w14:textId="77777777" w:rsidR="00D67926" w:rsidRDefault="008D6FB8">
            <w:pPr>
              <w:rPr>
                <w:rFonts w:eastAsia="Times New Roman"/>
                <w:lang w:val="en-US"/>
              </w:rPr>
            </w:pPr>
            <w:r>
              <w:rPr>
                <w:rFonts w:eastAsia="Times New Roman"/>
                <w:lang w:val="en-US"/>
              </w:rPr>
              <w:t>The rules that the server should use to determine when to generate notifications for this subscription.</w:t>
            </w:r>
          </w:p>
        </w:tc>
      </w:tr>
      <w:tr w:rsidR="00D67926" w14:paraId="79BC563B" w14:textId="77777777">
        <w:trPr>
          <w:divId w:val="279191413"/>
          <w:tblCellSpacing w:w="15" w:type="dxa"/>
        </w:trPr>
        <w:tc>
          <w:tcPr>
            <w:tcW w:w="0" w:type="auto"/>
            <w:vAlign w:val="center"/>
            <w:hideMark/>
          </w:tcPr>
          <w:p w14:paraId="243FA3F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8824C77" w14:textId="77777777" w:rsidR="00D67926" w:rsidRDefault="008D6FB8">
            <w:pPr>
              <w:rPr>
                <w:rFonts w:eastAsia="Times New Roman"/>
                <w:lang w:val="en-US"/>
              </w:rPr>
            </w:pPr>
            <w:r>
              <w:rPr>
                <w:rFonts w:eastAsia="Times New Roman"/>
                <w:lang w:val="en-US"/>
              </w:rPr>
              <w:t xml:space="preserve">The rules are </w:t>
            </w:r>
            <w:proofErr w:type="gramStart"/>
            <w:r>
              <w:rPr>
                <w:rFonts w:eastAsia="Times New Roman"/>
                <w:lang w:val="en-US"/>
              </w:rPr>
              <w:t>a search criteria</w:t>
            </w:r>
            <w:proofErr w:type="gramEnd"/>
            <w:r>
              <w:rPr>
                <w:rFonts w:eastAsia="Times New Roman"/>
                <w:lang w:val="en-US"/>
              </w:rPr>
              <w:t xml:space="preserve"> (without the [base] part). Like Bundle.entry.request.url, it has no leading "/".</w:t>
            </w:r>
          </w:p>
        </w:tc>
      </w:tr>
      <w:tr w:rsidR="00D67926" w14:paraId="74C45108" w14:textId="77777777">
        <w:trPr>
          <w:divId w:val="279191413"/>
          <w:tblCellSpacing w:w="15" w:type="dxa"/>
        </w:trPr>
        <w:tc>
          <w:tcPr>
            <w:tcW w:w="0" w:type="auto"/>
            <w:vAlign w:val="center"/>
            <w:hideMark/>
          </w:tcPr>
          <w:p w14:paraId="49450FF1" w14:textId="77777777" w:rsidR="00D67926" w:rsidRDefault="008D6FB8">
            <w:pPr>
              <w:rPr>
                <w:rFonts w:eastAsia="Times New Roman"/>
                <w:lang w:val="en-US"/>
              </w:rPr>
            </w:pPr>
            <w:r>
              <w:rPr>
                <w:rFonts w:eastAsia="Times New Roman"/>
                <w:b/>
                <w:bCs/>
                <w:lang w:val="en-US"/>
              </w:rPr>
              <w:t>Subscription.contact</w:t>
            </w:r>
          </w:p>
        </w:tc>
        <w:tc>
          <w:tcPr>
            <w:tcW w:w="0" w:type="auto"/>
            <w:vAlign w:val="center"/>
            <w:hideMark/>
          </w:tcPr>
          <w:p w14:paraId="798169CA" w14:textId="77777777" w:rsidR="00D67926" w:rsidRDefault="00D67926">
            <w:pPr>
              <w:rPr>
                <w:rFonts w:eastAsia="Times New Roman"/>
                <w:lang w:val="en-US"/>
              </w:rPr>
            </w:pPr>
          </w:p>
        </w:tc>
      </w:tr>
      <w:tr w:rsidR="00D67926" w14:paraId="6AD35F09" w14:textId="77777777">
        <w:trPr>
          <w:divId w:val="279191413"/>
          <w:tblCellSpacing w:w="15" w:type="dxa"/>
        </w:trPr>
        <w:tc>
          <w:tcPr>
            <w:tcW w:w="0" w:type="auto"/>
            <w:vAlign w:val="center"/>
            <w:hideMark/>
          </w:tcPr>
          <w:p w14:paraId="2A659A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E1ADC0" w14:textId="77777777" w:rsidR="00D67926" w:rsidRDefault="008D6FB8">
            <w:pPr>
              <w:rPr>
                <w:rFonts w:eastAsia="Times New Roman"/>
                <w:lang w:val="en-US"/>
              </w:rPr>
            </w:pPr>
            <w:r>
              <w:rPr>
                <w:rFonts w:eastAsia="Times New Roman"/>
                <w:lang w:val="en-US"/>
              </w:rPr>
              <w:t>Contact details for source (e.g. troubleshooting)</w:t>
            </w:r>
          </w:p>
        </w:tc>
      </w:tr>
      <w:tr w:rsidR="00D67926" w14:paraId="36559947" w14:textId="77777777">
        <w:trPr>
          <w:divId w:val="279191413"/>
          <w:tblCellSpacing w:w="15" w:type="dxa"/>
        </w:trPr>
        <w:tc>
          <w:tcPr>
            <w:tcW w:w="0" w:type="auto"/>
            <w:vAlign w:val="center"/>
            <w:hideMark/>
          </w:tcPr>
          <w:p w14:paraId="49F1D6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C3A9CA" w14:textId="77777777" w:rsidR="00D67926" w:rsidRDefault="008D6FB8">
            <w:pPr>
              <w:rPr>
                <w:rFonts w:eastAsia="Times New Roman"/>
                <w:lang w:val="en-US"/>
              </w:rPr>
            </w:pPr>
            <w:r>
              <w:rPr>
                <w:rFonts w:eastAsia="Times New Roman"/>
                <w:lang w:val="en-US"/>
              </w:rPr>
              <w:t>Contact details for a human to contact about the subscription. The primary use of this for system administrator troubleshooting.</w:t>
            </w:r>
          </w:p>
        </w:tc>
      </w:tr>
      <w:tr w:rsidR="00D67926" w14:paraId="7AE461B0" w14:textId="77777777">
        <w:trPr>
          <w:divId w:val="279191413"/>
          <w:tblCellSpacing w:w="15" w:type="dxa"/>
        </w:trPr>
        <w:tc>
          <w:tcPr>
            <w:tcW w:w="0" w:type="auto"/>
            <w:vAlign w:val="center"/>
            <w:hideMark/>
          </w:tcPr>
          <w:p w14:paraId="0CE60C0B" w14:textId="77777777" w:rsidR="00D67926" w:rsidRDefault="008D6FB8">
            <w:pPr>
              <w:rPr>
                <w:rFonts w:eastAsia="Times New Roman"/>
                <w:lang w:val="en-US"/>
              </w:rPr>
            </w:pPr>
            <w:r>
              <w:rPr>
                <w:rFonts w:eastAsia="Times New Roman"/>
                <w:b/>
                <w:bCs/>
                <w:lang w:val="en-US"/>
              </w:rPr>
              <w:t>Subscription.reason</w:t>
            </w:r>
          </w:p>
        </w:tc>
        <w:tc>
          <w:tcPr>
            <w:tcW w:w="0" w:type="auto"/>
            <w:vAlign w:val="center"/>
            <w:hideMark/>
          </w:tcPr>
          <w:p w14:paraId="7068ADE7" w14:textId="77777777" w:rsidR="00D67926" w:rsidRDefault="00D67926">
            <w:pPr>
              <w:rPr>
                <w:rFonts w:eastAsia="Times New Roman"/>
                <w:lang w:val="en-US"/>
              </w:rPr>
            </w:pPr>
          </w:p>
        </w:tc>
      </w:tr>
      <w:tr w:rsidR="00D67926" w14:paraId="1B4876FA" w14:textId="77777777">
        <w:trPr>
          <w:divId w:val="279191413"/>
          <w:tblCellSpacing w:w="15" w:type="dxa"/>
        </w:trPr>
        <w:tc>
          <w:tcPr>
            <w:tcW w:w="0" w:type="auto"/>
            <w:vAlign w:val="center"/>
            <w:hideMark/>
          </w:tcPr>
          <w:p w14:paraId="268496F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A18A6E" w14:textId="77777777" w:rsidR="00D67926" w:rsidRDefault="008D6FB8">
            <w:pPr>
              <w:rPr>
                <w:rFonts w:eastAsia="Times New Roman"/>
                <w:lang w:val="en-US"/>
              </w:rPr>
            </w:pPr>
            <w:r>
              <w:rPr>
                <w:rFonts w:eastAsia="Times New Roman"/>
                <w:lang w:val="en-US"/>
              </w:rPr>
              <w:t>Description of why this subscription was created</w:t>
            </w:r>
          </w:p>
        </w:tc>
      </w:tr>
      <w:tr w:rsidR="00D67926" w14:paraId="31DF4860" w14:textId="77777777">
        <w:trPr>
          <w:divId w:val="279191413"/>
          <w:tblCellSpacing w:w="15" w:type="dxa"/>
        </w:trPr>
        <w:tc>
          <w:tcPr>
            <w:tcW w:w="0" w:type="auto"/>
            <w:vAlign w:val="center"/>
            <w:hideMark/>
          </w:tcPr>
          <w:p w14:paraId="460926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196908" w14:textId="77777777" w:rsidR="00D67926" w:rsidRDefault="008D6FB8">
            <w:pPr>
              <w:rPr>
                <w:rFonts w:eastAsia="Times New Roman"/>
                <w:lang w:val="en-US"/>
              </w:rPr>
            </w:pPr>
            <w:r>
              <w:rPr>
                <w:rFonts w:eastAsia="Times New Roman"/>
                <w:lang w:val="en-US"/>
              </w:rPr>
              <w:t>A description of why this subscription is defined.</w:t>
            </w:r>
          </w:p>
        </w:tc>
      </w:tr>
      <w:tr w:rsidR="00D67926" w14:paraId="06DA0992" w14:textId="77777777">
        <w:trPr>
          <w:divId w:val="279191413"/>
          <w:tblCellSpacing w:w="15" w:type="dxa"/>
        </w:trPr>
        <w:tc>
          <w:tcPr>
            <w:tcW w:w="0" w:type="auto"/>
            <w:vAlign w:val="center"/>
            <w:hideMark/>
          </w:tcPr>
          <w:p w14:paraId="5DE85700" w14:textId="77777777" w:rsidR="00D67926" w:rsidRDefault="008D6FB8">
            <w:pPr>
              <w:rPr>
                <w:rFonts w:eastAsia="Times New Roman"/>
                <w:lang w:val="en-US"/>
              </w:rPr>
            </w:pPr>
            <w:r>
              <w:rPr>
                <w:rFonts w:eastAsia="Times New Roman"/>
                <w:b/>
                <w:bCs/>
                <w:lang w:val="en-US"/>
              </w:rPr>
              <w:t>Subscription.status</w:t>
            </w:r>
          </w:p>
        </w:tc>
        <w:tc>
          <w:tcPr>
            <w:tcW w:w="0" w:type="auto"/>
            <w:vAlign w:val="center"/>
            <w:hideMark/>
          </w:tcPr>
          <w:p w14:paraId="355E89D2" w14:textId="77777777" w:rsidR="00D67926" w:rsidRDefault="00D67926">
            <w:pPr>
              <w:rPr>
                <w:rFonts w:eastAsia="Times New Roman"/>
                <w:lang w:val="en-US"/>
              </w:rPr>
            </w:pPr>
          </w:p>
        </w:tc>
      </w:tr>
      <w:tr w:rsidR="00D67926" w14:paraId="21BFC28C" w14:textId="77777777">
        <w:trPr>
          <w:divId w:val="279191413"/>
          <w:tblCellSpacing w:w="15" w:type="dxa"/>
        </w:trPr>
        <w:tc>
          <w:tcPr>
            <w:tcW w:w="0" w:type="auto"/>
            <w:vAlign w:val="center"/>
            <w:hideMark/>
          </w:tcPr>
          <w:p w14:paraId="75ADD6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FA3493" w14:textId="77777777" w:rsidR="00D67926" w:rsidRDefault="008D6FB8">
            <w:pPr>
              <w:rPr>
                <w:rFonts w:eastAsia="Times New Roman"/>
                <w:lang w:val="en-US"/>
              </w:rPr>
            </w:pPr>
            <w:r>
              <w:rPr>
                <w:rFonts w:eastAsia="Times New Roman"/>
                <w:lang w:val="en-US"/>
              </w:rPr>
              <w:t>The status of the subscription, which marks the server state for managing the subscription.</w:t>
            </w:r>
          </w:p>
        </w:tc>
      </w:tr>
      <w:tr w:rsidR="00D67926" w14:paraId="54633E83" w14:textId="77777777">
        <w:trPr>
          <w:divId w:val="279191413"/>
          <w:tblCellSpacing w:w="15" w:type="dxa"/>
        </w:trPr>
        <w:tc>
          <w:tcPr>
            <w:tcW w:w="0" w:type="auto"/>
            <w:vAlign w:val="center"/>
            <w:hideMark/>
          </w:tcPr>
          <w:p w14:paraId="549731D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604C7D" w14:textId="77777777" w:rsidR="00D67926" w:rsidRDefault="008D6FB8">
            <w:pPr>
              <w:rPr>
                <w:rFonts w:eastAsia="Times New Roman"/>
                <w:lang w:val="en-US"/>
              </w:rPr>
            </w:pPr>
            <w:r>
              <w:rPr>
                <w:rFonts w:eastAsia="Times New Roman"/>
                <w:lang w:val="en-US"/>
              </w:rPr>
              <w:t xml:space="preserve">A client can only submit subscription resources in the requested or off state. Only the server can move a subscription from requested to active, and then to error. Either the server or the client can turn a subscription off. </w:t>
            </w:r>
          </w:p>
        </w:tc>
      </w:tr>
      <w:tr w:rsidR="00D67926" w14:paraId="5A1AA5E3" w14:textId="77777777">
        <w:trPr>
          <w:divId w:val="279191413"/>
          <w:tblCellSpacing w:w="15" w:type="dxa"/>
        </w:trPr>
        <w:tc>
          <w:tcPr>
            <w:tcW w:w="0" w:type="auto"/>
            <w:vAlign w:val="center"/>
            <w:hideMark/>
          </w:tcPr>
          <w:p w14:paraId="7E61FF0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081AEC6" w14:textId="77777777" w:rsidR="00D67926" w:rsidRDefault="008D6FB8">
            <w:pPr>
              <w:rPr>
                <w:rFonts w:eastAsia="Times New Roman"/>
                <w:lang w:val="en-US"/>
              </w:rPr>
            </w:pPr>
            <w:r>
              <w:rPr>
                <w:rFonts w:eastAsia="Times New Roman"/>
                <w:lang w:val="en-US"/>
              </w:rPr>
              <w:t>The status of a subscription</w:t>
            </w:r>
          </w:p>
        </w:tc>
      </w:tr>
      <w:tr w:rsidR="00D67926" w14:paraId="37B8533E" w14:textId="77777777">
        <w:trPr>
          <w:divId w:val="279191413"/>
          <w:tblCellSpacing w:w="15" w:type="dxa"/>
        </w:trPr>
        <w:tc>
          <w:tcPr>
            <w:tcW w:w="0" w:type="auto"/>
            <w:vAlign w:val="center"/>
            <w:hideMark/>
          </w:tcPr>
          <w:p w14:paraId="4B5AEC00" w14:textId="77777777" w:rsidR="00D67926" w:rsidRDefault="008D6FB8">
            <w:pPr>
              <w:rPr>
                <w:rFonts w:eastAsia="Times New Roman"/>
                <w:lang w:val="en-US"/>
              </w:rPr>
            </w:pPr>
            <w:r>
              <w:rPr>
                <w:rFonts w:eastAsia="Times New Roman"/>
                <w:b/>
                <w:bCs/>
                <w:lang w:val="en-US"/>
              </w:rPr>
              <w:t>Subscription.error</w:t>
            </w:r>
          </w:p>
        </w:tc>
        <w:tc>
          <w:tcPr>
            <w:tcW w:w="0" w:type="auto"/>
            <w:vAlign w:val="center"/>
            <w:hideMark/>
          </w:tcPr>
          <w:p w14:paraId="7A1CA379" w14:textId="77777777" w:rsidR="00D67926" w:rsidRDefault="00D67926">
            <w:pPr>
              <w:rPr>
                <w:rFonts w:eastAsia="Times New Roman"/>
                <w:lang w:val="en-US"/>
              </w:rPr>
            </w:pPr>
          </w:p>
        </w:tc>
      </w:tr>
      <w:tr w:rsidR="00D67926" w14:paraId="56AD4162" w14:textId="77777777">
        <w:trPr>
          <w:divId w:val="279191413"/>
          <w:tblCellSpacing w:w="15" w:type="dxa"/>
        </w:trPr>
        <w:tc>
          <w:tcPr>
            <w:tcW w:w="0" w:type="auto"/>
            <w:vAlign w:val="center"/>
            <w:hideMark/>
          </w:tcPr>
          <w:p w14:paraId="355E35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4225B3" w14:textId="77777777" w:rsidR="00D67926" w:rsidRDefault="008D6FB8">
            <w:pPr>
              <w:rPr>
                <w:rFonts w:eastAsia="Times New Roman"/>
                <w:lang w:val="en-US"/>
              </w:rPr>
            </w:pPr>
            <w:r>
              <w:rPr>
                <w:rFonts w:eastAsia="Times New Roman"/>
                <w:lang w:val="en-US"/>
              </w:rPr>
              <w:t>Latest error note</w:t>
            </w:r>
          </w:p>
        </w:tc>
      </w:tr>
      <w:tr w:rsidR="00D67926" w14:paraId="56712AF0" w14:textId="77777777">
        <w:trPr>
          <w:divId w:val="279191413"/>
          <w:tblCellSpacing w:w="15" w:type="dxa"/>
        </w:trPr>
        <w:tc>
          <w:tcPr>
            <w:tcW w:w="0" w:type="auto"/>
            <w:vAlign w:val="center"/>
            <w:hideMark/>
          </w:tcPr>
          <w:p w14:paraId="4FB222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D2D638" w14:textId="77777777" w:rsidR="00D67926" w:rsidRDefault="008D6FB8">
            <w:pPr>
              <w:rPr>
                <w:rFonts w:eastAsia="Times New Roman"/>
                <w:lang w:val="en-US"/>
              </w:rPr>
            </w:pPr>
            <w:r>
              <w:rPr>
                <w:rFonts w:eastAsia="Times New Roman"/>
                <w:lang w:val="en-US"/>
              </w:rPr>
              <w:t>A record of the last error that occurred when the server processed a notification.</w:t>
            </w:r>
          </w:p>
        </w:tc>
      </w:tr>
      <w:tr w:rsidR="00D67926" w14:paraId="526DC8EF" w14:textId="77777777">
        <w:trPr>
          <w:divId w:val="279191413"/>
          <w:tblCellSpacing w:w="15" w:type="dxa"/>
        </w:trPr>
        <w:tc>
          <w:tcPr>
            <w:tcW w:w="0" w:type="auto"/>
            <w:vAlign w:val="center"/>
            <w:hideMark/>
          </w:tcPr>
          <w:p w14:paraId="4E89181F" w14:textId="77777777" w:rsidR="00D67926" w:rsidRDefault="008D6FB8">
            <w:pPr>
              <w:rPr>
                <w:rFonts w:eastAsia="Times New Roman"/>
                <w:lang w:val="en-US"/>
              </w:rPr>
            </w:pPr>
            <w:r>
              <w:rPr>
                <w:rFonts w:eastAsia="Times New Roman"/>
                <w:b/>
                <w:bCs/>
                <w:lang w:val="en-US"/>
              </w:rPr>
              <w:t>Subscription.channel</w:t>
            </w:r>
          </w:p>
        </w:tc>
        <w:tc>
          <w:tcPr>
            <w:tcW w:w="0" w:type="auto"/>
            <w:vAlign w:val="center"/>
            <w:hideMark/>
          </w:tcPr>
          <w:p w14:paraId="7C6F3C6B" w14:textId="77777777" w:rsidR="00D67926" w:rsidRDefault="00D67926">
            <w:pPr>
              <w:rPr>
                <w:rFonts w:eastAsia="Times New Roman"/>
                <w:lang w:val="en-US"/>
              </w:rPr>
            </w:pPr>
          </w:p>
        </w:tc>
      </w:tr>
      <w:tr w:rsidR="00D67926" w14:paraId="1B6DE604" w14:textId="77777777">
        <w:trPr>
          <w:divId w:val="279191413"/>
          <w:tblCellSpacing w:w="15" w:type="dxa"/>
        </w:trPr>
        <w:tc>
          <w:tcPr>
            <w:tcW w:w="0" w:type="auto"/>
            <w:vAlign w:val="center"/>
            <w:hideMark/>
          </w:tcPr>
          <w:p w14:paraId="58C26099"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400BD60" w14:textId="77777777" w:rsidR="00D67926" w:rsidRDefault="008D6FB8">
            <w:pPr>
              <w:rPr>
                <w:rFonts w:eastAsia="Times New Roman"/>
                <w:lang w:val="en-US"/>
              </w:rPr>
            </w:pPr>
            <w:r>
              <w:rPr>
                <w:rFonts w:eastAsia="Times New Roman"/>
                <w:lang w:val="en-US"/>
              </w:rPr>
              <w:t>The channel on which to report matches to the criteria</w:t>
            </w:r>
          </w:p>
        </w:tc>
      </w:tr>
      <w:tr w:rsidR="00D67926" w14:paraId="31CFF0FD" w14:textId="77777777">
        <w:trPr>
          <w:divId w:val="279191413"/>
          <w:tblCellSpacing w:w="15" w:type="dxa"/>
        </w:trPr>
        <w:tc>
          <w:tcPr>
            <w:tcW w:w="0" w:type="auto"/>
            <w:vAlign w:val="center"/>
            <w:hideMark/>
          </w:tcPr>
          <w:p w14:paraId="621DEE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58AC1F" w14:textId="77777777" w:rsidR="00D67926" w:rsidRDefault="008D6FB8">
            <w:pPr>
              <w:rPr>
                <w:rFonts w:eastAsia="Times New Roman"/>
                <w:lang w:val="en-US"/>
              </w:rPr>
            </w:pPr>
            <w:r>
              <w:rPr>
                <w:rFonts w:eastAsia="Times New Roman"/>
                <w:lang w:val="en-US"/>
              </w:rPr>
              <w:t>Details where to send notifications when resources are received that meet the criteria.</w:t>
            </w:r>
          </w:p>
        </w:tc>
      </w:tr>
      <w:tr w:rsidR="00D67926" w14:paraId="3C9927BC" w14:textId="77777777">
        <w:trPr>
          <w:divId w:val="279191413"/>
          <w:tblCellSpacing w:w="15" w:type="dxa"/>
        </w:trPr>
        <w:tc>
          <w:tcPr>
            <w:tcW w:w="0" w:type="auto"/>
            <w:vAlign w:val="center"/>
            <w:hideMark/>
          </w:tcPr>
          <w:p w14:paraId="115CD794" w14:textId="77777777" w:rsidR="00D67926" w:rsidRDefault="008D6FB8">
            <w:pPr>
              <w:rPr>
                <w:rFonts w:eastAsia="Times New Roman"/>
                <w:lang w:val="en-US"/>
              </w:rPr>
            </w:pPr>
            <w:r>
              <w:rPr>
                <w:rFonts w:eastAsia="Times New Roman"/>
                <w:b/>
                <w:bCs/>
                <w:lang w:val="en-US"/>
              </w:rPr>
              <w:t>Subscription.channel.type</w:t>
            </w:r>
          </w:p>
        </w:tc>
        <w:tc>
          <w:tcPr>
            <w:tcW w:w="0" w:type="auto"/>
            <w:vAlign w:val="center"/>
            <w:hideMark/>
          </w:tcPr>
          <w:p w14:paraId="31C70F0D" w14:textId="77777777" w:rsidR="00D67926" w:rsidRDefault="00D67926">
            <w:pPr>
              <w:rPr>
                <w:rFonts w:eastAsia="Times New Roman"/>
                <w:lang w:val="en-US"/>
              </w:rPr>
            </w:pPr>
          </w:p>
        </w:tc>
      </w:tr>
      <w:tr w:rsidR="00D67926" w14:paraId="49B858EF" w14:textId="77777777">
        <w:trPr>
          <w:divId w:val="279191413"/>
          <w:tblCellSpacing w:w="15" w:type="dxa"/>
        </w:trPr>
        <w:tc>
          <w:tcPr>
            <w:tcW w:w="0" w:type="auto"/>
            <w:vAlign w:val="center"/>
            <w:hideMark/>
          </w:tcPr>
          <w:p w14:paraId="5A9632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0D3BB4" w14:textId="6E6AECB2" w:rsidR="00D67926" w:rsidRDefault="008D6FB8">
            <w:pPr>
              <w:rPr>
                <w:rFonts w:eastAsia="Times New Roman"/>
                <w:lang w:val="en-US"/>
              </w:rPr>
            </w:pPr>
            <w:r>
              <w:rPr>
                <w:rFonts w:eastAsia="Times New Roman"/>
                <w:lang w:val="en-US"/>
              </w:rPr>
              <w:t xml:space="preserve">The type of channel to send </w:t>
            </w:r>
            <w:del w:id="200" w:author="Cary Ussery" w:date="2015-09-11T19:16:00Z">
              <w:r w:rsidDel="007B43FA">
                <w:rPr>
                  <w:rFonts w:eastAsia="Times New Roman"/>
                  <w:lang w:val="en-US"/>
                </w:rPr>
                <w:delText>notififcations</w:delText>
              </w:r>
            </w:del>
            <w:ins w:id="201" w:author="Cary Ussery" w:date="2015-09-11T19:16:00Z">
              <w:r w:rsidR="007B43FA">
                <w:rPr>
                  <w:rFonts w:eastAsia="Times New Roman"/>
                  <w:lang w:val="en-US"/>
                </w:rPr>
                <w:t>notifications</w:t>
              </w:r>
            </w:ins>
            <w:r>
              <w:rPr>
                <w:rFonts w:eastAsia="Times New Roman"/>
                <w:lang w:val="en-US"/>
              </w:rPr>
              <w:t xml:space="preserve"> on.</w:t>
            </w:r>
          </w:p>
        </w:tc>
      </w:tr>
      <w:tr w:rsidR="00D67926" w14:paraId="7C788C30" w14:textId="77777777">
        <w:trPr>
          <w:divId w:val="279191413"/>
          <w:tblCellSpacing w:w="15" w:type="dxa"/>
        </w:trPr>
        <w:tc>
          <w:tcPr>
            <w:tcW w:w="0" w:type="auto"/>
            <w:vAlign w:val="center"/>
            <w:hideMark/>
          </w:tcPr>
          <w:p w14:paraId="40389BE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6C27111" w14:textId="77777777" w:rsidR="00D67926" w:rsidRDefault="008D6FB8">
            <w:pPr>
              <w:rPr>
                <w:rFonts w:eastAsia="Times New Roman"/>
                <w:lang w:val="en-US"/>
              </w:rPr>
            </w:pPr>
            <w:r>
              <w:rPr>
                <w:rFonts w:eastAsia="Times New Roman"/>
                <w:lang w:val="en-US"/>
              </w:rPr>
              <w:t>The type of method used to execute a subscription</w:t>
            </w:r>
          </w:p>
        </w:tc>
      </w:tr>
      <w:tr w:rsidR="00D67926" w14:paraId="2EDD9E8D" w14:textId="77777777">
        <w:trPr>
          <w:divId w:val="279191413"/>
          <w:tblCellSpacing w:w="15" w:type="dxa"/>
        </w:trPr>
        <w:tc>
          <w:tcPr>
            <w:tcW w:w="0" w:type="auto"/>
            <w:vAlign w:val="center"/>
            <w:hideMark/>
          </w:tcPr>
          <w:p w14:paraId="37A706AC" w14:textId="77777777" w:rsidR="00D67926" w:rsidRDefault="008D6FB8">
            <w:pPr>
              <w:rPr>
                <w:rFonts w:eastAsia="Times New Roman"/>
                <w:lang w:val="en-US"/>
              </w:rPr>
            </w:pPr>
            <w:r>
              <w:rPr>
                <w:rFonts w:eastAsia="Times New Roman"/>
                <w:b/>
                <w:bCs/>
                <w:lang w:val="en-US"/>
              </w:rPr>
              <w:t>Subscription.channel.endpoint</w:t>
            </w:r>
          </w:p>
        </w:tc>
        <w:tc>
          <w:tcPr>
            <w:tcW w:w="0" w:type="auto"/>
            <w:vAlign w:val="center"/>
            <w:hideMark/>
          </w:tcPr>
          <w:p w14:paraId="1DB7CA6E" w14:textId="77777777" w:rsidR="00D67926" w:rsidRDefault="00D67926">
            <w:pPr>
              <w:rPr>
                <w:rFonts w:eastAsia="Times New Roman"/>
                <w:lang w:val="en-US"/>
              </w:rPr>
            </w:pPr>
          </w:p>
        </w:tc>
      </w:tr>
      <w:tr w:rsidR="00D67926" w14:paraId="3A9B6646" w14:textId="77777777">
        <w:trPr>
          <w:divId w:val="279191413"/>
          <w:tblCellSpacing w:w="15" w:type="dxa"/>
        </w:trPr>
        <w:tc>
          <w:tcPr>
            <w:tcW w:w="0" w:type="auto"/>
            <w:vAlign w:val="center"/>
            <w:hideMark/>
          </w:tcPr>
          <w:p w14:paraId="071850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DDD0AD" w14:textId="77777777" w:rsidR="00D67926" w:rsidRDefault="008D6FB8">
            <w:pPr>
              <w:rPr>
                <w:rFonts w:eastAsia="Times New Roman"/>
                <w:lang w:val="en-US"/>
              </w:rPr>
            </w:pPr>
            <w:r>
              <w:rPr>
                <w:rFonts w:eastAsia="Times New Roman"/>
                <w:lang w:val="en-US"/>
              </w:rPr>
              <w:t>Where the channel points to</w:t>
            </w:r>
          </w:p>
        </w:tc>
      </w:tr>
      <w:tr w:rsidR="00D67926" w14:paraId="3800974A" w14:textId="77777777">
        <w:trPr>
          <w:divId w:val="279191413"/>
          <w:tblCellSpacing w:w="15" w:type="dxa"/>
        </w:trPr>
        <w:tc>
          <w:tcPr>
            <w:tcW w:w="0" w:type="auto"/>
            <w:vAlign w:val="center"/>
            <w:hideMark/>
          </w:tcPr>
          <w:p w14:paraId="76AF54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519652" w14:textId="17076D11" w:rsidR="00D67926" w:rsidRDefault="008D6FB8">
            <w:pPr>
              <w:rPr>
                <w:rFonts w:eastAsia="Times New Roman"/>
                <w:lang w:val="en-US"/>
              </w:rPr>
            </w:pPr>
            <w:r>
              <w:rPr>
                <w:rFonts w:eastAsia="Times New Roman"/>
                <w:lang w:val="en-US"/>
              </w:rPr>
              <w:t>The uri that describes th</w:t>
            </w:r>
            <w:ins w:id="202" w:author="Cary Ussery" w:date="2015-09-11T19:16:00Z">
              <w:r w:rsidR="007B43FA">
                <w:rPr>
                  <w:rFonts w:eastAsia="Times New Roman"/>
                  <w:lang w:val="en-US"/>
                </w:rPr>
                <w:t>e</w:t>
              </w:r>
            </w:ins>
            <w:del w:id="203" w:author="Cary Ussery" w:date="2015-09-11T19:16:00Z">
              <w:r w:rsidDel="007B43FA">
                <w:rPr>
                  <w:rFonts w:eastAsia="Times New Roman"/>
                  <w:lang w:val="en-US"/>
                </w:rPr>
                <w:delText>a</w:delText>
              </w:r>
            </w:del>
            <w:r>
              <w:rPr>
                <w:rFonts w:eastAsia="Times New Roman"/>
                <w:lang w:val="en-US"/>
              </w:rPr>
              <w:t xml:space="preserve"> actual end</w:t>
            </w:r>
            <w:del w:id="204" w:author="Cary Ussery" w:date="2015-09-11T19:16:00Z">
              <w:r w:rsidDel="007B43FA">
                <w:rPr>
                  <w:rFonts w:eastAsia="Times New Roman"/>
                  <w:lang w:val="en-US"/>
                </w:rPr>
                <w:delText xml:space="preserve"> </w:delText>
              </w:r>
            </w:del>
            <w:r>
              <w:rPr>
                <w:rFonts w:eastAsia="Times New Roman"/>
                <w:lang w:val="en-US"/>
              </w:rPr>
              <w:t>point to send messages to.</w:t>
            </w:r>
          </w:p>
        </w:tc>
      </w:tr>
      <w:tr w:rsidR="00D67926" w14:paraId="6905EFC3" w14:textId="77777777">
        <w:trPr>
          <w:divId w:val="279191413"/>
          <w:tblCellSpacing w:w="15" w:type="dxa"/>
        </w:trPr>
        <w:tc>
          <w:tcPr>
            <w:tcW w:w="0" w:type="auto"/>
            <w:vAlign w:val="center"/>
            <w:hideMark/>
          </w:tcPr>
          <w:p w14:paraId="09B8C10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D13C60" w14:textId="12EFD728" w:rsidR="00D67926" w:rsidRDefault="008D6FB8">
            <w:pPr>
              <w:rPr>
                <w:rFonts w:eastAsia="Times New Roman"/>
                <w:lang w:val="en-US"/>
              </w:rPr>
            </w:pPr>
            <w:r>
              <w:rPr>
                <w:rFonts w:eastAsia="Times New Roman"/>
                <w:lang w:val="en-US"/>
              </w:rPr>
              <w:t>For rest-hook, and websocket, the end point must be an http: or https</w:t>
            </w:r>
            <w:ins w:id="205" w:author="Cary Ussery" w:date="2015-09-11T19:16:00Z">
              <w:r w:rsidR="007B43FA">
                <w:rPr>
                  <w:rFonts w:eastAsia="Times New Roman"/>
                  <w:lang w:val="en-US"/>
                </w:rPr>
                <w:t>:</w:t>
              </w:r>
            </w:ins>
            <w:r>
              <w:rPr>
                <w:rFonts w:eastAsia="Times New Roman"/>
                <w:lang w:val="en-US"/>
              </w:rPr>
              <w:t xml:space="preserve"> URL; for email, a mailto: url, for sms, a tel: url, and for message the endpoint can be in any form of url the server understands (usually, http: or mllp:). The URI is allowed to be relative; in which case, it is relative to the server end-point (since their may be more than one, clients should avoid using relative URIs). </w:t>
            </w:r>
          </w:p>
        </w:tc>
      </w:tr>
      <w:tr w:rsidR="00D67926" w14:paraId="12AB0BA8" w14:textId="77777777">
        <w:trPr>
          <w:divId w:val="279191413"/>
          <w:tblCellSpacing w:w="15" w:type="dxa"/>
        </w:trPr>
        <w:tc>
          <w:tcPr>
            <w:tcW w:w="0" w:type="auto"/>
            <w:vAlign w:val="center"/>
            <w:hideMark/>
          </w:tcPr>
          <w:p w14:paraId="23CBF138" w14:textId="77777777" w:rsidR="00D67926" w:rsidRDefault="008D6FB8">
            <w:pPr>
              <w:rPr>
                <w:rFonts w:eastAsia="Times New Roman"/>
                <w:lang w:val="en-US"/>
              </w:rPr>
            </w:pPr>
            <w:r>
              <w:rPr>
                <w:rFonts w:eastAsia="Times New Roman"/>
                <w:b/>
                <w:bCs/>
                <w:lang w:val="en-US"/>
              </w:rPr>
              <w:t>Subscription.channel.payload</w:t>
            </w:r>
          </w:p>
        </w:tc>
        <w:tc>
          <w:tcPr>
            <w:tcW w:w="0" w:type="auto"/>
            <w:vAlign w:val="center"/>
            <w:hideMark/>
          </w:tcPr>
          <w:p w14:paraId="61F1C1F7" w14:textId="77777777" w:rsidR="00D67926" w:rsidRDefault="00D67926">
            <w:pPr>
              <w:rPr>
                <w:rFonts w:eastAsia="Times New Roman"/>
                <w:lang w:val="en-US"/>
              </w:rPr>
            </w:pPr>
          </w:p>
        </w:tc>
      </w:tr>
      <w:tr w:rsidR="00D67926" w14:paraId="15939EAF" w14:textId="77777777">
        <w:trPr>
          <w:divId w:val="279191413"/>
          <w:tblCellSpacing w:w="15" w:type="dxa"/>
        </w:trPr>
        <w:tc>
          <w:tcPr>
            <w:tcW w:w="0" w:type="auto"/>
            <w:vAlign w:val="center"/>
            <w:hideMark/>
          </w:tcPr>
          <w:p w14:paraId="46EAE73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B56294" w14:textId="77777777" w:rsidR="00D67926" w:rsidRDefault="008D6FB8">
            <w:pPr>
              <w:rPr>
                <w:rFonts w:eastAsia="Times New Roman"/>
                <w:lang w:val="en-US"/>
              </w:rPr>
            </w:pPr>
            <w:r>
              <w:rPr>
                <w:rFonts w:eastAsia="Times New Roman"/>
                <w:lang w:val="en-US"/>
              </w:rPr>
              <w:t>Mimetype to send, or blank for no payload</w:t>
            </w:r>
          </w:p>
        </w:tc>
      </w:tr>
      <w:tr w:rsidR="00D67926" w14:paraId="0E7143B9" w14:textId="77777777">
        <w:trPr>
          <w:divId w:val="279191413"/>
          <w:tblCellSpacing w:w="15" w:type="dxa"/>
        </w:trPr>
        <w:tc>
          <w:tcPr>
            <w:tcW w:w="0" w:type="auto"/>
            <w:vAlign w:val="center"/>
            <w:hideMark/>
          </w:tcPr>
          <w:p w14:paraId="5B3B6E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F8BCD7" w14:textId="77777777" w:rsidR="00D67926" w:rsidRDefault="008D6FB8">
            <w:pPr>
              <w:rPr>
                <w:rFonts w:eastAsia="Times New Roman"/>
                <w:lang w:val="en-US"/>
              </w:rPr>
            </w:pPr>
            <w:r>
              <w:rPr>
                <w:rFonts w:eastAsia="Times New Roman"/>
                <w:lang w:val="en-US"/>
              </w:rPr>
              <w:t xml:space="preserve">The mime type to send the payload in - either application/xml+fhir, or application/json+fhir. If the mime type is blank, then there is no payload in the notification, just a notification. </w:t>
            </w:r>
          </w:p>
        </w:tc>
      </w:tr>
      <w:tr w:rsidR="00D67926" w14:paraId="73E97A5B" w14:textId="77777777">
        <w:trPr>
          <w:divId w:val="279191413"/>
          <w:tblCellSpacing w:w="15" w:type="dxa"/>
        </w:trPr>
        <w:tc>
          <w:tcPr>
            <w:tcW w:w="0" w:type="auto"/>
            <w:vAlign w:val="center"/>
            <w:hideMark/>
          </w:tcPr>
          <w:p w14:paraId="2A3FCBD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C7C3426" w14:textId="77777777" w:rsidR="00D67926" w:rsidRDefault="008D6FB8">
            <w:pPr>
              <w:rPr>
                <w:rFonts w:eastAsia="Times New Roman"/>
                <w:lang w:val="en-US"/>
              </w:rPr>
            </w:pPr>
            <w:r>
              <w:rPr>
                <w:rFonts w:eastAsia="Times New Roman"/>
                <w:lang w:val="en-US"/>
              </w:rPr>
              <w:t xml:space="preserve">Sending the payload has obvious security consequences. The server is responsible for ensuring that the content is appropriately secured. </w:t>
            </w:r>
          </w:p>
        </w:tc>
      </w:tr>
      <w:tr w:rsidR="00D67926" w14:paraId="6E24D278" w14:textId="77777777">
        <w:trPr>
          <w:divId w:val="279191413"/>
          <w:tblCellSpacing w:w="15" w:type="dxa"/>
        </w:trPr>
        <w:tc>
          <w:tcPr>
            <w:tcW w:w="0" w:type="auto"/>
            <w:vAlign w:val="center"/>
            <w:hideMark/>
          </w:tcPr>
          <w:p w14:paraId="5F07EC45" w14:textId="77777777" w:rsidR="00D67926" w:rsidRDefault="008D6FB8">
            <w:pPr>
              <w:rPr>
                <w:rFonts w:eastAsia="Times New Roman"/>
                <w:lang w:val="en-US"/>
              </w:rPr>
            </w:pPr>
            <w:r>
              <w:rPr>
                <w:rFonts w:eastAsia="Times New Roman"/>
                <w:b/>
                <w:bCs/>
                <w:lang w:val="en-US"/>
              </w:rPr>
              <w:t>Subscription.channel.header</w:t>
            </w:r>
          </w:p>
        </w:tc>
        <w:tc>
          <w:tcPr>
            <w:tcW w:w="0" w:type="auto"/>
            <w:vAlign w:val="center"/>
            <w:hideMark/>
          </w:tcPr>
          <w:p w14:paraId="4DFFEC9B" w14:textId="77777777" w:rsidR="00D67926" w:rsidRDefault="00D67926">
            <w:pPr>
              <w:rPr>
                <w:rFonts w:eastAsia="Times New Roman"/>
                <w:lang w:val="en-US"/>
              </w:rPr>
            </w:pPr>
          </w:p>
        </w:tc>
      </w:tr>
      <w:tr w:rsidR="00D67926" w14:paraId="7D15927F" w14:textId="77777777">
        <w:trPr>
          <w:divId w:val="279191413"/>
          <w:tblCellSpacing w:w="15" w:type="dxa"/>
        </w:trPr>
        <w:tc>
          <w:tcPr>
            <w:tcW w:w="0" w:type="auto"/>
            <w:vAlign w:val="center"/>
            <w:hideMark/>
          </w:tcPr>
          <w:p w14:paraId="15AB2F7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48DB65" w14:textId="77777777" w:rsidR="00D67926" w:rsidRDefault="008D6FB8">
            <w:pPr>
              <w:rPr>
                <w:rFonts w:eastAsia="Times New Roman"/>
                <w:lang w:val="en-US"/>
              </w:rPr>
            </w:pPr>
            <w:r>
              <w:rPr>
                <w:rFonts w:eastAsia="Times New Roman"/>
                <w:lang w:val="en-US"/>
              </w:rPr>
              <w:t>Usage depends on the channel type</w:t>
            </w:r>
          </w:p>
        </w:tc>
      </w:tr>
      <w:tr w:rsidR="00D67926" w14:paraId="306F37FC" w14:textId="77777777">
        <w:trPr>
          <w:divId w:val="279191413"/>
          <w:tblCellSpacing w:w="15" w:type="dxa"/>
        </w:trPr>
        <w:tc>
          <w:tcPr>
            <w:tcW w:w="0" w:type="auto"/>
            <w:vAlign w:val="center"/>
            <w:hideMark/>
          </w:tcPr>
          <w:p w14:paraId="3FA206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CEFA90" w14:textId="77777777" w:rsidR="00D67926" w:rsidRDefault="008D6FB8">
            <w:pPr>
              <w:rPr>
                <w:rFonts w:eastAsia="Times New Roman"/>
                <w:lang w:val="en-US"/>
              </w:rPr>
            </w:pPr>
            <w:r>
              <w:rPr>
                <w:rFonts w:eastAsia="Times New Roman"/>
                <w:lang w:val="en-US"/>
              </w:rPr>
              <w:t>Additional headers / information to send as part of the notification.</w:t>
            </w:r>
          </w:p>
        </w:tc>
      </w:tr>
      <w:tr w:rsidR="00D67926" w14:paraId="7F1ECE42" w14:textId="77777777">
        <w:trPr>
          <w:divId w:val="279191413"/>
          <w:tblCellSpacing w:w="15" w:type="dxa"/>
        </w:trPr>
        <w:tc>
          <w:tcPr>
            <w:tcW w:w="0" w:type="auto"/>
            <w:vAlign w:val="center"/>
            <w:hideMark/>
          </w:tcPr>
          <w:p w14:paraId="35C397F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A8A06A" w14:textId="77777777" w:rsidR="00D67926" w:rsidRDefault="008D6FB8">
            <w:pPr>
              <w:rPr>
                <w:rFonts w:eastAsia="Times New Roman"/>
                <w:lang w:val="en-US"/>
              </w:rPr>
            </w:pPr>
            <w:r>
              <w:rPr>
                <w:rFonts w:eastAsia="Times New Roman"/>
                <w:lang w:val="en-US"/>
              </w:rPr>
              <w:t xml:space="preserve">Exactly what these mean depend on the channel type. The can convey additional information to the recipient and/or meet security requirements. </w:t>
            </w:r>
          </w:p>
        </w:tc>
      </w:tr>
      <w:tr w:rsidR="00D67926" w14:paraId="4B42EAF6" w14:textId="77777777">
        <w:trPr>
          <w:divId w:val="279191413"/>
          <w:tblCellSpacing w:w="15" w:type="dxa"/>
        </w:trPr>
        <w:tc>
          <w:tcPr>
            <w:tcW w:w="0" w:type="auto"/>
            <w:vAlign w:val="center"/>
            <w:hideMark/>
          </w:tcPr>
          <w:p w14:paraId="5BDBAC51" w14:textId="77777777" w:rsidR="00D67926" w:rsidRDefault="008D6FB8">
            <w:pPr>
              <w:rPr>
                <w:rFonts w:eastAsia="Times New Roman"/>
                <w:lang w:val="en-US"/>
              </w:rPr>
            </w:pPr>
            <w:r>
              <w:rPr>
                <w:rFonts w:eastAsia="Times New Roman"/>
                <w:b/>
                <w:bCs/>
                <w:lang w:val="en-US"/>
              </w:rPr>
              <w:t>Subscription.end</w:t>
            </w:r>
          </w:p>
        </w:tc>
        <w:tc>
          <w:tcPr>
            <w:tcW w:w="0" w:type="auto"/>
            <w:vAlign w:val="center"/>
            <w:hideMark/>
          </w:tcPr>
          <w:p w14:paraId="156E8076" w14:textId="77777777" w:rsidR="00D67926" w:rsidRDefault="00D67926">
            <w:pPr>
              <w:rPr>
                <w:rFonts w:eastAsia="Times New Roman"/>
                <w:lang w:val="en-US"/>
              </w:rPr>
            </w:pPr>
          </w:p>
        </w:tc>
      </w:tr>
      <w:tr w:rsidR="00D67926" w14:paraId="39206EA3" w14:textId="77777777">
        <w:trPr>
          <w:divId w:val="279191413"/>
          <w:tblCellSpacing w:w="15" w:type="dxa"/>
        </w:trPr>
        <w:tc>
          <w:tcPr>
            <w:tcW w:w="0" w:type="auto"/>
            <w:vAlign w:val="center"/>
            <w:hideMark/>
          </w:tcPr>
          <w:p w14:paraId="613CAC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BCCD64" w14:textId="77777777" w:rsidR="00D67926" w:rsidRDefault="008D6FB8">
            <w:pPr>
              <w:rPr>
                <w:rFonts w:eastAsia="Times New Roman"/>
                <w:lang w:val="en-US"/>
              </w:rPr>
            </w:pPr>
            <w:r>
              <w:rPr>
                <w:rFonts w:eastAsia="Times New Roman"/>
                <w:lang w:val="en-US"/>
              </w:rPr>
              <w:t>When to automatically delete the subscription</w:t>
            </w:r>
          </w:p>
        </w:tc>
      </w:tr>
      <w:tr w:rsidR="00D67926" w14:paraId="4D935E7E" w14:textId="77777777">
        <w:trPr>
          <w:divId w:val="279191413"/>
          <w:tblCellSpacing w:w="15" w:type="dxa"/>
        </w:trPr>
        <w:tc>
          <w:tcPr>
            <w:tcW w:w="0" w:type="auto"/>
            <w:vAlign w:val="center"/>
            <w:hideMark/>
          </w:tcPr>
          <w:p w14:paraId="2C4140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430E95" w14:textId="77777777" w:rsidR="00D67926" w:rsidRDefault="008D6FB8">
            <w:pPr>
              <w:rPr>
                <w:rFonts w:eastAsia="Times New Roman"/>
                <w:lang w:val="en-US"/>
              </w:rPr>
            </w:pPr>
            <w:r>
              <w:rPr>
                <w:rFonts w:eastAsia="Times New Roman"/>
                <w:lang w:val="en-US"/>
              </w:rPr>
              <w:t>The time for the server to turn the subscription off.</w:t>
            </w:r>
          </w:p>
        </w:tc>
      </w:tr>
      <w:tr w:rsidR="00D67926" w14:paraId="1C16373A" w14:textId="77777777">
        <w:trPr>
          <w:divId w:val="279191413"/>
          <w:tblCellSpacing w:w="15" w:type="dxa"/>
        </w:trPr>
        <w:tc>
          <w:tcPr>
            <w:tcW w:w="0" w:type="auto"/>
            <w:vAlign w:val="center"/>
            <w:hideMark/>
          </w:tcPr>
          <w:p w14:paraId="299CE4F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096FE4" w14:textId="77777777" w:rsidR="00D67926" w:rsidRDefault="008D6FB8">
            <w:pPr>
              <w:rPr>
                <w:rFonts w:eastAsia="Times New Roman"/>
                <w:lang w:val="en-US"/>
              </w:rPr>
            </w:pPr>
            <w:r>
              <w:rPr>
                <w:rFonts w:eastAsia="Times New Roman"/>
                <w:lang w:val="en-US"/>
              </w:rPr>
              <w:t>The server is permitted to deviate from this time, but should observe it.</w:t>
            </w:r>
          </w:p>
        </w:tc>
      </w:tr>
      <w:tr w:rsidR="00D67926" w14:paraId="0C6A5A71" w14:textId="77777777">
        <w:trPr>
          <w:divId w:val="279191413"/>
          <w:tblCellSpacing w:w="15" w:type="dxa"/>
        </w:trPr>
        <w:tc>
          <w:tcPr>
            <w:tcW w:w="0" w:type="auto"/>
            <w:vAlign w:val="center"/>
            <w:hideMark/>
          </w:tcPr>
          <w:p w14:paraId="1B5164CC" w14:textId="77777777" w:rsidR="00D67926" w:rsidRDefault="008D6FB8">
            <w:pPr>
              <w:rPr>
                <w:rFonts w:eastAsia="Times New Roman"/>
                <w:lang w:val="en-US"/>
              </w:rPr>
            </w:pPr>
            <w:r>
              <w:rPr>
                <w:rFonts w:eastAsia="Times New Roman"/>
                <w:b/>
                <w:bCs/>
                <w:lang w:val="en-US"/>
              </w:rPr>
              <w:t>Subscription.tag</w:t>
            </w:r>
          </w:p>
        </w:tc>
        <w:tc>
          <w:tcPr>
            <w:tcW w:w="0" w:type="auto"/>
            <w:vAlign w:val="center"/>
            <w:hideMark/>
          </w:tcPr>
          <w:p w14:paraId="1C949D7C" w14:textId="77777777" w:rsidR="00D67926" w:rsidRDefault="00D67926">
            <w:pPr>
              <w:rPr>
                <w:rFonts w:eastAsia="Times New Roman"/>
                <w:lang w:val="en-US"/>
              </w:rPr>
            </w:pPr>
          </w:p>
        </w:tc>
      </w:tr>
      <w:tr w:rsidR="00D67926" w14:paraId="25DCCB59" w14:textId="77777777">
        <w:trPr>
          <w:divId w:val="279191413"/>
          <w:tblCellSpacing w:w="15" w:type="dxa"/>
        </w:trPr>
        <w:tc>
          <w:tcPr>
            <w:tcW w:w="0" w:type="auto"/>
            <w:vAlign w:val="center"/>
            <w:hideMark/>
          </w:tcPr>
          <w:p w14:paraId="671C63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33B613" w14:textId="77777777" w:rsidR="00D67926" w:rsidRDefault="008D6FB8">
            <w:pPr>
              <w:rPr>
                <w:rFonts w:eastAsia="Times New Roman"/>
                <w:lang w:val="en-US"/>
              </w:rPr>
            </w:pPr>
            <w:r>
              <w:rPr>
                <w:rFonts w:eastAsia="Times New Roman"/>
                <w:lang w:val="en-US"/>
              </w:rPr>
              <w:t>A tag to add to matching resources</w:t>
            </w:r>
          </w:p>
        </w:tc>
      </w:tr>
      <w:tr w:rsidR="00D67926" w14:paraId="1DB530B7" w14:textId="77777777">
        <w:trPr>
          <w:divId w:val="279191413"/>
          <w:tblCellSpacing w:w="15" w:type="dxa"/>
        </w:trPr>
        <w:tc>
          <w:tcPr>
            <w:tcW w:w="0" w:type="auto"/>
            <w:vAlign w:val="center"/>
            <w:hideMark/>
          </w:tcPr>
          <w:p w14:paraId="2271E4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44EFEE" w14:textId="77777777" w:rsidR="00D67926" w:rsidRDefault="008D6FB8">
            <w:pPr>
              <w:rPr>
                <w:rFonts w:eastAsia="Times New Roman"/>
                <w:lang w:val="en-US"/>
              </w:rPr>
            </w:pPr>
            <w:r>
              <w:rPr>
                <w:rFonts w:eastAsia="Times New Roman"/>
                <w:lang w:val="en-US"/>
              </w:rPr>
              <w:t>A tag to add to any resource that matches the criteria, after the subscription is processed.</w:t>
            </w:r>
          </w:p>
        </w:tc>
      </w:tr>
      <w:tr w:rsidR="00D67926" w14:paraId="04DDBFAF" w14:textId="77777777">
        <w:trPr>
          <w:divId w:val="279191413"/>
          <w:tblCellSpacing w:w="15" w:type="dxa"/>
        </w:trPr>
        <w:tc>
          <w:tcPr>
            <w:tcW w:w="0" w:type="auto"/>
            <w:vAlign w:val="center"/>
            <w:hideMark/>
          </w:tcPr>
          <w:p w14:paraId="4B1A993F"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675EBA3" w14:textId="77777777" w:rsidR="00D67926" w:rsidRDefault="008D6FB8">
            <w:pPr>
              <w:rPr>
                <w:rFonts w:eastAsia="Times New Roman"/>
                <w:lang w:val="en-US"/>
              </w:rPr>
            </w:pPr>
            <w:r>
              <w:rPr>
                <w:rFonts w:eastAsia="Times New Roman"/>
                <w:lang w:val="en-US"/>
              </w:rPr>
              <w:t>So that other systems can tell which resources have been the subject of a notification.</w:t>
            </w:r>
          </w:p>
        </w:tc>
      </w:tr>
      <w:tr w:rsidR="00D67926" w14:paraId="05B98F39" w14:textId="77777777">
        <w:trPr>
          <w:divId w:val="279191413"/>
          <w:tblCellSpacing w:w="15" w:type="dxa"/>
        </w:trPr>
        <w:tc>
          <w:tcPr>
            <w:tcW w:w="0" w:type="auto"/>
            <w:vAlign w:val="center"/>
            <w:hideMark/>
          </w:tcPr>
          <w:p w14:paraId="4A0F4C8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7F7BA79" w14:textId="77777777" w:rsidR="00D67926" w:rsidRDefault="008D6FB8">
            <w:pPr>
              <w:rPr>
                <w:rFonts w:eastAsia="Times New Roman"/>
                <w:lang w:val="en-US"/>
              </w:rPr>
            </w:pPr>
            <w:r>
              <w:rPr>
                <w:rFonts w:eastAsia="Times New Roman"/>
                <w:lang w:val="en-US"/>
              </w:rPr>
              <w:t>Tags to put on a resource after subscriptions sent</w:t>
            </w:r>
          </w:p>
        </w:tc>
      </w:tr>
    </w:tbl>
    <w:p w14:paraId="3AB83A53" w14:textId="77777777" w:rsidR="00D67926" w:rsidRDefault="008D6FB8">
      <w:pPr>
        <w:pStyle w:val="Heading2"/>
        <w:divId w:val="279191413"/>
        <w:rPr>
          <w:rFonts w:eastAsia="Times New Roman"/>
          <w:lang w:val="en-US"/>
        </w:rPr>
      </w:pPr>
      <w:r>
        <w:rPr>
          <w:rFonts w:eastAsia="Times New Roman"/>
          <w:lang w:val="en-US"/>
        </w:rPr>
        <w:t>http://hl7.org/fhir/StructureDefinition/TestScript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8"/>
        <w:gridCol w:w="3692"/>
      </w:tblGrid>
      <w:tr w:rsidR="00D67926" w14:paraId="324E2242" w14:textId="77777777">
        <w:trPr>
          <w:divId w:val="279191413"/>
          <w:tblCellSpacing w:w="15" w:type="dxa"/>
        </w:trPr>
        <w:tc>
          <w:tcPr>
            <w:tcW w:w="0" w:type="auto"/>
            <w:vAlign w:val="center"/>
            <w:hideMark/>
          </w:tcPr>
          <w:p w14:paraId="48A259F8" w14:textId="77777777" w:rsidR="00D67926" w:rsidRDefault="008D6FB8">
            <w:pPr>
              <w:rPr>
                <w:rFonts w:eastAsia="Times New Roman"/>
                <w:lang w:val="en-US"/>
              </w:rPr>
            </w:pPr>
            <w:r>
              <w:rPr>
                <w:rFonts w:eastAsia="Times New Roman"/>
                <w:b/>
                <w:bCs/>
                <w:lang w:val="en-US"/>
              </w:rPr>
              <w:t>TestScript</w:t>
            </w:r>
          </w:p>
        </w:tc>
        <w:tc>
          <w:tcPr>
            <w:tcW w:w="0" w:type="auto"/>
            <w:vAlign w:val="center"/>
            <w:hideMark/>
          </w:tcPr>
          <w:p w14:paraId="17625471" w14:textId="77777777" w:rsidR="00D67926" w:rsidRDefault="008D6FB8">
            <w:pPr>
              <w:rPr>
                <w:rFonts w:eastAsia="Times New Roman"/>
                <w:lang w:val="en-US"/>
              </w:rPr>
            </w:pPr>
            <w:r>
              <w:rPr>
                <w:rFonts w:eastAsia="Times New Roman"/>
                <w:lang w:val="en-US"/>
              </w:rPr>
              <w:t>Test Script</w:t>
            </w:r>
          </w:p>
        </w:tc>
      </w:tr>
      <w:tr w:rsidR="00D67926" w14:paraId="391498AE" w14:textId="77777777">
        <w:trPr>
          <w:divId w:val="279191413"/>
          <w:tblCellSpacing w:w="15" w:type="dxa"/>
        </w:trPr>
        <w:tc>
          <w:tcPr>
            <w:tcW w:w="0" w:type="auto"/>
            <w:vAlign w:val="center"/>
            <w:hideMark/>
          </w:tcPr>
          <w:p w14:paraId="7A8502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ADE41A" w14:textId="77777777" w:rsidR="00D67926" w:rsidRDefault="008D6FB8">
            <w:pPr>
              <w:rPr>
                <w:rFonts w:eastAsia="Times New Roman"/>
                <w:lang w:val="en-US"/>
              </w:rPr>
            </w:pPr>
            <w:r>
              <w:rPr>
                <w:rFonts w:eastAsia="Times New Roman"/>
                <w:lang w:val="en-US"/>
              </w:rPr>
              <w:t>Describes a set of tests</w:t>
            </w:r>
          </w:p>
        </w:tc>
      </w:tr>
      <w:tr w:rsidR="00D67926" w14:paraId="4546B2A0" w14:textId="77777777">
        <w:trPr>
          <w:divId w:val="279191413"/>
          <w:tblCellSpacing w:w="15" w:type="dxa"/>
        </w:trPr>
        <w:tc>
          <w:tcPr>
            <w:tcW w:w="0" w:type="auto"/>
            <w:vAlign w:val="center"/>
            <w:hideMark/>
          </w:tcPr>
          <w:p w14:paraId="66321F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FDDE52" w14:textId="77777777" w:rsidR="00D67926" w:rsidRDefault="008D6FB8">
            <w:pPr>
              <w:rPr>
                <w:rFonts w:eastAsia="Times New Roman"/>
                <w:lang w:val="en-US"/>
              </w:rPr>
            </w:pPr>
            <w:r>
              <w:rPr>
                <w:rFonts w:eastAsia="Times New Roman"/>
                <w:lang w:val="en-US"/>
              </w:rPr>
              <w:t xml:space="preserve">TestScript is a resource that specifies a suite of tests against a FHIR server implementation to determine compliance against the FHIR specification. </w:t>
            </w:r>
          </w:p>
        </w:tc>
      </w:tr>
      <w:tr w:rsidR="00D67926" w14:paraId="4543C57F" w14:textId="77777777">
        <w:trPr>
          <w:divId w:val="279191413"/>
          <w:tblCellSpacing w:w="15" w:type="dxa"/>
        </w:trPr>
        <w:tc>
          <w:tcPr>
            <w:tcW w:w="0" w:type="auto"/>
            <w:vAlign w:val="center"/>
            <w:hideMark/>
          </w:tcPr>
          <w:p w14:paraId="443F7ED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2F2BCD9" w14:textId="77777777" w:rsidR="00D67926" w:rsidRDefault="008D6FB8">
            <w:pPr>
              <w:rPr>
                <w:rFonts w:eastAsia="Times New Roman"/>
                <w:lang w:val="en-US"/>
              </w:rPr>
            </w:pPr>
            <w:r>
              <w:rPr>
                <w:rFonts w:eastAsia="Times New Roman"/>
                <w:lang w:val="en-US"/>
              </w:rPr>
              <w:t>Assertions SHALL be present in TestScript.setup.action and TestScript.test.action only.</w:t>
            </w:r>
          </w:p>
        </w:tc>
      </w:tr>
      <w:tr w:rsidR="00D67926" w14:paraId="6652198C" w14:textId="77777777">
        <w:trPr>
          <w:divId w:val="279191413"/>
          <w:tblCellSpacing w:w="15" w:type="dxa"/>
        </w:trPr>
        <w:tc>
          <w:tcPr>
            <w:tcW w:w="0" w:type="auto"/>
            <w:vAlign w:val="center"/>
            <w:hideMark/>
          </w:tcPr>
          <w:p w14:paraId="53FC6BD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5C29EC8" w14:textId="77777777" w:rsidR="00D67926" w:rsidRDefault="008D6FB8">
            <w:pPr>
              <w:rPr>
                <w:rFonts w:eastAsia="Times New Roman"/>
                <w:lang w:val="en-US"/>
              </w:rPr>
            </w:pPr>
            <w:r>
              <w:rPr>
                <w:rFonts w:eastAsia="Times New Roman"/>
                <w:lang w:val="en-US"/>
              </w:rPr>
              <w:t>Operations SHALL be present in TestScript.setup.action, TestScript.test.action and TestScript.teardown.action only.</w:t>
            </w:r>
          </w:p>
        </w:tc>
      </w:tr>
      <w:tr w:rsidR="00D67926" w14:paraId="447B2A57" w14:textId="77777777">
        <w:trPr>
          <w:divId w:val="279191413"/>
          <w:tblCellSpacing w:w="15" w:type="dxa"/>
        </w:trPr>
        <w:tc>
          <w:tcPr>
            <w:tcW w:w="0" w:type="auto"/>
            <w:vAlign w:val="center"/>
            <w:hideMark/>
          </w:tcPr>
          <w:p w14:paraId="76AB0738" w14:textId="77777777" w:rsidR="00D67926" w:rsidRDefault="008D6FB8">
            <w:pPr>
              <w:rPr>
                <w:rFonts w:eastAsia="Times New Roman"/>
                <w:lang w:val="en-US"/>
              </w:rPr>
            </w:pPr>
            <w:r>
              <w:rPr>
                <w:rFonts w:eastAsia="Times New Roman"/>
                <w:b/>
                <w:bCs/>
                <w:lang w:val="en-US"/>
              </w:rPr>
              <w:t>TestScript.url</w:t>
            </w:r>
          </w:p>
        </w:tc>
        <w:tc>
          <w:tcPr>
            <w:tcW w:w="0" w:type="auto"/>
            <w:vAlign w:val="center"/>
            <w:hideMark/>
          </w:tcPr>
          <w:p w14:paraId="1A40D6BF" w14:textId="77777777" w:rsidR="00D67926" w:rsidRDefault="00D67926">
            <w:pPr>
              <w:rPr>
                <w:rFonts w:eastAsia="Times New Roman"/>
                <w:lang w:val="en-US"/>
              </w:rPr>
            </w:pPr>
          </w:p>
        </w:tc>
      </w:tr>
      <w:tr w:rsidR="00D67926" w14:paraId="7542BCDB" w14:textId="77777777">
        <w:trPr>
          <w:divId w:val="279191413"/>
          <w:tblCellSpacing w:w="15" w:type="dxa"/>
        </w:trPr>
        <w:tc>
          <w:tcPr>
            <w:tcW w:w="0" w:type="auto"/>
            <w:vAlign w:val="center"/>
            <w:hideMark/>
          </w:tcPr>
          <w:p w14:paraId="441413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4F9638" w14:textId="77777777" w:rsidR="00D67926" w:rsidRDefault="008D6FB8">
            <w:pPr>
              <w:rPr>
                <w:rFonts w:eastAsia="Times New Roman"/>
                <w:lang w:val="en-US"/>
              </w:rPr>
            </w:pPr>
            <w:r>
              <w:rPr>
                <w:rFonts w:eastAsia="Times New Roman"/>
                <w:lang w:val="en-US"/>
              </w:rPr>
              <w:t>Literal URL used to reference this TestScript</w:t>
            </w:r>
          </w:p>
        </w:tc>
      </w:tr>
      <w:tr w:rsidR="00D67926" w14:paraId="2FEE5237" w14:textId="77777777">
        <w:trPr>
          <w:divId w:val="279191413"/>
          <w:tblCellSpacing w:w="15" w:type="dxa"/>
        </w:trPr>
        <w:tc>
          <w:tcPr>
            <w:tcW w:w="0" w:type="auto"/>
            <w:vAlign w:val="center"/>
            <w:hideMark/>
          </w:tcPr>
          <w:p w14:paraId="1C5407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B3B9DE" w14:textId="77777777" w:rsidR="00D67926" w:rsidRDefault="008D6FB8">
            <w:pPr>
              <w:rPr>
                <w:rFonts w:eastAsia="Times New Roman"/>
                <w:lang w:val="en-US"/>
              </w:rPr>
            </w:pPr>
            <w:r>
              <w:rPr>
                <w:rFonts w:eastAsia="Times New Roman"/>
                <w:lang w:val="en-US"/>
              </w:rPr>
              <w:t xml:space="preserve">An absolute URL that is used to identify this Test Script. This SHALL be a URL, SHOULD be globally unique, and SHOULD be an address at which this Test Script is (or will be) published. </w:t>
            </w:r>
          </w:p>
        </w:tc>
      </w:tr>
      <w:tr w:rsidR="00D67926" w14:paraId="6B043198" w14:textId="77777777">
        <w:trPr>
          <w:divId w:val="279191413"/>
          <w:tblCellSpacing w:w="15" w:type="dxa"/>
        </w:trPr>
        <w:tc>
          <w:tcPr>
            <w:tcW w:w="0" w:type="auto"/>
            <w:vAlign w:val="center"/>
            <w:hideMark/>
          </w:tcPr>
          <w:p w14:paraId="64D4D64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42D5AE0" w14:textId="77777777" w:rsidR="00D67926" w:rsidRDefault="008D6FB8">
            <w:pPr>
              <w:rPr>
                <w:rFonts w:eastAsia="Times New Roman"/>
                <w:lang w:val="en-US"/>
              </w:rPr>
            </w:pPr>
            <w:r>
              <w:rPr>
                <w:rFonts w:eastAsia="Times New Roman"/>
                <w:lang w:val="en-US"/>
              </w:rPr>
              <w:t>url</w:t>
            </w:r>
          </w:p>
        </w:tc>
      </w:tr>
      <w:tr w:rsidR="00D67926" w14:paraId="4D84BC91" w14:textId="77777777">
        <w:trPr>
          <w:divId w:val="279191413"/>
          <w:tblCellSpacing w:w="15" w:type="dxa"/>
        </w:trPr>
        <w:tc>
          <w:tcPr>
            <w:tcW w:w="0" w:type="auto"/>
            <w:vAlign w:val="center"/>
            <w:hideMark/>
          </w:tcPr>
          <w:p w14:paraId="1AEF757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F7A9A77" w14:textId="77777777" w:rsidR="00D67926" w:rsidRDefault="008D6FB8">
            <w:pPr>
              <w:rPr>
                <w:rFonts w:eastAsia="Times New Roman"/>
                <w:lang w:val="en-US"/>
              </w:rPr>
            </w:pPr>
            <w:r>
              <w:rPr>
                <w:rFonts w:eastAsia="Times New Roman"/>
                <w:lang w:val="en-US"/>
              </w:rPr>
              <w:t>authoritative-url</w:t>
            </w:r>
          </w:p>
        </w:tc>
      </w:tr>
      <w:tr w:rsidR="00D67926" w14:paraId="28643F4D" w14:textId="77777777">
        <w:trPr>
          <w:divId w:val="279191413"/>
          <w:tblCellSpacing w:w="15" w:type="dxa"/>
        </w:trPr>
        <w:tc>
          <w:tcPr>
            <w:tcW w:w="0" w:type="auto"/>
            <w:vAlign w:val="center"/>
            <w:hideMark/>
          </w:tcPr>
          <w:p w14:paraId="7842F1E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B46DB9F" w14:textId="77777777" w:rsidR="00D67926" w:rsidRDefault="008D6FB8">
            <w:pPr>
              <w:rPr>
                <w:rFonts w:eastAsia="Times New Roman"/>
                <w:lang w:val="en-US"/>
              </w:rPr>
            </w:pPr>
            <w:r>
              <w:rPr>
                <w:rFonts w:eastAsia="Times New Roman"/>
                <w:lang w:val="en-US"/>
              </w:rPr>
              <w:t>destination</w:t>
            </w:r>
          </w:p>
        </w:tc>
      </w:tr>
      <w:tr w:rsidR="00D67926" w14:paraId="112401E9" w14:textId="77777777">
        <w:trPr>
          <w:divId w:val="279191413"/>
          <w:tblCellSpacing w:w="15" w:type="dxa"/>
        </w:trPr>
        <w:tc>
          <w:tcPr>
            <w:tcW w:w="0" w:type="auto"/>
            <w:vAlign w:val="center"/>
            <w:hideMark/>
          </w:tcPr>
          <w:p w14:paraId="28DD2CF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812B7DA" w14:textId="77777777" w:rsidR="00D67926" w:rsidRDefault="008D6FB8">
            <w:pPr>
              <w:rPr>
                <w:rFonts w:eastAsia="Times New Roman"/>
                <w:lang w:val="en-US"/>
              </w:rPr>
            </w:pPr>
            <w:r>
              <w:rPr>
                <w:rFonts w:eastAsia="Times New Roman"/>
                <w:lang w:val="en-US"/>
              </w:rPr>
              <w:t>identity</w:t>
            </w:r>
          </w:p>
        </w:tc>
      </w:tr>
      <w:tr w:rsidR="00D67926" w14:paraId="11C718D9" w14:textId="77777777">
        <w:trPr>
          <w:divId w:val="279191413"/>
          <w:tblCellSpacing w:w="15" w:type="dxa"/>
        </w:trPr>
        <w:tc>
          <w:tcPr>
            <w:tcW w:w="0" w:type="auto"/>
            <w:vAlign w:val="center"/>
            <w:hideMark/>
          </w:tcPr>
          <w:p w14:paraId="2D6A07B6" w14:textId="77777777" w:rsidR="00D67926" w:rsidRDefault="008D6FB8">
            <w:pPr>
              <w:rPr>
                <w:rFonts w:eastAsia="Times New Roman"/>
                <w:lang w:val="en-US"/>
              </w:rPr>
            </w:pPr>
            <w:r>
              <w:rPr>
                <w:rFonts w:eastAsia="Times New Roman"/>
                <w:b/>
                <w:bCs/>
                <w:lang w:val="en-US"/>
              </w:rPr>
              <w:t>TestScript.version</w:t>
            </w:r>
          </w:p>
        </w:tc>
        <w:tc>
          <w:tcPr>
            <w:tcW w:w="0" w:type="auto"/>
            <w:vAlign w:val="center"/>
            <w:hideMark/>
          </w:tcPr>
          <w:p w14:paraId="57B69035" w14:textId="77777777" w:rsidR="00D67926" w:rsidRDefault="00D67926">
            <w:pPr>
              <w:rPr>
                <w:rFonts w:eastAsia="Times New Roman"/>
                <w:lang w:val="en-US"/>
              </w:rPr>
            </w:pPr>
          </w:p>
        </w:tc>
      </w:tr>
      <w:tr w:rsidR="00D67926" w14:paraId="4E121CFC" w14:textId="77777777">
        <w:trPr>
          <w:divId w:val="279191413"/>
          <w:tblCellSpacing w:w="15" w:type="dxa"/>
        </w:trPr>
        <w:tc>
          <w:tcPr>
            <w:tcW w:w="0" w:type="auto"/>
            <w:vAlign w:val="center"/>
            <w:hideMark/>
          </w:tcPr>
          <w:p w14:paraId="1E10FD4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D12200" w14:textId="77777777" w:rsidR="00D67926" w:rsidRDefault="008D6FB8">
            <w:pPr>
              <w:rPr>
                <w:rFonts w:eastAsia="Times New Roman"/>
                <w:lang w:val="en-US"/>
              </w:rPr>
            </w:pPr>
            <w:r>
              <w:rPr>
                <w:rFonts w:eastAsia="Times New Roman"/>
                <w:lang w:val="en-US"/>
              </w:rPr>
              <w:t>Logical id for this version of the TestScript</w:t>
            </w:r>
          </w:p>
        </w:tc>
      </w:tr>
      <w:tr w:rsidR="00D67926" w14:paraId="7551A8F4" w14:textId="77777777">
        <w:trPr>
          <w:divId w:val="279191413"/>
          <w:tblCellSpacing w:w="15" w:type="dxa"/>
        </w:trPr>
        <w:tc>
          <w:tcPr>
            <w:tcW w:w="0" w:type="auto"/>
            <w:vAlign w:val="center"/>
            <w:hideMark/>
          </w:tcPr>
          <w:p w14:paraId="27EED8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E9D309" w14:textId="77777777" w:rsidR="00D67926" w:rsidRDefault="008D6FB8">
            <w:pPr>
              <w:rPr>
                <w:rFonts w:eastAsia="Times New Roman"/>
                <w:lang w:val="en-US"/>
              </w:rPr>
            </w:pPr>
            <w:r>
              <w:rPr>
                <w:rFonts w:eastAsia="Times New Roman"/>
                <w:lang w:val="en-US"/>
              </w:rPr>
              <w:t xml:space="preserve">The identifier that is used to identify this version of the TestScript. This is an arbitrary value managed by the TestScript author manually. </w:t>
            </w:r>
          </w:p>
        </w:tc>
      </w:tr>
      <w:tr w:rsidR="00D67926" w14:paraId="34B898E0" w14:textId="77777777">
        <w:trPr>
          <w:divId w:val="279191413"/>
          <w:tblCellSpacing w:w="15" w:type="dxa"/>
        </w:trPr>
        <w:tc>
          <w:tcPr>
            <w:tcW w:w="0" w:type="auto"/>
            <w:vAlign w:val="center"/>
            <w:hideMark/>
          </w:tcPr>
          <w:p w14:paraId="58CB8AA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39420BC" w14:textId="77777777" w:rsidR="00D67926" w:rsidRDefault="008D6FB8">
            <w:pPr>
              <w:rPr>
                <w:rFonts w:eastAsia="Times New Roman"/>
                <w:lang w:val="en-US"/>
              </w:rPr>
            </w:pPr>
            <w:r>
              <w:rPr>
                <w:rFonts w:eastAsia="Times New Roman"/>
                <w:lang w:val="en-US"/>
              </w:rPr>
              <w:t xml:space="preserve">There may be multiple resource versions of the TestScript that have </w:t>
            </w:r>
            <w:r>
              <w:rPr>
                <w:rFonts w:eastAsia="Times New Roman"/>
                <w:lang w:val="en-US"/>
              </w:rPr>
              <w:lastRenderedPageBreak/>
              <w:t xml:space="preserve">this same identifier. The resource version id will change for technical reasons, whereas the stated version number needs to be under the author's control. </w:t>
            </w:r>
          </w:p>
        </w:tc>
      </w:tr>
      <w:tr w:rsidR="00D67926" w14:paraId="6AA95E64" w14:textId="77777777">
        <w:trPr>
          <w:divId w:val="279191413"/>
          <w:tblCellSpacing w:w="15" w:type="dxa"/>
        </w:trPr>
        <w:tc>
          <w:tcPr>
            <w:tcW w:w="0" w:type="auto"/>
            <w:vAlign w:val="center"/>
            <w:hideMark/>
          </w:tcPr>
          <w:p w14:paraId="28CD9547" w14:textId="77777777" w:rsidR="00D67926" w:rsidRDefault="008D6FB8">
            <w:pPr>
              <w:rPr>
                <w:rFonts w:eastAsia="Times New Roman"/>
                <w:lang w:val="en-US"/>
              </w:rPr>
            </w:pPr>
            <w:r>
              <w:rPr>
                <w:rFonts w:eastAsia="Times New Roman"/>
                <w:b/>
                <w:bCs/>
                <w:lang w:val="en-US"/>
              </w:rPr>
              <w:lastRenderedPageBreak/>
              <w:t>TestScript.name</w:t>
            </w:r>
          </w:p>
        </w:tc>
        <w:tc>
          <w:tcPr>
            <w:tcW w:w="0" w:type="auto"/>
            <w:vAlign w:val="center"/>
            <w:hideMark/>
          </w:tcPr>
          <w:p w14:paraId="71E49EB4" w14:textId="77777777" w:rsidR="00D67926" w:rsidRDefault="00D67926">
            <w:pPr>
              <w:rPr>
                <w:rFonts w:eastAsia="Times New Roman"/>
                <w:lang w:val="en-US"/>
              </w:rPr>
            </w:pPr>
          </w:p>
        </w:tc>
      </w:tr>
      <w:tr w:rsidR="00D67926" w14:paraId="61F4405D" w14:textId="77777777">
        <w:trPr>
          <w:divId w:val="279191413"/>
          <w:tblCellSpacing w:w="15" w:type="dxa"/>
        </w:trPr>
        <w:tc>
          <w:tcPr>
            <w:tcW w:w="0" w:type="auto"/>
            <w:vAlign w:val="center"/>
            <w:hideMark/>
          </w:tcPr>
          <w:p w14:paraId="7E971E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6814D7" w14:textId="77777777" w:rsidR="00D67926" w:rsidRDefault="008D6FB8">
            <w:pPr>
              <w:rPr>
                <w:rFonts w:eastAsia="Times New Roman"/>
                <w:lang w:val="en-US"/>
              </w:rPr>
            </w:pPr>
            <w:r>
              <w:rPr>
                <w:rFonts w:eastAsia="Times New Roman"/>
                <w:lang w:val="en-US"/>
              </w:rPr>
              <w:t>Informal name for this TestScript</w:t>
            </w:r>
          </w:p>
        </w:tc>
      </w:tr>
      <w:tr w:rsidR="00D67926" w14:paraId="1BB3BF02" w14:textId="77777777">
        <w:trPr>
          <w:divId w:val="279191413"/>
          <w:tblCellSpacing w:w="15" w:type="dxa"/>
        </w:trPr>
        <w:tc>
          <w:tcPr>
            <w:tcW w:w="0" w:type="auto"/>
            <w:vAlign w:val="center"/>
            <w:hideMark/>
          </w:tcPr>
          <w:p w14:paraId="72561B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76915E" w14:textId="77777777" w:rsidR="00D67926" w:rsidRDefault="008D6FB8">
            <w:pPr>
              <w:rPr>
                <w:rFonts w:eastAsia="Times New Roman"/>
                <w:lang w:val="en-US"/>
              </w:rPr>
            </w:pPr>
            <w:r>
              <w:rPr>
                <w:rFonts w:eastAsia="Times New Roman"/>
                <w:lang w:val="en-US"/>
              </w:rPr>
              <w:t>A free text natural language name identifying the TestScript.</w:t>
            </w:r>
          </w:p>
        </w:tc>
      </w:tr>
      <w:tr w:rsidR="00D67926" w14:paraId="3B789A7D" w14:textId="77777777">
        <w:trPr>
          <w:divId w:val="279191413"/>
          <w:tblCellSpacing w:w="15" w:type="dxa"/>
        </w:trPr>
        <w:tc>
          <w:tcPr>
            <w:tcW w:w="0" w:type="auto"/>
            <w:vAlign w:val="center"/>
            <w:hideMark/>
          </w:tcPr>
          <w:p w14:paraId="59B36CF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6742C0" w14:textId="77777777" w:rsidR="00D67926" w:rsidRDefault="008D6FB8">
            <w:pPr>
              <w:rPr>
                <w:rFonts w:eastAsia="Times New Roman"/>
                <w:lang w:val="en-US"/>
              </w:rPr>
            </w:pPr>
            <w:r>
              <w:rPr>
                <w:rFonts w:eastAsia="Times New Roman"/>
                <w:lang w:val="en-US"/>
              </w:rPr>
              <w:t>Not expected to be globally unique.</w:t>
            </w:r>
          </w:p>
        </w:tc>
      </w:tr>
      <w:tr w:rsidR="00D67926" w14:paraId="0A8EF5FC" w14:textId="77777777">
        <w:trPr>
          <w:divId w:val="279191413"/>
          <w:tblCellSpacing w:w="15" w:type="dxa"/>
        </w:trPr>
        <w:tc>
          <w:tcPr>
            <w:tcW w:w="0" w:type="auto"/>
            <w:vAlign w:val="center"/>
            <w:hideMark/>
          </w:tcPr>
          <w:p w14:paraId="1CCB85FA" w14:textId="77777777" w:rsidR="00D67926" w:rsidRDefault="008D6FB8">
            <w:pPr>
              <w:rPr>
                <w:rFonts w:eastAsia="Times New Roman"/>
                <w:lang w:val="en-US"/>
              </w:rPr>
            </w:pPr>
            <w:r>
              <w:rPr>
                <w:rFonts w:eastAsia="Times New Roman"/>
                <w:b/>
                <w:bCs/>
                <w:lang w:val="en-US"/>
              </w:rPr>
              <w:t>TestScript.status</w:t>
            </w:r>
          </w:p>
        </w:tc>
        <w:tc>
          <w:tcPr>
            <w:tcW w:w="0" w:type="auto"/>
            <w:vAlign w:val="center"/>
            <w:hideMark/>
          </w:tcPr>
          <w:p w14:paraId="46DF961F" w14:textId="77777777" w:rsidR="00D67926" w:rsidRDefault="00D67926">
            <w:pPr>
              <w:rPr>
                <w:rFonts w:eastAsia="Times New Roman"/>
                <w:lang w:val="en-US"/>
              </w:rPr>
            </w:pPr>
          </w:p>
        </w:tc>
      </w:tr>
      <w:tr w:rsidR="00D67926" w14:paraId="5BD0B9D8" w14:textId="77777777">
        <w:trPr>
          <w:divId w:val="279191413"/>
          <w:tblCellSpacing w:w="15" w:type="dxa"/>
        </w:trPr>
        <w:tc>
          <w:tcPr>
            <w:tcW w:w="0" w:type="auto"/>
            <w:vAlign w:val="center"/>
            <w:hideMark/>
          </w:tcPr>
          <w:p w14:paraId="297F8C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3A2CAD" w14:textId="77777777" w:rsidR="00D67926" w:rsidRDefault="008D6FB8">
            <w:pPr>
              <w:rPr>
                <w:rFonts w:eastAsia="Times New Roman"/>
                <w:lang w:val="en-US"/>
              </w:rPr>
            </w:pPr>
            <w:r>
              <w:rPr>
                <w:rFonts w:eastAsia="Times New Roman"/>
                <w:lang w:val="en-US"/>
              </w:rPr>
              <w:t>The status of the TestScript.</w:t>
            </w:r>
          </w:p>
        </w:tc>
      </w:tr>
      <w:tr w:rsidR="00D67926" w14:paraId="6B3D912F" w14:textId="77777777">
        <w:trPr>
          <w:divId w:val="279191413"/>
          <w:tblCellSpacing w:w="15" w:type="dxa"/>
        </w:trPr>
        <w:tc>
          <w:tcPr>
            <w:tcW w:w="0" w:type="auto"/>
            <w:vAlign w:val="center"/>
            <w:hideMark/>
          </w:tcPr>
          <w:p w14:paraId="71767AD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95489F6" w14:textId="77777777" w:rsidR="00D67926" w:rsidRDefault="008D6FB8">
            <w:pPr>
              <w:rPr>
                <w:rFonts w:eastAsia="Times New Roman"/>
                <w:lang w:val="en-US"/>
              </w:rPr>
            </w:pPr>
            <w:r>
              <w:rPr>
                <w:rFonts w:eastAsia="Times New Roman"/>
                <w:lang w:val="en-US"/>
              </w:rPr>
              <w:t>Allows filtering of TestScripts that are appropriate for use vs. not.</w:t>
            </w:r>
          </w:p>
        </w:tc>
      </w:tr>
      <w:tr w:rsidR="00D67926" w14:paraId="6E968926" w14:textId="77777777">
        <w:trPr>
          <w:divId w:val="279191413"/>
          <w:tblCellSpacing w:w="15" w:type="dxa"/>
        </w:trPr>
        <w:tc>
          <w:tcPr>
            <w:tcW w:w="0" w:type="auto"/>
            <w:vAlign w:val="center"/>
            <w:hideMark/>
          </w:tcPr>
          <w:p w14:paraId="33F7AA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F5D0506"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093EF348" w14:textId="77777777">
        <w:trPr>
          <w:divId w:val="279191413"/>
          <w:tblCellSpacing w:w="15" w:type="dxa"/>
        </w:trPr>
        <w:tc>
          <w:tcPr>
            <w:tcW w:w="0" w:type="auto"/>
            <w:vAlign w:val="center"/>
            <w:hideMark/>
          </w:tcPr>
          <w:p w14:paraId="20186C12" w14:textId="77777777" w:rsidR="00D67926" w:rsidRDefault="008D6FB8">
            <w:pPr>
              <w:rPr>
                <w:rFonts w:eastAsia="Times New Roman"/>
                <w:lang w:val="en-US"/>
              </w:rPr>
            </w:pPr>
            <w:r>
              <w:rPr>
                <w:rFonts w:eastAsia="Times New Roman"/>
                <w:b/>
                <w:bCs/>
                <w:lang w:val="en-US"/>
              </w:rPr>
              <w:t>TestScript.identifier</w:t>
            </w:r>
          </w:p>
        </w:tc>
        <w:tc>
          <w:tcPr>
            <w:tcW w:w="0" w:type="auto"/>
            <w:vAlign w:val="center"/>
            <w:hideMark/>
          </w:tcPr>
          <w:p w14:paraId="63F6AC5A" w14:textId="77777777" w:rsidR="00D67926" w:rsidRDefault="00D67926">
            <w:pPr>
              <w:rPr>
                <w:rFonts w:eastAsia="Times New Roman"/>
                <w:lang w:val="en-US"/>
              </w:rPr>
            </w:pPr>
          </w:p>
        </w:tc>
      </w:tr>
      <w:tr w:rsidR="00D67926" w14:paraId="2D1248E3" w14:textId="77777777">
        <w:trPr>
          <w:divId w:val="279191413"/>
          <w:tblCellSpacing w:w="15" w:type="dxa"/>
        </w:trPr>
        <w:tc>
          <w:tcPr>
            <w:tcW w:w="0" w:type="auto"/>
            <w:vAlign w:val="center"/>
            <w:hideMark/>
          </w:tcPr>
          <w:p w14:paraId="4F07CAE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00C1A8" w14:textId="77777777" w:rsidR="00D67926" w:rsidRDefault="008D6FB8">
            <w:pPr>
              <w:rPr>
                <w:rFonts w:eastAsia="Times New Roman"/>
                <w:lang w:val="en-US"/>
              </w:rPr>
            </w:pPr>
            <w:r>
              <w:rPr>
                <w:rFonts w:eastAsia="Times New Roman"/>
                <w:lang w:val="en-US"/>
              </w:rPr>
              <w:t>External identifier</w:t>
            </w:r>
          </w:p>
        </w:tc>
      </w:tr>
      <w:tr w:rsidR="00D67926" w14:paraId="33E45504" w14:textId="77777777">
        <w:trPr>
          <w:divId w:val="279191413"/>
          <w:tblCellSpacing w:w="15" w:type="dxa"/>
        </w:trPr>
        <w:tc>
          <w:tcPr>
            <w:tcW w:w="0" w:type="auto"/>
            <w:vAlign w:val="center"/>
            <w:hideMark/>
          </w:tcPr>
          <w:p w14:paraId="3182F3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D28FD3" w14:textId="77777777" w:rsidR="00D67926" w:rsidRDefault="008D6FB8">
            <w:pPr>
              <w:rPr>
                <w:rFonts w:eastAsia="Times New Roman"/>
                <w:lang w:val="en-US"/>
              </w:rPr>
            </w:pPr>
            <w:r>
              <w:rPr>
                <w:rFonts w:eastAsia="Times New Roman"/>
                <w:lang w:val="en-US"/>
              </w:rPr>
              <w:t>Identifier for the TestScript assigned for external purposes outside the context of FHIR.</w:t>
            </w:r>
          </w:p>
        </w:tc>
      </w:tr>
      <w:tr w:rsidR="00D67926" w14:paraId="7109C83A" w14:textId="77777777">
        <w:trPr>
          <w:divId w:val="279191413"/>
          <w:tblCellSpacing w:w="15" w:type="dxa"/>
        </w:trPr>
        <w:tc>
          <w:tcPr>
            <w:tcW w:w="0" w:type="auto"/>
            <w:vAlign w:val="center"/>
            <w:hideMark/>
          </w:tcPr>
          <w:p w14:paraId="599E393E" w14:textId="77777777" w:rsidR="00D67926" w:rsidRDefault="008D6FB8">
            <w:pPr>
              <w:rPr>
                <w:rFonts w:eastAsia="Times New Roman"/>
                <w:lang w:val="en-US"/>
              </w:rPr>
            </w:pPr>
            <w:r>
              <w:rPr>
                <w:rFonts w:eastAsia="Times New Roman"/>
                <w:b/>
                <w:bCs/>
                <w:lang w:val="en-US"/>
              </w:rPr>
              <w:t>TestScript.experimental</w:t>
            </w:r>
          </w:p>
        </w:tc>
        <w:tc>
          <w:tcPr>
            <w:tcW w:w="0" w:type="auto"/>
            <w:vAlign w:val="center"/>
            <w:hideMark/>
          </w:tcPr>
          <w:p w14:paraId="2606E19B" w14:textId="77777777" w:rsidR="00D67926" w:rsidRDefault="00D67926">
            <w:pPr>
              <w:rPr>
                <w:rFonts w:eastAsia="Times New Roman"/>
                <w:lang w:val="en-US"/>
              </w:rPr>
            </w:pPr>
          </w:p>
        </w:tc>
      </w:tr>
      <w:tr w:rsidR="00D67926" w14:paraId="589F9915" w14:textId="77777777">
        <w:trPr>
          <w:divId w:val="279191413"/>
          <w:tblCellSpacing w:w="15" w:type="dxa"/>
        </w:trPr>
        <w:tc>
          <w:tcPr>
            <w:tcW w:w="0" w:type="auto"/>
            <w:vAlign w:val="center"/>
            <w:hideMark/>
          </w:tcPr>
          <w:p w14:paraId="1F535F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9198CB" w14:textId="77777777" w:rsidR="00D67926" w:rsidRDefault="008D6FB8">
            <w:pPr>
              <w:rPr>
                <w:rFonts w:eastAsia="Times New Roman"/>
                <w:lang w:val="en-US"/>
              </w:rPr>
            </w:pPr>
            <w:r>
              <w:rPr>
                <w:rFonts w:eastAsia="Times New Roman"/>
                <w:lang w:val="en-US"/>
              </w:rPr>
              <w:t>If for testing purposes, not real usage</w:t>
            </w:r>
          </w:p>
        </w:tc>
      </w:tr>
      <w:tr w:rsidR="00D67926" w14:paraId="7070D9F1" w14:textId="77777777">
        <w:trPr>
          <w:divId w:val="279191413"/>
          <w:tblCellSpacing w:w="15" w:type="dxa"/>
        </w:trPr>
        <w:tc>
          <w:tcPr>
            <w:tcW w:w="0" w:type="auto"/>
            <w:vAlign w:val="center"/>
            <w:hideMark/>
          </w:tcPr>
          <w:p w14:paraId="7DC0A5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A1B385" w14:textId="77777777" w:rsidR="00D67926" w:rsidRDefault="008D6FB8">
            <w:pPr>
              <w:rPr>
                <w:rFonts w:eastAsia="Times New Roman"/>
                <w:lang w:val="en-US"/>
              </w:rPr>
            </w:pPr>
            <w:r>
              <w:rPr>
                <w:rFonts w:eastAsia="Times New Roman"/>
                <w:lang w:val="en-US"/>
              </w:rPr>
              <w:t xml:space="preserve">This TestScript was authored for testing purposes (or education/evaluation/marketing), and is not intended to be used for genuine usage. </w:t>
            </w:r>
          </w:p>
        </w:tc>
      </w:tr>
      <w:tr w:rsidR="00D67926" w14:paraId="23236453" w14:textId="77777777">
        <w:trPr>
          <w:divId w:val="279191413"/>
          <w:tblCellSpacing w:w="15" w:type="dxa"/>
        </w:trPr>
        <w:tc>
          <w:tcPr>
            <w:tcW w:w="0" w:type="auto"/>
            <w:vAlign w:val="center"/>
            <w:hideMark/>
          </w:tcPr>
          <w:p w14:paraId="3465F09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5CB4BAF" w14:textId="77777777" w:rsidR="00D67926" w:rsidRDefault="008D6FB8">
            <w:pPr>
              <w:rPr>
                <w:rFonts w:eastAsia="Times New Roman"/>
                <w:lang w:val="en-US"/>
              </w:rPr>
            </w:pPr>
            <w:r>
              <w:rPr>
                <w:rFonts w:eastAsia="Times New Roman"/>
                <w:lang w:val="en-US"/>
              </w:rPr>
              <w:t>Allows filtering of TestScripts that are appropriate for use vs. not.</w:t>
            </w:r>
          </w:p>
        </w:tc>
      </w:tr>
      <w:tr w:rsidR="00D67926" w14:paraId="17DD8822" w14:textId="77777777">
        <w:trPr>
          <w:divId w:val="279191413"/>
          <w:tblCellSpacing w:w="15" w:type="dxa"/>
        </w:trPr>
        <w:tc>
          <w:tcPr>
            <w:tcW w:w="0" w:type="auto"/>
            <w:vAlign w:val="center"/>
            <w:hideMark/>
          </w:tcPr>
          <w:p w14:paraId="1FCC7F46" w14:textId="77777777" w:rsidR="00D67926" w:rsidRDefault="008D6FB8">
            <w:pPr>
              <w:rPr>
                <w:rFonts w:eastAsia="Times New Roman"/>
                <w:lang w:val="en-US"/>
              </w:rPr>
            </w:pPr>
            <w:r>
              <w:rPr>
                <w:rFonts w:eastAsia="Times New Roman"/>
                <w:b/>
                <w:bCs/>
                <w:lang w:val="en-US"/>
              </w:rPr>
              <w:t>TestScript.publisher</w:t>
            </w:r>
          </w:p>
        </w:tc>
        <w:tc>
          <w:tcPr>
            <w:tcW w:w="0" w:type="auto"/>
            <w:vAlign w:val="center"/>
            <w:hideMark/>
          </w:tcPr>
          <w:p w14:paraId="033B5FF9" w14:textId="77777777" w:rsidR="00D67926" w:rsidRDefault="00D67926">
            <w:pPr>
              <w:rPr>
                <w:rFonts w:eastAsia="Times New Roman"/>
                <w:lang w:val="en-US"/>
              </w:rPr>
            </w:pPr>
          </w:p>
        </w:tc>
      </w:tr>
      <w:tr w:rsidR="00D67926" w14:paraId="022011D0" w14:textId="77777777">
        <w:trPr>
          <w:divId w:val="279191413"/>
          <w:tblCellSpacing w:w="15" w:type="dxa"/>
        </w:trPr>
        <w:tc>
          <w:tcPr>
            <w:tcW w:w="0" w:type="auto"/>
            <w:vAlign w:val="center"/>
            <w:hideMark/>
          </w:tcPr>
          <w:p w14:paraId="28BC4E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19A6C7"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3070C558" w14:textId="77777777">
        <w:trPr>
          <w:divId w:val="279191413"/>
          <w:tblCellSpacing w:w="15" w:type="dxa"/>
        </w:trPr>
        <w:tc>
          <w:tcPr>
            <w:tcW w:w="0" w:type="auto"/>
            <w:vAlign w:val="center"/>
            <w:hideMark/>
          </w:tcPr>
          <w:p w14:paraId="235813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E3C106" w14:textId="77777777" w:rsidR="00D67926" w:rsidRDefault="008D6FB8">
            <w:pPr>
              <w:rPr>
                <w:rFonts w:eastAsia="Times New Roman"/>
                <w:lang w:val="en-US"/>
              </w:rPr>
            </w:pPr>
            <w:r>
              <w:rPr>
                <w:rFonts w:eastAsia="Times New Roman"/>
                <w:lang w:val="en-US"/>
              </w:rPr>
              <w:t>The name of the individual or organization that published the Test Script.</w:t>
            </w:r>
          </w:p>
        </w:tc>
      </w:tr>
      <w:tr w:rsidR="00D67926" w14:paraId="49F974B3" w14:textId="77777777">
        <w:trPr>
          <w:divId w:val="279191413"/>
          <w:tblCellSpacing w:w="15" w:type="dxa"/>
        </w:trPr>
        <w:tc>
          <w:tcPr>
            <w:tcW w:w="0" w:type="auto"/>
            <w:vAlign w:val="center"/>
            <w:hideMark/>
          </w:tcPr>
          <w:p w14:paraId="714F835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26F115A"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7FB4CD20" w14:textId="77777777">
        <w:trPr>
          <w:divId w:val="279191413"/>
          <w:tblCellSpacing w:w="15" w:type="dxa"/>
        </w:trPr>
        <w:tc>
          <w:tcPr>
            <w:tcW w:w="0" w:type="auto"/>
            <w:vAlign w:val="center"/>
            <w:hideMark/>
          </w:tcPr>
          <w:p w14:paraId="01FECA0D"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69A1217" w14:textId="77777777" w:rsidR="00D67926" w:rsidRDefault="008D6FB8">
            <w:pPr>
              <w:rPr>
                <w:rFonts w:eastAsia="Times New Roman"/>
                <w:lang w:val="en-US"/>
              </w:rPr>
            </w:pPr>
            <w:r>
              <w:rPr>
                <w:rFonts w:eastAsia="Times New Roman"/>
                <w:lang w:val="en-US"/>
              </w:rPr>
              <w:t>Helps establish the "authority/credibility" of the Test Script. May also allow for contact.</w:t>
            </w:r>
          </w:p>
        </w:tc>
      </w:tr>
      <w:tr w:rsidR="00D67926" w14:paraId="2EA18E7A" w14:textId="77777777">
        <w:trPr>
          <w:divId w:val="279191413"/>
          <w:tblCellSpacing w:w="15" w:type="dxa"/>
        </w:trPr>
        <w:tc>
          <w:tcPr>
            <w:tcW w:w="0" w:type="auto"/>
            <w:vAlign w:val="center"/>
            <w:hideMark/>
          </w:tcPr>
          <w:p w14:paraId="562E547C" w14:textId="77777777" w:rsidR="00D67926" w:rsidRDefault="008D6FB8">
            <w:pPr>
              <w:rPr>
                <w:rFonts w:eastAsia="Times New Roman"/>
                <w:lang w:val="en-US"/>
              </w:rPr>
            </w:pPr>
            <w:r>
              <w:rPr>
                <w:rFonts w:eastAsia="Times New Roman"/>
                <w:b/>
                <w:bCs/>
                <w:lang w:val="en-US"/>
              </w:rPr>
              <w:t>TestScript.contact</w:t>
            </w:r>
          </w:p>
        </w:tc>
        <w:tc>
          <w:tcPr>
            <w:tcW w:w="0" w:type="auto"/>
            <w:vAlign w:val="center"/>
            <w:hideMark/>
          </w:tcPr>
          <w:p w14:paraId="4A6C0FA8" w14:textId="77777777" w:rsidR="00D67926" w:rsidRDefault="00D67926">
            <w:pPr>
              <w:rPr>
                <w:rFonts w:eastAsia="Times New Roman"/>
                <w:lang w:val="en-US"/>
              </w:rPr>
            </w:pPr>
          </w:p>
        </w:tc>
      </w:tr>
      <w:tr w:rsidR="00D67926" w14:paraId="5851FCB7" w14:textId="77777777">
        <w:trPr>
          <w:divId w:val="279191413"/>
          <w:tblCellSpacing w:w="15" w:type="dxa"/>
        </w:trPr>
        <w:tc>
          <w:tcPr>
            <w:tcW w:w="0" w:type="auto"/>
            <w:vAlign w:val="center"/>
            <w:hideMark/>
          </w:tcPr>
          <w:p w14:paraId="06E3AE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9B9FE5" w14:textId="77777777" w:rsidR="00D67926" w:rsidRDefault="008D6FB8">
            <w:pPr>
              <w:rPr>
                <w:rFonts w:eastAsia="Times New Roman"/>
                <w:lang w:val="en-US"/>
              </w:rPr>
            </w:pPr>
            <w:r>
              <w:rPr>
                <w:rFonts w:eastAsia="Times New Roman"/>
                <w:lang w:val="en-US"/>
              </w:rPr>
              <w:t>Contact details of the publisher</w:t>
            </w:r>
          </w:p>
        </w:tc>
      </w:tr>
      <w:tr w:rsidR="00D67926" w14:paraId="28C28980" w14:textId="77777777">
        <w:trPr>
          <w:divId w:val="279191413"/>
          <w:tblCellSpacing w:w="15" w:type="dxa"/>
        </w:trPr>
        <w:tc>
          <w:tcPr>
            <w:tcW w:w="0" w:type="auto"/>
            <w:vAlign w:val="center"/>
            <w:hideMark/>
          </w:tcPr>
          <w:p w14:paraId="5C58E1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C56BB9"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2344E54D" w14:textId="77777777">
        <w:trPr>
          <w:divId w:val="279191413"/>
          <w:tblCellSpacing w:w="15" w:type="dxa"/>
        </w:trPr>
        <w:tc>
          <w:tcPr>
            <w:tcW w:w="0" w:type="auto"/>
            <w:vAlign w:val="center"/>
            <w:hideMark/>
          </w:tcPr>
          <w:p w14:paraId="4A21BF8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BBE6C14"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7014DBC3" w14:textId="77777777">
        <w:trPr>
          <w:divId w:val="279191413"/>
          <w:tblCellSpacing w:w="15" w:type="dxa"/>
        </w:trPr>
        <w:tc>
          <w:tcPr>
            <w:tcW w:w="0" w:type="auto"/>
            <w:vAlign w:val="center"/>
            <w:hideMark/>
          </w:tcPr>
          <w:p w14:paraId="251D90FE" w14:textId="77777777" w:rsidR="00D67926" w:rsidRDefault="008D6FB8">
            <w:pPr>
              <w:rPr>
                <w:rFonts w:eastAsia="Times New Roman"/>
                <w:lang w:val="en-US"/>
              </w:rPr>
            </w:pPr>
            <w:r>
              <w:rPr>
                <w:rFonts w:eastAsia="Times New Roman"/>
                <w:b/>
                <w:bCs/>
                <w:lang w:val="en-US"/>
              </w:rPr>
              <w:t>TestScript.contact.name</w:t>
            </w:r>
          </w:p>
        </w:tc>
        <w:tc>
          <w:tcPr>
            <w:tcW w:w="0" w:type="auto"/>
            <w:vAlign w:val="center"/>
            <w:hideMark/>
          </w:tcPr>
          <w:p w14:paraId="7A5027D4" w14:textId="77777777" w:rsidR="00D67926" w:rsidRDefault="00D67926">
            <w:pPr>
              <w:rPr>
                <w:rFonts w:eastAsia="Times New Roman"/>
                <w:lang w:val="en-US"/>
              </w:rPr>
            </w:pPr>
          </w:p>
        </w:tc>
      </w:tr>
      <w:tr w:rsidR="00D67926" w14:paraId="5897D910" w14:textId="77777777">
        <w:trPr>
          <w:divId w:val="279191413"/>
          <w:tblCellSpacing w:w="15" w:type="dxa"/>
        </w:trPr>
        <w:tc>
          <w:tcPr>
            <w:tcW w:w="0" w:type="auto"/>
            <w:vAlign w:val="center"/>
            <w:hideMark/>
          </w:tcPr>
          <w:p w14:paraId="6B3FA97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555483" w14:textId="77777777" w:rsidR="00D67926" w:rsidRDefault="008D6FB8">
            <w:pPr>
              <w:rPr>
                <w:rFonts w:eastAsia="Times New Roman"/>
                <w:lang w:val="en-US"/>
              </w:rPr>
            </w:pPr>
            <w:r>
              <w:rPr>
                <w:rFonts w:eastAsia="Times New Roman"/>
                <w:lang w:val="en-US"/>
              </w:rPr>
              <w:t>Name of a individual to contact</w:t>
            </w:r>
          </w:p>
        </w:tc>
      </w:tr>
      <w:tr w:rsidR="00D67926" w14:paraId="67BCC0EE" w14:textId="77777777">
        <w:trPr>
          <w:divId w:val="279191413"/>
          <w:tblCellSpacing w:w="15" w:type="dxa"/>
        </w:trPr>
        <w:tc>
          <w:tcPr>
            <w:tcW w:w="0" w:type="auto"/>
            <w:vAlign w:val="center"/>
            <w:hideMark/>
          </w:tcPr>
          <w:p w14:paraId="546F32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FE8839" w14:textId="77777777" w:rsidR="00D67926" w:rsidRDefault="008D6FB8">
            <w:pPr>
              <w:rPr>
                <w:rFonts w:eastAsia="Times New Roman"/>
                <w:lang w:val="en-US"/>
              </w:rPr>
            </w:pPr>
            <w:r>
              <w:rPr>
                <w:rFonts w:eastAsia="Times New Roman"/>
                <w:lang w:val="en-US"/>
              </w:rPr>
              <w:t>The name of an individual to contact regarding the Test Script.</w:t>
            </w:r>
          </w:p>
        </w:tc>
      </w:tr>
      <w:tr w:rsidR="00D67926" w14:paraId="04DA0AE9" w14:textId="77777777">
        <w:trPr>
          <w:divId w:val="279191413"/>
          <w:tblCellSpacing w:w="15" w:type="dxa"/>
        </w:trPr>
        <w:tc>
          <w:tcPr>
            <w:tcW w:w="0" w:type="auto"/>
            <w:vAlign w:val="center"/>
            <w:hideMark/>
          </w:tcPr>
          <w:p w14:paraId="4F425C9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E665BE"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02A069FB" w14:textId="77777777">
        <w:trPr>
          <w:divId w:val="279191413"/>
          <w:tblCellSpacing w:w="15" w:type="dxa"/>
        </w:trPr>
        <w:tc>
          <w:tcPr>
            <w:tcW w:w="0" w:type="auto"/>
            <w:vAlign w:val="center"/>
            <w:hideMark/>
          </w:tcPr>
          <w:p w14:paraId="3BE13ACD" w14:textId="77777777" w:rsidR="00D67926" w:rsidRDefault="008D6FB8">
            <w:pPr>
              <w:rPr>
                <w:rFonts w:eastAsia="Times New Roman"/>
                <w:lang w:val="en-US"/>
              </w:rPr>
            </w:pPr>
            <w:r>
              <w:rPr>
                <w:rFonts w:eastAsia="Times New Roman"/>
                <w:b/>
                <w:bCs/>
                <w:lang w:val="en-US"/>
              </w:rPr>
              <w:t>TestScript.contact.telecom</w:t>
            </w:r>
          </w:p>
        </w:tc>
        <w:tc>
          <w:tcPr>
            <w:tcW w:w="0" w:type="auto"/>
            <w:vAlign w:val="center"/>
            <w:hideMark/>
          </w:tcPr>
          <w:p w14:paraId="4A99A01E" w14:textId="77777777" w:rsidR="00D67926" w:rsidRDefault="00D67926">
            <w:pPr>
              <w:rPr>
                <w:rFonts w:eastAsia="Times New Roman"/>
                <w:lang w:val="en-US"/>
              </w:rPr>
            </w:pPr>
          </w:p>
        </w:tc>
      </w:tr>
      <w:tr w:rsidR="00D67926" w14:paraId="17B09E5A" w14:textId="77777777">
        <w:trPr>
          <w:divId w:val="279191413"/>
          <w:tblCellSpacing w:w="15" w:type="dxa"/>
        </w:trPr>
        <w:tc>
          <w:tcPr>
            <w:tcW w:w="0" w:type="auto"/>
            <w:vAlign w:val="center"/>
            <w:hideMark/>
          </w:tcPr>
          <w:p w14:paraId="5F0E75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CA65CF" w14:textId="77777777" w:rsidR="00D67926" w:rsidRDefault="008D6FB8">
            <w:pPr>
              <w:rPr>
                <w:rFonts w:eastAsia="Times New Roman"/>
                <w:lang w:val="en-US"/>
              </w:rPr>
            </w:pPr>
            <w:r>
              <w:rPr>
                <w:rFonts w:eastAsia="Times New Roman"/>
                <w:lang w:val="en-US"/>
              </w:rPr>
              <w:t>Contact details for individual or publisher</w:t>
            </w:r>
          </w:p>
        </w:tc>
      </w:tr>
      <w:tr w:rsidR="00D67926" w14:paraId="6355B286" w14:textId="77777777">
        <w:trPr>
          <w:divId w:val="279191413"/>
          <w:tblCellSpacing w:w="15" w:type="dxa"/>
        </w:trPr>
        <w:tc>
          <w:tcPr>
            <w:tcW w:w="0" w:type="auto"/>
            <w:vAlign w:val="center"/>
            <w:hideMark/>
          </w:tcPr>
          <w:p w14:paraId="6DB7A8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CC07D8"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12C696BA" w14:textId="77777777">
        <w:trPr>
          <w:divId w:val="279191413"/>
          <w:tblCellSpacing w:w="15" w:type="dxa"/>
        </w:trPr>
        <w:tc>
          <w:tcPr>
            <w:tcW w:w="0" w:type="auto"/>
            <w:vAlign w:val="center"/>
            <w:hideMark/>
          </w:tcPr>
          <w:p w14:paraId="69AE9C56" w14:textId="77777777" w:rsidR="00D67926" w:rsidRDefault="008D6FB8">
            <w:pPr>
              <w:rPr>
                <w:rFonts w:eastAsia="Times New Roman"/>
                <w:lang w:val="en-US"/>
              </w:rPr>
            </w:pPr>
            <w:r>
              <w:rPr>
                <w:rFonts w:eastAsia="Times New Roman"/>
                <w:b/>
                <w:bCs/>
                <w:lang w:val="en-US"/>
              </w:rPr>
              <w:t>TestScript.date</w:t>
            </w:r>
          </w:p>
        </w:tc>
        <w:tc>
          <w:tcPr>
            <w:tcW w:w="0" w:type="auto"/>
            <w:vAlign w:val="center"/>
            <w:hideMark/>
          </w:tcPr>
          <w:p w14:paraId="6AB09164" w14:textId="77777777" w:rsidR="00D67926" w:rsidRDefault="00D67926">
            <w:pPr>
              <w:rPr>
                <w:rFonts w:eastAsia="Times New Roman"/>
                <w:lang w:val="en-US"/>
              </w:rPr>
            </w:pPr>
          </w:p>
        </w:tc>
      </w:tr>
      <w:tr w:rsidR="00D67926" w14:paraId="47C6285D" w14:textId="77777777">
        <w:trPr>
          <w:divId w:val="279191413"/>
          <w:tblCellSpacing w:w="15" w:type="dxa"/>
        </w:trPr>
        <w:tc>
          <w:tcPr>
            <w:tcW w:w="0" w:type="auto"/>
            <w:vAlign w:val="center"/>
            <w:hideMark/>
          </w:tcPr>
          <w:p w14:paraId="679118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673E19" w14:textId="77777777" w:rsidR="00D67926" w:rsidRDefault="008D6FB8">
            <w:pPr>
              <w:rPr>
                <w:rFonts w:eastAsia="Times New Roman"/>
                <w:lang w:val="en-US"/>
              </w:rPr>
            </w:pPr>
            <w:r>
              <w:rPr>
                <w:rFonts w:eastAsia="Times New Roman"/>
                <w:lang w:val="en-US"/>
              </w:rPr>
              <w:t>Date for this version of the TestScript</w:t>
            </w:r>
          </w:p>
        </w:tc>
      </w:tr>
      <w:tr w:rsidR="00D67926" w14:paraId="3147AFC2" w14:textId="77777777">
        <w:trPr>
          <w:divId w:val="279191413"/>
          <w:tblCellSpacing w:w="15" w:type="dxa"/>
        </w:trPr>
        <w:tc>
          <w:tcPr>
            <w:tcW w:w="0" w:type="auto"/>
            <w:vAlign w:val="center"/>
            <w:hideMark/>
          </w:tcPr>
          <w:p w14:paraId="1807451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F32E64" w14:textId="77777777" w:rsidR="00D67926" w:rsidRDefault="008D6FB8">
            <w:pPr>
              <w:rPr>
                <w:rFonts w:eastAsia="Times New Roman"/>
                <w:lang w:val="en-US"/>
              </w:rPr>
            </w:pPr>
            <w:r>
              <w:rPr>
                <w:rFonts w:eastAsia="Times New Roman"/>
                <w:lang w:val="en-US"/>
              </w:rPr>
              <w:t>The date that this version of the TestScript was published. The date must change when the business version changes, if it does, and it must change if the status code changes. in addition, it should change when the substan</w:t>
            </w:r>
            <w:del w:id="206" w:author="Cary Ussery" w:date="2015-09-11T19:18:00Z">
              <w:r w:rsidDel="007B43FA">
                <w:rPr>
                  <w:rFonts w:eastAsia="Times New Roman"/>
                  <w:lang w:val="en-US"/>
                </w:rPr>
                <w:delText>tia</w:delText>
              </w:r>
            </w:del>
            <w:r>
              <w:rPr>
                <w:rFonts w:eastAsia="Times New Roman"/>
                <w:lang w:val="en-US"/>
              </w:rPr>
              <w:t xml:space="preserve">tive content of the test cases change. </w:t>
            </w:r>
          </w:p>
        </w:tc>
      </w:tr>
      <w:tr w:rsidR="00D67926" w14:paraId="5C1E60C1" w14:textId="77777777">
        <w:trPr>
          <w:divId w:val="279191413"/>
          <w:tblCellSpacing w:w="15" w:type="dxa"/>
        </w:trPr>
        <w:tc>
          <w:tcPr>
            <w:tcW w:w="0" w:type="auto"/>
            <w:vAlign w:val="center"/>
            <w:hideMark/>
          </w:tcPr>
          <w:p w14:paraId="262E81D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138D3B3"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138A31D1" w14:textId="77777777">
        <w:trPr>
          <w:divId w:val="279191413"/>
          <w:tblCellSpacing w:w="15" w:type="dxa"/>
        </w:trPr>
        <w:tc>
          <w:tcPr>
            <w:tcW w:w="0" w:type="auto"/>
            <w:vAlign w:val="center"/>
            <w:hideMark/>
          </w:tcPr>
          <w:p w14:paraId="1472A714" w14:textId="77777777" w:rsidR="00D67926" w:rsidRDefault="008D6FB8">
            <w:pPr>
              <w:rPr>
                <w:rFonts w:eastAsia="Times New Roman"/>
                <w:lang w:val="en-US"/>
              </w:rPr>
            </w:pPr>
            <w:r>
              <w:rPr>
                <w:rFonts w:eastAsia="Times New Roman"/>
                <w:b/>
                <w:bCs/>
                <w:lang w:val="en-US"/>
              </w:rPr>
              <w:t>TestScript.description</w:t>
            </w:r>
          </w:p>
        </w:tc>
        <w:tc>
          <w:tcPr>
            <w:tcW w:w="0" w:type="auto"/>
            <w:vAlign w:val="center"/>
            <w:hideMark/>
          </w:tcPr>
          <w:p w14:paraId="0D807160" w14:textId="77777777" w:rsidR="00D67926" w:rsidRDefault="00D67926">
            <w:pPr>
              <w:rPr>
                <w:rFonts w:eastAsia="Times New Roman"/>
                <w:lang w:val="en-US"/>
              </w:rPr>
            </w:pPr>
          </w:p>
        </w:tc>
      </w:tr>
      <w:tr w:rsidR="00D67926" w14:paraId="7B34B37D" w14:textId="77777777">
        <w:trPr>
          <w:divId w:val="279191413"/>
          <w:tblCellSpacing w:w="15" w:type="dxa"/>
        </w:trPr>
        <w:tc>
          <w:tcPr>
            <w:tcW w:w="0" w:type="auto"/>
            <w:vAlign w:val="center"/>
            <w:hideMark/>
          </w:tcPr>
          <w:p w14:paraId="37A5CC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9F956F" w14:textId="77777777" w:rsidR="00D67926" w:rsidRDefault="008D6FB8">
            <w:pPr>
              <w:rPr>
                <w:rFonts w:eastAsia="Times New Roman"/>
                <w:lang w:val="en-US"/>
              </w:rPr>
            </w:pPr>
            <w:r>
              <w:rPr>
                <w:rFonts w:eastAsia="Times New Roman"/>
                <w:lang w:val="en-US"/>
              </w:rPr>
              <w:t>Natural language description of the TestScript</w:t>
            </w:r>
          </w:p>
        </w:tc>
      </w:tr>
      <w:tr w:rsidR="00D67926" w14:paraId="1FB9C39C" w14:textId="77777777">
        <w:trPr>
          <w:divId w:val="279191413"/>
          <w:tblCellSpacing w:w="15" w:type="dxa"/>
        </w:trPr>
        <w:tc>
          <w:tcPr>
            <w:tcW w:w="0" w:type="auto"/>
            <w:vAlign w:val="center"/>
            <w:hideMark/>
          </w:tcPr>
          <w:p w14:paraId="2FD6BF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7C1836" w14:textId="77777777" w:rsidR="00D67926" w:rsidRDefault="008D6FB8">
            <w:pPr>
              <w:rPr>
                <w:rFonts w:eastAsia="Times New Roman"/>
                <w:lang w:val="en-US"/>
              </w:rPr>
            </w:pPr>
            <w:r>
              <w:rPr>
                <w:rFonts w:eastAsia="Times New Roman"/>
                <w:lang w:val="en-US"/>
              </w:rPr>
              <w:t>A free text natural language description of the TestScript and its use.</w:t>
            </w:r>
          </w:p>
        </w:tc>
      </w:tr>
      <w:tr w:rsidR="00D67926" w14:paraId="27A949A7" w14:textId="77777777">
        <w:trPr>
          <w:divId w:val="279191413"/>
          <w:tblCellSpacing w:w="15" w:type="dxa"/>
        </w:trPr>
        <w:tc>
          <w:tcPr>
            <w:tcW w:w="0" w:type="auto"/>
            <w:vAlign w:val="center"/>
            <w:hideMark/>
          </w:tcPr>
          <w:p w14:paraId="3491F20B"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DFF5694" w14:textId="77777777" w:rsidR="00D67926" w:rsidRDefault="008D6FB8">
            <w:pPr>
              <w:rPr>
                <w:rFonts w:eastAsia="Times New Roman"/>
                <w:lang w:val="en-US"/>
              </w:rPr>
            </w:pPr>
            <w:r>
              <w:rPr>
                <w:rFonts w:eastAsia="Times New Roman"/>
                <w:lang w:val="en-US"/>
              </w:rPr>
              <w:t xml:space="preserve">This field can be used for things such as why the TestScript was written, comments about misuse, instructions for clinical use and interpretation, literature references, examples from the paper world, etc. It is *not* a rendering of the TestScript as conveyed in TestScript.text. This item SHOULD be populated unless the information is available from context. </w:t>
            </w:r>
          </w:p>
        </w:tc>
      </w:tr>
      <w:tr w:rsidR="00D67926" w14:paraId="2FB69A94" w14:textId="77777777">
        <w:trPr>
          <w:divId w:val="279191413"/>
          <w:tblCellSpacing w:w="15" w:type="dxa"/>
        </w:trPr>
        <w:tc>
          <w:tcPr>
            <w:tcW w:w="0" w:type="auto"/>
            <w:vAlign w:val="center"/>
            <w:hideMark/>
          </w:tcPr>
          <w:p w14:paraId="247B5600" w14:textId="77777777" w:rsidR="00D67926" w:rsidRDefault="008D6FB8">
            <w:pPr>
              <w:rPr>
                <w:rFonts w:eastAsia="Times New Roman"/>
                <w:lang w:val="en-US"/>
              </w:rPr>
            </w:pPr>
            <w:r>
              <w:rPr>
                <w:rFonts w:eastAsia="Times New Roman"/>
                <w:b/>
                <w:bCs/>
                <w:lang w:val="en-US"/>
              </w:rPr>
              <w:t>TestScript.useContext</w:t>
            </w:r>
          </w:p>
        </w:tc>
        <w:tc>
          <w:tcPr>
            <w:tcW w:w="0" w:type="auto"/>
            <w:vAlign w:val="center"/>
            <w:hideMark/>
          </w:tcPr>
          <w:p w14:paraId="2A9EF8AC" w14:textId="77777777" w:rsidR="00D67926" w:rsidRDefault="00D67926">
            <w:pPr>
              <w:rPr>
                <w:rFonts w:eastAsia="Times New Roman"/>
                <w:lang w:val="en-US"/>
              </w:rPr>
            </w:pPr>
          </w:p>
        </w:tc>
      </w:tr>
      <w:tr w:rsidR="00D67926" w14:paraId="37D04CB9" w14:textId="77777777">
        <w:trPr>
          <w:divId w:val="279191413"/>
          <w:tblCellSpacing w:w="15" w:type="dxa"/>
        </w:trPr>
        <w:tc>
          <w:tcPr>
            <w:tcW w:w="0" w:type="auto"/>
            <w:vAlign w:val="center"/>
            <w:hideMark/>
          </w:tcPr>
          <w:p w14:paraId="0B54ED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1B5673" w14:textId="77777777" w:rsidR="00D67926" w:rsidRDefault="008D6FB8">
            <w:pPr>
              <w:rPr>
                <w:rFonts w:eastAsia="Times New Roman"/>
                <w:lang w:val="en-US"/>
              </w:rPr>
            </w:pPr>
            <w:r>
              <w:rPr>
                <w:rFonts w:eastAsia="Times New Roman"/>
                <w:lang w:val="en-US"/>
              </w:rPr>
              <w:t>Content intends to support these contexts</w:t>
            </w:r>
          </w:p>
        </w:tc>
      </w:tr>
      <w:tr w:rsidR="00D67926" w14:paraId="525F7B08" w14:textId="77777777">
        <w:trPr>
          <w:divId w:val="279191413"/>
          <w:tblCellSpacing w:w="15" w:type="dxa"/>
        </w:trPr>
        <w:tc>
          <w:tcPr>
            <w:tcW w:w="0" w:type="auto"/>
            <w:vAlign w:val="center"/>
            <w:hideMark/>
          </w:tcPr>
          <w:p w14:paraId="4D1C31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B5CBFD"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Test Scripts. </w:t>
            </w:r>
          </w:p>
        </w:tc>
      </w:tr>
      <w:tr w:rsidR="00D67926" w14:paraId="00BC8478" w14:textId="77777777">
        <w:trPr>
          <w:divId w:val="279191413"/>
          <w:tblCellSpacing w:w="15" w:type="dxa"/>
        </w:trPr>
        <w:tc>
          <w:tcPr>
            <w:tcW w:w="0" w:type="auto"/>
            <w:vAlign w:val="center"/>
            <w:hideMark/>
          </w:tcPr>
          <w:p w14:paraId="33FFBEB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5455AE2" w14:textId="77777777" w:rsidR="00D67926" w:rsidRDefault="008D6FB8">
            <w:pPr>
              <w:rPr>
                <w:rFonts w:eastAsia="Times New Roman"/>
                <w:lang w:val="en-US"/>
              </w:rPr>
            </w:pPr>
            <w:r>
              <w:rPr>
                <w:rFonts w:eastAsia="Times New Roman"/>
                <w:lang w:val="en-US"/>
              </w:rPr>
              <w:t>Assist in searching for appropriate content.</w:t>
            </w:r>
          </w:p>
        </w:tc>
      </w:tr>
      <w:tr w:rsidR="00D67926" w14:paraId="280FF271" w14:textId="77777777">
        <w:trPr>
          <w:divId w:val="279191413"/>
          <w:tblCellSpacing w:w="15" w:type="dxa"/>
        </w:trPr>
        <w:tc>
          <w:tcPr>
            <w:tcW w:w="0" w:type="auto"/>
            <w:vAlign w:val="center"/>
            <w:hideMark/>
          </w:tcPr>
          <w:p w14:paraId="5B32A68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12AF543"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5E361963" w14:textId="77777777">
        <w:trPr>
          <w:divId w:val="279191413"/>
          <w:tblCellSpacing w:w="15" w:type="dxa"/>
        </w:trPr>
        <w:tc>
          <w:tcPr>
            <w:tcW w:w="0" w:type="auto"/>
            <w:vAlign w:val="center"/>
            <w:hideMark/>
          </w:tcPr>
          <w:p w14:paraId="06D4B07F" w14:textId="77777777" w:rsidR="00D67926" w:rsidRDefault="008D6FB8">
            <w:pPr>
              <w:rPr>
                <w:rFonts w:eastAsia="Times New Roman"/>
                <w:lang w:val="en-US"/>
              </w:rPr>
            </w:pPr>
            <w:r>
              <w:rPr>
                <w:rFonts w:eastAsia="Times New Roman"/>
                <w:b/>
                <w:bCs/>
                <w:lang w:val="en-US"/>
              </w:rPr>
              <w:t>TestScript.requirements</w:t>
            </w:r>
          </w:p>
        </w:tc>
        <w:tc>
          <w:tcPr>
            <w:tcW w:w="0" w:type="auto"/>
            <w:vAlign w:val="center"/>
            <w:hideMark/>
          </w:tcPr>
          <w:p w14:paraId="2883AAA4" w14:textId="77777777" w:rsidR="00D67926" w:rsidRDefault="00D67926">
            <w:pPr>
              <w:rPr>
                <w:rFonts w:eastAsia="Times New Roman"/>
                <w:lang w:val="en-US"/>
              </w:rPr>
            </w:pPr>
          </w:p>
        </w:tc>
      </w:tr>
      <w:tr w:rsidR="00D67926" w14:paraId="51D4A513" w14:textId="77777777">
        <w:trPr>
          <w:divId w:val="279191413"/>
          <w:tblCellSpacing w:w="15" w:type="dxa"/>
        </w:trPr>
        <w:tc>
          <w:tcPr>
            <w:tcW w:w="0" w:type="auto"/>
            <w:vAlign w:val="center"/>
            <w:hideMark/>
          </w:tcPr>
          <w:p w14:paraId="5C78D3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592B08" w14:textId="77777777" w:rsidR="00D67926" w:rsidRDefault="008D6FB8">
            <w:pPr>
              <w:rPr>
                <w:rFonts w:eastAsia="Times New Roman"/>
                <w:lang w:val="en-US"/>
              </w:rPr>
            </w:pPr>
            <w:r>
              <w:rPr>
                <w:rFonts w:eastAsia="Times New Roman"/>
                <w:lang w:val="en-US"/>
              </w:rPr>
              <w:t>Scope and Usage this Test Script is for</w:t>
            </w:r>
          </w:p>
        </w:tc>
      </w:tr>
      <w:tr w:rsidR="00D67926" w14:paraId="7266EC48" w14:textId="77777777">
        <w:trPr>
          <w:divId w:val="279191413"/>
          <w:tblCellSpacing w:w="15" w:type="dxa"/>
        </w:trPr>
        <w:tc>
          <w:tcPr>
            <w:tcW w:w="0" w:type="auto"/>
            <w:vAlign w:val="center"/>
            <w:hideMark/>
          </w:tcPr>
          <w:p w14:paraId="65CDBB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A19892" w14:textId="77777777" w:rsidR="00D67926" w:rsidRDefault="008D6FB8">
            <w:pPr>
              <w:rPr>
                <w:rFonts w:eastAsia="Times New Roman"/>
                <w:lang w:val="en-US"/>
              </w:rPr>
            </w:pPr>
            <w:r>
              <w:rPr>
                <w:rFonts w:eastAsia="Times New Roman"/>
                <w:lang w:val="en-US"/>
              </w:rPr>
              <w:t>Explains why this Test Script is needed and why it's been constrained as it has.</w:t>
            </w:r>
          </w:p>
        </w:tc>
      </w:tr>
      <w:tr w:rsidR="00D67926" w14:paraId="192CEFF8" w14:textId="77777777">
        <w:trPr>
          <w:divId w:val="279191413"/>
          <w:tblCellSpacing w:w="15" w:type="dxa"/>
        </w:trPr>
        <w:tc>
          <w:tcPr>
            <w:tcW w:w="0" w:type="auto"/>
            <w:vAlign w:val="center"/>
            <w:hideMark/>
          </w:tcPr>
          <w:p w14:paraId="71837EC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A3F64E" w14:textId="77777777" w:rsidR="00D67926" w:rsidRDefault="008D6FB8">
            <w:pPr>
              <w:rPr>
                <w:rFonts w:eastAsia="Times New Roman"/>
                <w:lang w:val="en-US"/>
              </w:rPr>
            </w:pPr>
            <w:r>
              <w:rPr>
                <w:rFonts w:eastAsia="Times New Roman"/>
                <w:lang w:val="en-US"/>
              </w:rPr>
              <w:t xml:space="preserve">This element does not describe the usage of the Test Script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398881A4" w14:textId="77777777">
        <w:trPr>
          <w:divId w:val="279191413"/>
          <w:tblCellSpacing w:w="15" w:type="dxa"/>
        </w:trPr>
        <w:tc>
          <w:tcPr>
            <w:tcW w:w="0" w:type="auto"/>
            <w:vAlign w:val="center"/>
            <w:hideMark/>
          </w:tcPr>
          <w:p w14:paraId="6BFECA91" w14:textId="77777777" w:rsidR="00D67926" w:rsidRDefault="008D6FB8">
            <w:pPr>
              <w:rPr>
                <w:rFonts w:eastAsia="Times New Roman"/>
                <w:lang w:val="en-US"/>
              </w:rPr>
            </w:pPr>
            <w:r>
              <w:rPr>
                <w:rFonts w:eastAsia="Times New Roman"/>
                <w:b/>
                <w:bCs/>
                <w:lang w:val="en-US"/>
              </w:rPr>
              <w:t>TestScript.copyright</w:t>
            </w:r>
          </w:p>
        </w:tc>
        <w:tc>
          <w:tcPr>
            <w:tcW w:w="0" w:type="auto"/>
            <w:vAlign w:val="center"/>
            <w:hideMark/>
          </w:tcPr>
          <w:p w14:paraId="28AE15D6" w14:textId="77777777" w:rsidR="00D67926" w:rsidRDefault="00D67926">
            <w:pPr>
              <w:rPr>
                <w:rFonts w:eastAsia="Times New Roman"/>
                <w:lang w:val="en-US"/>
              </w:rPr>
            </w:pPr>
          </w:p>
        </w:tc>
      </w:tr>
      <w:tr w:rsidR="00D67926" w14:paraId="1CF5A4E9" w14:textId="77777777">
        <w:trPr>
          <w:divId w:val="279191413"/>
          <w:tblCellSpacing w:w="15" w:type="dxa"/>
        </w:trPr>
        <w:tc>
          <w:tcPr>
            <w:tcW w:w="0" w:type="auto"/>
            <w:vAlign w:val="center"/>
            <w:hideMark/>
          </w:tcPr>
          <w:p w14:paraId="44E254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D78AD3" w14:textId="77777777" w:rsidR="00D67926" w:rsidRDefault="008D6FB8">
            <w:pPr>
              <w:rPr>
                <w:rFonts w:eastAsia="Times New Roman"/>
                <w:lang w:val="en-US"/>
              </w:rPr>
            </w:pPr>
            <w:r>
              <w:rPr>
                <w:rFonts w:eastAsia="Times New Roman"/>
                <w:lang w:val="en-US"/>
              </w:rPr>
              <w:t>Use and/or Publishing restrictions</w:t>
            </w:r>
          </w:p>
        </w:tc>
      </w:tr>
      <w:tr w:rsidR="00D67926" w14:paraId="4FF53C3F" w14:textId="77777777">
        <w:trPr>
          <w:divId w:val="279191413"/>
          <w:tblCellSpacing w:w="15" w:type="dxa"/>
        </w:trPr>
        <w:tc>
          <w:tcPr>
            <w:tcW w:w="0" w:type="auto"/>
            <w:vAlign w:val="center"/>
            <w:hideMark/>
          </w:tcPr>
          <w:p w14:paraId="16C433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F75E9A" w14:textId="77777777" w:rsidR="00D67926" w:rsidRDefault="008D6FB8">
            <w:pPr>
              <w:rPr>
                <w:rFonts w:eastAsia="Times New Roman"/>
                <w:lang w:val="en-US"/>
              </w:rPr>
            </w:pPr>
            <w:r>
              <w:rPr>
                <w:rFonts w:eastAsia="Times New Roman"/>
                <w:lang w:val="en-US"/>
              </w:rPr>
              <w:t xml:space="preserve">A copyright statement relating to the Test Script and/or its contents. Copyright statements are generally </w:t>
            </w:r>
            <w:r>
              <w:rPr>
                <w:rFonts w:eastAsia="Times New Roman"/>
                <w:lang w:val="en-US"/>
              </w:rPr>
              <w:lastRenderedPageBreak/>
              <w:t xml:space="preserve">legal restrictions on the use and publishing of the details of the constraints and mappings. </w:t>
            </w:r>
          </w:p>
        </w:tc>
      </w:tr>
      <w:tr w:rsidR="00D67926" w14:paraId="7B563DE8" w14:textId="77777777">
        <w:trPr>
          <w:divId w:val="279191413"/>
          <w:tblCellSpacing w:w="15" w:type="dxa"/>
        </w:trPr>
        <w:tc>
          <w:tcPr>
            <w:tcW w:w="0" w:type="auto"/>
            <w:vAlign w:val="center"/>
            <w:hideMark/>
          </w:tcPr>
          <w:p w14:paraId="0E1511EF"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595DB785" w14:textId="77777777" w:rsidR="00D67926" w:rsidRDefault="008D6FB8">
            <w:pPr>
              <w:rPr>
                <w:rFonts w:eastAsia="Times New Roman"/>
                <w:lang w:val="en-US"/>
              </w:rPr>
            </w:pPr>
            <w:r>
              <w:rPr>
                <w:rFonts w:eastAsia="Times New Roman"/>
                <w:lang w:val="en-US"/>
              </w:rPr>
              <w:t>License</w:t>
            </w:r>
          </w:p>
        </w:tc>
      </w:tr>
      <w:tr w:rsidR="00D67926" w14:paraId="766DDD2F" w14:textId="77777777">
        <w:trPr>
          <w:divId w:val="279191413"/>
          <w:tblCellSpacing w:w="15" w:type="dxa"/>
        </w:trPr>
        <w:tc>
          <w:tcPr>
            <w:tcW w:w="0" w:type="auto"/>
            <w:vAlign w:val="center"/>
            <w:hideMark/>
          </w:tcPr>
          <w:p w14:paraId="3691F04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7BADAF0" w14:textId="77777777" w:rsidR="00D67926" w:rsidRDefault="008D6FB8">
            <w:pPr>
              <w:rPr>
                <w:rFonts w:eastAsia="Times New Roman"/>
                <w:lang w:val="en-US"/>
              </w:rPr>
            </w:pPr>
            <w:r>
              <w:rPr>
                <w:rFonts w:eastAsia="Times New Roman"/>
                <w:lang w:val="en-US"/>
              </w:rPr>
              <w:t>Restrictions</w:t>
            </w:r>
          </w:p>
        </w:tc>
      </w:tr>
      <w:tr w:rsidR="00D67926" w14:paraId="69EE6C48" w14:textId="77777777">
        <w:trPr>
          <w:divId w:val="279191413"/>
          <w:tblCellSpacing w:w="15" w:type="dxa"/>
        </w:trPr>
        <w:tc>
          <w:tcPr>
            <w:tcW w:w="0" w:type="auto"/>
            <w:vAlign w:val="center"/>
            <w:hideMark/>
          </w:tcPr>
          <w:p w14:paraId="6FCB5686" w14:textId="77777777" w:rsidR="00D67926" w:rsidRDefault="008D6FB8">
            <w:pPr>
              <w:rPr>
                <w:rFonts w:eastAsia="Times New Roman"/>
                <w:lang w:val="en-US"/>
              </w:rPr>
            </w:pPr>
            <w:r>
              <w:rPr>
                <w:rFonts w:eastAsia="Times New Roman"/>
                <w:b/>
                <w:bCs/>
                <w:lang w:val="en-US"/>
              </w:rPr>
              <w:t>TestScript.metadata</w:t>
            </w:r>
          </w:p>
        </w:tc>
        <w:tc>
          <w:tcPr>
            <w:tcW w:w="0" w:type="auto"/>
            <w:vAlign w:val="center"/>
            <w:hideMark/>
          </w:tcPr>
          <w:p w14:paraId="66C335A8" w14:textId="77777777" w:rsidR="00D67926" w:rsidRDefault="00D67926">
            <w:pPr>
              <w:rPr>
                <w:rFonts w:eastAsia="Times New Roman"/>
                <w:lang w:val="en-US"/>
              </w:rPr>
            </w:pPr>
          </w:p>
        </w:tc>
      </w:tr>
      <w:tr w:rsidR="00D67926" w14:paraId="03A81D94" w14:textId="77777777">
        <w:trPr>
          <w:divId w:val="279191413"/>
          <w:tblCellSpacing w:w="15" w:type="dxa"/>
        </w:trPr>
        <w:tc>
          <w:tcPr>
            <w:tcW w:w="0" w:type="auto"/>
            <w:vAlign w:val="center"/>
            <w:hideMark/>
          </w:tcPr>
          <w:p w14:paraId="7ABD08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08A4D4" w14:textId="77777777" w:rsidR="00D67926" w:rsidRDefault="008D6FB8">
            <w:pPr>
              <w:rPr>
                <w:rFonts w:eastAsia="Times New Roman"/>
                <w:lang w:val="en-US"/>
              </w:rPr>
            </w:pPr>
            <w:r>
              <w:rPr>
                <w:rFonts w:eastAsia="Times New Roman"/>
                <w:lang w:val="en-US"/>
              </w:rPr>
              <w:t>Required capability that is assumed to function correctly on the FHIR server being tested</w:t>
            </w:r>
          </w:p>
        </w:tc>
      </w:tr>
      <w:tr w:rsidR="00D67926" w14:paraId="5609584A" w14:textId="77777777">
        <w:trPr>
          <w:divId w:val="279191413"/>
          <w:tblCellSpacing w:w="15" w:type="dxa"/>
        </w:trPr>
        <w:tc>
          <w:tcPr>
            <w:tcW w:w="0" w:type="auto"/>
            <w:vAlign w:val="center"/>
            <w:hideMark/>
          </w:tcPr>
          <w:p w14:paraId="638371F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B7B0E0" w14:textId="77777777" w:rsidR="00D67926" w:rsidRDefault="008D6FB8">
            <w:pPr>
              <w:rPr>
                <w:rFonts w:eastAsia="Times New Roman"/>
                <w:lang w:val="en-US"/>
              </w:rPr>
            </w:pPr>
            <w:r>
              <w:rPr>
                <w:rFonts w:eastAsia="Times New Roman"/>
                <w:lang w:val="en-US"/>
              </w:rPr>
              <w:t>The required capability must exist and is assumed to function correctly on the FHIR server being tested.</w:t>
            </w:r>
          </w:p>
        </w:tc>
      </w:tr>
      <w:tr w:rsidR="00D67926" w14:paraId="1553C3C5" w14:textId="77777777">
        <w:trPr>
          <w:divId w:val="279191413"/>
          <w:tblCellSpacing w:w="15" w:type="dxa"/>
        </w:trPr>
        <w:tc>
          <w:tcPr>
            <w:tcW w:w="0" w:type="auto"/>
            <w:vAlign w:val="center"/>
            <w:hideMark/>
          </w:tcPr>
          <w:p w14:paraId="3F8D03B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FD3A453" w14:textId="77777777" w:rsidR="00D67926" w:rsidRDefault="008D6FB8">
            <w:pPr>
              <w:rPr>
                <w:rFonts w:eastAsia="Times New Roman"/>
                <w:lang w:val="en-US"/>
              </w:rPr>
            </w:pPr>
            <w:r>
              <w:rPr>
                <w:rFonts w:eastAsia="Times New Roman"/>
                <w:lang w:val="en-US"/>
              </w:rPr>
              <w:t>TestScript metadata capability SHALL contain required or validated or both.</w:t>
            </w:r>
          </w:p>
        </w:tc>
      </w:tr>
      <w:tr w:rsidR="00D67926" w14:paraId="24435A98" w14:textId="77777777">
        <w:trPr>
          <w:divId w:val="279191413"/>
          <w:tblCellSpacing w:w="15" w:type="dxa"/>
        </w:trPr>
        <w:tc>
          <w:tcPr>
            <w:tcW w:w="0" w:type="auto"/>
            <w:vAlign w:val="center"/>
            <w:hideMark/>
          </w:tcPr>
          <w:p w14:paraId="498A1836" w14:textId="77777777" w:rsidR="00D67926" w:rsidRDefault="008D6FB8">
            <w:pPr>
              <w:rPr>
                <w:rFonts w:eastAsia="Times New Roman"/>
                <w:lang w:val="en-US"/>
              </w:rPr>
            </w:pPr>
            <w:r>
              <w:rPr>
                <w:rFonts w:eastAsia="Times New Roman"/>
                <w:b/>
                <w:bCs/>
                <w:lang w:val="en-US"/>
              </w:rPr>
              <w:t>TestScript.metadata.link</w:t>
            </w:r>
          </w:p>
        </w:tc>
        <w:tc>
          <w:tcPr>
            <w:tcW w:w="0" w:type="auto"/>
            <w:vAlign w:val="center"/>
            <w:hideMark/>
          </w:tcPr>
          <w:p w14:paraId="51CF9992" w14:textId="77777777" w:rsidR="00D67926" w:rsidRDefault="00D67926">
            <w:pPr>
              <w:rPr>
                <w:rFonts w:eastAsia="Times New Roman"/>
                <w:lang w:val="en-US"/>
              </w:rPr>
            </w:pPr>
          </w:p>
        </w:tc>
      </w:tr>
      <w:tr w:rsidR="00D67926" w14:paraId="5BF95FFD" w14:textId="77777777">
        <w:trPr>
          <w:divId w:val="279191413"/>
          <w:tblCellSpacing w:w="15" w:type="dxa"/>
        </w:trPr>
        <w:tc>
          <w:tcPr>
            <w:tcW w:w="0" w:type="auto"/>
            <w:vAlign w:val="center"/>
            <w:hideMark/>
          </w:tcPr>
          <w:p w14:paraId="46F749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DB87E7" w14:textId="77777777" w:rsidR="00D67926" w:rsidRDefault="008D6FB8">
            <w:pPr>
              <w:rPr>
                <w:rFonts w:eastAsia="Times New Roman"/>
                <w:lang w:val="en-US"/>
              </w:rPr>
            </w:pPr>
            <w:r>
              <w:rPr>
                <w:rFonts w:eastAsia="Times New Roman"/>
                <w:lang w:val="en-US"/>
              </w:rPr>
              <w:t>Links to the FHIR specification</w:t>
            </w:r>
          </w:p>
        </w:tc>
      </w:tr>
      <w:tr w:rsidR="00D67926" w14:paraId="73C8FB4E" w14:textId="77777777">
        <w:trPr>
          <w:divId w:val="279191413"/>
          <w:tblCellSpacing w:w="15" w:type="dxa"/>
        </w:trPr>
        <w:tc>
          <w:tcPr>
            <w:tcW w:w="0" w:type="auto"/>
            <w:vAlign w:val="center"/>
            <w:hideMark/>
          </w:tcPr>
          <w:p w14:paraId="08E45A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6383ED" w14:textId="77777777" w:rsidR="00D67926" w:rsidRDefault="008D6FB8">
            <w:pPr>
              <w:rPr>
                <w:rFonts w:eastAsia="Times New Roman"/>
                <w:lang w:val="en-US"/>
              </w:rPr>
            </w:pPr>
            <w:r>
              <w:rPr>
                <w:rFonts w:eastAsia="Times New Roman"/>
                <w:lang w:val="en-US"/>
              </w:rPr>
              <w:t>A link to the FHIR specification that this test is covering.</w:t>
            </w:r>
          </w:p>
        </w:tc>
      </w:tr>
      <w:tr w:rsidR="00D67926" w14:paraId="529F0565" w14:textId="77777777">
        <w:trPr>
          <w:divId w:val="279191413"/>
          <w:tblCellSpacing w:w="15" w:type="dxa"/>
        </w:trPr>
        <w:tc>
          <w:tcPr>
            <w:tcW w:w="0" w:type="auto"/>
            <w:vAlign w:val="center"/>
            <w:hideMark/>
          </w:tcPr>
          <w:p w14:paraId="005DC1DF" w14:textId="77777777" w:rsidR="00D67926" w:rsidRDefault="008D6FB8">
            <w:pPr>
              <w:rPr>
                <w:rFonts w:eastAsia="Times New Roman"/>
                <w:lang w:val="en-US"/>
              </w:rPr>
            </w:pPr>
            <w:r>
              <w:rPr>
                <w:rFonts w:eastAsia="Times New Roman"/>
                <w:b/>
                <w:bCs/>
                <w:lang w:val="en-US"/>
              </w:rPr>
              <w:t>TestScript.metadata.link.url</w:t>
            </w:r>
          </w:p>
        </w:tc>
        <w:tc>
          <w:tcPr>
            <w:tcW w:w="0" w:type="auto"/>
            <w:vAlign w:val="center"/>
            <w:hideMark/>
          </w:tcPr>
          <w:p w14:paraId="27E33618" w14:textId="77777777" w:rsidR="00D67926" w:rsidRDefault="00D67926">
            <w:pPr>
              <w:rPr>
                <w:rFonts w:eastAsia="Times New Roman"/>
                <w:lang w:val="en-US"/>
              </w:rPr>
            </w:pPr>
          </w:p>
        </w:tc>
      </w:tr>
      <w:tr w:rsidR="00D67926" w14:paraId="5B7A0330" w14:textId="77777777">
        <w:trPr>
          <w:divId w:val="279191413"/>
          <w:tblCellSpacing w:w="15" w:type="dxa"/>
        </w:trPr>
        <w:tc>
          <w:tcPr>
            <w:tcW w:w="0" w:type="auto"/>
            <w:vAlign w:val="center"/>
            <w:hideMark/>
          </w:tcPr>
          <w:p w14:paraId="399ED1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CF659D" w14:textId="77777777" w:rsidR="00D67926" w:rsidRDefault="008D6FB8">
            <w:pPr>
              <w:rPr>
                <w:rFonts w:eastAsia="Times New Roman"/>
                <w:lang w:val="en-US"/>
              </w:rPr>
            </w:pPr>
            <w:r>
              <w:rPr>
                <w:rFonts w:eastAsia="Times New Roman"/>
                <w:lang w:val="en-US"/>
              </w:rPr>
              <w:t>URL to the specification</w:t>
            </w:r>
          </w:p>
        </w:tc>
      </w:tr>
      <w:tr w:rsidR="00D67926" w14:paraId="32B92D4F" w14:textId="77777777">
        <w:trPr>
          <w:divId w:val="279191413"/>
          <w:tblCellSpacing w:w="15" w:type="dxa"/>
        </w:trPr>
        <w:tc>
          <w:tcPr>
            <w:tcW w:w="0" w:type="auto"/>
            <w:vAlign w:val="center"/>
            <w:hideMark/>
          </w:tcPr>
          <w:p w14:paraId="72D929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15E32F" w14:textId="77777777" w:rsidR="00D67926" w:rsidRDefault="008D6FB8">
            <w:pPr>
              <w:rPr>
                <w:rFonts w:eastAsia="Times New Roman"/>
                <w:lang w:val="en-US"/>
              </w:rPr>
            </w:pPr>
            <w:r>
              <w:rPr>
                <w:rFonts w:eastAsia="Times New Roman"/>
                <w:lang w:val="en-US"/>
              </w:rPr>
              <w:t>URL to a particular requirement or feature within the FHIR specification.</w:t>
            </w:r>
          </w:p>
        </w:tc>
      </w:tr>
      <w:tr w:rsidR="00D67926" w14:paraId="5A0DF90C" w14:textId="77777777">
        <w:trPr>
          <w:divId w:val="279191413"/>
          <w:tblCellSpacing w:w="15" w:type="dxa"/>
        </w:trPr>
        <w:tc>
          <w:tcPr>
            <w:tcW w:w="0" w:type="auto"/>
            <w:vAlign w:val="center"/>
            <w:hideMark/>
          </w:tcPr>
          <w:p w14:paraId="050C0220" w14:textId="77777777" w:rsidR="00D67926" w:rsidRDefault="008D6FB8">
            <w:pPr>
              <w:rPr>
                <w:rFonts w:eastAsia="Times New Roman"/>
                <w:lang w:val="en-US"/>
              </w:rPr>
            </w:pPr>
            <w:r>
              <w:rPr>
                <w:rFonts w:eastAsia="Times New Roman"/>
                <w:b/>
                <w:bCs/>
                <w:lang w:val="en-US"/>
              </w:rPr>
              <w:t>TestScript.metadata.link.description</w:t>
            </w:r>
          </w:p>
        </w:tc>
        <w:tc>
          <w:tcPr>
            <w:tcW w:w="0" w:type="auto"/>
            <w:vAlign w:val="center"/>
            <w:hideMark/>
          </w:tcPr>
          <w:p w14:paraId="38BA319C" w14:textId="77777777" w:rsidR="00D67926" w:rsidRDefault="00D67926">
            <w:pPr>
              <w:rPr>
                <w:rFonts w:eastAsia="Times New Roman"/>
                <w:lang w:val="en-US"/>
              </w:rPr>
            </w:pPr>
          </w:p>
        </w:tc>
      </w:tr>
      <w:tr w:rsidR="00D67926" w14:paraId="66C24206" w14:textId="77777777">
        <w:trPr>
          <w:divId w:val="279191413"/>
          <w:tblCellSpacing w:w="15" w:type="dxa"/>
        </w:trPr>
        <w:tc>
          <w:tcPr>
            <w:tcW w:w="0" w:type="auto"/>
            <w:vAlign w:val="center"/>
            <w:hideMark/>
          </w:tcPr>
          <w:p w14:paraId="651837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0B54D4" w14:textId="77777777" w:rsidR="00D67926" w:rsidRDefault="008D6FB8">
            <w:pPr>
              <w:rPr>
                <w:rFonts w:eastAsia="Times New Roman"/>
                <w:lang w:val="en-US"/>
              </w:rPr>
            </w:pPr>
            <w:r>
              <w:rPr>
                <w:rFonts w:eastAsia="Times New Roman"/>
                <w:lang w:val="en-US"/>
              </w:rPr>
              <w:t>Short description</w:t>
            </w:r>
          </w:p>
        </w:tc>
      </w:tr>
      <w:tr w:rsidR="00D67926" w14:paraId="4BFCC01E" w14:textId="77777777">
        <w:trPr>
          <w:divId w:val="279191413"/>
          <w:tblCellSpacing w:w="15" w:type="dxa"/>
        </w:trPr>
        <w:tc>
          <w:tcPr>
            <w:tcW w:w="0" w:type="auto"/>
            <w:vAlign w:val="center"/>
            <w:hideMark/>
          </w:tcPr>
          <w:p w14:paraId="456BC7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D18C35" w14:textId="77777777" w:rsidR="00D67926" w:rsidRDefault="008D6FB8">
            <w:pPr>
              <w:rPr>
                <w:rFonts w:eastAsia="Times New Roman"/>
                <w:lang w:val="en-US"/>
              </w:rPr>
            </w:pPr>
            <w:r>
              <w:rPr>
                <w:rFonts w:eastAsia="Times New Roman"/>
                <w:lang w:val="en-US"/>
              </w:rPr>
              <w:t>Short description of the link.</w:t>
            </w:r>
          </w:p>
        </w:tc>
      </w:tr>
      <w:tr w:rsidR="00D67926" w14:paraId="5AFFE2CB" w14:textId="77777777">
        <w:trPr>
          <w:divId w:val="279191413"/>
          <w:tblCellSpacing w:w="15" w:type="dxa"/>
        </w:trPr>
        <w:tc>
          <w:tcPr>
            <w:tcW w:w="0" w:type="auto"/>
            <w:vAlign w:val="center"/>
            <w:hideMark/>
          </w:tcPr>
          <w:p w14:paraId="3A632A32" w14:textId="77777777" w:rsidR="00D67926" w:rsidRDefault="008D6FB8">
            <w:pPr>
              <w:rPr>
                <w:rFonts w:eastAsia="Times New Roman"/>
                <w:lang w:val="en-US"/>
              </w:rPr>
            </w:pPr>
            <w:r>
              <w:rPr>
                <w:rFonts w:eastAsia="Times New Roman"/>
                <w:b/>
                <w:bCs/>
                <w:lang w:val="en-US"/>
              </w:rPr>
              <w:t>TestScript.metadata.capability</w:t>
            </w:r>
          </w:p>
        </w:tc>
        <w:tc>
          <w:tcPr>
            <w:tcW w:w="0" w:type="auto"/>
            <w:vAlign w:val="center"/>
            <w:hideMark/>
          </w:tcPr>
          <w:p w14:paraId="09569E34" w14:textId="77777777" w:rsidR="00D67926" w:rsidRDefault="00D67926">
            <w:pPr>
              <w:rPr>
                <w:rFonts w:eastAsia="Times New Roman"/>
                <w:lang w:val="en-US"/>
              </w:rPr>
            </w:pPr>
          </w:p>
        </w:tc>
      </w:tr>
      <w:tr w:rsidR="00D67926" w14:paraId="63CD8D2D" w14:textId="77777777">
        <w:trPr>
          <w:divId w:val="279191413"/>
          <w:tblCellSpacing w:w="15" w:type="dxa"/>
        </w:trPr>
        <w:tc>
          <w:tcPr>
            <w:tcW w:w="0" w:type="auto"/>
            <w:vAlign w:val="center"/>
            <w:hideMark/>
          </w:tcPr>
          <w:p w14:paraId="25AC5E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B390F9" w14:textId="1131AD2F" w:rsidR="00D67926" w:rsidRDefault="008D6FB8">
            <w:pPr>
              <w:rPr>
                <w:rFonts w:eastAsia="Times New Roman"/>
                <w:lang w:val="en-US"/>
              </w:rPr>
            </w:pPr>
            <w:del w:id="207" w:author="Cary Ussery" w:date="2015-09-11T19:18:00Z">
              <w:r w:rsidDel="007B43FA">
                <w:rPr>
                  <w:rFonts w:eastAsia="Times New Roman"/>
                  <w:lang w:val="en-US"/>
                </w:rPr>
                <w:delText>Capabiltities</w:delText>
              </w:r>
            </w:del>
            <w:ins w:id="208" w:author="Cary Ussery" w:date="2015-09-11T19:18:00Z">
              <w:r w:rsidR="007B43FA">
                <w:rPr>
                  <w:rFonts w:eastAsia="Times New Roman"/>
                  <w:lang w:val="en-US"/>
                </w:rPr>
                <w:t>Capabilities</w:t>
              </w:r>
            </w:ins>
            <w:r>
              <w:rPr>
                <w:rFonts w:eastAsia="Times New Roman"/>
                <w:lang w:val="en-US"/>
              </w:rPr>
              <w:t xml:space="preserve"> that are assumed to function correctly on the FHIR server being tested</w:t>
            </w:r>
          </w:p>
        </w:tc>
      </w:tr>
      <w:tr w:rsidR="00D67926" w14:paraId="6C7EF22E" w14:textId="77777777">
        <w:trPr>
          <w:divId w:val="279191413"/>
          <w:tblCellSpacing w:w="15" w:type="dxa"/>
        </w:trPr>
        <w:tc>
          <w:tcPr>
            <w:tcW w:w="0" w:type="auto"/>
            <w:vAlign w:val="center"/>
            <w:hideMark/>
          </w:tcPr>
          <w:p w14:paraId="5FADE6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77EAFF" w14:textId="29CF2FFA" w:rsidR="00D67926" w:rsidRDefault="008D6FB8">
            <w:pPr>
              <w:rPr>
                <w:rFonts w:eastAsia="Times New Roman"/>
                <w:lang w:val="en-US"/>
              </w:rPr>
            </w:pPr>
            <w:del w:id="209" w:author="Cary Ussery" w:date="2015-09-11T19:18:00Z">
              <w:r w:rsidDel="007B43FA">
                <w:rPr>
                  <w:rFonts w:eastAsia="Times New Roman"/>
                  <w:lang w:val="en-US"/>
                </w:rPr>
                <w:delText>Capabilties</w:delText>
              </w:r>
            </w:del>
            <w:ins w:id="210" w:author="Cary Ussery" w:date="2015-09-11T19:18:00Z">
              <w:r w:rsidR="007B43FA">
                <w:rPr>
                  <w:rFonts w:eastAsia="Times New Roman"/>
                  <w:lang w:val="en-US"/>
                </w:rPr>
                <w:t>Capabilities</w:t>
              </w:r>
            </w:ins>
            <w:r>
              <w:rPr>
                <w:rFonts w:eastAsia="Times New Roman"/>
                <w:lang w:val="en-US"/>
              </w:rPr>
              <w:t xml:space="preserve"> that must exist and </w:t>
            </w:r>
            <w:ins w:id="211" w:author="Cary Ussery" w:date="2015-09-11T19:21:00Z">
              <w:r w:rsidR="007B43FA">
                <w:rPr>
                  <w:rFonts w:eastAsia="Times New Roman"/>
                  <w:lang w:val="en-US"/>
                </w:rPr>
                <w:t>are</w:t>
              </w:r>
            </w:ins>
            <w:del w:id="212" w:author="Cary Ussery" w:date="2015-09-11T19:21:00Z">
              <w:r w:rsidDel="007B43FA">
                <w:rPr>
                  <w:rFonts w:eastAsia="Times New Roman"/>
                  <w:lang w:val="en-US"/>
                </w:rPr>
                <w:delText>is</w:delText>
              </w:r>
            </w:del>
            <w:r>
              <w:rPr>
                <w:rFonts w:eastAsia="Times New Roman"/>
                <w:lang w:val="en-US"/>
              </w:rPr>
              <w:t xml:space="preserve"> assumed to function correctly on the FHIR server being tested.</w:t>
            </w:r>
          </w:p>
        </w:tc>
      </w:tr>
      <w:tr w:rsidR="00D67926" w14:paraId="202DC077" w14:textId="77777777">
        <w:trPr>
          <w:divId w:val="279191413"/>
          <w:tblCellSpacing w:w="15" w:type="dxa"/>
        </w:trPr>
        <w:tc>
          <w:tcPr>
            <w:tcW w:w="0" w:type="auto"/>
            <w:vAlign w:val="center"/>
            <w:hideMark/>
          </w:tcPr>
          <w:p w14:paraId="5D1DBB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8B7D9DC" w14:textId="041F4CB7" w:rsidR="00D67926" w:rsidRDefault="008D6FB8">
            <w:pPr>
              <w:rPr>
                <w:rFonts w:eastAsia="Times New Roman"/>
                <w:lang w:val="en-US"/>
              </w:rPr>
            </w:pPr>
            <w:r>
              <w:rPr>
                <w:rFonts w:eastAsia="Times New Roman"/>
                <w:lang w:val="en-US"/>
              </w:rPr>
              <w:t xml:space="preserve">When the metadata </w:t>
            </w:r>
            <w:del w:id="213" w:author="Cary Ussery" w:date="2015-09-11T19:19:00Z">
              <w:r w:rsidDel="007B43FA">
                <w:rPr>
                  <w:rFonts w:eastAsia="Times New Roman"/>
                  <w:lang w:val="en-US"/>
                </w:rPr>
                <w:delText>capabiltiies</w:delText>
              </w:r>
            </w:del>
            <w:ins w:id="214" w:author="Cary Ussery" w:date="2015-09-11T19:19:00Z">
              <w:r w:rsidR="007B43FA">
                <w:rPr>
                  <w:rFonts w:eastAsia="Times New Roman"/>
                  <w:lang w:val="en-US"/>
                </w:rPr>
                <w:t>capabilities</w:t>
              </w:r>
            </w:ins>
            <w:r>
              <w:rPr>
                <w:rFonts w:eastAsia="Times New Roman"/>
                <w:lang w:val="en-US"/>
              </w:rPr>
              <w:t xml:space="preserve"> section is defined at TestScript.metadata or at TestScript.setup.metadata, and the server's conformance statement does not contain the elements defined in the minimal conformance statement, then all the tests in the TestScript are </w:t>
            </w:r>
            <w:r>
              <w:rPr>
                <w:rFonts w:eastAsia="Times New Roman"/>
                <w:lang w:val="en-US"/>
              </w:rPr>
              <w:lastRenderedPageBreak/>
              <w:t xml:space="preserve">skipped. When the metadata </w:t>
            </w:r>
            <w:del w:id="215" w:author="Cary Ussery" w:date="2015-09-11T19:19:00Z">
              <w:r w:rsidDel="007B43FA">
                <w:rPr>
                  <w:rFonts w:eastAsia="Times New Roman"/>
                  <w:lang w:val="en-US"/>
                </w:rPr>
                <w:delText>capabiltiies</w:delText>
              </w:r>
            </w:del>
            <w:ins w:id="216" w:author="Cary Ussery" w:date="2015-09-11T19:19:00Z">
              <w:r w:rsidR="007B43FA">
                <w:rPr>
                  <w:rFonts w:eastAsia="Times New Roman"/>
                  <w:lang w:val="en-US"/>
                </w:rPr>
                <w:t>capabilities</w:t>
              </w:r>
            </w:ins>
            <w:r>
              <w:rPr>
                <w:rFonts w:eastAsia="Times New Roman"/>
                <w:lang w:val="en-US"/>
              </w:rPr>
              <w:t xml:space="preserve"> section is defined at TestScript.test.metadata and the server's conformance statement does not contain the elements defined in the minimal conformance statement, then only that test is skipped. The "</w:t>
            </w:r>
            <w:proofErr w:type="gramStart"/>
            <w:r>
              <w:rPr>
                <w:rFonts w:eastAsia="Times New Roman"/>
                <w:lang w:val="en-US"/>
              </w:rPr>
              <w:t>metadata.capabilities</w:t>
            </w:r>
            <w:proofErr w:type="gramEnd"/>
            <w:r>
              <w:rPr>
                <w:rFonts w:eastAsia="Times New Roman"/>
                <w:lang w:val="en-US"/>
              </w:rPr>
              <w:t>.required" and "metadata.capabilities.validated" elements only indicate whether the capabilities are the primary focus of the test script or not. The do not impact the skipping logic. Capabilities whose "</w:t>
            </w:r>
            <w:proofErr w:type="gramStart"/>
            <w:r>
              <w:rPr>
                <w:rFonts w:eastAsia="Times New Roman"/>
                <w:lang w:val="en-US"/>
              </w:rPr>
              <w:t>metadata.capabilities</w:t>
            </w:r>
            <w:proofErr w:type="gramEnd"/>
            <w:r>
              <w:rPr>
                <w:rFonts w:eastAsia="Times New Roman"/>
                <w:lang w:val="en-US"/>
              </w:rPr>
              <w:t xml:space="preserve">.validated" flag is true are the primary focus of the test script. </w:t>
            </w:r>
          </w:p>
        </w:tc>
      </w:tr>
      <w:tr w:rsidR="00D67926" w14:paraId="23524AF6" w14:textId="77777777">
        <w:trPr>
          <w:divId w:val="279191413"/>
          <w:tblCellSpacing w:w="15" w:type="dxa"/>
        </w:trPr>
        <w:tc>
          <w:tcPr>
            <w:tcW w:w="0" w:type="auto"/>
            <w:vAlign w:val="center"/>
            <w:hideMark/>
          </w:tcPr>
          <w:p w14:paraId="163D4C28" w14:textId="77777777" w:rsidR="00D67926" w:rsidRDefault="008D6FB8">
            <w:pPr>
              <w:rPr>
                <w:rFonts w:eastAsia="Times New Roman"/>
                <w:lang w:val="en-US"/>
              </w:rPr>
            </w:pPr>
            <w:r>
              <w:rPr>
                <w:rFonts w:eastAsia="Times New Roman"/>
                <w:b/>
                <w:bCs/>
                <w:lang w:val="en-US"/>
              </w:rPr>
              <w:lastRenderedPageBreak/>
              <w:t>TestScript.metadata.capability.required</w:t>
            </w:r>
          </w:p>
        </w:tc>
        <w:tc>
          <w:tcPr>
            <w:tcW w:w="0" w:type="auto"/>
            <w:vAlign w:val="center"/>
            <w:hideMark/>
          </w:tcPr>
          <w:p w14:paraId="489F537A" w14:textId="77777777" w:rsidR="00D67926" w:rsidRDefault="00D67926">
            <w:pPr>
              <w:rPr>
                <w:rFonts w:eastAsia="Times New Roman"/>
                <w:lang w:val="en-US"/>
              </w:rPr>
            </w:pPr>
          </w:p>
        </w:tc>
      </w:tr>
      <w:tr w:rsidR="00D67926" w14:paraId="57E33644" w14:textId="77777777">
        <w:trPr>
          <w:divId w:val="279191413"/>
          <w:tblCellSpacing w:w="15" w:type="dxa"/>
        </w:trPr>
        <w:tc>
          <w:tcPr>
            <w:tcW w:w="0" w:type="auto"/>
            <w:vAlign w:val="center"/>
            <w:hideMark/>
          </w:tcPr>
          <w:p w14:paraId="271278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A43072" w14:textId="77777777" w:rsidR="00D67926" w:rsidRDefault="008D6FB8">
            <w:pPr>
              <w:rPr>
                <w:rFonts w:eastAsia="Times New Roman"/>
                <w:lang w:val="en-US"/>
              </w:rPr>
            </w:pPr>
            <w:r>
              <w:rPr>
                <w:rFonts w:eastAsia="Times New Roman"/>
                <w:lang w:val="en-US"/>
              </w:rPr>
              <w:t>Are the capabilities required?</w:t>
            </w:r>
          </w:p>
        </w:tc>
      </w:tr>
      <w:tr w:rsidR="00D67926" w14:paraId="328C80F5" w14:textId="77777777">
        <w:trPr>
          <w:divId w:val="279191413"/>
          <w:tblCellSpacing w:w="15" w:type="dxa"/>
        </w:trPr>
        <w:tc>
          <w:tcPr>
            <w:tcW w:w="0" w:type="auto"/>
            <w:vAlign w:val="center"/>
            <w:hideMark/>
          </w:tcPr>
          <w:p w14:paraId="42A5B9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B811B7" w14:textId="77777777" w:rsidR="00D67926" w:rsidRDefault="008D6FB8">
            <w:pPr>
              <w:rPr>
                <w:rFonts w:eastAsia="Times New Roman"/>
                <w:lang w:val="en-US"/>
              </w:rPr>
            </w:pPr>
            <w:r>
              <w:rPr>
                <w:rFonts w:eastAsia="Times New Roman"/>
                <w:lang w:val="en-US"/>
              </w:rPr>
              <w:t>Whether or not the test execution will require the given capabilities of the server in order for this test script to execute.</w:t>
            </w:r>
          </w:p>
        </w:tc>
      </w:tr>
      <w:tr w:rsidR="00D67926" w14:paraId="49DA911B" w14:textId="77777777">
        <w:trPr>
          <w:divId w:val="279191413"/>
          <w:tblCellSpacing w:w="15" w:type="dxa"/>
        </w:trPr>
        <w:tc>
          <w:tcPr>
            <w:tcW w:w="0" w:type="auto"/>
            <w:vAlign w:val="center"/>
            <w:hideMark/>
          </w:tcPr>
          <w:p w14:paraId="533C0AEC" w14:textId="77777777" w:rsidR="00D67926" w:rsidRDefault="008D6FB8">
            <w:pPr>
              <w:rPr>
                <w:rFonts w:eastAsia="Times New Roman"/>
                <w:lang w:val="en-US"/>
              </w:rPr>
            </w:pPr>
            <w:r>
              <w:rPr>
                <w:rFonts w:eastAsia="Times New Roman"/>
                <w:b/>
                <w:bCs/>
                <w:lang w:val="en-US"/>
              </w:rPr>
              <w:t>TestScript.metadata.capability.validated</w:t>
            </w:r>
          </w:p>
        </w:tc>
        <w:tc>
          <w:tcPr>
            <w:tcW w:w="0" w:type="auto"/>
            <w:vAlign w:val="center"/>
            <w:hideMark/>
          </w:tcPr>
          <w:p w14:paraId="417BEA5C" w14:textId="77777777" w:rsidR="00D67926" w:rsidRDefault="00D67926">
            <w:pPr>
              <w:rPr>
                <w:rFonts w:eastAsia="Times New Roman"/>
                <w:lang w:val="en-US"/>
              </w:rPr>
            </w:pPr>
          </w:p>
        </w:tc>
      </w:tr>
      <w:tr w:rsidR="00D67926" w14:paraId="7B97875C" w14:textId="77777777">
        <w:trPr>
          <w:divId w:val="279191413"/>
          <w:tblCellSpacing w:w="15" w:type="dxa"/>
        </w:trPr>
        <w:tc>
          <w:tcPr>
            <w:tcW w:w="0" w:type="auto"/>
            <w:vAlign w:val="center"/>
            <w:hideMark/>
          </w:tcPr>
          <w:p w14:paraId="60FD8F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8280E3" w14:textId="77777777" w:rsidR="00D67926" w:rsidRDefault="008D6FB8">
            <w:pPr>
              <w:rPr>
                <w:rFonts w:eastAsia="Times New Roman"/>
                <w:lang w:val="en-US"/>
              </w:rPr>
            </w:pPr>
            <w:r>
              <w:rPr>
                <w:rFonts w:eastAsia="Times New Roman"/>
                <w:lang w:val="en-US"/>
              </w:rPr>
              <w:t>Are the capabilities validated?</w:t>
            </w:r>
          </w:p>
        </w:tc>
      </w:tr>
      <w:tr w:rsidR="00D67926" w14:paraId="61BDFC13" w14:textId="77777777">
        <w:trPr>
          <w:divId w:val="279191413"/>
          <w:tblCellSpacing w:w="15" w:type="dxa"/>
        </w:trPr>
        <w:tc>
          <w:tcPr>
            <w:tcW w:w="0" w:type="auto"/>
            <w:vAlign w:val="center"/>
            <w:hideMark/>
          </w:tcPr>
          <w:p w14:paraId="7F30E1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3CBA26" w14:textId="77777777" w:rsidR="00D67926" w:rsidRDefault="008D6FB8">
            <w:pPr>
              <w:rPr>
                <w:rFonts w:eastAsia="Times New Roman"/>
                <w:lang w:val="en-US"/>
              </w:rPr>
            </w:pPr>
            <w:r>
              <w:rPr>
                <w:rFonts w:eastAsia="Times New Roman"/>
                <w:lang w:val="en-US"/>
              </w:rPr>
              <w:t>Whether or not the test execution will validate the given capabilities of the server in order for this test script to execute.</w:t>
            </w:r>
          </w:p>
        </w:tc>
      </w:tr>
      <w:tr w:rsidR="00D67926" w14:paraId="2B7F5CFC" w14:textId="77777777">
        <w:trPr>
          <w:divId w:val="279191413"/>
          <w:tblCellSpacing w:w="15" w:type="dxa"/>
        </w:trPr>
        <w:tc>
          <w:tcPr>
            <w:tcW w:w="0" w:type="auto"/>
            <w:vAlign w:val="center"/>
            <w:hideMark/>
          </w:tcPr>
          <w:p w14:paraId="507C4E8D" w14:textId="77777777" w:rsidR="00D67926" w:rsidRDefault="008D6FB8">
            <w:pPr>
              <w:rPr>
                <w:rFonts w:eastAsia="Times New Roman"/>
                <w:lang w:val="en-US"/>
              </w:rPr>
            </w:pPr>
            <w:r>
              <w:rPr>
                <w:rFonts w:eastAsia="Times New Roman"/>
                <w:b/>
                <w:bCs/>
                <w:lang w:val="en-US"/>
              </w:rPr>
              <w:t>TestScript.metadata.capability.description</w:t>
            </w:r>
          </w:p>
        </w:tc>
        <w:tc>
          <w:tcPr>
            <w:tcW w:w="0" w:type="auto"/>
            <w:vAlign w:val="center"/>
            <w:hideMark/>
          </w:tcPr>
          <w:p w14:paraId="4BDE5568" w14:textId="77777777" w:rsidR="00D67926" w:rsidRDefault="00D67926">
            <w:pPr>
              <w:rPr>
                <w:rFonts w:eastAsia="Times New Roman"/>
                <w:lang w:val="en-US"/>
              </w:rPr>
            </w:pPr>
          </w:p>
        </w:tc>
      </w:tr>
      <w:tr w:rsidR="00D67926" w14:paraId="2DE2B82A" w14:textId="77777777">
        <w:trPr>
          <w:divId w:val="279191413"/>
          <w:tblCellSpacing w:w="15" w:type="dxa"/>
        </w:trPr>
        <w:tc>
          <w:tcPr>
            <w:tcW w:w="0" w:type="auto"/>
            <w:vAlign w:val="center"/>
            <w:hideMark/>
          </w:tcPr>
          <w:p w14:paraId="501F00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537CAC" w14:textId="77777777" w:rsidR="00D67926" w:rsidRDefault="008D6FB8">
            <w:pPr>
              <w:rPr>
                <w:rFonts w:eastAsia="Times New Roman"/>
                <w:lang w:val="en-US"/>
              </w:rPr>
            </w:pPr>
            <w:r>
              <w:rPr>
                <w:rFonts w:eastAsia="Times New Roman"/>
                <w:lang w:val="en-US"/>
              </w:rPr>
              <w:t>The expected capabilities of the server</w:t>
            </w:r>
          </w:p>
        </w:tc>
      </w:tr>
      <w:tr w:rsidR="00D67926" w14:paraId="47BDF155" w14:textId="77777777">
        <w:trPr>
          <w:divId w:val="279191413"/>
          <w:tblCellSpacing w:w="15" w:type="dxa"/>
        </w:trPr>
        <w:tc>
          <w:tcPr>
            <w:tcW w:w="0" w:type="auto"/>
            <w:vAlign w:val="center"/>
            <w:hideMark/>
          </w:tcPr>
          <w:p w14:paraId="6DBFE9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697BC3" w14:textId="77777777" w:rsidR="00D67926" w:rsidRDefault="008D6FB8">
            <w:pPr>
              <w:rPr>
                <w:rFonts w:eastAsia="Times New Roman"/>
                <w:lang w:val="en-US"/>
              </w:rPr>
            </w:pPr>
            <w:r>
              <w:rPr>
                <w:rFonts w:eastAsia="Times New Roman"/>
                <w:lang w:val="en-US"/>
              </w:rPr>
              <w:t>Description of the capabilities that this test script is requiring the server to support.</w:t>
            </w:r>
          </w:p>
        </w:tc>
      </w:tr>
      <w:tr w:rsidR="00D67926" w14:paraId="66799ED9" w14:textId="77777777">
        <w:trPr>
          <w:divId w:val="279191413"/>
          <w:tblCellSpacing w:w="15" w:type="dxa"/>
        </w:trPr>
        <w:tc>
          <w:tcPr>
            <w:tcW w:w="0" w:type="auto"/>
            <w:vAlign w:val="center"/>
            <w:hideMark/>
          </w:tcPr>
          <w:p w14:paraId="5CE02FB4" w14:textId="77777777" w:rsidR="00D67926" w:rsidRDefault="008D6FB8">
            <w:pPr>
              <w:rPr>
                <w:rFonts w:eastAsia="Times New Roman"/>
                <w:lang w:val="en-US"/>
              </w:rPr>
            </w:pPr>
            <w:r>
              <w:rPr>
                <w:rFonts w:eastAsia="Times New Roman"/>
                <w:b/>
                <w:bCs/>
                <w:lang w:val="en-US"/>
              </w:rPr>
              <w:t>TestScript.metadata.capability.destination</w:t>
            </w:r>
          </w:p>
        </w:tc>
        <w:tc>
          <w:tcPr>
            <w:tcW w:w="0" w:type="auto"/>
            <w:vAlign w:val="center"/>
            <w:hideMark/>
          </w:tcPr>
          <w:p w14:paraId="1F9306D3" w14:textId="77777777" w:rsidR="00D67926" w:rsidRDefault="00D67926">
            <w:pPr>
              <w:rPr>
                <w:rFonts w:eastAsia="Times New Roman"/>
                <w:lang w:val="en-US"/>
              </w:rPr>
            </w:pPr>
          </w:p>
        </w:tc>
      </w:tr>
      <w:tr w:rsidR="00D67926" w14:paraId="3211F761" w14:textId="77777777">
        <w:trPr>
          <w:divId w:val="279191413"/>
          <w:tblCellSpacing w:w="15" w:type="dxa"/>
        </w:trPr>
        <w:tc>
          <w:tcPr>
            <w:tcW w:w="0" w:type="auto"/>
            <w:vAlign w:val="center"/>
            <w:hideMark/>
          </w:tcPr>
          <w:p w14:paraId="62CFCE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371AF4" w14:textId="77777777" w:rsidR="00D67926" w:rsidRDefault="008D6FB8">
            <w:pPr>
              <w:rPr>
                <w:rFonts w:eastAsia="Times New Roman"/>
                <w:lang w:val="en-US"/>
              </w:rPr>
            </w:pPr>
            <w:r>
              <w:rPr>
                <w:rFonts w:eastAsia="Times New Roman"/>
                <w:lang w:val="en-US"/>
              </w:rPr>
              <w:t>Which server these requirements apply to</w:t>
            </w:r>
          </w:p>
        </w:tc>
      </w:tr>
      <w:tr w:rsidR="00D67926" w14:paraId="622C1ACB" w14:textId="77777777">
        <w:trPr>
          <w:divId w:val="279191413"/>
          <w:tblCellSpacing w:w="15" w:type="dxa"/>
        </w:trPr>
        <w:tc>
          <w:tcPr>
            <w:tcW w:w="0" w:type="auto"/>
            <w:vAlign w:val="center"/>
            <w:hideMark/>
          </w:tcPr>
          <w:p w14:paraId="764C1D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24F732" w14:textId="77777777" w:rsidR="00D67926" w:rsidRDefault="008D6FB8">
            <w:pPr>
              <w:rPr>
                <w:rFonts w:eastAsia="Times New Roman"/>
                <w:lang w:val="en-US"/>
              </w:rPr>
            </w:pPr>
            <w:r>
              <w:rPr>
                <w:rFonts w:eastAsia="Times New Roman"/>
                <w:lang w:val="en-US"/>
              </w:rPr>
              <w:t>Which server these requirements apply to.</w:t>
            </w:r>
          </w:p>
        </w:tc>
      </w:tr>
      <w:tr w:rsidR="00D67926" w14:paraId="3CB5F7B5" w14:textId="77777777">
        <w:trPr>
          <w:divId w:val="279191413"/>
          <w:tblCellSpacing w:w="15" w:type="dxa"/>
        </w:trPr>
        <w:tc>
          <w:tcPr>
            <w:tcW w:w="0" w:type="auto"/>
            <w:vAlign w:val="center"/>
            <w:hideMark/>
          </w:tcPr>
          <w:p w14:paraId="510CD196" w14:textId="77777777" w:rsidR="00D67926" w:rsidRDefault="008D6FB8">
            <w:pPr>
              <w:rPr>
                <w:rFonts w:eastAsia="Times New Roman"/>
                <w:lang w:val="en-US"/>
              </w:rPr>
            </w:pPr>
            <w:r>
              <w:rPr>
                <w:rFonts w:eastAsia="Times New Roman"/>
                <w:b/>
                <w:bCs/>
                <w:lang w:val="en-US"/>
              </w:rPr>
              <w:t>TestScript.metadata.capability.link</w:t>
            </w:r>
          </w:p>
        </w:tc>
        <w:tc>
          <w:tcPr>
            <w:tcW w:w="0" w:type="auto"/>
            <w:vAlign w:val="center"/>
            <w:hideMark/>
          </w:tcPr>
          <w:p w14:paraId="73D13A49" w14:textId="77777777" w:rsidR="00D67926" w:rsidRDefault="00D67926">
            <w:pPr>
              <w:rPr>
                <w:rFonts w:eastAsia="Times New Roman"/>
                <w:lang w:val="en-US"/>
              </w:rPr>
            </w:pPr>
          </w:p>
        </w:tc>
      </w:tr>
      <w:tr w:rsidR="00D67926" w14:paraId="3D84C368" w14:textId="77777777">
        <w:trPr>
          <w:divId w:val="279191413"/>
          <w:tblCellSpacing w:w="15" w:type="dxa"/>
        </w:trPr>
        <w:tc>
          <w:tcPr>
            <w:tcW w:w="0" w:type="auto"/>
            <w:vAlign w:val="center"/>
            <w:hideMark/>
          </w:tcPr>
          <w:p w14:paraId="2BECB7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577734" w14:textId="77777777" w:rsidR="00D67926" w:rsidRDefault="008D6FB8">
            <w:pPr>
              <w:rPr>
                <w:rFonts w:eastAsia="Times New Roman"/>
                <w:lang w:val="en-US"/>
              </w:rPr>
            </w:pPr>
            <w:r>
              <w:rPr>
                <w:rFonts w:eastAsia="Times New Roman"/>
                <w:lang w:val="en-US"/>
              </w:rPr>
              <w:t>Links to the FHIR specification</w:t>
            </w:r>
          </w:p>
        </w:tc>
      </w:tr>
      <w:tr w:rsidR="00D67926" w14:paraId="2502459C" w14:textId="77777777">
        <w:trPr>
          <w:divId w:val="279191413"/>
          <w:tblCellSpacing w:w="15" w:type="dxa"/>
        </w:trPr>
        <w:tc>
          <w:tcPr>
            <w:tcW w:w="0" w:type="auto"/>
            <w:vAlign w:val="center"/>
            <w:hideMark/>
          </w:tcPr>
          <w:p w14:paraId="29494B7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BE1EB06" w14:textId="77777777" w:rsidR="00D67926" w:rsidRDefault="008D6FB8">
            <w:pPr>
              <w:rPr>
                <w:rFonts w:eastAsia="Times New Roman"/>
                <w:lang w:val="en-US"/>
              </w:rPr>
            </w:pPr>
            <w:r>
              <w:rPr>
                <w:rFonts w:eastAsia="Times New Roman"/>
                <w:lang w:val="en-US"/>
              </w:rPr>
              <w:t>Links to the FHIR specification that describes this interaction and the resources involved in more detail.</w:t>
            </w:r>
          </w:p>
        </w:tc>
      </w:tr>
      <w:tr w:rsidR="00D67926" w14:paraId="03A4EAE8" w14:textId="77777777">
        <w:trPr>
          <w:divId w:val="279191413"/>
          <w:tblCellSpacing w:w="15" w:type="dxa"/>
        </w:trPr>
        <w:tc>
          <w:tcPr>
            <w:tcW w:w="0" w:type="auto"/>
            <w:vAlign w:val="center"/>
            <w:hideMark/>
          </w:tcPr>
          <w:p w14:paraId="63353209" w14:textId="77777777" w:rsidR="00D67926" w:rsidRDefault="008D6FB8">
            <w:pPr>
              <w:rPr>
                <w:rFonts w:eastAsia="Times New Roman"/>
                <w:lang w:val="en-US"/>
              </w:rPr>
            </w:pPr>
            <w:r>
              <w:rPr>
                <w:rFonts w:eastAsia="Times New Roman"/>
                <w:b/>
                <w:bCs/>
                <w:lang w:val="en-US"/>
              </w:rPr>
              <w:t>TestScript.metadata.capability.conformance</w:t>
            </w:r>
          </w:p>
        </w:tc>
        <w:tc>
          <w:tcPr>
            <w:tcW w:w="0" w:type="auto"/>
            <w:vAlign w:val="center"/>
            <w:hideMark/>
          </w:tcPr>
          <w:p w14:paraId="0ACD5E3C" w14:textId="77777777" w:rsidR="00D67926" w:rsidRDefault="00D67926">
            <w:pPr>
              <w:rPr>
                <w:rFonts w:eastAsia="Times New Roman"/>
                <w:lang w:val="en-US"/>
              </w:rPr>
            </w:pPr>
          </w:p>
        </w:tc>
      </w:tr>
      <w:tr w:rsidR="00D67926" w14:paraId="47603518" w14:textId="77777777">
        <w:trPr>
          <w:divId w:val="279191413"/>
          <w:tblCellSpacing w:w="15" w:type="dxa"/>
        </w:trPr>
        <w:tc>
          <w:tcPr>
            <w:tcW w:w="0" w:type="auto"/>
            <w:vAlign w:val="center"/>
            <w:hideMark/>
          </w:tcPr>
          <w:p w14:paraId="68D488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7AA030" w14:textId="77777777" w:rsidR="00D67926" w:rsidRDefault="008D6FB8">
            <w:pPr>
              <w:rPr>
                <w:rFonts w:eastAsia="Times New Roman"/>
                <w:lang w:val="en-US"/>
              </w:rPr>
            </w:pPr>
            <w:r>
              <w:rPr>
                <w:rFonts w:eastAsia="Times New Roman"/>
                <w:lang w:val="en-US"/>
              </w:rPr>
              <w:t>Required Conformance</w:t>
            </w:r>
          </w:p>
        </w:tc>
      </w:tr>
      <w:tr w:rsidR="00D67926" w14:paraId="0C6F968E" w14:textId="77777777">
        <w:trPr>
          <w:divId w:val="279191413"/>
          <w:tblCellSpacing w:w="15" w:type="dxa"/>
        </w:trPr>
        <w:tc>
          <w:tcPr>
            <w:tcW w:w="0" w:type="auto"/>
            <w:vAlign w:val="center"/>
            <w:hideMark/>
          </w:tcPr>
          <w:p w14:paraId="50E1A3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4B224B" w14:textId="77777777" w:rsidR="00D67926" w:rsidRDefault="008D6FB8">
            <w:pPr>
              <w:rPr>
                <w:rFonts w:eastAsia="Times New Roman"/>
                <w:lang w:val="en-US"/>
              </w:rPr>
            </w:pPr>
            <w:r>
              <w:rPr>
                <w:rFonts w:eastAsia="Times New Roman"/>
                <w:lang w:val="en-US"/>
              </w:rPr>
              <w:t xml:space="preserve">Minimum conformance required of server for test script to execute successfully. If server does not meet at a minimum the reference conformance definition, then all tests in this script are skipped. </w:t>
            </w:r>
          </w:p>
        </w:tc>
      </w:tr>
      <w:tr w:rsidR="00D67926" w14:paraId="4128B04E" w14:textId="77777777">
        <w:trPr>
          <w:divId w:val="279191413"/>
          <w:tblCellSpacing w:w="15" w:type="dxa"/>
        </w:trPr>
        <w:tc>
          <w:tcPr>
            <w:tcW w:w="0" w:type="auto"/>
            <w:vAlign w:val="center"/>
            <w:hideMark/>
          </w:tcPr>
          <w:p w14:paraId="2FEF6A1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C5465A" w14:textId="787DBE24" w:rsidR="00D67926" w:rsidRDefault="008D6FB8">
            <w:pPr>
              <w:rPr>
                <w:rFonts w:eastAsia="Times New Roman"/>
                <w:lang w:val="en-US"/>
              </w:rPr>
            </w:pPr>
            <w:r>
              <w:rPr>
                <w:rFonts w:eastAsia="Times New Roman"/>
                <w:lang w:val="en-US"/>
              </w:rPr>
              <w:t xml:space="preserve">The conformance statement of the server has to contain at a </w:t>
            </w:r>
            <w:del w:id="217" w:author="Cary Ussery" w:date="2015-09-11T19:19:00Z">
              <w:r w:rsidDel="007B43FA">
                <w:rPr>
                  <w:rFonts w:eastAsia="Times New Roman"/>
                  <w:lang w:val="en-US"/>
                </w:rPr>
                <w:delText>mininum</w:delText>
              </w:r>
            </w:del>
            <w:ins w:id="218" w:author="Cary Ussery" w:date="2015-09-11T19:19:00Z">
              <w:r w:rsidR="007B43FA">
                <w:rPr>
                  <w:rFonts w:eastAsia="Times New Roman"/>
                  <w:lang w:val="en-US"/>
                </w:rPr>
                <w:t>minimum</w:t>
              </w:r>
            </w:ins>
            <w:r>
              <w:rPr>
                <w:rFonts w:eastAsia="Times New Roman"/>
                <w:lang w:val="en-US"/>
              </w:rPr>
              <w:t xml:space="preserve"> the contents of the reference pointed to by this element.</w:t>
            </w:r>
          </w:p>
        </w:tc>
      </w:tr>
      <w:tr w:rsidR="00D67926" w14:paraId="63F28387" w14:textId="77777777">
        <w:trPr>
          <w:divId w:val="279191413"/>
          <w:tblCellSpacing w:w="15" w:type="dxa"/>
        </w:trPr>
        <w:tc>
          <w:tcPr>
            <w:tcW w:w="0" w:type="auto"/>
            <w:vAlign w:val="center"/>
            <w:hideMark/>
          </w:tcPr>
          <w:p w14:paraId="5100705C" w14:textId="77777777" w:rsidR="00D67926" w:rsidRDefault="008D6FB8">
            <w:pPr>
              <w:rPr>
                <w:rFonts w:eastAsia="Times New Roman"/>
                <w:lang w:val="en-US"/>
              </w:rPr>
            </w:pPr>
            <w:r>
              <w:rPr>
                <w:rFonts w:eastAsia="Times New Roman"/>
                <w:b/>
                <w:bCs/>
                <w:lang w:val="en-US"/>
              </w:rPr>
              <w:t>TestScript.multiserver</w:t>
            </w:r>
          </w:p>
        </w:tc>
        <w:tc>
          <w:tcPr>
            <w:tcW w:w="0" w:type="auto"/>
            <w:vAlign w:val="center"/>
            <w:hideMark/>
          </w:tcPr>
          <w:p w14:paraId="18E352F7" w14:textId="77777777" w:rsidR="00D67926" w:rsidRDefault="00D67926">
            <w:pPr>
              <w:rPr>
                <w:rFonts w:eastAsia="Times New Roman"/>
                <w:lang w:val="en-US"/>
              </w:rPr>
            </w:pPr>
          </w:p>
        </w:tc>
      </w:tr>
      <w:tr w:rsidR="00D67926" w14:paraId="1FC7DFEC" w14:textId="77777777">
        <w:trPr>
          <w:divId w:val="279191413"/>
          <w:tblCellSpacing w:w="15" w:type="dxa"/>
        </w:trPr>
        <w:tc>
          <w:tcPr>
            <w:tcW w:w="0" w:type="auto"/>
            <w:vAlign w:val="center"/>
            <w:hideMark/>
          </w:tcPr>
          <w:p w14:paraId="69ACBB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B1F31A" w14:textId="77777777" w:rsidR="00D67926" w:rsidRDefault="008D6FB8">
            <w:pPr>
              <w:rPr>
                <w:rFonts w:eastAsia="Times New Roman"/>
                <w:lang w:val="en-US"/>
              </w:rPr>
            </w:pPr>
            <w:r>
              <w:rPr>
                <w:rFonts w:eastAsia="Times New Roman"/>
                <w:lang w:val="en-US"/>
              </w:rPr>
              <w:t>Whether or not the tests apply to more than one FHIR server</w:t>
            </w:r>
          </w:p>
        </w:tc>
      </w:tr>
      <w:tr w:rsidR="00D67926" w14:paraId="3B88FB36" w14:textId="77777777">
        <w:trPr>
          <w:divId w:val="279191413"/>
          <w:tblCellSpacing w:w="15" w:type="dxa"/>
        </w:trPr>
        <w:tc>
          <w:tcPr>
            <w:tcW w:w="0" w:type="auto"/>
            <w:vAlign w:val="center"/>
            <w:hideMark/>
          </w:tcPr>
          <w:p w14:paraId="51E632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28992D" w14:textId="77777777" w:rsidR="00D67926" w:rsidRDefault="008D6FB8">
            <w:pPr>
              <w:rPr>
                <w:rFonts w:eastAsia="Times New Roman"/>
                <w:lang w:val="en-US"/>
              </w:rPr>
            </w:pPr>
            <w:r>
              <w:rPr>
                <w:rFonts w:eastAsia="Times New Roman"/>
                <w:lang w:val="en-US"/>
              </w:rPr>
              <w:t xml:space="preserve">If the tests apply to more than one FHIR server (e.g. cross-server interoperability tests) then multiserver=true. Defaults to false if value is unspecified. </w:t>
            </w:r>
          </w:p>
        </w:tc>
      </w:tr>
      <w:tr w:rsidR="00D67926" w14:paraId="11E3A64C" w14:textId="77777777">
        <w:trPr>
          <w:divId w:val="279191413"/>
          <w:tblCellSpacing w:w="15" w:type="dxa"/>
        </w:trPr>
        <w:tc>
          <w:tcPr>
            <w:tcW w:w="0" w:type="auto"/>
            <w:vAlign w:val="center"/>
            <w:hideMark/>
          </w:tcPr>
          <w:p w14:paraId="111A125F"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303F927E" w14:textId="77777777" w:rsidR="00D67926" w:rsidRDefault="008D6FB8">
            <w:pPr>
              <w:rPr>
                <w:rFonts w:eastAsia="Times New Roman"/>
                <w:lang w:val="en-US"/>
              </w:rPr>
            </w:pPr>
            <w:r>
              <w:rPr>
                <w:rFonts w:eastAsia="Times New Roman"/>
                <w:lang w:val="en-US"/>
              </w:rPr>
              <w:t>False</w:t>
            </w:r>
          </w:p>
        </w:tc>
      </w:tr>
      <w:tr w:rsidR="00D67926" w14:paraId="7BCECAE8" w14:textId="77777777">
        <w:trPr>
          <w:divId w:val="279191413"/>
          <w:tblCellSpacing w:w="15" w:type="dxa"/>
        </w:trPr>
        <w:tc>
          <w:tcPr>
            <w:tcW w:w="0" w:type="auto"/>
            <w:vAlign w:val="center"/>
            <w:hideMark/>
          </w:tcPr>
          <w:p w14:paraId="656F5FC3" w14:textId="77777777" w:rsidR="00D67926" w:rsidRDefault="008D6FB8">
            <w:pPr>
              <w:rPr>
                <w:rFonts w:eastAsia="Times New Roman"/>
                <w:lang w:val="en-US"/>
              </w:rPr>
            </w:pPr>
            <w:r>
              <w:rPr>
                <w:rFonts w:eastAsia="Times New Roman"/>
                <w:b/>
                <w:bCs/>
                <w:lang w:val="en-US"/>
              </w:rPr>
              <w:t>TestScript.fixture</w:t>
            </w:r>
          </w:p>
        </w:tc>
        <w:tc>
          <w:tcPr>
            <w:tcW w:w="0" w:type="auto"/>
            <w:vAlign w:val="center"/>
            <w:hideMark/>
          </w:tcPr>
          <w:p w14:paraId="7CB9B7D8" w14:textId="77777777" w:rsidR="00D67926" w:rsidRDefault="00D67926">
            <w:pPr>
              <w:rPr>
                <w:rFonts w:eastAsia="Times New Roman"/>
                <w:lang w:val="en-US"/>
              </w:rPr>
            </w:pPr>
          </w:p>
        </w:tc>
      </w:tr>
      <w:tr w:rsidR="00D67926" w14:paraId="26DFD7AB" w14:textId="77777777">
        <w:trPr>
          <w:divId w:val="279191413"/>
          <w:tblCellSpacing w:w="15" w:type="dxa"/>
        </w:trPr>
        <w:tc>
          <w:tcPr>
            <w:tcW w:w="0" w:type="auto"/>
            <w:vAlign w:val="center"/>
            <w:hideMark/>
          </w:tcPr>
          <w:p w14:paraId="474B26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1BB447" w14:textId="77777777" w:rsidR="00D67926" w:rsidRDefault="008D6FB8">
            <w:pPr>
              <w:rPr>
                <w:rFonts w:eastAsia="Times New Roman"/>
                <w:lang w:val="en-US"/>
              </w:rPr>
            </w:pPr>
            <w:r>
              <w:rPr>
                <w:rFonts w:eastAsia="Times New Roman"/>
                <w:lang w:val="en-US"/>
              </w:rPr>
              <w:t>Fixture in the test script - by reference (uri)</w:t>
            </w:r>
          </w:p>
        </w:tc>
      </w:tr>
      <w:tr w:rsidR="00D67926" w14:paraId="5AB388CC" w14:textId="77777777">
        <w:trPr>
          <w:divId w:val="279191413"/>
          <w:tblCellSpacing w:w="15" w:type="dxa"/>
        </w:trPr>
        <w:tc>
          <w:tcPr>
            <w:tcW w:w="0" w:type="auto"/>
            <w:vAlign w:val="center"/>
            <w:hideMark/>
          </w:tcPr>
          <w:p w14:paraId="746186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7A4B9C" w14:textId="77777777" w:rsidR="00D67926" w:rsidRDefault="008D6FB8">
            <w:pPr>
              <w:rPr>
                <w:rFonts w:eastAsia="Times New Roman"/>
                <w:lang w:val="en-US"/>
              </w:rPr>
            </w:pPr>
            <w:r>
              <w:rPr>
                <w:rFonts w:eastAsia="Times New Roman"/>
                <w:lang w:val="en-US"/>
              </w:rPr>
              <w:t>Fixture in the test script - by reference (uri). All fixtures are required for the test script to execute.</w:t>
            </w:r>
          </w:p>
        </w:tc>
      </w:tr>
      <w:tr w:rsidR="00D67926" w14:paraId="3E65DC86" w14:textId="77777777">
        <w:trPr>
          <w:divId w:val="279191413"/>
          <w:tblCellSpacing w:w="15" w:type="dxa"/>
        </w:trPr>
        <w:tc>
          <w:tcPr>
            <w:tcW w:w="0" w:type="auto"/>
            <w:vAlign w:val="center"/>
            <w:hideMark/>
          </w:tcPr>
          <w:p w14:paraId="3493CDE1" w14:textId="77777777" w:rsidR="00D67926" w:rsidRDefault="008D6FB8">
            <w:pPr>
              <w:rPr>
                <w:rFonts w:eastAsia="Times New Roman"/>
                <w:lang w:val="en-US"/>
              </w:rPr>
            </w:pPr>
            <w:r>
              <w:rPr>
                <w:rFonts w:eastAsia="Times New Roman"/>
                <w:b/>
                <w:bCs/>
                <w:lang w:val="en-US"/>
              </w:rPr>
              <w:t>TestScript.fixture.autocreate</w:t>
            </w:r>
          </w:p>
        </w:tc>
        <w:tc>
          <w:tcPr>
            <w:tcW w:w="0" w:type="auto"/>
            <w:vAlign w:val="center"/>
            <w:hideMark/>
          </w:tcPr>
          <w:p w14:paraId="254E0D6D" w14:textId="77777777" w:rsidR="00D67926" w:rsidRDefault="00D67926">
            <w:pPr>
              <w:rPr>
                <w:rFonts w:eastAsia="Times New Roman"/>
                <w:lang w:val="en-US"/>
              </w:rPr>
            </w:pPr>
          </w:p>
        </w:tc>
      </w:tr>
      <w:tr w:rsidR="00D67926" w14:paraId="73AC758C" w14:textId="77777777">
        <w:trPr>
          <w:divId w:val="279191413"/>
          <w:tblCellSpacing w:w="15" w:type="dxa"/>
        </w:trPr>
        <w:tc>
          <w:tcPr>
            <w:tcW w:w="0" w:type="auto"/>
            <w:vAlign w:val="center"/>
            <w:hideMark/>
          </w:tcPr>
          <w:p w14:paraId="64C9D6E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46F833" w14:textId="77777777" w:rsidR="00D67926" w:rsidRDefault="008D6FB8">
            <w:pPr>
              <w:rPr>
                <w:rFonts w:eastAsia="Times New Roman"/>
                <w:lang w:val="en-US"/>
              </w:rPr>
            </w:pPr>
            <w:r>
              <w:rPr>
                <w:rFonts w:eastAsia="Times New Roman"/>
                <w:lang w:val="en-US"/>
              </w:rPr>
              <w:t>Whether or not to implicitly create the fixture during setup</w:t>
            </w:r>
          </w:p>
        </w:tc>
      </w:tr>
      <w:tr w:rsidR="00D67926" w14:paraId="20EE62A0" w14:textId="77777777">
        <w:trPr>
          <w:divId w:val="279191413"/>
          <w:tblCellSpacing w:w="15" w:type="dxa"/>
        </w:trPr>
        <w:tc>
          <w:tcPr>
            <w:tcW w:w="0" w:type="auto"/>
            <w:vAlign w:val="center"/>
            <w:hideMark/>
          </w:tcPr>
          <w:p w14:paraId="3A265E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02D691" w14:textId="77777777" w:rsidR="00D67926" w:rsidRDefault="008D6FB8">
            <w:pPr>
              <w:rPr>
                <w:rFonts w:eastAsia="Times New Roman"/>
                <w:lang w:val="en-US"/>
              </w:rPr>
            </w:pPr>
            <w:r>
              <w:rPr>
                <w:rFonts w:eastAsia="Times New Roman"/>
                <w:lang w:val="en-US"/>
              </w:rPr>
              <w:t xml:space="preserve">Whether or not to implicitly create the fixture during setup. If true, the fixture is automatically created on each server being tested during setup, therefore no create operation is required for this fixture in the TestScript.setup section. </w:t>
            </w:r>
          </w:p>
        </w:tc>
      </w:tr>
      <w:tr w:rsidR="00D67926" w14:paraId="7FBC27B3" w14:textId="77777777">
        <w:trPr>
          <w:divId w:val="279191413"/>
          <w:tblCellSpacing w:w="15" w:type="dxa"/>
        </w:trPr>
        <w:tc>
          <w:tcPr>
            <w:tcW w:w="0" w:type="auto"/>
            <w:vAlign w:val="center"/>
            <w:hideMark/>
          </w:tcPr>
          <w:p w14:paraId="744A67F8"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658378BF" w14:textId="77777777" w:rsidR="00D67926" w:rsidRDefault="008D6FB8">
            <w:pPr>
              <w:rPr>
                <w:rFonts w:eastAsia="Times New Roman"/>
                <w:lang w:val="en-US"/>
              </w:rPr>
            </w:pPr>
            <w:r>
              <w:rPr>
                <w:rFonts w:eastAsia="Times New Roman"/>
                <w:lang w:val="en-US"/>
              </w:rPr>
              <w:t>False</w:t>
            </w:r>
          </w:p>
        </w:tc>
      </w:tr>
      <w:tr w:rsidR="00D67926" w14:paraId="0A909E62" w14:textId="77777777">
        <w:trPr>
          <w:divId w:val="279191413"/>
          <w:tblCellSpacing w:w="15" w:type="dxa"/>
        </w:trPr>
        <w:tc>
          <w:tcPr>
            <w:tcW w:w="0" w:type="auto"/>
            <w:vAlign w:val="center"/>
            <w:hideMark/>
          </w:tcPr>
          <w:p w14:paraId="704C08F1" w14:textId="77777777" w:rsidR="00D67926" w:rsidRDefault="008D6FB8">
            <w:pPr>
              <w:rPr>
                <w:rFonts w:eastAsia="Times New Roman"/>
                <w:lang w:val="en-US"/>
              </w:rPr>
            </w:pPr>
            <w:r>
              <w:rPr>
                <w:rFonts w:eastAsia="Times New Roman"/>
                <w:b/>
                <w:bCs/>
                <w:lang w:val="en-US"/>
              </w:rPr>
              <w:t>TestScript.fixture.autodelete</w:t>
            </w:r>
          </w:p>
        </w:tc>
        <w:tc>
          <w:tcPr>
            <w:tcW w:w="0" w:type="auto"/>
            <w:vAlign w:val="center"/>
            <w:hideMark/>
          </w:tcPr>
          <w:p w14:paraId="2FFFFCC3" w14:textId="77777777" w:rsidR="00D67926" w:rsidRDefault="00D67926">
            <w:pPr>
              <w:rPr>
                <w:rFonts w:eastAsia="Times New Roman"/>
                <w:lang w:val="en-US"/>
              </w:rPr>
            </w:pPr>
          </w:p>
        </w:tc>
      </w:tr>
      <w:tr w:rsidR="00D67926" w14:paraId="6B31042F" w14:textId="77777777">
        <w:trPr>
          <w:divId w:val="279191413"/>
          <w:tblCellSpacing w:w="15" w:type="dxa"/>
        </w:trPr>
        <w:tc>
          <w:tcPr>
            <w:tcW w:w="0" w:type="auto"/>
            <w:vAlign w:val="center"/>
            <w:hideMark/>
          </w:tcPr>
          <w:p w14:paraId="6918CB66"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73FF1ED" w14:textId="77777777" w:rsidR="00D67926" w:rsidRDefault="008D6FB8">
            <w:pPr>
              <w:rPr>
                <w:rFonts w:eastAsia="Times New Roman"/>
                <w:lang w:val="en-US"/>
              </w:rPr>
            </w:pPr>
            <w:r>
              <w:rPr>
                <w:rFonts w:eastAsia="Times New Roman"/>
                <w:lang w:val="en-US"/>
              </w:rPr>
              <w:t>Whether or not to implicitly delete the fixture during teardown</w:t>
            </w:r>
          </w:p>
        </w:tc>
      </w:tr>
      <w:tr w:rsidR="00D67926" w14:paraId="60F5C67D" w14:textId="77777777">
        <w:trPr>
          <w:divId w:val="279191413"/>
          <w:tblCellSpacing w:w="15" w:type="dxa"/>
        </w:trPr>
        <w:tc>
          <w:tcPr>
            <w:tcW w:w="0" w:type="auto"/>
            <w:vAlign w:val="center"/>
            <w:hideMark/>
          </w:tcPr>
          <w:p w14:paraId="527A7F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71988A" w14:textId="77777777" w:rsidR="00D67926" w:rsidRDefault="008D6FB8">
            <w:pPr>
              <w:rPr>
                <w:rFonts w:eastAsia="Times New Roman"/>
                <w:lang w:val="en-US"/>
              </w:rPr>
            </w:pPr>
            <w:r>
              <w:rPr>
                <w:rFonts w:eastAsia="Times New Roman"/>
                <w:lang w:val="en-US"/>
              </w:rPr>
              <w:t xml:space="preserve">Whether or not to implicitly delete the fixture during teardown If true, the fixture is automatically deleted on each server being tested during teardown, therefore no delete operation is required for this fixture in the TestScript.teardown section. </w:t>
            </w:r>
          </w:p>
        </w:tc>
      </w:tr>
      <w:tr w:rsidR="00D67926" w14:paraId="3E1EC51B" w14:textId="77777777">
        <w:trPr>
          <w:divId w:val="279191413"/>
          <w:tblCellSpacing w:w="15" w:type="dxa"/>
        </w:trPr>
        <w:tc>
          <w:tcPr>
            <w:tcW w:w="0" w:type="auto"/>
            <w:vAlign w:val="center"/>
            <w:hideMark/>
          </w:tcPr>
          <w:p w14:paraId="4FCC99E0"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773818DD" w14:textId="77777777" w:rsidR="00D67926" w:rsidRDefault="008D6FB8">
            <w:pPr>
              <w:rPr>
                <w:rFonts w:eastAsia="Times New Roman"/>
                <w:lang w:val="en-US"/>
              </w:rPr>
            </w:pPr>
            <w:r>
              <w:rPr>
                <w:rFonts w:eastAsia="Times New Roman"/>
                <w:lang w:val="en-US"/>
              </w:rPr>
              <w:t>False</w:t>
            </w:r>
          </w:p>
        </w:tc>
      </w:tr>
      <w:tr w:rsidR="00D67926" w14:paraId="3A7DCEE4" w14:textId="77777777">
        <w:trPr>
          <w:divId w:val="279191413"/>
          <w:tblCellSpacing w:w="15" w:type="dxa"/>
        </w:trPr>
        <w:tc>
          <w:tcPr>
            <w:tcW w:w="0" w:type="auto"/>
            <w:vAlign w:val="center"/>
            <w:hideMark/>
          </w:tcPr>
          <w:p w14:paraId="3D7C6929" w14:textId="77777777" w:rsidR="00D67926" w:rsidRDefault="008D6FB8">
            <w:pPr>
              <w:rPr>
                <w:rFonts w:eastAsia="Times New Roman"/>
                <w:lang w:val="en-US"/>
              </w:rPr>
            </w:pPr>
            <w:r>
              <w:rPr>
                <w:rFonts w:eastAsia="Times New Roman"/>
                <w:b/>
                <w:bCs/>
                <w:lang w:val="en-US"/>
              </w:rPr>
              <w:t>TestScript.fixture.resource</w:t>
            </w:r>
          </w:p>
        </w:tc>
        <w:tc>
          <w:tcPr>
            <w:tcW w:w="0" w:type="auto"/>
            <w:vAlign w:val="center"/>
            <w:hideMark/>
          </w:tcPr>
          <w:p w14:paraId="68DB2741" w14:textId="77777777" w:rsidR="00D67926" w:rsidRDefault="00D67926">
            <w:pPr>
              <w:rPr>
                <w:rFonts w:eastAsia="Times New Roman"/>
                <w:lang w:val="en-US"/>
              </w:rPr>
            </w:pPr>
          </w:p>
        </w:tc>
      </w:tr>
      <w:tr w:rsidR="00D67926" w14:paraId="13A4A987" w14:textId="77777777">
        <w:trPr>
          <w:divId w:val="279191413"/>
          <w:tblCellSpacing w:w="15" w:type="dxa"/>
        </w:trPr>
        <w:tc>
          <w:tcPr>
            <w:tcW w:w="0" w:type="auto"/>
            <w:vAlign w:val="center"/>
            <w:hideMark/>
          </w:tcPr>
          <w:p w14:paraId="0776D8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5687CD" w14:textId="77777777" w:rsidR="00D67926" w:rsidRDefault="008D6FB8">
            <w:pPr>
              <w:rPr>
                <w:rFonts w:eastAsia="Times New Roman"/>
                <w:lang w:val="en-US"/>
              </w:rPr>
            </w:pPr>
            <w:r>
              <w:rPr>
                <w:rFonts w:eastAsia="Times New Roman"/>
                <w:lang w:val="en-US"/>
              </w:rPr>
              <w:t>Reference of the resource</w:t>
            </w:r>
          </w:p>
        </w:tc>
      </w:tr>
      <w:tr w:rsidR="00D67926" w14:paraId="325EB2FF" w14:textId="77777777">
        <w:trPr>
          <w:divId w:val="279191413"/>
          <w:tblCellSpacing w:w="15" w:type="dxa"/>
        </w:trPr>
        <w:tc>
          <w:tcPr>
            <w:tcW w:w="0" w:type="auto"/>
            <w:vAlign w:val="center"/>
            <w:hideMark/>
          </w:tcPr>
          <w:p w14:paraId="2F0862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C34C9A" w14:textId="77777777" w:rsidR="00D67926" w:rsidRDefault="008D6FB8">
            <w:pPr>
              <w:rPr>
                <w:rFonts w:eastAsia="Times New Roman"/>
                <w:lang w:val="en-US"/>
              </w:rPr>
            </w:pPr>
            <w:r>
              <w:rPr>
                <w:rFonts w:eastAsia="Times New Roman"/>
                <w:lang w:val="en-US"/>
              </w:rPr>
              <w:t>Reference to the resource (containing the contents of the resource needed for operations).</w:t>
            </w:r>
          </w:p>
        </w:tc>
      </w:tr>
      <w:tr w:rsidR="00D67926" w14:paraId="2E90ADF1" w14:textId="77777777">
        <w:trPr>
          <w:divId w:val="279191413"/>
          <w:tblCellSpacing w:w="15" w:type="dxa"/>
        </w:trPr>
        <w:tc>
          <w:tcPr>
            <w:tcW w:w="0" w:type="auto"/>
            <w:vAlign w:val="center"/>
            <w:hideMark/>
          </w:tcPr>
          <w:p w14:paraId="7605AEA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09806D" w14:textId="77777777"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14:paraId="5F69E4CE" w14:textId="77777777">
        <w:trPr>
          <w:divId w:val="279191413"/>
          <w:tblCellSpacing w:w="15" w:type="dxa"/>
        </w:trPr>
        <w:tc>
          <w:tcPr>
            <w:tcW w:w="0" w:type="auto"/>
            <w:vAlign w:val="center"/>
            <w:hideMark/>
          </w:tcPr>
          <w:p w14:paraId="7F6DAFF1" w14:textId="77777777" w:rsidR="00D67926" w:rsidRDefault="008D6FB8">
            <w:pPr>
              <w:rPr>
                <w:rFonts w:eastAsia="Times New Roman"/>
                <w:lang w:val="en-US"/>
              </w:rPr>
            </w:pPr>
            <w:r>
              <w:rPr>
                <w:rFonts w:eastAsia="Times New Roman"/>
                <w:b/>
                <w:bCs/>
                <w:lang w:val="en-US"/>
              </w:rPr>
              <w:t>TestScript.profile</w:t>
            </w:r>
          </w:p>
        </w:tc>
        <w:tc>
          <w:tcPr>
            <w:tcW w:w="0" w:type="auto"/>
            <w:vAlign w:val="center"/>
            <w:hideMark/>
          </w:tcPr>
          <w:p w14:paraId="2E03B600" w14:textId="77777777" w:rsidR="00D67926" w:rsidRDefault="00D67926">
            <w:pPr>
              <w:rPr>
                <w:rFonts w:eastAsia="Times New Roman"/>
                <w:lang w:val="en-US"/>
              </w:rPr>
            </w:pPr>
          </w:p>
        </w:tc>
      </w:tr>
      <w:tr w:rsidR="00D67926" w14:paraId="115C7760" w14:textId="77777777">
        <w:trPr>
          <w:divId w:val="279191413"/>
          <w:tblCellSpacing w:w="15" w:type="dxa"/>
        </w:trPr>
        <w:tc>
          <w:tcPr>
            <w:tcW w:w="0" w:type="auto"/>
            <w:vAlign w:val="center"/>
            <w:hideMark/>
          </w:tcPr>
          <w:p w14:paraId="7C7BA59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8DCF75" w14:textId="77777777" w:rsidR="00D67926" w:rsidRDefault="008D6FB8">
            <w:pPr>
              <w:rPr>
                <w:rFonts w:eastAsia="Times New Roman"/>
                <w:lang w:val="en-US"/>
              </w:rPr>
            </w:pPr>
            <w:r>
              <w:rPr>
                <w:rFonts w:eastAsia="Times New Roman"/>
                <w:lang w:val="en-US"/>
              </w:rPr>
              <w:t>Reference of the validation profile</w:t>
            </w:r>
          </w:p>
        </w:tc>
      </w:tr>
      <w:tr w:rsidR="00D67926" w14:paraId="11F39537" w14:textId="77777777">
        <w:trPr>
          <w:divId w:val="279191413"/>
          <w:tblCellSpacing w:w="15" w:type="dxa"/>
        </w:trPr>
        <w:tc>
          <w:tcPr>
            <w:tcW w:w="0" w:type="auto"/>
            <w:vAlign w:val="center"/>
            <w:hideMark/>
          </w:tcPr>
          <w:p w14:paraId="235C56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6A52B4" w14:textId="77777777" w:rsidR="00D67926" w:rsidRDefault="008D6FB8">
            <w:pPr>
              <w:rPr>
                <w:rFonts w:eastAsia="Times New Roman"/>
                <w:lang w:val="en-US"/>
              </w:rPr>
            </w:pPr>
            <w:r>
              <w:rPr>
                <w:rFonts w:eastAsia="Times New Roman"/>
                <w:lang w:val="en-US"/>
              </w:rPr>
              <w:t>Reference to the profile to be used for validation.</w:t>
            </w:r>
          </w:p>
        </w:tc>
      </w:tr>
      <w:tr w:rsidR="00D67926" w14:paraId="7D80E00E" w14:textId="77777777">
        <w:trPr>
          <w:divId w:val="279191413"/>
          <w:tblCellSpacing w:w="15" w:type="dxa"/>
        </w:trPr>
        <w:tc>
          <w:tcPr>
            <w:tcW w:w="0" w:type="auto"/>
            <w:vAlign w:val="center"/>
            <w:hideMark/>
          </w:tcPr>
          <w:p w14:paraId="48B01FF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C64CE6" w14:textId="77777777"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14:paraId="1E58027C" w14:textId="77777777">
        <w:trPr>
          <w:divId w:val="279191413"/>
          <w:tblCellSpacing w:w="15" w:type="dxa"/>
        </w:trPr>
        <w:tc>
          <w:tcPr>
            <w:tcW w:w="0" w:type="auto"/>
            <w:vAlign w:val="center"/>
            <w:hideMark/>
          </w:tcPr>
          <w:p w14:paraId="54206462" w14:textId="77777777" w:rsidR="00D67926" w:rsidRDefault="008D6FB8">
            <w:pPr>
              <w:rPr>
                <w:rFonts w:eastAsia="Times New Roman"/>
                <w:lang w:val="en-US"/>
              </w:rPr>
            </w:pPr>
            <w:r>
              <w:rPr>
                <w:rFonts w:eastAsia="Times New Roman"/>
                <w:b/>
                <w:bCs/>
                <w:lang w:val="en-US"/>
              </w:rPr>
              <w:t>TestScript.variable</w:t>
            </w:r>
          </w:p>
        </w:tc>
        <w:tc>
          <w:tcPr>
            <w:tcW w:w="0" w:type="auto"/>
            <w:vAlign w:val="center"/>
            <w:hideMark/>
          </w:tcPr>
          <w:p w14:paraId="79B7E1A2" w14:textId="77777777" w:rsidR="00D67926" w:rsidRDefault="00D67926">
            <w:pPr>
              <w:rPr>
                <w:rFonts w:eastAsia="Times New Roman"/>
                <w:lang w:val="en-US"/>
              </w:rPr>
            </w:pPr>
          </w:p>
        </w:tc>
      </w:tr>
      <w:tr w:rsidR="00D67926" w14:paraId="47E47F66" w14:textId="77777777">
        <w:trPr>
          <w:divId w:val="279191413"/>
          <w:tblCellSpacing w:w="15" w:type="dxa"/>
        </w:trPr>
        <w:tc>
          <w:tcPr>
            <w:tcW w:w="0" w:type="auto"/>
            <w:vAlign w:val="center"/>
            <w:hideMark/>
          </w:tcPr>
          <w:p w14:paraId="316401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9F21E7" w14:textId="77777777" w:rsidR="00D67926" w:rsidRDefault="008D6FB8">
            <w:pPr>
              <w:rPr>
                <w:rFonts w:eastAsia="Times New Roman"/>
                <w:lang w:val="en-US"/>
              </w:rPr>
            </w:pPr>
            <w:r>
              <w:rPr>
                <w:rFonts w:eastAsia="Times New Roman"/>
                <w:lang w:val="en-US"/>
              </w:rPr>
              <w:t>Placeholder for evaluated elements</w:t>
            </w:r>
          </w:p>
        </w:tc>
      </w:tr>
      <w:tr w:rsidR="00D67926" w14:paraId="6115902E" w14:textId="77777777">
        <w:trPr>
          <w:divId w:val="279191413"/>
          <w:tblCellSpacing w:w="15" w:type="dxa"/>
        </w:trPr>
        <w:tc>
          <w:tcPr>
            <w:tcW w:w="0" w:type="auto"/>
            <w:vAlign w:val="center"/>
            <w:hideMark/>
          </w:tcPr>
          <w:p w14:paraId="23F835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342FAC" w14:textId="77777777" w:rsidR="00D67926" w:rsidRDefault="008D6FB8">
            <w:pPr>
              <w:rPr>
                <w:rFonts w:eastAsia="Times New Roman"/>
                <w:lang w:val="en-US"/>
              </w:rPr>
            </w:pPr>
            <w:r>
              <w:rPr>
                <w:rFonts w:eastAsia="Times New Roman"/>
                <w:lang w:val="en-US"/>
              </w:rPr>
              <w:t>Variable is set based either on element value in response body or on header field value in the response headers.</w:t>
            </w:r>
          </w:p>
        </w:tc>
      </w:tr>
      <w:tr w:rsidR="00D67926" w14:paraId="564CA51F" w14:textId="77777777">
        <w:trPr>
          <w:divId w:val="279191413"/>
          <w:tblCellSpacing w:w="15" w:type="dxa"/>
        </w:trPr>
        <w:tc>
          <w:tcPr>
            <w:tcW w:w="0" w:type="auto"/>
            <w:vAlign w:val="center"/>
            <w:hideMark/>
          </w:tcPr>
          <w:p w14:paraId="1349257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2FA151" w14:textId="77777777" w:rsidR="00D67926" w:rsidRDefault="008D6FB8">
            <w:pPr>
              <w:rPr>
                <w:rFonts w:eastAsia="Times New Roman"/>
                <w:lang w:val="en-US"/>
              </w:rPr>
            </w:pPr>
            <w:r>
              <w:rPr>
                <w:rFonts w:eastAsia="Times New Roman"/>
                <w:lang w:val="en-US"/>
              </w:rPr>
              <w:t>Variables would be set based either on XPath/JsonPath expressions against fixtures (static and response), or headerField evaluations against response headers. If variable evaluates to nodelist or anything other than a primitive value, then test engine would report error. Variables would be used to perform clean replacements in "</w:t>
            </w:r>
            <w:proofErr w:type="gramStart"/>
            <w:r>
              <w:rPr>
                <w:rFonts w:eastAsia="Times New Roman"/>
                <w:lang w:val="en-US"/>
              </w:rPr>
              <w:t>operation.params</w:t>
            </w:r>
            <w:proofErr w:type="gramEnd"/>
            <w:r>
              <w:rPr>
                <w:rFonts w:eastAsia="Times New Roman"/>
                <w:lang w:val="en-US"/>
              </w:rPr>
              <w:t xml:space="preserve">", "operation.requestHeader.value", and "operation.url" element values during </w:t>
            </w:r>
            <w:r>
              <w:rPr>
                <w:rFonts w:eastAsia="Times New Roman"/>
                <w:lang w:val="en-US"/>
              </w:rPr>
              <w:lastRenderedPageBreak/>
              <w:t>operation calls and in "assert.value" during assertion evaluations. This limits the places that test engines would need to look for placeholders "${}". Variables are scoped to the whole script. They are NOT evaluated at declaration. They are evaluated by test engine when used for substitutions in "</w:t>
            </w:r>
            <w:proofErr w:type="gramStart"/>
            <w:r>
              <w:rPr>
                <w:rFonts w:eastAsia="Times New Roman"/>
                <w:lang w:val="en-US"/>
              </w:rPr>
              <w:t>operation.params</w:t>
            </w:r>
            <w:proofErr w:type="gramEnd"/>
            <w:r>
              <w:rPr>
                <w:rFonts w:eastAsia="Times New Roman"/>
                <w:lang w:val="en-US"/>
              </w:rPr>
              <w:t xml:space="preserve">", "operation.requestHeader.value", and "operation.url" element values during operation calls and in "assert.value" during assertion evaluations. See example testscript-search.xml. </w:t>
            </w:r>
          </w:p>
        </w:tc>
      </w:tr>
      <w:tr w:rsidR="00D67926" w14:paraId="08065CCE" w14:textId="77777777">
        <w:trPr>
          <w:divId w:val="279191413"/>
          <w:tblCellSpacing w:w="15" w:type="dxa"/>
        </w:trPr>
        <w:tc>
          <w:tcPr>
            <w:tcW w:w="0" w:type="auto"/>
            <w:vAlign w:val="center"/>
            <w:hideMark/>
          </w:tcPr>
          <w:p w14:paraId="55678A79"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00383999" w14:textId="77777777" w:rsidR="00D67926" w:rsidRDefault="008D6FB8">
            <w:pPr>
              <w:rPr>
                <w:rFonts w:eastAsia="Times New Roman"/>
                <w:lang w:val="en-US"/>
              </w:rPr>
            </w:pPr>
            <w:r>
              <w:rPr>
                <w:rFonts w:eastAsia="Times New Roman"/>
                <w:lang w:val="en-US"/>
              </w:rPr>
              <w:t>Variable cannot contain both headerField and path.</w:t>
            </w:r>
          </w:p>
        </w:tc>
      </w:tr>
      <w:tr w:rsidR="00D67926" w14:paraId="3EE15F60" w14:textId="77777777">
        <w:trPr>
          <w:divId w:val="279191413"/>
          <w:tblCellSpacing w:w="15" w:type="dxa"/>
        </w:trPr>
        <w:tc>
          <w:tcPr>
            <w:tcW w:w="0" w:type="auto"/>
            <w:vAlign w:val="center"/>
            <w:hideMark/>
          </w:tcPr>
          <w:p w14:paraId="7723037B" w14:textId="77777777" w:rsidR="00D67926" w:rsidRDefault="008D6FB8">
            <w:pPr>
              <w:rPr>
                <w:rFonts w:eastAsia="Times New Roman"/>
                <w:lang w:val="en-US"/>
              </w:rPr>
            </w:pPr>
            <w:r>
              <w:rPr>
                <w:rFonts w:eastAsia="Times New Roman"/>
                <w:b/>
                <w:bCs/>
                <w:lang w:val="en-US"/>
              </w:rPr>
              <w:t>TestScript.variable.name</w:t>
            </w:r>
          </w:p>
        </w:tc>
        <w:tc>
          <w:tcPr>
            <w:tcW w:w="0" w:type="auto"/>
            <w:vAlign w:val="center"/>
            <w:hideMark/>
          </w:tcPr>
          <w:p w14:paraId="15497A31" w14:textId="77777777" w:rsidR="00D67926" w:rsidRDefault="00D67926">
            <w:pPr>
              <w:rPr>
                <w:rFonts w:eastAsia="Times New Roman"/>
                <w:lang w:val="en-US"/>
              </w:rPr>
            </w:pPr>
          </w:p>
        </w:tc>
      </w:tr>
      <w:tr w:rsidR="00D67926" w14:paraId="33514BAA" w14:textId="77777777">
        <w:trPr>
          <w:divId w:val="279191413"/>
          <w:tblCellSpacing w:w="15" w:type="dxa"/>
        </w:trPr>
        <w:tc>
          <w:tcPr>
            <w:tcW w:w="0" w:type="auto"/>
            <w:vAlign w:val="center"/>
            <w:hideMark/>
          </w:tcPr>
          <w:p w14:paraId="6714BA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50C990" w14:textId="77777777" w:rsidR="00D67926" w:rsidRDefault="008D6FB8">
            <w:pPr>
              <w:rPr>
                <w:rFonts w:eastAsia="Times New Roman"/>
                <w:lang w:val="en-US"/>
              </w:rPr>
            </w:pPr>
            <w:r>
              <w:rPr>
                <w:rFonts w:eastAsia="Times New Roman"/>
                <w:lang w:val="en-US"/>
              </w:rPr>
              <w:t>Descriptive name for this variable</w:t>
            </w:r>
          </w:p>
        </w:tc>
      </w:tr>
      <w:tr w:rsidR="00D67926" w14:paraId="6BC6D880" w14:textId="77777777">
        <w:trPr>
          <w:divId w:val="279191413"/>
          <w:tblCellSpacing w:w="15" w:type="dxa"/>
        </w:trPr>
        <w:tc>
          <w:tcPr>
            <w:tcW w:w="0" w:type="auto"/>
            <w:vAlign w:val="center"/>
            <w:hideMark/>
          </w:tcPr>
          <w:p w14:paraId="50D094F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F0C51D" w14:textId="77777777" w:rsidR="00D67926" w:rsidRDefault="008D6FB8">
            <w:pPr>
              <w:rPr>
                <w:rFonts w:eastAsia="Times New Roman"/>
                <w:lang w:val="en-US"/>
              </w:rPr>
            </w:pPr>
            <w:r>
              <w:rPr>
                <w:rFonts w:eastAsia="Times New Roman"/>
                <w:lang w:val="en-US"/>
              </w:rPr>
              <w:t>Descriptive name for this variable.</w:t>
            </w:r>
          </w:p>
        </w:tc>
      </w:tr>
      <w:tr w:rsidR="00D67926" w14:paraId="522BAF6A" w14:textId="77777777">
        <w:trPr>
          <w:divId w:val="279191413"/>
          <w:tblCellSpacing w:w="15" w:type="dxa"/>
        </w:trPr>
        <w:tc>
          <w:tcPr>
            <w:tcW w:w="0" w:type="auto"/>
            <w:vAlign w:val="center"/>
            <w:hideMark/>
          </w:tcPr>
          <w:p w14:paraId="466CA72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155585C" w14:textId="77777777" w:rsidR="00D67926" w:rsidRDefault="008D6FB8">
            <w:pPr>
              <w:rPr>
                <w:rFonts w:eastAsia="Times New Roman"/>
                <w:lang w:val="en-US"/>
              </w:rPr>
            </w:pPr>
            <w:r>
              <w:rPr>
                <w:rFonts w:eastAsia="Times New Roman"/>
                <w:lang w:val="en-US"/>
              </w:rPr>
              <w:t>Placeholders would contain the variable name wrapped in ${} in "</w:t>
            </w:r>
            <w:proofErr w:type="gramStart"/>
            <w:r>
              <w:rPr>
                <w:rFonts w:eastAsia="Times New Roman"/>
                <w:lang w:val="en-US"/>
              </w:rPr>
              <w:t>operation.params</w:t>
            </w:r>
            <w:proofErr w:type="gramEnd"/>
            <w:r>
              <w:rPr>
                <w:rFonts w:eastAsia="Times New Roman"/>
                <w:lang w:val="en-US"/>
              </w:rPr>
              <w:t xml:space="preserve">", "operation.requestHeader.value", and "operation.url" elements. These placeholders would need to be replaced by the variable value before the operation is executed. </w:t>
            </w:r>
          </w:p>
        </w:tc>
      </w:tr>
      <w:tr w:rsidR="00D67926" w14:paraId="15BCE29B" w14:textId="77777777">
        <w:trPr>
          <w:divId w:val="279191413"/>
          <w:tblCellSpacing w:w="15" w:type="dxa"/>
        </w:trPr>
        <w:tc>
          <w:tcPr>
            <w:tcW w:w="0" w:type="auto"/>
            <w:vAlign w:val="center"/>
            <w:hideMark/>
          </w:tcPr>
          <w:p w14:paraId="70F56838" w14:textId="77777777" w:rsidR="00D67926" w:rsidRDefault="008D6FB8">
            <w:pPr>
              <w:rPr>
                <w:rFonts w:eastAsia="Times New Roman"/>
                <w:lang w:val="en-US"/>
              </w:rPr>
            </w:pPr>
            <w:r>
              <w:rPr>
                <w:rFonts w:eastAsia="Times New Roman"/>
                <w:b/>
                <w:bCs/>
                <w:lang w:val="en-US"/>
              </w:rPr>
              <w:t>TestScript.variable.headerField</w:t>
            </w:r>
          </w:p>
        </w:tc>
        <w:tc>
          <w:tcPr>
            <w:tcW w:w="0" w:type="auto"/>
            <w:vAlign w:val="center"/>
            <w:hideMark/>
          </w:tcPr>
          <w:p w14:paraId="11AC3012" w14:textId="77777777" w:rsidR="00D67926" w:rsidRDefault="00D67926">
            <w:pPr>
              <w:rPr>
                <w:rFonts w:eastAsia="Times New Roman"/>
                <w:lang w:val="en-US"/>
              </w:rPr>
            </w:pPr>
          </w:p>
        </w:tc>
      </w:tr>
      <w:tr w:rsidR="00D67926" w14:paraId="09712BBF" w14:textId="77777777">
        <w:trPr>
          <w:divId w:val="279191413"/>
          <w:tblCellSpacing w:w="15" w:type="dxa"/>
        </w:trPr>
        <w:tc>
          <w:tcPr>
            <w:tcW w:w="0" w:type="auto"/>
            <w:vAlign w:val="center"/>
            <w:hideMark/>
          </w:tcPr>
          <w:p w14:paraId="0A4E13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4B07A5" w14:textId="77777777" w:rsidR="00D67926" w:rsidRDefault="008D6FB8">
            <w:pPr>
              <w:rPr>
                <w:rFonts w:eastAsia="Times New Roman"/>
                <w:lang w:val="en-US"/>
              </w:rPr>
            </w:pPr>
            <w:r>
              <w:rPr>
                <w:rFonts w:eastAsia="Times New Roman"/>
                <w:lang w:val="en-US"/>
              </w:rPr>
              <w:t>HTTP header field name for source</w:t>
            </w:r>
          </w:p>
        </w:tc>
      </w:tr>
      <w:tr w:rsidR="00D67926" w14:paraId="5ED94895" w14:textId="77777777">
        <w:trPr>
          <w:divId w:val="279191413"/>
          <w:tblCellSpacing w:w="15" w:type="dxa"/>
        </w:trPr>
        <w:tc>
          <w:tcPr>
            <w:tcW w:w="0" w:type="auto"/>
            <w:vAlign w:val="center"/>
            <w:hideMark/>
          </w:tcPr>
          <w:p w14:paraId="55A7F9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2CEEFE" w14:textId="77777777" w:rsidR="00D67926" w:rsidRDefault="008D6FB8">
            <w:pPr>
              <w:rPr>
                <w:rFonts w:eastAsia="Times New Roman"/>
                <w:lang w:val="en-US"/>
              </w:rPr>
            </w:pPr>
            <w:r>
              <w:rPr>
                <w:rFonts w:eastAsia="Times New Roman"/>
                <w:lang w:val="en-US"/>
              </w:rPr>
              <w:t>Will be used to grab the HTTP header field value from the headers that sourceId is pointing to.</w:t>
            </w:r>
          </w:p>
        </w:tc>
      </w:tr>
      <w:tr w:rsidR="00D67926" w14:paraId="0BCF6480" w14:textId="77777777">
        <w:trPr>
          <w:divId w:val="279191413"/>
          <w:tblCellSpacing w:w="15" w:type="dxa"/>
        </w:trPr>
        <w:tc>
          <w:tcPr>
            <w:tcW w:w="0" w:type="auto"/>
            <w:vAlign w:val="center"/>
            <w:hideMark/>
          </w:tcPr>
          <w:p w14:paraId="50C272D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BB8AF9" w14:textId="77777777"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14:paraId="20C24A95" w14:textId="77777777">
        <w:trPr>
          <w:divId w:val="279191413"/>
          <w:tblCellSpacing w:w="15" w:type="dxa"/>
        </w:trPr>
        <w:tc>
          <w:tcPr>
            <w:tcW w:w="0" w:type="auto"/>
            <w:vAlign w:val="center"/>
            <w:hideMark/>
          </w:tcPr>
          <w:p w14:paraId="2E4F4783" w14:textId="77777777" w:rsidR="00D67926" w:rsidRDefault="008D6FB8">
            <w:pPr>
              <w:rPr>
                <w:rFonts w:eastAsia="Times New Roman"/>
                <w:lang w:val="en-US"/>
              </w:rPr>
            </w:pPr>
            <w:r>
              <w:rPr>
                <w:rFonts w:eastAsia="Times New Roman"/>
                <w:b/>
                <w:bCs/>
                <w:lang w:val="en-US"/>
              </w:rPr>
              <w:t>TestScript.variable.path</w:t>
            </w:r>
          </w:p>
        </w:tc>
        <w:tc>
          <w:tcPr>
            <w:tcW w:w="0" w:type="auto"/>
            <w:vAlign w:val="center"/>
            <w:hideMark/>
          </w:tcPr>
          <w:p w14:paraId="32772B3B" w14:textId="77777777" w:rsidR="00D67926" w:rsidRDefault="00D67926">
            <w:pPr>
              <w:rPr>
                <w:rFonts w:eastAsia="Times New Roman"/>
                <w:lang w:val="en-US"/>
              </w:rPr>
            </w:pPr>
          </w:p>
        </w:tc>
      </w:tr>
      <w:tr w:rsidR="00D67926" w14:paraId="3FB9AD8F" w14:textId="77777777">
        <w:trPr>
          <w:divId w:val="279191413"/>
          <w:tblCellSpacing w:w="15" w:type="dxa"/>
        </w:trPr>
        <w:tc>
          <w:tcPr>
            <w:tcW w:w="0" w:type="auto"/>
            <w:vAlign w:val="center"/>
            <w:hideMark/>
          </w:tcPr>
          <w:p w14:paraId="58B3E8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FBD226" w14:textId="77777777" w:rsidR="00D67926" w:rsidRDefault="008D6FB8">
            <w:pPr>
              <w:rPr>
                <w:rFonts w:eastAsia="Times New Roman"/>
                <w:lang w:val="en-US"/>
              </w:rPr>
            </w:pPr>
            <w:r>
              <w:rPr>
                <w:rFonts w:eastAsia="Times New Roman"/>
                <w:lang w:val="en-US"/>
              </w:rPr>
              <w:t>XPath or JSONPath against the fixture body</w:t>
            </w:r>
          </w:p>
        </w:tc>
      </w:tr>
      <w:tr w:rsidR="00D67926" w14:paraId="323AB358" w14:textId="77777777">
        <w:trPr>
          <w:divId w:val="279191413"/>
          <w:tblCellSpacing w:w="15" w:type="dxa"/>
        </w:trPr>
        <w:tc>
          <w:tcPr>
            <w:tcW w:w="0" w:type="auto"/>
            <w:vAlign w:val="center"/>
            <w:hideMark/>
          </w:tcPr>
          <w:p w14:paraId="514411C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B6BD0EC" w14:textId="77777777" w:rsidR="00D67926" w:rsidRDefault="008D6FB8">
            <w:pPr>
              <w:rPr>
                <w:rFonts w:eastAsia="Times New Roman"/>
                <w:lang w:val="en-US"/>
              </w:rPr>
            </w:pPr>
            <w:r>
              <w:rPr>
                <w:rFonts w:eastAsia="Times New Roman"/>
                <w:lang w:val="en-US"/>
              </w:rPr>
              <w:t xml:space="preserve">XPath or JSONPath against the fixture body. When variables are defined, either headerField must be specified or path, but not both. </w:t>
            </w:r>
          </w:p>
        </w:tc>
      </w:tr>
      <w:tr w:rsidR="00D67926" w14:paraId="24EA62BA" w14:textId="77777777">
        <w:trPr>
          <w:divId w:val="279191413"/>
          <w:tblCellSpacing w:w="15" w:type="dxa"/>
        </w:trPr>
        <w:tc>
          <w:tcPr>
            <w:tcW w:w="0" w:type="auto"/>
            <w:vAlign w:val="center"/>
            <w:hideMark/>
          </w:tcPr>
          <w:p w14:paraId="10FF06F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BC17D1" w14:textId="77777777"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14:paraId="59344BE5" w14:textId="77777777">
        <w:trPr>
          <w:divId w:val="279191413"/>
          <w:tblCellSpacing w:w="15" w:type="dxa"/>
        </w:trPr>
        <w:tc>
          <w:tcPr>
            <w:tcW w:w="0" w:type="auto"/>
            <w:vAlign w:val="center"/>
            <w:hideMark/>
          </w:tcPr>
          <w:p w14:paraId="4EDA3D15" w14:textId="77777777" w:rsidR="00D67926" w:rsidRDefault="008D6FB8">
            <w:pPr>
              <w:rPr>
                <w:rFonts w:eastAsia="Times New Roman"/>
                <w:lang w:val="en-US"/>
              </w:rPr>
            </w:pPr>
            <w:r>
              <w:rPr>
                <w:rFonts w:eastAsia="Times New Roman"/>
                <w:b/>
                <w:bCs/>
                <w:lang w:val="en-US"/>
              </w:rPr>
              <w:t>TestScript.variable.sourceId</w:t>
            </w:r>
          </w:p>
        </w:tc>
        <w:tc>
          <w:tcPr>
            <w:tcW w:w="0" w:type="auto"/>
            <w:vAlign w:val="center"/>
            <w:hideMark/>
          </w:tcPr>
          <w:p w14:paraId="25661B5C" w14:textId="77777777" w:rsidR="00D67926" w:rsidRDefault="00D67926">
            <w:pPr>
              <w:rPr>
                <w:rFonts w:eastAsia="Times New Roman"/>
                <w:lang w:val="en-US"/>
              </w:rPr>
            </w:pPr>
          </w:p>
        </w:tc>
      </w:tr>
      <w:tr w:rsidR="00D67926" w14:paraId="46106718" w14:textId="77777777">
        <w:trPr>
          <w:divId w:val="279191413"/>
          <w:tblCellSpacing w:w="15" w:type="dxa"/>
        </w:trPr>
        <w:tc>
          <w:tcPr>
            <w:tcW w:w="0" w:type="auto"/>
            <w:vAlign w:val="center"/>
            <w:hideMark/>
          </w:tcPr>
          <w:p w14:paraId="465088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86F276" w14:textId="77777777" w:rsidR="00D67926" w:rsidRDefault="008D6FB8">
            <w:pPr>
              <w:rPr>
                <w:rFonts w:eastAsia="Times New Roman"/>
                <w:lang w:val="en-US"/>
              </w:rPr>
            </w:pPr>
            <w:r>
              <w:rPr>
                <w:rFonts w:eastAsia="Times New Roman"/>
                <w:lang w:val="en-US"/>
              </w:rPr>
              <w:t>Fixture Id of source expression or headerField within this variable</w:t>
            </w:r>
          </w:p>
        </w:tc>
      </w:tr>
      <w:tr w:rsidR="00D67926" w14:paraId="161751DC" w14:textId="77777777">
        <w:trPr>
          <w:divId w:val="279191413"/>
          <w:tblCellSpacing w:w="15" w:type="dxa"/>
        </w:trPr>
        <w:tc>
          <w:tcPr>
            <w:tcW w:w="0" w:type="auto"/>
            <w:vAlign w:val="center"/>
            <w:hideMark/>
          </w:tcPr>
          <w:p w14:paraId="7E4FCF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D720EF" w14:textId="77777777" w:rsidR="00D67926" w:rsidRDefault="008D6FB8">
            <w:pPr>
              <w:rPr>
                <w:rFonts w:eastAsia="Times New Roman"/>
                <w:lang w:val="en-US"/>
              </w:rPr>
            </w:pPr>
            <w:r>
              <w:rPr>
                <w:rFonts w:eastAsia="Times New Roman"/>
                <w:lang w:val="en-US"/>
              </w:rPr>
              <w:t>Fixture to evaluate the XPath/JSONPath expression or the headerField against within this variable.</w:t>
            </w:r>
          </w:p>
        </w:tc>
      </w:tr>
      <w:tr w:rsidR="00D67926" w14:paraId="35B29463" w14:textId="77777777">
        <w:trPr>
          <w:divId w:val="279191413"/>
          <w:tblCellSpacing w:w="15" w:type="dxa"/>
        </w:trPr>
        <w:tc>
          <w:tcPr>
            <w:tcW w:w="0" w:type="auto"/>
            <w:vAlign w:val="center"/>
            <w:hideMark/>
          </w:tcPr>
          <w:p w14:paraId="17AC210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17B63DB" w14:textId="77777777"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w:t>
            </w:r>
            <w:proofErr w:type="gramStart"/>
            <w:r>
              <w:rPr>
                <w:rFonts w:eastAsia="Times New Roman"/>
                <w:lang w:val="en-US"/>
              </w:rPr>
              <w:t>action.operation</w:t>
            </w:r>
            <w:proofErr w:type="gramEnd"/>
            <w:r>
              <w:rPr>
                <w:rFonts w:eastAsia="Times New Roman"/>
                <w:lang w:val="en-US"/>
              </w:rPr>
              <w:t xml:space="preserve"> element. </w:t>
            </w:r>
          </w:p>
        </w:tc>
      </w:tr>
      <w:tr w:rsidR="00D67926" w14:paraId="2ADD81AD" w14:textId="77777777">
        <w:trPr>
          <w:divId w:val="279191413"/>
          <w:tblCellSpacing w:w="15" w:type="dxa"/>
        </w:trPr>
        <w:tc>
          <w:tcPr>
            <w:tcW w:w="0" w:type="auto"/>
            <w:vAlign w:val="center"/>
            <w:hideMark/>
          </w:tcPr>
          <w:p w14:paraId="1EF36CEA" w14:textId="77777777" w:rsidR="00D67926" w:rsidRDefault="008D6FB8">
            <w:pPr>
              <w:rPr>
                <w:rFonts w:eastAsia="Times New Roman"/>
                <w:lang w:val="en-US"/>
              </w:rPr>
            </w:pPr>
            <w:r>
              <w:rPr>
                <w:rFonts w:eastAsia="Times New Roman"/>
                <w:b/>
                <w:bCs/>
                <w:lang w:val="en-US"/>
              </w:rPr>
              <w:t>TestScript.setup</w:t>
            </w:r>
          </w:p>
        </w:tc>
        <w:tc>
          <w:tcPr>
            <w:tcW w:w="0" w:type="auto"/>
            <w:vAlign w:val="center"/>
            <w:hideMark/>
          </w:tcPr>
          <w:p w14:paraId="7BA60367" w14:textId="77777777" w:rsidR="00D67926" w:rsidRDefault="00D67926">
            <w:pPr>
              <w:rPr>
                <w:rFonts w:eastAsia="Times New Roman"/>
                <w:lang w:val="en-US"/>
              </w:rPr>
            </w:pPr>
          </w:p>
        </w:tc>
      </w:tr>
      <w:tr w:rsidR="00D67926" w14:paraId="3B53D137" w14:textId="77777777">
        <w:trPr>
          <w:divId w:val="279191413"/>
          <w:tblCellSpacing w:w="15" w:type="dxa"/>
        </w:trPr>
        <w:tc>
          <w:tcPr>
            <w:tcW w:w="0" w:type="auto"/>
            <w:vAlign w:val="center"/>
            <w:hideMark/>
          </w:tcPr>
          <w:p w14:paraId="0EC49C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A335CD" w14:textId="77777777" w:rsidR="00D67926" w:rsidRDefault="008D6FB8">
            <w:pPr>
              <w:rPr>
                <w:rFonts w:eastAsia="Times New Roman"/>
                <w:lang w:val="en-US"/>
              </w:rPr>
            </w:pPr>
            <w:r>
              <w:rPr>
                <w:rFonts w:eastAsia="Times New Roman"/>
                <w:lang w:val="en-US"/>
              </w:rPr>
              <w:t>A series of required setup operations before tests are executed</w:t>
            </w:r>
          </w:p>
        </w:tc>
      </w:tr>
      <w:tr w:rsidR="00D67926" w14:paraId="0A7E167D" w14:textId="77777777">
        <w:trPr>
          <w:divId w:val="279191413"/>
          <w:tblCellSpacing w:w="15" w:type="dxa"/>
        </w:trPr>
        <w:tc>
          <w:tcPr>
            <w:tcW w:w="0" w:type="auto"/>
            <w:vAlign w:val="center"/>
            <w:hideMark/>
          </w:tcPr>
          <w:p w14:paraId="198DF9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A3F1BF" w14:textId="77777777" w:rsidR="00D67926" w:rsidRDefault="008D6FB8">
            <w:pPr>
              <w:rPr>
                <w:rFonts w:eastAsia="Times New Roman"/>
                <w:lang w:val="en-US"/>
              </w:rPr>
            </w:pPr>
            <w:r>
              <w:rPr>
                <w:rFonts w:eastAsia="Times New Roman"/>
                <w:lang w:val="en-US"/>
              </w:rPr>
              <w:t>A series of required setup operations before tests are executed.</w:t>
            </w:r>
          </w:p>
        </w:tc>
      </w:tr>
      <w:tr w:rsidR="00D67926" w14:paraId="24FEA6BC" w14:textId="77777777">
        <w:trPr>
          <w:divId w:val="279191413"/>
          <w:tblCellSpacing w:w="15" w:type="dxa"/>
        </w:trPr>
        <w:tc>
          <w:tcPr>
            <w:tcW w:w="0" w:type="auto"/>
            <w:vAlign w:val="center"/>
            <w:hideMark/>
          </w:tcPr>
          <w:p w14:paraId="223174AE" w14:textId="77777777" w:rsidR="00D67926" w:rsidRDefault="008D6FB8">
            <w:pPr>
              <w:rPr>
                <w:rFonts w:eastAsia="Times New Roman"/>
                <w:lang w:val="en-US"/>
              </w:rPr>
            </w:pPr>
            <w:r>
              <w:rPr>
                <w:rFonts w:eastAsia="Times New Roman"/>
                <w:b/>
                <w:bCs/>
                <w:lang w:val="en-US"/>
              </w:rPr>
              <w:t>TestScript.setup.metadata</w:t>
            </w:r>
          </w:p>
        </w:tc>
        <w:tc>
          <w:tcPr>
            <w:tcW w:w="0" w:type="auto"/>
            <w:vAlign w:val="center"/>
            <w:hideMark/>
          </w:tcPr>
          <w:p w14:paraId="5E5604AF" w14:textId="77777777" w:rsidR="00D67926" w:rsidRDefault="00D67926">
            <w:pPr>
              <w:rPr>
                <w:rFonts w:eastAsia="Times New Roman"/>
                <w:lang w:val="en-US"/>
              </w:rPr>
            </w:pPr>
          </w:p>
        </w:tc>
      </w:tr>
      <w:tr w:rsidR="00D67926" w14:paraId="5FE9A56D" w14:textId="77777777">
        <w:trPr>
          <w:divId w:val="279191413"/>
          <w:tblCellSpacing w:w="15" w:type="dxa"/>
        </w:trPr>
        <w:tc>
          <w:tcPr>
            <w:tcW w:w="0" w:type="auto"/>
            <w:vAlign w:val="center"/>
            <w:hideMark/>
          </w:tcPr>
          <w:p w14:paraId="584F49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B50765" w14:textId="5A15A552" w:rsidR="00D67926" w:rsidRDefault="008D6FB8">
            <w:pPr>
              <w:rPr>
                <w:rFonts w:eastAsia="Times New Roman"/>
                <w:lang w:val="en-US"/>
              </w:rPr>
            </w:pPr>
            <w:del w:id="219" w:author="Cary Ussery" w:date="2015-09-11T19:21:00Z">
              <w:r w:rsidDel="007B43FA">
                <w:rPr>
                  <w:rFonts w:eastAsia="Times New Roman"/>
                  <w:lang w:val="en-US"/>
                </w:rPr>
                <w:delText>Capabiltities</w:delText>
              </w:r>
            </w:del>
            <w:ins w:id="220" w:author="Cary Ussery" w:date="2015-09-11T19:21:00Z">
              <w:r w:rsidR="007B43FA">
                <w:rPr>
                  <w:rFonts w:eastAsia="Times New Roman"/>
                  <w:lang w:val="en-US"/>
                </w:rPr>
                <w:t>Capabilities</w:t>
              </w:r>
            </w:ins>
            <w:r>
              <w:rPr>
                <w:rFonts w:eastAsia="Times New Roman"/>
                <w:lang w:val="en-US"/>
              </w:rPr>
              <w:t xml:space="preserve"> that are assumed to function correctly on the FHIR server being tested</w:t>
            </w:r>
          </w:p>
        </w:tc>
      </w:tr>
      <w:tr w:rsidR="00D67926" w14:paraId="3D34F5F1" w14:textId="77777777">
        <w:trPr>
          <w:divId w:val="279191413"/>
          <w:tblCellSpacing w:w="15" w:type="dxa"/>
        </w:trPr>
        <w:tc>
          <w:tcPr>
            <w:tcW w:w="0" w:type="auto"/>
            <w:vAlign w:val="center"/>
            <w:hideMark/>
          </w:tcPr>
          <w:p w14:paraId="217C2A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7C28C6" w14:textId="07141DFD" w:rsidR="00D67926" w:rsidRDefault="008D6FB8">
            <w:pPr>
              <w:rPr>
                <w:rFonts w:eastAsia="Times New Roman"/>
                <w:lang w:val="en-US"/>
              </w:rPr>
            </w:pPr>
            <w:del w:id="221" w:author="Cary Ussery" w:date="2015-09-11T19:21:00Z">
              <w:r w:rsidDel="007B43FA">
                <w:rPr>
                  <w:rFonts w:eastAsia="Times New Roman"/>
                  <w:lang w:val="en-US"/>
                </w:rPr>
                <w:delText>Capabilties</w:delText>
              </w:r>
            </w:del>
            <w:ins w:id="222" w:author="Cary Ussery" w:date="2015-09-11T19:21:00Z">
              <w:r w:rsidR="007B43FA">
                <w:rPr>
                  <w:rFonts w:eastAsia="Times New Roman"/>
                  <w:lang w:val="en-US"/>
                </w:rPr>
                <w:t>Capabilities</w:t>
              </w:r>
            </w:ins>
            <w:r>
              <w:rPr>
                <w:rFonts w:eastAsia="Times New Roman"/>
                <w:lang w:val="en-US"/>
              </w:rPr>
              <w:t xml:space="preserve"> that must exist and </w:t>
            </w:r>
            <w:ins w:id="223" w:author="Cary Ussery" w:date="2015-09-11T19:21:00Z">
              <w:r w:rsidR="007B43FA">
                <w:rPr>
                  <w:rFonts w:eastAsia="Times New Roman"/>
                  <w:lang w:val="en-US"/>
                </w:rPr>
                <w:t>are</w:t>
              </w:r>
            </w:ins>
            <w:del w:id="224" w:author="Cary Ussery" w:date="2015-09-11T19:21:00Z">
              <w:r w:rsidDel="007B43FA">
                <w:rPr>
                  <w:rFonts w:eastAsia="Times New Roman"/>
                  <w:lang w:val="en-US"/>
                </w:rPr>
                <w:delText>is</w:delText>
              </w:r>
            </w:del>
            <w:r>
              <w:rPr>
                <w:rFonts w:eastAsia="Times New Roman"/>
                <w:lang w:val="en-US"/>
              </w:rPr>
              <w:t xml:space="preserve"> assumed to function correctly on the FHIR server being tested.</w:t>
            </w:r>
          </w:p>
        </w:tc>
      </w:tr>
      <w:tr w:rsidR="00D67926" w14:paraId="778BC7F7" w14:textId="77777777">
        <w:trPr>
          <w:divId w:val="279191413"/>
          <w:tblCellSpacing w:w="15" w:type="dxa"/>
        </w:trPr>
        <w:tc>
          <w:tcPr>
            <w:tcW w:w="0" w:type="auto"/>
            <w:vAlign w:val="center"/>
            <w:hideMark/>
          </w:tcPr>
          <w:p w14:paraId="33CBF95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32A4452" w14:textId="77777777" w:rsidR="00D67926" w:rsidRDefault="008D6FB8">
            <w:pPr>
              <w:rPr>
                <w:rFonts w:eastAsia="Times New Roman"/>
                <w:lang w:val="en-US"/>
              </w:rPr>
            </w:pPr>
            <w:r>
              <w:rPr>
                <w:rFonts w:eastAsia="Times New Roman"/>
                <w:lang w:val="en-US"/>
              </w:rPr>
              <w:t>Setup metadata capability SHALL contain required or validated or both.</w:t>
            </w:r>
          </w:p>
        </w:tc>
      </w:tr>
      <w:tr w:rsidR="00D67926" w14:paraId="00C69F3E" w14:textId="77777777">
        <w:trPr>
          <w:divId w:val="279191413"/>
          <w:tblCellSpacing w:w="15" w:type="dxa"/>
        </w:trPr>
        <w:tc>
          <w:tcPr>
            <w:tcW w:w="0" w:type="auto"/>
            <w:vAlign w:val="center"/>
            <w:hideMark/>
          </w:tcPr>
          <w:p w14:paraId="48834830" w14:textId="77777777" w:rsidR="00D67926" w:rsidRDefault="008D6FB8">
            <w:pPr>
              <w:rPr>
                <w:rFonts w:eastAsia="Times New Roman"/>
                <w:lang w:val="en-US"/>
              </w:rPr>
            </w:pPr>
            <w:r>
              <w:rPr>
                <w:rFonts w:eastAsia="Times New Roman"/>
                <w:b/>
                <w:bCs/>
                <w:lang w:val="en-US"/>
              </w:rPr>
              <w:t>TestScript.setup.action</w:t>
            </w:r>
          </w:p>
        </w:tc>
        <w:tc>
          <w:tcPr>
            <w:tcW w:w="0" w:type="auto"/>
            <w:vAlign w:val="center"/>
            <w:hideMark/>
          </w:tcPr>
          <w:p w14:paraId="6F754435" w14:textId="77777777" w:rsidR="00D67926" w:rsidRDefault="00D67926">
            <w:pPr>
              <w:rPr>
                <w:rFonts w:eastAsia="Times New Roman"/>
                <w:lang w:val="en-US"/>
              </w:rPr>
            </w:pPr>
          </w:p>
        </w:tc>
      </w:tr>
      <w:tr w:rsidR="00D67926" w14:paraId="5502E985" w14:textId="77777777">
        <w:trPr>
          <w:divId w:val="279191413"/>
          <w:tblCellSpacing w:w="15" w:type="dxa"/>
        </w:trPr>
        <w:tc>
          <w:tcPr>
            <w:tcW w:w="0" w:type="auto"/>
            <w:vAlign w:val="center"/>
            <w:hideMark/>
          </w:tcPr>
          <w:p w14:paraId="5ED7B5E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6A81D1" w14:textId="77777777" w:rsidR="00D67926" w:rsidRDefault="008D6FB8">
            <w:pPr>
              <w:rPr>
                <w:rFonts w:eastAsia="Times New Roman"/>
                <w:lang w:val="en-US"/>
              </w:rPr>
            </w:pPr>
            <w:r>
              <w:rPr>
                <w:rFonts w:eastAsia="Times New Roman"/>
                <w:lang w:val="en-US"/>
              </w:rPr>
              <w:t>A setup operation or assert to perform</w:t>
            </w:r>
          </w:p>
        </w:tc>
      </w:tr>
      <w:tr w:rsidR="00D67926" w14:paraId="6852E2DF" w14:textId="77777777">
        <w:trPr>
          <w:divId w:val="279191413"/>
          <w:tblCellSpacing w:w="15" w:type="dxa"/>
        </w:trPr>
        <w:tc>
          <w:tcPr>
            <w:tcW w:w="0" w:type="auto"/>
            <w:vAlign w:val="center"/>
            <w:hideMark/>
          </w:tcPr>
          <w:p w14:paraId="6BC56E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38A65C" w14:textId="77777777" w:rsidR="00D67926" w:rsidRDefault="008D6FB8">
            <w:pPr>
              <w:rPr>
                <w:rFonts w:eastAsia="Times New Roman"/>
                <w:lang w:val="en-US"/>
              </w:rPr>
            </w:pPr>
            <w:r>
              <w:rPr>
                <w:rFonts w:eastAsia="Times New Roman"/>
                <w:lang w:val="en-US"/>
              </w:rPr>
              <w:t>Action would contain either an operation or an assertion.</w:t>
            </w:r>
          </w:p>
        </w:tc>
      </w:tr>
      <w:tr w:rsidR="00D67926" w14:paraId="314522FB" w14:textId="77777777">
        <w:trPr>
          <w:divId w:val="279191413"/>
          <w:tblCellSpacing w:w="15" w:type="dxa"/>
        </w:trPr>
        <w:tc>
          <w:tcPr>
            <w:tcW w:w="0" w:type="auto"/>
            <w:vAlign w:val="center"/>
            <w:hideMark/>
          </w:tcPr>
          <w:p w14:paraId="4ED681D7"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640067A" w14:textId="77777777"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14:paraId="2C31EA22" w14:textId="77777777">
        <w:trPr>
          <w:divId w:val="279191413"/>
          <w:tblCellSpacing w:w="15" w:type="dxa"/>
        </w:trPr>
        <w:tc>
          <w:tcPr>
            <w:tcW w:w="0" w:type="auto"/>
            <w:vAlign w:val="center"/>
            <w:hideMark/>
          </w:tcPr>
          <w:p w14:paraId="445BB48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D2A5600" w14:textId="77777777" w:rsidR="00D67926" w:rsidRDefault="008D6FB8">
            <w:pPr>
              <w:rPr>
                <w:rFonts w:eastAsia="Times New Roman"/>
                <w:lang w:val="en-US"/>
              </w:rPr>
            </w:pPr>
            <w:r>
              <w:rPr>
                <w:rFonts w:eastAsia="Times New Roman"/>
                <w:lang w:val="en-US"/>
              </w:rPr>
              <w:t>Setup action SHALL contain either an operation or assert but not both.</w:t>
            </w:r>
          </w:p>
        </w:tc>
      </w:tr>
      <w:tr w:rsidR="00D67926" w14:paraId="34258F1D" w14:textId="77777777">
        <w:trPr>
          <w:divId w:val="279191413"/>
          <w:tblCellSpacing w:w="15" w:type="dxa"/>
        </w:trPr>
        <w:tc>
          <w:tcPr>
            <w:tcW w:w="0" w:type="auto"/>
            <w:vAlign w:val="center"/>
            <w:hideMark/>
          </w:tcPr>
          <w:p w14:paraId="11EFF3AB" w14:textId="77777777" w:rsidR="00D67926" w:rsidRDefault="008D6FB8">
            <w:pPr>
              <w:rPr>
                <w:rFonts w:eastAsia="Times New Roman"/>
                <w:lang w:val="en-US"/>
              </w:rPr>
            </w:pPr>
            <w:r>
              <w:rPr>
                <w:rFonts w:eastAsia="Times New Roman"/>
                <w:b/>
                <w:bCs/>
                <w:lang w:val="en-US"/>
              </w:rPr>
              <w:t>TestScript.setup.action.operation</w:t>
            </w:r>
          </w:p>
        </w:tc>
        <w:tc>
          <w:tcPr>
            <w:tcW w:w="0" w:type="auto"/>
            <w:vAlign w:val="center"/>
            <w:hideMark/>
          </w:tcPr>
          <w:p w14:paraId="3D63AE61" w14:textId="77777777" w:rsidR="00D67926" w:rsidRDefault="00D67926">
            <w:pPr>
              <w:rPr>
                <w:rFonts w:eastAsia="Times New Roman"/>
                <w:lang w:val="en-US"/>
              </w:rPr>
            </w:pPr>
          </w:p>
        </w:tc>
      </w:tr>
      <w:tr w:rsidR="00D67926" w14:paraId="1F572E06" w14:textId="77777777">
        <w:trPr>
          <w:divId w:val="279191413"/>
          <w:tblCellSpacing w:w="15" w:type="dxa"/>
        </w:trPr>
        <w:tc>
          <w:tcPr>
            <w:tcW w:w="0" w:type="auto"/>
            <w:vAlign w:val="center"/>
            <w:hideMark/>
          </w:tcPr>
          <w:p w14:paraId="1FF017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B47E1E" w14:textId="77777777" w:rsidR="00D67926" w:rsidRDefault="008D6FB8">
            <w:pPr>
              <w:rPr>
                <w:rFonts w:eastAsia="Times New Roman"/>
                <w:lang w:val="en-US"/>
              </w:rPr>
            </w:pPr>
            <w:r>
              <w:rPr>
                <w:rFonts w:eastAsia="Times New Roman"/>
                <w:lang w:val="en-US"/>
              </w:rPr>
              <w:t>The setup operation to perform</w:t>
            </w:r>
          </w:p>
        </w:tc>
      </w:tr>
      <w:tr w:rsidR="00D67926" w14:paraId="557B66BB" w14:textId="77777777">
        <w:trPr>
          <w:divId w:val="279191413"/>
          <w:tblCellSpacing w:w="15" w:type="dxa"/>
        </w:trPr>
        <w:tc>
          <w:tcPr>
            <w:tcW w:w="0" w:type="auto"/>
            <w:vAlign w:val="center"/>
            <w:hideMark/>
          </w:tcPr>
          <w:p w14:paraId="6E8D6F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0C99F7" w14:textId="77777777" w:rsidR="00D67926" w:rsidRDefault="008D6FB8">
            <w:pPr>
              <w:rPr>
                <w:rFonts w:eastAsia="Times New Roman"/>
                <w:lang w:val="en-US"/>
              </w:rPr>
            </w:pPr>
            <w:r>
              <w:rPr>
                <w:rFonts w:eastAsia="Times New Roman"/>
                <w:lang w:val="en-US"/>
              </w:rPr>
              <w:t>The operation to perform.</w:t>
            </w:r>
          </w:p>
        </w:tc>
      </w:tr>
      <w:tr w:rsidR="00D67926" w14:paraId="3055087E" w14:textId="77777777">
        <w:trPr>
          <w:divId w:val="279191413"/>
          <w:tblCellSpacing w:w="15" w:type="dxa"/>
        </w:trPr>
        <w:tc>
          <w:tcPr>
            <w:tcW w:w="0" w:type="auto"/>
            <w:vAlign w:val="center"/>
            <w:hideMark/>
          </w:tcPr>
          <w:p w14:paraId="7A20F12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CCFF0C8" w14:textId="77777777" w:rsidR="00D67926" w:rsidRDefault="008D6FB8">
            <w:pPr>
              <w:rPr>
                <w:rFonts w:eastAsia="Times New Roman"/>
                <w:lang w:val="en-US"/>
              </w:rPr>
            </w:pPr>
            <w:r>
              <w:rPr>
                <w:rFonts w:eastAsia="Times New Roman"/>
                <w:lang w:val="en-US"/>
              </w:rPr>
              <w:t>Setup operation SHALL contain either sourceId or targetId or params or url.</w:t>
            </w:r>
          </w:p>
        </w:tc>
      </w:tr>
      <w:tr w:rsidR="00D67926" w14:paraId="3C4F904D" w14:textId="77777777">
        <w:trPr>
          <w:divId w:val="279191413"/>
          <w:tblCellSpacing w:w="15" w:type="dxa"/>
        </w:trPr>
        <w:tc>
          <w:tcPr>
            <w:tcW w:w="0" w:type="auto"/>
            <w:vAlign w:val="center"/>
            <w:hideMark/>
          </w:tcPr>
          <w:p w14:paraId="49338976" w14:textId="77777777" w:rsidR="00D67926" w:rsidRDefault="008D6FB8">
            <w:pPr>
              <w:rPr>
                <w:rFonts w:eastAsia="Times New Roman"/>
                <w:lang w:val="en-US"/>
              </w:rPr>
            </w:pPr>
            <w:r>
              <w:rPr>
                <w:rFonts w:eastAsia="Times New Roman"/>
                <w:b/>
                <w:bCs/>
                <w:lang w:val="en-US"/>
              </w:rPr>
              <w:t>TestScript.setup.action.operation.type</w:t>
            </w:r>
          </w:p>
        </w:tc>
        <w:tc>
          <w:tcPr>
            <w:tcW w:w="0" w:type="auto"/>
            <w:vAlign w:val="center"/>
            <w:hideMark/>
          </w:tcPr>
          <w:p w14:paraId="592D5CD7" w14:textId="77777777" w:rsidR="00D67926" w:rsidRDefault="00D67926">
            <w:pPr>
              <w:rPr>
                <w:rFonts w:eastAsia="Times New Roman"/>
                <w:lang w:val="en-US"/>
              </w:rPr>
            </w:pPr>
          </w:p>
        </w:tc>
      </w:tr>
      <w:tr w:rsidR="00D67926" w14:paraId="6C9E8301" w14:textId="77777777">
        <w:trPr>
          <w:divId w:val="279191413"/>
          <w:tblCellSpacing w:w="15" w:type="dxa"/>
        </w:trPr>
        <w:tc>
          <w:tcPr>
            <w:tcW w:w="0" w:type="auto"/>
            <w:vAlign w:val="center"/>
            <w:hideMark/>
          </w:tcPr>
          <w:p w14:paraId="535FBE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2B7119" w14:textId="77777777" w:rsidR="00D67926" w:rsidRDefault="008D6FB8">
            <w:pPr>
              <w:rPr>
                <w:rFonts w:eastAsia="Times New Roman"/>
                <w:lang w:val="en-US"/>
              </w:rPr>
            </w:pPr>
            <w:r>
              <w:rPr>
                <w:rFonts w:eastAsia="Times New Roman"/>
                <w:lang w:val="en-US"/>
              </w:rPr>
              <w:t>The setup operation type that will be executed</w:t>
            </w:r>
          </w:p>
        </w:tc>
      </w:tr>
      <w:tr w:rsidR="00D67926" w14:paraId="3780DAB9" w14:textId="77777777">
        <w:trPr>
          <w:divId w:val="279191413"/>
          <w:tblCellSpacing w:w="15" w:type="dxa"/>
        </w:trPr>
        <w:tc>
          <w:tcPr>
            <w:tcW w:w="0" w:type="auto"/>
            <w:vAlign w:val="center"/>
            <w:hideMark/>
          </w:tcPr>
          <w:p w14:paraId="18149C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CB4E1F" w14:textId="77777777" w:rsidR="00D67926" w:rsidRDefault="008D6FB8">
            <w:pPr>
              <w:rPr>
                <w:rFonts w:eastAsia="Times New Roman"/>
                <w:lang w:val="en-US"/>
              </w:rPr>
            </w:pPr>
            <w:r>
              <w:rPr>
                <w:rFonts w:eastAsia="Times New Roman"/>
                <w:lang w:val="en-US"/>
              </w:rPr>
              <w:t>Server interaction or operation type.</w:t>
            </w:r>
          </w:p>
        </w:tc>
      </w:tr>
      <w:tr w:rsidR="00D67926" w14:paraId="65F73450" w14:textId="77777777">
        <w:trPr>
          <w:divId w:val="279191413"/>
          <w:tblCellSpacing w:w="15" w:type="dxa"/>
        </w:trPr>
        <w:tc>
          <w:tcPr>
            <w:tcW w:w="0" w:type="auto"/>
            <w:vAlign w:val="center"/>
            <w:hideMark/>
          </w:tcPr>
          <w:p w14:paraId="6553AE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571616" w14:textId="77777777" w:rsidR="00D67926" w:rsidRDefault="008D6FB8">
            <w:pPr>
              <w:rPr>
                <w:rFonts w:eastAsia="Times New Roman"/>
                <w:lang w:val="en-US"/>
              </w:rPr>
            </w:pPr>
            <w:r>
              <w:rPr>
                <w:rFonts w:eastAsia="Times New Roman"/>
                <w:lang w:val="en-US"/>
              </w:rPr>
              <w:t>See http://hl7-fhir.github.io/http.html for list of server interactions.</w:t>
            </w:r>
          </w:p>
        </w:tc>
      </w:tr>
      <w:tr w:rsidR="00D67926" w14:paraId="4223435E" w14:textId="77777777">
        <w:trPr>
          <w:divId w:val="279191413"/>
          <w:tblCellSpacing w:w="15" w:type="dxa"/>
        </w:trPr>
        <w:tc>
          <w:tcPr>
            <w:tcW w:w="0" w:type="auto"/>
            <w:vAlign w:val="center"/>
            <w:hideMark/>
          </w:tcPr>
          <w:p w14:paraId="579ED79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3C1F010" w14:textId="77777777" w:rsidR="00D67926" w:rsidRDefault="008D6FB8">
            <w:pPr>
              <w:rPr>
                <w:rFonts w:eastAsia="Times New Roman"/>
                <w:lang w:val="en-US"/>
              </w:rPr>
            </w:pPr>
            <w:r>
              <w:rPr>
                <w:rFonts w:eastAsia="Times New Roman"/>
                <w:lang w:val="en-US"/>
              </w:rPr>
              <w:t>The allowable operation types.</w:t>
            </w:r>
          </w:p>
        </w:tc>
      </w:tr>
      <w:tr w:rsidR="00D67926" w14:paraId="0D90BA08" w14:textId="77777777">
        <w:trPr>
          <w:divId w:val="279191413"/>
          <w:tblCellSpacing w:w="15" w:type="dxa"/>
        </w:trPr>
        <w:tc>
          <w:tcPr>
            <w:tcW w:w="0" w:type="auto"/>
            <w:vAlign w:val="center"/>
            <w:hideMark/>
          </w:tcPr>
          <w:p w14:paraId="5DDC57C5" w14:textId="77777777" w:rsidR="00D67926" w:rsidRDefault="008D6FB8">
            <w:pPr>
              <w:rPr>
                <w:rFonts w:eastAsia="Times New Roman"/>
                <w:lang w:val="en-US"/>
              </w:rPr>
            </w:pPr>
            <w:r>
              <w:rPr>
                <w:rFonts w:eastAsia="Times New Roman"/>
                <w:b/>
                <w:bCs/>
                <w:lang w:val="en-US"/>
              </w:rPr>
              <w:t>TestScript.setup.action.operation.resource</w:t>
            </w:r>
          </w:p>
        </w:tc>
        <w:tc>
          <w:tcPr>
            <w:tcW w:w="0" w:type="auto"/>
            <w:vAlign w:val="center"/>
            <w:hideMark/>
          </w:tcPr>
          <w:p w14:paraId="69200C9C" w14:textId="77777777" w:rsidR="00D67926" w:rsidRDefault="00D67926">
            <w:pPr>
              <w:rPr>
                <w:rFonts w:eastAsia="Times New Roman"/>
                <w:lang w:val="en-US"/>
              </w:rPr>
            </w:pPr>
          </w:p>
        </w:tc>
      </w:tr>
      <w:tr w:rsidR="00D67926" w14:paraId="5CDC0445" w14:textId="77777777">
        <w:trPr>
          <w:divId w:val="279191413"/>
          <w:tblCellSpacing w:w="15" w:type="dxa"/>
        </w:trPr>
        <w:tc>
          <w:tcPr>
            <w:tcW w:w="0" w:type="auto"/>
            <w:vAlign w:val="center"/>
            <w:hideMark/>
          </w:tcPr>
          <w:p w14:paraId="043D73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9680E7" w14:textId="77777777" w:rsidR="00D67926" w:rsidRDefault="008D6FB8">
            <w:pPr>
              <w:rPr>
                <w:rFonts w:eastAsia="Times New Roman"/>
                <w:lang w:val="en-US"/>
              </w:rPr>
            </w:pPr>
            <w:r>
              <w:rPr>
                <w:rFonts w:eastAsia="Times New Roman"/>
                <w:lang w:val="en-US"/>
              </w:rPr>
              <w:t>Resource type</w:t>
            </w:r>
          </w:p>
        </w:tc>
      </w:tr>
      <w:tr w:rsidR="00D67926" w14:paraId="73B6F440" w14:textId="77777777">
        <w:trPr>
          <w:divId w:val="279191413"/>
          <w:tblCellSpacing w:w="15" w:type="dxa"/>
        </w:trPr>
        <w:tc>
          <w:tcPr>
            <w:tcW w:w="0" w:type="auto"/>
            <w:vAlign w:val="center"/>
            <w:hideMark/>
          </w:tcPr>
          <w:p w14:paraId="7F9CA9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2161F0" w14:textId="77777777" w:rsidR="00D67926" w:rsidRDefault="008D6FB8">
            <w:pPr>
              <w:rPr>
                <w:rFonts w:eastAsia="Times New Roman"/>
                <w:lang w:val="en-US"/>
              </w:rPr>
            </w:pPr>
            <w:r>
              <w:rPr>
                <w:rFonts w:eastAsia="Times New Roman"/>
                <w:lang w:val="en-US"/>
              </w:rPr>
              <w:t>The type of the resource. See http://hl7-fhir.github.io/resourcelist.html.</w:t>
            </w:r>
          </w:p>
        </w:tc>
      </w:tr>
      <w:tr w:rsidR="00D67926" w14:paraId="10F4F3BB" w14:textId="77777777">
        <w:trPr>
          <w:divId w:val="279191413"/>
          <w:tblCellSpacing w:w="15" w:type="dxa"/>
        </w:trPr>
        <w:tc>
          <w:tcPr>
            <w:tcW w:w="0" w:type="auto"/>
            <w:vAlign w:val="center"/>
            <w:hideMark/>
          </w:tcPr>
          <w:p w14:paraId="4CC520B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1847122" w14:textId="77777777"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w:t>
            </w:r>
            <w:r>
              <w:rPr>
                <w:rFonts w:eastAsia="Times New Roman"/>
                <w:lang w:val="en-US"/>
              </w:rPr>
              <w:lastRenderedPageBreak/>
              <w:t xml:space="preserve">"history" operations, the versionId value will also be used. </w:t>
            </w:r>
          </w:p>
        </w:tc>
      </w:tr>
      <w:tr w:rsidR="00D67926" w14:paraId="3B1B9089" w14:textId="77777777">
        <w:trPr>
          <w:divId w:val="279191413"/>
          <w:tblCellSpacing w:w="15" w:type="dxa"/>
        </w:trPr>
        <w:tc>
          <w:tcPr>
            <w:tcW w:w="0" w:type="auto"/>
            <w:vAlign w:val="center"/>
            <w:hideMark/>
          </w:tcPr>
          <w:p w14:paraId="20370043"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7911CE12" w14:textId="77777777" w:rsidR="00D67926" w:rsidRDefault="008D6FB8">
            <w:pPr>
              <w:rPr>
                <w:rFonts w:eastAsia="Times New Roman"/>
                <w:lang w:val="en-US"/>
              </w:rPr>
            </w:pPr>
            <w:r>
              <w:rPr>
                <w:rFonts w:eastAsia="Times New Roman"/>
                <w:lang w:val="en-US"/>
              </w:rPr>
              <w:t>Either a resource or a data type</w:t>
            </w:r>
          </w:p>
        </w:tc>
      </w:tr>
      <w:tr w:rsidR="00D67926" w14:paraId="626C564A" w14:textId="77777777">
        <w:trPr>
          <w:divId w:val="279191413"/>
          <w:tblCellSpacing w:w="15" w:type="dxa"/>
        </w:trPr>
        <w:tc>
          <w:tcPr>
            <w:tcW w:w="0" w:type="auto"/>
            <w:vAlign w:val="center"/>
            <w:hideMark/>
          </w:tcPr>
          <w:p w14:paraId="2B84A552" w14:textId="77777777" w:rsidR="00D67926" w:rsidRDefault="008D6FB8">
            <w:pPr>
              <w:rPr>
                <w:rFonts w:eastAsia="Times New Roman"/>
                <w:lang w:val="en-US"/>
              </w:rPr>
            </w:pPr>
            <w:r>
              <w:rPr>
                <w:rFonts w:eastAsia="Times New Roman"/>
                <w:b/>
                <w:bCs/>
                <w:lang w:val="en-US"/>
              </w:rPr>
              <w:t>TestScript.setup.action.operation.label</w:t>
            </w:r>
          </w:p>
        </w:tc>
        <w:tc>
          <w:tcPr>
            <w:tcW w:w="0" w:type="auto"/>
            <w:vAlign w:val="center"/>
            <w:hideMark/>
          </w:tcPr>
          <w:p w14:paraId="1AC7148E" w14:textId="77777777" w:rsidR="00D67926" w:rsidRDefault="00D67926">
            <w:pPr>
              <w:rPr>
                <w:rFonts w:eastAsia="Times New Roman"/>
                <w:lang w:val="en-US"/>
              </w:rPr>
            </w:pPr>
          </w:p>
        </w:tc>
      </w:tr>
      <w:tr w:rsidR="00D67926" w14:paraId="0C2815D9" w14:textId="77777777">
        <w:trPr>
          <w:divId w:val="279191413"/>
          <w:tblCellSpacing w:w="15" w:type="dxa"/>
        </w:trPr>
        <w:tc>
          <w:tcPr>
            <w:tcW w:w="0" w:type="auto"/>
            <w:vAlign w:val="center"/>
            <w:hideMark/>
          </w:tcPr>
          <w:p w14:paraId="713732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951A8A" w14:textId="77777777" w:rsidR="00D67926" w:rsidRDefault="008D6FB8">
            <w:pPr>
              <w:rPr>
                <w:rFonts w:eastAsia="Times New Roman"/>
                <w:lang w:val="en-US"/>
              </w:rPr>
            </w:pPr>
            <w:r>
              <w:rPr>
                <w:rFonts w:eastAsia="Times New Roman"/>
                <w:lang w:val="en-US"/>
              </w:rPr>
              <w:t>Tracking/logging operation label</w:t>
            </w:r>
          </w:p>
        </w:tc>
      </w:tr>
      <w:tr w:rsidR="00D67926" w14:paraId="3BA59AEF" w14:textId="77777777">
        <w:trPr>
          <w:divId w:val="279191413"/>
          <w:tblCellSpacing w:w="15" w:type="dxa"/>
        </w:trPr>
        <w:tc>
          <w:tcPr>
            <w:tcW w:w="0" w:type="auto"/>
            <w:vAlign w:val="center"/>
            <w:hideMark/>
          </w:tcPr>
          <w:p w14:paraId="78DAE7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E06594" w14:textId="77777777" w:rsidR="00D67926" w:rsidRDefault="008D6FB8">
            <w:pPr>
              <w:rPr>
                <w:rFonts w:eastAsia="Times New Roman"/>
                <w:lang w:val="en-US"/>
              </w:rPr>
            </w:pPr>
            <w:r>
              <w:rPr>
                <w:rFonts w:eastAsia="Times New Roman"/>
                <w:lang w:val="en-US"/>
              </w:rPr>
              <w:t>The label would be used for tracking/logging purposes by test engines.</w:t>
            </w:r>
          </w:p>
        </w:tc>
      </w:tr>
      <w:tr w:rsidR="00D67926" w14:paraId="4C0FAA8B" w14:textId="77777777">
        <w:trPr>
          <w:divId w:val="279191413"/>
          <w:tblCellSpacing w:w="15" w:type="dxa"/>
        </w:trPr>
        <w:tc>
          <w:tcPr>
            <w:tcW w:w="0" w:type="auto"/>
            <w:vAlign w:val="center"/>
            <w:hideMark/>
          </w:tcPr>
          <w:p w14:paraId="5B3597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F62C56" w14:textId="77777777" w:rsidR="00D67926" w:rsidRDefault="008D6FB8">
            <w:pPr>
              <w:rPr>
                <w:rFonts w:eastAsia="Times New Roman"/>
                <w:lang w:val="en-US"/>
              </w:rPr>
            </w:pPr>
            <w:r>
              <w:rPr>
                <w:rFonts w:eastAsia="Times New Roman"/>
                <w:lang w:val="en-US"/>
              </w:rPr>
              <w:t>This has no impact on the verification itself.</w:t>
            </w:r>
          </w:p>
        </w:tc>
      </w:tr>
      <w:tr w:rsidR="00D67926" w14:paraId="238E79AD" w14:textId="77777777">
        <w:trPr>
          <w:divId w:val="279191413"/>
          <w:tblCellSpacing w:w="15" w:type="dxa"/>
        </w:trPr>
        <w:tc>
          <w:tcPr>
            <w:tcW w:w="0" w:type="auto"/>
            <w:vAlign w:val="center"/>
            <w:hideMark/>
          </w:tcPr>
          <w:p w14:paraId="100E8565" w14:textId="77777777" w:rsidR="00D67926" w:rsidRDefault="008D6FB8">
            <w:pPr>
              <w:rPr>
                <w:rFonts w:eastAsia="Times New Roman"/>
                <w:lang w:val="en-US"/>
              </w:rPr>
            </w:pPr>
            <w:r>
              <w:rPr>
                <w:rFonts w:eastAsia="Times New Roman"/>
                <w:b/>
                <w:bCs/>
                <w:lang w:val="en-US"/>
              </w:rPr>
              <w:t>TestScript.setup.action.operation.description</w:t>
            </w:r>
          </w:p>
        </w:tc>
        <w:tc>
          <w:tcPr>
            <w:tcW w:w="0" w:type="auto"/>
            <w:vAlign w:val="center"/>
            <w:hideMark/>
          </w:tcPr>
          <w:p w14:paraId="18202094" w14:textId="77777777" w:rsidR="00D67926" w:rsidRDefault="00D67926">
            <w:pPr>
              <w:rPr>
                <w:rFonts w:eastAsia="Times New Roman"/>
                <w:lang w:val="en-US"/>
              </w:rPr>
            </w:pPr>
          </w:p>
        </w:tc>
      </w:tr>
      <w:tr w:rsidR="00D67926" w14:paraId="7DEC8D54" w14:textId="77777777">
        <w:trPr>
          <w:divId w:val="279191413"/>
          <w:tblCellSpacing w:w="15" w:type="dxa"/>
        </w:trPr>
        <w:tc>
          <w:tcPr>
            <w:tcW w:w="0" w:type="auto"/>
            <w:vAlign w:val="center"/>
            <w:hideMark/>
          </w:tcPr>
          <w:p w14:paraId="2BDEA6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9D0599" w14:textId="77777777" w:rsidR="00D67926" w:rsidRDefault="008D6FB8">
            <w:pPr>
              <w:rPr>
                <w:rFonts w:eastAsia="Times New Roman"/>
                <w:lang w:val="en-US"/>
              </w:rPr>
            </w:pPr>
            <w:r>
              <w:rPr>
                <w:rFonts w:eastAsia="Times New Roman"/>
                <w:lang w:val="en-US"/>
              </w:rPr>
              <w:t>Tracking/reporting operation description</w:t>
            </w:r>
          </w:p>
        </w:tc>
      </w:tr>
      <w:tr w:rsidR="00D67926" w14:paraId="6BCBF784" w14:textId="77777777">
        <w:trPr>
          <w:divId w:val="279191413"/>
          <w:tblCellSpacing w:w="15" w:type="dxa"/>
        </w:trPr>
        <w:tc>
          <w:tcPr>
            <w:tcW w:w="0" w:type="auto"/>
            <w:vAlign w:val="center"/>
            <w:hideMark/>
          </w:tcPr>
          <w:p w14:paraId="76F6CC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FEBE00" w14:textId="77777777"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14:paraId="4AB9DCA2" w14:textId="77777777">
        <w:trPr>
          <w:divId w:val="279191413"/>
          <w:tblCellSpacing w:w="15" w:type="dxa"/>
        </w:trPr>
        <w:tc>
          <w:tcPr>
            <w:tcW w:w="0" w:type="auto"/>
            <w:vAlign w:val="center"/>
            <w:hideMark/>
          </w:tcPr>
          <w:p w14:paraId="0AE363F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7F9D14" w14:textId="77777777" w:rsidR="00D67926" w:rsidRDefault="008D6FB8">
            <w:pPr>
              <w:rPr>
                <w:rFonts w:eastAsia="Times New Roman"/>
                <w:lang w:val="en-US"/>
              </w:rPr>
            </w:pPr>
            <w:r>
              <w:rPr>
                <w:rFonts w:eastAsia="Times New Roman"/>
                <w:lang w:val="en-US"/>
              </w:rPr>
              <w:t>This has no impact on the verification itself.</w:t>
            </w:r>
          </w:p>
        </w:tc>
      </w:tr>
      <w:tr w:rsidR="00D67926" w14:paraId="33F1DF54" w14:textId="77777777">
        <w:trPr>
          <w:divId w:val="279191413"/>
          <w:tblCellSpacing w:w="15" w:type="dxa"/>
        </w:trPr>
        <w:tc>
          <w:tcPr>
            <w:tcW w:w="0" w:type="auto"/>
            <w:vAlign w:val="center"/>
            <w:hideMark/>
          </w:tcPr>
          <w:p w14:paraId="575220EC" w14:textId="77777777" w:rsidR="00D67926" w:rsidRDefault="008D6FB8">
            <w:pPr>
              <w:rPr>
                <w:rFonts w:eastAsia="Times New Roman"/>
                <w:lang w:val="en-US"/>
              </w:rPr>
            </w:pPr>
            <w:r>
              <w:rPr>
                <w:rFonts w:eastAsia="Times New Roman"/>
                <w:b/>
                <w:bCs/>
                <w:lang w:val="en-US"/>
              </w:rPr>
              <w:t>TestScript.setup.action.operation.accept</w:t>
            </w:r>
          </w:p>
        </w:tc>
        <w:tc>
          <w:tcPr>
            <w:tcW w:w="0" w:type="auto"/>
            <w:vAlign w:val="center"/>
            <w:hideMark/>
          </w:tcPr>
          <w:p w14:paraId="04C5D10F" w14:textId="77777777" w:rsidR="00D67926" w:rsidRDefault="00D67926">
            <w:pPr>
              <w:rPr>
                <w:rFonts w:eastAsia="Times New Roman"/>
                <w:lang w:val="en-US"/>
              </w:rPr>
            </w:pPr>
          </w:p>
        </w:tc>
      </w:tr>
      <w:tr w:rsidR="00D67926" w14:paraId="62CC419B" w14:textId="77777777">
        <w:trPr>
          <w:divId w:val="279191413"/>
          <w:tblCellSpacing w:w="15" w:type="dxa"/>
        </w:trPr>
        <w:tc>
          <w:tcPr>
            <w:tcW w:w="0" w:type="auto"/>
            <w:vAlign w:val="center"/>
            <w:hideMark/>
          </w:tcPr>
          <w:p w14:paraId="611159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AF07D4" w14:textId="77777777" w:rsidR="00D67926" w:rsidRDefault="008D6FB8">
            <w:pPr>
              <w:rPr>
                <w:rFonts w:eastAsia="Times New Roman"/>
                <w:lang w:val="en-US"/>
              </w:rPr>
            </w:pPr>
            <w:r>
              <w:rPr>
                <w:rFonts w:eastAsia="Times New Roman"/>
                <w:lang w:val="en-US"/>
              </w:rPr>
              <w:t>The content-type or mime-type to use for RESTful operation in the 'Accept' header.</w:t>
            </w:r>
          </w:p>
        </w:tc>
      </w:tr>
      <w:tr w:rsidR="00D67926" w14:paraId="1DDD7528" w14:textId="77777777">
        <w:trPr>
          <w:divId w:val="279191413"/>
          <w:tblCellSpacing w:w="15" w:type="dxa"/>
        </w:trPr>
        <w:tc>
          <w:tcPr>
            <w:tcW w:w="0" w:type="auto"/>
            <w:vAlign w:val="center"/>
            <w:hideMark/>
          </w:tcPr>
          <w:p w14:paraId="50FDBF3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9E382A" w14:textId="77777777" w:rsidR="00D67926" w:rsidRDefault="008D6FB8">
            <w:pPr>
              <w:rPr>
                <w:rFonts w:eastAsia="Times New Roman"/>
                <w:lang w:val="en-US"/>
              </w:rPr>
            </w:pPr>
            <w:r>
              <w:rPr>
                <w:rFonts w:eastAsia="Times New Roman"/>
                <w:lang w:val="en-US"/>
              </w:rPr>
              <w:t xml:space="preserve">If this is specified, then test engine shall set the 'Accept' header to the corresponding value. If 'xml' is specified, then 'Accept' header of 'application/xml+fhir' will be set. If 'json' is specified, then 'application/json+fhir' will be used. If you'd like to explicitly set the 'Accept' to some other </w:t>
            </w:r>
            <w:proofErr w:type="gramStart"/>
            <w:r>
              <w:rPr>
                <w:rFonts w:eastAsia="Times New Roman"/>
                <w:lang w:val="en-US"/>
              </w:rPr>
              <w:t>value</w:t>
            </w:r>
            <w:proofErr w:type="gramEnd"/>
            <w:r>
              <w:rPr>
                <w:rFonts w:eastAsia="Times New Roman"/>
                <w:lang w:val="en-US"/>
              </w:rPr>
              <w:t xml:space="preserve"> then use the 'requestHeader' element. </w:t>
            </w:r>
          </w:p>
        </w:tc>
      </w:tr>
      <w:tr w:rsidR="00D67926" w14:paraId="5F3DFF98" w14:textId="77777777">
        <w:trPr>
          <w:divId w:val="279191413"/>
          <w:tblCellSpacing w:w="15" w:type="dxa"/>
        </w:trPr>
        <w:tc>
          <w:tcPr>
            <w:tcW w:w="0" w:type="auto"/>
            <w:vAlign w:val="center"/>
            <w:hideMark/>
          </w:tcPr>
          <w:p w14:paraId="53E44776"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77966217" w14:textId="77777777" w:rsidR="00D67926" w:rsidRDefault="008D6FB8">
            <w:pPr>
              <w:rPr>
                <w:rFonts w:eastAsia="Times New Roman"/>
                <w:lang w:val="en-US"/>
              </w:rPr>
            </w:pPr>
            <w:r>
              <w:rPr>
                <w:rFonts w:eastAsia="Times New Roman"/>
                <w:lang w:val="en-US"/>
              </w:rPr>
              <w:t>xml</w:t>
            </w:r>
          </w:p>
        </w:tc>
      </w:tr>
      <w:tr w:rsidR="00D67926" w14:paraId="5C0AD318" w14:textId="77777777">
        <w:trPr>
          <w:divId w:val="279191413"/>
          <w:tblCellSpacing w:w="15" w:type="dxa"/>
        </w:trPr>
        <w:tc>
          <w:tcPr>
            <w:tcW w:w="0" w:type="auto"/>
            <w:vAlign w:val="center"/>
            <w:hideMark/>
          </w:tcPr>
          <w:p w14:paraId="6883522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0F32CD0" w14:textId="77777777" w:rsidR="00D67926" w:rsidRDefault="008D6FB8">
            <w:pPr>
              <w:rPr>
                <w:rFonts w:eastAsia="Times New Roman"/>
                <w:lang w:val="en-US"/>
              </w:rPr>
            </w:pPr>
            <w:r>
              <w:rPr>
                <w:rFonts w:eastAsia="Times New Roman"/>
                <w:lang w:val="en-US"/>
              </w:rPr>
              <w:t>The content or mime type.</w:t>
            </w:r>
          </w:p>
        </w:tc>
      </w:tr>
      <w:tr w:rsidR="00D67926" w14:paraId="41281D4D" w14:textId="77777777">
        <w:trPr>
          <w:divId w:val="279191413"/>
          <w:tblCellSpacing w:w="15" w:type="dxa"/>
        </w:trPr>
        <w:tc>
          <w:tcPr>
            <w:tcW w:w="0" w:type="auto"/>
            <w:vAlign w:val="center"/>
            <w:hideMark/>
          </w:tcPr>
          <w:p w14:paraId="26512E04" w14:textId="77777777" w:rsidR="00D67926" w:rsidRDefault="008D6FB8">
            <w:pPr>
              <w:rPr>
                <w:rFonts w:eastAsia="Times New Roman"/>
                <w:lang w:val="en-US"/>
              </w:rPr>
            </w:pPr>
            <w:r>
              <w:rPr>
                <w:rFonts w:eastAsia="Times New Roman"/>
                <w:b/>
                <w:bCs/>
                <w:lang w:val="en-US"/>
              </w:rPr>
              <w:t>TestScript.setup.action.operation.contentType</w:t>
            </w:r>
          </w:p>
        </w:tc>
        <w:tc>
          <w:tcPr>
            <w:tcW w:w="0" w:type="auto"/>
            <w:vAlign w:val="center"/>
            <w:hideMark/>
          </w:tcPr>
          <w:p w14:paraId="135F1151" w14:textId="77777777" w:rsidR="00D67926" w:rsidRDefault="00D67926">
            <w:pPr>
              <w:rPr>
                <w:rFonts w:eastAsia="Times New Roman"/>
                <w:lang w:val="en-US"/>
              </w:rPr>
            </w:pPr>
          </w:p>
        </w:tc>
      </w:tr>
      <w:tr w:rsidR="00D67926" w14:paraId="4874FBD9" w14:textId="77777777">
        <w:trPr>
          <w:divId w:val="279191413"/>
          <w:tblCellSpacing w:w="15" w:type="dxa"/>
        </w:trPr>
        <w:tc>
          <w:tcPr>
            <w:tcW w:w="0" w:type="auto"/>
            <w:vAlign w:val="center"/>
            <w:hideMark/>
          </w:tcPr>
          <w:p w14:paraId="3AF8FA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B8612D" w14:textId="77777777"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14:paraId="11AAF80F" w14:textId="77777777">
        <w:trPr>
          <w:divId w:val="279191413"/>
          <w:tblCellSpacing w:w="15" w:type="dxa"/>
        </w:trPr>
        <w:tc>
          <w:tcPr>
            <w:tcW w:w="0" w:type="auto"/>
            <w:vAlign w:val="center"/>
            <w:hideMark/>
          </w:tcPr>
          <w:p w14:paraId="4AEEA17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B4AF04" w14:textId="6AF76D7C" w:rsidR="00D67926" w:rsidRDefault="008D6FB8">
            <w:pPr>
              <w:rPr>
                <w:rFonts w:eastAsia="Times New Roman"/>
                <w:lang w:val="en-US"/>
              </w:rPr>
            </w:pPr>
            <w:r>
              <w:rPr>
                <w:rFonts w:eastAsia="Times New Roman"/>
                <w:lang w:val="en-US"/>
              </w:rPr>
              <w:t xml:space="preserve">If this is specified, then test engine shall set the 'Content-Type' header to the corresponding value. If 'xml' is specified, then 'Content-Type' header of 'application/xml+fhir' will be set. </w:t>
            </w:r>
            <w:r>
              <w:rPr>
                <w:rFonts w:eastAsia="Times New Roman"/>
                <w:lang w:val="en-US"/>
              </w:rPr>
              <w:lastRenderedPageBreak/>
              <w:t xml:space="preserve">If 'json' is specified, then 'application/json+fhir' will be used. If you'd like to explicitly set the 'Content-Type' to some other </w:t>
            </w:r>
            <w:del w:id="225" w:author="Cary Ussery" w:date="2015-09-11T19:22:00Z">
              <w:r w:rsidDel="007B43FA">
                <w:rPr>
                  <w:rFonts w:eastAsia="Times New Roman"/>
                  <w:lang w:val="en-US"/>
                </w:rPr>
                <w:delText>value</w:delText>
              </w:r>
            </w:del>
            <w:ins w:id="226" w:author="Cary Ussery" w:date="2015-09-11T19:22:00Z">
              <w:r w:rsidR="007B43FA">
                <w:rPr>
                  <w:rFonts w:eastAsia="Times New Roman"/>
                  <w:lang w:val="en-US"/>
                </w:rPr>
                <w:t>value,</w:t>
              </w:r>
            </w:ins>
            <w:r>
              <w:rPr>
                <w:rFonts w:eastAsia="Times New Roman"/>
                <w:lang w:val="en-US"/>
              </w:rPr>
              <w:t xml:space="preserve"> then use the 'requestHeader' element. </w:t>
            </w:r>
          </w:p>
        </w:tc>
      </w:tr>
      <w:tr w:rsidR="00D67926" w14:paraId="0C9C6C8B" w14:textId="77777777">
        <w:trPr>
          <w:divId w:val="279191413"/>
          <w:tblCellSpacing w:w="15" w:type="dxa"/>
        </w:trPr>
        <w:tc>
          <w:tcPr>
            <w:tcW w:w="0" w:type="auto"/>
            <w:vAlign w:val="center"/>
            <w:hideMark/>
          </w:tcPr>
          <w:p w14:paraId="66FB157D" w14:textId="77777777" w:rsidR="00D67926" w:rsidRDefault="008D6FB8">
            <w:pPr>
              <w:rPr>
                <w:rFonts w:eastAsia="Times New Roman"/>
                <w:lang w:val="en-US"/>
              </w:rPr>
            </w:pPr>
            <w:r>
              <w:rPr>
                <w:rFonts w:eastAsia="Times New Roman"/>
                <w:lang w:val="en-US"/>
              </w:rPr>
              <w:lastRenderedPageBreak/>
              <w:t>Meaning when missing</w:t>
            </w:r>
          </w:p>
        </w:tc>
        <w:tc>
          <w:tcPr>
            <w:tcW w:w="0" w:type="auto"/>
            <w:vAlign w:val="center"/>
            <w:hideMark/>
          </w:tcPr>
          <w:p w14:paraId="49744589" w14:textId="77777777" w:rsidR="00D67926" w:rsidRDefault="008D6FB8">
            <w:pPr>
              <w:rPr>
                <w:rFonts w:eastAsia="Times New Roman"/>
                <w:lang w:val="en-US"/>
              </w:rPr>
            </w:pPr>
            <w:r>
              <w:rPr>
                <w:rFonts w:eastAsia="Times New Roman"/>
                <w:lang w:val="en-US"/>
              </w:rPr>
              <w:t>xml</w:t>
            </w:r>
          </w:p>
        </w:tc>
      </w:tr>
      <w:tr w:rsidR="00D67926" w14:paraId="0A33F83A" w14:textId="77777777">
        <w:trPr>
          <w:divId w:val="279191413"/>
          <w:tblCellSpacing w:w="15" w:type="dxa"/>
        </w:trPr>
        <w:tc>
          <w:tcPr>
            <w:tcW w:w="0" w:type="auto"/>
            <w:vAlign w:val="center"/>
            <w:hideMark/>
          </w:tcPr>
          <w:p w14:paraId="67FCC6D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7643436" w14:textId="77777777" w:rsidR="00D67926" w:rsidRDefault="008D6FB8">
            <w:pPr>
              <w:rPr>
                <w:rFonts w:eastAsia="Times New Roman"/>
                <w:lang w:val="en-US"/>
              </w:rPr>
            </w:pPr>
            <w:r>
              <w:rPr>
                <w:rFonts w:eastAsia="Times New Roman"/>
                <w:lang w:val="en-US"/>
              </w:rPr>
              <w:t>The content or mime type.</w:t>
            </w:r>
          </w:p>
        </w:tc>
      </w:tr>
      <w:tr w:rsidR="00D67926" w14:paraId="6DB42CF7" w14:textId="77777777">
        <w:trPr>
          <w:divId w:val="279191413"/>
          <w:tblCellSpacing w:w="15" w:type="dxa"/>
        </w:trPr>
        <w:tc>
          <w:tcPr>
            <w:tcW w:w="0" w:type="auto"/>
            <w:vAlign w:val="center"/>
            <w:hideMark/>
          </w:tcPr>
          <w:p w14:paraId="06C67F2C" w14:textId="77777777" w:rsidR="00D67926" w:rsidRDefault="008D6FB8">
            <w:pPr>
              <w:rPr>
                <w:rFonts w:eastAsia="Times New Roman"/>
                <w:lang w:val="en-US"/>
              </w:rPr>
            </w:pPr>
            <w:r>
              <w:rPr>
                <w:rFonts w:eastAsia="Times New Roman"/>
                <w:b/>
                <w:bCs/>
                <w:lang w:val="en-US"/>
              </w:rPr>
              <w:t>TestScript.setup.action.operation.destination</w:t>
            </w:r>
          </w:p>
        </w:tc>
        <w:tc>
          <w:tcPr>
            <w:tcW w:w="0" w:type="auto"/>
            <w:vAlign w:val="center"/>
            <w:hideMark/>
          </w:tcPr>
          <w:p w14:paraId="08097402" w14:textId="77777777" w:rsidR="00D67926" w:rsidRDefault="00D67926">
            <w:pPr>
              <w:rPr>
                <w:rFonts w:eastAsia="Times New Roman"/>
                <w:lang w:val="en-US"/>
              </w:rPr>
            </w:pPr>
          </w:p>
        </w:tc>
      </w:tr>
      <w:tr w:rsidR="00D67926" w14:paraId="7FBA1835" w14:textId="77777777">
        <w:trPr>
          <w:divId w:val="279191413"/>
          <w:tblCellSpacing w:w="15" w:type="dxa"/>
        </w:trPr>
        <w:tc>
          <w:tcPr>
            <w:tcW w:w="0" w:type="auto"/>
            <w:vAlign w:val="center"/>
            <w:hideMark/>
          </w:tcPr>
          <w:p w14:paraId="342E01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F9C2FC" w14:textId="77777777" w:rsidR="00D67926" w:rsidRDefault="008D6FB8">
            <w:pPr>
              <w:rPr>
                <w:rFonts w:eastAsia="Times New Roman"/>
                <w:lang w:val="en-US"/>
              </w:rPr>
            </w:pPr>
            <w:r>
              <w:rPr>
                <w:rFonts w:eastAsia="Times New Roman"/>
                <w:lang w:val="en-US"/>
              </w:rPr>
              <w:t>Which server to perform the operation on</w:t>
            </w:r>
          </w:p>
        </w:tc>
      </w:tr>
      <w:tr w:rsidR="00D67926" w14:paraId="45F85AA3" w14:textId="77777777">
        <w:trPr>
          <w:divId w:val="279191413"/>
          <w:tblCellSpacing w:w="15" w:type="dxa"/>
        </w:trPr>
        <w:tc>
          <w:tcPr>
            <w:tcW w:w="0" w:type="auto"/>
            <w:vAlign w:val="center"/>
            <w:hideMark/>
          </w:tcPr>
          <w:p w14:paraId="213FA1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188D7B" w14:textId="77777777" w:rsidR="00D67926" w:rsidRDefault="008D6FB8">
            <w:pPr>
              <w:rPr>
                <w:rFonts w:eastAsia="Times New Roman"/>
                <w:lang w:val="en-US"/>
              </w:rPr>
            </w:pPr>
            <w:r>
              <w:rPr>
                <w:rFonts w:eastAsia="Times New Roman"/>
                <w:lang w:val="en-US"/>
              </w:rPr>
              <w:t>Which server to perform the operation on.</w:t>
            </w:r>
          </w:p>
        </w:tc>
      </w:tr>
      <w:tr w:rsidR="00D67926" w14:paraId="32F3D9FC" w14:textId="77777777">
        <w:trPr>
          <w:divId w:val="279191413"/>
          <w:tblCellSpacing w:w="15" w:type="dxa"/>
        </w:trPr>
        <w:tc>
          <w:tcPr>
            <w:tcW w:w="0" w:type="auto"/>
            <w:vAlign w:val="center"/>
            <w:hideMark/>
          </w:tcPr>
          <w:p w14:paraId="63B9E678" w14:textId="77777777" w:rsidR="00D67926" w:rsidRDefault="008D6FB8">
            <w:pPr>
              <w:rPr>
                <w:rFonts w:eastAsia="Times New Roman"/>
                <w:lang w:val="en-US"/>
              </w:rPr>
            </w:pPr>
            <w:r>
              <w:rPr>
                <w:rFonts w:eastAsia="Times New Roman"/>
                <w:b/>
                <w:bCs/>
                <w:lang w:val="en-US"/>
              </w:rPr>
              <w:t>TestScript.setup.action.operation.encodeRequestUrl</w:t>
            </w:r>
          </w:p>
        </w:tc>
        <w:tc>
          <w:tcPr>
            <w:tcW w:w="0" w:type="auto"/>
            <w:vAlign w:val="center"/>
            <w:hideMark/>
          </w:tcPr>
          <w:p w14:paraId="6DCB7FD4" w14:textId="77777777" w:rsidR="00D67926" w:rsidRDefault="00D67926">
            <w:pPr>
              <w:rPr>
                <w:rFonts w:eastAsia="Times New Roman"/>
                <w:lang w:val="en-US"/>
              </w:rPr>
            </w:pPr>
          </w:p>
        </w:tc>
      </w:tr>
      <w:tr w:rsidR="00D67926" w14:paraId="6427680F" w14:textId="77777777">
        <w:trPr>
          <w:divId w:val="279191413"/>
          <w:tblCellSpacing w:w="15" w:type="dxa"/>
        </w:trPr>
        <w:tc>
          <w:tcPr>
            <w:tcW w:w="0" w:type="auto"/>
            <w:vAlign w:val="center"/>
            <w:hideMark/>
          </w:tcPr>
          <w:p w14:paraId="4FFE56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4F817C" w14:textId="77777777" w:rsidR="00D67926" w:rsidRDefault="008D6FB8">
            <w:pPr>
              <w:rPr>
                <w:rFonts w:eastAsia="Times New Roman"/>
                <w:lang w:val="en-US"/>
              </w:rPr>
            </w:pPr>
            <w:r>
              <w:rPr>
                <w:rFonts w:eastAsia="Times New Roman"/>
                <w:lang w:val="en-US"/>
              </w:rPr>
              <w:t>Whether or not to send the request url in encoded format</w:t>
            </w:r>
          </w:p>
        </w:tc>
      </w:tr>
      <w:tr w:rsidR="00D67926" w14:paraId="74B04529" w14:textId="77777777">
        <w:trPr>
          <w:divId w:val="279191413"/>
          <w:tblCellSpacing w:w="15" w:type="dxa"/>
        </w:trPr>
        <w:tc>
          <w:tcPr>
            <w:tcW w:w="0" w:type="auto"/>
            <w:vAlign w:val="center"/>
            <w:hideMark/>
          </w:tcPr>
          <w:p w14:paraId="56CFE4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811FDE" w14:textId="77777777" w:rsidR="00D67926" w:rsidRDefault="008D6FB8">
            <w:pPr>
              <w:rPr>
                <w:rFonts w:eastAsia="Times New Roman"/>
                <w:lang w:val="en-US"/>
              </w:rPr>
            </w:pPr>
            <w:r>
              <w:rPr>
                <w:rFonts w:eastAsia="Times New Roman"/>
                <w:lang w:val="en-US"/>
              </w:rPr>
              <w:t xml:space="preserve">Whether or not to implicitly send the request url in encoded format. The default is true to match the standard RESTful client behavior. Set to false when communicating with a server that does not support encoded url paths. </w:t>
            </w:r>
          </w:p>
        </w:tc>
      </w:tr>
      <w:tr w:rsidR="00D67926" w14:paraId="42DC0A7B" w14:textId="77777777">
        <w:trPr>
          <w:divId w:val="279191413"/>
          <w:tblCellSpacing w:w="15" w:type="dxa"/>
        </w:trPr>
        <w:tc>
          <w:tcPr>
            <w:tcW w:w="0" w:type="auto"/>
            <w:vAlign w:val="center"/>
            <w:hideMark/>
          </w:tcPr>
          <w:p w14:paraId="295A3AF8" w14:textId="77777777" w:rsidR="00D67926" w:rsidRDefault="008D6FB8">
            <w:pPr>
              <w:rPr>
                <w:rFonts w:eastAsia="Times New Roman"/>
                <w:lang w:val="en-US"/>
              </w:rPr>
            </w:pPr>
            <w:r>
              <w:rPr>
                <w:rFonts w:eastAsia="Times New Roman"/>
                <w:b/>
                <w:bCs/>
                <w:lang w:val="en-US"/>
              </w:rPr>
              <w:t>TestScript.setup.action.operation.params</w:t>
            </w:r>
          </w:p>
        </w:tc>
        <w:tc>
          <w:tcPr>
            <w:tcW w:w="0" w:type="auto"/>
            <w:vAlign w:val="center"/>
            <w:hideMark/>
          </w:tcPr>
          <w:p w14:paraId="059511E4" w14:textId="77777777" w:rsidR="00D67926" w:rsidRDefault="00D67926">
            <w:pPr>
              <w:rPr>
                <w:rFonts w:eastAsia="Times New Roman"/>
                <w:lang w:val="en-US"/>
              </w:rPr>
            </w:pPr>
          </w:p>
        </w:tc>
      </w:tr>
      <w:tr w:rsidR="00D67926" w14:paraId="6250F1E4" w14:textId="77777777">
        <w:trPr>
          <w:divId w:val="279191413"/>
          <w:tblCellSpacing w:w="15" w:type="dxa"/>
        </w:trPr>
        <w:tc>
          <w:tcPr>
            <w:tcW w:w="0" w:type="auto"/>
            <w:vAlign w:val="center"/>
            <w:hideMark/>
          </w:tcPr>
          <w:p w14:paraId="0E8AE2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1D7653" w14:textId="77777777" w:rsidR="00D67926" w:rsidRDefault="008D6FB8">
            <w:pPr>
              <w:rPr>
                <w:rFonts w:eastAsia="Times New Roman"/>
                <w:lang w:val="en-US"/>
              </w:rPr>
            </w:pPr>
            <w:r>
              <w:rPr>
                <w:rFonts w:eastAsia="Times New Roman"/>
                <w:lang w:val="en-US"/>
              </w:rPr>
              <w:t>Explicitly defined path parameters</w:t>
            </w:r>
          </w:p>
        </w:tc>
      </w:tr>
      <w:tr w:rsidR="00D67926" w14:paraId="3BD90D61" w14:textId="77777777">
        <w:trPr>
          <w:divId w:val="279191413"/>
          <w:tblCellSpacing w:w="15" w:type="dxa"/>
        </w:trPr>
        <w:tc>
          <w:tcPr>
            <w:tcW w:w="0" w:type="auto"/>
            <w:vAlign w:val="center"/>
            <w:hideMark/>
          </w:tcPr>
          <w:p w14:paraId="565CAA5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FEDFB6" w14:textId="77777777" w:rsidR="00D67926" w:rsidRDefault="008D6FB8">
            <w:pPr>
              <w:rPr>
                <w:rFonts w:eastAsia="Times New Roman"/>
                <w:lang w:val="en-US"/>
              </w:rPr>
            </w:pPr>
            <w:r>
              <w:rPr>
                <w:rFonts w:eastAsia="Times New Roman"/>
                <w:lang w:val="en-US"/>
              </w:rPr>
              <w:t>Path plus parameters after [type]. Used to set parts of the request URL explicitly.</w:t>
            </w:r>
          </w:p>
        </w:tc>
      </w:tr>
      <w:tr w:rsidR="00D67926" w14:paraId="3ACF17FD" w14:textId="77777777">
        <w:trPr>
          <w:divId w:val="279191413"/>
          <w:tblCellSpacing w:w="15" w:type="dxa"/>
        </w:trPr>
        <w:tc>
          <w:tcPr>
            <w:tcW w:w="0" w:type="auto"/>
            <w:vAlign w:val="center"/>
            <w:hideMark/>
          </w:tcPr>
          <w:p w14:paraId="10E307E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0B3BFB9" w14:textId="77777777"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w:t>
            </w:r>
            <w:r>
              <w:rPr>
                <w:rFonts w:eastAsia="Times New Roman"/>
                <w:lang w:val="en-US"/>
              </w:rPr>
              <w:lastRenderedPageBreak/>
              <w:t xml:space="preserve">"targetId" fixture and used to construct the url. For "vread" and "history" operations, the versionId value will also be used. Test engines would append whatever is specified for "params" to the URL after the resource type without tampering with the string (beyond encoding the URL for HTTP). The "params" element does not correspond exactly to "search parameters". Nor is it the "path". It corresponds to the part of the URL that comes after the [type] (when "resource" element is specified). e.g. It corresponds to "/[id]/_history/[vid] </w:t>
            </w:r>
            <w:proofErr w:type="gramStart"/>
            <w:r>
              <w:rPr>
                <w:rFonts w:eastAsia="Times New Roman"/>
                <w:lang w:val="en-US"/>
              </w:rPr>
              <w:t>{?_</w:t>
            </w:r>
            <w:proofErr w:type="gramEnd"/>
            <w:r>
              <w:rPr>
                <w:rFonts w:eastAsia="Times New Roman"/>
                <w:lang w:val="en-US"/>
              </w:rPr>
              <w:t xml:space="preserve">format=[mime-type]}" in the following operation: GET [base]/[type]/[id]/_history/[vid] {?_format=[mime-type]} Test engines do have to look for placeholders (${}) and replace the variable placeholders with the variable values at runtime before sending the request. </w:t>
            </w:r>
          </w:p>
        </w:tc>
      </w:tr>
      <w:tr w:rsidR="00D67926" w14:paraId="5E5F55B0" w14:textId="77777777">
        <w:trPr>
          <w:divId w:val="279191413"/>
          <w:tblCellSpacing w:w="15" w:type="dxa"/>
        </w:trPr>
        <w:tc>
          <w:tcPr>
            <w:tcW w:w="0" w:type="auto"/>
            <w:vAlign w:val="center"/>
            <w:hideMark/>
          </w:tcPr>
          <w:p w14:paraId="35D82173" w14:textId="77777777" w:rsidR="00D67926" w:rsidRDefault="008D6FB8">
            <w:pPr>
              <w:rPr>
                <w:rFonts w:eastAsia="Times New Roman"/>
                <w:lang w:val="en-US"/>
              </w:rPr>
            </w:pPr>
            <w:r>
              <w:rPr>
                <w:rFonts w:eastAsia="Times New Roman"/>
                <w:b/>
                <w:bCs/>
                <w:lang w:val="en-US"/>
              </w:rPr>
              <w:lastRenderedPageBreak/>
              <w:t>TestScript.setup.action.operation.requestHeader</w:t>
            </w:r>
          </w:p>
        </w:tc>
        <w:tc>
          <w:tcPr>
            <w:tcW w:w="0" w:type="auto"/>
            <w:vAlign w:val="center"/>
            <w:hideMark/>
          </w:tcPr>
          <w:p w14:paraId="3F87F8C4" w14:textId="77777777" w:rsidR="00D67926" w:rsidRDefault="00D67926">
            <w:pPr>
              <w:rPr>
                <w:rFonts w:eastAsia="Times New Roman"/>
                <w:lang w:val="en-US"/>
              </w:rPr>
            </w:pPr>
          </w:p>
        </w:tc>
      </w:tr>
      <w:tr w:rsidR="00D67926" w14:paraId="41E6D563" w14:textId="77777777">
        <w:trPr>
          <w:divId w:val="279191413"/>
          <w:tblCellSpacing w:w="15" w:type="dxa"/>
        </w:trPr>
        <w:tc>
          <w:tcPr>
            <w:tcW w:w="0" w:type="auto"/>
            <w:vAlign w:val="center"/>
            <w:hideMark/>
          </w:tcPr>
          <w:p w14:paraId="0A671CA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C2F2BC" w14:textId="77777777" w:rsidR="00D67926" w:rsidRDefault="008D6FB8">
            <w:pPr>
              <w:rPr>
                <w:rFonts w:eastAsia="Times New Roman"/>
                <w:lang w:val="en-US"/>
              </w:rPr>
            </w:pPr>
            <w:r>
              <w:rPr>
                <w:rFonts w:eastAsia="Times New Roman"/>
                <w:lang w:val="en-US"/>
              </w:rPr>
              <w:t>Each operation can have one ore more header elements</w:t>
            </w:r>
          </w:p>
        </w:tc>
      </w:tr>
      <w:tr w:rsidR="00D67926" w14:paraId="02B86BE6" w14:textId="77777777">
        <w:trPr>
          <w:divId w:val="279191413"/>
          <w:tblCellSpacing w:w="15" w:type="dxa"/>
        </w:trPr>
        <w:tc>
          <w:tcPr>
            <w:tcW w:w="0" w:type="auto"/>
            <w:vAlign w:val="center"/>
            <w:hideMark/>
          </w:tcPr>
          <w:p w14:paraId="4F950E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5C4464" w14:textId="77777777" w:rsidR="00D67926" w:rsidRDefault="008D6FB8">
            <w:pPr>
              <w:rPr>
                <w:rFonts w:eastAsia="Times New Roman"/>
                <w:lang w:val="en-US"/>
              </w:rPr>
            </w:pPr>
            <w:r>
              <w:rPr>
                <w:rFonts w:eastAsia="Times New Roman"/>
                <w:lang w:val="en-US"/>
              </w:rPr>
              <w:t>Header elements would be used to set HTTP headers.</w:t>
            </w:r>
          </w:p>
        </w:tc>
      </w:tr>
      <w:tr w:rsidR="00D67926" w14:paraId="40BC0B87" w14:textId="77777777">
        <w:trPr>
          <w:divId w:val="279191413"/>
          <w:tblCellSpacing w:w="15" w:type="dxa"/>
        </w:trPr>
        <w:tc>
          <w:tcPr>
            <w:tcW w:w="0" w:type="auto"/>
            <w:vAlign w:val="center"/>
            <w:hideMark/>
          </w:tcPr>
          <w:p w14:paraId="781019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B0ABD0" w14:textId="77777777" w:rsidR="00D67926" w:rsidRDefault="008D6FB8">
            <w:pPr>
              <w:rPr>
                <w:rFonts w:eastAsia="Times New Roman"/>
                <w:lang w:val="en-US"/>
              </w:rPr>
            </w:pPr>
            <w:r>
              <w:rPr>
                <w:rFonts w:eastAsia="Times New Roman"/>
                <w:lang w:val="en-US"/>
              </w:rPr>
              <w:t xml:space="preserve">This gives control to test-script writers to set headers explicitly based on test requirements. It will allow for testing using: - "If-Modified-Since" and "If-None-Match" headers. See http://hl7-fhir.github.io/http.html#2.1.0.5.1 - "If-Match" header. See http://hl7-fhir.github.io/http.html#2.1.0.11 - Conditional Create using "If-None-Exist". See http://hl7-fhir.github.io/http.html#2.1.0.13.1 - Invalid "Content-Type" header for negative testing. - etc. </w:t>
            </w:r>
          </w:p>
        </w:tc>
      </w:tr>
      <w:tr w:rsidR="00D67926" w14:paraId="2437664C" w14:textId="77777777">
        <w:trPr>
          <w:divId w:val="279191413"/>
          <w:tblCellSpacing w:w="15" w:type="dxa"/>
        </w:trPr>
        <w:tc>
          <w:tcPr>
            <w:tcW w:w="0" w:type="auto"/>
            <w:vAlign w:val="center"/>
            <w:hideMark/>
          </w:tcPr>
          <w:p w14:paraId="09130008" w14:textId="77777777" w:rsidR="00D67926" w:rsidRDefault="008D6FB8">
            <w:pPr>
              <w:rPr>
                <w:rFonts w:eastAsia="Times New Roman"/>
                <w:lang w:val="en-US"/>
              </w:rPr>
            </w:pPr>
            <w:r>
              <w:rPr>
                <w:rFonts w:eastAsia="Times New Roman"/>
                <w:b/>
                <w:bCs/>
                <w:lang w:val="en-US"/>
              </w:rPr>
              <w:t>TestScript.setup.action.operation.requestHeader.field</w:t>
            </w:r>
          </w:p>
        </w:tc>
        <w:tc>
          <w:tcPr>
            <w:tcW w:w="0" w:type="auto"/>
            <w:vAlign w:val="center"/>
            <w:hideMark/>
          </w:tcPr>
          <w:p w14:paraId="38F4D90C" w14:textId="77777777" w:rsidR="00D67926" w:rsidRDefault="00D67926">
            <w:pPr>
              <w:rPr>
                <w:rFonts w:eastAsia="Times New Roman"/>
                <w:lang w:val="en-US"/>
              </w:rPr>
            </w:pPr>
          </w:p>
        </w:tc>
      </w:tr>
      <w:tr w:rsidR="00D67926" w14:paraId="3A60132D" w14:textId="77777777">
        <w:trPr>
          <w:divId w:val="279191413"/>
          <w:tblCellSpacing w:w="15" w:type="dxa"/>
        </w:trPr>
        <w:tc>
          <w:tcPr>
            <w:tcW w:w="0" w:type="auto"/>
            <w:vAlign w:val="center"/>
            <w:hideMark/>
          </w:tcPr>
          <w:p w14:paraId="7C5C2947"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6A8876B" w14:textId="77777777" w:rsidR="00D67926" w:rsidRDefault="008D6FB8">
            <w:pPr>
              <w:rPr>
                <w:rFonts w:eastAsia="Times New Roman"/>
                <w:lang w:val="en-US"/>
              </w:rPr>
            </w:pPr>
            <w:r>
              <w:rPr>
                <w:rFonts w:eastAsia="Times New Roman"/>
                <w:lang w:val="en-US"/>
              </w:rPr>
              <w:t>HTTP header field name</w:t>
            </w:r>
          </w:p>
        </w:tc>
      </w:tr>
      <w:tr w:rsidR="00D67926" w14:paraId="40181F6E" w14:textId="77777777">
        <w:trPr>
          <w:divId w:val="279191413"/>
          <w:tblCellSpacing w:w="15" w:type="dxa"/>
        </w:trPr>
        <w:tc>
          <w:tcPr>
            <w:tcW w:w="0" w:type="auto"/>
            <w:vAlign w:val="center"/>
            <w:hideMark/>
          </w:tcPr>
          <w:p w14:paraId="12CC70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F93FF9" w14:textId="77777777" w:rsidR="00D67926" w:rsidRDefault="008D6FB8">
            <w:pPr>
              <w:rPr>
                <w:rFonts w:eastAsia="Times New Roman"/>
                <w:lang w:val="en-US"/>
              </w:rPr>
            </w:pPr>
            <w:r>
              <w:rPr>
                <w:rFonts w:eastAsia="Times New Roman"/>
                <w:lang w:val="en-US"/>
              </w:rPr>
              <w:t>The HTTP header field e.g. "Accept".</w:t>
            </w:r>
          </w:p>
        </w:tc>
      </w:tr>
      <w:tr w:rsidR="00D67926" w14:paraId="04D0AF3C" w14:textId="77777777">
        <w:trPr>
          <w:divId w:val="279191413"/>
          <w:tblCellSpacing w:w="15" w:type="dxa"/>
        </w:trPr>
        <w:tc>
          <w:tcPr>
            <w:tcW w:w="0" w:type="auto"/>
            <w:vAlign w:val="center"/>
            <w:hideMark/>
          </w:tcPr>
          <w:p w14:paraId="787A8EF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CC3317" w14:textId="77777777" w:rsidR="00D67926" w:rsidRDefault="008D6FB8">
            <w:pPr>
              <w:rPr>
                <w:rFonts w:eastAsia="Times New Roman"/>
                <w:lang w:val="en-US"/>
              </w:rPr>
            </w:pPr>
            <w:r>
              <w:rPr>
                <w:rFonts w:eastAsia="Times New Roman"/>
                <w:lang w:val="en-US"/>
              </w:rPr>
              <w:t>If header element is specified, then field is required.</w:t>
            </w:r>
          </w:p>
        </w:tc>
      </w:tr>
      <w:tr w:rsidR="00D67926" w14:paraId="4E600A40" w14:textId="77777777">
        <w:trPr>
          <w:divId w:val="279191413"/>
          <w:tblCellSpacing w:w="15" w:type="dxa"/>
        </w:trPr>
        <w:tc>
          <w:tcPr>
            <w:tcW w:w="0" w:type="auto"/>
            <w:vAlign w:val="center"/>
            <w:hideMark/>
          </w:tcPr>
          <w:p w14:paraId="54DF34E9" w14:textId="77777777" w:rsidR="00D67926" w:rsidRDefault="008D6FB8">
            <w:pPr>
              <w:rPr>
                <w:rFonts w:eastAsia="Times New Roman"/>
                <w:lang w:val="en-US"/>
              </w:rPr>
            </w:pPr>
            <w:r>
              <w:rPr>
                <w:rFonts w:eastAsia="Times New Roman"/>
                <w:b/>
                <w:bCs/>
                <w:lang w:val="en-US"/>
              </w:rPr>
              <w:t>TestScript.setup.action.operation.requestHeader.value</w:t>
            </w:r>
          </w:p>
        </w:tc>
        <w:tc>
          <w:tcPr>
            <w:tcW w:w="0" w:type="auto"/>
            <w:vAlign w:val="center"/>
            <w:hideMark/>
          </w:tcPr>
          <w:p w14:paraId="11FDBD9E" w14:textId="77777777" w:rsidR="00D67926" w:rsidRDefault="00D67926">
            <w:pPr>
              <w:rPr>
                <w:rFonts w:eastAsia="Times New Roman"/>
                <w:lang w:val="en-US"/>
              </w:rPr>
            </w:pPr>
          </w:p>
        </w:tc>
      </w:tr>
      <w:tr w:rsidR="00D67926" w14:paraId="19E1FDFE" w14:textId="77777777">
        <w:trPr>
          <w:divId w:val="279191413"/>
          <w:tblCellSpacing w:w="15" w:type="dxa"/>
        </w:trPr>
        <w:tc>
          <w:tcPr>
            <w:tcW w:w="0" w:type="auto"/>
            <w:vAlign w:val="center"/>
            <w:hideMark/>
          </w:tcPr>
          <w:p w14:paraId="5576076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06BF34" w14:textId="77777777" w:rsidR="00D67926" w:rsidRDefault="008D6FB8">
            <w:pPr>
              <w:rPr>
                <w:rFonts w:eastAsia="Times New Roman"/>
                <w:lang w:val="en-US"/>
              </w:rPr>
            </w:pPr>
            <w:r>
              <w:rPr>
                <w:rFonts w:eastAsia="Times New Roman"/>
                <w:lang w:val="en-US"/>
              </w:rPr>
              <w:t>HTTP headerfield value</w:t>
            </w:r>
          </w:p>
        </w:tc>
      </w:tr>
      <w:tr w:rsidR="00D67926" w14:paraId="6401BFE4" w14:textId="77777777">
        <w:trPr>
          <w:divId w:val="279191413"/>
          <w:tblCellSpacing w:w="15" w:type="dxa"/>
        </w:trPr>
        <w:tc>
          <w:tcPr>
            <w:tcW w:w="0" w:type="auto"/>
            <w:vAlign w:val="center"/>
            <w:hideMark/>
          </w:tcPr>
          <w:p w14:paraId="0DD9B36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C4E7E9" w14:textId="77777777" w:rsidR="00D67926" w:rsidRDefault="008D6FB8">
            <w:pPr>
              <w:rPr>
                <w:rFonts w:eastAsia="Times New Roman"/>
                <w:lang w:val="en-US"/>
              </w:rPr>
            </w:pPr>
            <w:r>
              <w:rPr>
                <w:rFonts w:eastAsia="Times New Roman"/>
                <w:lang w:val="en-US"/>
              </w:rPr>
              <w:t>The value of the header e.g. "application/xml".</w:t>
            </w:r>
          </w:p>
        </w:tc>
      </w:tr>
      <w:tr w:rsidR="00D67926" w14:paraId="3D57F936" w14:textId="77777777">
        <w:trPr>
          <w:divId w:val="279191413"/>
          <w:tblCellSpacing w:w="15" w:type="dxa"/>
        </w:trPr>
        <w:tc>
          <w:tcPr>
            <w:tcW w:w="0" w:type="auto"/>
            <w:vAlign w:val="center"/>
            <w:hideMark/>
          </w:tcPr>
          <w:p w14:paraId="322B7D8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97C3708" w14:textId="77777777" w:rsidR="00D67926" w:rsidRDefault="008D6FB8">
            <w:pPr>
              <w:rPr>
                <w:rFonts w:eastAsia="Times New Roman"/>
                <w:lang w:val="en-US"/>
              </w:rPr>
            </w:pPr>
            <w:r>
              <w:rPr>
                <w:rFonts w:eastAsia="Times New Roman"/>
                <w:lang w:val="en-US"/>
              </w:rPr>
              <w:t xml:space="preserve">If header element is specified, then value is required. No conversions will be done by Test Engine e.g. "xml" to "application/xml+fhir". The values will be set in HTTP headers "as-is". Test engines do have to look for placeholders (${}) and replace the variable placeholders with the variable values at runtime before sending the request. </w:t>
            </w:r>
          </w:p>
        </w:tc>
      </w:tr>
      <w:tr w:rsidR="00D67926" w14:paraId="258AD312" w14:textId="77777777">
        <w:trPr>
          <w:divId w:val="279191413"/>
          <w:tblCellSpacing w:w="15" w:type="dxa"/>
        </w:trPr>
        <w:tc>
          <w:tcPr>
            <w:tcW w:w="0" w:type="auto"/>
            <w:vAlign w:val="center"/>
            <w:hideMark/>
          </w:tcPr>
          <w:p w14:paraId="73005525" w14:textId="77777777" w:rsidR="00D67926" w:rsidRDefault="008D6FB8">
            <w:pPr>
              <w:rPr>
                <w:rFonts w:eastAsia="Times New Roman"/>
                <w:lang w:val="en-US"/>
              </w:rPr>
            </w:pPr>
            <w:r>
              <w:rPr>
                <w:rFonts w:eastAsia="Times New Roman"/>
                <w:b/>
                <w:bCs/>
                <w:lang w:val="en-US"/>
              </w:rPr>
              <w:t>TestScript.setup.action.operation.responseId</w:t>
            </w:r>
          </w:p>
        </w:tc>
        <w:tc>
          <w:tcPr>
            <w:tcW w:w="0" w:type="auto"/>
            <w:vAlign w:val="center"/>
            <w:hideMark/>
          </w:tcPr>
          <w:p w14:paraId="6ECF660C" w14:textId="77777777" w:rsidR="00D67926" w:rsidRDefault="00D67926">
            <w:pPr>
              <w:rPr>
                <w:rFonts w:eastAsia="Times New Roman"/>
                <w:lang w:val="en-US"/>
              </w:rPr>
            </w:pPr>
          </w:p>
        </w:tc>
      </w:tr>
      <w:tr w:rsidR="00D67926" w14:paraId="15CB1608" w14:textId="77777777">
        <w:trPr>
          <w:divId w:val="279191413"/>
          <w:tblCellSpacing w:w="15" w:type="dxa"/>
        </w:trPr>
        <w:tc>
          <w:tcPr>
            <w:tcW w:w="0" w:type="auto"/>
            <w:vAlign w:val="center"/>
            <w:hideMark/>
          </w:tcPr>
          <w:p w14:paraId="59D024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27FABE" w14:textId="77777777" w:rsidR="00D67926" w:rsidRDefault="008D6FB8">
            <w:pPr>
              <w:rPr>
                <w:rFonts w:eastAsia="Times New Roman"/>
                <w:lang w:val="en-US"/>
              </w:rPr>
            </w:pPr>
            <w:r>
              <w:rPr>
                <w:rFonts w:eastAsia="Times New Roman"/>
                <w:lang w:val="en-US"/>
              </w:rPr>
              <w:t>Fixture Id of mapped response</w:t>
            </w:r>
          </w:p>
        </w:tc>
      </w:tr>
      <w:tr w:rsidR="00D67926" w14:paraId="291293C5" w14:textId="77777777">
        <w:trPr>
          <w:divId w:val="279191413"/>
          <w:tblCellSpacing w:w="15" w:type="dxa"/>
        </w:trPr>
        <w:tc>
          <w:tcPr>
            <w:tcW w:w="0" w:type="auto"/>
            <w:vAlign w:val="center"/>
            <w:hideMark/>
          </w:tcPr>
          <w:p w14:paraId="2B18DD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F8C10A" w14:textId="77777777" w:rsidR="00D67926" w:rsidRDefault="008D6FB8">
            <w:pPr>
              <w:rPr>
                <w:rFonts w:eastAsia="Times New Roman"/>
                <w:lang w:val="en-US"/>
              </w:rPr>
            </w:pPr>
            <w:r>
              <w:rPr>
                <w:rFonts w:eastAsia="Times New Roman"/>
                <w:lang w:val="en-US"/>
              </w:rPr>
              <w:t>The fixture id (maybe new) to map to the response.</w:t>
            </w:r>
          </w:p>
        </w:tc>
      </w:tr>
      <w:tr w:rsidR="00D67926" w14:paraId="47EE6707" w14:textId="77777777">
        <w:trPr>
          <w:divId w:val="279191413"/>
          <w:tblCellSpacing w:w="15" w:type="dxa"/>
        </w:trPr>
        <w:tc>
          <w:tcPr>
            <w:tcW w:w="0" w:type="auto"/>
            <w:vAlign w:val="center"/>
            <w:hideMark/>
          </w:tcPr>
          <w:p w14:paraId="48BBBF3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A361DE" w14:textId="77777777" w:rsidR="00D67926" w:rsidRDefault="008D6FB8">
            <w:pPr>
              <w:rPr>
                <w:rFonts w:eastAsia="Times New Roman"/>
                <w:lang w:val="en-US"/>
              </w:rPr>
            </w:pPr>
            <w:r>
              <w:rPr>
                <w:rFonts w:eastAsia="Times New Roman"/>
                <w:lang w:val="en-US"/>
              </w:rPr>
              <w:t xml:space="preserve">If a responseId is supplied, and the server responds, then the resulting response (both headers and body) is mapped to the fixture ID (which may be entirely new and previously undeclared) designated by "responseId". If responseId is not specified, it is the Test Engine's responsibility to store the response and use it as sourceId in subsequent assertions when assertion path and/or headerField is specified and sourceId is not specified. </w:t>
            </w:r>
          </w:p>
        </w:tc>
      </w:tr>
      <w:tr w:rsidR="00D67926" w14:paraId="353DEC45" w14:textId="77777777">
        <w:trPr>
          <w:divId w:val="279191413"/>
          <w:tblCellSpacing w:w="15" w:type="dxa"/>
        </w:trPr>
        <w:tc>
          <w:tcPr>
            <w:tcW w:w="0" w:type="auto"/>
            <w:vAlign w:val="center"/>
            <w:hideMark/>
          </w:tcPr>
          <w:p w14:paraId="1FF3482B" w14:textId="77777777" w:rsidR="00D67926" w:rsidRDefault="008D6FB8">
            <w:pPr>
              <w:rPr>
                <w:rFonts w:eastAsia="Times New Roman"/>
                <w:lang w:val="en-US"/>
              </w:rPr>
            </w:pPr>
            <w:r>
              <w:rPr>
                <w:rFonts w:eastAsia="Times New Roman"/>
                <w:b/>
                <w:bCs/>
                <w:lang w:val="en-US"/>
              </w:rPr>
              <w:t>TestScript.setup.action.operation.sourceId</w:t>
            </w:r>
          </w:p>
        </w:tc>
        <w:tc>
          <w:tcPr>
            <w:tcW w:w="0" w:type="auto"/>
            <w:vAlign w:val="center"/>
            <w:hideMark/>
          </w:tcPr>
          <w:p w14:paraId="53245E2E" w14:textId="77777777" w:rsidR="00D67926" w:rsidRDefault="00D67926">
            <w:pPr>
              <w:rPr>
                <w:rFonts w:eastAsia="Times New Roman"/>
                <w:lang w:val="en-US"/>
              </w:rPr>
            </w:pPr>
          </w:p>
        </w:tc>
      </w:tr>
      <w:tr w:rsidR="00D67926" w14:paraId="0ADC1F3E" w14:textId="77777777">
        <w:trPr>
          <w:divId w:val="279191413"/>
          <w:tblCellSpacing w:w="15" w:type="dxa"/>
        </w:trPr>
        <w:tc>
          <w:tcPr>
            <w:tcW w:w="0" w:type="auto"/>
            <w:vAlign w:val="center"/>
            <w:hideMark/>
          </w:tcPr>
          <w:p w14:paraId="239DD9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B0B351" w14:textId="77777777" w:rsidR="00D67926" w:rsidRDefault="008D6FB8">
            <w:pPr>
              <w:rPr>
                <w:rFonts w:eastAsia="Times New Roman"/>
                <w:lang w:val="en-US"/>
              </w:rPr>
            </w:pPr>
            <w:r>
              <w:rPr>
                <w:rFonts w:eastAsia="Times New Roman"/>
                <w:lang w:val="en-US"/>
              </w:rPr>
              <w:t>Fixture Id of body for PUT and POST requests</w:t>
            </w:r>
          </w:p>
        </w:tc>
      </w:tr>
      <w:tr w:rsidR="00D67926" w14:paraId="3571A3D1" w14:textId="77777777">
        <w:trPr>
          <w:divId w:val="279191413"/>
          <w:tblCellSpacing w:w="15" w:type="dxa"/>
        </w:trPr>
        <w:tc>
          <w:tcPr>
            <w:tcW w:w="0" w:type="auto"/>
            <w:vAlign w:val="center"/>
            <w:hideMark/>
          </w:tcPr>
          <w:p w14:paraId="39A747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7DE2C6" w14:textId="77777777" w:rsidR="00D67926" w:rsidRDefault="008D6FB8">
            <w:pPr>
              <w:rPr>
                <w:rFonts w:eastAsia="Times New Roman"/>
                <w:lang w:val="en-US"/>
              </w:rPr>
            </w:pPr>
            <w:r>
              <w:rPr>
                <w:rFonts w:eastAsia="Times New Roman"/>
                <w:lang w:val="en-US"/>
              </w:rPr>
              <w:t>The id of the fixture used as the body of a PUT or POST request.</w:t>
            </w:r>
          </w:p>
        </w:tc>
      </w:tr>
      <w:tr w:rsidR="00D67926" w14:paraId="43AF2D66" w14:textId="77777777">
        <w:trPr>
          <w:divId w:val="279191413"/>
          <w:tblCellSpacing w:w="15" w:type="dxa"/>
        </w:trPr>
        <w:tc>
          <w:tcPr>
            <w:tcW w:w="0" w:type="auto"/>
            <w:vAlign w:val="center"/>
            <w:hideMark/>
          </w:tcPr>
          <w:p w14:paraId="63A65341" w14:textId="77777777" w:rsidR="00D67926" w:rsidRDefault="008D6FB8">
            <w:pPr>
              <w:rPr>
                <w:rFonts w:eastAsia="Times New Roman"/>
                <w:lang w:val="en-US"/>
              </w:rPr>
            </w:pPr>
            <w:r>
              <w:rPr>
                <w:rFonts w:eastAsia="Times New Roman"/>
                <w:b/>
                <w:bCs/>
                <w:lang w:val="en-US"/>
              </w:rPr>
              <w:t>TestScript.setup.action.operation.targetId</w:t>
            </w:r>
          </w:p>
        </w:tc>
        <w:tc>
          <w:tcPr>
            <w:tcW w:w="0" w:type="auto"/>
            <w:vAlign w:val="center"/>
            <w:hideMark/>
          </w:tcPr>
          <w:p w14:paraId="7ED4C5A4" w14:textId="77777777" w:rsidR="00D67926" w:rsidRDefault="00D67926">
            <w:pPr>
              <w:rPr>
                <w:rFonts w:eastAsia="Times New Roman"/>
                <w:lang w:val="en-US"/>
              </w:rPr>
            </w:pPr>
          </w:p>
        </w:tc>
      </w:tr>
      <w:tr w:rsidR="00D67926" w14:paraId="06020E9C" w14:textId="77777777">
        <w:trPr>
          <w:divId w:val="279191413"/>
          <w:tblCellSpacing w:w="15" w:type="dxa"/>
        </w:trPr>
        <w:tc>
          <w:tcPr>
            <w:tcW w:w="0" w:type="auto"/>
            <w:vAlign w:val="center"/>
            <w:hideMark/>
          </w:tcPr>
          <w:p w14:paraId="326D6F9B"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2B5F6713" w14:textId="77777777" w:rsidR="00D67926" w:rsidRDefault="008D6FB8">
            <w:pPr>
              <w:rPr>
                <w:rFonts w:eastAsia="Times New Roman"/>
                <w:lang w:val="en-US"/>
              </w:rPr>
            </w:pPr>
            <w:r>
              <w:rPr>
                <w:rFonts w:eastAsia="Times New Roman"/>
                <w:lang w:val="en-US"/>
              </w:rPr>
              <w:t>Id of fixture used for extracting the [id], [type], and [vid] for GET requests</w:t>
            </w:r>
          </w:p>
        </w:tc>
      </w:tr>
      <w:tr w:rsidR="00D67926" w14:paraId="6CD6F75A" w14:textId="77777777">
        <w:trPr>
          <w:divId w:val="279191413"/>
          <w:tblCellSpacing w:w="15" w:type="dxa"/>
        </w:trPr>
        <w:tc>
          <w:tcPr>
            <w:tcW w:w="0" w:type="auto"/>
            <w:vAlign w:val="center"/>
            <w:hideMark/>
          </w:tcPr>
          <w:p w14:paraId="17F72D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A59F25" w14:textId="77777777" w:rsidR="00D67926" w:rsidRDefault="008D6FB8">
            <w:pPr>
              <w:rPr>
                <w:rFonts w:eastAsia="Times New Roman"/>
                <w:lang w:val="en-US"/>
              </w:rPr>
            </w:pPr>
            <w:r>
              <w:rPr>
                <w:rFonts w:eastAsia="Times New Roman"/>
                <w:lang w:val="en-US"/>
              </w:rPr>
              <w:t>Id of fixture used for extracting the [id], [type], and [vid] for GET requests.</w:t>
            </w:r>
          </w:p>
        </w:tc>
      </w:tr>
      <w:tr w:rsidR="00D67926" w14:paraId="39463C8E" w14:textId="77777777">
        <w:trPr>
          <w:divId w:val="279191413"/>
          <w:tblCellSpacing w:w="15" w:type="dxa"/>
        </w:trPr>
        <w:tc>
          <w:tcPr>
            <w:tcW w:w="0" w:type="auto"/>
            <w:vAlign w:val="center"/>
            <w:hideMark/>
          </w:tcPr>
          <w:p w14:paraId="0DDC184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F9C466A" w14:textId="77777777"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14:paraId="7A6CB89B" w14:textId="77777777">
        <w:trPr>
          <w:divId w:val="279191413"/>
          <w:tblCellSpacing w:w="15" w:type="dxa"/>
        </w:trPr>
        <w:tc>
          <w:tcPr>
            <w:tcW w:w="0" w:type="auto"/>
            <w:vAlign w:val="center"/>
            <w:hideMark/>
          </w:tcPr>
          <w:p w14:paraId="568DEA94" w14:textId="77777777" w:rsidR="00D67926" w:rsidRDefault="008D6FB8">
            <w:pPr>
              <w:rPr>
                <w:rFonts w:eastAsia="Times New Roman"/>
                <w:lang w:val="en-US"/>
              </w:rPr>
            </w:pPr>
            <w:r>
              <w:rPr>
                <w:rFonts w:eastAsia="Times New Roman"/>
                <w:b/>
                <w:bCs/>
                <w:lang w:val="en-US"/>
              </w:rPr>
              <w:t>TestScript.setup.action.operation.url</w:t>
            </w:r>
          </w:p>
        </w:tc>
        <w:tc>
          <w:tcPr>
            <w:tcW w:w="0" w:type="auto"/>
            <w:vAlign w:val="center"/>
            <w:hideMark/>
          </w:tcPr>
          <w:p w14:paraId="1D6D0530" w14:textId="77777777" w:rsidR="00D67926" w:rsidRDefault="00D67926">
            <w:pPr>
              <w:rPr>
                <w:rFonts w:eastAsia="Times New Roman"/>
                <w:lang w:val="en-US"/>
              </w:rPr>
            </w:pPr>
          </w:p>
        </w:tc>
      </w:tr>
      <w:tr w:rsidR="00D67926" w14:paraId="070AA037" w14:textId="77777777">
        <w:trPr>
          <w:divId w:val="279191413"/>
          <w:tblCellSpacing w:w="15" w:type="dxa"/>
        </w:trPr>
        <w:tc>
          <w:tcPr>
            <w:tcW w:w="0" w:type="auto"/>
            <w:vAlign w:val="center"/>
            <w:hideMark/>
          </w:tcPr>
          <w:p w14:paraId="37F31F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FA07D1" w14:textId="77777777" w:rsidR="00D67926" w:rsidRDefault="008D6FB8">
            <w:pPr>
              <w:rPr>
                <w:rFonts w:eastAsia="Times New Roman"/>
                <w:lang w:val="en-US"/>
              </w:rPr>
            </w:pPr>
            <w:r>
              <w:rPr>
                <w:rFonts w:eastAsia="Times New Roman"/>
                <w:lang w:val="en-US"/>
              </w:rPr>
              <w:t>Request URL</w:t>
            </w:r>
          </w:p>
        </w:tc>
      </w:tr>
      <w:tr w:rsidR="00D67926" w14:paraId="4AFDA065" w14:textId="77777777">
        <w:trPr>
          <w:divId w:val="279191413"/>
          <w:tblCellSpacing w:w="15" w:type="dxa"/>
        </w:trPr>
        <w:tc>
          <w:tcPr>
            <w:tcW w:w="0" w:type="auto"/>
            <w:vAlign w:val="center"/>
            <w:hideMark/>
          </w:tcPr>
          <w:p w14:paraId="3DB115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9E3FAD" w14:textId="77777777" w:rsidR="00D67926" w:rsidRDefault="008D6FB8">
            <w:pPr>
              <w:rPr>
                <w:rFonts w:eastAsia="Times New Roman"/>
                <w:lang w:val="en-US"/>
              </w:rPr>
            </w:pPr>
            <w:r>
              <w:rPr>
                <w:rFonts w:eastAsia="Times New Roman"/>
                <w:lang w:val="en-US"/>
              </w:rPr>
              <w:t>Complete request URL.</w:t>
            </w:r>
          </w:p>
        </w:tc>
      </w:tr>
      <w:tr w:rsidR="00D67926" w14:paraId="7CCC32F7" w14:textId="77777777">
        <w:trPr>
          <w:divId w:val="279191413"/>
          <w:tblCellSpacing w:w="15" w:type="dxa"/>
        </w:trPr>
        <w:tc>
          <w:tcPr>
            <w:tcW w:w="0" w:type="auto"/>
            <w:vAlign w:val="center"/>
            <w:hideMark/>
          </w:tcPr>
          <w:p w14:paraId="7EFF26A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7A6D9F" w14:textId="77777777" w:rsidR="00D67926" w:rsidRDefault="008D6FB8">
            <w:pPr>
              <w:rPr>
                <w:rFonts w:eastAsia="Times New Roman"/>
                <w:lang w:val="en-US"/>
              </w:rPr>
            </w:pPr>
            <w:r>
              <w:rPr>
                <w:rFonts w:eastAsia="Times New Roman"/>
                <w:lang w:val="en-US"/>
              </w:rPr>
              <w:t xml:space="preserve">Used to set the request URL explicitly. If "url" element is defined, then "targetId", "resource", and "params" elements will be ignored. Test engines would use whatever is specified in "url" without tampering with the string (beyond encoding the URL for HTTP). Test engines do have to look for placeholders (${}) and replace the variable placeholders with the variable values at runtime before sending the request. </w:t>
            </w:r>
          </w:p>
        </w:tc>
      </w:tr>
      <w:tr w:rsidR="00D67926" w14:paraId="6626D77B" w14:textId="77777777">
        <w:trPr>
          <w:divId w:val="279191413"/>
          <w:tblCellSpacing w:w="15" w:type="dxa"/>
        </w:trPr>
        <w:tc>
          <w:tcPr>
            <w:tcW w:w="0" w:type="auto"/>
            <w:vAlign w:val="center"/>
            <w:hideMark/>
          </w:tcPr>
          <w:p w14:paraId="40CC3580" w14:textId="77777777" w:rsidR="00D67926" w:rsidRDefault="008D6FB8">
            <w:pPr>
              <w:rPr>
                <w:rFonts w:eastAsia="Times New Roman"/>
                <w:lang w:val="en-US"/>
              </w:rPr>
            </w:pPr>
            <w:r>
              <w:rPr>
                <w:rFonts w:eastAsia="Times New Roman"/>
                <w:b/>
                <w:bCs/>
                <w:lang w:val="en-US"/>
              </w:rPr>
              <w:t>TestScript.setup.action.assert</w:t>
            </w:r>
          </w:p>
        </w:tc>
        <w:tc>
          <w:tcPr>
            <w:tcW w:w="0" w:type="auto"/>
            <w:vAlign w:val="center"/>
            <w:hideMark/>
          </w:tcPr>
          <w:p w14:paraId="752D4E6E" w14:textId="77777777" w:rsidR="00D67926" w:rsidRDefault="00D67926">
            <w:pPr>
              <w:rPr>
                <w:rFonts w:eastAsia="Times New Roman"/>
                <w:lang w:val="en-US"/>
              </w:rPr>
            </w:pPr>
          </w:p>
        </w:tc>
      </w:tr>
      <w:tr w:rsidR="00D67926" w14:paraId="207538C0" w14:textId="77777777">
        <w:trPr>
          <w:divId w:val="279191413"/>
          <w:tblCellSpacing w:w="15" w:type="dxa"/>
        </w:trPr>
        <w:tc>
          <w:tcPr>
            <w:tcW w:w="0" w:type="auto"/>
            <w:vAlign w:val="center"/>
            <w:hideMark/>
          </w:tcPr>
          <w:p w14:paraId="7B257D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5BAFD4" w14:textId="77777777" w:rsidR="00D67926" w:rsidRDefault="008D6FB8">
            <w:pPr>
              <w:rPr>
                <w:rFonts w:eastAsia="Times New Roman"/>
                <w:lang w:val="en-US"/>
              </w:rPr>
            </w:pPr>
            <w:r>
              <w:rPr>
                <w:rFonts w:eastAsia="Times New Roman"/>
                <w:lang w:val="en-US"/>
              </w:rPr>
              <w:t>The assertion to perform</w:t>
            </w:r>
          </w:p>
        </w:tc>
      </w:tr>
      <w:tr w:rsidR="00D67926" w14:paraId="12581F89" w14:textId="77777777">
        <w:trPr>
          <w:divId w:val="279191413"/>
          <w:tblCellSpacing w:w="15" w:type="dxa"/>
        </w:trPr>
        <w:tc>
          <w:tcPr>
            <w:tcW w:w="0" w:type="auto"/>
            <w:vAlign w:val="center"/>
            <w:hideMark/>
          </w:tcPr>
          <w:p w14:paraId="4C0EE45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25A6EC3" w14:textId="77777777"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14:paraId="3602E4D8" w14:textId="77777777">
        <w:trPr>
          <w:divId w:val="279191413"/>
          <w:tblCellSpacing w:w="15" w:type="dxa"/>
        </w:trPr>
        <w:tc>
          <w:tcPr>
            <w:tcW w:w="0" w:type="auto"/>
            <w:vAlign w:val="center"/>
            <w:hideMark/>
          </w:tcPr>
          <w:p w14:paraId="59BE857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D11FC24" w14:textId="2F450C7F" w:rsidR="00D67926" w:rsidRDefault="008D6FB8">
            <w:pPr>
              <w:rPr>
                <w:rFonts w:eastAsia="Times New Roman"/>
                <w:lang w:val="en-US"/>
              </w:rPr>
            </w:pPr>
            <w:r>
              <w:rPr>
                <w:rFonts w:eastAsia="Times New Roman"/>
                <w:lang w:val="en-US"/>
              </w:rPr>
              <w:t>In order to evaluate an assertion</w:t>
            </w:r>
            <w:ins w:id="227" w:author="Cary Ussery" w:date="2015-09-11T19:24:00Z">
              <w:r w:rsidR="00DE06C1">
                <w:rPr>
                  <w:rFonts w:eastAsia="Times New Roman"/>
                  <w:lang w:val="en-US"/>
                </w:rPr>
                <w:t>,</w:t>
              </w:r>
            </w:ins>
            <w:r>
              <w:rPr>
                <w:rFonts w:eastAsia="Times New Roman"/>
                <w:lang w:val="en-US"/>
              </w:rPr>
              <w:t xml:space="preserve"> the request, response, and results of the most recently executed operation must always be maintained by the test engine. </w:t>
            </w:r>
          </w:p>
        </w:tc>
      </w:tr>
      <w:tr w:rsidR="00D67926" w14:paraId="39DE9A3D" w14:textId="77777777">
        <w:trPr>
          <w:divId w:val="279191413"/>
          <w:tblCellSpacing w:w="15" w:type="dxa"/>
        </w:trPr>
        <w:tc>
          <w:tcPr>
            <w:tcW w:w="0" w:type="auto"/>
            <w:vAlign w:val="center"/>
            <w:hideMark/>
          </w:tcPr>
          <w:p w14:paraId="2811FE5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5585C6D" w14:textId="77777777" w:rsidR="00D67926" w:rsidRDefault="008D6FB8">
            <w:pPr>
              <w:rPr>
                <w:rFonts w:eastAsia="Times New Roman"/>
                <w:lang w:val="en-US"/>
              </w:rPr>
            </w:pPr>
            <w:r>
              <w:rPr>
                <w:rFonts w:eastAsia="Times New Roman"/>
                <w:lang w:val="en-US"/>
              </w:rPr>
              <w:t>Only a single assertion SHALL be present within setup action assert element.</w:t>
            </w:r>
          </w:p>
        </w:tc>
      </w:tr>
      <w:tr w:rsidR="00D67926" w14:paraId="0980C18C" w14:textId="77777777">
        <w:trPr>
          <w:divId w:val="279191413"/>
          <w:tblCellSpacing w:w="15" w:type="dxa"/>
        </w:trPr>
        <w:tc>
          <w:tcPr>
            <w:tcW w:w="0" w:type="auto"/>
            <w:vAlign w:val="center"/>
            <w:hideMark/>
          </w:tcPr>
          <w:p w14:paraId="2BCFEB6E"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287A98F" w14:textId="77777777" w:rsidR="00D67926" w:rsidRDefault="008D6FB8">
            <w:pPr>
              <w:rPr>
                <w:rFonts w:eastAsia="Times New Roman"/>
                <w:lang w:val="en-US"/>
              </w:rPr>
            </w:pPr>
            <w:r>
              <w:rPr>
                <w:rFonts w:eastAsia="Times New Roman"/>
                <w:lang w:val="en-US"/>
              </w:rPr>
              <w:t>Setup action assert shall contain both compareToSourceId and compareToSourcePath or neither.</w:t>
            </w:r>
          </w:p>
        </w:tc>
      </w:tr>
      <w:tr w:rsidR="00D67926" w14:paraId="00BF33B7" w14:textId="77777777">
        <w:trPr>
          <w:divId w:val="279191413"/>
          <w:tblCellSpacing w:w="15" w:type="dxa"/>
        </w:trPr>
        <w:tc>
          <w:tcPr>
            <w:tcW w:w="0" w:type="auto"/>
            <w:vAlign w:val="center"/>
            <w:hideMark/>
          </w:tcPr>
          <w:p w14:paraId="2B8DCF3C" w14:textId="77777777" w:rsidR="00D67926" w:rsidRDefault="008D6FB8">
            <w:pPr>
              <w:rPr>
                <w:rFonts w:eastAsia="Times New Roman"/>
                <w:lang w:val="en-US"/>
              </w:rPr>
            </w:pPr>
            <w:r>
              <w:rPr>
                <w:rFonts w:eastAsia="Times New Roman"/>
                <w:b/>
                <w:bCs/>
                <w:lang w:val="en-US"/>
              </w:rPr>
              <w:t>TestScript.setup.action.assert.label</w:t>
            </w:r>
          </w:p>
        </w:tc>
        <w:tc>
          <w:tcPr>
            <w:tcW w:w="0" w:type="auto"/>
            <w:vAlign w:val="center"/>
            <w:hideMark/>
          </w:tcPr>
          <w:p w14:paraId="7A53ED30" w14:textId="77777777" w:rsidR="00D67926" w:rsidRDefault="00D67926">
            <w:pPr>
              <w:rPr>
                <w:rFonts w:eastAsia="Times New Roman"/>
                <w:lang w:val="en-US"/>
              </w:rPr>
            </w:pPr>
          </w:p>
        </w:tc>
      </w:tr>
      <w:tr w:rsidR="00D67926" w14:paraId="7E74681C" w14:textId="77777777">
        <w:trPr>
          <w:divId w:val="279191413"/>
          <w:tblCellSpacing w:w="15" w:type="dxa"/>
        </w:trPr>
        <w:tc>
          <w:tcPr>
            <w:tcW w:w="0" w:type="auto"/>
            <w:vAlign w:val="center"/>
            <w:hideMark/>
          </w:tcPr>
          <w:p w14:paraId="422FAE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5588F8" w14:textId="77777777" w:rsidR="00D67926" w:rsidRDefault="008D6FB8">
            <w:pPr>
              <w:rPr>
                <w:rFonts w:eastAsia="Times New Roman"/>
                <w:lang w:val="en-US"/>
              </w:rPr>
            </w:pPr>
            <w:r>
              <w:rPr>
                <w:rFonts w:eastAsia="Times New Roman"/>
                <w:lang w:val="en-US"/>
              </w:rPr>
              <w:t>Tracking/logging assertion label</w:t>
            </w:r>
          </w:p>
        </w:tc>
      </w:tr>
      <w:tr w:rsidR="00D67926" w14:paraId="4491F4CC" w14:textId="77777777">
        <w:trPr>
          <w:divId w:val="279191413"/>
          <w:tblCellSpacing w:w="15" w:type="dxa"/>
        </w:trPr>
        <w:tc>
          <w:tcPr>
            <w:tcW w:w="0" w:type="auto"/>
            <w:vAlign w:val="center"/>
            <w:hideMark/>
          </w:tcPr>
          <w:p w14:paraId="52CAE8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36A62D" w14:textId="77777777" w:rsidR="00D67926" w:rsidRDefault="008D6FB8">
            <w:pPr>
              <w:rPr>
                <w:rFonts w:eastAsia="Times New Roman"/>
                <w:lang w:val="en-US"/>
              </w:rPr>
            </w:pPr>
            <w:r>
              <w:rPr>
                <w:rFonts w:eastAsia="Times New Roman"/>
                <w:lang w:val="en-US"/>
              </w:rPr>
              <w:t>The label would be used for tracking/logging purposes by test engines.</w:t>
            </w:r>
          </w:p>
        </w:tc>
      </w:tr>
      <w:tr w:rsidR="00D67926" w14:paraId="258D5214" w14:textId="77777777">
        <w:trPr>
          <w:divId w:val="279191413"/>
          <w:tblCellSpacing w:w="15" w:type="dxa"/>
        </w:trPr>
        <w:tc>
          <w:tcPr>
            <w:tcW w:w="0" w:type="auto"/>
            <w:vAlign w:val="center"/>
            <w:hideMark/>
          </w:tcPr>
          <w:p w14:paraId="2E6917E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C6613E" w14:textId="77777777" w:rsidR="00D67926" w:rsidRDefault="008D6FB8">
            <w:pPr>
              <w:rPr>
                <w:rFonts w:eastAsia="Times New Roman"/>
                <w:lang w:val="en-US"/>
              </w:rPr>
            </w:pPr>
            <w:r>
              <w:rPr>
                <w:rFonts w:eastAsia="Times New Roman"/>
                <w:lang w:val="en-US"/>
              </w:rPr>
              <w:t>This has no impact on the verification itself.</w:t>
            </w:r>
          </w:p>
        </w:tc>
      </w:tr>
      <w:tr w:rsidR="00D67926" w14:paraId="00D7E10E" w14:textId="77777777">
        <w:trPr>
          <w:divId w:val="279191413"/>
          <w:tblCellSpacing w:w="15" w:type="dxa"/>
        </w:trPr>
        <w:tc>
          <w:tcPr>
            <w:tcW w:w="0" w:type="auto"/>
            <w:vAlign w:val="center"/>
            <w:hideMark/>
          </w:tcPr>
          <w:p w14:paraId="399298D7" w14:textId="77777777" w:rsidR="00D67926" w:rsidRDefault="008D6FB8">
            <w:pPr>
              <w:rPr>
                <w:rFonts w:eastAsia="Times New Roman"/>
                <w:lang w:val="en-US"/>
              </w:rPr>
            </w:pPr>
            <w:r>
              <w:rPr>
                <w:rFonts w:eastAsia="Times New Roman"/>
                <w:b/>
                <w:bCs/>
                <w:lang w:val="en-US"/>
              </w:rPr>
              <w:t>TestScript.setup.action.assert.description</w:t>
            </w:r>
          </w:p>
        </w:tc>
        <w:tc>
          <w:tcPr>
            <w:tcW w:w="0" w:type="auto"/>
            <w:vAlign w:val="center"/>
            <w:hideMark/>
          </w:tcPr>
          <w:p w14:paraId="47FE4633" w14:textId="77777777" w:rsidR="00D67926" w:rsidRDefault="00D67926">
            <w:pPr>
              <w:rPr>
                <w:rFonts w:eastAsia="Times New Roman"/>
                <w:lang w:val="en-US"/>
              </w:rPr>
            </w:pPr>
          </w:p>
        </w:tc>
      </w:tr>
      <w:tr w:rsidR="00D67926" w14:paraId="5285065B" w14:textId="77777777">
        <w:trPr>
          <w:divId w:val="279191413"/>
          <w:tblCellSpacing w:w="15" w:type="dxa"/>
        </w:trPr>
        <w:tc>
          <w:tcPr>
            <w:tcW w:w="0" w:type="auto"/>
            <w:vAlign w:val="center"/>
            <w:hideMark/>
          </w:tcPr>
          <w:p w14:paraId="74E197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781331" w14:textId="77777777" w:rsidR="00D67926" w:rsidRDefault="008D6FB8">
            <w:pPr>
              <w:rPr>
                <w:rFonts w:eastAsia="Times New Roman"/>
                <w:lang w:val="en-US"/>
              </w:rPr>
            </w:pPr>
            <w:r>
              <w:rPr>
                <w:rFonts w:eastAsia="Times New Roman"/>
                <w:lang w:val="en-US"/>
              </w:rPr>
              <w:t>Tracking/reporting assertion description</w:t>
            </w:r>
          </w:p>
        </w:tc>
      </w:tr>
      <w:tr w:rsidR="00D67926" w14:paraId="48766554" w14:textId="77777777">
        <w:trPr>
          <w:divId w:val="279191413"/>
          <w:tblCellSpacing w:w="15" w:type="dxa"/>
        </w:trPr>
        <w:tc>
          <w:tcPr>
            <w:tcW w:w="0" w:type="auto"/>
            <w:vAlign w:val="center"/>
            <w:hideMark/>
          </w:tcPr>
          <w:p w14:paraId="5451BC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C50C51" w14:textId="77777777"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14:paraId="0C448A94" w14:textId="77777777">
        <w:trPr>
          <w:divId w:val="279191413"/>
          <w:tblCellSpacing w:w="15" w:type="dxa"/>
        </w:trPr>
        <w:tc>
          <w:tcPr>
            <w:tcW w:w="0" w:type="auto"/>
            <w:vAlign w:val="center"/>
            <w:hideMark/>
          </w:tcPr>
          <w:p w14:paraId="011A228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AC6FA9" w14:textId="77777777" w:rsidR="00D67926" w:rsidRDefault="008D6FB8">
            <w:pPr>
              <w:rPr>
                <w:rFonts w:eastAsia="Times New Roman"/>
                <w:lang w:val="en-US"/>
              </w:rPr>
            </w:pPr>
            <w:r>
              <w:rPr>
                <w:rFonts w:eastAsia="Times New Roman"/>
                <w:lang w:val="en-US"/>
              </w:rPr>
              <w:t>This has no impact on the verification itself.</w:t>
            </w:r>
          </w:p>
        </w:tc>
      </w:tr>
      <w:tr w:rsidR="00D67926" w14:paraId="485F2206" w14:textId="77777777">
        <w:trPr>
          <w:divId w:val="279191413"/>
          <w:tblCellSpacing w:w="15" w:type="dxa"/>
        </w:trPr>
        <w:tc>
          <w:tcPr>
            <w:tcW w:w="0" w:type="auto"/>
            <w:vAlign w:val="center"/>
            <w:hideMark/>
          </w:tcPr>
          <w:p w14:paraId="3C850916" w14:textId="77777777" w:rsidR="00D67926" w:rsidRDefault="008D6FB8">
            <w:pPr>
              <w:rPr>
                <w:rFonts w:eastAsia="Times New Roman"/>
                <w:lang w:val="en-US"/>
              </w:rPr>
            </w:pPr>
            <w:r>
              <w:rPr>
                <w:rFonts w:eastAsia="Times New Roman"/>
                <w:b/>
                <w:bCs/>
                <w:lang w:val="en-US"/>
              </w:rPr>
              <w:t>TestScript.setup.action.assert.direction</w:t>
            </w:r>
          </w:p>
        </w:tc>
        <w:tc>
          <w:tcPr>
            <w:tcW w:w="0" w:type="auto"/>
            <w:vAlign w:val="center"/>
            <w:hideMark/>
          </w:tcPr>
          <w:p w14:paraId="56BA691B" w14:textId="77777777" w:rsidR="00D67926" w:rsidRDefault="00D67926">
            <w:pPr>
              <w:rPr>
                <w:rFonts w:eastAsia="Times New Roman"/>
                <w:lang w:val="en-US"/>
              </w:rPr>
            </w:pPr>
          </w:p>
        </w:tc>
      </w:tr>
      <w:tr w:rsidR="00D67926" w14:paraId="142DE01C" w14:textId="77777777">
        <w:trPr>
          <w:divId w:val="279191413"/>
          <w:tblCellSpacing w:w="15" w:type="dxa"/>
        </w:trPr>
        <w:tc>
          <w:tcPr>
            <w:tcW w:w="0" w:type="auto"/>
            <w:vAlign w:val="center"/>
            <w:hideMark/>
          </w:tcPr>
          <w:p w14:paraId="04A92B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FB8518" w14:textId="77777777" w:rsidR="00D67926" w:rsidRDefault="008D6FB8">
            <w:pPr>
              <w:rPr>
                <w:rFonts w:eastAsia="Times New Roman"/>
                <w:lang w:val="en-US"/>
              </w:rPr>
            </w:pPr>
            <w:r>
              <w:rPr>
                <w:rFonts w:eastAsia="Times New Roman"/>
                <w:lang w:val="en-US"/>
              </w:rPr>
              <w:t>The direction to use for the assertion.</w:t>
            </w:r>
          </w:p>
        </w:tc>
      </w:tr>
      <w:tr w:rsidR="00D67926" w14:paraId="474A22A6" w14:textId="77777777">
        <w:trPr>
          <w:divId w:val="279191413"/>
          <w:tblCellSpacing w:w="15" w:type="dxa"/>
        </w:trPr>
        <w:tc>
          <w:tcPr>
            <w:tcW w:w="0" w:type="auto"/>
            <w:vAlign w:val="center"/>
            <w:hideMark/>
          </w:tcPr>
          <w:p w14:paraId="3EFB455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8A0437E" w14:textId="77777777" w:rsidR="00D67926" w:rsidRDefault="008D6FB8">
            <w:pPr>
              <w:rPr>
                <w:rFonts w:eastAsia="Times New Roman"/>
                <w:lang w:val="en-US"/>
              </w:rPr>
            </w:pPr>
            <w:r>
              <w:rPr>
                <w:rFonts w:eastAsia="Times New Roman"/>
                <w:lang w:val="en-US"/>
              </w:rPr>
              <w:t>The type of direction to use for assertion.</w:t>
            </w:r>
          </w:p>
        </w:tc>
      </w:tr>
      <w:tr w:rsidR="00D67926" w14:paraId="0E5C4C10" w14:textId="77777777">
        <w:trPr>
          <w:divId w:val="279191413"/>
          <w:tblCellSpacing w:w="15" w:type="dxa"/>
        </w:trPr>
        <w:tc>
          <w:tcPr>
            <w:tcW w:w="0" w:type="auto"/>
            <w:vAlign w:val="center"/>
            <w:hideMark/>
          </w:tcPr>
          <w:p w14:paraId="02200709" w14:textId="77777777" w:rsidR="00D67926" w:rsidRDefault="008D6FB8">
            <w:pPr>
              <w:rPr>
                <w:rFonts w:eastAsia="Times New Roman"/>
                <w:lang w:val="en-US"/>
              </w:rPr>
            </w:pPr>
            <w:r>
              <w:rPr>
                <w:rFonts w:eastAsia="Times New Roman"/>
                <w:b/>
                <w:bCs/>
                <w:lang w:val="en-US"/>
              </w:rPr>
              <w:t>TestScript.setup.action.assert.compareToSourceId</w:t>
            </w:r>
          </w:p>
        </w:tc>
        <w:tc>
          <w:tcPr>
            <w:tcW w:w="0" w:type="auto"/>
            <w:vAlign w:val="center"/>
            <w:hideMark/>
          </w:tcPr>
          <w:p w14:paraId="21BA97BF" w14:textId="77777777" w:rsidR="00D67926" w:rsidRDefault="00D67926">
            <w:pPr>
              <w:rPr>
                <w:rFonts w:eastAsia="Times New Roman"/>
                <w:lang w:val="en-US"/>
              </w:rPr>
            </w:pPr>
          </w:p>
        </w:tc>
      </w:tr>
      <w:tr w:rsidR="00D67926" w14:paraId="3A890711" w14:textId="77777777">
        <w:trPr>
          <w:divId w:val="279191413"/>
          <w:tblCellSpacing w:w="15" w:type="dxa"/>
        </w:trPr>
        <w:tc>
          <w:tcPr>
            <w:tcW w:w="0" w:type="auto"/>
            <w:vAlign w:val="center"/>
            <w:hideMark/>
          </w:tcPr>
          <w:p w14:paraId="05DECB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3EE2A1" w14:textId="77777777" w:rsidR="00D67926" w:rsidRDefault="008D6FB8">
            <w:pPr>
              <w:rPr>
                <w:rFonts w:eastAsia="Times New Roman"/>
                <w:lang w:val="en-US"/>
              </w:rPr>
            </w:pPr>
            <w:r>
              <w:rPr>
                <w:rFonts w:eastAsia="Times New Roman"/>
                <w:lang w:val="en-US"/>
              </w:rPr>
              <w:t>Id of fixture used to compare the "sourceId/path" evaluations to</w:t>
            </w:r>
          </w:p>
        </w:tc>
      </w:tr>
      <w:tr w:rsidR="00D67926" w14:paraId="7C34CD59" w14:textId="77777777">
        <w:trPr>
          <w:divId w:val="279191413"/>
          <w:tblCellSpacing w:w="15" w:type="dxa"/>
        </w:trPr>
        <w:tc>
          <w:tcPr>
            <w:tcW w:w="0" w:type="auto"/>
            <w:vAlign w:val="center"/>
            <w:hideMark/>
          </w:tcPr>
          <w:p w14:paraId="35E0E3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74502F" w14:textId="77777777" w:rsidR="00D67926" w:rsidRDefault="008D6FB8">
            <w:pPr>
              <w:rPr>
                <w:rFonts w:eastAsia="Times New Roman"/>
                <w:lang w:val="en-US"/>
              </w:rPr>
            </w:pPr>
            <w:r>
              <w:rPr>
                <w:rFonts w:eastAsia="Times New Roman"/>
                <w:lang w:val="en-US"/>
              </w:rPr>
              <w:t>Id of fixture used to compare the "sourceId/path" evaluations to.</w:t>
            </w:r>
          </w:p>
        </w:tc>
      </w:tr>
      <w:tr w:rsidR="00D67926" w14:paraId="2A0B28DA" w14:textId="77777777">
        <w:trPr>
          <w:divId w:val="279191413"/>
          <w:tblCellSpacing w:w="15" w:type="dxa"/>
        </w:trPr>
        <w:tc>
          <w:tcPr>
            <w:tcW w:w="0" w:type="auto"/>
            <w:vAlign w:val="center"/>
            <w:hideMark/>
          </w:tcPr>
          <w:p w14:paraId="10B6CA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F95347B" w14:textId="77777777" w:rsidR="00D67926" w:rsidRDefault="008D6FB8">
            <w:pPr>
              <w:rPr>
                <w:rFonts w:eastAsia="Times New Roman"/>
                <w:lang w:val="en-US"/>
              </w:rPr>
            </w:pPr>
            <w:r>
              <w:rPr>
                <w:rFonts w:eastAsia="Times New Roman"/>
                <w:lang w:val="en-US"/>
              </w:rPr>
              <w:t>The id of the fixture used to make comparisons to.</w:t>
            </w:r>
          </w:p>
        </w:tc>
      </w:tr>
      <w:tr w:rsidR="00D67926" w14:paraId="3C047048" w14:textId="77777777">
        <w:trPr>
          <w:divId w:val="279191413"/>
          <w:tblCellSpacing w:w="15" w:type="dxa"/>
        </w:trPr>
        <w:tc>
          <w:tcPr>
            <w:tcW w:w="0" w:type="auto"/>
            <w:vAlign w:val="center"/>
            <w:hideMark/>
          </w:tcPr>
          <w:p w14:paraId="092B08B1" w14:textId="77777777" w:rsidR="00D67926" w:rsidRDefault="008D6FB8">
            <w:pPr>
              <w:rPr>
                <w:rFonts w:eastAsia="Times New Roman"/>
                <w:lang w:val="en-US"/>
              </w:rPr>
            </w:pPr>
            <w:r>
              <w:rPr>
                <w:rFonts w:eastAsia="Times New Roman"/>
                <w:b/>
                <w:bCs/>
                <w:lang w:val="en-US"/>
              </w:rPr>
              <w:t>TestScript.setup.action.assert.compareToSourcePath</w:t>
            </w:r>
          </w:p>
        </w:tc>
        <w:tc>
          <w:tcPr>
            <w:tcW w:w="0" w:type="auto"/>
            <w:vAlign w:val="center"/>
            <w:hideMark/>
          </w:tcPr>
          <w:p w14:paraId="52F92B71" w14:textId="77777777" w:rsidR="00D67926" w:rsidRDefault="00D67926">
            <w:pPr>
              <w:rPr>
                <w:rFonts w:eastAsia="Times New Roman"/>
                <w:lang w:val="en-US"/>
              </w:rPr>
            </w:pPr>
          </w:p>
        </w:tc>
      </w:tr>
      <w:tr w:rsidR="00D67926" w14:paraId="35BC79C4" w14:textId="77777777">
        <w:trPr>
          <w:divId w:val="279191413"/>
          <w:tblCellSpacing w:w="15" w:type="dxa"/>
        </w:trPr>
        <w:tc>
          <w:tcPr>
            <w:tcW w:w="0" w:type="auto"/>
            <w:vAlign w:val="center"/>
            <w:hideMark/>
          </w:tcPr>
          <w:p w14:paraId="11545905"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BE7C6A4" w14:textId="77777777"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14:paraId="1F327ED0" w14:textId="77777777">
        <w:trPr>
          <w:divId w:val="279191413"/>
          <w:tblCellSpacing w:w="15" w:type="dxa"/>
        </w:trPr>
        <w:tc>
          <w:tcPr>
            <w:tcW w:w="0" w:type="auto"/>
            <w:vAlign w:val="center"/>
            <w:hideMark/>
          </w:tcPr>
          <w:p w14:paraId="1A9815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70D89A" w14:textId="77777777"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14:paraId="6FE9E452" w14:textId="77777777">
        <w:trPr>
          <w:divId w:val="279191413"/>
          <w:tblCellSpacing w:w="15" w:type="dxa"/>
        </w:trPr>
        <w:tc>
          <w:tcPr>
            <w:tcW w:w="0" w:type="auto"/>
            <w:vAlign w:val="center"/>
            <w:hideMark/>
          </w:tcPr>
          <w:p w14:paraId="6F37B67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61042C" w14:textId="77777777" w:rsidR="00D67926" w:rsidRDefault="008D6FB8">
            <w:pPr>
              <w:rPr>
                <w:rFonts w:eastAsia="Times New Roman"/>
                <w:lang w:val="en-US"/>
              </w:rPr>
            </w:pPr>
            <w:r>
              <w:rPr>
                <w:rFonts w:eastAsia="Times New Roman"/>
                <w:lang w:val="en-US"/>
              </w:rPr>
              <w:t xml:space="preserve">The XPath or JSONPath expression to be evaluated against the expected fixture to compare to. Ignored if "assert.value" is used. The evaluation will be done before the assertion is evaluated. </w:t>
            </w:r>
          </w:p>
        </w:tc>
      </w:tr>
      <w:tr w:rsidR="00D67926" w14:paraId="50440C7B" w14:textId="77777777">
        <w:trPr>
          <w:divId w:val="279191413"/>
          <w:tblCellSpacing w:w="15" w:type="dxa"/>
        </w:trPr>
        <w:tc>
          <w:tcPr>
            <w:tcW w:w="0" w:type="auto"/>
            <w:vAlign w:val="center"/>
            <w:hideMark/>
          </w:tcPr>
          <w:p w14:paraId="7AE923E8" w14:textId="77777777" w:rsidR="00D67926" w:rsidRDefault="008D6FB8">
            <w:pPr>
              <w:rPr>
                <w:rFonts w:eastAsia="Times New Roman"/>
                <w:lang w:val="en-US"/>
              </w:rPr>
            </w:pPr>
            <w:r>
              <w:rPr>
                <w:rFonts w:eastAsia="Times New Roman"/>
                <w:b/>
                <w:bCs/>
                <w:lang w:val="en-US"/>
              </w:rPr>
              <w:t>TestScript.setup.action.assert.contentType</w:t>
            </w:r>
          </w:p>
        </w:tc>
        <w:tc>
          <w:tcPr>
            <w:tcW w:w="0" w:type="auto"/>
            <w:vAlign w:val="center"/>
            <w:hideMark/>
          </w:tcPr>
          <w:p w14:paraId="5D1380E0" w14:textId="77777777" w:rsidR="00D67926" w:rsidRDefault="00D67926">
            <w:pPr>
              <w:rPr>
                <w:rFonts w:eastAsia="Times New Roman"/>
                <w:lang w:val="en-US"/>
              </w:rPr>
            </w:pPr>
          </w:p>
        </w:tc>
      </w:tr>
      <w:tr w:rsidR="00D67926" w14:paraId="21F3E5B4" w14:textId="77777777">
        <w:trPr>
          <w:divId w:val="279191413"/>
          <w:tblCellSpacing w:w="15" w:type="dxa"/>
        </w:trPr>
        <w:tc>
          <w:tcPr>
            <w:tcW w:w="0" w:type="auto"/>
            <w:vAlign w:val="center"/>
            <w:hideMark/>
          </w:tcPr>
          <w:p w14:paraId="5D9FB5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F87D83" w14:textId="77777777"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14:paraId="3121F532" w14:textId="77777777">
        <w:trPr>
          <w:divId w:val="279191413"/>
          <w:tblCellSpacing w:w="15" w:type="dxa"/>
        </w:trPr>
        <w:tc>
          <w:tcPr>
            <w:tcW w:w="0" w:type="auto"/>
            <w:vAlign w:val="center"/>
            <w:hideMark/>
          </w:tcPr>
          <w:p w14:paraId="24BFFF7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4B72561" w14:textId="77777777" w:rsidR="00D67926" w:rsidRDefault="008D6FB8">
            <w:pPr>
              <w:rPr>
                <w:rFonts w:eastAsia="Times New Roman"/>
                <w:lang w:val="en-US"/>
              </w:rPr>
            </w:pPr>
            <w:r>
              <w:rPr>
                <w:rFonts w:eastAsia="Times New Roman"/>
                <w:lang w:val="en-US"/>
              </w:rPr>
              <w:t>If this is specified, then test engine shall confirm that the content-type of the last operation's headers is set to this value. If "</w:t>
            </w:r>
            <w:proofErr w:type="gramStart"/>
            <w:r>
              <w:rPr>
                <w:rFonts w:eastAsia="Times New Roman"/>
                <w:lang w:val="en-US"/>
              </w:rPr>
              <w:t>assert.sourceId</w:t>
            </w:r>
            <w:proofErr w:type="gramEnd"/>
            <w:r>
              <w:rPr>
                <w:rFonts w:eastAsia="Times New Roman"/>
                <w:lang w:val="en-US"/>
              </w:rPr>
              <w:t>" element is specified, then the evaluation will be done against the headers mapped to that sourceId (and not the last operation's headers). If 'xml' is specified, then 'Content-Type' header of 'application/xml+fhir' will be confirmed. If 'json' is specified, then 'application/json+fhir' will be used. If you'd like to have more control over the string, then use '</w:t>
            </w:r>
            <w:proofErr w:type="gramStart"/>
            <w:r>
              <w:rPr>
                <w:rFonts w:eastAsia="Times New Roman"/>
                <w:lang w:val="en-US"/>
              </w:rPr>
              <w:t>assert.headerField</w:t>
            </w:r>
            <w:proofErr w:type="gramEnd"/>
            <w:r>
              <w:rPr>
                <w:rFonts w:eastAsia="Times New Roman"/>
                <w:lang w:val="en-US"/>
              </w:rPr>
              <w:t xml:space="preserve">' instead. </w:t>
            </w:r>
          </w:p>
        </w:tc>
      </w:tr>
      <w:tr w:rsidR="00D67926" w14:paraId="160AE382" w14:textId="77777777">
        <w:trPr>
          <w:divId w:val="279191413"/>
          <w:tblCellSpacing w:w="15" w:type="dxa"/>
        </w:trPr>
        <w:tc>
          <w:tcPr>
            <w:tcW w:w="0" w:type="auto"/>
            <w:vAlign w:val="center"/>
            <w:hideMark/>
          </w:tcPr>
          <w:p w14:paraId="7EC85BD9"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6778881E" w14:textId="77777777" w:rsidR="00D67926" w:rsidRDefault="008D6FB8">
            <w:pPr>
              <w:rPr>
                <w:rFonts w:eastAsia="Times New Roman"/>
                <w:lang w:val="en-US"/>
              </w:rPr>
            </w:pPr>
            <w:r>
              <w:rPr>
                <w:rFonts w:eastAsia="Times New Roman"/>
                <w:lang w:val="en-US"/>
              </w:rPr>
              <w:t>xml</w:t>
            </w:r>
          </w:p>
        </w:tc>
      </w:tr>
      <w:tr w:rsidR="00D67926" w14:paraId="5D0F0560" w14:textId="77777777">
        <w:trPr>
          <w:divId w:val="279191413"/>
          <w:tblCellSpacing w:w="15" w:type="dxa"/>
        </w:trPr>
        <w:tc>
          <w:tcPr>
            <w:tcW w:w="0" w:type="auto"/>
            <w:vAlign w:val="center"/>
            <w:hideMark/>
          </w:tcPr>
          <w:p w14:paraId="3AC6A85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2345789" w14:textId="77777777" w:rsidR="00D67926" w:rsidRDefault="008D6FB8">
            <w:pPr>
              <w:rPr>
                <w:rFonts w:eastAsia="Times New Roman"/>
                <w:lang w:val="en-US"/>
              </w:rPr>
            </w:pPr>
            <w:r>
              <w:rPr>
                <w:rFonts w:eastAsia="Times New Roman"/>
                <w:lang w:val="en-US"/>
              </w:rPr>
              <w:t>The content or mime type.</w:t>
            </w:r>
          </w:p>
        </w:tc>
      </w:tr>
      <w:tr w:rsidR="00D67926" w14:paraId="6346B25E" w14:textId="77777777">
        <w:trPr>
          <w:divId w:val="279191413"/>
          <w:tblCellSpacing w:w="15" w:type="dxa"/>
        </w:trPr>
        <w:tc>
          <w:tcPr>
            <w:tcW w:w="0" w:type="auto"/>
            <w:vAlign w:val="center"/>
            <w:hideMark/>
          </w:tcPr>
          <w:p w14:paraId="244E0F37" w14:textId="77777777" w:rsidR="00D67926" w:rsidRDefault="008D6FB8">
            <w:pPr>
              <w:rPr>
                <w:rFonts w:eastAsia="Times New Roman"/>
                <w:lang w:val="en-US"/>
              </w:rPr>
            </w:pPr>
            <w:r>
              <w:rPr>
                <w:rFonts w:eastAsia="Times New Roman"/>
                <w:b/>
                <w:bCs/>
                <w:lang w:val="en-US"/>
              </w:rPr>
              <w:t>TestScript.setup.action.assert.headerField</w:t>
            </w:r>
          </w:p>
        </w:tc>
        <w:tc>
          <w:tcPr>
            <w:tcW w:w="0" w:type="auto"/>
            <w:vAlign w:val="center"/>
            <w:hideMark/>
          </w:tcPr>
          <w:p w14:paraId="61AA7490" w14:textId="77777777" w:rsidR="00D67926" w:rsidRDefault="00D67926">
            <w:pPr>
              <w:rPr>
                <w:rFonts w:eastAsia="Times New Roman"/>
                <w:lang w:val="en-US"/>
              </w:rPr>
            </w:pPr>
          </w:p>
        </w:tc>
      </w:tr>
      <w:tr w:rsidR="00D67926" w14:paraId="3D10458D" w14:textId="77777777">
        <w:trPr>
          <w:divId w:val="279191413"/>
          <w:tblCellSpacing w:w="15" w:type="dxa"/>
        </w:trPr>
        <w:tc>
          <w:tcPr>
            <w:tcW w:w="0" w:type="auto"/>
            <w:vAlign w:val="center"/>
            <w:hideMark/>
          </w:tcPr>
          <w:p w14:paraId="2A35BC3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82F57A" w14:textId="77777777" w:rsidR="00D67926" w:rsidRDefault="008D6FB8">
            <w:pPr>
              <w:rPr>
                <w:rFonts w:eastAsia="Times New Roman"/>
                <w:lang w:val="en-US"/>
              </w:rPr>
            </w:pPr>
            <w:r>
              <w:rPr>
                <w:rFonts w:eastAsia="Times New Roman"/>
                <w:lang w:val="en-US"/>
              </w:rPr>
              <w:t>HTTP header field name</w:t>
            </w:r>
          </w:p>
        </w:tc>
      </w:tr>
      <w:tr w:rsidR="00D67926" w14:paraId="7394C078" w14:textId="77777777">
        <w:trPr>
          <w:divId w:val="279191413"/>
          <w:tblCellSpacing w:w="15" w:type="dxa"/>
        </w:trPr>
        <w:tc>
          <w:tcPr>
            <w:tcW w:w="0" w:type="auto"/>
            <w:vAlign w:val="center"/>
            <w:hideMark/>
          </w:tcPr>
          <w:p w14:paraId="344912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4C48E0" w14:textId="77777777" w:rsidR="00D67926" w:rsidRDefault="008D6FB8">
            <w:pPr>
              <w:rPr>
                <w:rFonts w:eastAsia="Times New Roman"/>
                <w:lang w:val="en-US"/>
              </w:rPr>
            </w:pPr>
            <w:r>
              <w:rPr>
                <w:rFonts w:eastAsia="Times New Roman"/>
                <w:lang w:val="en-US"/>
              </w:rPr>
              <w:t>The HTTP header field name e.g. 'Location'.</w:t>
            </w:r>
          </w:p>
        </w:tc>
      </w:tr>
      <w:tr w:rsidR="00D67926" w14:paraId="4BC297E8" w14:textId="77777777">
        <w:trPr>
          <w:divId w:val="279191413"/>
          <w:tblCellSpacing w:w="15" w:type="dxa"/>
        </w:trPr>
        <w:tc>
          <w:tcPr>
            <w:tcW w:w="0" w:type="auto"/>
            <w:vAlign w:val="center"/>
            <w:hideMark/>
          </w:tcPr>
          <w:p w14:paraId="2CA8A89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5973F6" w14:textId="77777777" w:rsidR="00D67926" w:rsidRDefault="008D6FB8">
            <w:pPr>
              <w:rPr>
                <w:rFonts w:eastAsia="Times New Roman"/>
                <w:lang w:val="en-US"/>
              </w:rPr>
            </w:pPr>
            <w:r>
              <w:rPr>
                <w:rFonts w:eastAsia="Times New Roman"/>
                <w:lang w:val="en-US"/>
              </w:rPr>
              <w:t xml:space="preserve">If "headerField" is </w:t>
            </w:r>
            <w:proofErr w:type="gramStart"/>
            <w:r>
              <w:rPr>
                <w:rFonts w:eastAsia="Times New Roman"/>
                <w:lang w:val="en-US"/>
              </w:rPr>
              <w:t>specified</w:t>
            </w:r>
            <w:proofErr w:type="gramEnd"/>
            <w:r>
              <w:rPr>
                <w:rFonts w:eastAsia="Times New Roman"/>
                <w:lang w:val="en-US"/>
              </w:rPr>
              <w:t xml:space="preserve"> then "value" must be specified. If "sourceId" is not specified, then "headerField" will be evaluated against the last operation's response headers. Test engines are to keep </w:t>
            </w:r>
            <w:r>
              <w:rPr>
                <w:rFonts w:eastAsia="Times New Roman"/>
                <w:lang w:val="en-US"/>
              </w:rPr>
              <w:lastRenderedPageBreak/>
              <w:t xml:space="preserve">track of the last operation's response body and response headers. </w:t>
            </w:r>
          </w:p>
        </w:tc>
      </w:tr>
      <w:tr w:rsidR="00D67926" w14:paraId="30819030" w14:textId="77777777">
        <w:trPr>
          <w:divId w:val="279191413"/>
          <w:tblCellSpacing w:w="15" w:type="dxa"/>
        </w:trPr>
        <w:tc>
          <w:tcPr>
            <w:tcW w:w="0" w:type="auto"/>
            <w:vAlign w:val="center"/>
            <w:hideMark/>
          </w:tcPr>
          <w:p w14:paraId="034A7C92" w14:textId="77777777" w:rsidR="00D67926" w:rsidRDefault="008D6FB8">
            <w:pPr>
              <w:rPr>
                <w:rFonts w:eastAsia="Times New Roman"/>
                <w:lang w:val="en-US"/>
              </w:rPr>
            </w:pPr>
            <w:r>
              <w:rPr>
                <w:rFonts w:eastAsia="Times New Roman"/>
                <w:b/>
                <w:bCs/>
                <w:lang w:val="en-US"/>
              </w:rPr>
              <w:lastRenderedPageBreak/>
              <w:t>TestScript.setup.action.assert.minimumId</w:t>
            </w:r>
          </w:p>
        </w:tc>
        <w:tc>
          <w:tcPr>
            <w:tcW w:w="0" w:type="auto"/>
            <w:vAlign w:val="center"/>
            <w:hideMark/>
          </w:tcPr>
          <w:p w14:paraId="5B99A5FC" w14:textId="77777777" w:rsidR="00D67926" w:rsidRDefault="00D67926">
            <w:pPr>
              <w:rPr>
                <w:rFonts w:eastAsia="Times New Roman"/>
                <w:lang w:val="en-US"/>
              </w:rPr>
            </w:pPr>
          </w:p>
        </w:tc>
      </w:tr>
      <w:tr w:rsidR="00D67926" w14:paraId="0D23DCD6" w14:textId="77777777">
        <w:trPr>
          <w:divId w:val="279191413"/>
          <w:tblCellSpacing w:w="15" w:type="dxa"/>
        </w:trPr>
        <w:tc>
          <w:tcPr>
            <w:tcW w:w="0" w:type="auto"/>
            <w:vAlign w:val="center"/>
            <w:hideMark/>
          </w:tcPr>
          <w:p w14:paraId="758551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95D548" w14:textId="77777777" w:rsidR="00D67926" w:rsidRDefault="008D6FB8">
            <w:pPr>
              <w:rPr>
                <w:rFonts w:eastAsia="Times New Roman"/>
                <w:lang w:val="en-US"/>
              </w:rPr>
            </w:pPr>
            <w:r>
              <w:rPr>
                <w:rFonts w:eastAsia="Times New Roman"/>
                <w:lang w:val="en-US"/>
              </w:rPr>
              <w:t>Fixture Id of minimum content resource</w:t>
            </w:r>
          </w:p>
        </w:tc>
      </w:tr>
      <w:tr w:rsidR="00D67926" w14:paraId="662D9FE5" w14:textId="77777777">
        <w:trPr>
          <w:divId w:val="279191413"/>
          <w:tblCellSpacing w:w="15" w:type="dxa"/>
        </w:trPr>
        <w:tc>
          <w:tcPr>
            <w:tcW w:w="0" w:type="auto"/>
            <w:vAlign w:val="center"/>
            <w:hideMark/>
          </w:tcPr>
          <w:p w14:paraId="33DBC1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A006B2" w14:textId="77777777" w:rsidR="00D67926" w:rsidRDefault="008D6FB8">
            <w:pPr>
              <w:rPr>
                <w:rFonts w:eastAsia="Times New Roman"/>
                <w:lang w:val="en-US"/>
              </w:rPr>
            </w:pPr>
            <w:r>
              <w:rPr>
                <w:rFonts w:eastAsia="Times New Roman"/>
                <w:lang w:val="en-US"/>
              </w:rPr>
              <w:t>The ID of a fixture. Asserts that the response contains at a minimumId the fixture specified by minimumId.</w:t>
            </w:r>
          </w:p>
        </w:tc>
      </w:tr>
      <w:tr w:rsidR="00D67926" w14:paraId="516F6282" w14:textId="77777777">
        <w:trPr>
          <w:divId w:val="279191413"/>
          <w:tblCellSpacing w:w="15" w:type="dxa"/>
        </w:trPr>
        <w:tc>
          <w:tcPr>
            <w:tcW w:w="0" w:type="auto"/>
            <w:vAlign w:val="center"/>
            <w:hideMark/>
          </w:tcPr>
          <w:p w14:paraId="7F5C0E1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995C33B" w14:textId="77777777" w:rsidR="00D67926" w:rsidRDefault="008D6FB8">
            <w:pPr>
              <w:rPr>
                <w:rFonts w:eastAsia="Times New Roman"/>
                <w:lang w:val="en-US"/>
              </w:rPr>
            </w:pPr>
            <w:r>
              <w:rPr>
                <w:rFonts w:eastAsia="Times New Roman"/>
                <w:lang w:val="en-US"/>
              </w:rPr>
              <w:t xml:space="preserve">Asserts that the response contains all the element/content in another fixture pointed to by minimumId. This can be a statically defined fixture or one that is dynamically set via responseId. </w:t>
            </w:r>
          </w:p>
        </w:tc>
      </w:tr>
      <w:tr w:rsidR="00D67926" w14:paraId="2B45AEC6" w14:textId="77777777">
        <w:trPr>
          <w:divId w:val="279191413"/>
          <w:tblCellSpacing w:w="15" w:type="dxa"/>
        </w:trPr>
        <w:tc>
          <w:tcPr>
            <w:tcW w:w="0" w:type="auto"/>
            <w:vAlign w:val="center"/>
            <w:hideMark/>
          </w:tcPr>
          <w:p w14:paraId="3922F848" w14:textId="77777777" w:rsidR="00D67926" w:rsidRDefault="008D6FB8">
            <w:pPr>
              <w:rPr>
                <w:rFonts w:eastAsia="Times New Roman"/>
                <w:lang w:val="en-US"/>
              </w:rPr>
            </w:pPr>
            <w:r>
              <w:rPr>
                <w:rFonts w:eastAsia="Times New Roman"/>
                <w:b/>
                <w:bCs/>
                <w:lang w:val="en-US"/>
              </w:rPr>
              <w:t>TestScript.setup.action.assert.navigationLinks</w:t>
            </w:r>
          </w:p>
        </w:tc>
        <w:tc>
          <w:tcPr>
            <w:tcW w:w="0" w:type="auto"/>
            <w:vAlign w:val="center"/>
            <w:hideMark/>
          </w:tcPr>
          <w:p w14:paraId="0D9BC0F2" w14:textId="77777777" w:rsidR="00D67926" w:rsidRDefault="00D67926">
            <w:pPr>
              <w:rPr>
                <w:rFonts w:eastAsia="Times New Roman"/>
                <w:lang w:val="en-US"/>
              </w:rPr>
            </w:pPr>
          </w:p>
        </w:tc>
      </w:tr>
      <w:tr w:rsidR="00D67926" w14:paraId="01F3E93D" w14:textId="77777777">
        <w:trPr>
          <w:divId w:val="279191413"/>
          <w:tblCellSpacing w:w="15" w:type="dxa"/>
        </w:trPr>
        <w:tc>
          <w:tcPr>
            <w:tcW w:w="0" w:type="auto"/>
            <w:vAlign w:val="center"/>
            <w:hideMark/>
          </w:tcPr>
          <w:p w14:paraId="2B4EB7E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F0CCF8" w14:textId="77777777" w:rsidR="00D67926" w:rsidRDefault="008D6FB8">
            <w:pPr>
              <w:rPr>
                <w:rFonts w:eastAsia="Times New Roman"/>
                <w:lang w:val="en-US"/>
              </w:rPr>
            </w:pPr>
            <w:r>
              <w:rPr>
                <w:rFonts w:eastAsia="Times New Roman"/>
                <w:lang w:val="en-US"/>
              </w:rPr>
              <w:t>Perform validation on navigation links?</w:t>
            </w:r>
          </w:p>
        </w:tc>
      </w:tr>
      <w:tr w:rsidR="00D67926" w14:paraId="3744F63E" w14:textId="77777777">
        <w:trPr>
          <w:divId w:val="279191413"/>
          <w:tblCellSpacing w:w="15" w:type="dxa"/>
        </w:trPr>
        <w:tc>
          <w:tcPr>
            <w:tcW w:w="0" w:type="auto"/>
            <w:vAlign w:val="center"/>
            <w:hideMark/>
          </w:tcPr>
          <w:p w14:paraId="054783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9C1E59" w14:textId="77777777" w:rsidR="00D67926" w:rsidRDefault="008D6FB8">
            <w:pPr>
              <w:rPr>
                <w:rFonts w:eastAsia="Times New Roman"/>
                <w:lang w:val="en-US"/>
              </w:rPr>
            </w:pPr>
            <w:r>
              <w:rPr>
                <w:rFonts w:eastAsia="Times New Roman"/>
                <w:lang w:val="en-US"/>
              </w:rPr>
              <w:t>Whether or not the test execution performs validation on the bundle navigation links.</w:t>
            </w:r>
          </w:p>
        </w:tc>
      </w:tr>
      <w:tr w:rsidR="00D67926" w14:paraId="7A804760" w14:textId="77777777">
        <w:trPr>
          <w:divId w:val="279191413"/>
          <w:tblCellSpacing w:w="15" w:type="dxa"/>
        </w:trPr>
        <w:tc>
          <w:tcPr>
            <w:tcW w:w="0" w:type="auto"/>
            <w:vAlign w:val="center"/>
            <w:hideMark/>
          </w:tcPr>
          <w:p w14:paraId="6BA782C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50CAC9" w14:textId="77777777" w:rsidR="00D67926" w:rsidRDefault="008D6FB8">
            <w:pPr>
              <w:rPr>
                <w:rFonts w:eastAsia="Times New Roman"/>
                <w:lang w:val="en-US"/>
              </w:rPr>
            </w:pPr>
            <w:r>
              <w:rPr>
                <w:rFonts w:eastAsia="Times New Roman"/>
                <w:lang w:val="en-US"/>
              </w:rPr>
              <w:t>Asserts that the Bundle contains first, last, and next links.</w:t>
            </w:r>
          </w:p>
        </w:tc>
      </w:tr>
      <w:tr w:rsidR="00D67926" w14:paraId="5B832CEB" w14:textId="77777777">
        <w:trPr>
          <w:divId w:val="279191413"/>
          <w:tblCellSpacing w:w="15" w:type="dxa"/>
        </w:trPr>
        <w:tc>
          <w:tcPr>
            <w:tcW w:w="0" w:type="auto"/>
            <w:vAlign w:val="center"/>
            <w:hideMark/>
          </w:tcPr>
          <w:p w14:paraId="263F1D38" w14:textId="77777777" w:rsidR="00D67926" w:rsidRDefault="008D6FB8">
            <w:pPr>
              <w:rPr>
                <w:rFonts w:eastAsia="Times New Roman"/>
                <w:lang w:val="en-US"/>
              </w:rPr>
            </w:pPr>
            <w:r>
              <w:rPr>
                <w:rFonts w:eastAsia="Times New Roman"/>
                <w:b/>
                <w:bCs/>
                <w:lang w:val="en-US"/>
              </w:rPr>
              <w:t>TestScript.setup.action.assert.operator</w:t>
            </w:r>
          </w:p>
        </w:tc>
        <w:tc>
          <w:tcPr>
            <w:tcW w:w="0" w:type="auto"/>
            <w:vAlign w:val="center"/>
            <w:hideMark/>
          </w:tcPr>
          <w:p w14:paraId="5E50C42F" w14:textId="77777777" w:rsidR="00D67926" w:rsidRDefault="00D67926">
            <w:pPr>
              <w:rPr>
                <w:rFonts w:eastAsia="Times New Roman"/>
                <w:lang w:val="en-US"/>
              </w:rPr>
            </w:pPr>
          </w:p>
        </w:tc>
      </w:tr>
      <w:tr w:rsidR="00D67926" w14:paraId="7CA92E4E" w14:textId="77777777">
        <w:trPr>
          <w:divId w:val="279191413"/>
          <w:tblCellSpacing w:w="15" w:type="dxa"/>
        </w:trPr>
        <w:tc>
          <w:tcPr>
            <w:tcW w:w="0" w:type="auto"/>
            <w:vAlign w:val="center"/>
            <w:hideMark/>
          </w:tcPr>
          <w:p w14:paraId="525F18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2E4F69" w14:textId="77777777" w:rsidR="00D67926" w:rsidRDefault="008D6FB8">
            <w:pPr>
              <w:rPr>
                <w:rFonts w:eastAsia="Times New Roman"/>
                <w:lang w:val="en-US"/>
              </w:rPr>
            </w:pPr>
            <w:r>
              <w:rPr>
                <w:rFonts w:eastAsia="Times New Roman"/>
                <w:lang w:val="en-US"/>
              </w:rPr>
              <w:t>The operator type.</w:t>
            </w:r>
          </w:p>
        </w:tc>
      </w:tr>
      <w:tr w:rsidR="00D67926" w14:paraId="681AC014" w14:textId="77777777">
        <w:trPr>
          <w:divId w:val="279191413"/>
          <w:tblCellSpacing w:w="15" w:type="dxa"/>
        </w:trPr>
        <w:tc>
          <w:tcPr>
            <w:tcW w:w="0" w:type="auto"/>
            <w:vAlign w:val="center"/>
            <w:hideMark/>
          </w:tcPr>
          <w:p w14:paraId="01626B4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7B9A5CF" w14:textId="77777777" w:rsidR="00D67926" w:rsidRDefault="008D6FB8">
            <w:pPr>
              <w:rPr>
                <w:rFonts w:eastAsia="Times New Roman"/>
                <w:lang w:val="en-US"/>
              </w:rPr>
            </w:pPr>
            <w:r>
              <w:rPr>
                <w:rFonts w:eastAsia="Times New Roman"/>
                <w:lang w:val="en-US"/>
              </w:rPr>
              <w:t xml:space="preserve">Operators come handy especially for negative testing. If operator is not specified, then the "equals" operator is assumed. e.g. &lt;code&gt; &lt;assert&gt; &lt;operator value="in" /&gt; &lt;responseCode value="200,201,204" /&gt; &lt;/assert&gt; &lt;assert&gt; &lt;operator value="notEquals" /&gt; &lt;response value="okay"/&gt; &lt;/assert&gt; &lt;assert&gt; &lt;operator value="greaterThan" /&gt; &lt;responseHeader&gt; &lt;field value="Content-Length" /&gt; &lt;value value="0" /&gt; &lt;responseHeader&gt; &lt;/assert&gt; &lt;/code&gt;. </w:t>
            </w:r>
          </w:p>
        </w:tc>
      </w:tr>
      <w:tr w:rsidR="00D67926" w14:paraId="6B0FA9E0" w14:textId="77777777">
        <w:trPr>
          <w:divId w:val="279191413"/>
          <w:tblCellSpacing w:w="15" w:type="dxa"/>
        </w:trPr>
        <w:tc>
          <w:tcPr>
            <w:tcW w:w="0" w:type="auto"/>
            <w:vAlign w:val="center"/>
            <w:hideMark/>
          </w:tcPr>
          <w:p w14:paraId="6547A85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910F83B" w14:textId="77777777" w:rsidR="00D67926" w:rsidRDefault="008D6FB8">
            <w:pPr>
              <w:rPr>
                <w:rFonts w:eastAsia="Times New Roman"/>
                <w:lang w:val="en-US"/>
              </w:rPr>
            </w:pPr>
            <w:r>
              <w:rPr>
                <w:rFonts w:eastAsia="Times New Roman"/>
                <w:lang w:val="en-US"/>
              </w:rPr>
              <w:t>The type of operator to use for assertion.</w:t>
            </w:r>
          </w:p>
        </w:tc>
      </w:tr>
      <w:tr w:rsidR="00D67926" w14:paraId="098874E2" w14:textId="77777777">
        <w:trPr>
          <w:divId w:val="279191413"/>
          <w:tblCellSpacing w:w="15" w:type="dxa"/>
        </w:trPr>
        <w:tc>
          <w:tcPr>
            <w:tcW w:w="0" w:type="auto"/>
            <w:vAlign w:val="center"/>
            <w:hideMark/>
          </w:tcPr>
          <w:p w14:paraId="52F4EA4A" w14:textId="77777777" w:rsidR="00D67926" w:rsidRDefault="008D6FB8">
            <w:pPr>
              <w:rPr>
                <w:rFonts w:eastAsia="Times New Roman"/>
                <w:lang w:val="en-US"/>
              </w:rPr>
            </w:pPr>
            <w:r>
              <w:rPr>
                <w:rFonts w:eastAsia="Times New Roman"/>
                <w:b/>
                <w:bCs/>
                <w:lang w:val="en-US"/>
              </w:rPr>
              <w:t>TestScript.setup.action.assert.path</w:t>
            </w:r>
          </w:p>
        </w:tc>
        <w:tc>
          <w:tcPr>
            <w:tcW w:w="0" w:type="auto"/>
            <w:vAlign w:val="center"/>
            <w:hideMark/>
          </w:tcPr>
          <w:p w14:paraId="18CCF2B9" w14:textId="77777777" w:rsidR="00D67926" w:rsidRDefault="00D67926">
            <w:pPr>
              <w:rPr>
                <w:rFonts w:eastAsia="Times New Roman"/>
                <w:lang w:val="en-US"/>
              </w:rPr>
            </w:pPr>
          </w:p>
        </w:tc>
      </w:tr>
      <w:tr w:rsidR="00D67926" w14:paraId="60EEE6BB" w14:textId="77777777">
        <w:trPr>
          <w:divId w:val="279191413"/>
          <w:tblCellSpacing w:w="15" w:type="dxa"/>
        </w:trPr>
        <w:tc>
          <w:tcPr>
            <w:tcW w:w="0" w:type="auto"/>
            <w:vAlign w:val="center"/>
            <w:hideMark/>
          </w:tcPr>
          <w:p w14:paraId="52F8B5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498137" w14:textId="77777777" w:rsidR="00D67926" w:rsidRDefault="008D6FB8">
            <w:pPr>
              <w:rPr>
                <w:rFonts w:eastAsia="Times New Roman"/>
                <w:lang w:val="en-US"/>
              </w:rPr>
            </w:pPr>
            <w:r>
              <w:rPr>
                <w:rFonts w:eastAsia="Times New Roman"/>
                <w:lang w:val="en-US"/>
              </w:rPr>
              <w:t>XPath or JSONPath expression</w:t>
            </w:r>
          </w:p>
        </w:tc>
      </w:tr>
      <w:tr w:rsidR="00D67926" w14:paraId="1F272D95" w14:textId="77777777">
        <w:trPr>
          <w:divId w:val="279191413"/>
          <w:tblCellSpacing w:w="15" w:type="dxa"/>
        </w:trPr>
        <w:tc>
          <w:tcPr>
            <w:tcW w:w="0" w:type="auto"/>
            <w:vAlign w:val="center"/>
            <w:hideMark/>
          </w:tcPr>
          <w:p w14:paraId="4816864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32A0C50" w14:textId="77777777" w:rsidR="00D67926" w:rsidRDefault="008D6FB8">
            <w:pPr>
              <w:rPr>
                <w:rFonts w:eastAsia="Times New Roman"/>
                <w:lang w:val="en-US"/>
              </w:rPr>
            </w:pPr>
            <w:r>
              <w:rPr>
                <w:rFonts w:eastAsia="Times New Roman"/>
                <w:lang w:val="en-US"/>
              </w:rPr>
              <w:t>The XPath or JSONPath expression to be evaluated against the fixture representing the response received from server.</w:t>
            </w:r>
          </w:p>
        </w:tc>
      </w:tr>
      <w:tr w:rsidR="00D67926" w14:paraId="6FF073B6" w14:textId="77777777">
        <w:trPr>
          <w:divId w:val="279191413"/>
          <w:tblCellSpacing w:w="15" w:type="dxa"/>
        </w:trPr>
        <w:tc>
          <w:tcPr>
            <w:tcW w:w="0" w:type="auto"/>
            <w:vAlign w:val="center"/>
            <w:hideMark/>
          </w:tcPr>
          <w:p w14:paraId="3D0C82C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01B103" w14:textId="77777777" w:rsidR="00D67926" w:rsidRDefault="008D6FB8">
            <w:pPr>
              <w:rPr>
                <w:rFonts w:eastAsia="Times New Roman"/>
                <w:lang w:val="en-US"/>
              </w:rPr>
            </w:pPr>
            <w:r>
              <w:rPr>
                <w:rFonts w:eastAsia="Times New Roman"/>
                <w:lang w:val="en-US"/>
              </w:rPr>
              <w:t xml:space="preserve">If both "path" and "fixtureId" are specified, then the path will be evaluated against the responseBody mapped to the fixtureId. If "path" is specified and "fixtureId" is not, then the path will be evaluated against the responseBody of the last operation. Test engines are to store the response body and headers of the last operation at all times for subsequent assertions. </w:t>
            </w:r>
          </w:p>
        </w:tc>
      </w:tr>
      <w:tr w:rsidR="00D67926" w14:paraId="734465E9" w14:textId="77777777">
        <w:trPr>
          <w:divId w:val="279191413"/>
          <w:tblCellSpacing w:w="15" w:type="dxa"/>
        </w:trPr>
        <w:tc>
          <w:tcPr>
            <w:tcW w:w="0" w:type="auto"/>
            <w:vAlign w:val="center"/>
            <w:hideMark/>
          </w:tcPr>
          <w:p w14:paraId="76941316" w14:textId="77777777" w:rsidR="00D67926" w:rsidRDefault="008D6FB8">
            <w:pPr>
              <w:rPr>
                <w:rFonts w:eastAsia="Times New Roman"/>
                <w:lang w:val="en-US"/>
              </w:rPr>
            </w:pPr>
            <w:r>
              <w:rPr>
                <w:rFonts w:eastAsia="Times New Roman"/>
                <w:b/>
                <w:bCs/>
                <w:lang w:val="en-US"/>
              </w:rPr>
              <w:t>TestScript.setup.action.assert.resource</w:t>
            </w:r>
          </w:p>
        </w:tc>
        <w:tc>
          <w:tcPr>
            <w:tcW w:w="0" w:type="auto"/>
            <w:vAlign w:val="center"/>
            <w:hideMark/>
          </w:tcPr>
          <w:p w14:paraId="29AD2A81" w14:textId="77777777" w:rsidR="00D67926" w:rsidRDefault="00D67926">
            <w:pPr>
              <w:rPr>
                <w:rFonts w:eastAsia="Times New Roman"/>
                <w:lang w:val="en-US"/>
              </w:rPr>
            </w:pPr>
          </w:p>
        </w:tc>
      </w:tr>
      <w:tr w:rsidR="00D67926" w14:paraId="0804B1AA" w14:textId="77777777">
        <w:trPr>
          <w:divId w:val="279191413"/>
          <w:tblCellSpacing w:w="15" w:type="dxa"/>
        </w:trPr>
        <w:tc>
          <w:tcPr>
            <w:tcW w:w="0" w:type="auto"/>
            <w:vAlign w:val="center"/>
            <w:hideMark/>
          </w:tcPr>
          <w:p w14:paraId="22068D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765E18" w14:textId="77777777" w:rsidR="00D67926" w:rsidRDefault="008D6FB8">
            <w:pPr>
              <w:rPr>
                <w:rFonts w:eastAsia="Times New Roman"/>
                <w:lang w:val="en-US"/>
              </w:rPr>
            </w:pPr>
            <w:r>
              <w:rPr>
                <w:rFonts w:eastAsia="Times New Roman"/>
                <w:lang w:val="en-US"/>
              </w:rPr>
              <w:t>Resource type</w:t>
            </w:r>
          </w:p>
        </w:tc>
      </w:tr>
      <w:tr w:rsidR="00D67926" w14:paraId="34BAB61A" w14:textId="77777777">
        <w:trPr>
          <w:divId w:val="279191413"/>
          <w:tblCellSpacing w:w="15" w:type="dxa"/>
        </w:trPr>
        <w:tc>
          <w:tcPr>
            <w:tcW w:w="0" w:type="auto"/>
            <w:vAlign w:val="center"/>
            <w:hideMark/>
          </w:tcPr>
          <w:p w14:paraId="37206C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ED3943" w14:textId="77777777" w:rsidR="00D67926" w:rsidRDefault="008D6FB8">
            <w:pPr>
              <w:rPr>
                <w:rFonts w:eastAsia="Times New Roman"/>
                <w:lang w:val="en-US"/>
              </w:rPr>
            </w:pPr>
            <w:r>
              <w:rPr>
                <w:rFonts w:eastAsia="Times New Roman"/>
                <w:lang w:val="en-US"/>
              </w:rPr>
              <w:t>The type of the resource. See http://hl7-fhir.github.io/resourcelist.html.</w:t>
            </w:r>
          </w:p>
        </w:tc>
      </w:tr>
      <w:tr w:rsidR="00D67926" w14:paraId="75BF81A7" w14:textId="77777777">
        <w:trPr>
          <w:divId w:val="279191413"/>
          <w:tblCellSpacing w:w="15" w:type="dxa"/>
        </w:trPr>
        <w:tc>
          <w:tcPr>
            <w:tcW w:w="0" w:type="auto"/>
            <w:vAlign w:val="center"/>
            <w:hideMark/>
          </w:tcPr>
          <w:p w14:paraId="79E8D98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4EE51A8" w14:textId="77777777" w:rsidR="00D67926" w:rsidRDefault="008D6FB8">
            <w:pPr>
              <w:rPr>
                <w:rFonts w:eastAsia="Times New Roman"/>
                <w:lang w:val="en-US"/>
              </w:rPr>
            </w:pPr>
            <w:r>
              <w:rPr>
                <w:rFonts w:eastAsia="Times New Roman"/>
                <w:lang w:val="en-US"/>
              </w:rPr>
              <w:t xml:space="preserve">This will be expected resource type in response body e.g. in read, vread, search, etc. See http://hl7-fhir.github.io/resourcelist.html for complete list of resource types. e.g. &lt;assert &gt; &lt;resourceType value="Patient" &lt;/assert&gt;. </w:t>
            </w:r>
          </w:p>
        </w:tc>
      </w:tr>
      <w:tr w:rsidR="00D67926" w14:paraId="7760A606" w14:textId="77777777">
        <w:trPr>
          <w:divId w:val="279191413"/>
          <w:tblCellSpacing w:w="15" w:type="dxa"/>
        </w:trPr>
        <w:tc>
          <w:tcPr>
            <w:tcW w:w="0" w:type="auto"/>
            <w:vAlign w:val="center"/>
            <w:hideMark/>
          </w:tcPr>
          <w:p w14:paraId="4EDDEBF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B225CB" w14:textId="77777777" w:rsidR="00D67926" w:rsidRDefault="008D6FB8">
            <w:pPr>
              <w:rPr>
                <w:rFonts w:eastAsia="Times New Roman"/>
                <w:lang w:val="en-US"/>
              </w:rPr>
            </w:pPr>
            <w:r>
              <w:rPr>
                <w:rFonts w:eastAsia="Times New Roman"/>
                <w:lang w:val="en-US"/>
              </w:rPr>
              <w:t>Either a resource or a data type</w:t>
            </w:r>
          </w:p>
        </w:tc>
      </w:tr>
      <w:tr w:rsidR="00D67926" w14:paraId="66799F96" w14:textId="77777777">
        <w:trPr>
          <w:divId w:val="279191413"/>
          <w:tblCellSpacing w:w="15" w:type="dxa"/>
        </w:trPr>
        <w:tc>
          <w:tcPr>
            <w:tcW w:w="0" w:type="auto"/>
            <w:vAlign w:val="center"/>
            <w:hideMark/>
          </w:tcPr>
          <w:p w14:paraId="51CE26BF" w14:textId="77777777" w:rsidR="00D67926" w:rsidRDefault="008D6FB8">
            <w:pPr>
              <w:rPr>
                <w:rFonts w:eastAsia="Times New Roman"/>
                <w:lang w:val="en-US"/>
              </w:rPr>
            </w:pPr>
            <w:r>
              <w:rPr>
                <w:rFonts w:eastAsia="Times New Roman"/>
                <w:b/>
                <w:bCs/>
                <w:lang w:val="en-US"/>
              </w:rPr>
              <w:t>TestScript.setup.action.assert.response</w:t>
            </w:r>
          </w:p>
        </w:tc>
        <w:tc>
          <w:tcPr>
            <w:tcW w:w="0" w:type="auto"/>
            <w:vAlign w:val="center"/>
            <w:hideMark/>
          </w:tcPr>
          <w:p w14:paraId="6CB13CE2" w14:textId="77777777" w:rsidR="00D67926" w:rsidRDefault="00D67926">
            <w:pPr>
              <w:rPr>
                <w:rFonts w:eastAsia="Times New Roman"/>
                <w:lang w:val="en-US"/>
              </w:rPr>
            </w:pPr>
          </w:p>
        </w:tc>
      </w:tr>
      <w:tr w:rsidR="00D67926" w14:paraId="1243B222" w14:textId="77777777">
        <w:trPr>
          <w:divId w:val="279191413"/>
          <w:tblCellSpacing w:w="15" w:type="dxa"/>
        </w:trPr>
        <w:tc>
          <w:tcPr>
            <w:tcW w:w="0" w:type="auto"/>
            <w:vAlign w:val="center"/>
            <w:hideMark/>
          </w:tcPr>
          <w:p w14:paraId="62EC36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F3B3C1" w14:textId="77777777" w:rsidR="00D67926" w:rsidRDefault="008D6FB8">
            <w:pPr>
              <w:rPr>
                <w:rFonts w:eastAsia="Times New Roman"/>
                <w:lang w:val="en-US"/>
              </w:rPr>
            </w:pPr>
            <w:r>
              <w:rPr>
                <w:rFonts w:eastAsia="Times New Roman"/>
                <w:lang w:val="en-US"/>
              </w:rPr>
              <w:t xml:space="preserve">okay | created | noContent | notModified | bad | forbidden | notFound | methodNotAllowed | conflict | gone | preconditionFailed | unprocessable. </w:t>
            </w:r>
          </w:p>
        </w:tc>
      </w:tr>
      <w:tr w:rsidR="00D67926" w14:paraId="6A02B3C6" w14:textId="77777777">
        <w:trPr>
          <w:divId w:val="279191413"/>
          <w:tblCellSpacing w:w="15" w:type="dxa"/>
        </w:trPr>
        <w:tc>
          <w:tcPr>
            <w:tcW w:w="0" w:type="auto"/>
            <w:vAlign w:val="center"/>
            <w:hideMark/>
          </w:tcPr>
          <w:p w14:paraId="4A156C9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F48798" w14:textId="77777777" w:rsidR="00D67926" w:rsidRDefault="008D6FB8">
            <w:pPr>
              <w:rPr>
                <w:rFonts w:eastAsia="Times New Roman"/>
                <w:lang w:val="en-US"/>
              </w:rPr>
            </w:pPr>
            <w:r>
              <w:rPr>
                <w:rFonts w:eastAsia="Times New Roman"/>
                <w:lang w:val="en-US"/>
              </w:rPr>
              <w:t>This is a shorter way of achieving similar verifications via "</w:t>
            </w:r>
            <w:proofErr w:type="gramStart"/>
            <w:r>
              <w:rPr>
                <w:rFonts w:eastAsia="Times New Roman"/>
                <w:lang w:val="en-US"/>
              </w:rPr>
              <w:t>assert.responseCode</w:t>
            </w:r>
            <w:proofErr w:type="gramEnd"/>
            <w:r>
              <w:rPr>
                <w:rFonts w:eastAsia="Times New Roman"/>
                <w:lang w:val="en-US"/>
              </w:rPr>
              <w:t>". If you need more control, then use "</w:t>
            </w:r>
            <w:proofErr w:type="gramStart"/>
            <w:r>
              <w:rPr>
                <w:rFonts w:eastAsia="Times New Roman"/>
                <w:lang w:val="en-US"/>
              </w:rPr>
              <w:t>assert.responseCode</w:t>
            </w:r>
            <w:proofErr w:type="gramEnd"/>
            <w:r>
              <w:rPr>
                <w:rFonts w:eastAsia="Times New Roman"/>
                <w:lang w:val="en-US"/>
              </w:rPr>
              <w:t xml:space="preserve">" e.g. &lt;assert&gt; &lt;contentType value="json" /&gt; &lt;response value="okay"/&gt; &lt;/assert&gt;. </w:t>
            </w:r>
          </w:p>
        </w:tc>
      </w:tr>
      <w:tr w:rsidR="00D67926" w14:paraId="56B794C7" w14:textId="77777777">
        <w:trPr>
          <w:divId w:val="279191413"/>
          <w:tblCellSpacing w:w="15" w:type="dxa"/>
        </w:trPr>
        <w:tc>
          <w:tcPr>
            <w:tcW w:w="0" w:type="auto"/>
            <w:vAlign w:val="center"/>
            <w:hideMark/>
          </w:tcPr>
          <w:p w14:paraId="04B79FC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37A5264" w14:textId="77777777" w:rsidR="00D67926" w:rsidRDefault="008D6FB8">
            <w:pPr>
              <w:rPr>
                <w:rFonts w:eastAsia="Times New Roman"/>
                <w:lang w:val="en-US"/>
              </w:rPr>
            </w:pPr>
            <w:r>
              <w:rPr>
                <w:rFonts w:eastAsia="Times New Roman"/>
                <w:lang w:val="en-US"/>
              </w:rPr>
              <w:t>The type of response code to use for assertion.</w:t>
            </w:r>
          </w:p>
        </w:tc>
      </w:tr>
      <w:tr w:rsidR="00D67926" w14:paraId="0F06559F" w14:textId="77777777">
        <w:trPr>
          <w:divId w:val="279191413"/>
          <w:tblCellSpacing w:w="15" w:type="dxa"/>
        </w:trPr>
        <w:tc>
          <w:tcPr>
            <w:tcW w:w="0" w:type="auto"/>
            <w:vAlign w:val="center"/>
            <w:hideMark/>
          </w:tcPr>
          <w:p w14:paraId="5BD376F3" w14:textId="77777777" w:rsidR="00D67926" w:rsidRDefault="008D6FB8">
            <w:pPr>
              <w:rPr>
                <w:rFonts w:eastAsia="Times New Roman"/>
                <w:lang w:val="en-US"/>
              </w:rPr>
            </w:pPr>
            <w:r>
              <w:rPr>
                <w:rFonts w:eastAsia="Times New Roman"/>
                <w:b/>
                <w:bCs/>
                <w:lang w:val="en-US"/>
              </w:rPr>
              <w:t>TestScript.setup.action.assert.responseCode</w:t>
            </w:r>
          </w:p>
        </w:tc>
        <w:tc>
          <w:tcPr>
            <w:tcW w:w="0" w:type="auto"/>
            <w:vAlign w:val="center"/>
            <w:hideMark/>
          </w:tcPr>
          <w:p w14:paraId="5A872E41" w14:textId="77777777" w:rsidR="00D67926" w:rsidRDefault="00D67926">
            <w:pPr>
              <w:rPr>
                <w:rFonts w:eastAsia="Times New Roman"/>
                <w:lang w:val="en-US"/>
              </w:rPr>
            </w:pPr>
          </w:p>
        </w:tc>
      </w:tr>
      <w:tr w:rsidR="00D67926" w14:paraId="3BE984F8" w14:textId="77777777">
        <w:trPr>
          <w:divId w:val="279191413"/>
          <w:tblCellSpacing w:w="15" w:type="dxa"/>
        </w:trPr>
        <w:tc>
          <w:tcPr>
            <w:tcW w:w="0" w:type="auto"/>
            <w:vAlign w:val="center"/>
            <w:hideMark/>
          </w:tcPr>
          <w:p w14:paraId="010F7EB8"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A7D1709" w14:textId="77777777" w:rsidR="00D67926" w:rsidRDefault="008D6FB8">
            <w:pPr>
              <w:rPr>
                <w:rFonts w:eastAsia="Times New Roman"/>
                <w:lang w:val="en-US"/>
              </w:rPr>
            </w:pPr>
            <w:r>
              <w:rPr>
                <w:rFonts w:eastAsia="Times New Roman"/>
                <w:lang w:val="en-US"/>
              </w:rPr>
              <w:t>HTTP response code to test</w:t>
            </w:r>
          </w:p>
        </w:tc>
      </w:tr>
      <w:tr w:rsidR="00D67926" w14:paraId="3F8DF2AE" w14:textId="77777777">
        <w:trPr>
          <w:divId w:val="279191413"/>
          <w:tblCellSpacing w:w="15" w:type="dxa"/>
        </w:trPr>
        <w:tc>
          <w:tcPr>
            <w:tcW w:w="0" w:type="auto"/>
            <w:vAlign w:val="center"/>
            <w:hideMark/>
          </w:tcPr>
          <w:p w14:paraId="089EF5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2D2269" w14:textId="77777777" w:rsidR="00D67926" w:rsidRDefault="008D6FB8">
            <w:pPr>
              <w:rPr>
                <w:rFonts w:eastAsia="Times New Roman"/>
                <w:lang w:val="en-US"/>
              </w:rPr>
            </w:pPr>
            <w:r>
              <w:rPr>
                <w:rFonts w:eastAsia="Times New Roman"/>
                <w:lang w:val="en-US"/>
              </w:rPr>
              <w:t>The value of the HTTP response code to be tested.</w:t>
            </w:r>
          </w:p>
        </w:tc>
      </w:tr>
      <w:tr w:rsidR="00D67926" w14:paraId="0ADF12D3" w14:textId="77777777">
        <w:trPr>
          <w:divId w:val="279191413"/>
          <w:tblCellSpacing w:w="15" w:type="dxa"/>
        </w:trPr>
        <w:tc>
          <w:tcPr>
            <w:tcW w:w="0" w:type="auto"/>
            <w:vAlign w:val="center"/>
            <w:hideMark/>
          </w:tcPr>
          <w:p w14:paraId="43A3E39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15DE9CD" w14:textId="77777777" w:rsidR="00D67926" w:rsidRDefault="008D6FB8">
            <w:pPr>
              <w:rPr>
                <w:rFonts w:eastAsia="Times New Roman"/>
                <w:lang w:val="en-US"/>
              </w:rPr>
            </w:pPr>
            <w:r>
              <w:rPr>
                <w:rFonts w:eastAsia="Times New Roman"/>
                <w:lang w:val="en-US"/>
              </w:rPr>
              <w:t xml:space="preserve">To be used with "operator" attribute value. Asserts that the response code equals this value if "operator" is not specified. If the operator is "in" or "notIn" then the responseCode would be a comma-separated list of values e.g. "200,201". Otherwise, it's expected to be a numeric value. If "fixture" is not specified, then the "responseBodyId" value of the last operation is assumed. </w:t>
            </w:r>
          </w:p>
        </w:tc>
      </w:tr>
      <w:tr w:rsidR="00D67926" w14:paraId="023C7991" w14:textId="77777777">
        <w:trPr>
          <w:divId w:val="279191413"/>
          <w:tblCellSpacing w:w="15" w:type="dxa"/>
        </w:trPr>
        <w:tc>
          <w:tcPr>
            <w:tcW w:w="0" w:type="auto"/>
            <w:vAlign w:val="center"/>
            <w:hideMark/>
          </w:tcPr>
          <w:p w14:paraId="2AE1E8B8" w14:textId="77777777" w:rsidR="00D67926" w:rsidRDefault="008D6FB8">
            <w:pPr>
              <w:rPr>
                <w:rFonts w:eastAsia="Times New Roman"/>
                <w:lang w:val="en-US"/>
              </w:rPr>
            </w:pPr>
            <w:r>
              <w:rPr>
                <w:rFonts w:eastAsia="Times New Roman"/>
                <w:b/>
                <w:bCs/>
                <w:lang w:val="en-US"/>
              </w:rPr>
              <w:t>TestScript.setup.action.assert.sourceId</w:t>
            </w:r>
          </w:p>
        </w:tc>
        <w:tc>
          <w:tcPr>
            <w:tcW w:w="0" w:type="auto"/>
            <w:vAlign w:val="center"/>
            <w:hideMark/>
          </w:tcPr>
          <w:p w14:paraId="37A9A570" w14:textId="77777777" w:rsidR="00D67926" w:rsidRDefault="00D67926">
            <w:pPr>
              <w:rPr>
                <w:rFonts w:eastAsia="Times New Roman"/>
                <w:lang w:val="en-US"/>
              </w:rPr>
            </w:pPr>
          </w:p>
        </w:tc>
      </w:tr>
      <w:tr w:rsidR="00D67926" w14:paraId="213B52EE" w14:textId="77777777">
        <w:trPr>
          <w:divId w:val="279191413"/>
          <w:tblCellSpacing w:w="15" w:type="dxa"/>
        </w:trPr>
        <w:tc>
          <w:tcPr>
            <w:tcW w:w="0" w:type="auto"/>
            <w:vAlign w:val="center"/>
            <w:hideMark/>
          </w:tcPr>
          <w:p w14:paraId="651070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BB29B1" w14:textId="77777777" w:rsidR="00D67926" w:rsidRDefault="008D6FB8">
            <w:pPr>
              <w:rPr>
                <w:rFonts w:eastAsia="Times New Roman"/>
                <w:lang w:val="en-US"/>
              </w:rPr>
            </w:pPr>
            <w:r>
              <w:rPr>
                <w:rFonts w:eastAsia="Times New Roman"/>
                <w:lang w:val="en-US"/>
              </w:rPr>
              <w:t>Fixture Id of source expression or headerField</w:t>
            </w:r>
          </w:p>
        </w:tc>
      </w:tr>
      <w:tr w:rsidR="00D67926" w14:paraId="55DF5AB0" w14:textId="77777777">
        <w:trPr>
          <w:divId w:val="279191413"/>
          <w:tblCellSpacing w:w="15" w:type="dxa"/>
        </w:trPr>
        <w:tc>
          <w:tcPr>
            <w:tcW w:w="0" w:type="auto"/>
            <w:vAlign w:val="center"/>
            <w:hideMark/>
          </w:tcPr>
          <w:p w14:paraId="7BE92F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E18606" w14:textId="77777777" w:rsidR="00D67926" w:rsidRDefault="008D6FB8">
            <w:pPr>
              <w:rPr>
                <w:rFonts w:eastAsia="Times New Roman"/>
                <w:lang w:val="en-US"/>
              </w:rPr>
            </w:pPr>
            <w:r>
              <w:rPr>
                <w:rFonts w:eastAsia="Times New Roman"/>
                <w:lang w:val="en-US"/>
              </w:rPr>
              <w:t>Fixture to evaluate the XPath/JSONPath expression or the headerField against.</w:t>
            </w:r>
          </w:p>
        </w:tc>
      </w:tr>
      <w:tr w:rsidR="00D67926" w14:paraId="28B47576" w14:textId="77777777">
        <w:trPr>
          <w:divId w:val="279191413"/>
          <w:tblCellSpacing w:w="15" w:type="dxa"/>
        </w:trPr>
        <w:tc>
          <w:tcPr>
            <w:tcW w:w="0" w:type="auto"/>
            <w:vAlign w:val="center"/>
            <w:hideMark/>
          </w:tcPr>
          <w:p w14:paraId="74A6E8D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23FE802" w14:textId="77777777"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w:t>
            </w:r>
            <w:proofErr w:type="gramStart"/>
            <w:r>
              <w:rPr>
                <w:rFonts w:eastAsia="Times New Roman"/>
                <w:lang w:val="en-US"/>
              </w:rPr>
              <w:t>action.operation</w:t>
            </w:r>
            <w:proofErr w:type="gramEnd"/>
            <w:r>
              <w:rPr>
                <w:rFonts w:eastAsia="Times New Roman"/>
                <w:lang w:val="en-US"/>
              </w:rPr>
              <w:t xml:space="preserve"> element. </w:t>
            </w:r>
          </w:p>
        </w:tc>
      </w:tr>
      <w:tr w:rsidR="00D67926" w14:paraId="35047F16" w14:textId="77777777">
        <w:trPr>
          <w:divId w:val="279191413"/>
          <w:tblCellSpacing w:w="15" w:type="dxa"/>
        </w:trPr>
        <w:tc>
          <w:tcPr>
            <w:tcW w:w="0" w:type="auto"/>
            <w:vAlign w:val="center"/>
            <w:hideMark/>
          </w:tcPr>
          <w:p w14:paraId="2E0AF673" w14:textId="77777777" w:rsidR="00D67926" w:rsidRDefault="008D6FB8">
            <w:pPr>
              <w:rPr>
                <w:rFonts w:eastAsia="Times New Roman"/>
                <w:lang w:val="en-US"/>
              </w:rPr>
            </w:pPr>
            <w:r>
              <w:rPr>
                <w:rFonts w:eastAsia="Times New Roman"/>
                <w:b/>
                <w:bCs/>
                <w:lang w:val="en-US"/>
              </w:rPr>
              <w:t>TestScript.setup.action.assert.validateProfileId</w:t>
            </w:r>
          </w:p>
        </w:tc>
        <w:tc>
          <w:tcPr>
            <w:tcW w:w="0" w:type="auto"/>
            <w:vAlign w:val="center"/>
            <w:hideMark/>
          </w:tcPr>
          <w:p w14:paraId="759D77A9" w14:textId="77777777" w:rsidR="00D67926" w:rsidRDefault="00D67926">
            <w:pPr>
              <w:rPr>
                <w:rFonts w:eastAsia="Times New Roman"/>
                <w:lang w:val="en-US"/>
              </w:rPr>
            </w:pPr>
          </w:p>
        </w:tc>
      </w:tr>
      <w:tr w:rsidR="00D67926" w14:paraId="7811B29D" w14:textId="77777777">
        <w:trPr>
          <w:divId w:val="279191413"/>
          <w:tblCellSpacing w:w="15" w:type="dxa"/>
        </w:trPr>
        <w:tc>
          <w:tcPr>
            <w:tcW w:w="0" w:type="auto"/>
            <w:vAlign w:val="center"/>
            <w:hideMark/>
          </w:tcPr>
          <w:p w14:paraId="088C50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E6D8A4" w14:textId="77777777" w:rsidR="00D67926" w:rsidRDefault="008D6FB8">
            <w:pPr>
              <w:rPr>
                <w:rFonts w:eastAsia="Times New Roman"/>
                <w:lang w:val="en-US"/>
              </w:rPr>
            </w:pPr>
            <w:r>
              <w:rPr>
                <w:rFonts w:eastAsia="Times New Roman"/>
                <w:lang w:val="en-US"/>
              </w:rPr>
              <w:t>Profile Id of validation profile reference</w:t>
            </w:r>
          </w:p>
        </w:tc>
      </w:tr>
      <w:tr w:rsidR="00D67926" w14:paraId="08D6E538" w14:textId="77777777">
        <w:trPr>
          <w:divId w:val="279191413"/>
          <w:tblCellSpacing w:w="15" w:type="dxa"/>
        </w:trPr>
        <w:tc>
          <w:tcPr>
            <w:tcW w:w="0" w:type="auto"/>
            <w:vAlign w:val="center"/>
            <w:hideMark/>
          </w:tcPr>
          <w:p w14:paraId="59FE23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9A3B05" w14:textId="77777777" w:rsidR="00D67926" w:rsidRDefault="008D6FB8">
            <w:pPr>
              <w:rPr>
                <w:rFonts w:eastAsia="Times New Roman"/>
                <w:lang w:val="en-US"/>
              </w:rPr>
            </w:pPr>
            <w:r>
              <w:rPr>
                <w:rFonts w:eastAsia="Times New Roman"/>
                <w:lang w:val="en-US"/>
              </w:rPr>
              <w:t>The ID of the Profile to validate against.</w:t>
            </w:r>
          </w:p>
        </w:tc>
      </w:tr>
      <w:tr w:rsidR="00D67926" w14:paraId="6B9B76F8" w14:textId="77777777">
        <w:trPr>
          <w:divId w:val="279191413"/>
          <w:tblCellSpacing w:w="15" w:type="dxa"/>
        </w:trPr>
        <w:tc>
          <w:tcPr>
            <w:tcW w:w="0" w:type="auto"/>
            <w:vAlign w:val="center"/>
            <w:hideMark/>
          </w:tcPr>
          <w:p w14:paraId="372443E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4CBA80" w14:textId="77777777" w:rsidR="00D67926" w:rsidRDefault="008D6FB8">
            <w:pPr>
              <w:rPr>
                <w:rFonts w:eastAsia="Times New Roman"/>
                <w:lang w:val="en-US"/>
              </w:rPr>
            </w:pPr>
            <w:r>
              <w:rPr>
                <w:rFonts w:eastAsia="Times New Roman"/>
                <w:lang w:val="en-US"/>
              </w:rPr>
              <w:t>The ID of a Profile fixture. Asserts that the response is valid according to the Profile specified by validateProfileId.</w:t>
            </w:r>
          </w:p>
        </w:tc>
      </w:tr>
      <w:tr w:rsidR="00D67926" w14:paraId="35D21756" w14:textId="77777777">
        <w:trPr>
          <w:divId w:val="279191413"/>
          <w:tblCellSpacing w:w="15" w:type="dxa"/>
        </w:trPr>
        <w:tc>
          <w:tcPr>
            <w:tcW w:w="0" w:type="auto"/>
            <w:vAlign w:val="center"/>
            <w:hideMark/>
          </w:tcPr>
          <w:p w14:paraId="46300A52" w14:textId="77777777" w:rsidR="00D67926" w:rsidRDefault="008D6FB8">
            <w:pPr>
              <w:rPr>
                <w:rFonts w:eastAsia="Times New Roman"/>
                <w:lang w:val="en-US"/>
              </w:rPr>
            </w:pPr>
            <w:r>
              <w:rPr>
                <w:rFonts w:eastAsia="Times New Roman"/>
                <w:b/>
                <w:bCs/>
                <w:lang w:val="en-US"/>
              </w:rPr>
              <w:t>TestScript.setup.action.assert.value</w:t>
            </w:r>
          </w:p>
        </w:tc>
        <w:tc>
          <w:tcPr>
            <w:tcW w:w="0" w:type="auto"/>
            <w:vAlign w:val="center"/>
            <w:hideMark/>
          </w:tcPr>
          <w:p w14:paraId="3C08B9F1" w14:textId="77777777" w:rsidR="00D67926" w:rsidRDefault="00D67926">
            <w:pPr>
              <w:rPr>
                <w:rFonts w:eastAsia="Times New Roman"/>
                <w:lang w:val="en-US"/>
              </w:rPr>
            </w:pPr>
          </w:p>
        </w:tc>
      </w:tr>
      <w:tr w:rsidR="00D67926" w14:paraId="3D9E3094" w14:textId="77777777">
        <w:trPr>
          <w:divId w:val="279191413"/>
          <w:tblCellSpacing w:w="15" w:type="dxa"/>
        </w:trPr>
        <w:tc>
          <w:tcPr>
            <w:tcW w:w="0" w:type="auto"/>
            <w:vAlign w:val="center"/>
            <w:hideMark/>
          </w:tcPr>
          <w:p w14:paraId="57D60E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F1001D" w14:textId="77777777" w:rsidR="00D67926" w:rsidRDefault="008D6FB8">
            <w:pPr>
              <w:rPr>
                <w:rFonts w:eastAsia="Times New Roman"/>
                <w:lang w:val="en-US"/>
              </w:rPr>
            </w:pPr>
            <w:r>
              <w:rPr>
                <w:rFonts w:eastAsia="Times New Roman"/>
                <w:lang w:val="en-US"/>
              </w:rPr>
              <w:t>The value to compare to</w:t>
            </w:r>
          </w:p>
        </w:tc>
      </w:tr>
      <w:tr w:rsidR="00D67926" w14:paraId="5797B2AF" w14:textId="77777777">
        <w:trPr>
          <w:divId w:val="279191413"/>
          <w:tblCellSpacing w:w="15" w:type="dxa"/>
        </w:trPr>
        <w:tc>
          <w:tcPr>
            <w:tcW w:w="0" w:type="auto"/>
            <w:vAlign w:val="center"/>
            <w:hideMark/>
          </w:tcPr>
          <w:p w14:paraId="78BA61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410CE0" w14:textId="77777777" w:rsidR="00D67926" w:rsidRDefault="008D6FB8">
            <w:pPr>
              <w:rPr>
                <w:rFonts w:eastAsia="Times New Roman"/>
                <w:lang w:val="en-US"/>
              </w:rPr>
            </w:pPr>
            <w:r>
              <w:rPr>
                <w:rFonts w:eastAsia="Times New Roman"/>
                <w:lang w:val="en-US"/>
              </w:rPr>
              <w:t>The value to compare to.</w:t>
            </w:r>
          </w:p>
        </w:tc>
      </w:tr>
      <w:tr w:rsidR="00D67926" w14:paraId="5E6E4031" w14:textId="77777777">
        <w:trPr>
          <w:divId w:val="279191413"/>
          <w:tblCellSpacing w:w="15" w:type="dxa"/>
        </w:trPr>
        <w:tc>
          <w:tcPr>
            <w:tcW w:w="0" w:type="auto"/>
            <w:vAlign w:val="center"/>
            <w:hideMark/>
          </w:tcPr>
          <w:p w14:paraId="71AEBE1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7BF3C04" w14:textId="77777777" w:rsidR="00D67926" w:rsidRDefault="008D6FB8">
            <w:pPr>
              <w:rPr>
                <w:rFonts w:eastAsia="Times New Roman"/>
                <w:lang w:val="en-US"/>
              </w:rPr>
            </w:pPr>
            <w:r>
              <w:rPr>
                <w:rFonts w:eastAsia="Times New Roman"/>
                <w:lang w:val="en-US"/>
              </w:rPr>
              <w:t xml:space="preserve">The string-representation of a number, string, or boolean that is expected. Test engines do have to look for placeholders (${}) and replace the variable placeholders with the variable values at runtime </w:t>
            </w:r>
            <w:r>
              <w:rPr>
                <w:rFonts w:eastAsia="Times New Roman"/>
                <w:lang w:val="en-US"/>
              </w:rPr>
              <w:lastRenderedPageBreak/>
              <w:t xml:space="preserve">before comparing this value to the actual value. </w:t>
            </w:r>
          </w:p>
        </w:tc>
      </w:tr>
      <w:tr w:rsidR="00D67926" w14:paraId="262BD280" w14:textId="77777777">
        <w:trPr>
          <w:divId w:val="279191413"/>
          <w:tblCellSpacing w:w="15" w:type="dxa"/>
        </w:trPr>
        <w:tc>
          <w:tcPr>
            <w:tcW w:w="0" w:type="auto"/>
            <w:vAlign w:val="center"/>
            <w:hideMark/>
          </w:tcPr>
          <w:p w14:paraId="46A1705E" w14:textId="77777777" w:rsidR="00D67926" w:rsidRDefault="008D6FB8">
            <w:pPr>
              <w:rPr>
                <w:rFonts w:eastAsia="Times New Roman"/>
                <w:lang w:val="en-US"/>
              </w:rPr>
            </w:pPr>
            <w:r>
              <w:rPr>
                <w:rFonts w:eastAsia="Times New Roman"/>
                <w:b/>
                <w:bCs/>
                <w:lang w:val="en-US"/>
              </w:rPr>
              <w:lastRenderedPageBreak/>
              <w:t>TestScript.setup.action.assert.warningOnly</w:t>
            </w:r>
          </w:p>
        </w:tc>
        <w:tc>
          <w:tcPr>
            <w:tcW w:w="0" w:type="auto"/>
            <w:vAlign w:val="center"/>
            <w:hideMark/>
          </w:tcPr>
          <w:p w14:paraId="3A609473" w14:textId="77777777" w:rsidR="00D67926" w:rsidRDefault="00D67926">
            <w:pPr>
              <w:rPr>
                <w:rFonts w:eastAsia="Times New Roman"/>
                <w:lang w:val="en-US"/>
              </w:rPr>
            </w:pPr>
          </w:p>
        </w:tc>
      </w:tr>
      <w:tr w:rsidR="00D67926" w14:paraId="62F42892" w14:textId="77777777">
        <w:trPr>
          <w:divId w:val="279191413"/>
          <w:tblCellSpacing w:w="15" w:type="dxa"/>
        </w:trPr>
        <w:tc>
          <w:tcPr>
            <w:tcW w:w="0" w:type="auto"/>
            <w:vAlign w:val="center"/>
            <w:hideMark/>
          </w:tcPr>
          <w:p w14:paraId="7A3740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ACC451" w14:textId="77777777" w:rsidR="00D67926" w:rsidRDefault="008D6FB8">
            <w:pPr>
              <w:rPr>
                <w:rFonts w:eastAsia="Times New Roman"/>
                <w:lang w:val="en-US"/>
              </w:rPr>
            </w:pPr>
            <w:r>
              <w:rPr>
                <w:rFonts w:eastAsia="Times New Roman"/>
                <w:lang w:val="en-US"/>
              </w:rPr>
              <w:t>Will this assert produce a warning only on error?</w:t>
            </w:r>
          </w:p>
        </w:tc>
      </w:tr>
      <w:tr w:rsidR="00D67926" w14:paraId="57E6FA68" w14:textId="77777777">
        <w:trPr>
          <w:divId w:val="279191413"/>
          <w:tblCellSpacing w:w="15" w:type="dxa"/>
        </w:trPr>
        <w:tc>
          <w:tcPr>
            <w:tcW w:w="0" w:type="auto"/>
            <w:vAlign w:val="center"/>
            <w:hideMark/>
          </w:tcPr>
          <w:p w14:paraId="4BC55E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C273F2" w14:textId="77777777" w:rsidR="00D67926" w:rsidRDefault="008D6FB8">
            <w:pPr>
              <w:rPr>
                <w:rFonts w:eastAsia="Times New Roman"/>
                <w:lang w:val="en-US"/>
              </w:rPr>
            </w:pPr>
            <w:r>
              <w:rPr>
                <w:rFonts w:eastAsia="Times New Roman"/>
                <w:lang w:val="en-US"/>
              </w:rPr>
              <w:t>Whether or not the test execution will produce a warning only on error for this assert.</w:t>
            </w:r>
          </w:p>
        </w:tc>
      </w:tr>
      <w:tr w:rsidR="00D67926" w14:paraId="40A005F8" w14:textId="77777777">
        <w:trPr>
          <w:divId w:val="279191413"/>
          <w:tblCellSpacing w:w="15" w:type="dxa"/>
        </w:trPr>
        <w:tc>
          <w:tcPr>
            <w:tcW w:w="0" w:type="auto"/>
            <w:vAlign w:val="center"/>
            <w:hideMark/>
          </w:tcPr>
          <w:p w14:paraId="53214C6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7D2FD0" w14:textId="77777777" w:rsidR="00D67926" w:rsidRDefault="008D6FB8">
            <w:pPr>
              <w:rPr>
                <w:rFonts w:eastAsia="Times New Roman"/>
                <w:lang w:val="en-US"/>
              </w:rPr>
            </w:pPr>
            <w:r>
              <w:rPr>
                <w:rFonts w:eastAsia="Times New Roman"/>
                <w:lang w:val="en-US"/>
              </w:rPr>
              <w:t xml:space="preserve">If this element is specified and it is true, then assertion failures can be logged by test engine but should not stop the test script execution from proceeding. There are likely cases where the spec is not clear on what should happen. If the spec says something is optional (maybe a response header for example), but a server doesnâ€™t do it, we could choose to issue a warning. </w:t>
            </w:r>
          </w:p>
        </w:tc>
      </w:tr>
      <w:tr w:rsidR="00D67926" w14:paraId="71EE1BBB" w14:textId="77777777">
        <w:trPr>
          <w:divId w:val="279191413"/>
          <w:tblCellSpacing w:w="15" w:type="dxa"/>
        </w:trPr>
        <w:tc>
          <w:tcPr>
            <w:tcW w:w="0" w:type="auto"/>
            <w:vAlign w:val="center"/>
            <w:hideMark/>
          </w:tcPr>
          <w:p w14:paraId="5611D8E7" w14:textId="77777777" w:rsidR="00D67926" w:rsidRDefault="008D6FB8">
            <w:pPr>
              <w:rPr>
                <w:rFonts w:eastAsia="Times New Roman"/>
                <w:lang w:val="en-US"/>
              </w:rPr>
            </w:pPr>
            <w:r>
              <w:rPr>
                <w:rFonts w:eastAsia="Times New Roman"/>
                <w:b/>
                <w:bCs/>
                <w:lang w:val="en-US"/>
              </w:rPr>
              <w:t>TestScript.test</w:t>
            </w:r>
          </w:p>
        </w:tc>
        <w:tc>
          <w:tcPr>
            <w:tcW w:w="0" w:type="auto"/>
            <w:vAlign w:val="center"/>
            <w:hideMark/>
          </w:tcPr>
          <w:p w14:paraId="05BAFFA5" w14:textId="77777777" w:rsidR="00D67926" w:rsidRDefault="00D67926">
            <w:pPr>
              <w:rPr>
                <w:rFonts w:eastAsia="Times New Roman"/>
                <w:lang w:val="en-US"/>
              </w:rPr>
            </w:pPr>
          </w:p>
        </w:tc>
      </w:tr>
      <w:tr w:rsidR="00D67926" w14:paraId="0ADE542F" w14:textId="77777777">
        <w:trPr>
          <w:divId w:val="279191413"/>
          <w:tblCellSpacing w:w="15" w:type="dxa"/>
        </w:trPr>
        <w:tc>
          <w:tcPr>
            <w:tcW w:w="0" w:type="auto"/>
            <w:vAlign w:val="center"/>
            <w:hideMark/>
          </w:tcPr>
          <w:p w14:paraId="56AAB7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3BE573" w14:textId="77777777" w:rsidR="00D67926" w:rsidRDefault="008D6FB8">
            <w:pPr>
              <w:rPr>
                <w:rFonts w:eastAsia="Times New Roman"/>
                <w:lang w:val="en-US"/>
              </w:rPr>
            </w:pPr>
            <w:r>
              <w:rPr>
                <w:rFonts w:eastAsia="Times New Roman"/>
                <w:lang w:val="en-US"/>
              </w:rPr>
              <w:t>A test in this script</w:t>
            </w:r>
          </w:p>
        </w:tc>
      </w:tr>
      <w:tr w:rsidR="00D67926" w14:paraId="24DEC164" w14:textId="77777777">
        <w:trPr>
          <w:divId w:val="279191413"/>
          <w:tblCellSpacing w:w="15" w:type="dxa"/>
        </w:trPr>
        <w:tc>
          <w:tcPr>
            <w:tcW w:w="0" w:type="auto"/>
            <w:vAlign w:val="center"/>
            <w:hideMark/>
          </w:tcPr>
          <w:p w14:paraId="0E5035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278324" w14:textId="77777777" w:rsidR="00D67926" w:rsidRDefault="008D6FB8">
            <w:pPr>
              <w:rPr>
                <w:rFonts w:eastAsia="Times New Roman"/>
                <w:lang w:val="en-US"/>
              </w:rPr>
            </w:pPr>
            <w:r>
              <w:rPr>
                <w:rFonts w:eastAsia="Times New Roman"/>
                <w:lang w:val="en-US"/>
              </w:rPr>
              <w:t>A test in this script.</w:t>
            </w:r>
          </w:p>
        </w:tc>
      </w:tr>
      <w:tr w:rsidR="00D67926" w14:paraId="72AA29A1" w14:textId="77777777">
        <w:trPr>
          <w:divId w:val="279191413"/>
          <w:tblCellSpacing w:w="15" w:type="dxa"/>
        </w:trPr>
        <w:tc>
          <w:tcPr>
            <w:tcW w:w="0" w:type="auto"/>
            <w:vAlign w:val="center"/>
            <w:hideMark/>
          </w:tcPr>
          <w:p w14:paraId="10ADCD7B" w14:textId="77777777" w:rsidR="00D67926" w:rsidRDefault="008D6FB8">
            <w:pPr>
              <w:rPr>
                <w:rFonts w:eastAsia="Times New Roman"/>
                <w:lang w:val="en-US"/>
              </w:rPr>
            </w:pPr>
            <w:r>
              <w:rPr>
                <w:rFonts w:eastAsia="Times New Roman"/>
                <w:b/>
                <w:bCs/>
                <w:lang w:val="en-US"/>
              </w:rPr>
              <w:t>TestScript.test.name</w:t>
            </w:r>
          </w:p>
        </w:tc>
        <w:tc>
          <w:tcPr>
            <w:tcW w:w="0" w:type="auto"/>
            <w:vAlign w:val="center"/>
            <w:hideMark/>
          </w:tcPr>
          <w:p w14:paraId="76B0AB57" w14:textId="77777777" w:rsidR="00D67926" w:rsidRDefault="00D67926">
            <w:pPr>
              <w:rPr>
                <w:rFonts w:eastAsia="Times New Roman"/>
                <w:lang w:val="en-US"/>
              </w:rPr>
            </w:pPr>
          </w:p>
        </w:tc>
      </w:tr>
      <w:tr w:rsidR="00D67926" w14:paraId="5AD5E586" w14:textId="77777777">
        <w:trPr>
          <w:divId w:val="279191413"/>
          <w:tblCellSpacing w:w="15" w:type="dxa"/>
        </w:trPr>
        <w:tc>
          <w:tcPr>
            <w:tcW w:w="0" w:type="auto"/>
            <w:vAlign w:val="center"/>
            <w:hideMark/>
          </w:tcPr>
          <w:p w14:paraId="050BFD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0CB704" w14:textId="77777777" w:rsidR="00D67926" w:rsidRDefault="008D6FB8">
            <w:pPr>
              <w:rPr>
                <w:rFonts w:eastAsia="Times New Roman"/>
                <w:lang w:val="en-US"/>
              </w:rPr>
            </w:pPr>
            <w:r>
              <w:rPr>
                <w:rFonts w:eastAsia="Times New Roman"/>
                <w:lang w:val="en-US"/>
              </w:rPr>
              <w:t>Tracking/logging name of this test</w:t>
            </w:r>
          </w:p>
        </w:tc>
      </w:tr>
      <w:tr w:rsidR="00D67926" w14:paraId="2875D358" w14:textId="77777777">
        <w:trPr>
          <w:divId w:val="279191413"/>
          <w:tblCellSpacing w:w="15" w:type="dxa"/>
        </w:trPr>
        <w:tc>
          <w:tcPr>
            <w:tcW w:w="0" w:type="auto"/>
            <w:vAlign w:val="center"/>
            <w:hideMark/>
          </w:tcPr>
          <w:p w14:paraId="5AD3340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809F8D" w14:textId="06FD379C" w:rsidR="00D67926" w:rsidRDefault="008D6FB8">
            <w:pPr>
              <w:rPr>
                <w:rFonts w:eastAsia="Times New Roman"/>
                <w:lang w:val="en-US"/>
              </w:rPr>
            </w:pPr>
            <w:r>
              <w:rPr>
                <w:rFonts w:eastAsia="Times New Roman"/>
                <w:lang w:val="en-US"/>
              </w:rPr>
              <w:t>The name of this test</w:t>
            </w:r>
            <w:ins w:id="228" w:author="Cary Ussery" w:date="2015-09-11T19:26:00Z">
              <w:r w:rsidR="00DE06C1">
                <w:rPr>
                  <w:rFonts w:eastAsia="Times New Roman"/>
                  <w:lang w:val="en-US"/>
                </w:rPr>
                <w:t xml:space="preserve"> </w:t>
              </w:r>
            </w:ins>
            <w:r>
              <w:rPr>
                <w:rFonts w:eastAsia="Times New Roman"/>
                <w:lang w:val="en-US"/>
              </w:rPr>
              <w:t>used for tracking/logging purposes by test engines.</w:t>
            </w:r>
          </w:p>
        </w:tc>
      </w:tr>
      <w:tr w:rsidR="00D67926" w14:paraId="1B15D564" w14:textId="77777777">
        <w:trPr>
          <w:divId w:val="279191413"/>
          <w:tblCellSpacing w:w="15" w:type="dxa"/>
        </w:trPr>
        <w:tc>
          <w:tcPr>
            <w:tcW w:w="0" w:type="auto"/>
            <w:vAlign w:val="center"/>
            <w:hideMark/>
          </w:tcPr>
          <w:p w14:paraId="4B3998D5" w14:textId="77777777" w:rsidR="00D67926" w:rsidRDefault="008D6FB8">
            <w:pPr>
              <w:rPr>
                <w:rFonts w:eastAsia="Times New Roman"/>
                <w:lang w:val="en-US"/>
              </w:rPr>
            </w:pPr>
            <w:r>
              <w:rPr>
                <w:rFonts w:eastAsia="Times New Roman"/>
                <w:b/>
                <w:bCs/>
                <w:lang w:val="en-US"/>
              </w:rPr>
              <w:t>TestScript.test.description</w:t>
            </w:r>
          </w:p>
        </w:tc>
        <w:tc>
          <w:tcPr>
            <w:tcW w:w="0" w:type="auto"/>
            <w:vAlign w:val="center"/>
            <w:hideMark/>
          </w:tcPr>
          <w:p w14:paraId="7BA8F041" w14:textId="77777777" w:rsidR="00D67926" w:rsidRDefault="00D67926">
            <w:pPr>
              <w:rPr>
                <w:rFonts w:eastAsia="Times New Roman"/>
                <w:lang w:val="en-US"/>
              </w:rPr>
            </w:pPr>
          </w:p>
        </w:tc>
      </w:tr>
      <w:tr w:rsidR="00D67926" w14:paraId="09C1707A" w14:textId="77777777">
        <w:trPr>
          <w:divId w:val="279191413"/>
          <w:tblCellSpacing w:w="15" w:type="dxa"/>
        </w:trPr>
        <w:tc>
          <w:tcPr>
            <w:tcW w:w="0" w:type="auto"/>
            <w:vAlign w:val="center"/>
            <w:hideMark/>
          </w:tcPr>
          <w:p w14:paraId="2FA826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E69A7C" w14:textId="77777777" w:rsidR="00D67926" w:rsidRDefault="008D6FB8">
            <w:pPr>
              <w:rPr>
                <w:rFonts w:eastAsia="Times New Roman"/>
                <w:lang w:val="en-US"/>
              </w:rPr>
            </w:pPr>
            <w:r>
              <w:rPr>
                <w:rFonts w:eastAsia="Times New Roman"/>
                <w:lang w:val="en-US"/>
              </w:rPr>
              <w:t>Tracking/reporting short description of the test</w:t>
            </w:r>
          </w:p>
        </w:tc>
      </w:tr>
      <w:tr w:rsidR="00D67926" w14:paraId="47BFA236" w14:textId="77777777">
        <w:trPr>
          <w:divId w:val="279191413"/>
          <w:tblCellSpacing w:w="15" w:type="dxa"/>
        </w:trPr>
        <w:tc>
          <w:tcPr>
            <w:tcW w:w="0" w:type="auto"/>
            <w:vAlign w:val="center"/>
            <w:hideMark/>
          </w:tcPr>
          <w:p w14:paraId="5D049B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C43F5D" w14:textId="77777777" w:rsidR="00D67926" w:rsidRDefault="008D6FB8">
            <w:pPr>
              <w:rPr>
                <w:rFonts w:eastAsia="Times New Roman"/>
                <w:lang w:val="en-US"/>
              </w:rPr>
            </w:pPr>
            <w:r>
              <w:rPr>
                <w:rFonts w:eastAsia="Times New Roman"/>
                <w:lang w:val="en-US"/>
              </w:rPr>
              <w:t>A short description of the test used by test engines for tracking and reporting purposes.</w:t>
            </w:r>
          </w:p>
        </w:tc>
      </w:tr>
      <w:tr w:rsidR="00D67926" w14:paraId="79390E8A" w14:textId="77777777">
        <w:trPr>
          <w:divId w:val="279191413"/>
          <w:tblCellSpacing w:w="15" w:type="dxa"/>
        </w:trPr>
        <w:tc>
          <w:tcPr>
            <w:tcW w:w="0" w:type="auto"/>
            <w:vAlign w:val="center"/>
            <w:hideMark/>
          </w:tcPr>
          <w:p w14:paraId="1DBEB9C7" w14:textId="77777777" w:rsidR="00D67926" w:rsidRDefault="008D6FB8">
            <w:pPr>
              <w:rPr>
                <w:rFonts w:eastAsia="Times New Roman"/>
                <w:lang w:val="en-US"/>
              </w:rPr>
            </w:pPr>
            <w:r>
              <w:rPr>
                <w:rFonts w:eastAsia="Times New Roman"/>
                <w:b/>
                <w:bCs/>
                <w:lang w:val="en-US"/>
              </w:rPr>
              <w:t>TestScript.test.metadata</w:t>
            </w:r>
          </w:p>
        </w:tc>
        <w:tc>
          <w:tcPr>
            <w:tcW w:w="0" w:type="auto"/>
            <w:vAlign w:val="center"/>
            <w:hideMark/>
          </w:tcPr>
          <w:p w14:paraId="38E9B7B3" w14:textId="77777777" w:rsidR="00D67926" w:rsidRDefault="00D67926">
            <w:pPr>
              <w:rPr>
                <w:rFonts w:eastAsia="Times New Roman"/>
                <w:lang w:val="en-US"/>
              </w:rPr>
            </w:pPr>
          </w:p>
        </w:tc>
      </w:tr>
      <w:tr w:rsidR="00D67926" w14:paraId="44A88E67" w14:textId="77777777">
        <w:trPr>
          <w:divId w:val="279191413"/>
          <w:tblCellSpacing w:w="15" w:type="dxa"/>
        </w:trPr>
        <w:tc>
          <w:tcPr>
            <w:tcW w:w="0" w:type="auto"/>
            <w:vAlign w:val="center"/>
            <w:hideMark/>
          </w:tcPr>
          <w:p w14:paraId="1CEFAD0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CDF123" w14:textId="4B909F75" w:rsidR="00D67926" w:rsidRDefault="008D6FB8">
            <w:pPr>
              <w:rPr>
                <w:rFonts w:eastAsia="Times New Roman"/>
                <w:lang w:val="en-US"/>
              </w:rPr>
            </w:pPr>
            <w:del w:id="229" w:author="Cary Ussery" w:date="2015-09-11T19:26:00Z">
              <w:r w:rsidDel="00DE06C1">
                <w:rPr>
                  <w:rFonts w:eastAsia="Times New Roman"/>
                  <w:lang w:val="en-US"/>
                </w:rPr>
                <w:delText>Capabiltities</w:delText>
              </w:r>
            </w:del>
            <w:ins w:id="230" w:author="Cary Ussery" w:date="2015-09-11T19:26:00Z">
              <w:r w:rsidR="00DE06C1">
                <w:rPr>
                  <w:rFonts w:eastAsia="Times New Roman"/>
                  <w:lang w:val="en-US"/>
                </w:rPr>
                <w:t>Capabilities</w:t>
              </w:r>
            </w:ins>
            <w:r>
              <w:rPr>
                <w:rFonts w:eastAsia="Times New Roman"/>
                <w:lang w:val="en-US"/>
              </w:rPr>
              <w:t xml:space="preserve"> that are expected to function correctly on the FHIR server being tested</w:t>
            </w:r>
          </w:p>
        </w:tc>
      </w:tr>
      <w:tr w:rsidR="00D67926" w14:paraId="0FBC98B9" w14:textId="77777777">
        <w:trPr>
          <w:divId w:val="279191413"/>
          <w:tblCellSpacing w:w="15" w:type="dxa"/>
        </w:trPr>
        <w:tc>
          <w:tcPr>
            <w:tcW w:w="0" w:type="auto"/>
            <w:vAlign w:val="center"/>
            <w:hideMark/>
          </w:tcPr>
          <w:p w14:paraId="116BD2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6C8F26" w14:textId="29E76888" w:rsidR="00D67926" w:rsidRDefault="008D6FB8">
            <w:pPr>
              <w:rPr>
                <w:rFonts w:eastAsia="Times New Roman"/>
                <w:lang w:val="en-US"/>
              </w:rPr>
            </w:pPr>
            <w:del w:id="231" w:author="Cary Ussery" w:date="2015-09-11T19:26:00Z">
              <w:r w:rsidDel="00DE06C1">
                <w:rPr>
                  <w:rFonts w:eastAsia="Times New Roman"/>
                  <w:lang w:val="en-US"/>
                </w:rPr>
                <w:delText>Capabilties</w:delText>
              </w:r>
            </w:del>
            <w:ins w:id="232" w:author="Cary Ussery" w:date="2015-09-11T19:26:00Z">
              <w:r w:rsidR="00DE06C1">
                <w:rPr>
                  <w:rFonts w:eastAsia="Times New Roman"/>
                  <w:lang w:val="en-US"/>
                </w:rPr>
                <w:t>Capabilities</w:t>
              </w:r>
            </w:ins>
            <w:r>
              <w:rPr>
                <w:rFonts w:eastAsia="Times New Roman"/>
                <w:lang w:val="en-US"/>
              </w:rPr>
              <w:t xml:space="preserve"> that must exist and </w:t>
            </w:r>
            <w:ins w:id="233" w:author="Cary Ussery" w:date="2015-09-11T19:26:00Z">
              <w:r w:rsidR="00DE06C1">
                <w:rPr>
                  <w:rFonts w:eastAsia="Times New Roman"/>
                  <w:lang w:val="en-US"/>
                </w:rPr>
                <w:t>are</w:t>
              </w:r>
            </w:ins>
            <w:del w:id="234" w:author="Cary Ussery" w:date="2015-09-11T19:26:00Z">
              <w:r w:rsidDel="00DE06C1">
                <w:rPr>
                  <w:rFonts w:eastAsia="Times New Roman"/>
                  <w:lang w:val="en-US"/>
                </w:rPr>
                <w:delText>is</w:delText>
              </w:r>
            </w:del>
            <w:r>
              <w:rPr>
                <w:rFonts w:eastAsia="Times New Roman"/>
                <w:lang w:val="en-US"/>
              </w:rPr>
              <w:t xml:space="preserve"> assumed to function correctly on the FHIR server being tested.</w:t>
            </w:r>
          </w:p>
        </w:tc>
      </w:tr>
      <w:tr w:rsidR="00D67926" w14:paraId="6FCF0D46" w14:textId="77777777">
        <w:trPr>
          <w:divId w:val="279191413"/>
          <w:tblCellSpacing w:w="15" w:type="dxa"/>
        </w:trPr>
        <w:tc>
          <w:tcPr>
            <w:tcW w:w="0" w:type="auto"/>
            <w:vAlign w:val="center"/>
            <w:hideMark/>
          </w:tcPr>
          <w:p w14:paraId="513BA4A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8299F3E" w14:textId="77777777" w:rsidR="00D67926" w:rsidRDefault="008D6FB8">
            <w:pPr>
              <w:rPr>
                <w:rFonts w:eastAsia="Times New Roman"/>
                <w:lang w:val="en-US"/>
              </w:rPr>
            </w:pPr>
            <w:r>
              <w:rPr>
                <w:rFonts w:eastAsia="Times New Roman"/>
                <w:lang w:val="en-US"/>
              </w:rPr>
              <w:t>Test metadata capability SHALL contain required or validated or both.</w:t>
            </w:r>
          </w:p>
        </w:tc>
      </w:tr>
      <w:tr w:rsidR="00D67926" w14:paraId="2ABF38DB" w14:textId="77777777">
        <w:trPr>
          <w:divId w:val="279191413"/>
          <w:tblCellSpacing w:w="15" w:type="dxa"/>
        </w:trPr>
        <w:tc>
          <w:tcPr>
            <w:tcW w:w="0" w:type="auto"/>
            <w:vAlign w:val="center"/>
            <w:hideMark/>
          </w:tcPr>
          <w:p w14:paraId="753D2B17" w14:textId="77777777" w:rsidR="00D67926" w:rsidRDefault="008D6FB8">
            <w:pPr>
              <w:rPr>
                <w:rFonts w:eastAsia="Times New Roman"/>
                <w:lang w:val="en-US"/>
              </w:rPr>
            </w:pPr>
            <w:r>
              <w:rPr>
                <w:rFonts w:eastAsia="Times New Roman"/>
                <w:b/>
                <w:bCs/>
                <w:lang w:val="en-US"/>
              </w:rPr>
              <w:lastRenderedPageBreak/>
              <w:t>TestScript.test.action</w:t>
            </w:r>
          </w:p>
        </w:tc>
        <w:tc>
          <w:tcPr>
            <w:tcW w:w="0" w:type="auto"/>
            <w:vAlign w:val="center"/>
            <w:hideMark/>
          </w:tcPr>
          <w:p w14:paraId="46AB0A84" w14:textId="77777777" w:rsidR="00D67926" w:rsidRDefault="00D67926">
            <w:pPr>
              <w:rPr>
                <w:rFonts w:eastAsia="Times New Roman"/>
                <w:lang w:val="en-US"/>
              </w:rPr>
            </w:pPr>
          </w:p>
        </w:tc>
      </w:tr>
      <w:tr w:rsidR="00D67926" w14:paraId="1BAB68F7" w14:textId="77777777">
        <w:trPr>
          <w:divId w:val="279191413"/>
          <w:tblCellSpacing w:w="15" w:type="dxa"/>
        </w:trPr>
        <w:tc>
          <w:tcPr>
            <w:tcW w:w="0" w:type="auto"/>
            <w:vAlign w:val="center"/>
            <w:hideMark/>
          </w:tcPr>
          <w:p w14:paraId="04F4E7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5A4239" w14:textId="77777777" w:rsidR="00D67926" w:rsidRDefault="008D6FB8">
            <w:pPr>
              <w:rPr>
                <w:rFonts w:eastAsia="Times New Roman"/>
                <w:lang w:val="en-US"/>
              </w:rPr>
            </w:pPr>
            <w:r>
              <w:rPr>
                <w:rFonts w:eastAsia="Times New Roman"/>
                <w:lang w:val="en-US"/>
              </w:rPr>
              <w:t>A test operation or assert to perform</w:t>
            </w:r>
          </w:p>
        </w:tc>
      </w:tr>
      <w:tr w:rsidR="00D67926" w14:paraId="0A370086" w14:textId="77777777">
        <w:trPr>
          <w:divId w:val="279191413"/>
          <w:tblCellSpacing w:w="15" w:type="dxa"/>
        </w:trPr>
        <w:tc>
          <w:tcPr>
            <w:tcW w:w="0" w:type="auto"/>
            <w:vAlign w:val="center"/>
            <w:hideMark/>
          </w:tcPr>
          <w:p w14:paraId="19E680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DEA399" w14:textId="77777777" w:rsidR="00D67926" w:rsidRDefault="008D6FB8">
            <w:pPr>
              <w:rPr>
                <w:rFonts w:eastAsia="Times New Roman"/>
                <w:lang w:val="en-US"/>
              </w:rPr>
            </w:pPr>
            <w:r>
              <w:rPr>
                <w:rFonts w:eastAsia="Times New Roman"/>
                <w:lang w:val="en-US"/>
              </w:rPr>
              <w:t>Action would contain either an operation or an assertion.</w:t>
            </w:r>
          </w:p>
        </w:tc>
      </w:tr>
      <w:tr w:rsidR="00D67926" w14:paraId="1F615977" w14:textId="77777777">
        <w:trPr>
          <w:divId w:val="279191413"/>
          <w:tblCellSpacing w:w="15" w:type="dxa"/>
        </w:trPr>
        <w:tc>
          <w:tcPr>
            <w:tcW w:w="0" w:type="auto"/>
            <w:vAlign w:val="center"/>
            <w:hideMark/>
          </w:tcPr>
          <w:p w14:paraId="7B1BC34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31FA09B" w14:textId="77777777"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14:paraId="7FDD5F35" w14:textId="77777777">
        <w:trPr>
          <w:divId w:val="279191413"/>
          <w:tblCellSpacing w:w="15" w:type="dxa"/>
        </w:trPr>
        <w:tc>
          <w:tcPr>
            <w:tcW w:w="0" w:type="auto"/>
            <w:vAlign w:val="center"/>
            <w:hideMark/>
          </w:tcPr>
          <w:p w14:paraId="74B1E725"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7FD6A21" w14:textId="77777777" w:rsidR="00D67926" w:rsidRDefault="008D6FB8">
            <w:pPr>
              <w:rPr>
                <w:rFonts w:eastAsia="Times New Roman"/>
                <w:lang w:val="en-US"/>
              </w:rPr>
            </w:pPr>
            <w:r>
              <w:rPr>
                <w:rFonts w:eastAsia="Times New Roman"/>
                <w:lang w:val="en-US"/>
              </w:rPr>
              <w:t>Test action SHALL contain either an operation or assert but not both.</w:t>
            </w:r>
          </w:p>
        </w:tc>
      </w:tr>
      <w:tr w:rsidR="00D67926" w14:paraId="4D37CF86" w14:textId="77777777">
        <w:trPr>
          <w:divId w:val="279191413"/>
          <w:tblCellSpacing w:w="15" w:type="dxa"/>
        </w:trPr>
        <w:tc>
          <w:tcPr>
            <w:tcW w:w="0" w:type="auto"/>
            <w:vAlign w:val="center"/>
            <w:hideMark/>
          </w:tcPr>
          <w:p w14:paraId="6A9A71AE" w14:textId="77777777" w:rsidR="00D67926" w:rsidRDefault="008D6FB8">
            <w:pPr>
              <w:rPr>
                <w:rFonts w:eastAsia="Times New Roman"/>
                <w:lang w:val="en-US"/>
              </w:rPr>
            </w:pPr>
            <w:r>
              <w:rPr>
                <w:rFonts w:eastAsia="Times New Roman"/>
                <w:b/>
                <w:bCs/>
                <w:lang w:val="en-US"/>
              </w:rPr>
              <w:t>TestScript.test.action.operation</w:t>
            </w:r>
          </w:p>
        </w:tc>
        <w:tc>
          <w:tcPr>
            <w:tcW w:w="0" w:type="auto"/>
            <w:vAlign w:val="center"/>
            <w:hideMark/>
          </w:tcPr>
          <w:p w14:paraId="4208231C" w14:textId="77777777" w:rsidR="00D67926" w:rsidRDefault="00D67926">
            <w:pPr>
              <w:rPr>
                <w:rFonts w:eastAsia="Times New Roman"/>
                <w:lang w:val="en-US"/>
              </w:rPr>
            </w:pPr>
          </w:p>
        </w:tc>
      </w:tr>
      <w:tr w:rsidR="00D67926" w14:paraId="6EDFB485" w14:textId="77777777">
        <w:trPr>
          <w:divId w:val="279191413"/>
          <w:tblCellSpacing w:w="15" w:type="dxa"/>
        </w:trPr>
        <w:tc>
          <w:tcPr>
            <w:tcW w:w="0" w:type="auto"/>
            <w:vAlign w:val="center"/>
            <w:hideMark/>
          </w:tcPr>
          <w:p w14:paraId="712126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C1F4F9" w14:textId="77777777" w:rsidR="00D67926" w:rsidRDefault="008D6FB8">
            <w:pPr>
              <w:rPr>
                <w:rFonts w:eastAsia="Times New Roman"/>
                <w:lang w:val="en-US"/>
              </w:rPr>
            </w:pPr>
            <w:r>
              <w:rPr>
                <w:rFonts w:eastAsia="Times New Roman"/>
                <w:lang w:val="en-US"/>
              </w:rPr>
              <w:t>The setup operation to perform</w:t>
            </w:r>
          </w:p>
        </w:tc>
      </w:tr>
      <w:tr w:rsidR="00D67926" w14:paraId="03D59D14" w14:textId="77777777">
        <w:trPr>
          <w:divId w:val="279191413"/>
          <w:tblCellSpacing w:w="15" w:type="dxa"/>
        </w:trPr>
        <w:tc>
          <w:tcPr>
            <w:tcW w:w="0" w:type="auto"/>
            <w:vAlign w:val="center"/>
            <w:hideMark/>
          </w:tcPr>
          <w:p w14:paraId="171D37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F1584E" w14:textId="77777777" w:rsidR="00D67926" w:rsidRDefault="008D6FB8">
            <w:pPr>
              <w:rPr>
                <w:rFonts w:eastAsia="Times New Roman"/>
                <w:lang w:val="en-US"/>
              </w:rPr>
            </w:pPr>
            <w:r>
              <w:rPr>
                <w:rFonts w:eastAsia="Times New Roman"/>
                <w:lang w:val="en-US"/>
              </w:rPr>
              <w:t>An operation would involve a REST request to a server.</w:t>
            </w:r>
          </w:p>
        </w:tc>
      </w:tr>
      <w:tr w:rsidR="00D67926" w14:paraId="3E276746" w14:textId="77777777">
        <w:trPr>
          <w:divId w:val="279191413"/>
          <w:tblCellSpacing w:w="15" w:type="dxa"/>
        </w:trPr>
        <w:tc>
          <w:tcPr>
            <w:tcW w:w="0" w:type="auto"/>
            <w:vAlign w:val="center"/>
            <w:hideMark/>
          </w:tcPr>
          <w:p w14:paraId="34F7BB9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EE479F5" w14:textId="77777777" w:rsidR="00D67926" w:rsidRDefault="008D6FB8">
            <w:pPr>
              <w:rPr>
                <w:rFonts w:eastAsia="Times New Roman"/>
                <w:lang w:val="en-US"/>
              </w:rPr>
            </w:pPr>
            <w:r>
              <w:rPr>
                <w:rFonts w:eastAsia="Times New Roman"/>
                <w:lang w:val="en-US"/>
              </w:rPr>
              <w:t>Test operation SHALL contain either sourceId or targetId or params or url.</w:t>
            </w:r>
          </w:p>
        </w:tc>
      </w:tr>
      <w:tr w:rsidR="00D67926" w14:paraId="1CEBC618" w14:textId="77777777">
        <w:trPr>
          <w:divId w:val="279191413"/>
          <w:tblCellSpacing w:w="15" w:type="dxa"/>
        </w:trPr>
        <w:tc>
          <w:tcPr>
            <w:tcW w:w="0" w:type="auto"/>
            <w:vAlign w:val="center"/>
            <w:hideMark/>
          </w:tcPr>
          <w:p w14:paraId="08B1B5E9" w14:textId="77777777" w:rsidR="00D67926" w:rsidRDefault="008D6FB8">
            <w:pPr>
              <w:rPr>
                <w:rFonts w:eastAsia="Times New Roman"/>
                <w:lang w:val="en-US"/>
              </w:rPr>
            </w:pPr>
            <w:r>
              <w:rPr>
                <w:rFonts w:eastAsia="Times New Roman"/>
                <w:b/>
                <w:bCs/>
                <w:lang w:val="en-US"/>
              </w:rPr>
              <w:t>TestScript.test.action.assert</w:t>
            </w:r>
          </w:p>
        </w:tc>
        <w:tc>
          <w:tcPr>
            <w:tcW w:w="0" w:type="auto"/>
            <w:vAlign w:val="center"/>
            <w:hideMark/>
          </w:tcPr>
          <w:p w14:paraId="249C5814" w14:textId="77777777" w:rsidR="00D67926" w:rsidRDefault="00D67926">
            <w:pPr>
              <w:rPr>
                <w:rFonts w:eastAsia="Times New Roman"/>
                <w:lang w:val="en-US"/>
              </w:rPr>
            </w:pPr>
          </w:p>
        </w:tc>
      </w:tr>
      <w:tr w:rsidR="00D67926" w14:paraId="5A945B52" w14:textId="77777777">
        <w:trPr>
          <w:divId w:val="279191413"/>
          <w:tblCellSpacing w:w="15" w:type="dxa"/>
        </w:trPr>
        <w:tc>
          <w:tcPr>
            <w:tcW w:w="0" w:type="auto"/>
            <w:vAlign w:val="center"/>
            <w:hideMark/>
          </w:tcPr>
          <w:p w14:paraId="1C1B3D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12DC25" w14:textId="77777777" w:rsidR="00D67926" w:rsidRDefault="008D6FB8">
            <w:pPr>
              <w:rPr>
                <w:rFonts w:eastAsia="Times New Roman"/>
                <w:lang w:val="en-US"/>
              </w:rPr>
            </w:pPr>
            <w:r>
              <w:rPr>
                <w:rFonts w:eastAsia="Times New Roman"/>
                <w:lang w:val="en-US"/>
              </w:rPr>
              <w:t>The setup assertion to perform</w:t>
            </w:r>
          </w:p>
        </w:tc>
      </w:tr>
      <w:tr w:rsidR="00D67926" w14:paraId="12DD0D2E" w14:textId="77777777">
        <w:trPr>
          <w:divId w:val="279191413"/>
          <w:tblCellSpacing w:w="15" w:type="dxa"/>
        </w:trPr>
        <w:tc>
          <w:tcPr>
            <w:tcW w:w="0" w:type="auto"/>
            <w:vAlign w:val="center"/>
            <w:hideMark/>
          </w:tcPr>
          <w:p w14:paraId="088037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DDF3C1" w14:textId="77777777"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14:paraId="0D9E0CFA" w14:textId="77777777">
        <w:trPr>
          <w:divId w:val="279191413"/>
          <w:tblCellSpacing w:w="15" w:type="dxa"/>
        </w:trPr>
        <w:tc>
          <w:tcPr>
            <w:tcW w:w="0" w:type="auto"/>
            <w:vAlign w:val="center"/>
            <w:hideMark/>
          </w:tcPr>
          <w:p w14:paraId="454F5DE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D31A21" w14:textId="2DA1FE74" w:rsidR="00D67926" w:rsidRDefault="008D6FB8">
            <w:pPr>
              <w:rPr>
                <w:rFonts w:eastAsia="Times New Roman"/>
                <w:lang w:val="en-US"/>
              </w:rPr>
            </w:pPr>
            <w:r>
              <w:rPr>
                <w:rFonts w:eastAsia="Times New Roman"/>
                <w:lang w:val="en-US"/>
              </w:rPr>
              <w:t>In order to evaluate an assertion</w:t>
            </w:r>
            <w:ins w:id="235" w:author="Cary Ussery" w:date="2015-09-11T19:26:00Z">
              <w:r w:rsidR="00DE06C1">
                <w:rPr>
                  <w:rFonts w:eastAsia="Times New Roman"/>
                  <w:lang w:val="en-US"/>
                </w:rPr>
                <w:t>,</w:t>
              </w:r>
            </w:ins>
            <w:r>
              <w:rPr>
                <w:rFonts w:eastAsia="Times New Roman"/>
                <w:lang w:val="en-US"/>
              </w:rPr>
              <w:t xml:space="preserve"> the request, response, and results of the most recently executed operation must always be maintained by the test engine. </w:t>
            </w:r>
          </w:p>
        </w:tc>
      </w:tr>
      <w:tr w:rsidR="00D67926" w14:paraId="39F1CC8A" w14:textId="77777777">
        <w:trPr>
          <w:divId w:val="279191413"/>
          <w:tblCellSpacing w:w="15" w:type="dxa"/>
        </w:trPr>
        <w:tc>
          <w:tcPr>
            <w:tcW w:w="0" w:type="auto"/>
            <w:vAlign w:val="center"/>
            <w:hideMark/>
          </w:tcPr>
          <w:p w14:paraId="03649403"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48EEB9D" w14:textId="77777777" w:rsidR="00D67926" w:rsidRDefault="008D6FB8">
            <w:pPr>
              <w:rPr>
                <w:rFonts w:eastAsia="Times New Roman"/>
                <w:lang w:val="en-US"/>
              </w:rPr>
            </w:pPr>
            <w:r>
              <w:rPr>
                <w:rFonts w:eastAsia="Times New Roman"/>
                <w:lang w:val="en-US"/>
              </w:rPr>
              <w:t>Only a single assertion SHALL be present within test action assert element.</w:t>
            </w:r>
          </w:p>
        </w:tc>
      </w:tr>
      <w:tr w:rsidR="00D67926" w14:paraId="28CDED3F" w14:textId="77777777">
        <w:trPr>
          <w:divId w:val="279191413"/>
          <w:tblCellSpacing w:w="15" w:type="dxa"/>
        </w:trPr>
        <w:tc>
          <w:tcPr>
            <w:tcW w:w="0" w:type="auto"/>
            <w:vAlign w:val="center"/>
            <w:hideMark/>
          </w:tcPr>
          <w:p w14:paraId="0C40903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3E87B46" w14:textId="77777777" w:rsidR="00D67926" w:rsidRDefault="008D6FB8">
            <w:pPr>
              <w:rPr>
                <w:rFonts w:eastAsia="Times New Roman"/>
                <w:lang w:val="en-US"/>
              </w:rPr>
            </w:pPr>
            <w:r>
              <w:rPr>
                <w:rFonts w:eastAsia="Times New Roman"/>
                <w:lang w:val="en-US"/>
              </w:rPr>
              <w:t>Test action assert shall contain both compareToSourceId and compareToSourcePath or neither.</w:t>
            </w:r>
          </w:p>
        </w:tc>
      </w:tr>
      <w:tr w:rsidR="00D67926" w14:paraId="30679F4D" w14:textId="77777777">
        <w:trPr>
          <w:divId w:val="279191413"/>
          <w:tblCellSpacing w:w="15" w:type="dxa"/>
        </w:trPr>
        <w:tc>
          <w:tcPr>
            <w:tcW w:w="0" w:type="auto"/>
            <w:vAlign w:val="center"/>
            <w:hideMark/>
          </w:tcPr>
          <w:p w14:paraId="7F1341EE" w14:textId="77777777" w:rsidR="00D67926" w:rsidRDefault="008D6FB8">
            <w:pPr>
              <w:rPr>
                <w:rFonts w:eastAsia="Times New Roman"/>
                <w:lang w:val="en-US"/>
              </w:rPr>
            </w:pPr>
            <w:r>
              <w:rPr>
                <w:rFonts w:eastAsia="Times New Roman"/>
                <w:b/>
                <w:bCs/>
                <w:lang w:val="en-US"/>
              </w:rPr>
              <w:t>TestScript.teardown</w:t>
            </w:r>
          </w:p>
        </w:tc>
        <w:tc>
          <w:tcPr>
            <w:tcW w:w="0" w:type="auto"/>
            <w:vAlign w:val="center"/>
            <w:hideMark/>
          </w:tcPr>
          <w:p w14:paraId="20D54292" w14:textId="77777777" w:rsidR="00D67926" w:rsidRDefault="00D67926">
            <w:pPr>
              <w:rPr>
                <w:rFonts w:eastAsia="Times New Roman"/>
                <w:lang w:val="en-US"/>
              </w:rPr>
            </w:pPr>
          </w:p>
        </w:tc>
      </w:tr>
      <w:tr w:rsidR="00D67926" w14:paraId="391C5199" w14:textId="77777777">
        <w:trPr>
          <w:divId w:val="279191413"/>
          <w:tblCellSpacing w:w="15" w:type="dxa"/>
        </w:trPr>
        <w:tc>
          <w:tcPr>
            <w:tcW w:w="0" w:type="auto"/>
            <w:vAlign w:val="center"/>
            <w:hideMark/>
          </w:tcPr>
          <w:p w14:paraId="125712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738E06" w14:textId="77777777" w:rsidR="00D67926" w:rsidRDefault="008D6FB8">
            <w:pPr>
              <w:rPr>
                <w:rFonts w:eastAsia="Times New Roman"/>
                <w:lang w:val="en-US"/>
              </w:rPr>
            </w:pPr>
            <w:r>
              <w:rPr>
                <w:rFonts w:eastAsia="Times New Roman"/>
                <w:lang w:val="en-US"/>
              </w:rPr>
              <w:t>A series of required clean up steps</w:t>
            </w:r>
          </w:p>
        </w:tc>
      </w:tr>
      <w:tr w:rsidR="00D67926" w14:paraId="767755BB" w14:textId="77777777">
        <w:trPr>
          <w:divId w:val="279191413"/>
          <w:tblCellSpacing w:w="15" w:type="dxa"/>
        </w:trPr>
        <w:tc>
          <w:tcPr>
            <w:tcW w:w="0" w:type="auto"/>
            <w:vAlign w:val="center"/>
            <w:hideMark/>
          </w:tcPr>
          <w:p w14:paraId="0E7337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16603F" w14:textId="77777777" w:rsidR="00D67926" w:rsidRDefault="008D6FB8">
            <w:pPr>
              <w:rPr>
                <w:rFonts w:eastAsia="Times New Roman"/>
                <w:lang w:val="en-US"/>
              </w:rPr>
            </w:pPr>
            <w:r>
              <w:rPr>
                <w:rFonts w:eastAsia="Times New Roman"/>
                <w:lang w:val="en-US"/>
              </w:rPr>
              <w:t>A series of operations required to clean up after the all the tests are executed (successfully or otherwise).</w:t>
            </w:r>
          </w:p>
        </w:tc>
      </w:tr>
      <w:tr w:rsidR="00D67926" w14:paraId="02957F63" w14:textId="77777777">
        <w:trPr>
          <w:divId w:val="279191413"/>
          <w:tblCellSpacing w:w="15" w:type="dxa"/>
        </w:trPr>
        <w:tc>
          <w:tcPr>
            <w:tcW w:w="0" w:type="auto"/>
            <w:vAlign w:val="center"/>
            <w:hideMark/>
          </w:tcPr>
          <w:p w14:paraId="5B20E915" w14:textId="77777777" w:rsidR="00D67926" w:rsidRDefault="008D6FB8">
            <w:pPr>
              <w:rPr>
                <w:rFonts w:eastAsia="Times New Roman"/>
                <w:lang w:val="en-US"/>
              </w:rPr>
            </w:pPr>
            <w:r>
              <w:rPr>
                <w:rFonts w:eastAsia="Times New Roman"/>
                <w:b/>
                <w:bCs/>
                <w:lang w:val="en-US"/>
              </w:rPr>
              <w:t>TestScript.teardown.action</w:t>
            </w:r>
          </w:p>
        </w:tc>
        <w:tc>
          <w:tcPr>
            <w:tcW w:w="0" w:type="auto"/>
            <w:vAlign w:val="center"/>
            <w:hideMark/>
          </w:tcPr>
          <w:p w14:paraId="189AB81A" w14:textId="77777777" w:rsidR="00D67926" w:rsidRDefault="00D67926">
            <w:pPr>
              <w:rPr>
                <w:rFonts w:eastAsia="Times New Roman"/>
                <w:lang w:val="en-US"/>
              </w:rPr>
            </w:pPr>
          </w:p>
        </w:tc>
      </w:tr>
      <w:tr w:rsidR="00D67926" w14:paraId="425D5E59" w14:textId="77777777">
        <w:trPr>
          <w:divId w:val="279191413"/>
          <w:tblCellSpacing w:w="15" w:type="dxa"/>
        </w:trPr>
        <w:tc>
          <w:tcPr>
            <w:tcW w:w="0" w:type="auto"/>
            <w:vAlign w:val="center"/>
            <w:hideMark/>
          </w:tcPr>
          <w:p w14:paraId="3C44A6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B24713" w14:textId="77777777" w:rsidR="00D67926" w:rsidRDefault="008D6FB8">
            <w:pPr>
              <w:rPr>
                <w:rFonts w:eastAsia="Times New Roman"/>
                <w:lang w:val="en-US"/>
              </w:rPr>
            </w:pPr>
            <w:r>
              <w:rPr>
                <w:rFonts w:eastAsia="Times New Roman"/>
                <w:lang w:val="en-US"/>
              </w:rPr>
              <w:t>One or more teardown operations to perform</w:t>
            </w:r>
          </w:p>
        </w:tc>
      </w:tr>
      <w:tr w:rsidR="00D67926" w14:paraId="51EFDB5A" w14:textId="77777777">
        <w:trPr>
          <w:divId w:val="279191413"/>
          <w:tblCellSpacing w:w="15" w:type="dxa"/>
        </w:trPr>
        <w:tc>
          <w:tcPr>
            <w:tcW w:w="0" w:type="auto"/>
            <w:vAlign w:val="center"/>
            <w:hideMark/>
          </w:tcPr>
          <w:p w14:paraId="12F949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943CDF" w14:textId="77777777" w:rsidR="00D67926" w:rsidRDefault="008D6FB8">
            <w:pPr>
              <w:rPr>
                <w:rFonts w:eastAsia="Times New Roman"/>
                <w:lang w:val="en-US"/>
              </w:rPr>
            </w:pPr>
            <w:r>
              <w:rPr>
                <w:rFonts w:eastAsia="Times New Roman"/>
                <w:lang w:val="en-US"/>
              </w:rPr>
              <w:t>The teardown action will only contain an operation.</w:t>
            </w:r>
          </w:p>
        </w:tc>
      </w:tr>
      <w:tr w:rsidR="00D67926" w14:paraId="6795FB4B" w14:textId="77777777">
        <w:trPr>
          <w:divId w:val="279191413"/>
          <w:tblCellSpacing w:w="15" w:type="dxa"/>
        </w:trPr>
        <w:tc>
          <w:tcPr>
            <w:tcW w:w="0" w:type="auto"/>
            <w:vAlign w:val="center"/>
            <w:hideMark/>
          </w:tcPr>
          <w:p w14:paraId="79BEE934"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C056F92" w14:textId="77777777"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14:paraId="617896C8" w14:textId="77777777">
        <w:trPr>
          <w:divId w:val="279191413"/>
          <w:tblCellSpacing w:w="15" w:type="dxa"/>
        </w:trPr>
        <w:tc>
          <w:tcPr>
            <w:tcW w:w="0" w:type="auto"/>
            <w:vAlign w:val="center"/>
            <w:hideMark/>
          </w:tcPr>
          <w:p w14:paraId="7FD6627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E8CFAA6" w14:textId="77777777" w:rsidR="00D67926" w:rsidRDefault="008D6FB8">
            <w:pPr>
              <w:rPr>
                <w:rFonts w:eastAsia="Times New Roman"/>
                <w:lang w:val="en-US"/>
              </w:rPr>
            </w:pPr>
            <w:r>
              <w:rPr>
                <w:rFonts w:eastAsia="Times New Roman"/>
                <w:lang w:val="en-US"/>
              </w:rPr>
              <w:t>Teardown action SHALL contain an operation.</w:t>
            </w:r>
          </w:p>
        </w:tc>
      </w:tr>
      <w:tr w:rsidR="00D67926" w14:paraId="7DD85D1D" w14:textId="77777777">
        <w:trPr>
          <w:divId w:val="279191413"/>
          <w:tblCellSpacing w:w="15" w:type="dxa"/>
        </w:trPr>
        <w:tc>
          <w:tcPr>
            <w:tcW w:w="0" w:type="auto"/>
            <w:vAlign w:val="center"/>
            <w:hideMark/>
          </w:tcPr>
          <w:p w14:paraId="6A3D66BF" w14:textId="77777777" w:rsidR="00D67926" w:rsidRDefault="008D6FB8">
            <w:pPr>
              <w:rPr>
                <w:rFonts w:eastAsia="Times New Roman"/>
                <w:lang w:val="en-US"/>
              </w:rPr>
            </w:pPr>
            <w:r>
              <w:rPr>
                <w:rFonts w:eastAsia="Times New Roman"/>
                <w:b/>
                <w:bCs/>
                <w:lang w:val="en-US"/>
              </w:rPr>
              <w:t>TestScript.teardown.action.operation</w:t>
            </w:r>
          </w:p>
        </w:tc>
        <w:tc>
          <w:tcPr>
            <w:tcW w:w="0" w:type="auto"/>
            <w:vAlign w:val="center"/>
            <w:hideMark/>
          </w:tcPr>
          <w:p w14:paraId="509BA366" w14:textId="77777777" w:rsidR="00D67926" w:rsidRDefault="00D67926">
            <w:pPr>
              <w:rPr>
                <w:rFonts w:eastAsia="Times New Roman"/>
                <w:lang w:val="en-US"/>
              </w:rPr>
            </w:pPr>
          </w:p>
        </w:tc>
      </w:tr>
      <w:tr w:rsidR="00D67926" w14:paraId="33353DBD" w14:textId="77777777">
        <w:trPr>
          <w:divId w:val="279191413"/>
          <w:tblCellSpacing w:w="15" w:type="dxa"/>
        </w:trPr>
        <w:tc>
          <w:tcPr>
            <w:tcW w:w="0" w:type="auto"/>
            <w:vAlign w:val="center"/>
            <w:hideMark/>
          </w:tcPr>
          <w:p w14:paraId="7079124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BFFC0C" w14:textId="77777777" w:rsidR="00D67926" w:rsidRDefault="008D6FB8">
            <w:pPr>
              <w:rPr>
                <w:rFonts w:eastAsia="Times New Roman"/>
                <w:lang w:val="en-US"/>
              </w:rPr>
            </w:pPr>
            <w:r>
              <w:rPr>
                <w:rFonts w:eastAsia="Times New Roman"/>
                <w:lang w:val="en-US"/>
              </w:rPr>
              <w:t>The teardown operation to perform</w:t>
            </w:r>
          </w:p>
        </w:tc>
      </w:tr>
      <w:tr w:rsidR="00D67926" w14:paraId="13A6B7B7" w14:textId="77777777">
        <w:trPr>
          <w:divId w:val="279191413"/>
          <w:tblCellSpacing w:w="15" w:type="dxa"/>
        </w:trPr>
        <w:tc>
          <w:tcPr>
            <w:tcW w:w="0" w:type="auto"/>
            <w:vAlign w:val="center"/>
            <w:hideMark/>
          </w:tcPr>
          <w:p w14:paraId="1C8E4C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1430F4" w14:textId="77777777" w:rsidR="00D67926" w:rsidRDefault="008D6FB8">
            <w:pPr>
              <w:rPr>
                <w:rFonts w:eastAsia="Times New Roman"/>
                <w:lang w:val="en-US"/>
              </w:rPr>
            </w:pPr>
            <w:r>
              <w:rPr>
                <w:rFonts w:eastAsia="Times New Roman"/>
                <w:lang w:val="en-US"/>
              </w:rPr>
              <w:t>An operation would involve a REST request to a server.</w:t>
            </w:r>
          </w:p>
        </w:tc>
      </w:tr>
      <w:tr w:rsidR="00D67926" w14:paraId="702F39FE" w14:textId="77777777">
        <w:trPr>
          <w:divId w:val="279191413"/>
          <w:tblCellSpacing w:w="15" w:type="dxa"/>
        </w:trPr>
        <w:tc>
          <w:tcPr>
            <w:tcW w:w="0" w:type="auto"/>
            <w:vAlign w:val="center"/>
            <w:hideMark/>
          </w:tcPr>
          <w:p w14:paraId="7DE2AE5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C47F92D" w14:textId="77777777" w:rsidR="00D67926" w:rsidRDefault="008D6FB8">
            <w:pPr>
              <w:rPr>
                <w:rFonts w:eastAsia="Times New Roman"/>
                <w:lang w:val="en-US"/>
              </w:rPr>
            </w:pPr>
            <w:r>
              <w:rPr>
                <w:rFonts w:eastAsia="Times New Roman"/>
                <w:lang w:val="en-US"/>
              </w:rPr>
              <w:t>Teardown operation SHALL contain either sourceId or targetId or params or url.</w:t>
            </w:r>
          </w:p>
        </w:tc>
      </w:tr>
    </w:tbl>
    <w:p w14:paraId="5ED0AED9" w14:textId="77777777" w:rsidR="00D67926" w:rsidRDefault="008D6FB8">
      <w:pPr>
        <w:pStyle w:val="Heading1"/>
        <w:divId w:val="1529179779"/>
        <w:rPr>
          <w:rFonts w:eastAsia="Times New Roman"/>
          <w:lang w:val="en-US"/>
        </w:rPr>
      </w:pPr>
      <w:r>
        <w:rPr>
          <w:rFonts w:eastAsia="Times New Roman"/>
          <w:lang w:val="en-US"/>
        </w:rPr>
        <w:t>Financial Management</w:t>
      </w:r>
    </w:p>
    <w:p w14:paraId="06D09221" w14:textId="77777777" w:rsidR="00D67926" w:rsidRDefault="008D6FB8">
      <w:pPr>
        <w:pStyle w:val="Heading2"/>
        <w:divId w:val="1529179779"/>
        <w:rPr>
          <w:rFonts w:eastAsia="Times New Roman"/>
          <w:lang w:val="en-US"/>
        </w:rPr>
      </w:pPr>
      <w:r>
        <w:rPr>
          <w:rFonts w:eastAsia="Times New Roman"/>
          <w:lang w:val="en-US"/>
        </w:rPr>
        <w:t>http://hl7.org/fhir/StructureDefinition/Claim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8"/>
        <w:gridCol w:w="5392"/>
      </w:tblGrid>
      <w:tr w:rsidR="00D67926" w14:paraId="1607DC11" w14:textId="77777777">
        <w:trPr>
          <w:divId w:val="1529179779"/>
          <w:tblCellSpacing w:w="15" w:type="dxa"/>
        </w:trPr>
        <w:tc>
          <w:tcPr>
            <w:tcW w:w="0" w:type="auto"/>
            <w:vAlign w:val="center"/>
            <w:hideMark/>
          </w:tcPr>
          <w:p w14:paraId="0A82A08F" w14:textId="77777777" w:rsidR="00D67926" w:rsidRDefault="008D6FB8">
            <w:pPr>
              <w:rPr>
                <w:rFonts w:eastAsia="Times New Roman"/>
                <w:lang w:val="en-US"/>
              </w:rPr>
            </w:pPr>
            <w:r>
              <w:rPr>
                <w:rFonts w:eastAsia="Times New Roman"/>
                <w:b/>
                <w:bCs/>
                <w:lang w:val="en-US"/>
              </w:rPr>
              <w:t>Claim</w:t>
            </w:r>
          </w:p>
        </w:tc>
        <w:tc>
          <w:tcPr>
            <w:tcW w:w="0" w:type="auto"/>
            <w:vAlign w:val="center"/>
            <w:hideMark/>
          </w:tcPr>
          <w:p w14:paraId="505633A3" w14:textId="77777777" w:rsidR="00D67926" w:rsidRDefault="008D6FB8">
            <w:pPr>
              <w:rPr>
                <w:rFonts w:eastAsia="Times New Roman"/>
                <w:lang w:val="en-US"/>
              </w:rPr>
            </w:pPr>
            <w:r>
              <w:rPr>
                <w:rFonts w:eastAsia="Times New Roman"/>
                <w:lang w:val="en-US"/>
              </w:rPr>
              <w:t>Claim</w:t>
            </w:r>
          </w:p>
        </w:tc>
      </w:tr>
      <w:tr w:rsidR="00D67926" w14:paraId="4397C7CA" w14:textId="77777777">
        <w:trPr>
          <w:divId w:val="1529179779"/>
          <w:tblCellSpacing w:w="15" w:type="dxa"/>
        </w:trPr>
        <w:tc>
          <w:tcPr>
            <w:tcW w:w="0" w:type="auto"/>
            <w:vAlign w:val="center"/>
            <w:hideMark/>
          </w:tcPr>
          <w:p w14:paraId="469248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F7056B" w14:textId="77777777" w:rsidR="00D67926" w:rsidRDefault="008D6FB8">
            <w:pPr>
              <w:rPr>
                <w:rFonts w:eastAsia="Times New Roman"/>
                <w:lang w:val="en-US"/>
              </w:rPr>
            </w:pPr>
            <w:r>
              <w:rPr>
                <w:rFonts w:eastAsia="Times New Roman"/>
                <w:lang w:val="en-US"/>
              </w:rPr>
              <w:t>Claim, Pre-determination or Pre-authorization</w:t>
            </w:r>
          </w:p>
        </w:tc>
      </w:tr>
      <w:tr w:rsidR="00D67926" w14:paraId="35B64E63" w14:textId="77777777">
        <w:trPr>
          <w:divId w:val="1529179779"/>
          <w:tblCellSpacing w:w="15" w:type="dxa"/>
        </w:trPr>
        <w:tc>
          <w:tcPr>
            <w:tcW w:w="0" w:type="auto"/>
            <w:vAlign w:val="center"/>
            <w:hideMark/>
          </w:tcPr>
          <w:p w14:paraId="30D87C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21BF56" w14:textId="77777777" w:rsidR="00D67926" w:rsidRDefault="008D6FB8">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D67926" w14:paraId="7D9B4B35" w14:textId="77777777">
        <w:trPr>
          <w:divId w:val="1529179779"/>
          <w:tblCellSpacing w:w="15" w:type="dxa"/>
        </w:trPr>
        <w:tc>
          <w:tcPr>
            <w:tcW w:w="0" w:type="auto"/>
            <w:vAlign w:val="center"/>
            <w:hideMark/>
          </w:tcPr>
          <w:p w14:paraId="2DEA0774" w14:textId="77777777" w:rsidR="00D67926" w:rsidRDefault="008D6FB8">
            <w:pPr>
              <w:rPr>
                <w:rFonts w:eastAsia="Times New Roman"/>
                <w:lang w:val="en-US"/>
              </w:rPr>
            </w:pPr>
            <w:r>
              <w:rPr>
                <w:rFonts w:eastAsia="Times New Roman"/>
                <w:b/>
                <w:bCs/>
                <w:lang w:val="en-US"/>
              </w:rPr>
              <w:t>Claim.type</w:t>
            </w:r>
          </w:p>
        </w:tc>
        <w:tc>
          <w:tcPr>
            <w:tcW w:w="0" w:type="auto"/>
            <w:vAlign w:val="center"/>
            <w:hideMark/>
          </w:tcPr>
          <w:p w14:paraId="062CBEAB" w14:textId="77777777" w:rsidR="00D67926" w:rsidRDefault="00D67926">
            <w:pPr>
              <w:rPr>
                <w:rFonts w:eastAsia="Times New Roman"/>
                <w:lang w:val="en-US"/>
              </w:rPr>
            </w:pPr>
          </w:p>
        </w:tc>
      </w:tr>
      <w:tr w:rsidR="00D67926" w14:paraId="341A1C66" w14:textId="77777777">
        <w:trPr>
          <w:divId w:val="1529179779"/>
          <w:tblCellSpacing w:w="15" w:type="dxa"/>
        </w:trPr>
        <w:tc>
          <w:tcPr>
            <w:tcW w:w="0" w:type="auto"/>
            <w:vAlign w:val="center"/>
            <w:hideMark/>
          </w:tcPr>
          <w:p w14:paraId="49A12D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4B7025" w14:textId="77777777" w:rsidR="00D67926" w:rsidRDefault="008D6FB8">
            <w:pPr>
              <w:rPr>
                <w:rFonts w:eastAsia="Times New Roman"/>
                <w:lang w:val="en-US"/>
              </w:rPr>
            </w:pPr>
            <w:r>
              <w:rPr>
                <w:rFonts w:eastAsia="Times New Roman"/>
                <w:lang w:val="en-US"/>
              </w:rPr>
              <w:t>The category of claim this is.</w:t>
            </w:r>
          </w:p>
        </w:tc>
      </w:tr>
      <w:tr w:rsidR="00D67926" w14:paraId="5EF9A945" w14:textId="77777777">
        <w:trPr>
          <w:divId w:val="1529179779"/>
          <w:tblCellSpacing w:w="15" w:type="dxa"/>
        </w:trPr>
        <w:tc>
          <w:tcPr>
            <w:tcW w:w="0" w:type="auto"/>
            <w:vAlign w:val="center"/>
            <w:hideMark/>
          </w:tcPr>
          <w:p w14:paraId="68C050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4DEB605" w14:textId="77777777" w:rsidR="00D67926" w:rsidRDefault="008D6FB8">
            <w:pPr>
              <w:rPr>
                <w:rFonts w:eastAsia="Times New Roman"/>
                <w:lang w:val="en-US"/>
              </w:rPr>
            </w:pPr>
            <w:r>
              <w:rPr>
                <w:rFonts w:eastAsia="Times New Roman"/>
                <w:lang w:val="en-US"/>
              </w:rPr>
              <w:t>Affects which fields and value sets are used.</w:t>
            </w:r>
          </w:p>
        </w:tc>
      </w:tr>
      <w:tr w:rsidR="00D67926" w14:paraId="0EC4EAF4" w14:textId="77777777">
        <w:trPr>
          <w:divId w:val="1529179779"/>
          <w:tblCellSpacing w:w="15" w:type="dxa"/>
        </w:trPr>
        <w:tc>
          <w:tcPr>
            <w:tcW w:w="0" w:type="auto"/>
            <w:vAlign w:val="center"/>
            <w:hideMark/>
          </w:tcPr>
          <w:p w14:paraId="2ADF92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E055CC5" w14:textId="77777777" w:rsidR="00D67926" w:rsidRDefault="008D6FB8">
            <w:pPr>
              <w:rPr>
                <w:rFonts w:eastAsia="Times New Roman"/>
                <w:lang w:val="en-US"/>
              </w:rPr>
            </w:pPr>
            <w:r>
              <w:rPr>
                <w:rFonts w:eastAsia="Times New Roman"/>
                <w:lang w:val="en-US"/>
              </w:rPr>
              <w:t>The type or discipline-style of the claim</w:t>
            </w:r>
          </w:p>
        </w:tc>
      </w:tr>
      <w:tr w:rsidR="00D67926" w14:paraId="522659FF" w14:textId="77777777">
        <w:trPr>
          <w:divId w:val="1529179779"/>
          <w:tblCellSpacing w:w="15" w:type="dxa"/>
        </w:trPr>
        <w:tc>
          <w:tcPr>
            <w:tcW w:w="0" w:type="auto"/>
            <w:vAlign w:val="center"/>
            <w:hideMark/>
          </w:tcPr>
          <w:p w14:paraId="33765002" w14:textId="77777777" w:rsidR="00D67926" w:rsidRDefault="008D6FB8">
            <w:pPr>
              <w:rPr>
                <w:rFonts w:eastAsia="Times New Roman"/>
                <w:lang w:val="en-US"/>
              </w:rPr>
            </w:pPr>
            <w:r>
              <w:rPr>
                <w:rFonts w:eastAsia="Times New Roman"/>
                <w:b/>
                <w:bCs/>
                <w:lang w:val="en-US"/>
              </w:rPr>
              <w:t>Claim.identifier</w:t>
            </w:r>
          </w:p>
        </w:tc>
        <w:tc>
          <w:tcPr>
            <w:tcW w:w="0" w:type="auto"/>
            <w:vAlign w:val="center"/>
            <w:hideMark/>
          </w:tcPr>
          <w:p w14:paraId="5CE82D7F" w14:textId="77777777" w:rsidR="00D67926" w:rsidRDefault="00D67926">
            <w:pPr>
              <w:rPr>
                <w:rFonts w:eastAsia="Times New Roman"/>
                <w:lang w:val="en-US"/>
              </w:rPr>
            </w:pPr>
          </w:p>
        </w:tc>
      </w:tr>
      <w:tr w:rsidR="00D67926" w14:paraId="7877666D" w14:textId="77777777">
        <w:trPr>
          <w:divId w:val="1529179779"/>
          <w:tblCellSpacing w:w="15" w:type="dxa"/>
        </w:trPr>
        <w:tc>
          <w:tcPr>
            <w:tcW w:w="0" w:type="auto"/>
            <w:vAlign w:val="center"/>
            <w:hideMark/>
          </w:tcPr>
          <w:p w14:paraId="245764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C8ABE6" w14:textId="77777777" w:rsidR="00D67926" w:rsidRDefault="008D6FB8">
            <w:pPr>
              <w:rPr>
                <w:rFonts w:eastAsia="Times New Roman"/>
                <w:lang w:val="en-US"/>
              </w:rPr>
            </w:pPr>
            <w:r>
              <w:rPr>
                <w:rFonts w:eastAsia="Times New Roman"/>
                <w:lang w:val="en-US"/>
              </w:rPr>
              <w:t>Claim number</w:t>
            </w:r>
          </w:p>
        </w:tc>
      </w:tr>
      <w:tr w:rsidR="00D67926" w14:paraId="28ED8A7A" w14:textId="77777777">
        <w:trPr>
          <w:divId w:val="1529179779"/>
          <w:tblCellSpacing w:w="15" w:type="dxa"/>
        </w:trPr>
        <w:tc>
          <w:tcPr>
            <w:tcW w:w="0" w:type="auto"/>
            <w:vAlign w:val="center"/>
            <w:hideMark/>
          </w:tcPr>
          <w:p w14:paraId="17A155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5C59CB" w14:textId="77777777" w:rsidR="00D67926" w:rsidRDefault="008D6FB8">
            <w:pPr>
              <w:rPr>
                <w:rFonts w:eastAsia="Times New Roman"/>
                <w:lang w:val="en-US"/>
              </w:rPr>
            </w:pPr>
            <w:r>
              <w:rPr>
                <w:rFonts w:eastAsia="Times New Roman"/>
                <w:lang w:val="en-US"/>
              </w:rPr>
              <w:t>The business identifier for the instance: invoice number, claim number, pre-determination or pre-authorization number.</w:t>
            </w:r>
          </w:p>
        </w:tc>
      </w:tr>
      <w:tr w:rsidR="00D67926" w14:paraId="702114EF" w14:textId="77777777">
        <w:trPr>
          <w:divId w:val="1529179779"/>
          <w:tblCellSpacing w:w="15" w:type="dxa"/>
        </w:trPr>
        <w:tc>
          <w:tcPr>
            <w:tcW w:w="0" w:type="auto"/>
            <w:vAlign w:val="center"/>
            <w:hideMark/>
          </w:tcPr>
          <w:p w14:paraId="3BE639F8" w14:textId="77777777" w:rsidR="00D67926" w:rsidRDefault="008D6FB8">
            <w:pPr>
              <w:rPr>
                <w:rFonts w:eastAsia="Times New Roman"/>
                <w:lang w:val="en-US"/>
              </w:rPr>
            </w:pPr>
            <w:r>
              <w:rPr>
                <w:rFonts w:eastAsia="Times New Roman"/>
                <w:b/>
                <w:bCs/>
                <w:lang w:val="en-US"/>
              </w:rPr>
              <w:t>Claim.ruleset</w:t>
            </w:r>
          </w:p>
        </w:tc>
        <w:tc>
          <w:tcPr>
            <w:tcW w:w="0" w:type="auto"/>
            <w:vAlign w:val="center"/>
            <w:hideMark/>
          </w:tcPr>
          <w:p w14:paraId="0A4ABC29" w14:textId="77777777" w:rsidR="00D67926" w:rsidRDefault="00D67926">
            <w:pPr>
              <w:rPr>
                <w:rFonts w:eastAsia="Times New Roman"/>
                <w:lang w:val="en-US"/>
              </w:rPr>
            </w:pPr>
          </w:p>
        </w:tc>
      </w:tr>
      <w:tr w:rsidR="00D67926" w14:paraId="32219FB0" w14:textId="77777777">
        <w:trPr>
          <w:divId w:val="1529179779"/>
          <w:tblCellSpacing w:w="15" w:type="dxa"/>
        </w:trPr>
        <w:tc>
          <w:tcPr>
            <w:tcW w:w="0" w:type="auto"/>
            <w:vAlign w:val="center"/>
            <w:hideMark/>
          </w:tcPr>
          <w:p w14:paraId="402CFC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EC08FD" w14:textId="77777777" w:rsidR="00D67926" w:rsidRDefault="008D6FB8">
            <w:pPr>
              <w:rPr>
                <w:rFonts w:eastAsia="Times New Roman"/>
                <w:lang w:val="en-US"/>
              </w:rPr>
            </w:pPr>
            <w:r>
              <w:rPr>
                <w:rFonts w:eastAsia="Times New Roman"/>
                <w:lang w:val="en-US"/>
              </w:rPr>
              <w:t>Current specification followed</w:t>
            </w:r>
          </w:p>
        </w:tc>
      </w:tr>
      <w:tr w:rsidR="00D67926" w14:paraId="1B4525B5" w14:textId="77777777">
        <w:trPr>
          <w:divId w:val="1529179779"/>
          <w:tblCellSpacing w:w="15" w:type="dxa"/>
        </w:trPr>
        <w:tc>
          <w:tcPr>
            <w:tcW w:w="0" w:type="auto"/>
            <w:vAlign w:val="center"/>
            <w:hideMark/>
          </w:tcPr>
          <w:p w14:paraId="4EF7EB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088E3B" w14:textId="77777777" w:rsidR="00D67926" w:rsidRDefault="008D6FB8">
            <w:pPr>
              <w:rPr>
                <w:rFonts w:eastAsia="Times New Roman"/>
                <w:lang w:val="en-US"/>
              </w:rPr>
            </w:pPr>
            <w:r>
              <w:rPr>
                <w:rFonts w:eastAsia="Times New Roman"/>
                <w:lang w:val="en-US"/>
              </w:rPr>
              <w:t>The version of the specification on which this instance relies.</w:t>
            </w:r>
          </w:p>
        </w:tc>
      </w:tr>
      <w:tr w:rsidR="00D67926" w14:paraId="3F5BF521" w14:textId="77777777">
        <w:trPr>
          <w:divId w:val="1529179779"/>
          <w:tblCellSpacing w:w="15" w:type="dxa"/>
        </w:trPr>
        <w:tc>
          <w:tcPr>
            <w:tcW w:w="0" w:type="auto"/>
            <w:vAlign w:val="center"/>
            <w:hideMark/>
          </w:tcPr>
          <w:p w14:paraId="46C4540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4D8E1D1" w14:textId="77777777" w:rsidR="00D67926" w:rsidRDefault="008D6FB8">
            <w:pPr>
              <w:rPr>
                <w:rFonts w:eastAsia="Times New Roman"/>
                <w:lang w:val="en-US"/>
              </w:rPr>
            </w:pPr>
            <w:r>
              <w:rPr>
                <w:rFonts w:eastAsia="Times New Roman"/>
                <w:lang w:val="en-US"/>
              </w:rPr>
              <w:t>BusinessVersion</w:t>
            </w:r>
          </w:p>
        </w:tc>
      </w:tr>
      <w:tr w:rsidR="00D67926" w14:paraId="0A8D98E3" w14:textId="77777777">
        <w:trPr>
          <w:divId w:val="1529179779"/>
          <w:tblCellSpacing w:w="15" w:type="dxa"/>
        </w:trPr>
        <w:tc>
          <w:tcPr>
            <w:tcW w:w="0" w:type="auto"/>
            <w:vAlign w:val="center"/>
            <w:hideMark/>
          </w:tcPr>
          <w:p w14:paraId="45D7C3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7542BA"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7CD91921" w14:textId="77777777">
        <w:trPr>
          <w:divId w:val="1529179779"/>
          <w:tblCellSpacing w:w="15" w:type="dxa"/>
        </w:trPr>
        <w:tc>
          <w:tcPr>
            <w:tcW w:w="0" w:type="auto"/>
            <w:vAlign w:val="center"/>
            <w:hideMark/>
          </w:tcPr>
          <w:p w14:paraId="752F0299" w14:textId="77777777" w:rsidR="00D67926" w:rsidRDefault="008D6FB8">
            <w:pPr>
              <w:rPr>
                <w:rFonts w:eastAsia="Times New Roman"/>
                <w:lang w:val="en-US"/>
              </w:rPr>
            </w:pPr>
            <w:r>
              <w:rPr>
                <w:rFonts w:eastAsia="Times New Roman"/>
                <w:b/>
                <w:bCs/>
                <w:lang w:val="en-US"/>
              </w:rPr>
              <w:lastRenderedPageBreak/>
              <w:t>Claim.originalRuleset</w:t>
            </w:r>
          </w:p>
        </w:tc>
        <w:tc>
          <w:tcPr>
            <w:tcW w:w="0" w:type="auto"/>
            <w:vAlign w:val="center"/>
            <w:hideMark/>
          </w:tcPr>
          <w:p w14:paraId="27838D86" w14:textId="77777777" w:rsidR="00D67926" w:rsidRDefault="00D67926">
            <w:pPr>
              <w:rPr>
                <w:rFonts w:eastAsia="Times New Roman"/>
                <w:lang w:val="en-US"/>
              </w:rPr>
            </w:pPr>
          </w:p>
        </w:tc>
      </w:tr>
      <w:tr w:rsidR="00D67926" w14:paraId="42B38202" w14:textId="77777777">
        <w:trPr>
          <w:divId w:val="1529179779"/>
          <w:tblCellSpacing w:w="15" w:type="dxa"/>
        </w:trPr>
        <w:tc>
          <w:tcPr>
            <w:tcW w:w="0" w:type="auto"/>
            <w:vAlign w:val="center"/>
            <w:hideMark/>
          </w:tcPr>
          <w:p w14:paraId="2FA603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ED5A72" w14:textId="77777777" w:rsidR="00D67926" w:rsidRDefault="008D6FB8">
            <w:pPr>
              <w:rPr>
                <w:rFonts w:eastAsia="Times New Roman"/>
                <w:lang w:val="en-US"/>
              </w:rPr>
            </w:pPr>
            <w:r>
              <w:rPr>
                <w:rFonts w:eastAsia="Times New Roman"/>
                <w:lang w:val="en-US"/>
              </w:rPr>
              <w:t>Original specification followed</w:t>
            </w:r>
          </w:p>
        </w:tc>
      </w:tr>
      <w:tr w:rsidR="00D67926" w14:paraId="0EEE8552" w14:textId="77777777">
        <w:trPr>
          <w:divId w:val="1529179779"/>
          <w:tblCellSpacing w:w="15" w:type="dxa"/>
        </w:trPr>
        <w:tc>
          <w:tcPr>
            <w:tcW w:w="0" w:type="auto"/>
            <w:vAlign w:val="center"/>
            <w:hideMark/>
          </w:tcPr>
          <w:p w14:paraId="7B8F62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B7A981" w14:textId="77777777" w:rsidR="00D67926" w:rsidRDefault="008D6FB8">
            <w:pPr>
              <w:rPr>
                <w:rFonts w:eastAsia="Times New Roman"/>
                <w:lang w:val="en-US"/>
              </w:rPr>
            </w:pPr>
            <w:r>
              <w:rPr>
                <w:rFonts w:eastAsia="Times New Roman"/>
                <w:lang w:val="en-US"/>
              </w:rPr>
              <w:t>The version of the specification from which the original instance was created.</w:t>
            </w:r>
          </w:p>
        </w:tc>
      </w:tr>
      <w:tr w:rsidR="00D67926" w14:paraId="385A9743" w14:textId="77777777">
        <w:trPr>
          <w:divId w:val="1529179779"/>
          <w:tblCellSpacing w:w="15" w:type="dxa"/>
        </w:trPr>
        <w:tc>
          <w:tcPr>
            <w:tcW w:w="0" w:type="auto"/>
            <w:vAlign w:val="center"/>
            <w:hideMark/>
          </w:tcPr>
          <w:p w14:paraId="6F7D4AE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4AEFE32" w14:textId="77777777" w:rsidR="00D67926" w:rsidRDefault="008D6FB8">
            <w:pPr>
              <w:rPr>
                <w:rFonts w:eastAsia="Times New Roman"/>
                <w:lang w:val="en-US"/>
              </w:rPr>
            </w:pPr>
            <w:r>
              <w:rPr>
                <w:rFonts w:eastAsia="Times New Roman"/>
                <w:lang w:val="en-US"/>
              </w:rPr>
              <w:t>OriginalBusinessVersion</w:t>
            </w:r>
          </w:p>
        </w:tc>
      </w:tr>
      <w:tr w:rsidR="00D67926" w14:paraId="5961E75F" w14:textId="77777777">
        <w:trPr>
          <w:divId w:val="1529179779"/>
          <w:tblCellSpacing w:w="15" w:type="dxa"/>
        </w:trPr>
        <w:tc>
          <w:tcPr>
            <w:tcW w:w="0" w:type="auto"/>
            <w:vAlign w:val="center"/>
            <w:hideMark/>
          </w:tcPr>
          <w:p w14:paraId="0669A9A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E9F1E80"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6A46B871" w14:textId="77777777">
        <w:trPr>
          <w:divId w:val="1529179779"/>
          <w:tblCellSpacing w:w="15" w:type="dxa"/>
        </w:trPr>
        <w:tc>
          <w:tcPr>
            <w:tcW w:w="0" w:type="auto"/>
            <w:vAlign w:val="center"/>
            <w:hideMark/>
          </w:tcPr>
          <w:p w14:paraId="1BF5FD4F" w14:textId="77777777" w:rsidR="00D67926" w:rsidRDefault="008D6FB8">
            <w:pPr>
              <w:rPr>
                <w:rFonts w:eastAsia="Times New Roman"/>
                <w:lang w:val="en-US"/>
              </w:rPr>
            </w:pPr>
            <w:r>
              <w:rPr>
                <w:rFonts w:eastAsia="Times New Roman"/>
                <w:b/>
                <w:bCs/>
                <w:lang w:val="en-US"/>
              </w:rPr>
              <w:t>Claim.created</w:t>
            </w:r>
          </w:p>
        </w:tc>
        <w:tc>
          <w:tcPr>
            <w:tcW w:w="0" w:type="auto"/>
            <w:vAlign w:val="center"/>
            <w:hideMark/>
          </w:tcPr>
          <w:p w14:paraId="4703725A" w14:textId="77777777" w:rsidR="00D67926" w:rsidRDefault="00D67926">
            <w:pPr>
              <w:rPr>
                <w:rFonts w:eastAsia="Times New Roman"/>
                <w:lang w:val="en-US"/>
              </w:rPr>
            </w:pPr>
          </w:p>
        </w:tc>
      </w:tr>
      <w:tr w:rsidR="00D67926" w14:paraId="68B33060" w14:textId="77777777">
        <w:trPr>
          <w:divId w:val="1529179779"/>
          <w:tblCellSpacing w:w="15" w:type="dxa"/>
        </w:trPr>
        <w:tc>
          <w:tcPr>
            <w:tcW w:w="0" w:type="auto"/>
            <w:vAlign w:val="center"/>
            <w:hideMark/>
          </w:tcPr>
          <w:p w14:paraId="361EA7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09313F" w14:textId="77777777" w:rsidR="00D67926" w:rsidRDefault="008D6FB8">
            <w:pPr>
              <w:rPr>
                <w:rFonts w:eastAsia="Times New Roman"/>
                <w:lang w:val="en-US"/>
              </w:rPr>
            </w:pPr>
            <w:r>
              <w:rPr>
                <w:rFonts w:eastAsia="Times New Roman"/>
                <w:lang w:val="en-US"/>
              </w:rPr>
              <w:t>Creation date</w:t>
            </w:r>
          </w:p>
        </w:tc>
      </w:tr>
      <w:tr w:rsidR="00D67926" w14:paraId="4F9714F1" w14:textId="77777777">
        <w:trPr>
          <w:divId w:val="1529179779"/>
          <w:tblCellSpacing w:w="15" w:type="dxa"/>
        </w:trPr>
        <w:tc>
          <w:tcPr>
            <w:tcW w:w="0" w:type="auto"/>
            <w:vAlign w:val="center"/>
            <w:hideMark/>
          </w:tcPr>
          <w:p w14:paraId="3D53C1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3A95F1"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21E46C4E" w14:textId="77777777">
        <w:trPr>
          <w:divId w:val="1529179779"/>
          <w:tblCellSpacing w:w="15" w:type="dxa"/>
        </w:trPr>
        <w:tc>
          <w:tcPr>
            <w:tcW w:w="0" w:type="auto"/>
            <w:vAlign w:val="center"/>
            <w:hideMark/>
          </w:tcPr>
          <w:p w14:paraId="720B4BF2" w14:textId="77777777" w:rsidR="00D67926" w:rsidRDefault="008D6FB8">
            <w:pPr>
              <w:rPr>
                <w:rFonts w:eastAsia="Times New Roman"/>
                <w:lang w:val="en-US"/>
              </w:rPr>
            </w:pPr>
            <w:r>
              <w:rPr>
                <w:rFonts w:eastAsia="Times New Roman"/>
                <w:b/>
                <w:bCs/>
                <w:lang w:val="en-US"/>
              </w:rPr>
              <w:t>Claim.target</w:t>
            </w:r>
          </w:p>
        </w:tc>
        <w:tc>
          <w:tcPr>
            <w:tcW w:w="0" w:type="auto"/>
            <w:vAlign w:val="center"/>
            <w:hideMark/>
          </w:tcPr>
          <w:p w14:paraId="366D806B" w14:textId="77777777" w:rsidR="00D67926" w:rsidRDefault="00D67926">
            <w:pPr>
              <w:rPr>
                <w:rFonts w:eastAsia="Times New Roman"/>
                <w:lang w:val="en-US"/>
              </w:rPr>
            </w:pPr>
          </w:p>
        </w:tc>
      </w:tr>
      <w:tr w:rsidR="00D67926" w14:paraId="76EB731B" w14:textId="77777777">
        <w:trPr>
          <w:divId w:val="1529179779"/>
          <w:tblCellSpacing w:w="15" w:type="dxa"/>
        </w:trPr>
        <w:tc>
          <w:tcPr>
            <w:tcW w:w="0" w:type="auto"/>
            <w:vAlign w:val="center"/>
            <w:hideMark/>
          </w:tcPr>
          <w:p w14:paraId="531BA1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055DC6" w14:textId="77777777" w:rsidR="00D67926" w:rsidRDefault="008D6FB8">
            <w:pPr>
              <w:rPr>
                <w:rFonts w:eastAsia="Times New Roman"/>
                <w:lang w:val="en-US"/>
              </w:rPr>
            </w:pPr>
            <w:r>
              <w:rPr>
                <w:rFonts w:eastAsia="Times New Roman"/>
                <w:lang w:val="en-US"/>
              </w:rPr>
              <w:t>Insurer</w:t>
            </w:r>
          </w:p>
        </w:tc>
      </w:tr>
      <w:tr w:rsidR="00D67926" w14:paraId="66457FA8" w14:textId="77777777">
        <w:trPr>
          <w:divId w:val="1529179779"/>
          <w:tblCellSpacing w:w="15" w:type="dxa"/>
        </w:trPr>
        <w:tc>
          <w:tcPr>
            <w:tcW w:w="0" w:type="auto"/>
            <w:vAlign w:val="center"/>
            <w:hideMark/>
          </w:tcPr>
          <w:p w14:paraId="41ABCE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1E7398" w14:textId="77777777" w:rsidR="00D67926" w:rsidRDefault="008D6FB8">
            <w:pPr>
              <w:rPr>
                <w:rFonts w:eastAsia="Times New Roman"/>
                <w:lang w:val="en-US"/>
              </w:rPr>
            </w:pPr>
            <w:r>
              <w:rPr>
                <w:rFonts w:eastAsia="Times New Roman"/>
                <w:lang w:val="en-US"/>
              </w:rPr>
              <w:t>Insurer Identifier, typical BIN number (6 digit).</w:t>
            </w:r>
          </w:p>
        </w:tc>
      </w:tr>
      <w:tr w:rsidR="00D67926" w14:paraId="72A47F8B" w14:textId="77777777">
        <w:trPr>
          <w:divId w:val="1529179779"/>
          <w:tblCellSpacing w:w="15" w:type="dxa"/>
        </w:trPr>
        <w:tc>
          <w:tcPr>
            <w:tcW w:w="0" w:type="auto"/>
            <w:vAlign w:val="center"/>
            <w:hideMark/>
          </w:tcPr>
          <w:p w14:paraId="133F5089" w14:textId="77777777" w:rsidR="00D67926" w:rsidRDefault="008D6FB8">
            <w:pPr>
              <w:rPr>
                <w:rFonts w:eastAsia="Times New Roman"/>
                <w:lang w:val="en-US"/>
              </w:rPr>
            </w:pPr>
            <w:r>
              <w:rPr>
                <w:rFonts w:eastAsia="Times New Roman"/>
                <w:b/>
                <w:bCs/>
                <w:lang w:val="en-US"/>
              </w:rPr>
              <w:t>Claim.provider</w:t>
            </w:r>
          </w:p>
        </w:tc>
        <w:tc>
          <w:tcPr>
            <w:tcW w:w="0" w:type="auto"/>
            <w:vAlign w:val="center"/>
            <w:hideMark/>
          </w:tcPr>
          <w:p w14:paraId="7F015EF3" w14:textId="77777777" w:rsidR="00D67926" w:rsidRDefault="00D67926">
            <w:pPr>
              <w:rPr>
                <w:rFonts w:eastAsia="Times New Roman"/>
                <w:lang w:val="en-US"/>
              </w:rPr>
            </w:pPr>
          </w:p>
        </w:tc>
      </w:tr>
      <w:tr w:rsidR="00D67926" w14:paraId="028FA1F1" w14:textId="77777777">
        <w:trPr>
          <w:divId w:val="1529179779"/>
          <w:tblCellSpacing w:w="15" w:type="dxa"/>
        </w:trPr>
        <w:tc>
          <w:tcPr>
            <w:tcW w:w="0" w:type="auto"/>
            <w:vAlign w:val="center"/>
            <w:hideMark/>
          </w:tcPr>
          <w:p w14:paraId="2BBDED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53311B" w14:textId="77777777" w:rsidR="00D67926" w:rsidRDefault="008D6FB8">
            <w:pPr>
              <w:rPr>
                <w:rFonts w:eastAsia="Times New Roman"/>
                <w:lang w:val="en-US"/>
              </w:rPr>
            </w:pPr>
            <w:r>
              <w:rPr>
                <w:rFonts w:eastAsia="Times New Roman"/>
                <w:lang w:val="en-US"/>
              </w:rPr>
              <w:t>Responsible provider</w:t>
            </w:r>
          </w:p>
        </w:tc>
      </w:tr>
      <w:tr w:rsidR="00D67926" w14:paraId="4DE5A2A1" w14:textId="77777777">
        <w:trPr>
          <w:divId w:val="1529179779"/>
          <w:tblCellSpacing w:w="15" w:type="dxa"/>
        </w:trPr>
        <w:tc>
          <w:tcPr>
            <w:tcW w:w="0" w:type="auto"/>
            <w:vAlign w:val="center"/>
            <w:hideMark/>
          </w:tcPr>
          <w:p w14:paraId="5B4458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102198" w14:textId="77777777" w:rsidR="00D67926" w:rsidRDefault="008D6FB8">
            <w:pPr>
              <w:rPr>
                <w:rFonts w:eastAsia="Times New Roman"/>
                <w:lang w:val="en-US"/>
              </w:rPr>
            </w:pPr>
            <w:r>
              <w:rPr>
                <w:rFonts w:eastAsia="Times New Roman"/>
                <w:lang w:val="en-US"/>
              </w:rPr>
              <w:t>The provider which is responsible for the bill, claim pre-determination, pre-authorization.</w:t>
            </w:r>
          </w:p>
        </w:tc>
      </w:tr>
      <w:tr w:rsidR="00D67926" w14:paraId="02B1266A" w14:textId="77777777">
        <w:trPr>
          <w:divId w:val="1529179779"/>
          <w:tblCellSpacing w:w="15" w:type="dxa"/>
        </w:trPr>
        <w:tc>
          <w:tcPr>
            <w:tcW w:w="0" w:type="auto"/>
            <w:vAlign w:val="center"/>
            <w:hideMark/>
          </w:tcPr>
          <w:p w14:paraId="7D9CCF3B" w14:textId="77777777" w:rsidR="00D67926" w:rsidRDefault="008D6FB8">
            <w:pPr>
              <w:rPr>
                <w:rFonts w:eastAsia="Times New Roman"/>
                <w:lang w:val="en-US"/>
              </w:rPr>
            </w:pPr>
            <w:r>
              <w:rPr>
                <w:rFonts w:eastAsia="Times New Roman"/>
                <w:b/>
                <w:bCs/>
                <w:lang w:val="en-US"/>
              </w:rPr>
              <w:t>Claim.organization</w:t>
            </w:r>
          </w:p>
        </w:tc>
        <w:tc>
          <w:tcPr>
            <w:tcW w:w="0" w:type="auto"/>
            <w:vAlign w:val="center"/>
            <w:hideMark/>
          </w:tcPr>
          <w:p w14:paraId="03C6F4FC" w14:textId="77777777" w:rsidR="00D67926" w:rsidRDefault="00D67926">
            <w:pPr>
              <w:rPr>
                <w:rFonts w:eastAsia="Times New Roman"/>
                <w:lang w:val="en-US"/>
              </w:rPr>
            </w:pPr>
          </w:p>
        </w:tc>
      </w:tr>
      <w:tr w:rsidR="00D67926" w14:paraId="4401288A" w14:textId="77777777">
        <w:trPr>
          <w:divId w:val="1529179779"/>
          <w:tblCellSpacing w:w="15" w:type="dxa"/>
        </w:trPr>
        <w:tc>
          <w:tcPr>
            <w:tcW w:w="0" w:type="auto"/>
            <w:vAlign w:val="center"/>
            <w:hideMark/>
          </w:tcPr>
          <w:p w14:paraId="611B73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1F11F7" w14:textId="77777777" w:rsidR="00D67926" w:rsidRDefault="008D6FB8">
            <w:pPr>
              <w:rPr>
                <w:rFonts w:eastAsia="Times New Roman"/>
                <w:lang w:val="en-US"/>
              </w:rPr>
            </w:pPr>
            <w:r>
              <w:rPr>
                <w:rFonts w:eastAsia="Times New Roman"/>
                <w:lang w:val="en-US"/>
              </w:rPr>
              <w:t>Responsible organization</w:t>
            </w:r>
          </w:p>
        </w:tc>
      </w:tr>
      <w:tr w:rsidR="00D67926" w14:paraId="1E4E3B9A" w14:textId="77777777">
        <w:trPr>
          <w:divId w:val="1529179779"/>
          <w:tblCellSpacing w:w="15" w:type="dxa"/>
        </w:trPr>
        <w:tc>
          <w:tcPr>
            <w:tcW w:w="0" w:type="auto"/>
            <w:vAlign w:val="center"/>
            <w:hideMark/>
          </w:tcPr>
          <w:p w14:paraId="7B7D21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69F7A5" w14:textId="77777777" w:rsidR="00D67926" w:rsidRDefault="008D6FB8">
            <w:pPr>
              <w:rPr>
                <w:rFonts w:eastAsia="Times New Roman"/>
                <w:lang w:val="en-US"/>
              </w:rPr>
            </w:pPr>
            <w:r>
              <w:rPr>
                <w:rFonts w:eastAsia="Times New Roman"/>
                <w:lang w:val="en-US"/>
              </w:rPr>
              <w:t>The organization which is responsible for the bill, claim pre-determination, pre-authorization.</w:t>
            </w:r>
          </w:p>
        </w:tc>
      </w:tr>
      <w:tr w:rsidR="00D67926" w14:paraId="1DC8D19A" w14:textId="77777777">
        <w:trPr>
          <w:divId w:val="1529179779"/>
          <w:tblCellSpacing w:w="15" w:type="dxa"/>
        </w:trPr>
        <w:tc>
          <w:tcPr>
            <w:tcW w:w="0" w:type="auto"/>
            <w:vAlign w:val="center"/>
            <w:hideMark/>
          </w:tcPr>
          <w:p w14:paraId="3A514170" w14:textId="77777777" w:rsidR="00D67926" w:rsidRDefault="008D6FB8">
            <w:pPr>
              <w:rPr>
                <w:rFonts w:eastAsia="Times New Roman"/>
                <w:lang w:val="en-US"/>
              </w:rPr>
            </w:pPr>
            <w:r>
              <w:rPr>
                <w:rFonts w:eastAsia="Times New Roman"/>
                <w:b/>
                <w:bCs/>
                <w:lang w:val="en-US"/>
              </w:rPr>
              <w:t>Claim.use</w:t>
            </w:r>
          </w:p>
        </w:tc>
        <w:tc>
          <w:tcPr>
            <w:tcW w:w="0" w:type="auto"/>
            <w:vAlign w:val="center"/>
            <w:hideMark/>
          </w:tcPr>
          <w:p w14:paraId="5A482BE5" w14:textId="77777777" w:rsidR="00D67926" w:rsidRDefault="00D67926">
            <w:pPr>
              <w:rPr>
                <w:rFonts w:eastAsia="Times New Roman"/>
                <w:lang w:val="en-US"/>
              </w:rPr>
            </w:pPr>
          </w:p>
        </w:tc>
      </w:tr>
      <w:tr w:rsidR="00D67926" w14:paraId="7AA3123C" w14:textId="77777777">
        <w:trPr>
          <w:divId w:val="1529179779"/>
          <w:tblCellSpacing w:w="15" w:type="dxa"/>
        </w:trPr>
        <w:tc>
          <w:tcPr>
            <w:tcW w:w="0" w:type="auto"/>
            <w:vAlign w:val="center"/>
            <w:hideMark/>
          </w:tcPr>
          <w:p w14:paraId="3C1DB9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62DC1C" w14:textId="77777777" w:rsidR="00D67926" w:rsidRDefault="008D6FB8">
            <w:pPr>
              <w:rPr>
                <w:rFonts w:eastAsia="Times New Roman"/>
                <w:lang w:val="en-US"/>
              </w:rPr>
            </w:pPr>
            <w:r>
              <w:rPr>
                <w:rFonts w:eastAsia="Times New Roman"/>
                <w:lang w:val="en-US"/>
              </w:rPr>
              <w:t>Complete (Bill or Claim), Proposed (Pre-Authorization), Exploratory (Pre-determination).</w:t>
            </w:r>
          </w:p>
        </w:tc>
      </w:tr>
      <w:tr w:rsidR="00D67926" w14:paraId="1DED12A1" w14:textId="77777777">
        <w:trPr>
          <w:divId w:val="1529179779"/>
          <w:tblCellSpacing w:w="15" w:type="dxa"/>
        </w:trPr>
        <w:tc>
          <w:tcPr>
            <w:tcW w:w="0" w:type="auto"/>
            <w:vAlign w:val="center"/>
            <w:hideMark/>
          </w:tcPr>
          <w:p w14:paraId="5CFF6F7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6543F6" w14:textId="77777777" w:rsidR="00D67926" w:rsidRDefault="008D6FB8">
            <w:pPr>
              <w:rPr>
                <w:rFonts w:eastAsia="Times New Roman"/>
                <w:lang w:val="en-US"/>
              </w:rPr>
            </w:pPr>
            <w:r>
              <w:rPr>
                <w:rFonts w:eastAsia="Times New Roman"/>
                <w:lang w:val="en-US"/>
              </w:rPr>
              <w:t>Complete, proposed, exploratory, other</w:t>
            </w:r>
          </w:p>
        </w:tc>
      </w:tr>
      <w:tr w:rsidR="00D67926" w14:paraId="132D669A" w14:textId="77777777">
        <w:trPr>
          <w:divId w:val="1529179779"/>
          <w:tblCellSpacing w:w="15" w:type="dxa"/>
        </w:trPr>
        <w:tc>
          <w:tcPr>
            <w:tcW w:w="0" w:type="auto"/>
            <w:vAlign w:val="center"/>
            <w:hideMark/>
          </w:tcPr>
          <w:p w14:paraId="2AF0714C" w14:textId="77777777" w:rsidR="00D67926" w:rsidRDefault="008D6FB8">
            <w:pPr>
              <w:rPr>
                <w:rFonts w:eastAsia="Times New Roman"/>
                <w:lang w:val="en-US"/>
              </w:rPr>
            </w:pPr>
            <w:r>
              <w:rPr>
                <w:rFonts w:eastAsia="Times New Roman"/>
                <w:b/>
                <w:bCs/>
                <w:lang w:val="en-US"/>
              </w:rPr>
              <w:t>Claim.priority</w:t>
            </w:r>
          </w:p>
        </w:tc>
        <w:tc>
          <w:tcPr>
            <w:tcW w:w="0" w:type="auto"/>
            <w:vAlign w:val="center"/>
            <w:hideMark/>
          </w:tcPr>
          <w:p w14:paraId="65373D09" w14:textId="77777777" w:rsidR="00D67926" w:rsidRDefault="00D67926">
            <w:pPr>
              <w:rPr>
                <w:rFonts w:eastAsia="Times New Roman"/>
                <w:lang w:val="en-US"/>
              </w:rPr>
            </w:pPr>
          </w:p>
        </w:tc>
      </w:tr>
      <w:tr w:rsidR="00D67926" w14:paraId="2ED5C489" w14:textId="77777777">
        <w:trPr>
          <w:divId w:val="1529179779"/>
          <w:tblCellSpacing w:w="15" w:type="dxa"/>
        </w:trPr>
        <w:tc>
          <w:tcPr>
            <w:tcW w:w="0" w:type="auto"/>
            <w:vAlign w:val="center"/>
            <w:hideMark/>
          </w:tcPr>
          <w:p w14:paraId="4FC5DD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D8738C" w14:textId="77777777" w:rsidR="00D67926" w:rsidRDefault="008D6FB8">
            <w:pPr>
              <w:rPr>
                <w:rFonts w:eastAsia="Times New Roman"/>
                <w:lang w:val="en-US"/>
              </w:rPr>
            </w:pPr>
            <w:r>
              <w:rPr>
                <w:rFonts w:eastAsia="Times New Roman"/>
                <w:lang w:val="en-US"/>
              </w:rPr>
              <w:t>Desired processing priority</w:t>
            </w:r>
          </w:p>
        </w:tc>
      </w:tr>
      <w:tr w:rsidR="00D67926" w14:paraId="5FFCDC9A" w14:textId="77777777">
        <w:trPr>
          <w:divId w:val="1529179779"/>
          <w:tblCellSpacing w:w="15" w:type="dxa"/>
        </w:trPr>
        <w:tc>
          <w:tcPr>
            <w:tcW w:w="0" w:type="auto"/>
            <w:vAlign w:val="center"/>
            <w:hideMark/>
          </w:tcPr>
          <w:p w14:paraId="59E18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F361D4" w14:textId="77777777" w:rsidR="00D67926" w:rsidRDefault="008D6FB8">
            <w:pPr>
              <w:rPr>
                <w:rFonts w:eastAsia="Times New Roman"/>
                <w:lang w:val="en-US"/>
              </w:rPr>
            </w:pPr>
            <w:r>
              <w:rPr>
                <w:rFonts w:eastAsia="Times New Roman"/>
                <w:lang w:val="en-US"/>
              </w:rPr>
              <w:t>Immediate (STAT), best effort (NORMAL), deferred (DEFER).</w:t>
            </w:r>
          </w:p>
        </w:tc>
      </w:tr>
      <w:tr w:rsidR="00D67926" w14:paraId="5C5CC0E8" w14:textId="77777777">
        <w:trPr>
          <w:divId w:val="1529179779"/>
          <w:tblCellSpacing w:w="15" w:type="dxa"/>
        </w:trPr>
        <w:tc>
          <w:tcPr>
            <w:tcW w:w="0" w:type="auto"/>
            <w:vAlign w:val="center"/>
            <w:hideMark/>
          </w:tcPr>
          <w:p w14:paraId="02A7F0F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D2FDBA" w14:textId="77777777" w:rsidR="00D67926" w:rsidRDefault="008D6FB8">
            <w:pPr>
              <w:rPr>
                <w:rFonts w:eastAsia="Times New Roman"/>
                <w:lang w:val="en-US"/>
              </w:rPr>
            </w:pPr>
            <w:r>
              <w:rPr>
                <w:rFonts w:eastAsia="Times New Roman"/>
                <w:lang w:val="en-US"/>
              </w:rPr>
              <w:t>The timeliness with which processing is required: STAT, normal, Deferred</w:t>
            </w:r>
          </w:p>
        </w:tc>
      </w:tr>
      <w:tr w:rsidR="00D67926" w14:paraId="36745881" w14:textId="77777777">
        <w:trPr>
          <w:divId w:val="1529179779"/>
          <w:tblCellSpacing w:w="15" w:type="dxa"/>
        </w:trPr>
        <w:tc>
          <w:tcPr>
            <w:tcW w:w="0" w:type="auto"/>
            <w:vAlign w:val="center"/>
            <w:hideMark/>
          </w:tcPr>
          <w:p w14:paraId="6D616A42" w14:textId="77777777" w:rsidR="00D67926" w:rsidRDefault="008D6FB8">
            <w:pPr>
              <w:rPr>
                <w:rFonts w:eastAsia="Times New Roman"/>
                <w:lang w:val="en-US"/>
              </w:rPr>
            </w:pPr>
            <w:r>
              <w:rPr>
                <w:rFonts w:eastAsia="Times New Roman"/>
                <w:b/>
                <w:bCs/>
                <w:lang w:val="en-US"/>
              </w:rPr>
              <w:t>Claim.fundsReserve</w:t>
            </w:r>
          </w:p>
        </w:tc>
        <w:tc>
          <w:tcPr>
            <w:tcW w:w="0" w:type="auto"/>
            <w:vAlign w:val="center"/>
            <w:hideMark/>
          </w:tcPr>
          <w:p w14:paraId="4D3647FB" w14:textId="77777777" w:rsidR="00D67926" w:rsidRDefault="00D67926">
            <w:pPr>
              <w:rPr>
                <w:rFonts w:eastAsia="Times New Roman"/>
                <w:lang w:val="en-US"/>
              </w:rPr>
            </w:pPr>
          </w:p>
        </w:tc>
      </w:tr>
      <w:tr w:rsidR="00D67926" w14:paraId="4A67328C" w14:textId="77777777">
        <w:trPr>
          <w:divId w:val="1529179779"/>
          <w:tblCellSpacing w:w="15" w:type="dxa"/>
        </w:trPr>
        <w:tc>
          <w:tcPr>
            <w:tcW w:w="0" w:type="auto"/>
            <w:vAlign w:val="center"/>
            <w:hideMark/>
          </w:tcPr>
          <w:p w14:paraId="28740B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D8E8CA" w14:textId="77777777" w:rsidR="00D67926" w:rsidRDefault="008D6FB8">
            <w:pPr>
              <w:rPr>
                <w:rFonts w:eastAsia="Times New Roman"/>
                <w:lang w:val="en-US"/>
              </w:rPr>
            </w:pPr>
            <w:r>
              <w:rPr>
                <w:rFonts w:eastAsia="Times New Roman"/>
                <w:lang w:val="en-US"/>
              </w:rPr>
              <w:t>Funds requested to be reserved</w:t>
            </w:r>
          </w:p>
        </w:tc>
      </w:tr>
      <w:tr w:rsidR="00D67926" w14:paraId="44418952" w14:textId="77777777">
        <w:trPr>
          <w:divId w:val="1529179779"/>
          <w:tblCellSpacing w:w="15" w:type="dxa"/>
        </w:trPr>
        <w:tc>
          <w:tcPr>
            <w:tcW w:w="0" w:type="auto"/>
            <w:vAlign w:val="center"/>
            <w:hideMark/>
          </w:tcPr>
          <w:p w14:paraId="740B02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63E47D" w14:textId="77777777" w:rsidR="00D67926" w:rsidRDefault="008D6FB8">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no funds reserving is requested. </w:t>
            </w:r>
          </w:p>
        </w:tc>
      </w:tr>
      <w:tr w:rsidR="00D67926" w14:paraId="090460A3" w14:textId="77777777">
        <w:trPr>
          <w:divId w:val="1529179779"/>
          <w:tblCellSpacing w:w="15" w:type="dxa"/>
        </w:trPr>
        <w:tc>
          <w:tcPr>
            <w:tcW w:w="0" w:type="auto"/>
            <w:vAlign w:val="center"/>
            <w:hideMark/>
          </w:tcPr>
          <w:p w14:paraId="213DD693"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5C5D7954" w14:textId="77777777" w:rsidR="00D67926" w:rsidRDefault="008D6FB8">
            <w:pPr>
              <w:rPr>
                <w:rFonts w:eastAsia="Times New Roman"/>
                <w:lang w:val="en-US"/>
              </w:rPr>
            </w:pPr>
            <w:r>
              <w:rPr>
                <w:rFonts w:eastAsia="Times New Roman"/>
                <w:lang w:val="en-US"/>
              </w:rPr>
              <w:t>For whom funds are to be reserved: (Patient, Provider, None)</w:t>
            </w:r>
          </w:p>
        </w:tc>
      </w:tr>
      <w:tr w:rsidR="00D67926" w14:paraId="70AB919A" w14:textId="77777777">
        <w:trPr>
          <w:divId w:val="1529179779"/>
          <w:tblCellSpacing w:w="15" w:type="dxa"/>
        </w:trPr>
        <w:tc>
          <w:tcPr>
            <w:tcW w:w="0" w:type="auto"/>
            <w:vAlign w:val="center"/>
            <w:hideMark/>
          </w:tcPr>
          <w:p w14:paraId="07FC0DE2" w14:textId="77777777" w:rsidR="00D67926" w:rsidRDefault="008D6FB8">
            <w:pPr>
              <w:rPr>
                <w:rFonts w:eastAsia="Times New Roman"/>
                <w:lang w:val="en-US"/>
              </w:rPr>
            </w:pPr>
            <w:r>
              <w:rPr>
                <w:rFonts w:eastAsia="Times New Roman"/>
                <w:b/>
                <w:bCs/>
                <w:lang w:val="en-US"/>
              </w:rPr>
              <w:t>Claim.enterer</w:t>
            </w:r>
          </w:p>
        </w:tc>
        <w:tc>
          <w:tcPr>
            <w:tcW w:w="0" w:type="auto"/>
            <w:vAlign w:val="center"/>
            <w:hideMark/>
          </w:tcPr>
          <w:p w14:paraId="6BAD4135" w14:textId="77777777" w:rsidR="00D67926" w:rsidRDefault="00D67926">
            <w:pPr>
              <w:rPr>
                <w:rFonts w:eastAsia="Times New Roman"/>
                <w:lang w:val="en-US"/>
              </w:rPr>
            </w:pPr>
          </w:p>
        </w:tc>
      </w:tr>
      <w:tr w:rsidR="00D67926" w14:paraId="700FDE29" w14:textId="77777777">
        <w:trPr>
          <w:divId w:val="1529179779"/>
          <w:tblCellSpacing w:w="15" w:type="dxa"/>
        </w:trPr>
        <w:tc>
          <w:tcPr>
            <w:tcW w:w="0" w:type="auto"/>
            <w:vAlign w:val="center"/>
            <w:hideMark/>
          </w:tcPr>
          <w:p w14:paraId="00FDAA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8F0718" w14:textId="77777777" w:rsidR="00D67926" w:rsidRDefault="008D6FB8">
            <w:pPr>
              <w:rPr>
                <w:rFonts w:eastAsia="Times New Roman"/>
                <w:lang w:val="en-US"/>
              </w:rPr>
            </w:pPr>
            <w:r>
              <w:rPr>
                <w:rFonts w:eastAsia="Times New Roman"/>
                <w:lang w:val="en-US"/>
              </w:rPr>
              <w:t>Author</w:t>
            </w:r>
          </w:p>
        </w:tc>
      </w:tr>
      <w:tr w:rsidR="00D67926" w14:paraId="6EC77074" w14:textId="77777777">
        <w:trPr>
          <w:divId w:val="1529179779"/>
          <w:tblCellSpacing w:w="15" w:type="dxa"/>
        </w:trPr>
        <w:tc>
          <w:tcPr>
            <w:tcW w:w="0" w:type="auto"/>
            <w:vAlign w:val="center"/>
            <w:hideMark/>
          </w:tcPr>
          <w:p w14:paraId="2BCACA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C0213A" w14:textId="77777777" w:rsidR="00D67926" w:rsidRDefault="008D6FB8">
            <w:pPr>
              <w:rPr>
                <w:rFonts w:eastAsia="Times New Roman"/>
                <w:lang w:val="en-US"/>
              </w:rPr>
            </w:pPr>
            <w:r>
              <w:rPr>
                <w:rFonts w:eastAsia="Times New Roman"/>
                <w:lang w:val="en-US"/>
              </w:rPr>
              <w:t>Person who created the invoice/claim/pre-determination or pre-authorization.</w:t>
            </w:r>
          </w:p>
        </w:tc>
      </w:tr>
      <w:tr w:rsidR="00D67926" w14:paraId="4B00BBA1" w14:textId="77777777">
        <w:trPr>
          <w:divId w:val="1529179779"/>
          <w:tblCellSpacing w:w="15" w:type="dxa"/>
        </w:trPr>
        <w:tc>
          <w:tcPr>
            <w:tcW w:w="0" w:type="auto"/>
            <w:vAlign w:val="center"/>
            <w:hideMark/>
          </w:tcPr>
          <w:p w14:paraId="74320FCB" w14:textId="77777777" w:rsidR="00D67926" w:rsidRDefault="008D6FB8">
            <w:pPr>
              <w:rPr>
                <w:rFonts w:eastAsia="Times New Roman"/>
                <w:lang w:val="en-US"/>
              </w:rPr>
            </w:pPr>
            <w:r>
              <w:rPr>
                <w:rFonts w:eastAsia="Times New Roman"/>
                <w:b/>
                <w:bCs/>
                <w:lang w:val="en-US"/>
              </w:rPr>
              <w:t>Claim.facility</w:t>
            </w:r>
          </w:p>
        </w:tc>
        <w:tc>
          <w:tcPr>
            <w:tcW w:w="0" w:type="auto"/>
            <w:vAlign w:val="center"/>
            <w:hideMark/>
          </w:tcPr>
          <w:p w14:paraId="3F94D01D" w14:textId="77777777" w:rsidR="00D67926" w:rsidRDefault="00D67926">
            <w:pPr>
              <w:rPr>
                <w:rFonts w:eastAsia="Times New Roman"/>
                <w:lang w:val="en-US"/>
              </w:rPr>
            </w:pPr>
          </w:p>
        </w:tc>
      </w:tr>
      <w:tr w:rsidR="00D67926" w14:paraId="7157D54C" w14:textId="77777777">
        <w:trPr>
          <w:divId w:val="1529179779"/>
          <w:tblCellSpacing w:w="15" w:type="dxa"/>
        </w:trPr>
        <w:tc>
          <w:tcPr>
            <w:tcW w:w="0" w:type="auto"/>
            <w:vAlign w:val="center"/>
            <w:hideMark/>
          </w:tcPr>
          <w:p w14:paraId="762AFA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CCD016" w14:textId="77777777" w:rsidR="00D67926" w:rsidRDefault="008D6FB8">
            <w:pPr>
              <w:rPr>
                <w:rFonts w:eastAsia="Times New Roman"/>
                <w:lang w:val="en-US"/>
              </w:rPr>
            </w:pPr>
            <w:r>
              <w:rPr>
                <w:rFonts w:eastAsia="Times New Roman"/>
                <w:lang w:val="en-US"/>
              </w:rPr>
              <w:t>Servicing Facility</w:t>
            </w:r>
          </w:p>
        </w:tc>
      </w:tr>
      <w:tr w:rsidR="00D67926" w14:paraId="56BA85AA" w14:textId="77777777">
        <w:trPr>
          <w:divId w:val="1529179779"/>
          <w:tblCellSpacing w:w="15" w:type="dxa"/>
        </w:trPr>
        <w:tc>
          <w:tcPr>
            <w:tcW w:w="0" w:type="auto"/>
            <w:vAlign w:val="center"/>
            <w:hideMark/>
          </w:tcPr>
          <w:p w14:paraId="519EC7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614C57" w14:textId="77777777" w:rsidR="00D67926" w:rsidRDefault="008D6FB8">
            <w:pPr>
              <w:rPr>
                <w:rFonts w:eastAsia="Times New Roman"/>
                <w:lang w:val="en-US"/>
              </w:rPr>
            </w:pPr>
            <w:r>
              <w:rPr>
                <w:rFonts w:eastAsia="Times New Roman"/>
                <w:lang w:val="en-US"/>
              </w:rPr>
              <w:t>Facility where the services were provided.</w:t>
            </w:r>
          </w:p>
        </w:tc>
      </w:tr>
      <w:tr w:rsidR="00D67926" w14:paraId="3016C9A8" w14:textId="77777777">
        <w:trPr>
          <w:divId w:val="1529179779"/>
          <w:tblCellSpacing w:w="15" w:type="dxa"/>
        </w:trPr>
        <w:tc>
          <w:tcPr>
            <w:tcW w:w="0" w:type="auto"/>
            <w:vAlign w:val="center"/>
            <w:hideMark/>
          </w:tcPr>
          <w:p w14:paraId="4CA69F5A" w14:textId="77777777" w:rsidR="00D67926" w:rsidRDefault="008D6FB8">
            <w:pPr>
              <w:rPr>
                <w:rFonts w:eastAsia="Times New Roman"/>
                <w:lang w:val="en-US"/>
              </w:rPr>
            </w:pPr>
            <w:r>
              <w:rPr>
                <w:rFonts w:eastAsia="Times New Roman"/>
                <w:b/>
                <w:bCs/>
                <w:lang w:val="en-US"/>
              </w:rPr>
              <w:t>Claim.prescription</w:t>
            </w:r>
          </w:p>
        </w:tc>
        <w:tc>
          <w:tcPr>
            <w:tcW w:w="0" w:type="auto"/>
            <w:vAlign w:val="center"/>
            <w:hideMark/>
          </w:tcPr>
          <w:p w14:paraId="2F3C1C4F" w14:textId="77777777" w:rsidR="00D67926" w:rsidRDefault="00D67926">
            <w:pPr>
              <w:rPr>
                <w:rFonts w:eastAsia="Times New Roman"/>
                <w:lang w:val="en-US"/>
              </w:rPr>
            </w:pPr>
          </w:p>
        </w:tc>
      </w:tr>
      <w:tr w:rsidR="00D67926" w14:paraId="218A6747" w14:textId="77777777">
        <w:trPr>
          <w:divId w:val="1529179779"/>
          <w:tblCellSpacing w:w="15" w:type="dxa"/>
        </w:trPr>
        <w:tc>
          <w:tcPr>
            <w:tcW w:w="0" w:type="auto"/>
            <w:vAlign w:val="center"/>
            <w:hideMark/>
          </w:tcPr>
          <w:p w14:paraId="75430C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3F5AC8" w14:textId="77777777" w:rsidR="00D67926" w:rsidRDefault="008D6FB8">
            <w:pPr>
              <w:rPr>
                <w:rFonts w:eastAsia="Times New Roman"/>
                <w:lang w:val="en-US"/>
              </w:rPr>
            </w:pPr>
            <w:r>
              <w:rPr>
                <w:rFonts w:eastAsia="Times New Roman"/>
                <w:lang w:val="en-US"/>
              </w:rPr>
              <w:t>Prescription</w:t>
            </w:r>
          </w:p>
        </w:tc>
      </w:tr>
      <w:tr w:rsidR="00D67926" w14:paraId="57CFDB00" w14:textId="77777777">
        <w:trPr>
          <w:divId w:val="1529179779"/>
          <w:tblCellSpacing w:w="15" w:type="dxa"/>
        </w:trPr>
        <w:tc>
          <w:tcPr>
            <w:tcW w:w="0" w:type="auto"/>
            <w:vAlign w:val="center"/>
            <w:hideMark/>
          </w:tcPr>
          <w:p w14:paraId="55A8C0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E4063B" w14:textId="77777777" w:rsidR="00D67926" w:rsidRDefault="008D6FB8">
            <w:pPr>
              <w:rPr>
                <w:rFonts w:eastAsia="Times New Roman"/>
                <w:lang w:val="en-US"/>
              </w:rPr>
            </w:pPr>
            <w:r>
              <w:rPr>
                <w:rFonts w:eastAsia="Times New Roman"/>
                <w:lang w:val="en-US"/>
              </w:rPr>
              <w:t>Prescription to support the dispensing of Pharmacy or Vision products.</w:t>
            </w:r>
          </w:p>
        </w:tc>
      </w:tr>
      <w:tr w:rsidR="00D67926" w14:paraId="065F6C6A" w14:textId="77777777">
        <w:trPr>
          <w:divId w:val="1529179779"/>
          <w:tblCellSpacing w:w="15" w:type="dxa"/>
        </w:trPr>
        <w:tc>
          <w:tcPr>
            <w:tcW w:w="0" w:type="auto"/>
            <w:vAlign w:val="center"/>
            <w:hideMark/>
          </w:tcPr>
          <w:p w14:paraId="5C11797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56DF512" w14:textId="77777777" w:rsidR="00D67926" w:rsidRDefault="008D6FB8">
            <w:pPr>
              <w:rPr>
                <w:rFonts w:eastAsia="Times New Roman"/>
                <w:lang w:val="en-US"/>
              </w:rPr>
            </w:pPr>
            <w:r>
              <w:rPr>
                <w:rFonts w:eastAsia="Times New Roman"/>
                <w:lang w:val="en-US"/>
              </w:rPr>
              <w:t>For type=Pharmacy and Vision only.</w:t>
            </w:r>
          </w:p>
        </w:tc>
      </w:tr>
      <w:tr w:rsidR="00D67926" w14:paraId="0447ED48" w14:textId="77777777">
        <w:trPr>
          <w:divId w:val="1529179779"/>
          <w:tblCellSpacing w:w="15" w:type="dxa"/>
        </w:trPr>
        <w:tc>
          <w:tcPr>
            <w:tcW w:w="0" w:type="auto"/>
            <w:vAlign w:val="center"/>
            <w:hideMark/>
          </w:tcPr>
          <w:p w14:paraId="15CECCD1" w14:textId="77777777" w:rsidR="00D67926" w:rsidRDefault="008D6FB8">
            <w:pPr>
              <w:rPr>
                <w:rFonts w:eastAsia="Times New Roman"/>
                <w:lang w:val="en-US"/>
              </w:rPr>
            </w:pPr>
            <w:r>
              <w:rPr>
                <w:rFonts w:eastAsia="Times New Roman"/>
                <w:b/>
                <w:bCs/>
                <w:lang w:val="en-US"/>
              </w:rPr>
              <w:t>Claim.originalPrescription</w:t>
            </w:r>
          </w:p>
        </w:tc>
        <w:tc>
          <w:tcPr>
            <w:tcW w:w="0" w:type="auto"/>
            <w:vAlign w:val="center"/>
            <w:hideMark/>
          </w:tcPr>
          <w:p w14:paraId="39942B25" w14:textId="77777777" w:rsidR="00D67926" w:rsidRDefault="00D67926">
            <w:pPr>
              <w:rPr>
                <w:rFonts w:eastAsia="Times New Roman"/>
                <w:lang w:val="en-US"/>
              </w:rPr>
            </w:pPr>
          </w:p>
        </w:tc>
      </w:tr>
      <w:tr w:rsidR="00D67926" w14:paraId="21C162C2" w14:textId="77777777">
        <w:trPr>
          <w:divId w:val="1529179779"/>
          <w:tblCellSpacing w:w="15" w:type="dxa"/>
        </w:trPr>
        <w:tc>
          <w:tcPr>
            <w:tcW w:w="0" w:type="auto"/>
            <w:vAlign w:val="center"/>
            <w:hideMark/>
          </w:tcPr>
          <w:p w14:paraId="566697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D014F9" w14:textId="77777777" w:rsidR="00D67926" w:rsidRDefault="008D6FB8">
            <w:pPr>
              <w:rPr>
                <w:rFonts w:eastAsia="Times New Roman"/>
                <w:lang w:val="en-US"/>
              </w:rPr>
            </w:pPr>
            <w:r>
              <w:rPr>
                <w:rFonts w:eastAsia="Times New Roman"/>
                <w:lang w:val="en-US"/>
              </w:rPr>
              <w:t>Original Prescription</w:t>
            </w:r>
          </w:p>
        </w:tc>
      </w:tr>
      <w:tr w:rsidR="00D67926" w14:paraId="19DB83DC" w14:textId="77777777">
        <w:trPr>
          <w:divId w:val="1529179779"/>
          <w:tblCellSpacing w:w="15" w:type="dxa"/>
        </w:trPr>
        <w:tc>
          <w:tcPr>
            <w:tcW w:w="0" w:type="auto"/>
            <w:vAlign w:val="center"/>
            <w:hideMark/>
          </w:tcPr>
          <w:p w14:paraId="12F67F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7A8F63" w14:textId="77777777" w:rsidR="00D67926" w:rsidRDefault="008D6FB8">
            <w:pPr>
              <w:rPr>
                <w:rFonts w:eastAsia="Times New Roman"/>
                <w:lang w:val="en-US"/>
              </w:rPr>
            </w:pPr>
            <w:r>
              <w:rPr>
                <w:rFonts w:eastAsia="Times New Roman"/>
                <w:lang w:val="en-US"/>
              </w:rPr>
              <w:t>Original prescription to support the dispensing of pharmacy services, medications or products.</w:t>
            </w:r>
          </w:p>
        </w:tc>
      </w:tr>
      <w:tr w:rsidR="00D67926" w14:paraId="7454F5E1" w14:textId="77777777">
        <w:trPr>
          <w:divId w:val="1529179779"/>
          <w:tblCellSpacing w:w="15" w:type="dxa"/>
        </w:trPr>
        <w:tc>
          <w:tcPr>
            <w:tcW w:w="0" w:type="auto"/>
            <w:vAlign w:val="center"/>
            <w:hideMark/>
          </w:tcPr>
          <w:p w14:paraId="155E5FEC" w14:textId="77777777" w:rsidR="00D67926" w:rsidRDefault="008D6FB8">
            <w:pPr>
              <w:rPr>
                <w:rFonts w:eastAsia="Times New Roman"/>
                <w:lang w:val="en-US"/>
              </w:rPr>
            </w:pPr>
            <w:r>
              <w:rPr>
                <w:rFonts w:eastAsia="Times New Roman"/>
                <w:b/>
                <w:bCs/>
                <w:lang w:val="en-US"/>
              </w:rPr>
              <w:t>Claim.payee</w:t>
            </w:r>
          </w:p>
        </w:tc>
        <w:tc>
          <w:tcPr>
            <w:tcW w:w="0" w:type="auto"/>
            <w:vAlign w:val="center"/>
            <w:hideMark/>
          </w:tcPr>
          <w:p w14:paraId="6092A1C5" w14:textId="77777777" w:rsidR="00D67926" w:rsidRDefault="00D67926">
            <w:pPr>
              <w:rPr>
                <w:rFonts w:eastAsia="Times New Roman"/>
                <w:lang w:val="en-US"/>
              </w:rPr>
            </w:pPr>
          </w:p>
        </w:tc>
      </w:tr>
      <w:tr w:rsidR="00D67926" w14:paraId="531F0E63" w14:textId="77777777">
        <w:trPr>
          <w:divId w:val="1529179779"/>
          <w:tblCellSpacing w:w="15" w:type="dxa"/>
        </w:trPr>
        <w:tc>
          <w:tcPr>
            <w:tcW w:w="0" w:type="auto"/>
            <w:vAlign w:val="center"/>
            <w:hideMark/>
          </w:tcPr>
          <w:p w14:paraId="7A69A7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4B0581" w14:textId="77777777" w:rsidR="00D67926" w:rsidRDefault="008D6FB8">
            <w:pPr>
              <w:rPr>
                <w:rFonts w:eastAsia="Times New Roman"/>
                <w:lang w:val="en-US"/>
              </w:rPr>
            </w:pPr>
            <w:r>
              <w:rPr>
                <w:rFonts w:eastAsia="Times New Roman"/>
                <w:lang w:val="en-US"/>
              </w:rPr>
              <w:t>Payee</w:t>
            </w:r>
          </w:p>
        </w:tc>
      </w:tr>
      <w:tr w:rsidR="00D67926" w14:paraId="655641DB" w14:textId="77777777">
        <w:trPr>
          <w:divId w:val="1529179779"/>
          <w:tblCellSpacing w:w="15" w:type="dxa"/>
        </w:trPr>
        <w:tc>
          <w:tcPr>
            <w:tcW w:w="0" w:type="auto"/>
            <w:vAlign w:val="center"/>
            <w:hideMark/>
          </w:tcPr>
          <w:p w14:paraId="6977D4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2847C6" w14:textId="77777777" w:rsidR="00D67926" w:rsidRDefault="008D6FB8">
            <w:pPr>
              <w:rPr>
                <w:rFonts w:eastAsia="Times New Roman"/>
                <w:lang w:val="en-US"/>
              </w:rPr>
            </w:pPr>
            <w:r>
              <w:rPr>
                <w:rFonts w:eastAsia="Times New Roman"/>
                <w:lang w:val="en-US"/>
              </w:rPr>
              <w:t>The party to be reimbursed for the services.</w:t>
            </w:r>
          </w:p>
        </w:tc>
      </w:tr>
      <w:tr w:rsidR="00D67926" w14:paraId="7E035F18" w14:textId="77777777">
        <w:trPr>
          <w:divId w:val="1529179779"/>
          <w:tblCellSpacing w:w="15" w:type="dxa"/>
        </w:trPr>
        <w:tc>
          <w:tcPr>
            <w:tcW w:w="0" w:type="auto"/>
            <w:vAlign w:val="center"/>
            <w:hideMark/>
          </w:tcPr>
          <w:p w14:paraId="392960FA" w14:textId="77777777" w:rsidR="00D67926" w:rsidRDefault="008D6FB8">
            <w:pPr>
              <w:rPr>
                <w:rFonts w:eastAsia="Times New Roman"/>
                <w:lang w:val="en-US"/>
              </w:rPr>
            </w:pPr>
            <w:r>
              <w:rPr>
                <w:rFonts w:eastAsia="Times New Roman"/>
                <w:b/>
                <w:bCs/>
                <w:lang w:val="en-US"/>
              </w:rPr>
              <w:t>Claim.payee.type</w:t>
            </w:r>
          </w:p>
        </w:tc>
        <w:tc>
          <w:tcPr>
            <w:tcW w:w="0" w:type="auto"/>
            <w:vAlign w:val="center"/>
            <w:hideMark/>
          </w:tcPr>
          <w:p w14:paraId="037A1850" w14:textId="77777777" w:rsidR="00D67926" w:rsidRDefault="00D67926">
            <w:pPr>
              <w:rPr>
                <w:rFonts w:eastAsia="Times New Roman"/>
                <w:lang w:val="en-US"/>
              </w:rPr>
            </w:pPr>
          </w:p>
        </w:tc>
      </w:tr>
      <w:tr w:rsidR="00D67926" w14:paraId="78189CBE" w14:textId="77777777">
        <w:trPr>
          <w:divId w:val="1529179779"/>
          <w:tblCellSpacing w:w="15" w:type="dxa"/>
        </w:trPr>
        <w:tc>
          <w:tcPr>
            <w:tcW w:w="0" w:type="auto"/>
            <w:vAlign w:val="center"/>
            <w:hideMark/>
          </w:tcPr>
          <w:p w14:paraId="6264181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FD6501" w14:textId="77777777" w:rsidR="00D67926" w:rsidRDefault="008D6FB8">
            <w:pPr>
              <w:rPr>
                <w:rFonts w:eastAsia="Times New Roman"/>
                <w:lang w:val="en-US"/>
              </w:rPr>
            </w:pPr>
            <w:r>
              <w:rPr>
                <w:rFonts w:eastAsia="Times New Roman"/>
                <w:lang w:val="en-US"/>
              </w:rPr>
              <w:t>Party to be paid any benefits payable</w:t>
            </w:r>
          </w:p>
        </w:tc>
      </w:tr>
      <w:tr w:rsidR="00D67926" w14:paraId="7296AA21" w14:textId="77777777">
        <w:trPr>
          <w:divId w:val="1529179779"/>
          <w:tblCellSpacing w:w="15" w:type="dxa"/>
        </w:trPr>
        <w:tc>
          <w:tcPr>
            <w:tcW w:w="0" w:type="auto"/>
            <w:vAlign w:val="center"/>
            <w:hideMark/>
          </w:tcPr>
          <w:p w14:paraId="63422C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C0269F" w14:textId="77777777" w:rsidR="00D67926" w:rsidRDefault="008D6FB8">
            <w:pPr>
              <w:rPr>
                <w:rFonts w:eastAsia="Times New Roman"/>
                <w:lang w:val="en-US"/>
              </w:rPr>
            </w:pPr>
            <w:r>
              <w:rPr>
                <w:rFonts w:eastAsia="Times New Roman"/>
                <w:lang w:val="en-US"/>
              </w:rPr>
              <w:t>Party to be reimbursed: Subscriber, provider, other.</w:t>
            </w:r>
          </w:p>
        </w:tc>
      </w:tr>
      <w:tr w:rsidR="00D67926" w14:paraId="3BBD6366" w14:textId="77777777">
        <w:trPr>
          <w:divId w:val="1529179779"/>
          <w:tblCellSpacing w:w="15" w:type="dxa"/>
        </w:trPr>
        <w:tc>
          <w:tcPr>
            <w:tcW w:w="0" w:type="auto"/>
            <w:vAlign w:val="center"/>
            <w:hideMark/>
          </w:tcPr>
          <w:p w14:paraId="1909A44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1F128F7" w14:textId="77777777" w:rsidR="00D67926" w:rsidRDefault="008D6FB8">
            <w:pPr>
              <w:rPr>
                <w:rFonts w:eastAsia="Times New Roman"/>
                <w:lang w:val="en-US"/>
              </w:rPr>
            </w:pPr>
            <w:r>
              <w:rPr>
                <w:rFonts w:eastAsia="Times New Roman"/>
                <w:lang w:val="en-US"/>
              </w:rPr>
              <w:t>A code for the party to be reimbursed.</w:t>
            </w:r>
          </w:p>
        </w:tc>
      </w:tr>
      <w:tr w:rsidR="00D67926" w14:paraId="27EB3193" w14:textId="77777777">
        <w:trPr>
          <w:divId w:val="1529179779"/>
          <w:tblCellSpacing w:w="15" w:type="dxa"/>
        </w:trPr>
        <w:tc>
          <w:tcPr>
            <w:tcW w:w="0" w:type="auto"/>
            <w:vAlign w:val="center"/>
            <w:hideMark/>
          </w:tcPr>
          <w:p w14:paraId="6B9B0776" w14:textId="77777777" w:rsidR="00D67926" w:rsidRDefault="008D6FB8">
            <w:pPr>
              <w:rPr>
                <w:rFonts w:eastAsia="Times New Roman"/>
                <w:lang w:val="en-US"/>
              </w:rPr>
            </w:pPr>
            <w:r>
              <w:rPr>
                <w:rFonts w:eastAsia="Times New Roman"/>
                <w:b/>
                <w:bCs/>
                <w:lang w:val="en-US"/>
              </w:rPr>
              <w:t>Claim.payee.provider</w:t>
            </w:r>
          </w:p>
        </w:tc>
        <w:tc>
          <w:tcPr>
            <w:tcW w:w="0" w:type="auto"/>
            <w:vAlign w:val="center"/>
            <w:hideMark/>
          </w:tcPr>
          <w:p w14:paraId="357A17AE" w14:textId="77777777" w:rsidR="00D67926" w:rsidRDefault="00D67926">
            <w:pPr>
              <w:rPr>
                <w:rFonts w:eastAsia="Times New Roman"/>
                <w:lang w:val="en-US"/>
              </w:rPr>
            </w:pPr>
          </w:p>
        </w:tc>
      </w:tr>
      <w:tr w:rsidR="00D67926" w14:paraId="0F58CF07" w14:textId="77777777">
        <w:trPr>
          <w:divId w:val="1529179779"/>
          <w:tblCellSpacing w:w="15" w:type="dxa"/>
        </w:trPr>
        <w:tc>
          <w:tcPr>
            <w:tcW w:w="0" w:type="auto"/>
            <w:vAlign w:val="center"/>
            <w:hideMark/>
          </w:tcPr>
          <w:p w14:paraId="04D993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F0A0E2" w14:textId="77777777" w:rsidR="00D67926" w:rsidRDefault="008D6FB8">
            <w:pPr>
              <w:rPr>
                <w:rFonts w:eastAsia="Times New Roman"/>
                <w:lang w:val="en-US"/>
              </w:rPr>
            </w:pPr>
            <w:r>
              <w:rPr>
                <w:rFonts w:eastAsia="Times New Roman"/>
                <w:lang w:val="en-US"/>
              </w:rPr>
              <w:t>Provider who is the payee</w:t>
            </w:r>
          </w:p>
        </w:tc>
      </w:tr>
      <w:tr w:rsidR="00D67926" w14:paraId="4AC7732D" w14:textId="77777777">
        <w:trPr>
          <w:divId w:val="1529179779"/>
          <w:tblCellSpacing w:w="15" w:type="dxa"/>
        </w:trPr>
        <w:tc>
          <w:tcPr>
            <w:tcW w:w="0" w:type="auto"/>
            <w:vAlign w:val="center"/>
            <w:hideMark/>
          </w:tcPr>
          <w:p w14:paraId="5D0AF9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16CD1C" w14:textId="77777777" w:rsidR="00D67926" w:rsidRDefault="008D6FB8">
            <w:pPr>
              <w:rPr>
                <w:rFonts w:eastAsia="Times New Roman"/>
                <w:lang w:val="en-US"/>
              </w:rPr>
            </w:pPr>
            <w:r>
              <w:rPr>
                <w:rFonts w:eastAsia="Times New Roman"/>
                <w:lang w:val="en-US"/>
              </w:rPr>
              <w:t>The provider who is to be reimbursed for the claim (the party to whom any benefit is assigned).</w:t>
            </w:r>
          </w:p>
        </w:tc>
      </w:tr>
      <w:tr w:rsidR="00D67926" w14:paraId="60839C66" w14:textId="77777777">
        <w:trPr>
          <w:divId w:val="1529179779"/>
          <w:tblCellSpacing w:w="15" w:type="dxa"/>
        </w:trPr>
        <w:tc>
          <w:tcPr>
            <w:tcW w:w="0" w:type="auto"/>
            <w:vAlign w:val="center"/>
            <w:hideMark/>
          </w:tcPr>
          <w:p w14:paraId="609A748A" w14:textId="77777777" w:rsidR="00D67926" w:rsidRDefault="008D6FB8">
            <w:pPr>
              <w:rPr>
                <w:rFonts w:eastAsia="Times New Roman"/>
                <w:lang w:val="en-US"/>
              </w:rPr>
            </w:pPr>
            <w:r>
              <w:rPr>
                <w:rFonts w:eastAsia="Times New Roman"/>
                <w:b/>
                <w:bCs/>
                <w:lang w:val="en-US"/>
              </w:rPr>
              <w:t>Claim.payee.organization</w:t>
            </w:r>
          </w:p>
        </w:tc>
        <w:tc>
          <w:tcPr>
            <w:tcW w:w="0" w:type="auto"/>
            <w:vAlign w:val="center"/>
            <w:hideMark/>
          </w:tcPr>
          <w:p w14:paraId="2075C141" w14:textId="77777777" w:rsidR="00D67926" w:rsidRDefault="00D67926">
            <w:pPr>
              <w:rPr>
                <w:rFonts w:eastAsia="Times New Roman"/>
                <w:lang w:val="en-US"/>
              </w:rPr>
            </w:pPr>
          </w:p>
        </w:tc>
      </w:tr>
      <w:tr w:rsidR="00D67926" w14:paraId="26A5D0C8" w14:textId="77777777">
        <w:trPr>
          <w:divId w:val="1529179779"/>
          <w:tblCellSpacing w:w="15" w:type="dxa"/>
        </w:trPr>
        <w:tc>
          <w:tcPr>
            <w:tcW w:w="0" w:type="auto"/>
            <w:vAlign w:val="center"/>
            <w:hideMark/>
          </w:tcPr>
          <w:p w14:paraId="3413E1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B8190C" w14:textId="77777777" w:rsidR="00D67926" w:rsidRDefault="008D6FB8">
            <w:pPr>
              <w:rPr>
                <w:rFonts w:eastAsia="Times New Roman"/>
                <w:lang w:val="en-US"/>
              </w:rPr>
            </w:pPr>
            <w:r>
              <w:rPr>
                <w:rFonts w:eastAsia="Times New Roman"/>
                <w:lang w:val="en-US"/>
              </w:rPr>
              <w:t>Organization who is the payee</w:t>
            </w:r>
          </w:p>
        </w:tc>
      </w:tr>
      <w:tr w:rsidR="00D67926" w14:paraId="64D35FE2" w14:textId="77777777">
        <w:trPr>
          <w:divId w:val="1529179779"/>
          <w:tblCellSpacing w:w="15" w:type="dxa"/>
        </w:trPr>
        <w:tc>
          <w:tcPr>
            <w:tcW w:w="0" w:type="auto"/>
            <w:vAlign w:val="center"/>
            <w:hideMark/>
          </w:tcPr>
          <w:p w14:paraId="424740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702F4C" w14:textId="77777777" w:rsidR="00D67926" w:rsidRDefault="008D6FB8">
            <w:pPr>
              <w:rPr>
                <w:rFonts w:eastAsia="Times New Roman"/>
                <w:lang w:val="en-US"/>
              </w:rPr>
            </w:pPr>
            <w:r>
              <w:rPr>
                <w:rFonts w:eastAsia="Times New Roman"/>
                <w:lang w:val="en-US"/>
              </w:rPr>
              <w:t>The organization who is to be reimbursed for the claim (the party to whom any benefit is assigned).</w:t>
            </w:r>
          </w:p>
        </w:tc>
      </w:tr>
      <w:tr w:rsidR="00D67926" w14:paraId="3F592F9E" w14:textId="77777777">
        <w:trPr>
          <w:divId w:val="1529179779"/>
          <w:tblCellSpacing w:w="15" w:type="dxa"/>
        </w:trPr>
        <w:tc>
          <w:tcPr>
            <w:tcW w:w="0" w:type="auto"/>
            <w:vAlign w:val="center"/>
            <w:hideMark/>
          </w:tcPr>
          <w:p w14:paraId="1C1242D0" w14:textId="77777777" w:rsidR="00D67926" w:rsidRDefault="008D6FB8">
            <w:pPr>
              <w:rPr>
                <w:rFonts w:eastAsia="Times New Roman"/>
                <w:lang w:val="en-US"/>
              </w:rPr>
            </w:pPr>
            <w:r>
              <w:rPr>
                <w:rFonts w:eastAsia="Times New Roman"/>
                <w:b/>
                <w:bCs/>
                <w:lang w:val="en-US"/>
              </w:rPr>
              <w:t>Claim.payee.person</w:t>
            </w:r>
          </w:p>
        </w:tc>
        <w:tc>
          <w:tcPr>
            <w:tcW w:w="0" w:type="auto"/>
            <w:vAlign w:val="center"/>
            <w:hideMark/>
          </w:tcPr>
          <w:p w14:paraId="0399D3A6" w14:textId="77777777" w:rsidR="00D67926" w:rsidRDefault="00D67926">
            <w:pPr>
              <w:rPr>
                <w:rFonts w:eastAsia="Times New Roman"/>
                <w:lang w:val="en-US"/>
              </w:rPr>
            </w:pPr>
          </w:p>
        </w:tc>
      </w:tr>
      <w:tr w:rsidR="00D67926" w14:paraId="3044F34C" w14:textId="77777777">
        <w:trPr>
          <w:divId w:val="1529179779"/>
          <w:tblCellSpacing w:w="15" w:type="dxa"/>
        </w:trPr>
        <w:tc>
          <w:tcPr>
            <w:tcW w:w="0" w:type="auto"/>
            <w:vAlign w:val="center"/>
            <w:hideMark/>
          </w:tcPr>
          <w:p w14:paraId="5B848F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85BA33" w14:textId="77777777" w:rsidR="00D67926" w:rsidRDefault="008D6FB8">
            <w:pPr>
              <w:rPr>
                <w:rFonts w:eastAsia="Times New Roman"/>
                <w:lang w:val="en-US"/>
              </w:rPr>
            </w:pPr>
            <w:r>
              <w:rPr>
                <w:rFonts w:eastAsia="Times New Roman"/>
                <w:lang w:val="en-US"/>
              </w:rPr>
              <w:t>Other person who is the payee</w:t>
            </w:r>
          </w:p>
        </w:tc>
      </w:tr>
      <w:tr w:rsidR="00D67926" w14:paraId="22206EC4" w14:textId="77777777">
        <w:trPr>
          <w:divId w:val="1529179779"/>
          <w:tblCellSpacing w:w="15" w:type="dxa"/>
        </w:trPr>
        <w:tc>
          <w:tcPr>
            <w:tcW w:w="0" w:type="auto"/>
            <w:vAlign w:val="center"/>
            <w:hideMark/>
          </w:tcPr>
          <w:p w14:paraId="603669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8D4F1A" w14:textId="77777777" w:rsidR="00D67926" w:rsidRDefault="008D6FB8">
            <w:pPr>
              <w:rPr>
                <w:rFonts w:eastAsia="Times New Roman"/>
                <w:lang w:val="en-US"/>
              </w:rPr>
            </w:pPr>
            <w:r>
              <w:rPr>
                <w:rFonts w:eastAsia="Times New Roman"/>
                <w:lang w:val="en-US"/>
              </w:rPr>
              <w:t>The person other than the subscriber who is to be reimbursed for the claim (the party to whom any benefit is assigned).</w:t>
            </w:r>
          </w:p>
        </w:tc>
      </w:tr>
      <w:tr w:rsidR="00D67926" w14:paraId="5D40C57F" w14:textId="77777777">
        <w:trPr>
          <w:divId w:val="1529179779"/>
          <w:tblCellSpacing w:w="15" w:type="dxa"/>
        </w:trPr>
        <w:tc>
          <w:tcPr>
            <w:tcW w:w="0" w:type="auto"/>
            <w:vAlign w:val="center"/>
            <w:hideMark/>
          </w:tcPr>
          <w:p w14:paraId="51461245" w14:textId="77777777" w:rsidR="00D67926" w:rsidRDefault="008D6FB8">
            <w:pPr>
              <w:rPr>
                <w:rFonts w:eastAsia="Times New Roman"/>
                <w:lang w:val="en-US"/>
              </w:rPr>
            </w:pPr>
            <w:r>
              <w:rPr>
                <w:rFonts w:eastAsia="Times New Roman"/>
                <w:b/>
                <w:bCs/>
                <w:lang w:val="en-US"/>
              </w:rPr>
              <w:t>Claim.referral</w:t>
            </w:r>
          </w:p>
        </w:tc>
        <w:tc>
          <w:tcPr>
            <w:tcW w:w="0" w:type="auto"/>
            <w:vAlign w:val="center"/>
            <w:hideMark/>
          </w:tcPr>
          <w:p w14:paraId="0837BC55" w14:textId="77777777" w:rsidR="00D67926" w:rsidRDefault="00D67926">
            <w:pPr>
              <w:rPr>
                <w:rFonts w:eastAsia="Times New Roman"/>
                <w:lang w:val="en-US"/>
              </w:rPr>
            </w:pPr>
          </w:p>
        </w:tc>
      </w:tr>
      <w:tr w:rsidR="00D67926" w14:paraId="50F73A1D" w14:textId="77777777">
        <w:trPr>
          <w:divId w:val="1529179779"/>
          <w:tblCellSpacing w:w="15" w:type="dxa"/>
        </w:trPr>
        <w:tc>
          <w:tcPr>
            <w:tcW w:w="0" w:type="auto"/>
            <w:vAlign w:val="center"/>
            <w:hideMark/>
          </w:tcPr>
          <w:p w14:paraId="18E570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2B15FC" w14:textId="77777777" w:rsidR="00D67926" w:rsidRDefault="008D6FB8">
            <w:pPr>
              <w:rPr>
                <w:rFonts w:eastAsia="Times New Roman"/>
                <w:lang w:val="en-US"/>
              </w:rPr>
            </w:pPr>
            <w:r>
              <w:rPr>
                <w:rFonts w:eastAsia="Times New Roman"/>
                <w:lang w:val="en-US"/>
              </w:rPr>
              <w:t>Treatment Referral</w:t>
            </w:r>
          </w:p>
        </w:tc>
      </w:tr>
      <w:tr w:rsidR="00D67926" w14:paraId="6759EFF9" w14:textId="77777777">
        <w:trPr>
          <w:divId w:val="1529179779"/>
          <w:tblCellSpacing w:w="15" w:type="dxa"/>
        </w:trPr>
        <w:tc>
          <w:tcPr>
            <w:tcW w:w="0" w:type="auto"/>
            <w:vAlign w:val="center"/>
            <w:hideMark/>
          </w:tcPr>
          <w:p w14:paraId="377D5502"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E330BD6" w14:textId="77777777" w:rsidR="00D67926" w:rsidRDefault="008D6FB8">
            <w:pPr>
              <w:rPr>
                <w:rFonts w:eastAsia="Times New Roman"/>
                <w:lang w:val="en-US"/>
              </w:rPr>
            </w:pPr>
            <w:r>
              <w:rPr>
                <w:rFonts w:eastAsia="Times New Roman"/>
                <w:lang w:val="en-US"/>
              </w:rPr>
              <w:t>The referral resource which lists the date, practitioner, reason and other supporting information.</w:t>
            </w:r>
          </w:p>
        </w:tc>
      </w:tr>
      <w:tr w:rsidR="00D67926" w14:paraId="5C78C71C" w14:textId="77777777">
        <w:trPr>
          <w:divId w:val="1529179779"/>
          <w:tblCellSpacing w:w="15" w:type="dxa"/>
        </w:trPr>
        <w:tc>
          <w:tcPr>
            <w:tcW w:w="0" w:type="auto"/>
            <w:vAlign w:val="center"/>
            <w:hideMark/>
          </w:tcPr>
          <w:p w14:paraId="00581E7E" w14:textId="77777777" w:rsidR="00D67926" w:rsidRDefault="008D6FB8">
            <w:pPr>
              <w:rPr>
                <w:rFonts w:eastAsia="Times New Roman"/>
                <w:lang w:val="en-US"/>
              </w:rPr>
            </w:pPr>
            <w:r>
              <w:rPr>
                <w:rFonts w:eastAsia="Times New Roman"/>
                <w:b/>
                <w:bCs/>
                <w:lang w:val="en-US"/>
              </w:rPr>
              <w:t>Claim.diagnosis</w:t>
            </w:r>
          </w:p>
        </w:tc>
        <w:tc>
          <w:tcPr>
            <w:tcW w:w="0" w:type="auto"/>
            <w:vAlign w:val="center"/>
            <w:hideMark/>
          </w:tcPr>
          <w:p w14:paraId="4F9684FD" w14:textId="77777777" w:rsidR="00D67926" w:rsidRDefault="00D67926">
            <w:pPr>
              <w:rPr>
                <w:rFonts w:eastAsia="Times New Roman"/>
                <w:lang w:val="en-US"/>
              </w:rPr>
            </w:pPr>
          </w:p>
        </w:tc>
      </w:tr>
      <w:tr w:rsidR="00D67926" w14:paraId="404276ED" w14:textId="77777777">
        <w:trPr>
          <w:divId w:val="1529179779"/>
          <w:tblCellSpacing w:w="15" w:type="dxa"/>
        </w:trPr>
        <w:tc>
          <w:tcPr>
            <w:tcW w:w="0" w:type="auto"/>
            <w:vAlign w:val="center"/>
            <w:hideMark/>
          </w:tcPr>
          <w:p w14:paraId="207B66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104561" w14:textId="77777777" w:rsidR="00D67926" w:rsidRDefault="008D6FB8">
            <w:pPr>
              <w:rPr>
                <w:rFonts w:eastAsia="Times New Roman"/>
                <w:lang w:val="en-US"/>
              </w:rPr>
            </w:pPr>
            <w:r>
              <w:rPr>
                <w:rFonts w:eastAsia="Times New Roman"/>
                <w:lang w:val="en-US"/>
              </w:rPr>
              <w:t>Diagnosis</w:t>
            </w:r>
          </w:p>
        </w:tc>
      </w:tr>
      <w:tr w:rsidR="00D67926" w14:paraId="1BF907B3" w14:textId="77777777">
        <w:trPr>
          <w:divId w:val="1529179779"/>
          <w:tblCellSpacing w:w="15" w:type="dxa"/>
        </w:trPr>
        <w:tc>
          <w:tcPr>
            <w:tcW w:w="0" w:type="auto"/>
            <w:vAlign w:val="center"/>
            <w:hideMark/>
          </w:tcPr>
          <w:p w14:paraId="50D930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142C6C" w14:textId="77777777" w:rsidR="00D67926" w:rsidRDefault="008D6FB8">
            <w:pPr>
              <w:rPr>
                <w:rFonts w:eastAsia="Times New Roman"/>
                <w:lang w:val="en-US"/>
              </w:rPr>
            </w:pPr>
            <w:r>
              <w:rPr>
                <w:rFonts w:eastAsia="Times New Roman"/>
                <w:lang w:val="en-US"/>
              </w:rPr>
              <w:t>Ordered list of patient diagnosis for which care is sought.</w:t>
            </w:r>
          </w:p>
        </w:tc>
      </w:tr>
      <w:tr w:rsidR="00D67926" w14:paraId="74192411" w14:textId="77777777">
        <w:trPr>
          <w:divId w:val="1529179779"/>
          <w:tblCellSpacing w:w="15" w:type="dxa"/>
        </w:trPr>
        <w:tc>
          <w:tcPr>
            <w:tcW w:w="0" w:type="auto"/>
            <w:vAlign w:val="center"/>
            <w:hideMark/>
          </w:tcPr>
          <w:p w14:paraId="3BA9170C" w14:textId="77777777" w:rsidR="00D67926" w:rsidRDefault="008D6FB8">
            <w:pPr>
              <w:rPr>
                <w:rFonts w:eastAsia="Times New Roman"/>
                <w:lang w:val="en-US"/>
              </w:rPr>
            </w:pPr>
            <w:r>
              <w:rPr>
                <w:rFonts w:eastAsia="Times New Roman"/>
                <w:b/>
                <w:bCs/>
                <w:lang w:val="en-US"/>
              </w:rPr>
              <w:t>Claim.diagnosis.sequence</w:t>
            </w:r>
          </w:p>
        </w:tc>
        <w:tc>
          <w:tcPr>
            <w:tcW w:w="0" w:type="auto"/>
            <w:vAlign w:val="center"/>
            <w:hideMark/>
          </w:tcPr>
          <w:p w14:paraId="60E609F7" w14:textId="77777777" w:rsidR="00D67926" w:rsidRDefault="00D67926">
            <w:pPr>
              <w:rPr>
                <w:rFonts w:eastAsia="Times New Roman"/>
                <w:lang w:val="en-US"/>
              </w:rPr>
            </w:pPr>
          </w:p>
        </w:tc>
      </w:tr>
      <w:tr w:rsidR="00D67926" w14:paraId="55FEFC3F" w14:textId="77777777">
        <w:trPr>
          <w:divId w:val="1529179779"/>
          <w:tblCellSpacing w:w="15" w:type="dxa"/>
        </w:trPr>
        <w:tc>
          <w:tcPr>
            <w:tcW w:w="0" w:type="auto"/>
            <w:vAlign w:val="center"/>
            <w:hideMark/>
          </w:tcPr>
          <w:p w14:paraId="03898A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84C178" w14:textId="77777777" w:rsidR="00D67926" w:rsidRDefault="008D6FB8">
            <w:pPr>
              <w:rPr>
                <w:rFonts w:eastAsia="Times New Roman"/>
                <w:lang w:val="en-US"/>
              </w:rPr>
            </w:pPr>
            <w:r>
              <w:rPr>
                <w:rFonts w:eastAsia="Times New Roman"/>
                <w:lang w:val="en-US"/>
              </w:rPr>
              <w:t>Sequence of diagnosis</w:t>
            </w:r>
          </w:p>
        </w:tc>
      </w:tr>
      <w:tr w:rsidR="00D67926" w14:paraId="6718BA54" w14:textId="77777777">
        <w:trPr>
          <w:divId w:val="1529179779"/>
          <w:tblCellSpacing w:w="15" w:type="dxa"/>
        </w:trPr>
        <w:tc>
          <w:tcPr>
            <w:tcW w:w="0" w:type="auto"/>
            <w:vAlign w:val="center"/>
            <w:hideMark/>
          </w:tcPr>
          <w:p w14:paraId="321FED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D608B5" w14:textId="77777777" w:rsidR="00D67926" w:rsidRDefault="008D6FB8">
            <w:pPr>
              <w:rPr>
                <w:rFonts w:eastAsia="Times New Roman"/>
                <w:lang w:val="en-US"/>
              </w:rPr>
            </w:pPr>
            <w:r>
              <w:rPr>
                <w:rFonts w:eastAsia="Times New Roman"/>
                <w:lang w:val="en-US"/>
              </w:rPr>
              <w:t>Sequence of diagnosis which serves to order and provide a link.</w:t>
            </w:r>
          </w:p>
        </w:tc>
      </w:tr>
      <w:tr w:rsidR="00D67926" w14:paraId="19FC3952" w14:textId="77777777">
        <w:trPr>
          <w:divId w:val="1529179779"/>
          <w:tblCellSpacing w:w="15" w:type="dxa"/>
        </w:trPr>
        <w:tc>
          <w:tcPr>
            <w:tcW w:w="0" w:type="auto"/>
            <w:vAlign w:val="center"/>
            <w:hideMark/>
          </w:tcPr>
          <w:p w14:paraId="3AB119A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7322683" w14:textId="77777777" w:rsidR="00D67926" w:rsidRDefault="008D6FB8">
            <w:pPr>
              <w:rPr>
                <w:rFonts w:eastAsia="Times New Roman"/>
                <w:lang w:val="en-US"/>
              </w:rPr>
            </w:pPr>
            <w:r>
              <w:rPr>
                <w:rFonts w:eastAsia="Times New Roman"/>
                <w:lang w:val="en-US"/>
              </w:rPr>
              <w:t>Required to maintain order of the diagnoses.</w:t>
            </w:r>
          </w:p>
        </w:tc>
      </w:tr>
      <w:tr w:rsidR="00D67926" w14:paraId="5A0B3F4D" w14:textId="77777777">
        <w:trPr>
          <w:divId w:val="1529179779"/>
          <w:tblCellSpacing w:w="15" w:type="dxa"/>
        </w:trPr>
        <w:tc>
          <w:tcPr>
            <w:tcW w:w="0" w:type="auto"/>
            <w:vAlign w:val="center"/>
            <w:hideMark/>
          </w:tcPr>
          <w:p w14:paraId="7C2FCE6F" w14:textId="77777777" w:rsidR="00D67926" w:rsidRDefault="008D6FB8">
            <w:pPr>
              <w:rPr>
                <w:rFonts w:eastAsia="Times New Roman"/>
                <w:lang w:val="en-US"/>
              </w:rPr>
            </w:pPr>
            <w:r>
              <w:rPr>
                <w:rFonts w:eastAsia="Times New Roman"/>
                <w:b/>
                <w:bCs/>
                <w:lang w:val="en-US"/>
              </w:rPr>
              <w:t>Claim.diagnosis.diagnosis</w:t>
            </w:r>
          </w:p>
        </w:tc>
        <w:tc>
          <w:tcPr>
            <w:tcW w:w="0" w:type="auto"/>
            <w:vAlign w:val="center"/>
            <w:hideMark/>
          </w:tcPr>
          <w:p w14:paraId="510F7BBF" w14:textId="77777777" w:rsidR="00D67926" w:rsidRDefault="00D67926">
            <w:pPr>
              <w:rPr>
                <w:rFonts w:eastAsia="Times New Roman"/>
                <w:lang w:val="en-US"/>
              </w:rPr>
            </w:pPr>
          </w:p>
        </w:tc>
      </w:tr>
      <w:tr w:rsidR="00D67926" w14:paraId="2770D343" w14:textId="77777777">
        <w:trPr>
          <w:divId w:val="1529179779"/>
          <w:tblCellSpacing w:w="15" w:type="dxa"/>
        </w:trPr>
        <w:tc>
          <w:tcPr>
            <w:tcW w:w="0" w:type="auto"/>
            <w:vAlign w:val="center"/>
            <w:hideMark/>
          </w:tcPr>
          <w:p w14:paraId="7C8862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475ABD" w14:textId="77777777" w:rsidR="00D67926" w:rsidRDefault="008D6FB8">
            <w:pPr>
              <w:rPr>
                <w:rFonts w:eastAsia="Times New Roman"/>
                <w:lang w:val="en-US"/>
              </w:rPr>
            </w:pPr>
            <w:r>
              <w:rPr>
                <w:rFonts w:eastAsia="Times New Roman"/>
                <w:lang w:val="en-US"/>
              </w:rPr>
              <w:t>Patient's list of diagnosis</w:t>
            </w:r>
          </w:p>
        </w:tc>
      </w:tr>
      <w:tr w:rsidR="00D67926" w14:paraId="3DFE95B0" w14:textId="77777777">
        <w:trPr>
          <w:divId w:val="1529179779"/>
          <w:tblCellSpacing w:w="15" w:type="dxa"/>
        </w:trPr>
        <w:tc>
          <w:tcPr>
            <w:tcW w:w="0" w:type="auto"/>
            <w:vAlign w:val="center"/>
            <w:hideMark/>
          </w:tcPr>
          <w:p w14:paraId="2E6579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F5B3C7" w14:textId="77777777" w:rsidR="00D67926" w:rsidRDefault="008D6FB8">
            <w:pPr>
              <w:rPr>
                <w:rFonts w:eastAsia="Times New Roman"/>
                <w:lang w:val="en-US"/>
              </w:rPr>
            </w:pPr>
            <w:r>
              <w:rPr>
                <w:rFonts w:eastAsia="Times New Roman"/>
                <w:lang w:val="en-US"/>
              </w:rPr>
              <w:t>The diagnosis.</w:t>
            </w:r>
          </w:p>
        </w:tc>
      </w:tr>
      <w:tr w:rsidR="00D67926" w14:paraId="34F82B94" w14:textId="77777777">
        <w:trPr>
          <w:divId w:val="1529179779"/>
          <w:tblCellSpacing w:w="15" w:type="dxa"/>
        </w:trPr>
        <w:tc>
          <w:tcPr>
            <w:tcW w:w="0" w:type="auto"/>
            <w:vAlign w:val="center"/>
            <w:hideMark/>
          </w:tcPr>
          <w:p w14:paraId="6AC143D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354BD8B" w14:textId="77777777" w:rsidR="00D67926" w:rsidRDefault="008D6FB8">
            <w:pPr>
              <w:rPr>
                <w:rFonts w:eastAsia="Times New Roman"/>
                <w:lang w:val="en-US"/>
              </w:rPr>
            </w:pPr>
            <w:r>
              <w:rPr>
                <w:rFonts w:eastAsia="Times New Roman"/>
                <w:lang w:val="en-US"/>
              </w:rPr>
              <w:t>Required to adjudicate services rendered to condition presented.</w:t>
            </w:r>
          </w:p>
        </w:tc>
      </w:tr>
      <w:tr w:rsidR="00D67926" w14:paraId="610D29DD" w14:textId="77777777">
        <w:trPr>
          <w:divId w:val="1529179779"/>
          <w:tblCellSpacing w:w="15" w:type="dxa"/>
        </w:trPr>
        <w:tc>
          <w:tcPr>
            <w:tcW w:w="0" w:type="auto"/>
            <w:vAlign w:val="center"/>
            <w:hideMark/>
          </w:tcPr>
          <w:p w14:paraId="2FAC9B7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BD40D41" w14:textId="77777777" w:rsidR="00D67926" w:rsidRDefault="008D6FB8">
            <w:pPr>
              <w:rPr>
                <w:rFonts w:eastAsia="Times New Roman"/>
                <w:lang w:val="en-US"/>
              </w:rPr>
            </w:pPr>
            <w:r>
              <w:rPr>
                <w:rFonts w:eastAsia="Times New Roman"/>
                <w:lang w:val="en-US"/>
              </w:rPr>
              <w:t>ICD10 Diagnostic codes</w:t>
            </w:r>
          </w:p>
        </w:tc>
      </w:tr>
      <w:tr w:rsidR="00D67926" w14:paraId="3F611571" w14:textId="77777777">
        <w:trPr>
          <w:divId w:val="1529179779"/>
          <w:tblCellSpacing w:w="15" w:type="dxa"/>
        </w:trPr>
        <w:tc>
          <w:tcPr>
            <w:tcW w:w="0" w:type="auto"/>
            <w:vAlign w:val="center"/>
            <w:hideMark/>
          </w:tcPr>
          <w:p w14:paraId="510BE66A" w14:textId="77777777" w:rsidR="00D67926" w:rsidRDefault="008D6FB8">
            <w:pPr>
              <w:rPr>
                <w:rFonts w:eastAsia="Times New Roman"/>
                <w:lang w:val="en-US"/>
              </w:rPr>
            </w:pPr>
            <w:r>
              <w:rPr>
                <w:rFonts w:eastAsia="Times New Roman"/>
                <w:b/>
                <w:bCs/>
                <w:lang w:val="en-US"/>
              </w:rPr>
              <w:t>Claim.condition</w:t>
            </w:r>
          </w:p>
        </w:tc>
        <w:tc>
          <w:tcPr>
            <w:tcW w:w="0" w:type="auto"/>
            <w:vAlign w:val="center"/>
            <w:hideMark/>
          </w:tcPr>
          <w:p w14:paraId="50935642" w14:textId="77777777" w:rsidR="00D67926" w:rsidRDefault="00D67926">
            <w:pPr>
              <w:rPr>
                <w:rFonts w:eastAsia="Times New Roman"/>
                <w:lang w:val="en-US"/>
              </w:rPr>
            </w:pPr>
          </w:p>
        </w:tc>
      </w:tr>
      <w:tr w:rsidR="00D67926" w14:paraId="19039408" w14:textId="77777777">
        <w:trPr>
          <w:divId w:val="1529179779"/>
          <w:tblCellSpacing w:w="15" w:type="dxa"/>
        </w:trPr>
        <w:tc>
          <w:tcPr>
            <w:tcW w:w="0" w:type="auto"/>
            <w:vAlign w:val="center"/>
            <w:hideMark/>
          </w:tcPr>
          <w:p w14:paraId="0A8066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E40793" w14:textId="77777777" w:rsidR="00D67926" w:rsidRDefault="008D6FB8">
            <w:pPr>
              <w:rPr>
                <w:rFonts w:eastAsia="Times New Roman"/>
                <w:lang w:val="en-US"/>
              </w:rPr>
            </w:pPr>
            <w:r>
              <w:rPr>
                <w:rFonts w:eastAsia="Times New Roman"/>
                <w:lang w:val="en-US"/>
              </w:rPr>
              <w:t>List of presenting Conditions</w:t>
            </w:r>
          </w:p>
        </w:tc>
      </w:tr>
      <w:tr w:rsidR="00D67926" w14:paraId="52BFF843" w14:textId="77777777">
        <w:trPr>
          <w:divId w:val="1529179779"/>
          <w:tblCellSpacing w:w="15" w:type="dxa"/>
        </w:trPr>
        <w:tc>
          <w:tcPr>
            <w:tcW w:w="0" w:type="auto"/>
            <w:vAlign w:val="center"/>
            <w:hideMark/>
          </w:tcPr>
          <w:p w14:paraId="3952B3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C3B33D" w14:textId="77777777" w:rsidR="00D67926" w:rsidRDefault="008D6FB8">
            <w:pPr>
              <w:rPr>
                <w:rFonts w:eastAsia="Times New Roman"/>
                <w:lang w:val="en-US"/>
              </w:rPr>
            </w:pPr>
            <w:r>
              <w:rPr>
                <w:rFonts w:eastAsia="Times New Roman"/>
                <w:lang w:val="en-US"/>
              </w:rPr>
              <w:t>List of patient conditions for which care is sought.</w:t>
            </w:r>
          </w:p>
        </w:tc>
      </w:tr>
      <w:tr w:rsidR="00D67926" w14:paraId="66281221" w14:textId="77777777">
        <w:trPr>
          <w:divId w:val="1529179779"/>
          <w:tblCellSpacing w:w="15" w:type="dxa"/>
        </w:trPr>
        <w:tc>
          <w:tcPr>
            <w:tcW w:w="0" w:type="auto"/>
            <w:vAlign w:val="center"/>
            <w:hideMark/>
          </w:tcPr>
          <w:p w14:paraId="29A3F8A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2872877" w14:textId="77777777" w:rsidR="00D67926" w:rsidRDefault="008D6FB8">
            <w:pPr>
              <w:rPr>
                <w:rFonts w:eastAsia="Times New Roman"/>
                <w:lang w:val="en-US"/>
              </w:rPr>
            </w:pPr>
            <w:r>
              <w:rPr>
                <w:rFonts w:eastAsia="Times New Roman"/>
                <w:lang w:val="en-US"/>
              </w:rPr>
              <w:t>Patient conditions and symptoms</w:t>
            </w:r>
          </w:p>
        </w:tc>
      </w:tr>
      <w:tr w:rsidR="00D67926" w14:paraId="21DBEAFD" w14:textId="77777777">
        <w:trPr>
          <w:divId w:val="1529179779"/>
          <w:tblCellSpacing w:w="15" w:type="dxa"/>
        </w:trPr>
        <w:tc>
          <w:tcPr>
            <w:tcW w:w="0" w:type="auto"/>
            <w:vAlign w:val="center"/>
            <w:hideMark/>
          </w:tcPr>
          <w:p w14:paraId="2A4C5EF8" w14:textId="77777777" w:rsidR="00D67926" w:rsidRDefault="008D6FB8">
            <w:pPr>
              <w:rPr>
                <w:rFonts w:eastAsia="Times New Roman"/>
                <w:lang w:val="en-US"/>
              </w:rPr>
            </w:pPr>
            <w:r>
              <w:rPr>
                <w:rFonts w:eastAsia="Times New Roman"/>
                <w:b/>
                <w:bCs/>
                <w:lang w:val="en-US"/>
              </w:rPr>
              <w:t>Claim.patient</w:t>
            </w:r>
          </w:p>
        </w:tc>
        <w:tc>
          <w:tcPr>
            <w:tcW w:w="0" w:type="auto"/>
            <w:vAlign w:val="center"/>
            <w:hideMark/>
          </w:tcPr>
          <w:p w14:paraId="4EE427E9" w14:textId="77777777" w:rsidR="00D67926" w:rsidRDefault="00D67926">
            <w:pPr>
              <w:rPr>
                <w:rFonts w:eastAsia="Times New Roman"/>
                <w:lang w:val="en-US"/>
              </w:rPr>
            </w:pPr>
          </w:p>
        </w:tc>
      </w:tr>
      <w:tr w:rsidR="00D67926" w14:paraId="3FE2FCDB" w14:textId="77777777">
        <w:trPr>
          <w:divId w:val="1529179779"/>
          <w:tblCellSpacing w:w="15" w:type="dxa"/>
        </w:trPr>
        <w:tc>
          <w:tcPr>
            <w:tcW w:w="0" w:type="auto"/>
            <w:vAlign w:val="center"/>
            <w:hideMark/>
          </w:tcPr>
          <w:p w14:paraId="0CD2C1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554FCC" w14:textId="77777777" w:rsidR="00D67926" w:rsidRDefault="008D6FB8">
            <w:pPr>
              <w:rPr>
                <w:rFonts w:eastAsia="Times New Roman"/>
                <w:lang w:val="en-US"/>
              </w:rPr>
            </w:pPr>
            <w:r>
              <w:rPr>
                <w:rFonts w:eastAsia="Times New Roman"/>
                <w:lang w:val="en-US"/>
              </w:rPr>
              <w:t>The subject of the Products and Services</w:t>
            </w:r>
          </w:p>
        </w:tc>
      </w:tr>
      <w:tr w:rsidR="00D67926" w14:paraId="0F712218" w14:textId="77777777">
        <w:trPr>
          <w:divId w:val="1529179779"/>
          <w:tblCellSpacing w:w="15" w:type="dxa"/>
        </w:trPr>
        <w:tc>
          <w:tcPr>
            <w:tcW w:w="0" w:type="auto"/>
            <w:vAlign w:val="center"/>
            <w:hideMark/>
          </w:tcPr>
          <w:p w14:paraId="020B3C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280C6B" w14:textId="77777777" w:rsidR="00D67926" w:rsidRDefault="008D6FB8">
            <w:pPr>
              <w:rPr>
                <w:rFonts w:eastAsia="Times New Roman"/>
                <w:lang w:val="en-US"/>
              </w:rPr>
            </w:pPr>
            <w:r>
              <w:rPr>
                <w:rFonts w:eastAsia="Times New Roman"/>
                <w:lang w:val="en-US"/>
              </w:rPr>
              <w:t>Patient Resource.</w:t>
            </w:r>
          </w:p>
        </w:tc>
      </w:tr>
      <w:tr w:rsidR="00D67926" w14:paraId="192C82E2" w14:textId="77777777">
        <w:trPr>
          <w:divId w:val="1529179779"/>
          <w:tblCellSpacing w:w="15" w:type="dxa"/>
        </w:trPr>
        <w:tc>
          <w:tcPr>
            <w:tcW w:w="0" w:type="auto"/>
            <w:vAlign w:val="center"/>
            <w:hideMark/>
          </w:tcPr>
          <w:p w14:paraId="0235A630" w14:textId="77777777" w:rsidR="00D67926" w:rsidRDefault="008D6FB8">
            <w:pPr>
              <w:rPr>
                <w:rFonts w:eastAsia="Times New Roman"/>
                <w:lang w:val="en-US"/>
              </w:rPr>
            </w:pPr>
            <w:r>
              <w:rPr>
                <w:rFonts w:eastAsia="Times New Roman"/>
                <w:b/>
                <w:bCs/>
                <w:lang w:val="en-US"/>
              </w:rPr>
              <w:t>Claim.coverage</w:t>
            </w:r>
          </w:p>
        </w:tc>
        <w:tc>
          <w:tcPr>
            <w:tcW w:w="0" w:type="auto"/>
            <w:vAlign w:val="center"/>
            <w:hideMark/>
          </w:tcPr>
          <w:p w14:paraId="5F3541DC" w14:textId="77777777" w:rsidR="00D67926" w:rsidRDefault="00D67926">
            <w:pPr>
              <w:rPr>
                <w:rFonts w:eastAsia="Times New Roman"/>
                <w:lang w:val="en-US"/>
              </w:rPr>
            </w:pPr>
          </w:p>
        </w:tc>
      </w:tr>
      <w:tr w:rsidR="00D67926" w14:paraId="3624A357" w14:textId="77777777">
        <w:trPr>
          <w:divId w:val="1529179779"/>
          <w:tblCellSpacing w:w="15" w:type="dxa"/>
        </w:trPr>
        <w:tc>
          <w:tcPr>
            <w:tcW w:w="0" w:type="auto"/>
            <w:vAlign w:val="center"/>
            <w:hideMark/>
          </w:tcPr>
          <w:p w14:paraId="5BA5E4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4592FD" w14:textId="77777777" w:rsidR="00D67926" w:rsidRDefault="008D6FB8">
            <w:pPr>
              <w:rPr>
                <w:rFonts w:eastAsia="Times New Roman"/>
                <w:lang w:val="en-US"/>
              </w:rPr>
            </w:pPr>
            <w:r>
              <w:rPr>
                <w:rFonts w:eastAsia="Times New Roman"/>
                <w:lang w:val="en-US"/>
              </w:rPr>
              <w:t>Insurance or medical plan</w:t>
            </w:r>
          </w:p>
        </w:tc>
      </w:tr>
      <w:tr w:rsidR="00D67926" w14:paraId="7029ED95" w14:textId="77777777">
        <w:trPr>
          <w:divId w:val="1529179779"/>
          <w:tblCellSpacing w:w="15" w:type="dxa"/>
        </w:trPr>
        <w:tc>
          <w:tcPr>
            <w:tcW w:w="0" w:type="auto"/>
            <w:vAlign w:val="center"/>
            <w:hideMark/>
          </w:tcPr>
          <w:p w14:paraId="369B199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32BA81" w14:textId="77777777" w:rsidR="00D67926" w:rsidRDefault="008D6FB8">
            <w:pPr>
              <w:rPr>
                <w:rFonts w:eastAsia="Times New Roman"/>
                <w:lang w:val="en-US"/>
              </w:rPr>
            </w:pPr>
            <w:r>
              <w:rPr>
                <w:rFonts w:eastAsia="Times New Roman"/>
                <w:lang w:val="en-US"/>
              </w:rPr>
              <w:t>Financial instrument by which payment information for health care.</w:t>
            </w:r>
          </w:p>
        </w:tc>
      </w:tr>
      <w:tr w:rsidR="00D67926" w14:paraId="7E05FC39" w14:textId="77777777">
        <w:trPr>
          <w:divId w:val="1529179779"/>
          <w:tblCellSpacing w:w="15" w:type="dxa"/>
        </w:trPr>
        <w:tc>
          <w:tcPr>
            <w:tcW w:w="0" w:type="auto"/>
            <w:vAlign w:val="center"/>
            <w:hideMark/>
          </w:tcPr>
          <w:p w14:paraId="138C5D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AF54287" w14:textId="77777777"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14:paraId="2EFAF366" w14:textId="77777777">
        <w:trPr>
          <w:divId w:val="1529179779"/>
          <w:tblCellSpacing w:w="15" w:type="dxa"/>
        </w:trPr>
        <w:tc>
          <w:tcPr>
            <w:tcW w:w="0" w:type="auto"/>
            <w:vAlign w:val="center"/>
            <w:hideMark/>
          </w:tcPr>
          <w:p w14:paraId="46AA05FA" w14:textId="77777777" w:rsidR="00D67926" w:rsidRDefault="008D6FB8">
            <w:pPr>
              <w:rPr>
                <w:rFonts w:eastAsia="Times New Roman"/>
                <w:lang w:val="en-US"/>
              </w:rPr>
            </w:pPr>
            <w:r>
              <w:rPr>
                <w:rFonts w:eastAsia="Times New Roman"/>
                <w:b/>
                <w:bCs/>
                <w:lang w:val="en-US"/>
              </w:rPr>
              <w:t>Claim.coverage.sequence</w:t>
            </w:r>
          </w:p>
        </w:tc>
        <w:tc>
          <w:tcPr>
            <w:tcW w:w="0" w:type="auto"/>
            <w:vAlign w:val="center"/>
            <w:hideMark/>
          </w:tcPr>
          <w:p w14:paraId="03B4179F" w14:textId="77777777" w:rsidR="00D67926" w:rsidRDefault="00D67926">
            <w:pPr>
              <w:rPr>
                <w:rFonts w:eastAsia="Times New Roman"/>
                <w:lang w:val="en-US"/>
              </w:rPr>
            </w:pPr>
          </w:p>
        </w:tc>
      </w:tr>
      <w:tr w:rsidR="00D67926" w14:paraId="095E0D61" w14:textId="77777777">
        <w:trPr>
          <w:divId w:val="1529179779"/>
          <w:tblCellSpacing w:w="15" w:type="dxa"/>
        </w:trPr>
        <w:tc>
          <w:tcPr>
            <w:tcW w:w="0" w:type="auto"/>
            <w:vAlign w:val="center"/>
            <w:hideMark/>
          </w:tcPr>
          <w:p w14:paraId="6C5852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56F0BC" w14:textId="77777777" w:rsidR="00D67926" w:rsidRDefault="008D6FB8">
            <w:pPr>
              <w:rPr>
                <w:rFonts w:eastAsia="Times New Roman"/>
                <w:lang w:val="en-US"/>
              </w:rPr>
            </w:pPr>
            <w:r>
              <w:rPr>
                <w:rFonts w:eastAsia="Times New Roman"/>
                <w:lang w:val="en-US"/>
              </w:rPr>
              <w:t>Service instance identifier</w:t>
            </w:r>
          </w:p>
        </w:tc>
      </w:tr>
      <w:tr w:rsidR="00D67926" w14:paraId="5FFE340D" w14:textId="77777777">
        <w:trPr>
          <w:divId w:val="1529179779"/>
          <w:tblCellSpacing w:w="15" w:type="dxa"/>
        </w:trPr>
        <w:tc>
          <w:tcPr>
            <w:tcW w:w="0" w:type="auto"/>
            <w:vAlign w:val="center"/>
            <w:hideMark/>
          </w:tcPr>
          <w:p w14:paraId="7833F4B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40E0D5" w14:textId="77777777" w:rsidR="00D67926" w:rsidRDefault="008D6FB8">
            <w:pPr>
              <w:rPr>
                <w:rFonts w:eastAsia="Times New Roman"/>
                <w:lang w:val="en-US"/>
              </w:rPr>
            </w:pPr>
            <w:r>
              <w:rPr>
                <w:rFonts w:eastAsia="Times New Roman"/>
                <w:lang w:val="en-US"/>
              </w:rPr>
              <w:t>A service line item.</w:t>
            </w:r>
          </w:p>
        </w:tc>
      </w:tr>
      <w:tr w:rsidR="00D67926" w14:paraId="0BAC27BC" w14:textId="77777777">
        <w:trPr>
          <w:divId w:val="1529179779"/>
          <w:tblCellSpacing w:w="15" w:type="dxa"/>
        </w:trPr>
        <w:tc>
          <w:tcPr>
            <w:tcW w:w="0" w:type="auto"/>
            <w:vAlign w:val="center"/>
            <w:hideMark/>
          </w:tcPr>
          <w:p w14:paraId="361FCD7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1AE410" w14:textId="77777777" w:rsidR="00D67926" w:rsidRDefault="008D6FB8">
            <w:pPr>
              <w:rPr>
                <w:rFonts w:eastAsia="Times New Roman"/>
                <w:lang w:val="en-US"/>
              </w:rPr>
            </w:pPr>
            <w:r>
              <w:rPr>
                <w:rFonts w:eastAsia="Times New Roman"/>
                <w:lang w:val="en-US"/>
              </w:rPr>
              <w:t>To maintain order of the coverages.</w:t>
            </w:r>
          </w:p>
        </w:tc>
      </w:tr>
      <w:tr w:rsidR="00D67926" w14:paraId="68B37617" w14:textId="77777777">
        <w:trPr>
          <w:divId w:val="1529179779"/>
          <w:tblCellSpacing w:w="15" w:type="dxa"/>
        </w:trPr>
        <w:tc>
          <w:tcPr>
            <w:tcW w:w="0" w:type="auto"/>
            <w:vAlign w:val="center"/>
            <w:hideMark/>
          </w:tcPr>
          <w:p w14:paraId="667D1CC1" w14:textId="77777777" w:rsidR="00D67926" w:rsidRDefault="008D6FB8">
            <w:pPr>
              <w:rPr>
                <w:rFonts w:eastAsia="Times New Roman"/>
                <w:lang w:val="en-US"/>
              </w:rPr>
            </w:pPr>
            <w:r>
              <w:rPr>
                <w:rFonts w:eastAsia="Times New Roman"/>
                <w:b/>
                <w:bCs/>
                <w:lang w:val="en-US"/>
              </w:rPr>
              <w:t>Claim.coverage.focal</w:t>
            </w:r>
          </w:p>
        </w:tc>
        <w:tc>
          <w:tcPr>
            <w:tcW w:w="0" w:type="auto"/>
            <w:vAlign w:val="center"/>
            <w:hideMark/>
          </w:tcPr>
          <w:p w14:paraId="68C50090" w14:textId="77777777" w:rsidR="00D67926" w:rsidRDefault="00D67926">
            <w:pPr>
              <w:rPr>
                <w:rFonts w:eastAsia="Times New Roman"/>
                <w:lang w:val="en-US"/>
              </w:rPr>
            </w:pPr>
          </w:p>
        </w:tc>
      </w:tr>
      <w:tr w:rsidR="00D67926" w14:paraId="0B7B0FDC" w14:textId="77777777">
        <w:trPr>
          <w:divId w:val="1529179779"/>
          <w:tblCellSpacing w:w="15" w:type="dxa"/>
        </w:trPr>
        <w:tc>
          <w:tcPr>
            <w:tcW w:w="0" w:type="auto"/>
            <w:vAlign w:val="center"/>
            <w:hideMark/>
          </w:tcPr>
          <w:p w14:paraId="47C6522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49ACE8" w14:textId="77777777" w:rsidR="00D67926" w:rsidRDefault="008D6FB8">
            <w:pPr>
              <w:rPr>
                <w:rFonts w:eastAsia="Times New Roman"/>
                <w:lang w:val="en-US"/>
              </w:rPr>
            </w:pPr>
            <w:r>
              <w:rPr>
                <w:rFonts w:eastAsia="Times New Roman"/>
                <w:lang w:val="en-US"/>
              </w:rPr>
              <w:t>Is the focal Coverage</w:t>
            </w:r>
          </w:p>
        </w:tc>
      </w:tr>
      <w:tr w:rsidR="00D67926" w14:paraId="73B30A6C" w14:textId="77777777">
        <w:trPr>
          <w:divId w:val="1529179779"/>
          <w:tblCellSpacing w:w="15" w:type="dxa"/>
        </w:trPr>
        <w:tc>
          <w:tcPr>
            <w:tcW w:w="0" w:type="auto"/>
            <w:vAlign w:val="center"/>
            <w:hideMark/>
          </w:tcPr>
          <w:p w14:paraId="0B1C1A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374731" w14:textId="77777777"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14:paraId="3817AFDB" w14:textId="77777777">
        <w:trPr>
          <w:divId w:val="1529179779"/>
          <w:tblCellSpacing w:w="15" w:type="dxa"/>
        </w:trPr>
        <w:tc>
          <w:tcPr>
            <w:tcW w:w="0" w:type="auto"/>
            <w:vAlign w:val="center"/>
            <w:hideMark/>
          </w:tcPr>
          <w:p w14:paraId="36A3D97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DA19AC" w14:textId="77777777" w:rsidR="00D67926" w:rsidRDefault="008D6FB8">
            <w:pPr>
              <w:rPr>
                <w:rFonts w:eastAsia="Times New Roman"/>
                <w:lang w:val="en-US"/>
              </w:rPr>
            </w:pPr>
            <w:r>
              <w:rPr>
                <w:rFonts w:eastAsia="Times New Roman"/>
                <w:lang w:val="en-US"/>
              </w:rPr>
              <w:t>To identify which coverage is being adjudicated.</w:t>
            </w:r>
          </w:p>
        </w:tc>
      </w:tr>
      <w:tr w:rsidR="00D67926" w14:paraId="5AF2BF6B" w14:textId="77777777">
        <w:trPr>
          <w:divId w:val="1529179779"/>
          <w:tblCellSpacing w:w="15" w:type="dxa"/>
        </w:trPr>
        <w:tc>
          <w:tcPr>
            <w:tcW w:w="0" w:type="auto"/>
            <w:vAlign w:val="center"/>
            <w:hideMark/>
          </w:tcPr>
          <w:p w14:paraId="7FC22C43" w14:textId="77777777" w:rsidR="00D67926" w:rsidRDefault="008D6FB8">
            <w:pPr>
              <w:rPr>
                <w:rFonts w:eastAsia="Times New Roman"/>
                <w:lang w:val="en-US"/>
              </w:rPr>
            </w:pPr>
            <w:r>
              <w:rPr>
                <w:rFonts w:eastAsia="Times New Roman"/>
                <w:b/>
                <w:bCs/>
                <w:lang w:val="en-US"/>
              </w:rPr>
              <w:lastRenderedPageBreak/>
              <w:t>Claim.coverage.coverage</w:t>
            </w:r>
          </w:p>
        </w:tc>
        <w:tc>
          <w:tcPr>
            <w:tcW w:w="0" w:type="auto"/>
            <w:vAlign w:val="center"/>
            <w:hideMark/>
          </w:tcPr>
          <w:p w14:paraId="57290006" w14:textId="77777777" w:rsidR="00D67926" w:rsidRDefault="00D67926">
            <w:pPr>
              <w:rPr>
                <w:rFonts w:eastAsia="Times New Roman"/>
                <w:lang w:val="en-US"/>
              </w:rPr>
            </w:pPr>
          </w:p>
        </w:tc>
      </w:tr>
      <w:tr w:rsidR="00D67926" w14:paraId="28AB6214" w14:textId="77777777">
        <w:trPr>
          <w:divId w:val="1529179779"/>
          <w:tblCellSpacing w:w="15" w:type="dxa"/>
        </w:trPr>
        <w:tc>
          <w:tcPr>
            <w:tcW w:w="0" w:type="auto"/>
            <w:vAlign w:val="center"/>
            <w:hideMark/>
          </w:tcPr>
          <w:p w14:paraId="2DA652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B8B2AC" w14:textId="77777777" w:rsidR="00D67926" w:rsidRDefault="008D6FB8">
            <w:pPr>
              <w:rPr>
                <w:rFonts w:eastAsia="Times New Roman"/>
                <w:lang w:val="en-US"/>
              </w:rPr>
            </w:pPr>
            <w:r>
              <w:rPr>
                <w:rFonts w:eastAsia="Times New Roman"/>
                <w:lang w:val="en-US"/>
              </w:rPr>
              <w:t>Insurance information</w:t>
            </w:r>
          </w:p>
        </w:tc>
      </w:tr>
      <w:tr w:rsidR="00D67926" w14:paraId="2F7ED780" w14:textId="77777777">
        <w:trPr>
          <w:divId w:val="1529179779"/>
          <w:tblCellSpacing w:w="15" w:type="dxa"/>
        </w:trPr>
        <w:tc>
          <w:tcPr>
            <w:tcW w:w="0" w:type="auto"/>
            <w:vAlign w:val="center"/>
            <w:hideMark/>
          </w:tcPr>
          <w:p w14:paraId="51DE5A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4F4E61" w14:textId="77777777" w:rsidR="00D67926" w:rsidRDefault="008D6FB8">
            <w:pPr>
              <w:rPr>
                <w:rFonts w:eastAsia="Times New Roman"/>
                <w:lang w:val="en-US"/>
              </w:rPr>
            </w:pPr>
            <w:r>
              <w:rPr>
                <w:rFonts w:eastAsia="Times New Roman"/>
                <w:lang w:val="en-US"/>
              </w:rPr>
              <w:t>Reference to the program or plan identification, underwriter or payor.</w:t>
            </w:r>
          </w:p>
        </w:tc>
      </w:tr>
      <w:tr w:rsidR="00D67926" w14:paraId="7AC1AB50" w14:textId="77777777">
        <w:trPr>
          <w:divId w:val="1529179779"/>
          <w:tblCellSpacing w:w="15" w:type="dxa"/>
        </w:trPr>
        <w:tc>
          <w:tcPr>
            <w:tcW w:w="0" w:type="auto"/>
            <w:vAlign w:val="center"/>
            <w:hideMark/>
          </w:tcPr>
          <w:p w14:paraId="301E116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C8F9131" w14:textId="77777777"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14:paraId="0FE2F9DB" w14:textId="77777777">
        <w:trPr>
          <w:divId w:val="1529179779"/>
          <w:tblCellSpacing w:w="15" w:type="dxa"/>
        </w:trPr>
        <w:tc>
          <w:tcPr>
            <w:tcW w:w="0" w:type="auto"/>
            <w:vAlign w:val="center"/>
            <w:hideMark/>
          </w:tcPr>
          <w:p w14:paraId="72D603D6" w14:textId="77777777" w:rsidR="00D67926" w:rsidRDefault="008D6FB8">
            <w:pPr>
              <w:rPr>
                <w:rFonts w:eastAsia="Times New Roman"/>
                <w:lang w:val="en-US"/>
              </w:rPr>
            </w:pPr>
            <w:r>
              <w:rPr>
                <w:rFonts w:eastAsia="Times New Roman"/>
                <w:b/>
                <w:bCs/>
                <w:lang w:val="en-US"/>
              </w:rPr>
              <w:t>Claim.coverage.businessArrangement</w:t>
            </w:r>
          </w:p>
        </w:tc>
        <w:tc>
          <w:tcPr>
            <w:tcW w:w="0" w:type="auto"/>
            <w:vAlign w:val="center"/>
            <w:hideMark/>
          </w:tcPr>
          <w:p w14:paraId="175E189D" w14:textId="77777777" w:rsidR="00D67926" w:rsidRDefault="00D67926">
            <w:pPr>
              <w:rPr>
                <w:rFonts w:eastAsia="Times New Roman"/>
                <w:lang w:val="en-US"/>
              </w:rPr>
            </w:pPr>
          </w:p>
        </w:tc>
      </w:tr>
      <w:tr w:rsidR="00D67926" w14:paraId="3C420408" w14:textId="77777777">
        <w:trPr>
          <w:divId w:val="1529179779"/>
          <w:tblCellSpacing w:w="15" w:type="dxa"/>
        </w:trPr>
        <w:tc>
          <w:tcPr>
            <w:tcW w:w="0" w:type="auto"/>
            <w:vAlign w:val="center"/>
            <w:hideMark/>
          </w:tcPr>
          <w:p w14:paraId="119810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C13604" w14:textId="77777777" w:rsidR="00D67926" w:rsidRDefault="008D6FB8">
            <w:pPr>
              <w:rPr>
                <w:rFonts w:eastAsia="Times New Roman"/>
                <w:lang w:val="en-US"/>
              </w:rPr>
            </w:pPr>
            <w:r>
              <w:rPr>
                <w:rFonts w:eastAsia="Times New Roman"/>
                <w:lang w:val="en-US"/>
              </w:rPr>
              <w:t>Business agreement</w:t>
            </w:r>
          </w:p>
        </w:tc>
      </w:tr>
      <w:tr w:rsidR="00D67926" w14:paraId="1E07B62D" w14:textId="77777777">
        <w:trPr>
          <w:divId w:val="1529179779"/>
          <w:tblCellSpacing w:w="15" w:type="dxa"/>
        </w:trPr>
        <w:tc>
          <w:tcPr>
            <w:tcW w:w="0" w:type="auto"/>
            <w:vAlign w:val="center"/>
            <w:hideMark/>
          </w:tcPr>
          <w:p w14:paraId="4BA172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BE491E" w14:textId="77777777"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14:paraId="62F1CD3B" w14:textId="77777777">
        <w:trPr>
          <w:divId w:val="1529179779"/>
          <w:tblCellSpacing w:w="15" w:type="dxa"/>
        </w:trPr>
        <w:tc>
          <w:tcPr>
            <w:tcW w:w="0" w:type="auto"/>
            <w:vAlign w:val="center"/>
            <w:hideMark/>
          </w:tcPr>
          <w:p w14:paraId="28E4B19E" w14:textId="77777777" w:rsidR="00D67926" w:rsidRDefault="008D6FB8">
            <w:pPr>
              <w:rPr>
                <w:rFonts w:eastAsia="Times New Roman"/>
                <w:lang w:val="en-US"/>
              </w:rPr>
            </w:pPr>
            <w:r>
              <w:rPr>
                <w:rFonts w:eastAsia="Times New Roman"/>
                <w:b/>
                <w:bCs/>
                <w:lang w:val="en-US"/>
              </w:rPr>
              <w:t>Claim.coverage.relationship</w:t>
            </w:r>
          </w:p>
        </w:tc>
        <w:tc>
          <w:tcPr>
            <w:tcW w:w="0" w:type="auto"/>
            <w:vAlign w:val="center"/>
            <w:hideMark/>
          </w:tcPr>
          <w:p w14:paraId="687EC8FF" w14:textId="77777777" w:rsidR="00D67926" w:rsidRDefault="00D67926">
            <w:pPr>
              <w:rPr>
                <w:rFonts w:eastAsia="Times New Roman"/>
                <w:lang w:val="en-US"/>
              </w:rPr>
            </w:pPr>
          </w:p>
        </w:tc>
      </w:tr>
      <w:tr w:rsidR="00D67926" w14:paraId="7325EE4C" w14:textId="77777777">
        <w:trPr>
          <w:divId w:val="1529179779"/>
          <w:tblCellSpacing w:w="15" w:type="dxa"/>
        </w:trPr>
        <w:tc>
          <w:tcPr>
            <w:tcW w:w="0" w:type="auto"/>
            <w:vAlign w:val="center"/>
            <w:hideMark/>
          </w:tcPr>
          <w:p w14:paraId="715B2E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070A60" w14:textId="77777777" w:rsidR="00D67926" w:rsidRDefault="008D6FB8">
            <w:pPr>
              <w:rPr>
                <w:rFonts w:eastAsia="Times New Roman"/>
                <w:lang w:val="en-US"/>
              </w:rPr>
            </w:pPr>
            <w:r>
              <w:rPr>
                <w:rFonts w:eastAsia="Times New Roman"/>
                <w:lang w:val="en-US"/>
              </w:rPr>
              <w:t>Patient relationship to subscriber</w:t>
            </w:r>
          </w:p>
        </w:tc>
      </w:tr>
      <w:tr w:rsidR="00D67926" w14:paraId="7EC57716" w14:textId="77777777">
        <w:trPr>
          <w:divId w:val="1529179779"/>
          <w:tblCellSpacing w:w="15" w:type="dxa"/>
        </w:trPr>
        <w:tc>
          <w:tcPr>
            <w:tcW w:w="0" w:type="auto"/>
            <w:vAlign w:val="center"/>
            <w:hideMark/>
          </w:tcPr>
          <w:p w14:paraId="1133C9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BC8EF8" w14:textId="77777777" w:rsidR="00D67926" w:rsidRDefault="008D6FB8">
            <w:pPr>
              <w:rPr>
                <w:rFonts w:eastAsia="Times New Roman"/>
                <w:lang w:val="en-US"/>
              </w:rPr>
            </w:pPr>
            <w:r>
              <w:rPr>
                <w:rFonts w:eastAsia="Times New Roman"/>
                <w:lang w:val="en-US"/>
              </w:rPr>
              <w:t>The relationship of the patient to the subscriber.</w:t>
            </w:r>
          </w:p>
        </w:tc>
      </w:tr>
      <w:tr w:rsidR="00D67926" w14:paraId="46AE26ED" w14:textId="77777777">
        <w:trPr>
          <w:divId w:val="1529179779"/>
          <w:tblCellSpacing w:w="15" w:type="dxa"/>
        </w:trPr>
        <w:tc>
          <w:tcPr>
            <w:tcW w:w="0" w:type="auto"/>
            <w:vAlign w:val="center"/>
            <w:hideMark/>
          </w:tcPr>
          <w:p w14:paraId="787693A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80A8571" w14:textId="77777777" w:rsidR="00D67926" w:rsidRDefault="008D6FB8">
            <w:pPr>
              <w:rPr>
                <w:rFonts w:eastAsia="Times New Roman"/>
                <w:lang w:val="en-US"/>
              </w:rPr>
            </w:pPr>
            <w:r>
              <w:rPr>
                <w:rFonts w:eastAsia="Times New Roman"/>
                <w:lang w:val="en-US"/>
              </w:rPr>
              <w:t>To determine relationship between the patient and the subscriber.</w:t>
            </w:r>
          </w:p>
        </w:tc>
      </w:tr>
      <w:tr w:rsidR="00D67926" w14:paraId="6EDECA39" w14:textId="77777777">
        <w:trPr>
          <w:divId w:val="1529179779"/>
          <w:tblCellSpacing w:w="15" w:type="dxa"/>
        </w:trPr>
        <w:tc>
          <w:tcPr>
            <w:tcW w:w="0" w:type="auto"/>
            <w:vAlign w:val="center"/>
            <w:hideMark/>
          </w:tcPr>
          <w:p w14:paraId="22183B1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69F0DBD" w14:textId="77777777" w:rsidR="00D67926" w:rsidRDefault="008D6FB8">
            <w:pPr>
              <w:rPr>
                <w:rFonts w:eastAsia="Times New Roman"/>
                <w:lang w:val="en-US"/>
              </w:rPr>
            </w:pPr>
            <w:r>
              <w:rPr>
                <w:rFonts w:eastAsia="Times New Roman"/>
                <w:lang w:val="en-US"/>
              </w:rPr>
              <w:t>The code for the relationship of the patient to the subscriber</w:t>
            </w:r>
          </w:p>
        </w:tc>
      </w:tr>
      <w:tr w:rsidR="00D67926" w14:paraId="1BD76D1D" w14:textId="77777777">
        <w:trPr>
          <w:divId w:val="1529179779"/>
          <w:tblCellSpacing w:w="15" w:type="dxa"/>
        </w:trPr>
        <w:tc>
          <w:tcPr>
            <w:tcW w:w="0" w:type="auto"/>
            <w:vAlign w:val="center"/>
            <w:hideMark/>
          </w:tcPr>
          <w:p w14:paraId="7400E03E" w14:textId="77777777" w:rsidR="00D67926" w:rsidRDefault="008D6FB8">
            <w:pPr>
              <w:rPr>
                <w:rFonts w:eastAsia="Times New Roman"/>
                <w:lang w:val="en-US"/>
              </w:rPr>
            </w:pPr>
            <w:r>
              <w:rPr>
                <w:rFonts w:eastAsia="Times New Roman"/>
                <w:b/>
                <w:bCs/>
                <w:lang w:val="en-US"/>
              </w:rPr>
              <w:t>Claim.coverage.preAuthRef</w:t>
            </w:r>
          </w:p>
        </w:tc>
        <w:tc>
          <w:tcPr>
            <w:tcW w:w="0" w:type="auto"/>
            <w:vAlign w:val="center"/>
            <w:hideMark/>
          </w:tcPr>
          <w:p w14:paraId="60A7AE52" w14:textId="77777777" w:rsidR="00D67926" w:rsidRDefault="00D67926">
            <w:pPr>
              <w:rPr>
                <w:rFonts w:eastAsia="Times New Roman"/>
                <w:lang w:val="en-US"/>
              </w:rPr>
            </w:pPr>
          </w:p>
        </w:tc>
      </w:tr>
      <w:tr w:rsidR="00D67926" w14:paraId="649C3876" w14:textId="77777777">
        <w:trPr>
          <w:divId w:val="1529179779"/>
          <w:tblCellSpacing w:w="15" w:type="dxa"/>
        </w:trPr>
        <w:tc>
          <w:tcPr>
            <w:tcW w:w="0" w:type="auto"/>
            <w:vAlign w:val="center"/>
            <w:hideMark/>
          </w:tcPr>
          <w:p w14:paraId="3281A5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B854DC" w14:textId="77777777" w:rsidR="00D67926" w:rsidRDefault="008D6FB8">
            <w:pPr>
              <w:rPr>
                <w:rFonts w:eastAsia="Times New Roman"/>
                <w:lang w:val="en-US"/>
              </w:rPr>
            </w:pPr>
            <w:r>
              <w:rPr>
                <w:rFonts w:eastAsia="Times New Roman"/>
                <w:lang w:val="en-US"/>
              </w:rPr>
              <w:t>Pre-Authorization/Determination Reference</w:t>
            </w:r>
          </w:p>
        </w:tc>
      </w:tr>
      <w:tr w:rsidR="00D67926" w14:paraId="3A65C121" w14:textId="77777777">
        <w:trPr>
          <w:divId w:val="1529179779"/>
          <w:tblCellSpacing w:w="15" w:type="dxa"/>
        </w:trPr>
        <w:tc>
          <w:tcPr>
            <w:tcW w:w="0" w:type="auto"/>
            <w:vAlign w:val="center"/>
            <w:hideMark/>
          </w:tcPr>
          <w:p w14:paraId="582EFE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D61EBB" w14:textId="77777777" w:rsidR="00D67926" w:rsidRDefault="008D6FB8">
            <w:pPr>
              <w:rPr>
                <w:rFonts w:eastAsia="Times New Roman"/>
                <w:lang w:val="en-US"/>
              </w:rPr>
            </w:pPr>
            <w:r>
              <w:rPr>
                <w:rFonts w:eastAsia="Times New Roman"/>
                <w:lang w:val="en-US"/>
              </w:rPr>
              <w:t>A list of references from the Insurer to which these services pertain.</w:t>
            </w:r>
          </w:p>
        </w:tc>
      </w:tr>
      <w:tr w:rsidR="00D67926" w14:paraId="7A635BF8" w14:textId="77777777">
        <w:trPr>
          <w:divId w:val="1529179779"/>
          <w:tblCellSpacing w:w="15" w:type="dxa"/>
        </w:trPr>
        <w:tc>
          <w:tcPr>
            <w:tcW w:w="0" w:type="auto"/>
            <w:vAlign w:val="center"/>
            <w:hideMark/>
          </w:tcPr>
          <w:p w14:paraId="6CAED69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A6C5E1E" w14:textId="3528856F" w:rsidR="00D67926" w:rsidRDefault="008D6FB8">
            <w:pPr>
              <w:rPr>
                <w:rFonts w:eastAsia="Times New Roman"/>
                <w:lang w:val="en-US"/>
              </w:rPr>
            </w:pPr>
            <w:r>
              <w:rPr>
                <w:rFonts w:eastAsia="Times New Roman"/>
                <w:lang w:val="en-US"/>
              </w:rPr>
              <w:t>To provide any pre</w:t>
            </w:r>
            <w:ins w:id="236" w:author="Cary Ussery" w:date="2015-09-11T19:29:00Z">
              <w:r w:rsidR="003C46D9">
                <w:rPr>
                  <w:rFonts w:eastAsia="Times New Roman"/>
                  <w:lang w:val="en-US"/>
                </w:rPr>
                <w:t>-</w:t>
              </w:r>
            </w:ins>
            <w:del w:id="237" w:author="Cary Ussery" w:date="2015-09-11T19:29:00Z">
              <w:r w:rsidDel="003C46D9">
                <w:rPr>
                  <w:rFonts w:eastAsia="Times New Roman"/>
                  <w:lang w:val="en-US"/>
                </w:rPr>
                <w:delText>=</w:delText>
              </w:r>
            </w:del>
            <w:r>
              <w:rPr>
                <w:rFonts w:eastAsia="Times New Roman"/>
                <w:lang w:val="en-US"/>
              </w:rPr>
              <w:t>determination or prior authorization reference.</w:t>
            </w:r>
          </w:p>
        </w:tc>
      </w:tr>
      <w:tr w:rsidR="00D67926" w14:paraId="4C9DBEF3" w14:textId="77777777">
        <w:trPr>
          <w:divId w:val="1529179779"/>
          <w:tblCellSpacing w:w="15" w:type="dxa"/>
        </w:trPr>
        <w:tc>
          <w:tcPr>
            <w:tcW w:w="0" w:type="auto"/>
            <w:vAlign w:val="center"/>
            <w:hideMark/>
          </w:tcPr>
          <w:p w14:paraId="50CC2657" w14:textId="77777777" w:rsidR="00D67926" w:rsidRDefault="008D6FB8">
            <w:pPr>
              <w:rPr>
                <w:rFonts w:eastAsia="Times New Roman"/>
                <w:lang w:val="en-US"/>
              </w:rPr>
            </w:pPr>
            <w:r>
              <w:rPr>
                <w:rFonts w:eastAsia="Times New Roman"/>
                <w:b/>
                <w:bCs/>
                <w:lang w:val="en-US"/>
              </w:rPr>
              <w:t>Claim.coverage.claimResponse</w:t>
            </w:r>
          </w:p>
        </w:tc>
        <w:tc>
          <w:tcPr>
            <w:tcW w:w="0" w:type="auto"/>
            <w:vAlign w:val="center"/>
            <w:hideMark/>
          </w:tcPr>
          <w:p w14:paraId="42E7AB27" w14:textId="77777777" w:rsidR="00D67926" w:rsidRDefault="00D67926">
            <w:pPr>
              <w:rPr>
                <w:rFonts w:eastAsia="Times New Roman"/>
                <w:lang w:val="en-US"/>
              </w:rPr>
            </w:pPr>
          </w:p>
        </w:tc>
      </w:tr>
      <w:tr w:rsidR="00D67926" w14:paraId="625A5FC5" w14:textId="77777777">
        <w:trPr>
          <w:divId w:val="1529179779"/>
          <w:tblCellSpacing w:w="15" w:type="dxa"/>
        </w:trPr>
        <w:tc>
          <w:tcPr>
            <w:tcW w:w="0" w:type="auto"/>
            <w:vAlign w:val="center"/>
            <w:hideMark/>
          </w:tcPr>
          <w:p w14:paraId="5AB34A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4071CC" w14:textId="77777777" w:rsidR="00D67926" w:rsidRDefault="008D6FB8">
            <w:pPr>
              <w:rPr>
                <w:rFonts w:eastAsia="Times New Roman"/>
                <w:lang w:val="en-US"/>
              </w:rPr>
            </w:pPr>
            <w:r>
              <w:rPr>
                <w:rFonts w:eastAsia="Times New Roman"/>
                <w:lang w:val="en-US"/>
              </w:rPr>
              <w:t>Adjudication results</w:t>
            </w:r>
          </w:p>
        </w:tc>
      </w:tr>
      <w:tr w:rsidR="00D67926" w14:paraId="308F2C38" w14:textId="77777777">
        <w:trPr>
          <w:divId w:val="1529179779"/>
          <w:tblCellSpacing w:w="15" w:type="dxa"/>
        </w:trPr>
        <w:tc>
          <w:tcPr>
            <w:tcW w:w="0" w:type="auto"/>
            <w:vAlign w:val="center"/>
            <w:hideMark/>
          </w:tcPr>
          <w:p w14:paraId="4018FF6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0AEF68" w14:textId="77777777" w:rsidR="00D67926" w:rsidRDefault="008D6FB8">
            <w:pPr>
              <w:rPr>
                <w:rFonts w:eastAsia="Times New Roman"/>
                <w:lang w:val="en-US"/>
              </w:rPr>
            </w:pPr>
            <w:r>
              <w:rPr>
                <w:rFonts w:eastAsia="Times New Roman"/>
                <w:lang w:val="en-US"/>
              </w:rPr>
              <w:t>The Coverages adjudication details.</w:t>
            </w:r>
          </w:p>
        </w:tc>
      </w:tr>
      <w:tr w:rsidR="00D67926" w14:paraId="37F1143B" w14:textId="77777777">
        <w:trPr>
          <w:divId w:val="1529179779"/>
          <w:tblCellSpacing w:w="15" w:type="dxa"/>
        </w:trPr>
        <w:tc>
          <w:tcPr>
            <w:tcW w:w="0" w:type="auto"/>
            <w:vAlign w:val="center"/>
            <w:hideMark/>
          </w:tcPr>
          <w:p w14:paraId="7FA0261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DE29168" w14:textId="77777777"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14:paraId="65E8EBFE" w14:textId="77777777">
        <w:trPr>
          <w:divId w:val="1529179779"/>
          <w:tblCellSpacing w:w="15" w:type="dxa"/>
        </w:trPr>
        <w:tc>
          <w:tcPr>
            <w:tcW w:w="0" w:type="auto"/>
            <w:vAlign w:val="center"/>
            <w:hideMark/>
          </w:tcPr>
          <w:p w14:paraId="36A1DFEB" w14:textId="77777777" w:rsidR="00D67926" w:rsidRDefault="008D6FB8">
            <w:pPr>
              <w:rPr>
                <w:rFonts w:eastAsia="Times New Roman"/>
                <w:lang w:val="en-US"/>
              </w:rPr>
            </w:pPr>
            <w:r>
              <w:rPr>
                <w:rFonts w:eastAsia="Times New Roman"/>
                <w:b/>
                <w:bCs/>
                <w:lang w:val="en-US"/>
              </w:rPr>
              <w:t>Claim.coverage.originalRuleset</w:t>
            </w:r>
          </w:p>
        </w:tc>
        <w:tc>
          <w:tcPr>
            <w:tcW w:w="0" w:type="auto"/>
            <w:vAlign w:val="center"/>
            <w:hideMark/>
          </w:tcPr>
          <w:p w14:paraId="7B1814F5" w14:textId="77777777" w:rsidR="00D67926" w:rsidRDefault="00D67926">
            <w:pPr>
              <w:rPr>
                <w:rFonts w:eastAsia="Times New Roman"/>
                <w:lang w:val="en-US"/>
              </w:rPr>
            </w:pPr>
          </w:p>
        </w:tc>
      </w:tr>
      <w:tr w:rsidR="00D67926" w14:paraId="4326F279" w14:textId="77777777">
        <w:trPr>
          <w:divId w:val="1529179779"/>
          <w:tblCellSpacing w:w="15" w:type="dxa"/>
        </w:trPr>
        <w:tc>
          <w:tcPr>
            <w:tcW w:w="0" w:type="auto"/>
            <w:vAlign w:val="center"/>
            <w:hideMark/>
          </w:tcPr>
          <w:p w14:paraId="33B26C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ECF2AE" w14:textId="77777777" w:rsidR="00D67926" w:rsidRDefault="008D6FB8">
            <w:pPr>
              <w:rPr>
                <w:rFonts w:eastAsia="Times New Roman"/>
                <w:lang w:val="en-US"/>
              </w:rPr>
            </w:pPr>
            <w:r>
              <w:rPr>
                <w:rFonts w:eastAsia="Times New Roman"/>
                <w:lang w:val="en-US"/>
              </w:rPr>
              <w:t>Original version</w:t>
            </w:r>
          </w:p>
        </w:tc>
      </w:tr>
      <w:tr w:rsidR="00D67926" w14:paraId="10C34112" w14:textId="77777777">
        <w:trPr>
          <w:divId w:val="1529179779"/>
          <w:tblCellSpacing w:w="15" w:type="dxa"/>
        </w:trPr>
        <w:tc>
          <w:tcPr>
            <w:tcW w:w="0" w:type="auto"/>
            <w:vAlign w:val="center"/>
            <w:hideMark/>
          </w:tcPr>
          <w:p w14:paraId="4830F01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766311"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56C4510C" w14:textId="77777777">
        <w:trPr>
          <w:divId w:val="1529179779"/>
          <w:tblCellSpacing w:w="15" w:type="dxa"/>
        </w:trPr>
        <w:tc>
          <w:tcPr>
            <w:tcW w:w="0" w:type="auto"/>
            <w:vAlign w:val="center"/>
            <w:hideMark/>
          </w:tcPr>
          <w:p w14:paraId="2DA4045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8483FCD"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38526406" w14:textId="77777777">
        <w:trPr>
          <w:divId w:val="1529179779"/>
          <w:tblCellSpacing w:w="15" w:type="dxa"/>
        </w:trPr>
        <w:tc>
          <w:tcPr>
            <w:tcW w:w="0" w:type="auto"/>
            <w:vAlign w:val="center"/>
            <w:hideMark/>
          </w:tcPr>
          <w:p w14:paraId="44660E5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A40859C"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43A8324D" w14:textId="77777777">
        <w:trPr>
          <w:divId w:val="1529179779"/>
          <w:tblCellSpacing w:w="15" w:type="dxa"/>
        </w:trPr>
        <w:tc>
          <w:tcPr>
            <w:tcW w:w="0" w:type="auto"/>
            <w:vAlign w:val="center"/>
            <w:hideMark/>
          </w:tcPr>
          <w:p w14:paraId="4BD4166B" w14:textId="77777777" w:rsidR="00D67926" w:rsidRDefault="008D6FB8">
            <w:pPr>
              <w:rPr>
                <w:rFonts w:eastAsia="Times New Roman"/>
                <w:lang w:val="en-US"/>
              </w:rPr>
            </w:pPr>
            <w:r>
              <w:rPr>
                <w:rFonts w:eastAsia="Times New Roman"/>
                <w:b/>
                <w:bCs/>
                <w:lang w:val="en-US"/>
              </w:rPr>
              <w:t>Claim.exception</w:t>
            </w:r>
          </w:p>
        </w:tc>
        <w:tc>
          <w:tcPr>
            <w:tcW w:w="0" w:type="auto"/>
            <w:vAlign w:val="center"/>
            <w:hideMark/>
          </w:tcPr>
          <w:p w14:paraId="226CD15A" w14:textId="77777777" w:rsidR="00D67926" w:rsidRDefault="00D67926">
            <w:pPr>
              <w:rPr>
                <w:rFonts w:eastAsia="Times New Roman"/>
                <w:lang w:val="en-US"/>
              </w:rPr>
            </w:pPr>
          </w:p>
        </w:tc>
      </w:tr>
      <w:tr w:rsidR="00D67926" w14:paraId="3C9486A4" w14:textId="77777777">
        <w:trPr>
          <w:divId w:val="1529179779"/>
          <w:tblCellSpacing w:w="15" w:type="dxa"/>
        </w:trPr>
        <w:tc>
          <w:tcPr>
            <w:tcW w:w="0" w:type="auto"/>
            <w:vAlign w:val="center"/>
            <w:hideMark/>
          </w:tcPr>
          <w:p w14:paraId="269E8E3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C19597" w14:textId="77777777" w:rsidR="00D67926" w:rsidRDefault="008D6FB8">
            <w:pPr>
              <w:rPr>
                <w:rFonts w:eastAsia="Times New Roman"/>
                <w:lang w:val="en-US"/>
              </w:rPr>
            </w:pPr>
            <w:r>
              <w:rPr>
                <w:rFonts w:eastAsia="Times New Roman"/>
                <w:lang w:val="en-US"/>
              </w:rPr>
              <w:t>Eligibility exceptions</w:t>
            </w:r>
          </w:p>
        </w:tc>
      </w:tr>
      <w:tr w:rsidR="00D67926" w14:paraId="2BA94D1A" w14:textId="77777777">
        <w:trPr>
          <w:divId w:val="1529179779"/>
          <w:tblCellSpacing w:w="15" w:type="dxa"/>
        </w:trPr>
        <w:tc>
          <w:tcPr>
            <w:tcW w:w="0" w:type="auto"/>
            <w:vAlign w:val="center"/>
            <w:hideMark/>
          </w:tcPr>
          <w:p w14:paraId="28FE11A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5F8FA5B" w14:textId="77777777" w:rsidR="00D67926" w:rsidRDefault="008D6FB8">
            <w:pPr>
              <w:rPr>
                <w:rFonts w:eastAsia="Times New Roman"/>
                <w:lang w:val="en-US"/>
              </w:rPr>
            </w:pPr>
            <w:r>
              <w:rPr>
                <w:rFonts w:eastAsia="Times New Roman"/>
                <w:lang w:val="en-US"/>
              </w:rPr>
              <w:t>Factors which may influence the applicability of coverage.</w:t>
            </w:r>
          </w:p>
        </w:tc>
      </w:tr>
      <w:tr w:rsidR="00D67926" w14:paraId="7689F139" w14:textId="77777777">
        <w:trPr>
          <w:divId w:val="1529179779"/>
          <w:tblCellSpacing w:w="15" w:type="dxa"/>
        </w:trPr>
        <w:tc>
          <w:tcPr>
            <w:tcW w:w="0" w:type="auto"/>
            <w:vAlign w:val="center"/>
            <w:hideMark/>
          </w:tcPr>
          <w:p w14:paraId="18FFA25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036016" w14:textId="77777777" w:rsidR="00D67926" w:rsidRDefault="008D6FB8">
            <w:pPr>
              <w:rPr>
                <w:rFonts w:eastAsia="Times New Roman"/>
                <w:lang w:val="en-US"/>
              </w:rPr>
            </w:pPr>
            <w:r>
              <w:rPr>
                <w:rFonts w:eastAsia="Times New Roman"/>
                <w:lang w:val="en-US"/>
              </w:rPr>
              <w:t>To determine extenuating circumstances for coverage.</w:t>
            </w:r>
          </w:p>
        </w:tc>
      </w:tr>
      <w:tr w:rsidR="00D67926" w14:paraId="3B0578DF" w14:textId="77777777">
        <w:trPr>
          <w:divId w:val="1529179779"/>
          <w:tblCellSpacing w:w="15" w:type="dxa"/>
        </w:trPr>
        <w:tc>
          <w:tcPr>
            <w:tcW w:w="0" w:type="auto"/>
            <w:vAlign w:val="center"/>
            <w:hideMark/>
          </w:tcPr>
          <w:p w14:paraId="24F8119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BC8A241" w14:textId="77777777" w:rsidR="00D67926" w:rsidRDefault="008D6FB8">
            <w:pPr>
              <w:rPr>
                <w:rFonts w:eastAsia="Times New Roman"/>
                <w:lang w:val="en-US"/>
              </w:rPr>
            </w:pPr>
            <w:r>
              <w:rPr>
                <w:rFonts w:eastAsia="Times New Roman"/>
                <w:lang w:val="en-US"/>
              </w:rPr>
              <w:t>The eligibility exception codes.</w:t>
            </w:r>
          </w:p>
        </w:tc>
      </w:tr>
      <w:tr w:rsidR="00D67926" w14:paraId="770A16F0" w14:textId="77777777">
        <w:trPr>
          <w:divId w:val="1529179779"/>
          <w:tblCellSpacing w:w="15" w:type="dxa"/>
        </w:trPr>
        <w:tc>
          <w:tcPr>
            <w:tcW w:w="0" w:type="auto"/>
            <w:vAlign w:val="center"/>
            <w:hideMark/>
          </w:tcPr>
          <w:p w14:paraId="5BFAD402" w14:textId="77777777" w:rsidR="00D67926" w:rsidRDefault="008D6FB8">
            <w:pPr>
              <w:rPr>
                <w:rFonts w:eastAsia="Times New Roman"/>
                <w:lang w:val="en-US"/>
              </w:rPr>
            </w:pPr>
            <w:r>
              <w:rPr>
                <w:rFonts w:eastAsia="Times New Roman"/>
                <w:b/>
                <w:bCs/>
                <w:lang w:val="en-US"/>
              </w:rPr>
              <w:t>Claim.school</w:t>
            </w:r>
          </w:p>
        </w:tc>
        <w:tc>
          <w:tcPr>
            <w:tcW w:w="0" w:type="auto"/>
            <w:vAlign w:val="center"/>
            <w:hideMark/>
          </w:tcPr>
          <w:p w14:paraId="40A43821" w14:textId="77777777" w:rsidR="00D67926" w:rsidRDefault="00D67926">
            <w:pPr>
              <w:rPr>
                <w:rFonts w:eastAsia="Times New Roman"/>
                <w:lang w:val="en-US"/>
              </w:rPr>
            </w:pPr>
          </w:p>
        </w:tc>
      </w:tr>
      <w:tr w:rsidR="00D67926" w14:paraId="55D96B9B" w14:textId="77777777">
        <w:trPr>
          <w:divId w:val="1529179779"/>
          <w:tblCellSpacing w:w="15" w:type="dxa"/>
        </w:trPr>
        <w:tc>
          <w:tcPr>
            <w:tcW w:w="0" w:type="auto"/>
            <w:vAlign w:val="center"/>
            <w:hideMark/>
          </w:tcPr>
          <w:p w14:paraId="591EE3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1B0D49" w14:textId="77777777" w:rsidR="00D67926" w:rsidRDefault="008D6FB8">
            <w:pPr>
              <w:rPr>
                <w:rFonts w:eastAsia="Times New Roman"/>
                <w:lang w:val="en-US"/>
              </w:rPr>
            </w:pPr>
            <w:r>
              <w:rPr>
                <w:rFonts w:eastAsia="Times New Roman"/>
                <w:lang w:val="en-US"/>
              </w:rPr>
              <w:t>Name of School</w:t>
            </w:r>
          </w:p>
        </w:tc>
      </w:tr>
      <w:tr w:rsidR="00D67926" w14:paraId="71615C1E" w14:textId="77777777">
        <w:trPr>
          <w:divId w:val="1529179779"/>
          <w:tblCellSpacing w:w="15" w:type="dxa"/>
        </w:trPr>
        <w:tc>
          <w:tcPr>
            <w:tcW w:w="0" w:type="auto"/>
            <w:vAlign w:val="center"/>
            <w:hideMark/>
          </w:tcPr>
          <w:p w14:paraId="1101FB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0A7CC5" w14:textId="376373BB" w:rsidR="00D67926" w:rsidRDefault="008D6FB8">
            <w:pPr>
              <w:rPr>
                <w:rFonts w:eastAsia="Times New Roman"/>
                <w:lang w:val="en-US"/>
              </w:rPr>
            </w:pPr>
            <w:r>
              <w:rPr>
                <w:rFonts w:eastAsia="Times New Roman"/>
                <w:lang w:val="en-US"/>
              </w:rPr>
              <w:t xml:space="preserve">Name of school for over-aged </w:t>
            </w:r>
            <w:del w:id="238" w:author="Cary Ussery" w:date="2015-09-11T19:29:00Z">
              <w:r w:rsidDel="003C46D9">
                <w:rPr>
                  <w:rFonts w:eastAsia="Times New Roman"/>
                  <w:lang w:val="en-US"/>
                </w:rPr>
                <w:delText>dependants</w:delText>
              </w:r>
            </w:del>
            <w:ins w:id="239" w:author="Cary Ussery" w:date="2015-09-11T19:29:00Z">
              <w:r w:rsidR="003C46D9">
                <w:rPr>
                  <w:rFonts w:eastAsia="Times New Roman"/>
                  <w:lang w:val="en-US"/>
                </w:rPr>
                <w:t>dependents</w:t>
              </w:r>
            </w:ins>
            <w:r>
              <w:rPr>
                <w:rFonts w:eastAsia="Times New Roman"/>
                <w:lang w:val="en-US"/>
              </w:rPr>
              <w:t>.</w:t>
            </w:r>
          </w:p>
        </w:tc>
      </w:tr>
      <w:tr w:rsidR="00D67926" w14:paraId="6EEB6B01" w14:textId="77777777">
        <w:trPr>
          <w:divId w:val="1529179779"/>
          <w:tblCellSpacing w:w="15" w:type="dxa"/>
        </w:trPr>
        <w:tc>
          <w:tcPr>
            <w:tcW w:w="0" w:type="auto"/>
            <w:vAlign w:val="center"/>
            <w:hideMark/>
          </w:tcPr>
          <w:p w14:paraId="3F17E0D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21947FD" w14:textId="77777777" w:rsidR="00D67926" w:rsidRDefault="008D6FB8">
            <w:pPr>
              <w:rPr>
                <w:rFonts w:eastAsia="Times New Roman"/>
                <w:lang w:val="en-US"/>
              </w:rPr>
            </w:pPr>
            <w:r>
              <w:rPr>
                <w:rFonts w:eastAsia="Times New Roman"/>
                <w:lang w:val="en-US"/>
              </w:rPr>
              <w:t>Often required for over-age dependents.</w:t>
            </w:r>
          </w:p>
        </w:tc>
      </w:tr>
      <w:tr w:rsidR="00D67926" w14:paraId="0B5E7481" w14:textId="77777777">
        <w:trPr>
          <w:divId w:val="1529179779"/>
          <w:tblCellSpacing w:w="15" w:type="dxa"/>
        </w:trPr>
        <w:tc>
          <w:tcPr>
            <w:tcW w:w="0" w:type="auto"/>
            <w:vAlign w:val="center"/>
            <w:hideMark/>
          </w:tcPr>
          <w:p w14:paraId="58750B1C" w14:textId="77777777" w:rsidR="00D67926" w:rsidRDefault="008D6FB8">
            <w:pPr>
              <w:rPr>
                <w:rFonts w:eastAsia="Times New Roman"/>
                <w:lang w:val="en-US"/>
              </w:rPr>
            </w:pPr>
            <w:r>
              <w:rPr>
                <w:rFonts w:eastAsia="Times New Roman"/>
                <w:b/>
                <w:bCs/>
                <w:lang w:val="en-US"/>
              </w:rPr>
              <w:t>Claim.accident</w:t>
            </w:r>
          </w:p>
        </w:tc>
        <w:tc>
          <w:tcPr>
            <w:tcW w:w="0" w:type="auto"/>
            <w:vAlign w:val="center"/>
            <w:hideMark/>
          </w:tcPr>
          <w:p w14:paraId="1D3813DB" w14:textId="77777777" w:rsidR="00D67926" w:rsidRDefault="00D67926">
            <w:pPr>
              <w:rPr>
                <w:rFonts w:eastAsia="Times New Roman"/>
                <w:lang w:val="en-US"/>
              </w:rPr>
            </w:pPr>
          </w:p>
        </w:tc>
      </w:tr>
      <w:tr w:rsidR="00D67926" w14:paraId="3F86C6B0" w14:textId="77777777">
        <w:trPr>
          <w:divId w:val="1529179779"/>
          <w:tblCellSpacing w:w="15" w:type="dxa"/>
        </w:trPr>
        <w:tc>
          <w:tcPr>
            <w:tcW w:w="0" w:type="auto"/>
            <w:vAlign w:val="center"/>
            <w:hideMark/>
          </w:tcPr>
          <w:p w14:paraId="41A838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85C295" w14:textId="77777777" w:rsidR="00D67926" w:rsidRDefault="008D6FB8">
            <w:pPr>
              <w:rPr>
                <w:rFonts w:eastAsia="Times New Roman"/>
                <w:lang w:val="en-US"/>
              </w:rPr>
            </w:pPr>
            <w:r>
              <w:rPr>
                <w:rFonts w:eastAsia="Times New Roman"/>
                <w:lang w:val="en-US"/>
              </w:rPr>
              <w:t>Accident Date</w:t>
            </w:r>
          </w:p>
        </w:tc>
      </w:tr>
      <w:tr w:rsidR="00D67926" w14:paraId="0EEF2079" w14:textId="77777777">
        <w:trPr>
          <w:divId w:val="1529179779"/>
          <w:tblCellSpacing w:w="15" w:type="dxa"/>
        </w:trPr>
        <w:tc>
          <w:tcPr>
            <w:tcW w:w="0" w:type="auto"/>
            <w:vAlign w:val="center"/>
            <w:hideMark/>
          </w:tcPr>
          <w:p w14:paraId="308131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60FDA2" w14:textId="77777777" w:rsidR="00D67926" w:rsidRDefault="008D6FB8">
            <w:pPr>
              <w:rPr>
                <w:rFonts w:eastAsia="Times New Roman"/>
                <w:lang w:val="en-US"/>
              </w:rPr>
            </w:pPr>
            <w:r>
              <w:rPr>
                <w:rFonts w:eastAsia="Times New Roman"/>
                <w:lang w:val="en-US"/>
              </w:rPr>
              <w:t>Date of an accident which these services are addressing.</w:t>
            </w:r>
          </w:p>
        </w:tc>
      </w:tr>
      <w:tr w:rsidR="00D67926" w14:paraId="13ECF1B4" w14:textId="77777777">
        <w:trPr>
          <w:divId w:val="1529179779"/>
          <w:tblCellSpacing w:w="15" w:type="dxa"/>
        </w:trPr>
        <w:tc>
          <w:tcPr>
            <w:tcW w:w="0" w:type="auto"/>
            <w:vAlign w:val="center"/>
            <w:hideMark/>
          </w:tcPr>
          <w:p w14:paraId="06BD75A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D57949C" w14:textId="410B40BD" w:rsidR="00D67926" w:rsidRDefault="008D6FB8">
            <w:pPr>
              <w:rPr>
                <w:rFonts w:eastAsia="Times New Roman"/>
                <w:lang w:val="en-US"/>
              </w:rPr>
            </w:pPr>
            <w:r>
              <w:rPr>
                <w:rFonts w:eastAsia="Times New Roman"/>
                <w:lang w:val="en-US"/>
              </w:rPr>
              <w:t xml:space="preserve">Coverage may be </w:t>
            </w:r>
            <w:del w:id="240" w:author="Cary Ussery" w:date="2015-09-11T19:30:00Z">
              <w:r w:rsidDel="003C46D9">
                <w:rPr>
                  <w:rFonts w:eastAsia="Times New Roman"/>
                  <w:lang w:val="en-US"/>
                </w:rPr>
                <w:delText>dependant</w:delText>
              </w:r>
            </w:del>
            <w:ins w:id="241" w:author="Cary Ussery" w:date="2015-09-11T19:30:00Z">
              <w:r w:rsidR="003C46D9">
                <w:rPr>
                  <w:rFonts w:eastAsia="Times New Roman"/>
                  <w:lang w:val="en-US"/>
                </w:rPr>
                <w:t>dependent</w:t>
              </w:r>
            </w:ins>
            <w:r>
              <w:rPr>
                <w:rFonts w:eastAsia="Times New Roman"/>
                <w:lang w:val="en-US"/>
              </w:rPr>
              <w:t xml:space="preserve"> on accidents.</w:t>
            </w:r>
          </w:p>
        </w:tc>
      </w:tr>
      <w:tr w:rsidR="00D67926" w14:paraId="16A3F97D" w14:textId="77777777">
        <w:trPr>
          <w:divId w:val="1529179779"/>
          <w:tblCellSpacing w:w="15" w:type="dxa"/>
        </w:trPr>
        <w:tc>
          <w:tcPr>
            <w:tcW w:w="0" w:type="auto"/>
            <w:vAlign w:val="center"/>
            <w:hideMark/>
          </w:tcPr>
          <w:p w14:paraId="04012F61" w14:textId="77777777" w:rsidR="00D67926" w:rsidRDefault="008D6FB8">
            <w:pPr>
              <w:rPr>
                <w:rFonts w:eastAsia="Times New Roman"/>
                <w:lang w:val="en-US"/>
              </w:rPr>
            </w:pPr>
            <w:r>
              <w:rPr>
                <w:rFonts w:eastAsia="Times New Roman"/>
                <w:b/>
                <w:bCs/>
                <w:lang w:val="en-US"/>
              </w:rPr>
              <w:t>Claim.accidentType</w:t>
            </w:r>
          </w:p>
        </w:tc>
        <w:tc>
          <w:tcPr>
            <w:tcW w:w="0" w:type="auto"/>
            <w:vAlign w:val="center"/>
            <w:hideMark/>
          </w:tcPr>
          <w:p w14:paraId="3C835D6D" w14:textId="77777777" w:rsidR="00D67926" w:rsidRDefault="00D67926">
            <w:pPr>
              <w:rPr>
                <w:rFonts w:eastAsia="Times New Roman"/>
                <w:lang w:val="en-US"/>
              </w:rPr>
            </w:pPr>
          </w:p>
        </w:tc>
      </w:tr>
      <w:tr w:rsidR="00D67926" w14:paraId="13F4F8A1" w14:textId="77777777">
        <w:trPr>
          <w:divId w:val="1529179779"/>
          <w:tblCellSpacing w:w="15" w:type="dxa"/>
        </w:trPr>
        <w:tc>
          <w:tcPr>
            <w:tcW w:w="0" w:type="auto"/>
            <w:vAlign w:val="center"/>
            <w:hideMark/>
          </w:tcPr>
          <w:p w14:paraId="2BA6F08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671748" w14:textId="77777777" w:rsidR="00D67926" w:rsidRDefault="008D6FB8">
            <w:pPr>
              <w:rPr>
                <w:rFonts w:eastAsia="Times New Roman"/>
                <w:lang w:val="en-US"/>
              </w:rPr>
            </w:pPr>
            <w:r>
              <w:rPr>
                <w:rFonts w:eastAsia="Times New Roman"/>
                <w:lang w:val="en-US"/>
              </w:rPr>
              <w:t>Accident Type</w:t>
            </w:r>
          </w:p>
        </w:tc>
      </w:tr>
      <w:tr w:rsidR="00D67926" w14:paraId="2903CD59" w14:textId="77777777">
        <w:trPr>
          <w:divId w:val="1529179779"/>
          <w:tblCellSpacing w:w="15" w:type="dxa"/>
        </w:trPr>
        <w:tc>
          <w:tcPr>
            <w:tcW w:w="0" w:type="auto"/>
            <w:vAlign w:val="center"/>
            <w:hideMark/>
          </w:tcPr>
          <w:p w14:paraId="37F2F9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52DD61" w14:textId="77777777" w:rsidR="00D67926" w:rsidRDefault="008D6FB8">
            <w:pPr>
              <w:rPr>
                <w:rFonts w:eastAsia="Times New Roman"/>
                <w:lang w:val="en-US"/>
              </w:rPr>
            </w:pPr>
            <w:r>
              <w:rPr>
                <w:rFonts w:eastAsia="Times New Roman"/>
                <w:lang w:val="en-US"/>
              </w:rPr>
              <w:t>Type of accident: work, auto, etc.</w:t>
            </w:r>
          </w:p>
        </w:tc>
      </w:tr>
      <w:tr w:rsidR="00D67926" w14:paraId="6CCCBBE8" w14:textId="77777777">
        <w:trPr>
          <w:divId w:val="1529179779"/>
          <w:tblCellSpacing w:w="15" w:type="dxa"/>
        </w:trPr>
        <w:tc>
          <w:tcPr>
            <w:tcW w:w="0" w:type="auto"/>
            <w:vAlign w:val="center"/>
            <w:hideMark/>
          </w:tcPr>
          <w:p w14:paraId="11E9939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8CFF3E7" w14:textId="35843E3E" w:rsidR="00D67926" w:rsidRDefault="008D6FB8">
            <w:pPr>
              <w:rPr>
                <w:rFonts w:eastAsia="Times New Roman"/>
                <w:lang w:val="en-US"/>
              </w:rPr>
            </w:pPr>
            <w:r>
              <w:rPr>
                <w:rFonts w:eastAsia="Times New Roman"/>
                <w:lang w:val="en-US"/>
              </w:rPr>
              <w:t xml:space="preserve">Coverage may be </w:t>
            </w:r>
            <w:del w:id="242" w:author="Cary Ussery" w:date="2015-09-11T19:30:00Z">
              <w:r w:rsidDel="003C46D9">
                <w:rPr>
                  <w:rFonts w:eastAsia="Times New Roman"/>
                  <w:lang w:val="en-US"/>
                </w:rPr>
                <w:delText>dependant</w:delText>
              </w:r>
            </w:del>
            <w:ins w:id="243" w:author="Cary Ussery" w:date="2015-09-11T19:30:00Z">
              <w:r w:rsidR="003C46D9">
                <w:rPr>
                  <w:rFonts w:eastAsia="Times New Roman"/>
                  <w:lang w:val="en-US"/>
                </w:rPr>
                <w:t>dependent</w:t>
              </w:r>
            </w:ins>
            <w:r>
              <w:rPr>
                <w:rFonts w:eastAsia="Times New Roman"/>
                <w:lang w:val="en-US"/>
              </w:rPr>
              <w:t xml:space="preserve"> on the type of accident.</w:t>
            </w:r>
          </w:p>
        </w:tc>
      </w:tr>
      <w:tr w:rsidR="00D67926" w14:paraId="3FC69DAF" w14:textId="77777777">
        <w:trPr>
          <w:divId w:val="1529179779"/>
          <w:tblCellSpacing w:w="15" w:type="dxa"/>
        </w:trPr>
        <w:tc>
          <w:tcPr>
            <w:tcW w:w="0" w:type="auto"/>
            <w:vAlign w:val="center"/>
            <w:hideMark/>
          </w:tcPr>
          <w:p w14:paraId="0551AF1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9B5D55A" w14:textId="77777777" w:rsidR="00D67926" w:rsidRDefault="008D6FB8">
            <w:pPr>
              <w:rPr>
                <w:rFonts w:eastAsia="Times New Roman"/>
                <w:lang w:val="en-US"/>
              </w:rPr>
            </w:pPr>
            <w:r>
              <w:rPr>
                <w:rFonts w:eastAsia="Times New Roman"/>
                <w:lang w:val="en-US"/>
              </w:rPr>
              <w:t>Type of accident: work place, auto, etc.</w:t>
            </w:r>
          </w:p>
        </w:tc>
      </w:tr>
      <w:tr w:rsidR="00D67926" w14:paraId="1484C353" w14:textId="77777777">
        <w:trPr>
          <w:divId w:val="1529179779"/>
          <w:tblCellSpacing w:w="15" w:type="dxa"/>
        </w:trPr>
        <w:tc>
          <w:tcPr>
            <w:tcW w:w="0" w:type="auto"/>
            <w:vAlign w:val="center"/>
            <w:hideMark/>
          </w:tcPr>
          <w:p w14:paraId="419C210F" w14:textId="77777777" w:rsidR="00D67926" w:rsidRDefault="008D6FB8">
            <w:pPr>
              <w:rPr>
                <w:rFonts w:eastAsia="Times New Roman"/>
                <w:lang w:val="en-US"/>
              </w:rPr>
            </w:pPr>
            <w:r>
              <w:rPr>
                <w:rFonts w:eastAsia="Times New Roman"/>
                <w:b/>
                <w:bCs/>
                <w:lang w:val="en-US"/>
              </w:rPr>
              <w:t>Claim.interventionException</w:t>
            </w:r>
          </w:p>
        </w:tc>
        <w:tc>
          <w:tcPr>
            <w:tcW w:w="0" w:type="auto"/>
            <w:vAlign w:val="center"/>
            <w:hideMark/>
          </w:tcPr>
          <w:p w14:paraId="1DAD182A" w14:textId="77777777" w:rsidR="00D67926" w:rsidRDefault="00D67926">
            <w:pPr>
              <w:rPr>
                <w:rFonts w:eastAsia="Times New Roman"/>
                <w:lang w:val="en-US"/>
              </w:rPr>
            </w:pPr>
          </w:p>
        </w:tc>
      </w:tr>
      <w:tr w:rsidR="00D67926" w14:paraId="02904F57" w14:textId="77777777">
        <w:trPr>
          <w:divId w:val="1529179779"/>
          <w:tblCellSpacing w:w="15" w:type="dxa"/>
        </w:trPr>
        <w:tc>
          <w:tcPr>
            <w:tcW w:w="0" w:type="auto"/>
            <w:vAlign w:val="center"/>
            <w:hideMark/>
          </w:tcPr>
          <w:p w14:paraId="444606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6A501D" w14:textId="77777777" w:rsidR="00D67926" w:rsidRDefault="008D6FB8">
            <w:pPr>
              <w:rPr>
                <w:rFonts w:eastAsia="Times New Roman"/>
                <w:lang w:val="en-US"/>
              </w:rPr>
            </w:pPr>
            <w:r>
              <w:rPr>
                <w:rFonts w:eastAsia="Times New Roman"/>
                <w:lang w:val="en-US"/>
              </w:rPr>
              <w:t>Intervention and exception code (Pharma)</w:t>
            </w:r>
          </w:p>
        </w:tc>
      </w:tr>
      <w:tr w:rsidR="00D67926" w14:paraId="068BD1A3" w14:textId="77777777">
        <w:trPr>
          <w:divId w:val="1529179779"/>
          <w:tblCellSpacing w:w="15" w:type="dxa"/>
        </w:trPr>
        <w:tc>
          <w:tcPr>
            <w:tcW w:w="0" w:type="auto"/>
            <w:vAlign w:val="center"/>
            <w:hideMark/>
          </w:tcPr>
          <w:p w14:paraId="754078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4F1956" w14:textId="77777777" w:rsidR="00D67926" w:rsidRDefault="008D6FB8">
            <w:pPr>
              <w:rPr>
                <w:rFonts w:eastAsia="Times New Roman"/>
                <w:lang w:val="en-US"/>
              </w:rPr>
            </w:pPr>
            <w:r>
              <w:rPr>
                <w:rFonts w:eastAsia="Times New Roman"/>
                <w:lang w:val="en-US"/>
              </w:rPr>
              <w:t>A list of intervention and exception codes which may influence the adjudication of the claim.</w:t>
            </w:r>
          </w:p>
        </w:tc>
      </w:tr>
      <w:tr w:rsidR="00D67926" w14:paraId="428DDCCB" w14:textId="77777777">
        <w:trPr>
          <w:divId w:val="1529179779"/>
          <w:tblCellSpacing w:w="15" w:type="dxa"/>
        </w:trPr>
        <w:tc>
          <w:tcPr>
            <w:tcW w:w="0" w:type="auto"/>
            <w:vAlign w:val="center"/>
            <w:hideMark/>
          </w:tcPr>
          <w:p w14:paraId="3CF6021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BA8505" w14:textId="77777777" w:rsidR="00D67926" w:rsidRDefault="008D6FB8">
            <w:pPr>
              <w:rPr>
                <w:rFonts w:eastAsia="Times New Roman"/>
                <w:lang w:val="en-US"/>
              </w:rPr>
            </w:pPr>
            <w:r>
              <w:rPr>
                <w:rFonts w:eastAsia="Times New Roman"/>
                <w:lang w:val="en-US"/>
              </w:rPr>
              <w:t>Coverage may be modified based on exception information provided.</w:t>
            </w:r>
          </w:p>
        </w:tc>
      </w:tr>
      <w:tr w:rsidR="00D67926" w14:paraId="68981B5E" w14:textId="77777777">
        <w:trPr>
          <w:divId w:val="1529179779"/>
          <w:tblCellSpacing w:w="15" w:type="dxa"/>
        </w:trPr>
        <w:tc>
          <w:tcPr>
            <w:tcW w:w="0" w:type="auto"/>
            <w:vAlign w:val="center"/>
            <w:hideMark/>
          </w:tcPr>
          <w:p w14:paraId="575C38A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F54D03" w14:textId="77777777" w:rsidR="00D67926" w:rsidRDefault="008D6FB8">
            <w:pPr>
              <w:rPr>
                <w:rFonts w:eastAsia="Times New Roman"/>
                <w:lang w:val="en-US"/>
              </w:rPr>
            </w:pPr>
            <w:r>
              <w:rPr>
                <w:rFonts w:eastAsia="Times New Roman"/>
                <w:lang w:val="en-US"/>
              </w:rPr>
              <w:t>Intervention and exception codes (Pharm)</w:t>
            </w:r>
          </w:p>
        </w:tc>
      </w:tr>
      <w:tr w:rsidR="00D67926" w14:paraId="51A09614" w14:textId="77777777">
        <w:trPr>
          <w:divId w:val="1529179779"/>
          <w:tblCellSpacing w:w="15" w:type="dxa"/>
        </w:trPr>
        <w:tc>
          <w:tcPr>
            <w:tcW w:w="0" w:type="auto"/>
            <w:vAlign w:val="center"/>
            <w:hideMark/>
          </w:tcPr>
          <w:p w14:paraId="2E5ED697" w14:textId="77777777" w:rsidR="00D67926" w:rsidRDefault="008D6FB8">
            <w:pPr>
              <w:rPr>
                <w:rFonts w:eastAsia="Times New Roman"/>
                <w:lang w:val="en-US"/>
              </w:rPr>
            </w:pPr>
            <w:r>
              <w:rPr>
                <w:rFonts w:eastAsia="Times New Roman"/>
                <w:b/>
                <w:bCs/>
                <w:lang w:val="en-US"/>
              </w:rPr>
              <w:t>Claim.item</w:t>
            </w:r>
          </w:p>
        </w:tc>
        <w:tc>
          <w:tcPr>
            <w:tcW w:w="0" w:type="auto"/>
            <w:vAlign w:val="center"/>
            <w:hideMark/>
          </w:tcPr>
          <w:p w14:paraId="075B38D9" w14:textId="77777777" w:rsidR="00D67926" w:rsidRDefault="00D67926">
            <w:pPr>
              <w:rPr>
                <w:rFonts w:eastAsia="Times New Roman"/>
                <w:lang w:val="en-US"/>
              </w:rPr>
            </w:pPr>
          </w:p>
        </w:tc>
      </w:tr>
      <w:tr w:rsidR="00D67926" w14:paraId="021EE4C3" w14:textId="77777777">
        <w:trPr>
          <w:divId w:val="1529179779"/>
          <w:tblCellSpacing w:w="15" w:type="dxa"/>
        </w:trPr>
        <w:tc>
          <w:tcPr>
            <w:tcW w:w="0" w:type="auto"/>
            <w:vAlign w:val="center"/>
            <w:hideMark/>
          </w:tcPr>
          <w:p w14:paraId="18AA4E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8F077B" w14:textId="77777777" w:rsidR="00D67926" w:rsidRDefault="008D6FB8">
            <w:pPr>
              <w:rPr>
                <w:rFonts w:eastAsia="Times New Roman"/>
                <w:lang w:val="en-US"/>
              </w:rPr>
            </w:pPr>
            <w:r>
              <w:rPr>
                <w:rFonts w:eastAsia="Times New Roman"/>
                <w:lang w:val="en-US"/>
              </w:rPr>
              <w:t>Goods and Services</w:t>
            </w:r>
          </w:p>
        </w:tc>
      </w:tr>
      <w:tr w:rsidR="00D67926" w14:paraId="0C0A32DC" w14:textId="77777777">
        <w:trPr>
          <w:divId w:val="1529179779"/>
          <w:tblCellSpacing w:w="15" w:type="dxa"/>
        </w:trPr>
        <w:tc>
          <w:tcPr>
            <w:tcW w:w="0" w:type="auto"/>
            <w:vAlign w:val="center"/>
            <w:hideMark/>
          </w:tcPr>
          <w:p w14:paraId="763AAF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6FB1F1" w14:textId="77777777" w:rsidR="00D67926" w:rsidRDefault="008D6FB8">
            <w:pPr>
              <w:rPr>
                <w:rFonts w:eastAsia="Times New Roman"/>
                <w:lang w:val="en-US"/>
              </w:rPr>
            </w:pPr>
            <w:r>
              <w:rPr>
                <w:rFonts w:eastAsia="Times New Roman"/>
                <w:lang w:val="en-US"/>
              </w:rPr>
              <w:t>First tier of goods and services.</w:t>
            </w:r>
          </w:p>
        </w:tc>
      </w:tr>
      <w:tr w:rsidR="00D67926" w14:paraId="2279622F" w14:textId="77777777">
        <w:trPr>
          <w:divId w:val="1529179779"/>
          <w:tblCellSpacing w:w="15" w:type="dxa"/>
        </w:trPr>
        <w:tc>
          <w:tcPr>
            <w:tcW w:w="0" w:type="auto"/>
            <w:vAlign w:val="center"/>
            <w:hideMark/>
          </w:tcPr>
          <w:p w14:paraId="7E4DE042" w14:textId="77777777" w:rsidR="00D67926" w:rsidRDefault="008D6FB8">
            <w:pPr>
              <w:rPr>
                <w:rFonts w:eastAsia="Times New Roman"/>
                <w:lang w:val="en-US"/>
              </w:rPr>
            </w:pPr>
            <w:r>
              <w:rPr>
                <w:rFonts w:eastAsia="Times New Roman"/>
                <w:b/>
                <w:bCs/>
                <w:lang w:val="en-US"/>
              </w:rPr>
              <w:t>Claim.item.sequence</w:t>
            </w:r>
          </w:p>
        </w:tc>
        <w:tc>
          <w:tcPr>
            <w:tcW w:w="0" w:type="auto"/>
            <w:vAlign w:val="center"/>
            <w:hideMark/>
          </w:tcPr>
          <w:p w14:paraId="0CA148FA" w14:textId="77777777" w:rsidR="00D67926" w:rsidRDefault="00D67926">
            <w:pPr>
              <w:rPr>
                <w:rFonts w:eastAsia="Times New Roman"/>
                <w:lang w:val="en-US"/>
              </w:rPr>
            </w:pPr>
          </w:p>
        </w:tc>
      </w:tr>
      <w:tr w:rsidR="00D67926" w14:paraId="6AADA212" w14:textId="77777777">
        <w:trPr>
          <w:divId w:val="1529179779"/>
          <w:tblCellSpacing w:w="15" w:type="dxa"/>
        </w:trPr>
        <w:tc>
          <w:tcPr>
            <w:tcW w:w="0" w:type="auto"/>
            <w:vAlign w:val="center"/>
            <w:hideMark/>
          </w:tcPr>
          <w:p w14:paraId="25B863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DBF75E" w14:textId="77777777" w:rsidR="00D67926" w:rsidRDefault="008D6FB8">
            <w:pPr>
              <w:rPr>
                <w:rFonts w:eastAsia="Times New Roman"/>
                <w:lang w:val="en-US"/>
              </w:rPr>
            </w:pPr>
            <w:r>
              <w:rPr>
                <w:rFonts w:eastAsia="Times New Roman"/>
                <w:lang w:val="en-US"/>
              </w:rPr>
              <w:t>Service instance</w:t>
            </w:r>
          </w:p>
        </w:tc>
      </w:tr>
      <w:tr w:rsidR="00D67926" w14:paraId="5B34F269" w14:textId="77777777">
        <w:trPr>
          <w:divId w:val="1529179779"/>
          <w:tblCellSpacing w:w="15" w:type="dxa"/>
        </w:trPr>
        <w:tc>
          <w:tcPr>
            <w:tcW w:w="0" w:type="auto"/>
            <w:vAlign w:val="center"/>
            <w:hideMark/>
          </w:tcPr>
          <w:p w14:paraId="222F6C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745D88" w14:textId="77777777" w:rsidR="00D67926" w:rsidRDefault="008D6FB8">
            <w:pPr>
              <w:rPr>
                <w:rFonts w:eastAsia="Times New Roman"/>
                <w:lang w:val="en-US"/>
              </w:rPr>
            </w:pPr>
            <w:r>
              <w:rPr>
                <w:rFonts w:eastAsia="Times New Roman"/>
                <w:lang w:val="en-US"/>
              </w:rPr>
              <w:t>A service line number.</w:t>
            </w:r>
          </w:p>
        </w:tc>
      </w:tr>
      <w:tr w:rsidR="00D67926" w14:paraId="6C81F892" w14:textId="77777777">
        <w:trPr>
          <w:divId w:val="1529179779"/>
          <w:tblCellSpacing w:w="15" w:type="dxa"/>
        </w:trPr>
        <w:tc>
          <w:tcPr>
            <w:tcW w:w="0" w:type="auto"/>
            <w:vAlign w:val="center"/>
            <w:hideMark/>
          </w:tcPr>
          <w:p w14:paraId="19449557" w14:textId="77777777" w:rsidR="00D67926" w:rsidRDefault="008D6FB8">
            <w:pPr>
              <w:rPr>
                <w:rFonts w:eastAsia="Times New Roman"/>
                <w:lang w:val="en-US"/>
              </w:rPr>
            </w:pPr>
            <w:r>
              <w:rPr>
                <w:rFonts w:eastAsia="Times New Roman"/>
                <w:b/>
                <w:bCs/>
                <w:lang w:val="en-US"/>
              </w:rPr>
              <w:t>Claim.item.type</w:t>
            </w:r>
          </w:p>
        </w:tc>
        <w:tc>
          <w:tcPr>
            <w:tcW w:w="0" w:type="auto"/>
            <w:vAlign w:val="center"/>
            <w:hideMark/>
          </w:tcPr>
          <w:p w14:paraId="7721F35C" w14:textId="77777777" w:rsidR="00D67926" w:rsidRDefault="00D67926">
            <w:pPr>
              <w:rPr>
                <w:rFonts w:eastAsia="Times New Roman"/>
                <w:lang w:val="en-US"/>
              </w:rPr>
            </w:pPr>
          </w:p>
        </w:tc>
      </w:tr>
      <w:tr w:rsidR="00D67926" w14:paraId="7F73B149" w14:textId="77777777">
        <w:trPr>
          <w:divId w:val="1529179779"/>
          <w:tblCellSpacing w:w="15" w:type="dxa"/>
        </w:trPr>
        <w:tc>
          <w:tcPr>
            <w:tcW w:w="0" w:type="auto"/>
            <w:vAlign w:val="center"/>
            <w:hideMark/>
          </w:tcPr>
          <w:p w14:paraId="5129E5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54B369" w14:textId="77777777" w:rsidR="00D67926" w:rsidRDefault="008D6FB8">
            <w:pPr>
              <w:rPr>
                <w:rFonts w:eastAsia="Times New Roman"/>
                <w:lang w:val="en-US"/>
              </w:rPr>
            </w:pPr>
            <w:r>
              <w:rPr>
                <w:rFonts w:eastAsia="Times New Roman"/>
                <w:lang w:val="en-US"/>
              </w:rPr>
              <w:t>Group or type of product or service</w:t>
            </w:r>
          </w:p>
        </w:tc>
      </w:tr>
      <w:tr w:rsidR="00D67926" w14:paraId="5793F357" w14:textId="77777777">
        <w:trPr>
          <w:divId w:val="1529179779"/>
          <w:tblCellSpacing w:w="15" w:type="dxa"/>
        </w:trPr>
        <w:tc>
          <w:tcPr>
            <w:tcW w:w="0" w:type="auto"/>
            <w:vAlign w:val="center"/>
            <w:hideMark/>
          </w:tcPr>
          <w:p w14:paraId="14653E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0EF32E" w14:textId="77777777" w:rsidR="00D67926" w:rsidRDefault="008D6FB8">
            <w:pPr>
              <w:rPr>
                <w:rFonts w:eastAsia="Times New Roman"/>
                <w:lang w:val="en-US"/>
              </w:rPr>
            </w:pPr>
            <w:r>
              <w:rPr>
                <w:rFonts w:eastAsia="Times New Roman"/>
                <w:lang w:val="en-US"/>
              </w:rPr>
              <w:t>The type of product or service.</w:t>
            </w:r>
          </w:p>
        </w:tc>
      </w:tr>
      <w:tr w:rsidR="00D67926" w14:paraId="3E2E5E15" w14:textId="77777777">
        <w:trPr>
          <w:divId w:val="1529179779"/>
          <w:tblCellSpacing w:w="15" w:type="dxa"/>
        </w:trPr>
        <w:tc>
          <w:tcPr>
            <w:tcW w:w="0" w:type="auto"/>
            <w:vAlign w:val="center"/>
            <w:hideMark/>
          </w:tcPr>
          <w:p w14:paraId="61EB435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9827E27" w14:textId="77777777" w:rsidR="00D67926" w:rsidRDefault="008D6FB8">
            <w:pPr>
              <w:rPr>
                <w:rFonts w:eastAsia="Times New Roman"/>
                <w:lang w:val="en-US"/>
              </w:rPr>
            </w:pPr>
            <w:r>
              <w:rPr>
                <w:rFonts w:eastAsia="Times New Roman"/>
                <w:lang w:val="en-US"/>
              </w:rPr>
              <w:t>Service, Product, Rx Dispense, Rx Compound etc.</w:t>
            </w:r>
          </w:p>
        </w:tc>
      </w:tr>
      <w:tr w:rsidR="00D67926" w14:paraId="6758BD7B" w14:textId="77777777">
        <w:trPr>
          <w:divId w:val="1529179779"/>
          <w:tblCellSpacing w:w="15" w:type="dxa"/>
        </w:trPr>
        <w:tc>
          <w:tcPr>
            <w:tcW w:w="0" w:type="auto"/>
            <w:vAlign w:val="center"/>
            <w:hideMark/>
          </w:tcPr>
          <w:p w14:paraId="13DC2326" w14:textId="77777777" w:rsidR="00D67926" w:rsidRDefault="008D6FB8">
            <w:pPr>
              <w:rPr>
                <w:rFonts w:eastAsia="Times New Roman"/>
                <w:lang w:val="en-US"/>
              </w:rPr>
            </w:pPr>
            <w:r>
              <w:rPr>
                <w:rFonts w:eastAsia="Times New Roman"/>
                <w:b/>
                <w:bCs/>
                <w:lang w:val="en-US"/>
              </w:rPr>
              <w:t>Claim.item.provider</w:t>
            </w:r>
          </w:p>
        </w:tc>
        <w:tc>
          <w:tcPr>
            <w:tcW w:w="0" w:type="auto"/>
            <w:vAlign w:val="center"/>
            <w:hideMark/>
          </w:tcPr>
          <w:p w14:paraId="7F3D2245" w14:textId="77777777" w:rsidR="00D67926" w:rsidRDefault="00D67926">
            <w:pPr>
              <w:rPr>
                <w:rFonts w:eastAsia="Times New Roman"/>
                <w:lang w:val="en-US"/>
              </w:rPr>
            </w:pPr>
          </w:p>
        </w:tc>
      </w:tr>
      <w:tr w:rsidR="00D67926" w14:paraId="73697EC7" w14:textId="77777777">
        <w:trPr>
          <w:divId w:val="1529179779"/>
          <w:tblCellSpacing w:w="15" w:type="dxa"/>
        </w:trPr>
        <w:tc>
          <w:tcPr>
            <w:tcW w:w="0" w:type="auto"/>
            <w:vAlign w:val="center"/>
            <w:hideMark/>
          </w:tcPr>
          <w:p w14:paraId="526A00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ADD8F8" w14:textId="77777777" w:rsidR="00D67926" w:rsidRDefault="008D6FB8">
            <w:pPr>
              <w:rPr>
                <w:rFonts w:eastAsia="Times New Roman"/>
                <w:lang w:val="en-US"/>
              </w:rPr>
            </w:pPr>
            <w:r>
              <w:rPr>
                <w:rFonts w:eastAsia="Times New Roman"/>
                <w:lang w:val="en-US"/>
              </w:rPr>
              <w:t>Responsible practitioner</w:t>
            </w:r>
          </w:p>
        </w:tc>
      </w:tr>
      <w:tr w:rsidR="00D67926" w14:paraId="576046F9" w14:textId="77777777">
        <w:trPr>
          <w:divId w:val="1529179779"/>
          <w:tblCellSpacing w:w="15" w:type="dxa"/>
        </w:trPr>
        <w:tc>
          <w:tcPr>
            <w:tcW w:w="0" w:type="auto"/>
            <w:vAlign w:val="center"/>
            <w:hideMark/>
          </w:tcPr>
          <w:p w14:paraId="31318C9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EB065F"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4211D874" w14:textId="77777777">
        <w:trPr>
          <w:divId w:val="1529179779"/>
          <w:tblCellSpacing w:w="15" w:type="dxa"/>
        </w:trPr>
        <w:tc>
          <w:tcPr>
            <w:tcW w:w="0" w:type="auto"/>
            <w:vAlign w:val="center"/>
            <w:hideMark/>
          </w:tcPr>
          <w:p w14:paraId="238F9DD8" w14:textId="77777777" w:rsidR="00D67926" w:rsidRDefault="008D6FB8">
            <w:pPr>
              <w:rPr>
                <w:rFonts w:eastAsia="Times New Roman"/>
                <w:lang w:val="en-US"/>
              </w:rPr>
            </w:pPr>
            <w:r>
              <w:rPr>
                <w:rFonts w:eastAsia="Times New Roman"/>
                <w:b/>
                <w:bCs/>
                <w:lang w:val="en-US"/>
              </w:rPr>
              <w:lastRenderedPageBreak/>
              <w:t>Claim.item.diagnosisLinkId</w:t>
            </w:r>
          </w:p>
        </w:tc>
        <w:tc>
          <w:tcPr>
            <w:tcW w:w="0" w:type="auto"/>
            <w:vAlign w:val="center"/>
            <w:hideMark/>
          </w:tcPr>
          <w:p w14:paraId="57A723B6" w14:textId="77777777" w:rsidR="00D67926" w:rsidRDefault="00D67926">
            <w:pPr>
              <w:rPr>
                <w:rFonts w:eastAsia="Times New Roman"/>
                <w:lang w:val="en-US"/>
              </w:rPr>
            </w:pPr>
          </w:p>
        </w:tc>
      </w:tr>
      <w:tr w:rsidR="00D67926" w14:paraId="7A5B1A70" w14:textId="77777777">
        <w:trPr>
          <w:divId w:val="1529179779"/>
          <w:tblCellSpacing w:w="15" w:type="dxa"/>
        </w:trPr>
        <w:tc>
          <w:tcPr>
            <w:tcW w:w="0" w:type="auto"/>
            <w:vAlign w:val="center"/>
            <w:hideMark/>
          </w:tcPr>
          <w:p w14:paraId="41A9C4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D47A0D" w14:textId="77777777" w:rsidR="00D67926" w:rsidRDefault="008D6FB8">
            <w:pPr>
              <w:rPr>
                <w:rFonts w:eastAsia="Times New Roman"/>
                <w:lang w:val="en-US"/>
              </w:rPr>
            </w:pPr>
            <w:r>
              <w:rPr>
                <w:rFonts w:eastAsia="Times New Roman"/>
                <w:lang w:val="en-US"/>
              </w:rPr>
              <w:t>Diagnosis Link</w:t>
            </w:r>
          </w:p>
        </w:tc>
      </w:tr>
      <w:tr w:rsidR="00D67926" w14:paraId="2522F922" w14:textId="77777777">
        <w:trPr>
          <w:divId w:val="1529179779"/>
          <w:tblCellSpacing w:w="15" w:type="dxa"/>
        </w:trPr>
        <w:tc>
          <w:tcPr>
            <w:tcW w:w="0" w:type="auto"/>
            <w:vAlign w:val="center"/>
            <w:hideMark/>
          </w:tcPr>
          <w:p w14:paraId="141233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3F1C07" w14:textId="77777777" w:rsidR="00D67926" w:rsidRDefault="008D6FB8">
            <w:pPr>
              <w:rPr>
                <w:rFonts w:eastAsia="Times New Roman"/>
                <w:lang w:val="en-US"/>
              </w:rPr>
            </w:pPr>
            <w:r>
              <w:rPr>
                <w:rFonts w:eastAsia="Times New Roman"/>
                <w:lang w:val="en-US"/>
              </w:rPr>
              <w:t>Diagnosis applicable for this service or product line.</w:t>
            </w:r>
          </w:p>
        </w:tc>
      </w:tr>
      <w:tr w:rsidR="00D67926" w14:paraId="5D89932E" w14:textId="77777777">
        <w:trPr>
          <w:divId w:val="1529179779"/>
          <w:tblCellSpacing w:w="15" w:type="dxa"/>
        </w:trPr>
        <w:tc>
          <w:tcPr>
            <w:tcW w:w="0" w:type="auto"/>
            <w:vAlign w:val="center"/>
            <w:hideMark/>
          </w:tcPr>
          <w:p w14:paraId="49BC56DB" w14:textId="77777777" w:rsidR="00D67926" w:rsidRDefault="008D6FB8">
            <w:pPr>
              <w:rPr>
                <w:rFonts w:eastAsia="Times New Roman"/>
                <w:lang w:val="en-US"/>
              </w:rPr>
            </w:pPr>
            <w:r>
              <w:rPr>
                <w:rFonts w:eastAsia="Times New Roman"/>
                <w:b/>
                <w:bCs/>
                <w:lang w:val="en-US"/>
              </w:rPr>
              <w:t>Claim.item.service</w:t>
            </w:r>
          </w:p>
        </w:tc>
        <w:tc>
          <w:tcPr>
            <w:tcW w:w="0" w:type="auto"/>
            <w:vAlign w:val="center"/>
            <w:hideMark/>
          </w:tcPr>
          <w:p w14:paraId="595CF0AA" w14:textId="77777777" w:rsidR="00D67926" w:rsidRDefault="00D67926">
            <w:pPr>
              <w:rPr>
                <w:rFonts w:eastAsia="Times New Roman"/>
                <w:lang w:val="en-US"/>
              </w:rPr>
            </w:pPr>
          </w:p>
        </w:tc>
      </w:tr>
      <w:tr w:rsidR="00D67926" w14:paraId="69C87FC4" w14:textId="77777777">
        <w:trPr>
          <w:divId w:val="1529179779"/>
          <w:tblCellSpacing w:w="15" w:type="dxa"/>
        </w:trPr>
        <w:tc>
          <w:tcPr>
            <w:tcW w:w="0" w:type="auto"/>
            <w:vAlign w:val="center"/>
            <w:hideMark/>
          </w:tcPr>
          <w:p w14:paraId="01E03B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51DE44" w14:textId="77777777" w:rsidR="00D67926" w:rsidRDefault="008D6FB8">
            <w:pPr>
              <w:rPr>
                <w:rFonts w:eastAsia="Times New Roman"/>
                <w:lang w:val="en-US"/>
              </w:rPr>
            </w:pPr>
            <w:r>
              <w:rPr>
                <w:rFonts w:eastAsia="Times New Roman"/>
                <w:lang w:val="en-US"/>
              </w:rPr>
              <w:t>Item Code</w:t>
            </w:r>
          </w:p>
        </w:tc>
      </w:tr>
      <w:tr w:rsidR="00D67926" w14:paraId="12F74EC0" w14:textId="77777777">
        <w:trPr>
          <w:divId w:val="1529179779"/>
          <w:tblCellSpacing w:w="15" w:type="dxa"/>
        </w:trPr>
        <w:tc>
          <w:tcPr>
            <w:tcW w:w="0" w:type="auto"/>
            <w:vAlign w:val="center"/>
            <w:hideMark/>
          </w:tcPr>
          <w:p w14:paraId="4BDA61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D5FA7D" w14:textId="77777777"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14:paraId="60F1CD8B" w14:textId="77777777">
        <w:trPr>
          <w:divId w:val="1529179779"/>
          <w:tblCellSpacing w:w="15" w:type="dxa"/>
        </w:trPr>
        <w:tc>
          <w:tcPr>
            <w:tcW w:w="0" w:type="auto"/>
            <w:vAlign w:val="center"/>
            <w:hideMark/>
          </w:tcPr>
          <w:p w14:paraId="3494DE3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1D9BE0" w14:textId="77777777" w:rsidR="00D67926" w:rsidRDefault="008D6FB8">
            <w:pPr>
              <w:rPr>
                <w:rFonts w:eastAsia="Times New Roman"/>
                <w:lang w:val="en-US"/>
              </w:rPr>
            </w:pPr>
            <w:r>
              <w:rPr>
                <w:rFonts w:eastAsia="Times New Roman"/>
                <w:lang w:val="en-US"/>
              </w:rPr>
              <w:t>Allowable service and product codes</w:t>
            </w:r>
          </w:p>
        </w:tc>
      </w:tr>
      <w:tr w:rsidR="00D67926" w14:paraId="769EAAFC" w14:textId="77777777">
        <w:trPr>
          <w:divId w:val="1529179779"/>
          <w:tblCellSpacing w:w="15" w:type="dxa"/>
        </w:trPr>
        <w:tc>
          <w:tcPr>
            <w:tcW w:w="0" w:type="auto"/>
            <w:vAlign w:val="center"/>
            <w:hideMark/>
          </w:tcPr>
          <w:p w14:paraId="37674049" w14:textId="77777777" w:rsidR="00D67926" w:rsidRDefault="008D6FB8">
            <w:pPr>
              <w:rPr>
                <w:rFonts w:eastAsia="Times New Roman"/>
                <w:lang w:val="en-US"/>
              </w:rPr>
            </w:pPr>
            <w:r>
              <w:rPr>
                <w:rFonts w:eastAsia="Times New Roman"/>
                <w:b/>
                <w:bCs/>
                <w:lang w:val="en-US"/>
              </w:rPr>
              <w:t>Claim.item.serviceDate</w:t>
            </w:r>
          </w:p>
        </w:tc>
        <w:tc>
          <w:tcPr>
            <w:tcW w:w="0" w:type="auto"/>
            <w:vAlign w:val="center"/>
            <w:hideMark/>
          </w:tcPr>
          <w:p w14:paraId="0F1A14DA" w14:textId="77777777" w:rsidR="00D67926" w:rsidRDefault="00D67926">
            <w:pPr>
              <w:rPr>
                <w:rFonts w:eastAsia="Times New Roman"/>
                <w:lang w:val="en-US"/>
              </w:rPr>
            </w:pPr>
          </w:p>
        </w:tc>
      </w:tr>
      <w:tr w:rsidR="00D67926" w14:paraId="283A6F57" w14:textId="77777777">
        <w:trPr>
          <w:divId w:val="1529179779"/>
          <w:tblCellSpacing w:w="15" w:type="dxa"/>
        </w:trPr>
        <w:tc>
          <w:tcPr>
            <w:tcW w:w="0" w:type="auto"/>
            <w:vAlign w:val="center"/>
            <w:hideMark/>
          </w:tcPr>
          <w:p w14:paraId="401283C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572BDD" w14:textId="77777777" w:rsidR="00D67926" w:rsidRDefault="008D6FB8">
            <w:pPr>
              <w:rPr>
                <w:rFonts w:eastAsia="Times New Roman"/>
                <w:lang w:val="en-US"/>
              </w:rPr>
            </w:pPr>
            <w:r>
              <w:rPr>
                <w:rFonts w:eastAsia="Times New Roman"/>
                <w:lang w:val="en-US"/>
              </w:rPr>
              <w:t>Date of Service</w:t>
            </w:r>
          </w:p>
        </w:tc>
      </w:tr>
      <w:tr w:rsidR="00D67926" w14:paraId="1D78D38F" w14:textId="77777777">
        <w:trPr>
          <w:divId w:val="1529179779"/>
          <w:tblCellSpacing w:w="15" w:type="dxa"/>
        </w:trPr>
        <w:tc>
          <w:tcPr>
            <w:tcW w:w="0" w:type="auto"/>
            <w:vAlign w:val="center"/>
            <w:hideMark/>
          </w:tcPr>
          <w:p w14:paraId="64CE1C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3A310E"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6BEB385A" w14:textId="77777777">
        <w:trPr>
          <w:divId w:val="1529179779"/>
          <w:tblCellSpacing w:w="15" w:type="dxa"/>
        </w:trPr>
        <w:tc>
          <w:tcPr>
            <w:tcW w:w="0" w:type="auto"/>
            <w:vAlign w:val="center"/>
            <w:hideMark/>
          </w:tcPr>
          <w:p w14:paraId="3F58D6E3" w14:textId="77777777" w:rsidR="00D67926" w:rsidRDefault="008D6FB8">
            <w:pPr>
              <w:rPr>
                <w:rFonts w:eastAsia="Times New Roman"/>
                <w:lang w:val="en-US"/>
              </w:rPr>
            </w:pPr>
            <w:r>
              <w:rPr>
                <w:rFonts w:eastAsia="Times New Roman"/>
                <w:b/>
                <w:bCs/>
                <w:lang w:val="en-US"/>
              </w:rPr>
              <w:t>Claim.item.quantity</w:t>
            </w:r>
          </w:p>
        </w:tc>
        <w:tc>
          <w:tcPr>
            <w:tcW w:w="0" w:type="auto"/>
            <w:vAlign w:val="center"/>
            <w:hideMark/>
          </w:tcPr>
          <w:p w14:paraId="4E38964F" w14:textId="77777777" w:rsidR="00D67926" w:rsidRDefault="00D67926">
            <w:pPr>
              <w:rPr>
                <w:rFonts w:eastAsia="Times New Roman"/>
                <w:lang w:val="en-US"/>
              </w:rPr>
            </w:pPr>
          </w:p>
        </w:tc>
      </w:tr>
      <w:tr w:rsidR="00D67926" w14:paraId="31EEDEBB" w14:textId="77777777">
        <w:trPr>
          <w:divId w:val="1529179779"/>
          <w:tblCellSpacing w:w="15" w:type="dxa"/>
        </w:trPr>
        <w:tc>
          <w:tcPr>
            <w:tcW w:w="0" w:type="auto"/>
            <w:vAlign w:val="center"/>
            <w:hideMark/>
          </w:tcPr>
          <w:p w14:paraId="39DDC4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D628FB" w14:textId="77777777" w:rsidR="00D67926" w:rsidRDefault="008D6FB8">
            <w:pPr>
              <w:rPr>
                <w:rFonts w:eastAsia="Times New Roman"/>
                <w:lang w:val="en-US"/>
              </w:rPr>
            </w:pPr>
            <w:r>
              <w:rPr>
                <w:rFonts w:eastAsia="Times New Roman"/>
                <w:lang w:val="en-US"/>
              </w:rPr>
              <w:t>Count of Products or Services</w:t>
            </w:r>
          </w:p>
        </w:tc>
      </w:tr>
      <w:tr w:rsidR="00D67926" w14:paraId="738BDF52" w14:textId="77777777">
        <w:trPr>
          <w:divId w:val="1529179779"/>
          <w:tblCellSpacing w:w="15" w:type="dxa"/>
        </w:trPr>
        <w:tc>
          <w:tcPr>
            <w:tcW w:w="0" w:type="auto"/>
            <w:vAlign w:val="center"/>
            <w:hideMark/>
          </w:tcPr>
          <w:p w14:paraId="33E372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AFEFB6" w14:textId="77777777" w:rsidR="00D67926" w:rsidRDefault="008D6FB8">
            <w:pPr>
              <w:rPr>
                <w:rFonts w:eastAsia="Times New Roman"/>
                <w:lang w:val="en-US"/>
              </w:rPr>
            </w:pPr>
            <w:r>
              <w:rPr>
                <w:rFonts w:eastAsia="Times New Roman"/>
                <w:lang w:val="en-US"/>
              </w:rPr>
              <w:t>The number of repetitions of a service or product.</w:t>
            </w:r>
          </w:p>
        </w:tc>
      </w:tr>
      <w:tr w:rsidR="00D67926" w14:paraId="498D4D43" w14:textId="77777777">
        <w:trPr>
          <w:divId w:val="1529179779"/>
          <w:tblCellSpacing w:w="15" w:type="dxa"/>
        </w:trPr>
        <w:tc>
          <w:tcPr>
            <w:tcW w:w="0" w:type="auto"/>
            <w:vAlign w:val="center"/>
            <w:hideMark/>
          </w:tcPr>
          <w:p w14:paraId="5803548F" w14:textId="77777777" w:rsidR="00D67926" w:rsidRDefault="008D6FB8">
            <w:pPr>
              <w:rPr>
                <w:rFonts w:eastAsia="Times New Roman"/>
                <w:lang w:val="en-US"/>
              </w:rPr>
            </w:pPr>
            <w:r>
              <w:rPr>
                <w:rFonts w:eastAsia="Times New Roman"/>
                <w:b/>
                <w:bCs/>
                <w:lang w:val="en-US"/>
              </w:rPr>
              <w:t>Claim.item.unitPrice</w:t>
            </w:r>
          </w:p>
        </w:tc>
        <w:tc>
          <w:tcPr>
            <w:tcW w:w="0" w:type="auto"/>
            <w:vAlign w:val="center"/>
            <w:hideMark/>
          </w:tcPr>
          <w:p w14:paraId="12CFD0E3" w14:textId="77777777" w:rsidR="00D67926" w:rsidRDefault="00D67926">
            <w:pPr>
              <w:rPr>
                <w:rFonts w:eastAsia="Times New Roman"/>
                <w:lang w:val="en-US"/>
              </w:rPr>
            </w:pPr>
          </w:p>
        </w:tc>
      </w:tr>
      <w:tr w:rsidR="00D67926" w14:paraId="27F129B5" w14:textId="77777777">
        <w:trPr>
          <w:divId w:val="1529179779"/>
          <w:tblCellSpacing w:w="15" w:type="dxa"/>
        </w:trPr>
        <w:tc>
          <w:tcPr>
            <w:tcW w:w="0" w:type="auto"/>
            <w:vAlign w:val="center"/>
            <w:hideMark/>
          </w:tcPr>
          <w:p w14:paraId="4CD9D1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355455" w14:textId="77777777" w:rsidR="00D67926" w:rsidRDefault="008D6FB8">
            <w:pPr>
              <w:rPr>
                <w:rFonts w:eastAsia="Times New Roman"/>
                <w:lang w:val="en-US"/>
              </w:rPr>
            </w:pPr>
            <w:r>
              <w:rPr>
                <w:rFonts w:eastAsia="Times New Roman"/>
                <w:lang w:val="en-US"/>
              </w:rPr>
              <w:t>Fee, charge or cost per point</w:t>
            </w:r>
          </w:p>
        </w:tc>
      </w:tr>
      <w:tr w:rsidR="00D67926" w14:paraId="340929C0" w14:textId="77777777">
        <w:trPr>
          <w:divId w:val="1529179779"/>
          <w:tblCellSpacing w:w="15" w:type="dxa"/>
        </w:trPr>
        <w:tc>
          <w:tcPr>
            <w:tcW w:w="0" w:type="auto"/>
            <w:vAlign w:val="center"/>
            <w:hideMark/>
          </w:tcPr>
          <w:p w14:paraId="69D9BC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271979" w14:textId="77777777"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14:paraId="21E2431C" w14:textId="77777777">
        <w:trPr>
          <w:divId w:val="1529179779"/>
          <w:tblCellSpacing w:w="15" w:type="dxa"/>
        </w:trPr>
        <w:tc>
          <w:tcPr>
            <w:tcW w:w="0" w:type="auto"/>
            <w:vAlign w:val="center"/>
            <w:hideMark/>
          </w:tcPr>
          <w:p w14:paraId="5E9368B7" w14:textId="77777777" w:rsidR="00D67926" w:rsidRDefault="008D6FB8">
            <w:pPr>
              <w:rPr>
                <w:rFonts w:eastAsia="Times New Roman"/>
                <w:lang w:val="en-US"/>
              </w:rPr>
            </w:pPr>
            <w:r>
              <w:rPr>
                <w:rFonts w:eastAsia="Times New Roman"/>
                <w:b/>
                <w:bCs/>
                <w:lang w:val="en-US"/>
              </w:rPr>
              <w:t>Claim.item.factor</w:t>
            </w:r>
          </w:p>
        </w:tc>
        <w:tc>
          <w:tcPr>
            <w:tcW w:w="0" w:type="auto"/>
            <w:vAlign w:val="center"/>
            <w:hideMark/>
          </w:tcPr>
          <w:p w14:paraId="582516A3" w14:textId="77777777" w:rsidR="00D67926" w:rsidRDefault="00D67926">
            <w:pPr>
              <w:rPr>
                <w:rFonts w:eastAsia="Times New Roman"/>
                <w:lang w:val="en-US"/>
              </w:rPr>
            </w:pPr>
          </w:p>
        </w:tc>
      </w:tr>
      <w:tr w:rsidR="00D67926" w14:paraId="02555F9B" w14:textId="77777777">
        <w:trPr>
          <w:divId w:val="1529179779"/>
          <w:tblCellSpacing w:w="15" w:type="dxa"/>
        </w:trPr>
        <w:tc>
          <w:tcPr>
            <w:tcW w:w="0" w:type="auto"/>
            <w:vAlign w:val="center"/>
            <w:hideMark/>
          </w:tcPr>
          <w:p w14:paraId="00353F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C359B6" w14:textId="77777777" w:rsidR="00D67926" w:rsidRDefault="008D6FB8">
            <w:pPr>
              <w:rPr>
                <w:rFonts w:eastAsia="Times New Roman"/>
                <w:lang w:val="en-US"/>
              </w:rPr>
            </w:pPr>
            <w:r>
              <w:rPr>
                <w:rFonts w:eastAsia="Times New Roman"/>
                <w:lang w:val="en-US"/>
              </w:rPr>
              <w:t>Price scaling factor</w:t>
            </w:r>
          </w:p>
        </w:tc>
      </w:tr>
      <w:tr w:rsidR="00D67926" w14:paraId="746F8A1D" w14:textId="77777777">
        <w:trPr>
          <w:divId w:val="1529179779"/>
          <w:tblCellSpacing w:w="15" w:type="dxa"/>
        </w:trPr>
        <w:tc>
          <w:tcPr>
            <w:tcW w:w="0" w:type="auto"/>
            <w:vAlign w:val="center"/>
            <w:hideMark/>
          </w:tcPr>
          <w:p w14:paraId="20417F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D48E9B" w14:textId="77777777"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14:paraId="1CAF9F8B" w14:textId="77777777">
        <w:trPr>
          <w:divId w:val="1529179779"/>
          <w:tblCellSpacing w:w="15" w:type="dxa"/>
        </w:trPr>
        <w:tc>
          <w:tcPr>
            <w:tcW w:w="0" w:type="auto"/>
            <w:vAlign w:val="center"/>
            <w:hideMark/>
          </w:tcPr>
          <w:p w14:paraId="76126CC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E35E90"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76CE372E" w14:textId="77777777">
        <w:trPr>
          <w:divId w:val="1529179779"/>
          <w:tblCellSpacing w:w="15" w:type="dxa"/>
        </w:trPr>
        <w:tc>
          <w:tcPr>
            <w:tcW w:w="0" w:type="auto"/>
            <w:vAlign w:val="center"/>
            <w:hideMark/>
          </w:tcPr>
          <w:p w14:paraId="18885A2F" w14:textId="77777777" w:rsidR="00D67926" w:rsidRDefault="008D6FB8">
            <w:pPr>
              <w:rPr>
                <w:rFonts w:eastAsia="Times New Roman"/>
                <w:lang w:val="en-US"/>
              </w:rPr>
            </w:pPr>
            <w:r>
              <w:rPr>
                <w:rFonts w:eastAsia="Times New Roman"/>
                <w:b/>
                <w:bCs/>
                <w:lang w:val="en-US"/>
              </w:rPr>
              <w:t>Claim.item.points</w:t>
            </w:r>
          </w:p>
        </w:tc>
        <w:tc>
          <w:tcPr>
            <w:tcW w:w="0" w:type="auto"/>
            <w:vAlign w:val="center"/>
            <w:hideMark/>
          </w:tcPr>
          <w:p w14:paraId="41F889E0" w14:textId="77777777" w:rsidR="00D67926" w:rsidRDefault="00D67926">
            <w:pPr>
              <w:rPr>
                <w:rFonts w:eastAsia="Times New Roman"/>
                <w:lang w:val="en-US"/>
              </w:rPr>
            </w:pPr>
          </w:p>
        </w:tc>
      </w:tr>
      <w:tr w:rsidR="00D67926" w14:paraId="41F02767" w14:textId="77777777">
        <w:trPr>
          <w:divId w:val="1529179779"/>
          <w:tblCellSpacing w:w="15" w:type="dxa"/>
        </w:trPr>
        <w:tc>
          <w:tcPr>
            <w:tcW w:w="0" w:type="auto"/>
            <w:vAlign w:val="center"/>
            <w:hideMark/>
          </w:tcPr>
          <w:p w14:paraId="6027D3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EE7AF6" w14:textId="77777777" w:rsidR="00D67926" w:rsidRDefault="008D6FB8">
            <w:pPr>
              <w:rPr>
                <w:rFonts w:eastAsia="Times New Roman"/>
                <w:lang w:val="en-US"/>
              </w:rPr>
            </w:pPr>
            <w:r>
              <w:rPr>
                <w:rFonts w:eastAsia="Times New Roman"/>
                <w:lang w:val="en-US"/>
              </w:rPr>
              <w:t>Difficulty scaling factor</w:t>
            </w:r>
          </w:p>
        </w:tc>
      </w:tr>
      <w:tr w:rsidR="00D67926" w14:paraId="476CE722" w14:textId="77777777">
        <w:trPr>
          <w:divId w:val="1529179779"/>
          <w:tblCellSpacing w:w="15" w:type="dxa"/>
        </w:trPr>
        <w:tc>
          <w:tcPr>
            <w:tcW w:w="0" w:type="auto"/>
            <w:vAlign w:val="center"/>
            <w:hideMark/>
          </w:tcPr>
          <w:p w14:paraId="352473F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815A2A" w14:textId="77777777"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14:paraId="7ABF027A" w14:textId="77777777">
        <w:trPr>
          <w:divId w:val="1529179779"/>
          <w:tblCellSpacing w:w="15" w:type="dxa"/>
        </w:trPr>
        <w:tc>
          <w:tcPr>
            <w:tcW w:w="0" w:type="auto"/>
            <w:vAlign w:val="center"/>
            <w:hideMark/>
          </w:tcPr>
          <w:p w14:paraId="37EBD01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C9A691A"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001DAE66" w14:textId="77777777">
        <w:trPr>
          <w:divId w:val="1529179779"/>
          <w:tblCellSpacing w:w="15" w:type="dxa"/>
        </w:trPr>
        <w:tc>
          <w:tcPr>
            <w:tcW w:w="0" w:type="auto"/>
            <w:vAlign w:val="center"/>
            <w:hideMark/>
          </w:tcPr>
          <w:p w14:paraId="0CCF023A" w14:textId="77777777" w:rsidR="00D67926" w:rsidRDefault="008D6FB8">
            <w:pPr>
              <w:rPr>
                <w:rFonts w:eastAsia="Times New Roman"/>
                <w:lang w:val="en-US"/>
              </w:rPr>
            </w:pPr>
            <w:r>
              <w:rPr>
                <w:rFonts w:eastAsia="Times New Roman"/>
                <w:b/>
                <w:bCs/>
                <w:lang w:val="en-US"/>
              </w:rPr>
              <w:t>Claim.item.net</w:t>
            </w:r>
          </w:p>
        </w:tc>
        <w:tc>
          <w:tcPr>
            <w:tcW w:w="0" w:type="auto"/>
            <w:vAlign w:val="center"/>
            <w:hideMark/>
          </w:tcPr>
          <w:p w14:paraId="7C9520F1" w14:textId="77777777" w:rsidR="00D67926" w:rsidRDefault="00D67926">
            <w:pPr>
              <w:rPr>
                <w:rFonts w:eastAsia="Times New Roman"/>
                <w:lang w:val="en-US"/>
              </w:rPr>
            </w:pPr>
          </w:p>
        </w:tc>
      </w:tr>
      <w:tr w:rsidR="00D67926" w14:paraId="3D8460F4" w14:textId="77777777">
        <w:trPr>
          <w:divId w:val="1529179779"/>
          <w:tblCellSpacing w:w="15" w:type="dxa"/>
        </w:trPr>
        <w:tc>
          <w:tcPr>
            <w:tcW w:w="0" w:type="auto"/>
            <w:vAlign w:val="center"/>
            <w:hideMark/>
          </w:tcPr>
          <w:p w14:paraId="0DB82173"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BE7FA90" w14:textId="77777777" w:rsidR="00D67926" w:rsidRDefault="008D6FB8">
            <w:pPr>
              <w:rPr>
                <w:rFonts w:eastAsia="Times New Roman"/>
                <w:lang w:val="en-US"/>
              </w:rPr>
            </w:pPr>
            <w:r>
              <w:rPr>
                <w:rFonts w:eastAsia="Times New Roman"/>
                <w:lang w:val="en-US"/>
              </w:rPr>
              <w:t>Total item cost</w:t>
            </w:r>
          </w:p>
        </w:tc>
      </w:tr>
      <w:tr w:rsidR="00D67926" w14:paraId="2F55B399" w14:textId="77777777">
        <w:trPr>
          <w:divId w:val="1529179779"/>
          <w:tblCellSpacing w:w="15" w:type="dxa"/>
        </w:trPr>
        <w:tc>
          <w:tcPr>
            <w:tcW w:w="0" w:type="auto"/>
            <w:vAlign w:val="center"/>
            <w:hideMark/>
          </w:tcPr>
          <w:p w14:paraId="1A8839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090019" w14:textId="77777777" w:rsidR="00D67926" w:rsidRDefault="008D6FB8">
            <w:pPr>
              <w:rPr>
                <w:rFonts w:eastAsia="Times New Roman"/>
                <w:lang w:val="en-US"/>
              </w:rPr>
            </w:pPr>
            <w:r>
              <w:rPr>
                <w:rFonts w:eastAsia="Times New Roman"/>
                <w:lang w:val="en-US"/>
              </w:rPr>
              <w:t>The quantity times the unit price for an addit</w:t>
            </w:r>
            <w:del w:id="244" w:author="Cary Ussery" w:date="2015-09-11T19:30:00Z">
              <w:r w:rsidDel="003C46D9">
                <w:rPr>
                  <w:rFonts w:eastAsia="Times New Roman"/>
                  <w:lang w:val="en-US"/>
                </w:rPr>
                <w:delText>t</w:delText>
              </w:r>
            </w:del>
            <w:r>
              <w:rPr>
                <w:rFonts w:eastAsia="Times New Roman"/>
                <w:lang w:val="en-US"/>
              </w:rPr>
              <w:t xml:space="preserve">ional service or product or charge. For example, the formula: unit Quantity * unit Price (Cost per Point) * factor Number * points = net Amount. Quantity, factor and points are assumed to be 1 if not supplied. </w:t>
            </w:r>
          </w:p>
        </w:tc>
      </w:tr>
      <w:tr w:rsidR="00D67926" w14:paraId="413B8A49" w14:textId="77777777">
        <w:trPr>
          <w:divId w:val="1529179779"/>
          <w:tblCellSpacing w:w="15" w:type="dxa"/>
        </w:trPr>
        <w:tc>
          <w:tcPr>
            <w:tcW w:w="0" w:type="auto"/>
            <w:vAlign w:val="center"/>
            <w:hideMark/>
          </w:tcPr>
          <w:p w14:paraId="05D7B97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FF1FB1E"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4B4C312F" w14:textId="77777777">
        <w:trPr>
          <w:divId w:val="1529179779"/>
          <w:tblCellSpacing w:w="15" w:type="dxa"/>
        </w:trPr>
        <w:tc>
          <w:tcPr>
            <w:tcW w:w="0" w:type="auto"/>
            <w:vAlign w:val="center"/>
            <w:hideMark/>
          </w:tcPr>
          <w:p w14:paraId="2434EAF0" w14:textId="77777777" w:rsidR="00D67926" w:rsidRDefault="008D6FB8">
            <w:pPr>
              <w:rPr>
                <w:rFonts w:eastAsia="Times New Roman"/>
                <w:lang w:val="en-US"/>
              </w:rPr>
            </w:pPr>
            <w:r>
              <w:rPr>
                <w:rFonts w:eastAsia="Times New Roman"/>
                <w:b/>
                <w:bCs/>
                <w:lang w:val="en-US"/>
              </w:rPr>
              <w:t>Claim.item.udi</w:t>
            </w:r>
          </w:p>
        </w:tc>
        <w:tc>
          <w:tcPr>
            <w:tcW w:w="0" w:type="auto"/>
            <w:vAlign w:val="center"/>
            <w:hideMark/>
          </w:tcPr>
          <w:p w14:paraId="1D25B98E" w14:textId="77777777" w:rsidR="00D67926" w:rsidRDefault="00D67926">
            <w:pPr>
              <w:rPr>
                <w:rFonts w:eastAsia="Times New Roman"/>
                <w:lang w:val="en-US"/>
              </w:rPr>
            </w:pPr>
          </w:p>
        </w:tc>
      </w:tr>
      <w:tr w:rsidR="00D67926" w14:paraId="62DF5EF4" w14:textId="77777777">
        <w:trPr>
          <w:divId w:val="1529179779"/>
          <w:tblCellSpacing w:w="15" w:type="dxa"/>
        </w:trPr>
        <w:tc>
          <w:tcPr>
            <w:tcW w:w="0" w:type="auto"/>
            <w:vAlign w:val="center"/>
            <w:hideMark/>
          </w:tcPr>
          <w:p w14:paraId="4507C5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324DCC" w14:textId="77777777" w:rsidR="00D67926" w:rsidRDefault="008D6FB8">
            <w:pPr>
              <w:rPr>
                <w:rFonts w:eastAsia="Times New Roman"/>
                <w:lang w:val="en-US"/>
              </w:rPr>
            </w:pPr>
            <w:r>
              <w:rPr>
                <w:rFonts w:eastAsia="Times New Roman"/>
                <w:lang w:val="en-US"/>
              </w:rPr>
              <w:t>Unique Device Identifier</w:t>
            </w:r>
          </w:p>
        </w:tc>
      </w:tr>
      <w:tr w:rsidR="00D67926" w14:paraId="5BD7FC20" w14:textId="77777777">
        <w:trPr>
          <w:divId w:val="1529179779"/>
          <w:tblCellSpacing w:w="15" w:type="dxa"/>
        </w:trPr>
        <w:tc>
          <w:tcPr>
            <w:tcW w:w="0" w:type="auto"/>
            <w:vAlign w:val="center"/>
            <w:hideMark/>
          </w:tcPr>
          <w:p w14:paraId="2E4A9A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0E1F69" w14:textId="77777777" w:rsidR="00D67926" w:rsidRDefault="008D6FB8">
            <w:pPr>
              <w:rPr>
                <w:rFonts w:eastAsia="Times New Roman"/>
                <w:lang w:val="en-US"/>
              </w:rPr>
            </w:pPr>
            <w:r>
              <w:rPr>
                <w:rFonts w:eastAsia="Times New Roman"/>
                <w:lang w:val="en-US"/>
              </w:rPr>
              <w:t>List of Unique Device Identifiers associated with this line item.</w:t>
            </w:r>
          </w:p>
        </w:tc>
      </w:tr>
      <w:tr w:rsidR="00D67926" w14:paraId="756C479E" w14:textId="77777777">
        <w:trPr>
          <w:divId w:val="1529179779"/>
          <w:tblCellSpacing w:w="15" w:type="dxa"/>
        </w:trPr>
        <w:tc>
          <w:tcPr>
            <w:tcW w:w="0" w:type="auto"/>
            <w:vAlign w:val="center"/>
            <w:hideMark/>
          </w:tcPr>
          <w:p w14:paraId="07F0309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483F575" w14:textId="77777777" w:rsidR="00D67926" w:rsidRDefault="008D6FB8">
            <w:pPr>
              <w:rPr>
                <w:rFonts w:eastAsia="Times New Roman"/>
                <w:lang w:val="en-US"/>
              </w:rPr>
            </w:pPr>
            <w:r>
              <w:rPr>
                <w:rFonts w:eastAsia="Times New Roman"/>
                <w:lang w:val="en-US"/>
              </w:rPr>
              <w:t>The UDI code and issuer if applicable for the supplied product.</w:t>
            </w:r>
          </w:p>
        </w:tc>
      </w:tr>
      <w:tr w:rsidR="00D67926" w14:paraId="0C24014C" w14:textId="77777777">
        <w:trPr>
          <w:divId w:val="1529179779"/>
          <w:tblCellSpacing w:w="15" w:type="dxa"/>
        </w:trPr>
        <w:tc>
          <w:tcPr>
            <w:tcW w:w="0" w:type="auto"/>
            <w:vAlign w:val="center"/>
            <w:hideMark/>
          </w:tcPr>
          <w:p w14:paraId="5604687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229796D" w14:textId="77777777" w:rsidR="00D67926" w:rsidRDefault="008D6FB8">
            <w:pPr>
              <w:rPr>
                <w:rFonts w:eastAsia="Times New Roman"/>
                <w:lang w:val="en-US"/>
              </w:rPr>
            </w:pPr>
            <w:r>
              <w:rPr>
                <w:rFonts w:eastAsia="Times New Roman"/>
                <w:lang w:val="en-US"/>
              </w:rPr>
              <w:t>The FDA, or other, UDI repository.</w:t>
            </w:r>
          </w:p>
        </w:tc>
      </w:tr>
      <w:tr w:rsidR="00D67926" w14:paraId="104C9EFA" w14:textId="77777777">
        <w:trPr>
          <w:divId w:val="1529179779"/>
          <w:tblCellSpacing w:w="15" w:type="dxa"/>
        </w:trPr>
        <w:tc>
          <w:tcPr>
            <w:tcW w:w="0" w:type="auto"/>
            <w:vAlign w:val="center"/>
            <w:hideMark/>
          </w:tcPr>
          <w:p w14:paraId="5C528B04" w14:textId="77777777" w:rsidR="00D67926" w:rsidRDefault="008D6FB8">
            <w:pPr>
              <w:rPr>
                <w:rFonts w:eastAsia="Times New Roman"/>
                <w:lang w:val="en-US"/>
              </w:rPr>
            </w:pPr>
            <w:r>
              <w:rPr>
                <w:rFonts w:eastAsia="Times New Roman"/>
                <w:b/>
                <w:bCs/>
                <w:lang w:val="en-US"/>
              </w:rPr>
              <w:t>Claim.item.bodySite</w:t>
            </w:r>
          </w:p>
        </w:tc>
        <w:tc>
          <w:tcPr>
            <w:tcW w:w="0" w:type="auto"/>
            <w:vAlign w:val="center"/>
            <w:hideMark/>
          </w:tcPr>
          <w:p w14:paraId="65ABF115" w14:textId="77777777" w:rsidR="00D67926" w:rsidRDefault="00D67926">
            <w:pPr>
              <w:rPr>
                <w:rFonts w:eastAsia="Times New Roman"/>
                <w:lang w:val="en-US"/>
              </w:rPr>
            </w:pPr>
          </w:p>
        </w:tc>
      </w:tr>
      <w:tr w:rsidR="00D67926" w14:paraId="0AF31C08" w14:textId="77777777">
        <w:trPr>
          <w:divId w:val="1529179779"/>
          <w:tblCellSpacing w:w="15" w:type="dxa"/>
        </w:trPr>
        <w:tc>
          <w:tcPr>
            <w:tcW w:w="0" w:type="auto"/>
            <w:vAlign w:val="center"/>
            <w:hideMark/>
          </w:tcPr>
          <w:p w14:paraId="667BA9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1B9A16" w14:textId="77777777" w:rsidR="00D67926" w:rsidRDefault="008D6FB8">
            <w:pPr>
              <w:rPr>
                <w:rFonts w:eastAsia="Times New Roman"/>
                <w:lang w:val="en-US"/>
              </w:rPr>
            </w:pPr>
            <w:r>
              <w:rPr>
                <w:rFonts w:eastAsia="Times New Roman"/>
                <w:lang w:val="en-US"/>
              </w:rPr>
              <w:t>Service Location</w:t>
            </w:r>
          </w:p>
        </w:tc>
      </w:tr>
      <w:tr w:rsidR="00D67926" w14:paraId="50CBA61D" w14:textId="77777777">
        <w:trPr>
          <w:divId w:val="1529179779"/>
          <w:tblCellSpacing w:w="15" w:type="dxa"/>
        </w:trPr>
        <w:tc>
          <w:tcPr>
            <w:tcW w:w="0" w:type="auto"/>
            <w:vAlign w:val="center"/>
            <w:hideMark/>
          </w:tcPr>
          <w:p w14:paraId="2B8710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9CADFC" w14:textId="77777777" w:rsidR="00D67926" w:rsidRDefault="008D6FB8">
            <w:pPr>
              <w:rPr>
                <w:rFonts w:eastAsia="Times New Roman"/>
                <w:lang w:val="en-US"/>
              </w:rPr>
            </w:pPr>
            <w:r>
              <w:rPr>
                <w:rFonts w:eastAsia="Times New Roman"/>
                <w:lang w:val="en-US"/>
              </w:rPr>
              <w:t>Physical service site on the patient (limb, tooth, etc).</w:t>
            </w:r>
          </w:p>
        </w:tc>
      </w:tr>
      <w:tr w:rsidR="00D67926" w14:paraId="4B2074B2" w14:textId="77777777">
        <w:trPr>
          <w:divId w:val="1529179779"/>
          <w:tblCellSpacing w:w="15" w:type="dxa"/>
        </w:trPr>
        <w:tc>
          <w:tcPr>
            <w:tcW w:w="0" w:type="auto"/>
            <w:vAlign w:val="center"/>
            <w:hideMark/>
          </w:tcPr>
          <w:p w14:paraId="2FB0934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40E13F5" w14:textId="77777777" w:rsidR="00D67926" w:rsidRDefault="008D6FB8">
            <w:pPr>
              <w:rPr>
                <w:rFonts w:eastAsia="Times New Roman"/>
                <w:lang w:val="en-US"/>
              </w:rPr>
            </w:pPr>
            <w:r>
              <w:rPr>
                <w:rFonts w:eastAsia="Times New Roman"/>
                <w:lang w:val="en-US"/>
              </w:rPr>
              <w:t>The code for the teeth, quadrant, sextant and arch</w:t>
            </w:r>
          </w:p>
        </w:tc>
      </w:tr>
      <w:tr w:rsidR="00D67926" w14:paraId="07F32A4E" w14:textId="77777777">
        <w:trPr>
          <w:divId w:val="1529179779"/>
          <w:tblCellSpacing w:w="15" w:type="dxa"/>
        </w:trPr>
        <w:tc>
          <w:tcPr>
            <w:tcW w:w="0" w:type="auto"/>
            <w:vAlign w:val="center"/>
            <w:hideMark/>
          </w:tcPr>
          <w:p w14:paraId="3729B093" w14:textId="77777777" w:rsidR="00D67926" w:rsidRDefault="008D6FB8">
            <w:pPr>
              <w:rPr>
                <w:rFonts w:eastAsia="Times New Roman"/>
                <w:lang w:val="en-US"/>
              </w:rPr>
            </w:pPr>
            <w:r>
              <w:rPr>
                <w:rFonts w:eastAsia="Times New Roman"/>
                <w:b/>
                <w:bCs/>
                <w:lang w:val="en-US"/>
              </w:rPr>
              <w:t>Claim.item.subSite</w:t>
            </w:r>
          </w:p>
        </w:tc>
        <w:tc>
          <w:tcPr>
            <w:tcW w:w="0" w:type="auto"/>
            <w:vAlign w:val="center"/>
            <w:hideMark/>
          </w:tcPr>
          <w:p w14:paraId="5567BE0F" w14:textId="77777777" w:rsidR="00D67926" w:rsidRDefault="00D67926">
            <w:pPr>
              <w:rPr>
                <w:rFonts w:eastAsia="Times New Roman"/>
                <w:lang w:val="en-US"/>
              </w:rPr>
            </w:pPr>
          </w:p>
        </w:tc>
      </w:tr>
      <w:tr w:rsidR="00D67926" w14:paraId="152EB5DB" w14:textId="77777777">
        <w:trPr>
          <w:divId w:val="1529179779"/>
          <w:tblCellSpacing w:w="15" w:type="dxa"/>
        </w:trPr>
        <w:tc>
          <w:tcPr>
            <w:tcW w:w="0" w:type="auto"/>
            <w:vAlign w:val="center"/>
            <w:hideMark/>
          </w:tcPr>
          <w:p w14:paraId="16AAB8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768DE7" w14:textId="77777777" w:rsidR="00D67926" w:rsidRDefault="008D6FB8">
            <w:pPr>
              <w:rPr>
                <w:rFonts w:eastAsia="Times New Roman"/>
                <w:lang w:val="en-US"/>
              </w:rPr>
            </w:pPr>
            <w:r>
              <w:rPr>
                <w:rFonts w:eastAsia="Times New Roman"/>
                <w:lang w:val="en-US"/>
              </w:rPr>
              <w:t>Service Sub-location</w:t>
            </w:r>
          </w:p>
        </w:tc>
      </w:tr>
      <w:tr w:rsidR="00D67926" w14:paraId="62598D2D" w14:textId="77777777">
        <w:trPr>
          <w:divId w:val="1529179779"/>
          <w:tblCellSpacing w:w="15" w:type="dxa"/>
        </w:trPr>
        <w:tc>
          <w:tcPr>
            <w:tcW w:w="0" w:type="auto"/>
            <w:vAlign w:val="center"/>
            <w:hideMark/>
          </w:tcPr>
          <w:p w14:paraId="3C034B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6EAFC2" w14:textId="77777777" w:rsidR="00D67926" w:rsidRDefault="008D6FB8">
            <w:pPr>
              <w:rPr>
                <w:rFonts w:eastAsia="Times New Roman"/>
                <w:lang w:val="en-US"/>
              </w:rPr>
            </w:pPr>
            <w:r>
              <w:rPr>
                <w:rFonts w:eastAsia="Times New Roman"/>
                <w:lang w:val="en-US"/>
              </w:rPr>
              <w:t>A region or surface of the site, eg. limb region or tooth surface(s).</w:t>
            </w:r>
          </w:p>
        </w:tc>
      </w:tr>
      <w:tr w:rsidR="00D67926" w14:paraId="4B4CF5B2" w14:textId="77777777">
        <w:trPr>
          <w:divId w:val="1529179779"/>
          <w:tblCellSpacing w:w="15" w:type="dxa"/>
        </w:trPr>
        <w:tc>
          <w:tcPr>
            <w:tcW w:w="0" w:type="auto"/>
            <w:vAlign w:val="center"/>
            <w:hideMark/>
          </w:tcPr>
          <w:p w14:paraId="2089E02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469D63E" w14:textId="77777777" w:rsidR="00D67926" w:rsidRDefault="008D6FB8">
            <w:pPr>
              <w:rPr>
                <w:rFonts w:eastAsia="Times New Roman"/>
                <w:lang w:val="en-US"/>
              </w:rPr>
            </w:pPr>
            <w:r>
              <w:rPr>
                <w:rFonts w:eastAsia="Times New Roman"/>
                <w:lang w:val="en-US"/>
              </w:rPr>
              <w:t>The code for the tooth surface and surface combinations</w:t>
            </w:r>
          </w:p>
        </w:tc>
      </w:tr>
      <w:tr w:rsidR="00D67926" w14:paraId="211623BC" w14:textId="77777777">
        <w:trPr>
          <w:divId w:val="1529179779"/>
          <w:tblCellSpacing w:w="15" w:type="dxa"/>
        </w:trPr>
        <w:tc>
          <w:tcPr>
            <w:tcW w:w="0" w:type="auto"/>
            <w:vAlign w:val="center"/>
            <w:hideMark/>
          </w:tcPr>
          <w:p w14:paraId="627A7A17" w14:textId="77777777" w:rsidR="00D67926" w:rsidRDefault="008D6FB8">
            <w:pPr>
              <w:rPr>
                <w:rFonts w:eastAsia="Times New Roman"/>
                <w:lang w:val="en-US"/>
              </w:rPr>
            </w:pPr>
            <w:r>
              <w:rPr>
                <w:rFonts w:eastAsia="Times New Roman"/>
                <w:b/>
                <w:bCs/>
                <w:lang w:val="en-US"/>
              </w:rPr>
              <w:t>Claim.item.modifier</w:t>
            </w:r>
          </w:p>
        </w:tc>
        <w:tc>
          <w:tcPr>
            <w:tcW w:w="0" w:type="auto"/>
            <w:vAlign w:val="center"/>
            <w:hideMark/>
          </w:tcPr>
          <w:p w14:paraId="0FAAA8B0" w14:textId="77777777" w:rsidR="00D67926" w:rsidRDefault="00D67926">
            <w:pPr>
              <w:rPr>
                <w:rFonts w:eastAsia="Times New Roman"/>
                <w:lang w:val="en-US"/>
              </w:rPr>
            </w:pPr>
          </w:p>
        </w:tc>
      </w:tr>
      <w:tr w:rsidR="00D67926" w14:paraId="3F7B5B2E" w14:textId="77777777">
        <w:trPr>
          <w:divId w:val="1529179779"/>
          <w:tblCellSpacing w:w="15" w:type="dxa"/>
        </w:trPr>
        <w:tc>
          <w:tcPr>
            <w:tcW w:w="0" w:type="auto"/>
            <w:vAlign w:val="center"/>
            <w:hideMark/>
          </w:tcPr>
          <w:p w14:paraId="696594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0B3EF6" w14:textId="77777777" w:rsidR="00D67926" w:rsidRDefault="008D6FB8">
            <w:pPr>
              <w:rPr>
                <w:rFonts w:eastAsia="Times New Roman"/>
                <w:lang w:val="en-US"/>
              </w:rPr>
            </w:pPr>
            <w:r>
              <w:rPr>
                <w:rFonts w:eastAsia="Times New Roman"/>
                <w:lang w:val="en-US"/>
              </w:rPr>
              <w:t>Service/Product billing modifiers</w:t>
            </w:r>
          </w:p>
        </w:tc>
      </w:tr>
      <w:tr w:rsidR="00D67926" w14:paraId="5F9990C8" w14:textId="77777777">
        <w:trPr>
          <w:divId w:val="1529179779"/>
          <w:tblCellSpacing w:w="15" w:type="dxa"/>
        </w:trPr>
        <w:tc>
          <w:tcPr>
            <w:tcW w:w="0" w:type="auto"/>
            <w:vAlign w:val="center"/>
            <w:hideMark/>
          </w:tcPr>
          <w:p w14:paraId="7A65B8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5B10A0" w14:textId="226956DC" w:rsidR="00D67926" w:rsidRDefault="008D6FB8">
            <w:pPr>
              <w:rPr>
                <w:rFonts w:eastAsia="Times New Roman"/>
                <w:lang w:val="en-US"/>
              </w:rPr>
            </w:pPr>
            <w:r>
              <w:rPr>
                <w:rFonts w:eastAsia="Times New Roman"/>
                <w:lang w:val="en-US"/>
              </w:rPr>
              <w:t>Item typification or modifiers codes, e</w:t>
            </w:r>
            <w:ins w:id="245" w:author="Cary Ussery" w:date="2015-09-11T19:31:00Z">
              <w:r w:rsidR="003C46D9">
                <w:rPr>
                  <w:rFonts w:eastAsia="Times New Roman"/>
                  <w:lang w:val="en-US"/>
                </w:rPr>
                <w:t>.</w:t>
              </w:r>
            </w:ins>
            <w:r>
              <w:rPr>
                <w:rFonts w:eastAsia="Times New Roman"/>
                <w:lang w:val="en-US"/>
              </w:rPr>
              <w:t>g</w:t>
            </w:r>
            <w:ins w:id="246" w:author="Cary Ussery" w:date="2015-09-11T19:31:00Z">
              <w:r w:rsidR="003C46D9">
                <w:rPr>
                  <w:rFonts w:eastAsia="Times New Roman"/>
                  <w:lang w:val="en-US"/>
                </w:rPr>
                <w:t>.,</w:t>
              </w:r>
            </w:ins>
            <w:r>
              <w:rPr>
                <w:rFonts w:eastAsia="Times New Roman"/>
                <w:lang w:val="en-US"/>
              </w:rPr>
              <w:t xml:space="preserve"> for Oral whether the treatment is cosmetic or associated with TMJ, or an appliance was lost or stolen. </w:t>
            </w:r>
          </w:p>
        </w:tc>
      </w:tr>
      <w:tr w:rsidR="00D67926" w14:paraId="288B3385" w14:textId="77777777">
        <w:trPr>
          <w:divId w:val="1529179779"/>
          <w:tblCellSpacing w:w="15" w:type="dxa"/>
        </w:trPr>
        <w:tc>
          <w:tcPr>
            <w:tcW w:w="0" w:type="auto"/>
            <w:vAlign w:val="center"/>
            <w:hideMark/>
          </w:tcPr>
          <w:p w14:paraId="21542D8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562C0CC" w14:textId="3501663C" w:rsidR="00D67926" w:rsidRDefault="008D6FB8">
            <w:pPr>
              <w:rPr>
                <w:rFonts w:eastAsia="Times New Roman"/>
                <w:lang w:val="en-US"/>
              </w:rPr>
            </w:pPr>
            <w:r>
              <w:rPr>
                <w:rFonts w:eastAsia="Times New Roman"/>
                <w:lang w:val="en-US"/>
              </w:rPr>
              <w:t>May impact on adjudication.</w:t>
            </w:r>
          </w:p>
        </w:tc>
      </w:tr>
      <w:tr w:rsidR="00D67926" w14:paraId="459F93FA" w14:textId="77777777">
        <w:trPr>
          <w:divId w:val="1529179779"/>
          <w:tblCellSpacing w:w="15" w:type="dxa"/>
        </w:trPr>
        <w:tc>
          <w:tcPr>
            <w:tcW w:w="0" w:type="auto"/>
            <w:vAlign w:val="center"/>
            <w:hideMark/>
          </w:tcPr>
          <w:p w14:paraId="7F442DE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5A13C9F" w14:textId="35DD3901" w:rsidR="00D67926" w:rsidRDefault="008D6FB8">
            <w:pPr>
              <w:rPr>
                <w:rFonts w:eastAsia="Times New Roman"/>
                <w:lang w:val="en-US"/>
              </w:rPr>
            </w:pPr>
            <w:r>
              <w:rPr>
                <w:rFonts w:eastAsia="Times New Roman"/>
                <w:lang w:val="en-US"/>
              </w:rPr>
              <w:t>Item type or modifiers codes, e</w:t>
            </w:r>
            <w:ins w:id="247" w:author="Cary Ussery" w:date="2015-09-11T19:31:00Z">
              <w:r w:rsidR="003C46D9">
                <w:rPr>
                  <w:rFonts w:eastAsia="Times New Roman"/>
                  <w:lang w:val="en-US"/>
                </w:rPr>
                <w:t>.</w:t>
              </w:r>
            </w:ins>
            <w:r>
              <w:rPr>
                <w:rFonts w:eastAsia="Times New Roman"/>
                <w:lang w:val="en-US"/>
              </w:rPr>
              <w:t>g</w:t>
            </w:r>
            <w:ins w:id="248" w:author="Cary Ussery" w:date="2015-09-11T19:31:00Z">
              <w:r w:rsidR="003C46D9">
                <w:rPr>
                  <w:rFonts w:eastAsia="Times New Roman"/>
                  <w:lang w:val="en-US"/>
                </w:rPr>
                <w:t>.,</w:t>
              </w:r>
            </w:ins>
            <w:r>
              <w:rPr>
                <w:rFonts w:eastAsia="Times New Roman"/>
                <w:lang w:val="en-US"/>
              </w:rPr>
              <w:t xml:space="preserve"> for Oral whether the treatment is cosmetic or associated with TMJ, or an appliance was lost or stolen. </w:t>
            </w:r>
          </w:p>
        </w:tc>
      </w:tr>
      <w:tr w:rsidR="00D67926" w14:paraId="326D9CE0" w14:textId="77777777">
        <w:trPr>
          <w:divId w:val="1529179779"/>
          <w:tblCellSpacing w:w="15" w:type="dxa"/>
        </w:trPr>
        <w:tc>
          <w:tcPr>
            <w:tcW w:w="0" w:type="auto"/>
            <w:vAlign w:val="center"/>
            <w:hideMark/>
          </w:tcPr>
          <w:p w14:paraId="15FCAD2C" w14:textId="77777777" w:rsidR="00D67926" w:rsidRDefault="008D6FB8">
            <w:pPr>
              <w:rPr>
                <w:rFonts w:eastAsia="Times New Roman"/>
                <w:lang w:val="en-US"/>
              </w:rPr>
            </w:pPr>
            <w:r>
              <w:rPr>
                <w:rFonts w:eastAsia="Times New Roman"/>
                <w:b/>
                <w:bCs/>
                <w:lang w:val="en-US"/>
              </w:rPr>
              <w:t>Claim.item.detail</w:t>
            </w:r>
          </w:p>
        </w:tc>
        <w:tc>
          <w:tcPr>
            <w:tcW w:w="0" w:type="auto"/>
            <w:vAlign w:val="center"/>
            <w:hideMark/>
          </w:tcPr>
          <w:p w14:paraId="198C322D" w14:textId="77777777" w:rsidR="00D67926" w:rsidRDefault="00D67926">
            <w:pPr>
              <w:rPr>
                <w:rFonts w:eastAsia="Times New Roman"/>
                <w:lang w:val="en-US"/>
              </w:rPr>
            </w:pPr>
          </w:p>
        </w:tc>
        <w:bookmarkStart w:id="249" w:name="_GoBack"/>
        <w:bookmarkEnd w:id="249"/>
      </w:tr>
      <w:tr w:rsidR="00D67926" w14:paraId="7523818F" w14:textId="77777777">
        <w:trPr>
          <w:divId w:val="1529179779"/>
          <w:tblCellSpacing w:w="15" w:type="dxa"/>
        </w:trPr>
        <w:tc>
          <w:tcPr>
            <w:tcW w:w="0" w:type="auto"/>
            <w:vAlign w:val="center"/>
            <w:hideMark/>
          </w:tcPr>
          <w:p w14:paraId="3227FD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357703" w14:textId="77777777" w:rsidR="00D67926" w:rsidRDefault="008D6FB8">
            <w:pPr>
              <w:rPr>
                <w:rFonts w:eastAsia="Times New Roman"/>
                <w:lang w:val="en-US"/>
              </w:rPr>
            </w:pPr>
            <w:r>
              <w:rPr>
                <w:rFonts w:eastAsia="Times New Roman"/>
                <w:lang w:val="en-US"/>
              </w:rPr>
              <w:t>Additional items</w:t>
            </w:r>
          </w:p>
        </w:tc>
      </w:tr>
      <w:tr w:rsidR="00D67926" w14:paraId="7AE711F5" w14:textId="77777777">
        <w:trPr>
          <w:divId w:val="1529179779"/>
          <w:tblCellSpacing w:w="15" w:type="dxa"/>
        </w:trPr>
        <w:tc>
          <w:tcPr>
            <w:tcW w:w="0" w:type="auto"/>
            <w:vAlign w:val="center"/>
            <w:hideMark/>
          </w:tcPr>
          <w:p w14:paraId="6E2E32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45D41B" w14:textId="77777777" w:rsidR="00D67926" w:rsidRDefault="008D6FB8">
            <w:pPr>
              <w:rPr>
                <w:rFonts w:eastAsia="Times New Roman"/>
                <w:lang w:val="en-US"/>
              </w:rPr>
            </w:pPr>
            <w:r>
              <w:rPr>
                <w:rFonts w:eastAsia="Times New Roman"/>
                <w:lang w:val="en-US"/>
              </w:rPr>
              <w:t>Second tier of goods and services.</w:t>
            </w:r>
          </w:p>
        </w:tc>
      </w:tr>
      <w:tr w:rsidR="00D67926" w14:paraId="5BB552B1" w14:textId="77777777">
        <w:trPr>
          <w:divId w:val="1529179779"/>
          <w:tblCellSpacing w:w="15" w:type="dxa"/>
        </w:trPr>
        <w:tc>
          <w:tcPr>
            <w:tcW w:w="0" w:type="auto"/>
            <w:vAlign w:val="center"/>
            <w:hideMark/>
          </w:tcPr>
          <w:p w14:paraId="0DA8D17A" w14:textId="77777777" w:rsidR="00D67926" w:rsidRDefault="008D6FB8">
            <w:pPr>
              <w:rPr>
                <w:rFonts w:eastAsia="Times New Roman"/>
                <w:lang w:val="en-US"/>
              </w:rPr>
            </w:pPr>
            <w:r>
              <w:rPr>
                <w:rFonts w:eastAsia="Times New Roman"/>
                <w:b/>
                <w:bCs/>
                <w:lang w:val="en-US"/>
              </w:rPr>
              <w:t>Claim.item.detail.sequence</w:t>
            </w:r>
          </w:p>
        </w:tc>
        <w:tc>
          <w:tcPr>
            <w:tcW w:w="0" w:type="auto"/>
            <w:vAlign w:val="center"/>
            <w:hideMark/>
          </w:tcPr>
          <w:p w14:paraId="2078F756" w14:textId="77777777" w:rsidR="00D67926" w:rsidRDefault="00D67926">
            <w:pPr>
              <w:rPr>
                <w:rFonts w:eastAsia="Times New Roman"/>
                <w:lang w:val="en-US"/>
              </w:rPr>
            </w:pPr>
          </w:p>
        </w:tc>
      </w:tr>
      <w:tr w:rsidR="00D67926" w14:paraId="6E17A6D4" w14:textId="77777777">
        <w:trPr>
          <w:divId w:val="1529179779"/>
          <w:tblCellSpacing w:w="15" w:type="dxa"/>
        </w:trPr>
        <w:tc>
          <w:tcPr>
            <w:tcW w:w="0" w:type="auto"/>
            <w:vAlign w:val="center"/>
            <w:hideMark/>
          </w:tcPr>
          <w:p w14:paraId="56322F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61EEEB" w14:textId="77777777" w:rsidR="00D67926" w:rsidRDefault="008D6FB8">
            <w:pPr>
              <w:rPr>
                <w:rFonts w:eastAsia="Times New Roman"/>
                <w:lang w:val="en-US"/>
              </w:rPr>
            </w:pPr>
            <w:r>
              <w:rPr>
                <w:rFonts w:eastAsia="Times New Roman"/>
                <w:lang w:val="en-US"/>
              </w:rPr>
              <w:t>Service instance</w:t>
            </w:r>
          </w:p>
        </w:tc>
      </w:tr>
      <w:tr w:rsidR="00D67926" w14:paraId="47934539" w14:textId="77777777">
        <w:trPr>
          <w:divId w:val="1529179779"/>
          <w:tblCellSpacing w:w="15" w:type="dxa"/>
        </w:trPr>
        <w:tc>
          <w:tcPr>
            <w:tcW w:w="0" w:type="auto"/>
            <w:vAlign w:val="center"/>
            <w:hideMark/>
          </w:tcPr>
          <w:p w14:paraId="1C67FD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7D2221" w14:textId="77777777" w:rsidR="00D67926" w:rsidRDefault="008D6FB8">
            <w:pPr>
              <w:rPr>
                <w:rFonts w:eastAsia="Times New Roman"/>
                <w:lang w:val="en-US"/>
              </w:rPr>
            </w:pPr>
            <w:r>
              <w:rPr>
                <w:rFonts w:eastAsia="Times New Roman"/>
                <w:lang w:val="en-US"/>
              </w:rPr>
              <w:t>A service line number.</w:t>
            </w:r>
          </w:p>
        </w:tc>
      </w:tr>
      <w:tr w:rsidR="00D67926" w14:paraId="353DDDB3" w14:textId="77777777">
        <w:trPr>
          <w:divId w:val="1529179779"/>
          <w:tblCellSpacing w:w="15" w:type="dxa"/>
        </w:trPr>
        <w:tc>
          <w:tcPr>
            <w:tcW w:w="0" w:type="auto"/>
            <w:vAlign w:val="center"/>
            <w:hideMark/>
          </w:tcPr>
          <w:p w14:paraId="77D3717F" w14:textId="77777777" w:rsidR="00D67926" w:rsidRDefault="008D6FB8">
            <w:pPr>
              <w:rPr>
                <w:rFonts w:eastAsia="Times New Roman"/>
                <w:lang w:val="en-US"/>
              </w:rPr>
            </w:pPr>
            <w:r>
              <w:rPr>
                <w:rFonts w:eastAsia="Times New Roman"/>
                <w:b/>
                <w:bCs/>
                <w:lang w:val="en-US"/>
              </w:rPr>
              <w:lastRenderedPageBreak/>
              <w:t>Claim.item.detail.type</w:t>
            </w:r>
          </w:p>
        </w:tc>
        <w:tc>
          <w:tcPr>
            <w:tcW w:w="0" w:type="auto"/>
            <w:vAlign w:val="center"/>
            <w:hideMark/>
          </w:tcPr>
          <w:p w14:paraId="05B61485" w14:textId="77777777" w:rsidR="00D67926" w:rsidRDefault="00D67926">
            <w:pPr>
              <w:rPr>
                <w:rFonts w:eastAsia="Times New Roman"/>
                <w:lang w:val="en-US"/>
              </w:rPr>
            </w:pPr>
          </w:p>
        </w:tc>
      </w:tr>
      <w:tr w:rsidR="00D67926" w14:paraId="42087AAB" w14:textId="77777777">
        <w:trPr>
          <w:divId w:val="1529179779"/>
          <w:tblCellSpacing w:w="15" w:type="dxa"/>
        </w:trPr>
        <w:tc>
          <w:tcPr>
            <w:tcW w:w="0" w:type="auto"/>
            <w:vAlign w:val="center"/>
            <w:hideMark/>
          </w:tcPr>
          <w:p w14:paraId="216EFC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D52C12" w14:textId="77777777" w:rsidR="00D67926" w:rsidRDefault="008D6FB8">
            <w:pPr>
              <w:rPr>
                <w:rFonts w:eastAsia="Times New Roman"/>
                <w:lang w:val="en-US"/>
              </w:rPr>
            </w:pPr>
            <w:r>
              <w:rPr>
                <w:rFonts w:eastAsia="Times New Roman"/>
                <w:lang w:val="en-US"/>
              </w:rPr>
              <w:t>Group or type of product or service</w:t>
            </w:r>
          </w:p>
        </w:tc>
      </w:tr>
      <w:tr w:rsidR="00D67926" w14:paraId="63495863" w14:textId="77777777">
        <w:trPr>
          <w:divId w:val="1529179779"/>
          <w:tblCellSpacing w:w="15" w:type="dxa"/>
        </w:trPr>
        <w:tc>
          <w:tcPr>
            <w:tcW w:w="0" w:type="auto"/>
            <w:vAlign w:val="center"/>
            <w:hideMark/>
          </w:tcPr>
          <w:p w14:paraId="5A56BA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408C0B" w14:textId="77777777" w:rsidR="00D67926" w:rsidRDefault="008D6FB8">
            <w:pPr>
              <w:rPr>
                <w:rFonts w:eastAsia="Times New Roman"/>
                <w:lang w:val="en-US"/>
              </w:rPr>
            </w:pPr>
            <w:r>
              <w:rPr>
                <w:rFonts w:eastAsia="Times New Roman"/>
                <w:lang w:val="en-US"/>
              </w:rPr>
              <w:t>The type of product or service.</w:t>
            </w:r>
          </w:p>
        </w:tc>
      </w:tr>
      <w:tr w:rsidR="00D67926" w14:paraId="3806CD74" w14:textId="77777777">
        <w:trPr>
          <w:divId w:val="1529179779"/>
          <w:tblCellSpacing w:w="15" w:type="dxa"/>
        </w:trPr>
        <w:tc>
          <w:tcPr>
            <w:tcW w:w="0" w:type="auto"/>
            <w:vAlign w:val="center"/>
            <w:hideMark/>
          </w:tcPr>
          <w:p w14:paraId="0FD0B85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53D9EED" w14:textId="77777777" w:rsidR="00D67926" w:rsidRDefault="008D6FB8">
            <w:pPr>
              <w:rPr>
                <w:rFonts w:eastAsia="Times New Roman"/>
                <w:lang w:val="en-US"/>
              </w:rPr>
            </w:pPr>
            <w:r>
              <w:rPr>
                <w:rFonts w:eastAsia="Times New Roman"/>
                <w:lang w:val="en-US"/>
              </w:rPr>
              <w:t>Service, Product, Rx Dispense, Rx Compound etc.</w:t>
            </w:r>
          </w:p>
        </w:tc>
      </w:tr>
      <w:tr w:rsidR="00D67926" w14:paraId="190E590B" w14:textId="77777777">
        <w:trPr>
          <w:divId w:val="1529179779"/>
          <w:tblCellSpacing w:w="15" w:type="dxa"/>
        </w:trPr>
        <w:tc>
          <w:tcPr>
            <w:tcW w:w="0" w:type="auto"/>
            <w:vAlign w:val="center"/>
            <w:hideMark/>
          </w:tcPr>
          <w:p w14:paraId="7804AF6F" w14:textId="77777777" w:rsidR="00D67926" w:rsidRDefault="008D6FB8">
            <w:pPr>
              <w:rPr>
                <w:rFonts w:eastAsia="Times New Roman"/>
                <w:lang w:val="en-US"/>
              </w:rPr>
            </w:pPr>
            <w:r>
              <w:rPr>
                <w:rFonts w:eastAsia="Times New Roman"/>
                <w:b/>
                <w:bCs/>
                <w:lang w:val="en-US"/>
              </w:rPr>
              <w:t>Claim.item.detail.service</w:t>
            </w:r>
          </w:p>
        </w:tc>
        <w:tc>
          <w:tcPr>
            <w:tcW w:w="0" w:type="auto"/>
            <w:vAlign w:val="center"/>
            <w:hideMark/>
          </w:tcPr>
          <w:p w14:paraId="66CB1C6C" w14:textId="77777777" w:rsidR="00D67926" w:rsidRDefault="00D67926">
            <w:pPr>
              <w:rPr>
                <w:rFonts w:eastAsia="Times New Roman"/>
                <w:lang w:val="en-US"/>
              </w:rPr>
            </w:pPr>
          </w:p>
        </w:tc>
      </w:tr>
      <w:tr w:rsidR="00D67926" w14:paraId="3EAA7E4D" w14:textId="77777777">
        <w:trPr>
          <w:divId w:val="1529179779"/>
          <w:tblCellSpacing w:w="15" w:type="dxa"/>
        </w:trPr>
        <w:tc>
          <w:tcPr>
            <w:tcW w:w="0" w:type="auto"/>
            <w:vAlign w:val="center"/>
            <w:hideMark/>
          </w:tcPr>
          <w:p w14:paraId="567AAD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5ECB50" w14:textId="77777777" w:rsidR="00D67926" w:rsidRDefault="008D6FB8">
            <w:pPr>
              <w:rPr>
                <w:rFonts w:eastAsia="Times New Roman"/>
                <w:lang w:val="en-US"/>
              </w:rPr>
            </w:pPr>
            <w:r>
              <w:rPr>
                <w:rFonts w:eastAsia="Times New Roman"/>
                <w:lang w:val="en-US"/>
              </w:rPr>
              <w:t>Additional item codes</w:t>
            </w:r>
          </w:p>
        </w:tc>
      </w:tr>
      <w:tr w:rsidR="00D67926" w14:paraId="271CF13E" w14:textId="77777777">
        <w:trPr>
          <w:divId w:val="1529179779"/>
          <w:tblCellSpacing w:w="15" w:type="dxa"/>
        </w:trPr>
        <w:tc>
          <w:tcPr>
            <w:tcW w:w="0" w:type="auto"/>
            <w:vAlign w:val="center"/>
            <w:hideMark/>
          </w:tcPr>
          <w:p w14:paraId="2DBC19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247EB0" w14:textId="77777777"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14:paraId="66C1EB26" w14:textId="77777777">
        <w:trPr>
          <w:divId w:val="1529179779"/>
          <w:tblCellSpacing w:w="15" w:type="dxa"/>
        </w:trPr>
        <w:tc>
          <w:tcPr>
            <w:tcW w:w="0" w:type="auto"/>
            <w:vAlign w:val="center"/>
            <w:hideMark/>
          </w:tcPr>
          <w:p w14:paraId="1C5FA00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B8C0C55" w14:textId="77777777" w:rsidR="00D67926" w:rsidRDefault="008D6FB8">
            <w:pPr>
              <w:rPr>
                <w:rFonts w:eastAsia="Times New Roman"/>
                <w:lang w:val="en-US"/>
              </w:rPr>
            </w:pPr>
            <w:r>
              <w:rPr>
                <w:rFonts w:eastAsia="Times New Roman"/>
                <w:lang w:val="en-US"/>
              </w:rPr>
              <w:t>Allowable service and product codes</w:t>
            </w:r>
          </w:p>
        </w:tc>
      </w:tr>
      <w:tr w:rsidR="00D67926" w14:paraId="3E2314B7" w14:textId="77777777">
        <w:trPr>
          <w:divId w:val="1529179779"/>
          <w:tblCellSpacing w:w="15" w:type="dxa"/>
        </w:trPr>
        <w:tc>
          <w:tcPr>
            <w:tcW w:w="0" w:type="auto"/>
            <w:vAlign w:val="center"/>
            <w:hideMark/>
          </w:tcPr>
          <w:p w14:paraId="3866FB94" w14:textId="77777777" w:rsidR="00D67926" w:rsidRDefault="008D6FB8">
            <w:pPr>
              <w:rPr>
                <w:rFonts w:eastAsia="Times New Roman"/>
                <w:lang w:val="en-US"/>
              </w:rPr>
            </w:pPr>
            <w:r>
              <w:rPr>
                <w:rFonts w:eastAsia="Times New Roman"/>
                <w:b/>
                <w:bCs/>
                <w:lang w:val="en-US"/>
              </w:rPr>
              <w:t>Claim.item.detail.quantity</w:t>
            </w:r>
          </w:p>
        </w:tc>
        <w:tc>
          <w:tcPr>
            <w:tcW w:w="0" w:type="auto"/>
            <w:vAlign w:val="center"/>
            <w:hideMark/>
          </w:tcPr>
          <w:p w14:paraId="61CE3062" w14:textId="77777777" w:rsidR="00D67926" w:rsidRDefault="00D67926">
            <w:pPr>
              <w:rPr>
                <w:rFonts w:eastAsia="Times New Roman"/>
                <w:lang w:val="en-US"/>
              </w:rPr>
            </w:pPr>
          </w:p>
        </w:tc>
      </w:tr>
      <w:tr w:rsidR="00D67926" w14:paraId="74616C9C" w14:textId="77777777">
        <w:trPr>
          <w:divId w:val="1529179779"/>
          <w:tblCellSpacing w:w="15" w:type="dxa"/>
        </w:trPr>
        <w:tc>
          <w:tcPr>
            <w:tcW w:w="0" w:type="auto"/>
            <w:vAlign w:val="center"/>
            <w:hideMark/>
          </w:tcPr>
          <w:p w14:paraId="62DE86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E063CD" w14:textId="77777777" w:rsidR="00D67926" w:rsidRDefault="008D6FB8">
            <w:pPr>
              <w:rPr>
                <w:rFonts w:eastAsia="Times New Roman"/>
                <w:lang w:val="en-US"/>
              </w:rPr>
            </w:pPr>
            <w:r>
              <w:rPr>
                <w:rFonts w:eastAsia="Times New Roman"/>
                <w:lang w:val="en-US"/>
              </w:rPr>
              <w:t>Count of Products or Services</w:t>
            </w:r>
          </w:p>
        </w:tc>
      </w:tr>
      <w:tr w:rsidR="00D67926" w14:paraId="4D224C60" w14:textId="77777777">
        <w:trPr>
          <w:divId w:val="1529179779"/>
          <w:tblCellSpacing w:w="15" w:type="dxa"/>
        </w:trPr>
        <w:tc>
          <w:tcPr>
            <w:tcW w:w="0" w:type="auto"/>
            <w:vAlign w:val="center"/>
            <w:hideMark/>
          </w:tcPr>
          <w:p w14:paraId="5890A5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2100A3" w14:textId="77777777" w:rsidR="00D67926" w:rsidRDefault="008D6FB8">
            <w:pPr>
              <w:rPr>
                <w:rFonts w:eastAsia="Times New Roman"/>
                <w:lang w:val="en-US"/>
              </w:rPr>
            </w:pPr>
            <w:r>
              <w:rPr>
                <w:rFonts w:eastAsia="Times New Roman"/>
                <w:lang w:val="en-US"/>
              </w:rPr>
              <w:t>The number of repetitions of a service or product.</w:t>
            </w:r>
          </w:p>
        </w:tc>
      </w:tr>
      <w:tr w:rsidR="00D67926" w14:paraId="420FCD45" w14:textId="77777777">
        <w:trPr>
          <w:divId w:val="1529179779"/>
          <w:tblCellSpacing w:w="15" w:type="dxa"/>
        </w:trPr>
        <w:tc>
          <w:tcPr>
            <w:tcW w:w="0" w:type="auto"/>
            <w:vAlign w:val="center"/>
            <w:hideMark/>
          </w:tcPr>
          <w:p w14:paraId="37D8CC94" w14:textId="77777777" w:rsidR="00D67926" w:rsidRDefault="008D6FB8">
            <w:pPr>
              <w:rPr>
                <w:rFonts w:eastAsia="Times New Roman"/>
                <w:lang w:val="en-US"/>
              </w:rPr>
            </w:pPr>
            <w:r>
              <w:rPr>
                <w:rFonts w:eastAsia="Times New Roman"/>
                <w:b/>
                <w:bCs/>
                <w:lang w:val="en-US"/>
              </w:rPr>
              <w:t>Claim.item.detail.unitPrice</w:t>
            </w:r>
          </w:p>
        </w:tc>
        <w:tc>
          <w:tcPr>
            <w:tcW w:w="0" w:type="auto"/>
            <w:vAlign w:val="center"/>
            <w:hideMark/>
          </w:tcPr>
          <w:p w14:paraId="132D0B1B" w14:textId="77777777" w:rsidR="00D67926" w:rsidRDefault="00D67926">
            <w:pPr>
              <w:rPr>
                <w:rFonts w:eastAsia="Times New Roman"/>
                <w:lang w:val="en-US"/>
              </w:rPr>
            </w:pPr>
          </w:p>
        </w:tc>
      </w:tr>
      <w:tr w:rsidR="00D67926" w14:paraId="42EEA3A7" w14:textId="77777777">
        <w:trPr>
          <w:divId w:val="1529179779"/>
          <w:tblCellSpacing w:w="15" w:type="dxa"/>
        </w:trPr>
        <w:tc>
          <w:tcPr>
            <w:tcW w:w="0" w:type="auto"/>
            <w:vAlign w:val="center"/>
            <w:hideMark/>
          </w:tcPr>
          <w:p w14:paraId="7342AE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269352" w14:textId="77777777" w:rsidR="00D67926" w:rsidRDefault="008D6FB8">
            <w:pPr>
              <w:rPr>
                <w:rFonts w:eastAsia="Times New Roman"/>
                <w:lang w:val="en-US"/>
              </w:rPr>
            </w:pPr>
            <w:r>
              <w:rPr>
                <w:rFonts w:eastAsia="Times New Roman"/>
                <w:lang w:val="en-US"/>
              </w:rPr>
              <w:t>Fee, charge or cost per point</w:t>
            </w:r>
          </w:p>
        </w:tc>
      </w:tr>
      <w:tr w:rsidR="00D67926" w14:paraId="1D675C79" w14:textId="77777777">
        <w:trPr>
          <w:divId w:val="1529179779"/>
          <w:tblCellSpacing w:w="15" w:type="dxa"/>
        </w:trPr>
        <w:tc>
          <w:tcPr>
            <w:tcW w:w="0" w:type="auto"/>
            <w:vAlign w:val="center"/>
            <w:hideMark/>
          </w:tcPr>
          <w:p w14:paraId="580928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7569C3" w14:textId="77777777"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14:paraId="4905E957" w14:textId="77777777">
        <w:trPr>
          <w:divId w:val="1529179779"/>
          <w:tblCellSpacing w:w="15" w:type="dxa"/>
        </w:trPr>
        <w:tc>
          <w:tcPr>
            <w:tcW w:w="0" w:type="auto"/>
            <w:vAlign w:val="center"/>
            <w:hideMark/>
          </w:tcPr>
          <w:p w14:paraId="2153408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1DF928D"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1F23E9E5" w14:textId="77777777">
        <w:trPr>
          <w:divId w:val="1529179779"/>
          <w:tblCellSpacing w:w="15" w:type="dxa"/>
        </w:trPr>
        <w:tc>
          <w:tcPr>
            <w:tcW w:w="0" w:type="auto"/>
            <w:vAlign w:val="center"/>
            <w:hideMark/>
          </w:tcPr>
          <w:p w14:paraId="02D57857" w14:textId="77777777" w:rsidR="00D67926" w:rsidRDefault="008D6FB8">
            <w:pPr>
              <w:rPr>
                <w:rFonts w:eastAsia="Times New Roman"/>
                <w:lang w:val="en-US"/>
              </w:rPr>
            </w:pPr>
            <w:r>
              <w:rPr>
                <w:rFonts w:eastAsia="Times New Roman"/>
                <w:b/>
                <w:bCs/>
                <w:lang w:val="en-US"/>
              </w:rPr>
              <w:t>Claim.item.detail.factor</w:t>
            </w:r>
          </w:p>
        </w:tc>
        <w:tc>
          <w:tcPr>
            <w:tcW w:w="0" w:type="auto"/>
            <w:vAlign w:val="center"/>
            <w:hideMark/>
          </w:tcPr>
          <w:p w14:paraId="52764AE4" w14:textId="77777777" w:rsidR="00D67926" w:rsidRDefault="00D67926">
            <w:pPr>
              <w:rPr>
                <w:rFonts w:eastAsia="Times New Roman"/>
                <w:lang w:val="en-US"/>
              </w:rPr>
            </w:pPr>
          </w:p>
        </w:tc>
      </w:tr>
      <w:tr w:rsidR="00D67926" w14:paraId="6D49CA17" w14:textId="77777777">
        <w:trPr>
          <w:divId w:val="1529179779"/>
          <w:tblCellSpacing w:w="15" w:type="dxa"/>
        </w:trPr>
        <w:tc>
          <w:tcPr>
            <w:tcW w:w="0" w:type="auto"/>
            <w:vAlign w:val="center"/>
            <w:hideMark/>
          </w:tcPr>
          <w:p w14:paraId="3FD0B1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2C29BB" w14:textId="77777777" w:rsidR="00D67926" w:rsidRDefault="008D6FB8">
            <w:pPr>
              <w:rPr>
                <w:rFonts w:eastAsia="Times New Roman"/>
                <w:lang w:val="en-US"/>
              </w:rPr>
            </w:pPr>
            <w:r>
              <w:rPr>
                <w:rFonts w:eastAsia="Times New Roman"/>
                <w:lang w:val="en-US"/>
              </w:rPr>
              <w:t>Price scaling factor</w:t>
            </w:r>
          </w:p>
        </w:tc>
      </w:tr>
      <w:tr w:rsidR="00D67926" w14:paraId="7BB7E1BB" w14:textId="77777777">
        <w:trPr>
          <w:divId w:val="1529179779"/>
          <w:tblCellSpacing w:w="15" w:type="dxa"/>
        </w:trPr>
        <w:tc>
          <w:tcPr>
            <w:tcW w:w="0" w:type="auto"/>
            <w:vAlign w:val="center"/>
            <w:hideMark/>
          </w:tcPr>
          <w:p w14:paraId="42DAC86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4798A5" w14:textId="77777777"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14:paraId="742B21C9" w14:textId="77777777">
        <w:trPr>
          <w:divId w:val="1529179779"/>
          <w:tblCellSpacing w:w="15" w:type="dxa"/>
        </w:trPr>
        <w:tc>
          <w:tcPr>
            <w:tcW w:w="0" w:type="auto"/>
            <w:vAlign w:val="center"/>
            <w:hideMark/>
          </w:tcPr>
          <w:p w14:paraId="585BC36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36566F2"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3AA41346" w14:textId="77777777">
        <w:trPr>
          <w:divId w:val="1529179779"/>
          <w:tblCellSpacing w:w="15" w:type="dxa"/>
        </w:trPr>
        <w:tc>
          <w:tcPr>
            <w:tcW w:w="0" w:type="auto"/>
            <w:vAlign w:val="center"/>
            <w:hideMark/>
          </w:tcPr>
          <w:p w14:paraId="35BC0DFD" w14:textId="77777777" w:rsidR="00D67926" w:rsidRDefault="008D6FB8">
            <w:pPr>
              <w:rPr>
                <w:rFonts w:eastAsia="Times New Roman"/>
                <w:lang w:val="en-US"/>
              </w:rPr>
            </w:pPr>
            <w:r>
              <w:rPr>
                <w:rFonts w:eastAsia="Times New Roman"/>
                <w:b/>
                <w:bCs/>
                <w:lang w:val="en-US"/>
              </w:rPr>
              <w:t>Claim.item.detail.points</w:t>
            </w:r>
          </w:p>
        </w:tc>
        <w:tc>
          <w:tcPr>
            <w:tcW w:w="0" w:type="auto"/>
            <w:vAlign w:val="center"/>
            <w:hideMark/>
          </w:tcPr>
          <w:p w14:paraId="0A716108" w14:textId="77777777" w:rsidR="00D67926" w:rsidRDefault="00D67926">
            <w:pPr>
              <w:rPr>
                <w:rFonts w:eastAsia="Times New Roman"/>
                <w:lang w:val="en-US"/>
              </w:rPr>
            </w:pPr>
          </w:p>
        </w:tc>
      </w:tr>
      <w:tr w:rsidR="00D67926" w14:paraId="33B520EC" w14:textId="77777777">
        <w:trPr>
          <w:divId w:val="1529179779"/>
          <w:tblCellSpacing w:w="15" w:type="dxa"/>
        </w:trPr>
        <w:tc>
          <w:tcPr>
            <w:tcW w:w="0" w:type="auto"/>
            <w:vAlign w:val="center"/>
            <w:hideMark/>
          </w:tcPr>
          <w:p w14:paraId="438434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CEC054" w14:textId="77777777" w:rsidR="00D67926" w:rsidRDefault="008D6FB8">
            <w:pPr>
              <w:rPr>
                <w:rFonts w:eastAsia="Times New Roman"/>
                <w:lang w:val="en-US"/>
              </w:rPr>
            </w:pPr>
            <w:r>
              <w:rPr>
                <w:rFonts w:eastAsia="Times New Roman"/>
                <w:lang w:val="en-US"/>
              </w:rPr>
              <w:t>Difficulty scaling factor</w:t>
            </w:r>
          </w:p>
        </w:tc>
      </w:tr>
      <w:tr w:rsidR="00D67926" w14:paraId="5E16BB9B" w14:textId="77777777">
        <w:trPr>
          <w:divId w:val="1529179779"/>
          <w:tblCellSpacing w:w="15" w:type="dxa"/>
        </w:trPr>
        <w:tc>
          <w:tcPr>
            <w:tcW w:w="0" w:type="auto"/>
            <w:vAlign w:val="center"/>
            <w:hideMark/>
          </w:tcPr>
          <w:p w14:paraId="46BCBF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067DD8" w14:textId="77777777"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14:paraId="08631151" w14:textId="77777777">
        <w:trPr>
          <w:divId w:val="1529179779"/>
          <w:tblCellSpacing w:w="15" w:type="dxa"/>
        </w:trPr>
        <w:tc>
          <w:tcPr>
            <w:tcW w:w="0" w:type="auto"/>
            <w:vAlign w:val="center"/>
            <w:hideMark/>
          </w:tcPr>
          <w:p w14:paraId="292817F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22CB687"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46098B76" w14:textId="77777777">
        <w:trPr>
          <w:divId w:val="1529179779"/>
          <w:tblCellSpacing w:w="15" w:type="dxa"/>
        </w:trPr>
        <w:tc>
          <w:tcPr>
            <w:tcW w:w="0" w:type="auto"/>
            <w:vAlign w:val="center"/>
            <w:hideMark/>
          </w:tcPr>
          <w:p w14:paraId="5B9C13B6" w14:textId="77777777" w:rsidR="00D67926" w:rsidRDefault="008D6FB8">
            <w:pPr>
              <w:rPr>
                <w:rFonts w:eastAsia="Times New Roman"/>
                <w:lang w:val="en-US"/>
              </w:rPr>
            </w:pPr>
            <w:r>
              <w:rPr>
                <w:rFonts w:eastAsia="Times New Roman"/>
                <w:b/>
                <w:bCs/>
                <w:lang w:val="en-US"/>
              </w:rPr>
              <w:t>Claim.item.detail.net</w:t>
            </w:r>
          </w:p>
        </w:tc>
        <w:tc>
          <w:tcPr>
            <w:tcW w:w="0" w:type="auto"/>
            <w:vAlign w:val="center"/>
            <w:hideMark/>
          </w:tcPr>
          <w:p w14:paraId="0DAD224D" w14:textId="77777777" w:rsidR="00D67926" w:rsidRDefault="00D67926">
            <w:pPr>
              <w:rPr>
                <w:rFonts w:eastAsia="Times New Roman"/>
                <w:lang w:val="en-US"/>
              </w:rPr>
            </w:pPr>
          </w:p>
        </w:tc>
      </w:tr>
      <w:tr w:rsidR="00D67926" w14:paraId="5AC5E87A" w14:textId="77777777">
        <w:trPr>
          <w:divId w:val="1529179779"/>
          <w:tblCellSpacing w:w="15" w:type="dxa"/>
        </w:trPr>
        <w:tc>
          <w:tcPr>
            <w:tcW w:w="0" w:type="auto"/>
            <w:vAlign w:val="center"/>
            <w:hideMark/>
          </w:tcPr>
          <w:p w14:paraId="7737FD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F72EA9" w14:textId="77777777" w:rsidR="00D67926" w:rsidRDefault="008D6FB8">
            <w:pPr>
              <w:rPr>
                <w:rFonts w:eastAsia="Times New Roman"/>
                <w:lang w:val="en-US"/>
              </w:rPr>
            </w:pPr>
            <w:r>
              <w:rPr>
                <w:rFonts w:eastAsia="Times New Roman"/>
                <w:lang w:val="en-US"/>
              </w:rPr>
              <w:t>Total additional item cost</w:t>
            </w:r>
          </w:p>
        </w:tc>
      </w:tr>
      <w:tr w:rsidR="00D67926" w14:paraId="36E37A0B" w14:textId="77777777">
        <w:trPr>
          <w:divId w:val="1529179779"/>
          <w:tblCellSpacing w:w="15" w:type="dxa"/>
        </w:trPr>
        <w:tc>
          <w:tcPr>
            <w:tcW w:w="0" w:type="auto"/>
            <w:vAlign w:val="center"/>
            <w:hideMark/>
          </w:tcPr>
          <w:p w14:paraId="75747D6A"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0FC3755" w14:textId="77777777"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14:paraId="5AEBD41E" w14:textId="77777777">
        <w:trPr>
          <w:divId w:val="1529179779"/>
          <w:tblCellSpacing w:w="15" w:type="dxa"/>
        </w:trPr>
        <w:tc>
          <w:tcPr>
            <w:tcW w:w="0" w:type="auto"/>
            <w:vAlign w:val="center"/>
            <w:hideMark/>
          </w:tcPr>
          <w:p w14:paraId="4FCDBA6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7418E5"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556C9268" w14:textId="77777777">
        <w:trPr>
          <w:divId w:val="1529179779"/>
          <w:tblCellSpacing w:w="15" w:type="dxa"/>
        </w:trPr>
        <w:tc>
          <w:tcPr>
            <w:tcW w:w="0" w:type="auto"/>
            <w:vAlign w:val="center"/>
            <w:hideMark/>
          </w:tcPr>
          <w:p w14:paraId="24357551" w14:textId="77777777" w:rsidR="00D67926" w:rsidRDefault="008D6FB8">
            <w:pPr>
              <w:rPr>
                <w:rFonts w:eastAsia="Times New Roman"/>
                <w:lang w:val="en-US"/>
              </w:rPr>
            </w:pPr>
            <w:r>
              <w:rPr>
                <w:rFonts w:eastAsia="Times New Roman"/>
                <w:b/>
                <w:bCs/>
                <w:lang w:val="en-US"/>
              </w:rPr>
              <w:t>Claim.item.detail.udi</w:t>
            </w:r>
          </w:p>
        </w:tc>
        <w:tc>
          <w:tcPr>
            <w:tcW w:w="0" w:type="auto"/>
            <w:vAlign w:val="center"/>
            <w:hideMark/>
          </w:tcPr>
          <w:p w14:paraId="31E265EA" w14:textId="77777777" w:rsidR="00D67926" w:rsidRDefault="00D67926">
            <w:pPr>
              <w:rPr>
                <w:rFonts w:eastAsia="Times New Roman"/>
                <w:lang w:val="en-US"/>
              </w:rPr>
            </w:pPr>
          </w:p>
        </w:tc>
      </w:tr>
      <w:tr w:rsidR="00D67926" w14:paraId="5B59554A" w14:textId="77777777">
        <w:trPr>
          <w:divId w:val="1529179779"/>
          <w:tblCellSpacing w:w="15" w:type="dxa"/>
        </w:trPr>
        <w:tc>
          <w:tcPr>
            <w:tcW w:w="0" w:type="auto"/>
            <w:vAlign w:val="center"/>
            <w:hideMark/>
          </w:tcPr>
          <w:p w14:paraId="413975C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690107" w14:textId="77777777" w:rsidR="00D67926" w:rsidRDefault="008D6FB8">
            <w:pPr>
              <w:rPr>
                <w:rFonts w:eastAsia="Times New Roman"/>
                <w:lang w:val="en-US"/>
              </w:rPr>
            </w:pPr>
            <w:r>
              <w:rPr>
                <w:rFonts w:eastAsia="Times New Roman"/>
                <w:lang w:val="en-US"/>
              </w:rPr>
              <w:t>Unique Device Identifier</w:t>
            </w:r>
          </w:p>
        </w:tc>
      </w:tr>
      <w:tr w:rsidR="00D67926" w14:paraId="1194FCFB" w14:textId="77777777">
        <w:trPr>
          <w:divId w:val="1529179779"/>
          <w:tblCellSpacing w:w="15" w:type="dxa"/>
        </w:trPr>
        <w:tc>
          <w:tcPr>
            <w:tcW w:w="0" w:type="auto"/>
            <w:vAlign w:val="center"/>
            <w:hideMark/>
          </w:tcPr>
          <w:p w14:paraId="0D29D9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84AAB1" w14:textId="77777777" w:rsidR="00D67926" w:rsidRDefault="008D6FB8">
            <w:pPr>
              <w:rPr>
                <w:rFonts w:eastAsia="Times New Roman"/>
                <w:lang w:val="en-US"/>
              </w:rPr>
            </w:pPr>
            <w:r>
              <w:rPr>
                <w:rFonts w:eastAsia="Times New Roman"/>
                <w:lang w:val="en-US"/>
              </w:rPr>
              <w:t>List of Unique Device Identifiers associated with this line item.</w:t>
            </w:r>
          </w:p>
        </w:tc>
      </w:tr>
      <w:tr w:rsidR="00D67926" w14:paraId="2093A1BC" w14:textId="77777777">
        <w:trPr>
          <w:divId w:val="1529179779"/>
          <w:tblCellSpacing w:w="15" w:type="dxa"/>
        </w:trPr>
        <w:tc>
          <w:tcPr>
            <w:tcW w:w="0" w:type="auto"/>
            <w:vAlign w:val="center"/>
            <w:hideMark/>
          </w:tcPr>
          <w:p w14:paraId="1BB9D0E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28FC55F" w14:textId="77777777" w:rsidR="00D67926" w:rsidRDefault="008D6FB8">
            <w:pPr>
              <w:rPr>
                <w:rFonts w:eastAsia="Times New Roman"/>
                <w:lang w:val="en-US"/>
              </w:rPr>
            </w:pPr>
            <w:r>
              <w:rPr>
                <w:rFonts w:eastAsia="Times New Roman"/>
                <w:lang w:val="en-US"/>
              </w:rPr>
              <w:t>The UDI code and issuer if applicable for the supplied product.</w:t>
            </w:r>
          </w:p>
        </w:tc>
      </w:tr>
      <w:tr w:rsidR="00D67926" w14:paraId="03A05128" w14:textId="77777777">
        <w:trPr>
          <w:divId w:val="1529179779"/>
          <w:tblCellSpacing w:w="15" w:type="dxa"/>
        </w:trPr>
        <w:tc>
          <w:tcPr>
            <w:tcW w:w="0" w:type="auto"/>
            <w:vAlign w:val="center"/>
            <w:hideMark/>
          </w:tcPr>
          <w:p w14:paraId="5AB0631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BD55EBD" w14:textId="77777777" w:rsidR="00D67926" w:rsidRDefault="008D6FB8">
            <w:pPr>
              <w:rPr>
                <w:rFonts w:eastAsia="Times New Roman"/>
                <w:lang w:val="en-US"/>
              </w:rPr>
            </w:pPr>
            <w:r>
              <w:rPr>
                <w:rFonts w:eastAsia="Times New Roman"/>
                <w:lang w:val="en-US"/>
              </w:rPr>
              <w:t>The FDA, or other, UDI repository.</w:t>
            </w:r>
          </w:p>
        </w:tc>
      </w:tr>
      <w:tr w:rsidR="00D67926" w14:paraId="6CE53473" w14:textId="77777777">
        <w:trPr>
          <w:divId w:val="1529179779"/>
          <w:tblCellSpacing w:w="15" w:type="dxa"/>
        </w:trPr>
        <w:tc>
          <w:tcPr>
            <w:tcW w:w="0" w:type="auto"/>
            <w:vAlign w:val="center"/>
            <w:hideMark/>
          </w:tcPr>
          <w:p w14:paraId="38560C80" w14:textId="77777777" w:rsidR="00D67926" w:rsidRDefault="008D6FB8">
            <w:pPr>
              <w:rPr>
                <w:rFonts w:eastAsia="Times New Roman"/>
                <w:lang w:val="en-US"/>
              </w:rPr>
            </w:pPr>
            <w:r>
              <w:rPr>
                <w:rFonts w:eastAsia="Times New Roman"/>
                <w:b/>
                <w:bCs/>
                <w:lang w:val="en-US"/>
              </w:rPr>
              <w:t>Claim.item.detail.subDetail</w:t>
            </w:r>
          </w:p>
        </w:tc>
        <w:tc>
          <w:tcPr>
            <w:tcW w:w="0" w:type="auto"/>
            <w:vAlign w:val="center"/>
            <w:hideMark/>
          </w:tcPr>
          <w:p w14:paraId="582A6157" w14:textId="77777777" w:rsidR="00D67926" w:rsidRDefault="00D67926">
            <w:pPr>
              <w:rPr>
                <w:rFonts w:eastAsia="Times New Roman"/>
                <w:lang w:val="en-US"/>
              </w:rPr>
            </w:pPr>
          </w:p>
        </w:tc>
      </w:tr>
      <w:tr w:rsidR="00D67926" w14:paraId="7E9073D5" w14:textId="77777777">
        <w:trPr>
          <w:divId w:val="1529179779"/>
          <w:tblCellSpacing w:w="15" w:type="dxa"/>
        </w:trPr>
        <w:tc>
          <w:tcPr>
            <w:tcW w:w="0" w:type="auto"/>
            <w:vAlign w:val="center"/>
            <w:hideMark/>
          </w:tcPr>
          <w:p w14:paraId="301A04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2DA143" w14:textId="77777777" w:rsidR="00D67926" w:rsidRDefault="008D6FB8">
            <w:pPr>
              <w:rPr>
                <w:rFonts w:eastAsia="Times New Roman"/>
                <w:lang w:val="en-US"/>
              </w:rPr>
            </w:pPr>
            <w:r>
              <w:rPr>
                <w:rFonts w:eastAsia="Times New Roman"/>
                <w:lang w:val="en-US"/>
              </w:rPr>
              <w:t>Additional items</w:t>
            </w:r>
          </w:p>
        </w:tc>
      </w:tr>
      <w:tr w:rsidR="00D67926" w14:paraId="1111F3DC" w14:textId="77777777">
        <w:trPr>
          <w:divId w:val="1529179779"/>
          <w:tblCellSpacing w:w="15" w:type="dxa"/>
        </w:trPr>
        <w:tc>
          <w:tcPr>
            <w:tcW w:w="0" w:type="auto"/>
            <w:vAlign w:val="center"/>
            <w:hideMark/>
          </w:tcPr>
          <w:p w14:paraId="06B8B3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BECED7" w14:textId="77777777" w:rsidR="00D67926" w:rsidRDefault="008D6FB8">
            <w:pPr>
              <w:rPr>
                <w:rFonts w:eastAsia="Times New Roman"/>
                <w:lang w:val="en-US"/>
              </w:rPr>
            </w:pPr>
            <w:r>
              <w:rPr>
                <w:rFonts w:eastAsia="Times New Roman"/>
                <w:lang w:val="en-US"/>
              </w:rPr>
              <w:t>Third tier of goods and services.</w:t>
            </w:r>
          </w:p>
        </w:tc>
      </w:tr>
      <w:tr w:rsidR="00D67926" w14:paraId="16247780" w14:textId="77777777">
        <w:trPr>
          <w:divId w:val="1529179779"/>
          <w:tblCellSpacing w:w="15" w:type="dxa"/>
        </w:trPr>
        <w:tc>
          <w:tcPr>
            <w:tcW w:w="0" w:type="auto"/>
            <w:vAlign w:val="center"/>
            <w:hideMark/>
          </w:tcPr>
          <w:p w14:paraId="78C50C2B" w14:textId="77777777" w:rsidR="00D67926" w:rsidRDefault="008D6FB8">
            <w:pPr>
              <w:rPr>
                <w:rFonts w:eastAsia="Times New Roman"/>
                <w:lang w:val="en-US"/>
              </w:rPr>
            </w:pPr>
            <w:r>
              <w:rPr>
                <w:rFonts w:eastAsia="Times New Roman"/>
                <w:b/>
                <w:bCs/>
                <w:lang w:val="en-US"/>
              </w:rPr>
              <w:t>Claim.item.detail.subDetail.sequence</w:t>
            </w:r>
          </w:p>
        </w:tc>
        <w:tc>
          <w:tcPr>
            <w:tcW w:w="0" w:type="auto"/>
            <w:vAlign w:val="center"/>
            <w:hideMark/>
          </w:tcPr>
          <w:p w14:paraId="3A70D83D" w14:textId="77777777" w:rsidR="00D67926" w:rsidRDefault="00D67926">
            <w:pPr>
              <w:rPr>
                <w:rFonts w:eastAsia="Times New Roman"/>
                <w:lang w:val="en-US"/>
              </w:rPr>
            </w:pPr>
          </w:p>
        </w:tc>
      </w:tr>
      <w:tr w:rsidR="00D67926" w14:paraId="4509CDA8" w14:textId="77777777">
        <w:trPr>
          <w:divId w:val="1529179779"/>
          <w:tblCellSpacing w:w="15" w:type="dxa"/>
        </w:trPr>
        <w:tc>
          <w:tcPr>
            <w:tcW w:w="0" w:type="auto"/>
            <w:vAlign w:val="center"/>
            <w:hideMark/>
          </w:tcPr>
          <w:p w14:paraId="10092D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1378B0" w14:textId="77777777" w:rsidR="00D67926" w:rsidRDefault="008D6FB8">
            <w:pPr>
              <w:rPr>
                <w:rFonts w:eastAsia="Times New Roman"/>
                <w:lang w:val="en-US"/>
              </w:rPr>
            </w:pPr>
            <w:r>
              <w:rPr>
                <w:rFonts w:eastAsia="Times New Roman"/>
                <w:lang w:val="en-US"/>
              </w:rPr>
              <w:t>Service instance</w:t>
            </w:r>
          </w:p>
        </w:tc>
      </w:tr>
      <w:tr w:rsidR="00D67926" w14:paraId="60E19155" w14:textId="77777777">
        <w:trPr>
          <w:divId w:val="1529179779"/>
          <w:tblCellSpacing w:w="15" w:type="dxa"/>
        </w:trPr>
        <w:tc>
          <w:tcPr>
            <w:tcW w:w="0" w:type="auto"/>
            <w:vAlign w:val="center"/>
            <w:hideMark/>
          </w:tcPr>
          <w:p w14:paraId="242378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C26D21" w14:textId="77777777" w:rsidR="00D67926" w:rsidRDefault="008D6FB8">
            <w:pPr>
              <w:rPr>
                <w:rFonts w:eastAsia="Times New Roman"/>
                <w:lang w:val="en-US"/>
              </w:rPr>
            </w:pPr>
            <w:r>
              <w:rPr>
                <w:rFonts w:eastAsia="Times New Roman"/>
                <w:lang w:val="en-US"/>
              </w:rPr>
              <w:t>A service line number.</w:t>
            </w:r>
          </w:p>
        </w:tc>
      </w:tr>
      <w:tr w:rsidR="00D67926" w14:paraId="716E5612" w14:textId="77777777">
        <w:trPr>
          <w:divId w:val="1529179779"/>
          <w:tblCellSpacing w:w="15" w:type="dxa"/>
        </w:trPr>
        <w:tc>
          <w:tcPr>
            <w:tcW w:w="0" w:type="auto"/>
            <w:vAlign w:val="center"/>
            <w:hideMark/>
          </w:tcPr>
          <w:p w14:paraId="48915DF1" w14:textId="77777777" w:rsidR="00D67926" w:rsidRDefault="008D6FB8">
            <w:pPr>
              <w:rPr>
                <w:rFonts w:eastAsia="Times New Roman"/>
                <w:lang w:val="en-US"/>
              </w:rPr>
            </w:pPr>
            <w:r>
              <w:rPr>
                <w:rFonts w:eastAsia="Times New Roman"/>
                <w:b/>
                <w:bCs/>
                <w:lang w:val="en-US"/>
              </w:rPr>
              <w:t>Claim.item.detail.subDetail.type</w:t>
            </w:r>
          </w:p>
        </w:tc>
        <w:tc>
          <w:tcPr>
            <w:tcW w:w="0" w:type="auto"/>
            <w:vAlign w:val="center"/>
            <w:hideMark/>
          </w:tcPr>
          <w:p w14:paraId="0BCDCE41" w14:textId="77777777" w:rsidR="00D67926" w:rsidRDefault="00D67926">
            <w:pPr>
              <w:rPr>
                <w:rFonts w:eastAsia="Times New Roman"/>
                <w:lang w:val="en-US"/>
              </w:rPr>
            </w:pPr>
          </w:p>
        </w:tc>
      </w:tr>
      <w:tr w:rsidR="00D67926" w14:paraId="7477FF57" w14:textId="77777777">
        <w:trPr>
          <w:divId w:val="1529179779"/>
          <w:tblCellSpacing w:w="15" w:type="dxa"/>
        </w:trPr>
        <w:tc>
          <w:tcPr>
            <w:tcW w:w="0" w:type="auto"/>
            <w:vAlign w:val="center"/>
            <w:hideMark/>
          </w:tcPr>
          <w:p w14:paraId="30E8F52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121336" w14:textId="77777777" w:rsidR="00D67926" w:rsidRDefault="008D6FB8">
            <w:pPr>
              <w:rPr>
                <w:rFonts w:eastAsia="Times New Roman"/>
                <w:lang w:val="en-US"/>
              </w:rPr>
            </w:pPr>
            <w:r>
              <w:rPr>
                <w:rFonts w:eastAsia="Times New Roman"/>
                <w:lang w:val="en-US"/>
              </w:rPr>
              <w:t>Type of product or service</w:t>
            </w:r>
          </w:p>
        </w:tc>
      </w:tr>
      <w:tr w:rsidR="00D67926" w14:paraId="2E552AC6" w14:textId="77777777">
        <w:trPr>
          <w:divId w:val="1529179779"/>
          <w:tblCellSpacing w:w="15" w:type="dxa"/>
        </w:trPr>
        <w:tc>
          <w:tcPr>
            <w:tcW w:w="0" w:type="auto"/>
            <w:vAlign w:val="center"/>
            <w:hideMark/>
          </w:tcPr>
          <w:p w14:paraId="3A8BAF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CD4ECF" w14:textId="77777777" w:rsidR="00D67926" w:rsidRDefault="008D6FB8">
            <w:pPr>
              <w:rPr>
                <w:rFonts w:eastAsia="Times New Roman"/>
                <w:lang w:val="en-US"/>
              </w:rPr>
            </w:pPr>
            <w:r>
              <w:rPr>
                <w:rFonts w:eastAsia="Times New Roman"/>
                <w:lang w:val="en-US"/>
              </w:rPr>
              <w:t>The type of product or service.</w:t>
            </w:r>
          </w:p>
        </w:tc>
      </w:tr>
      <w:tr w:rsidR="00D67926" w14:paraId="3AAE2904" w14:textId="77777777">
        <w:trPr>
          <w:divId w:val="1529179779"/>
          <w:tblCellSpacing w:w="15" w:type="dxa"/>
        </w:trPr>
        <w:tc>
          <w:tcPr>
            <w:tcW w:w="0" w:type="auto"/>
            <w:vAlign w:val="center"/>
            <w:hideMark/>
          </w:tcPr>
          <w:p w14:paraId="1456C40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AAE8B4" w14:textId="77777777" w:rsidR="00D67926" w:rsidRDefault="008D6FB8">
            <w:pPr>
              <w:rPr>
                <w:rFonts w:eastAsia="Times New Roman"/>
                <w:lang w:val="en-US"/>
              </w:rPr>
            </w:pPr>
            <w:r>
              <w:rPr>
                <w:rFonts w:eastAsia="Times New Roman"/>
                <w:lang w:val="en-US"/>
              </w:rPr>
              <w:t>Service, Product, Rx Dispense, Rx Compound etc.</w:t>
            </w:r>
          </w:p>
        </w:tc>
      </w:tr>
      <w:tr w:rsidR="00D67926" w14:paraId="15548110" w14:textId="77777777">
        <w:trPr>
          <w:divId w:val="1529179779"/>
          <w:tblCellSpacing w:w="15" w:type="dxa"/>
        </w:trPr>
        <w:tc>
          <w:tcPr>
            <w:tcW w:w="0" w:type="auto"/>
            <w:vAlign w:val="center"/>
            <w:hideMark/>
          </w:tcPr>
          <w:p w14:paraId="4668604F" w14:textId="77777777" w:rsidR="00D67926" w:rsidRDefault="008D6FB8">
            <w:pPr>
              <w:rPr>
                <w:rFonts w:eastAsia="Times New Roman"/>
                <w:lang w:val="en-US"/>
              </w:rPr>
            </w:pPr>
            <w:r>
              <w:rPr>
                <w:rFonts w:eastAsia="Times New Roman"/>
                <w:b/>
                <w:bCs/>
                <w:lang w:val="en-US"/>
              </w:rPr>
              <w:t>Claim.item.detail.subDetail.service</w:t>
            </w:r>
          </w:p>
        </w:tc>
        <w:tc>
          <w:tcPr>
            <w:tcW w:w="0" w:type="auto"/>
            <w:vAlign w:val="center"/>
            <w:hideMark/>
          </w:tcPr>
          <w:p w14:paraId="2D439915" w14:textId="77777777" w:rsidR="00D67926" w:rsidRDefault="00D67926">
            <w:pPr>
              <w:rPr>
                <w:rFonts w:eastAsia="Times New Roman"/>
                <w:lang w:val="en-US"/>
              </w:rPr>
            </w:pPr>
          </w:p>
        </w:tc>
      </w:tr>
      <w:tr w:rsidR="00D67926" w14:paraId="7D84BD6D" w14:textId="77777777">
        <w:trPr>
          <w:divId w:val="1529179779"/>
          <w:tblCellSpacing w:w="15" w:type="dxa"/>
        </w:trPr>
        <w:tc>
          <w:tcPr>
            <w:tcW w:w="0" w:type="auto"/>
            <w:vAlign w:val="center"/>
            <w:hideMark/>
          </w:tcPr>
          <w:p w14:paraId="65E812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24956A" w14:textId="77777777" w:rsidR="00D67926" w:rsidRDefault="008D6FB8">
            <w:pPr>
              <w:rPr>
                <w:rFonts w:eastAsia="Times New Roman"/>
                <w:lang w:val="en-US"/>
              </w:rPr>
            </w:pPr>
            <w:r>
              <w:rPr>
                <w:rFonts w:eastAsia="Times New Roman"/>
                <w:lang w:val="en-US"/>
              </w:rPr>
              <w:t>Additional item codes</w:t>
            </w:r>
          </w:p>
        </w:tc>
      </w:tr>
      <w:tr w:rsidR="00D67926" w14:paraId="36109FF6" w14:textId="77777777">
        <w:trPr>
          <w:divId w:val="1529179779"/>
          <w:tblCellSpacing w:w="15" w:type="dxa"/>
        </w:trPr>
        <w:tc>
          <w:tcPr>
            <w:tcW w:w="0" w:type="auto"/>
            <w:vAlign w:val="center"/>
            <w:hideMark/>
          </w:tcPr>
          <w:p w14:paraId="6863E8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CBD754" w14:textId="77777777" w:rsidR="00D67926" w:rsidRDefault="008D6FB8">
            <w:pPr>
              <w:rPr>
                <w:rFonts w:eastAsia="Times New Roman"/>
                <w:lang w:val="en-US"/>
              </w:rPr>
            </w:pPr>
            <w:r>
              <w:rPr>
                <w:rFonts w:eastAsia="Times New Roman"/>
                <w:lang w:val="en-US"/>
              </w:rPr>
              <w:t>The fee for an addit</w:t>
            </w:r>
            <w:del w:id="250" w:author="Cary Ussery" w:date="2015-09-11T19:32:00Z">
              <w:r w:rsidDel="003C46D9">
                <w:rPr>
                  <w:rFonts w:eastAsia="Times New Roman"/>
                  <w:lang w:val="en-US"/>
                </w:rPr>
                <w:delText>t</w:delText>
              </w:r>
            </w:del>
            <w:r>
              <w:rPr>
                <w:rFonts w:eastAsia="Times New Roman"/>
                <w:lang w:val="en-US"/>
              </w:rPr>
              <w:t>ional service or product or charge.</w:t>
            </w:r>
          </w:p>
        </w:tc>
      </w:tr>
      <w:tr w:rsidR="00D67926" w14:paraId="7C5A3423" w14:textId="77777777">
        <w:trPr>
          <w:divId w:val="1529179779"/>
          <w:tblCellSpacing w:w="15" w:type="dxa"/>
        </w:trPr>
        <w:tc>
          <w:tcPr>
            <w:tcW w:w="0" w:type="auto"/>
            <w:vAlign w:val="center"/>
            <w:hideMark/>
          </w:tcPr>
          <w:p w14:paraId="36D5702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3CE642" w14:textId="77777777" w:rsidR="00D67926" w:rsidRDefault="008D6FB8">
            <w:pPr>
              <w:rPr>
                <w:rFonts w:eastAsia="Times New Roman"/>
                <w:lang w:val="en-US"/>
              </w:rPr>
            </w:pPr>
            <w:r>
              <w:rPr>
                <w:rFonts w:eastAsia="Times New Roman"/>
                <w:lang w:val="en-US"/>
              </w:rPr>
              <w:t>Allowable service and product codes</w:t>
            </w:r>
          </w:p>
        </w:tc>
      </w:tr>
      <w:tr w:rsidR="00D67926" w14:paraId="0641BE5A" w14:textId="77777777">
        <w:trPr>
          <w:divId w:val="1529179779"/>
          <w:tblCellSpacing w:w="15" w:type="dxa"/>
        </w:trPr>
        <w:tc>
          <w:tcPr>
            <w:tcW w:w="0" w:type="auto"/>
            <w:vAlign w:val="center"/>
            <w:hideMark/>
          </w:tcPr>
          <w:p w14:paraId="2B8F0B77" w14:textId="77777777" w:rsidR="00D67926" w:rsidRDefault="008D6FB8">
            <w:pPr>
              <w:rPr>
                <w:rFonts w:eastAsia="Times New Roman"/>
                <w:lang w:val="en-US"/>
              </w:rPr>
            </w:pPr>
            <w:r>
              <w:rPr>
                <w:rFonts w:eastAsia="Times New Roman"/>
                <w:b/>
                <w:bCs/>
                <w:lang w:val="en-US"/>
              </w:rPr>
              <w:t>Claim.item.detail.subDetail.quantity</w:t>
            </w:r>
          </w:p>
        </w:tc>
        <w:tc>
          <w:tcPr>
            <w:tcW w:w="0" w:type="auto"/>
            <w:vAlign w:val="center"/>
            <w:hideMark/>
          </w:tcPr>
          <w:p w14:paraId="29B7ABAC" w14:textId="77777777" w:rsidR="00D67926" w:rsidRDefault="00D67926">
            <w:pPr>
              <w:rPr>
                <w:rFonts w:eastAsia="Times New Roman"/>
                <w:lang w:val="en-US"/>
              </w:rPr>
            </w:pPr>
          </w:p>
        </w:tc>
      </w:tr>
      <w:tr w:rsidR="00D67926" w14:paraId="3D77BD96" w14:textId="77777777">
        <w:trPr>
          <w:divId w:val="1529179779"/>
          <w:tblCellSpacing w:w="15" w:type="dxa"/>
        </w:trPr>
        <w:tc>
          <w:tcPr>
            <w:tcW w:w="0" w:type="auto"/>
            <w:vAlign w:val="center"/>
            <w:hideMark/>
          </w:tcPr>
          <w:p w14:paraId="2330468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0DAB77" w14:textId="77777777" w:rsidR="00D67926" w:rsidRDefault="008D6FB8">
            <w:pPr>
              <w:rPr>
                <w:rFonts w:eastAsia="Times New Roman"/>
                <w:lang w:val="en-US"/>
              </w:rPr>
            </w:pPr>
            <w:r>
              <w:rPr>
                <w:rFonts w:eastAsia="Times New Roman"/>
                <w:lang w:val="en-US"/>
              </w:rPr>
              <w:t>Count of Products or Services</w:t>
            </w:r>
          </w:p>
        </w:tc>
      </w:tr>
      <w:tr w:rsidR="00D67926" w14:paraId="7DC36557" w14:textId="77777777">
        <w:trPr>
          <w:divId w:val="1529179779"/>
          <w:tblCellSpacing w:w="15" w:type="dxa"/>
        </w:trPr>
        <w:tc>
          <w:tcPr>
            <w:tcW w:w="0" w:type="auto"/>
            <w:vAlign w:val="center"/>
            <w:hideMark/>
          </w:tcPr>
          <w:p w14:paraId="35B0F6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F3A30F" w14:textId="77777777" w:rsidR="00D67926" w:rsidRDefault="008D6FB8">
            <w:pPr>
              <w:rPr>
                <w:rFonts w:eastAsia="Times New Roman"/>
                <w:lang w:val="en-US"/>
              </w:rPr>
            </w:pPr>
            <w:r>
              <w:rPr>
                <w:rFonts w:eastAsia="Times New Roman"/>
                <w:lang w:val="en-US"/>
              </w:rPr>
              <w:t>The number of repetitions of a service or product.</w:t>
            </w:r>
          </w:p>
        </w:tc>
      </w:tr>
      <w:tr w:rsidR="00D67926" w14:paraId="257C85E5" w14:textId="77777777">
        <w:trPr>
          <w:divId w:val="1529179779"/>
          <w:tblCellSpacing w:w="15" w:type="dxa"/>
        </w:trPr>
        <w:tc>
          <w:tcPr>
            <w:tcW w:w="0" w:type="auto"/>
            <w:vAlign w:val="center"/>
            <w:hideMark/>
          </w:tcPr>
          <w:p w14:paraId="4C13B437" w14:textId="77777777" w:rsidR="00D67926" w:rsidRDefault="008D6FB8">
            <w:pPr>
              <w:rPr>
                <w:rFonts w:eastAsia="Times New Roman"/>
                <w:lang w:val="en-US"/>
              </w:rPr>
            </w:pPr>
            <w:r>
              <w:rPr>
                <w:rFonts w:eastAsia="Times New Roman"/>
                <w:b/>
                <w:bCs/>
                <w:lang w:val="en-US"/>
              </w:rPr>
              <w:t>Claim.item.detail.subDetail.unitPrice</w:t>
            </w:r>
          </w:p>
        </w:tc>
        <w:tc>
          <w:tcPr>
            <w:tcW w:w="0" w:type="auto"/>
            <w:vAlign w:val="center"/>
            <w:hideMark/>
          </w:tcPr>
          <w:p w14:paraId="2AF57454" w14:textId="77777777" w:rsidR="00D67926" w:rsidRDefault="00D67926">
            <w:pPr>
              <w:rPr>
                <w:rFonts w:eastAsia="Times New Roman"/>
                <w:lang w:val="en-US"/>
              </w:rPr>
            </w:pPr>
          </w:p>
        </w:tc>
      </w:tr>
      <w:tr w:rsidR="00D67926" w14:paraId="73FBC23E" w14:textId="77777777">
        <w:trPr>
          <w:divId w:val="1529179779"/>
          <w:tblCellSpacing w:w="15" w:type="dxa"/>
        </w:trPr>
        <w:tc>
          <w:tcPr>
            <w:tcW w:w="0" w:type="auto"/>
            <w:vAlign w:val="center"/>
            <w:hideMark/>
          </w:tcPr>
          <w:p w14:paraId="352971B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FB626E" w14:textId="77777777" w:rsidR="00D67926" w:rsidRDefault="008D6FB8">
            <w:pPr>
              <w:rPr>
                <w:rFonts w:eastAsia="Times New Roman"/>
                <w:lang w:val="en-US"/>
              </w:rPr>
            </w:pPr>
            <w:r>
              <w:rPr>
                <w:rFonts w:eastAsia="Times New Roman"/>
                <w:lang w:val="en-US"/>
              </w:rPr>
              <w:t>Fee, charge or cost per point</w:t>
            </w:r>
          </w:p>
        </w:tc>
      </w:tr>
      <w:tr w:rsidR="00D67926" w14:paraId="5A2F5710" w14:textId="77777777">
        <w:trPr>
          <w:divId w:val="1529179779"/>
          <w:tblCellSpacing w:w="15" w:type="dxa"/>
        </w:trPr>
        <w:tc>
          <w:tcPr>
            <w:tcW w:w="0" w:type="auto"/>
            <w:vAlign w:val="center"/>
            <w:hideMark/>
          </w:tcPr>
          <w:p w14:paraId="1C57AB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65B075" w14:textId="77777777" w:rsidR="00D67926" w:rsidRDefault="008D6FB8">
            <w:pPr>
              <w:rPr>
                <w:rFonts w:eastAsia="Times New Roman"/>
                <w:lang w:val="en-US"/>
              </w:rPr>
            </w:pPr>
            <w:r>
              <w:rPr>
                <w:rFonts w:eastAsia="Times New Roman"/>
                <w:lang w:val="en-US"/>
              </w:rPr>
              <w:t>The fee for an addit</w:t>
            </w:r>
            <w:del w:id="251" w:author="Cary Ussery" w:date="2015-09-11T19:32:00Z">
              <w:r w:rsidDel="003C46D9">
                <w:rPr>
                  <w:rFonts w:eastAsia="Times New Roman"/>
                  <w:lang w:val="en-US"/>
                </w:rPr>
                <w:delText>t</w:delText>
              </w:r>
            </w:del>
            <w:r>
              <w:rPr>
                <w:rFonts w:eastAsia="Times New Roman"/>
                <w:lang w:val="en-US"/>
              </w:rPr>
              <w:t>ional service or product or charge.</w:t>
            </w:r>
          </w:p>
        </w:tc>
      </w:tr>
      <w:tr w:rsidR="00D67926" w14:paraId="5FBE5417" w14:textId="77777777">
        <w:trPr>
          <w:divId w:val="1529179779"/>
          <w:tblCellSpacing w:w="15" w:type="dxa"/>
        </w:trPr>
        <w:tc>
          <w:tcPr>
            <w:tcW w:w="0" w:type="auto"/>
            <w:vAlign w:val="center"/>
            <w:hideMark/>
          </w:tcPr>
          <w:p w14:paraId="652BE37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FC33B14"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1F2CDC93" w14:textId="77777777">
        <w:trPr>
          <w:divId w:val="1529179779"/>
          <w:tblCellSpacing w:w="15" w:type="dxa"/>
        </w:trPr>
        <w:tc>
          <w:tcPr>
            <w:tcW w:w="0" w:type="auto"/>
            <w:vAlign w:val="center"/>
            <w:hideMark/>
          </w:tcPr>
          <w:p w14:paraId="23ACF0CA" w14:textId="77777777" w:rsidR="00D67926" w:rsidRDefault="008D6FB8">
            <w:pPr>
              <w:rPr>
                <w:rFonts w:eastAsia="Times New Roman"/>
                <w:lang w:val="en-US"/>
              </w:rPr>
            </w:pPr>
            <w:r>
              <w:rPr>
                <w:rFonts w:eastAsia="Times New Roman"/>
                <w:b/>
                <w:bCs/>
                <w:lang w:val="en-US"/>
              </w:rPr>
              <w:t>Claim.item.detail.subDetail.factor</w:t>
            </w:r>
          </w:p>
        </w:tc>
        <w:tc>
          <w:tcPr>
            <w:tcW w:w="0" w:type="auto"/>
            <w:vAlign w:val="center"/>
            <w:hideMark/>
          </w:tcPr>
          <w:p w14:paraId="3C9E4794" w14:textId="77777777" w:rsidR="00D67926" w:rsidRDefault="00D67926">
            <w:pPr>
              <w:rPr>
                <w:rFonts w:eastAsia="Times New Roman"/>
                <w:lang w:val="en-US"/>
              </w:rPr>
            </w:pPr>
          </w:p>
        </w:tc>
      </w:tr>
      <w:tr w:rsidR="00D67926" w14:paraId="06FD1B99" w14:textId="77777777">
        <w:trPr>
          <w:divId w:val="1529179779"/>
          <w:tblCellSpacing w:w="15" w:type="dxa"/>
        </w:trPr>
        <w:tc>
          <w:tcPr>
            <w:tcW w:w="0" w:type="auto"/>
            <w:vAlign w:val="center"/>
            <w:hideMark/>
          </w:tcPr>
          <w:p w14:paraId="1716A4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BC5B08" w14:textId="77777777" w:rsidR="00D67926" w:rsidRDefault="008D6FB8">
            <w:pPr>
              <w:rPr>
                <w:rFonts w:eastAsia="Times New Roman"/>
                <w:lang w:val="en-US"/>
              </w:rPr>
            </w:pPr>
            <w:r>
              <w:rPr>
                <w:rFonts w:eastAsia="Times New Roman"/>
                <w:lang w:val="en-US"/>
              </w:rPr>
              <w:t>Price scaling factor</w:t>
            </w:r>
          </w:p>
        </w:tc>
      </w:tr>
      <w:tr w:rsidR="00D67926" w14:paraId="02A05DEE" w14:textId="77777777">
        <w:trPr>
          <w:divId w:val="1529179779"/>
          <w:tblCellSpacing w:w="15" w:type="dxa"/>
        </w:trPr>
        <w:tc>
          <w:tcPr>
            <w:tcW w:w="0" w:type="auto"/>
            <w:vAlign w:val="center"/>
            <w:hideMark/>
          </w:tcPr>
          <w:p w14:paraId="3718805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FF850F" w14:textId="77777777"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w:t>
            </w:r>
            <w:r>
              <w:rPr>
                <w:rFonts w:eastAsia="Times New Roman"/>
                <w:lang w:val="en-US"/>
              </w:rPr>
              <w:lastRenderedPageBreak/>
              <w:t xml:space="preserve">and/or goods received. The concept of a Factor allows for a discount or surcharge multiplier to be applied to a monetary amount. </w:t>
            </w:r>
          </w:p>
        </w:tc>
      </w:tr>
      <w:tr w:rsidR="00D67926" w14:paraId="29278498" w14:textId="77777777">
        <w:trPr>
          <w:divId w:val="1529179779"/>
          <w:tblCellSpacing w:w="15" w:type="dxa"/>
        </w:trPr>
        <w:tc>
          <w:tcPr>
            <w:tcW w:w="0" w:type="auto"/>
            <w:vAlign w:val="center"/>
            <w:hideMark/>
          </w:tcPr>
          <w:p w14:paraId="5D401FE4"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00146306"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167B06DA" w14:textId="77777777">
        <w:trPr>
          <w:divId w:val="1529179779"/>
          <w:tblCellSpacing w:w="15" w:type="dxa"/>
        </w:trPr>
        <w:tc>
          <w:tcPr>
            <w:tcW w:w="0" w:type="auto"/>
            <w:vAlign w:val="center"/>
            <w:hideMark/>
          </w:tcPr>
          <w:p w14:paraId="6C168386" w14:textId="77777777" w:rsidR="00D67926" w:rsidRDefault="008D6FB8">
            <w:pPr>
              <w:rPr>
                <w:rFonts w:eastAsia="Times New Roman"/>
                <w:lang w:val="en-US"/>
              </w:rPr>
            </w:pPr>
            <w:r>
              <w:rPr>
                <w:rFonts w:eastAsia="Times New Roman"/>
                <w:b/>
                <w:bCs/>
                <w:lang w:val="en-US"/>
              </w:rPr>
              <w:t>Claim.item.detail.subDetail.points</w:t>
            </w:r>
          </w:p>
        </w:tc>
        <w:tc>
          <w:tcPr>
            <w:tcW w:w="0" w:type="auto"/>
            <w:vAlign w:val="center"/>
            <w:hideMark/>
          </w:tcPr>
          <w:p w14:paraId="36C09E05" w14:textId="77777777" w:rsidR="00D67926" w:rsidRDefault="00D67926">
            <w:pPr>
              <w:rPr>
                <w:rFonts w:eastAsia="Times New Roman"/>
                <w:lang w:val="en-US"/>
              </w:rPr>
            </w:pPr>
          </w:p>
        </w:tc>
      </w:tr>
      <w:tr w:rsidR="00D67926" w14:paraId="32658D59" w14:textId="77777777">
        <w:trPr>
          <w:divId w:val="1529179779"/>
          <w:tblCellSpacing w:w="15" w:type="dxa"/>
        </w:trPr>
        <w:tc>
          <w:tcPr>
            <w:tcW w:w="0" w:type="auto"/>
            <w:vAlign w:val="center"/>
            <w:hideMark/>
          </w:tcPr>
          <w:p w14:paraId="08C295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E60549" w14:textId="77777777" w:rsidR="00D67926" w:rsidRDefault="008D6FB8">
            <w:pPr>
              <w:rPr>
                <w:rFonts w:eastAsia="Times New Roman"/>
                <w:lang w:val="en-US"/>
              </w:rPr>
            </w:pPr>
            <w:r>
              <w:rPr>
                <w:rFonts w:eastAsia="Times New Roman"/>
                <w:lang w:val="en-US"/>
              </w:rPr>
              <w:t>Difficulty scaling factor</w:t>
            </w:r>
          </w:p>
        </w:tc>
      </w:tr>
      <w:tr w:rsidR="00D67926" w14:paraId="279E8EA2" w14:textId="77777777">
        <w:trPr>
          <w:divId w:val="1529179779"/>
          <w:tblCellSpacing w:w="15" w:type="dxa"/>
        </w:trPr>
        <w:tc>
          <w:tcPr>
            <w:tcW w:w="0" w:type="auto"/>
            <w:vAlign w:val="center"/>
            <w:hideMark/>
          </w:tcPr>
          <w:p w14:paraId="7CEC62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831A8F" w14:textId="77777777"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14:paraId="4B3637C0" w14:textId="77777777">
        <w:trPr>
          <w:divId w:val="1529179779"/>
          <w:tblCellSpacing w:w="15" w:type="dxa"/>
        </w:trPr>
        <w:tc>
          <w:tcPr>
            <w:tcW w:w="0" w:type="auto"/>
            <w:vAlign w:val="center"/>
            <w:hideMark/>
          </w:tcPr>
          <w:p w14:paraId="08D2968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1E64D75"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1088F428" w14:textId="77777777">
        <w:trPr>
          <w:divId w:val="1529179779"/>
          <w:tblCellSpacing w:w="15" w:type="dxa"/>
        </w:trPr>
        <w:tc>
          <w:tcPr>
            <w:tcW w:w="0" w:type="auto"/>
            <w:vAlign w:val="center"/>
            <w:hideMark/>
          </w:tcPr>
          <w:p w14:paraId="7A05AE11" w14:textId="77777777" w:rsidR="00D67926" w:rsidRDefault="008D6FB8">
            <w:pPr>
              <w:rPr>
                <w:rFonts w:eastAsia="Times New Roman"/>
                <w:lang w:val="en-US"/>
              </w:rPr>
            </w:pPr>
            <w:r>
              <w:rPr>
                <w:rFonts w:eastAsia="Times New Roman"/>
                <w:b/>
                <w:bCs/>
                <w:lang w:val="en-US"/>
              </w:rPr>
              <w:t>Claim.item.detail.subDetail.net</w:t>
            </w:r>
          </w:p>
        </w:tc>
        <w:tc>
          <w:tcPr>
            <w:tcW w:w="0" w:type="auto"/>
            <w:vAlign w:val="center"/>
            <w:hideMark/>
          </w:tcPr>
          <w:p w14:paraId="46F3C2E7" w14:textId="77777777" w:rsidR="00D67926" w:rsidRDefault="00D67926">
            <w:pPr>
              <w:rPr>
                <w:rFonts w:eastAsia="Times New Roman"/>
                <w:lang w:val="en-US"/>
              </w:rPr>
            </w:pPr>
          </w:p>
        </w:tc>
      </w:tr>
      <w:tr w:rsidR="00D67926" w14:paraId="6A298AF3" w14:textId="77777777">
        <w:trPr>
          <w:divId w:val="1529179779"/>
          <w:tblCellSpacing w:w="15" w:type="dxa"/>
        </w:trPr>
        <w:tc>
          <w:tcPr>
            <w:tcW w:w="0" w:type="auto"/>
            <w:vAlign w:val="center"/>
            <w:hideMark/>
          </w:tcPr>
          <w:p w14:paraId="710B6D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61D4B2" w14:textId="77777777" w:rsidR="00D67926" w:rsidRDefault="008D6FB8">
            <w:pPr>
              <w:rPr>
                <w:rFonts w:eastAsia="Times New Roman"/>
                <w:lang w:val="en-US"/>
              </w:rPr>
            </w:pPr>
            <w:r>
              <w:rPr>
                <w:rFonts w:eastAsia="Times New Roman"/>
                <w:lang w:val="en-US"/>
              </w:rPr>
              <w:t>Net additional item cost</w:t>
            </w:r>
          </w:p>
        </w:tc>
      </w:tr>
      <w:tr w:rsidR="00D67926" w14:paraId="254E9957" w14:textId="77777777">
        <w:trPr>
          <w:divId w:val="1529179779"/>
          <w:tblCellSpacing w:w="15" w:type="dxa"/>
        </w:trPr>
        <w:tc>
          <w:tcPr>
            <w:tcW w:w="0" w:type="auto"/>
            <w:vAlign w:val="center"/>
            <w:hideMark/>
          </w:tcPr>
          <w:p w14:paraId="56C487C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990481" w14:textId="77777777" w:rsidR="00D67926" w:rsidRDefault="008D6FB8">
            <w:pPr>
              <w:rPr>
                <w:rFonts w:eastAsia="Times New Roman"/>
                <w:lang w:val="en-US"/>
              </w:rPr>
            </w:pPr>
            <w:r>
              <w:rPr>
                <w:rFonts w:eastAsia="Times New Roman"/>
                <w:lang w:val="en-US"/>
              </w:rPr>
              <w:t>The quantity times the unit price for an addit</w:t>
            </w:r>
            <w:del w:id="252" w:author="Cary Ussery" w:date="2015-09-11T19:32:00Z">
              <w:r w:rsidDel="003C46D9">
                <w:rPr>
                  <w:rFonts w:eastAsia="Times New Roman"/>
                  <w:lang w:val="en-US"/>
                </w:rPr>
                <w:delText>t</w:delText>
              </w:r>
            </w:del>
            <w:r>
              <w:rPr>
                <w:rFonts w:eastAsia="Times New Roman"/>
                <w:lang w:val="en-US"/>
              </w:rPr>
              <w:t xml:space="preserve">ional service or product or charge. For example, the formula: unit Quantity * unit Price (Cost per Point) * factor Number * points = net Amount. Quantity, factor and points are assumed to be 1 if not supplied. </w:t>
            </w:r>
          </w:p>
        </w:tc>
      </w:tr>
      <w:tr w:rsidR="00D67926" w14:paraId="6DEBDFC4" w14:textId="77777777">
        <w:trPr>
          <w:divId w:val="1529179779"/>
          <w:tblCellSpacing w:w="15" w:type="dxa"/>
        </w:trPr>
        <w:tc>
          <w:tcPr>
            <w:tcW w:w="0" w:type="auto"/>
            <w:vAlign w:val="center"/>
            <w:hideMark/>
          </w:tcPr>
          <w:p w14:paraId="535D553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E9B7BDF"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131B1843" w14:textId="77777777">
        <w:trPr>
          <w:divId w:val="1529179779"/>
          <w:tblCellSpacing w:w="15" w:type="dxa"/>
        </w:trPr>
        <w:tc>
          <w:tcPr>
            <w:tcW w:w="0" w:type="auto"/>
            <w:vAlign w:val="center"/>
            <w:hideMark/>
          </w:tcPr>
          <w:p w14:paraId="0CF46688" w14:textId="77777777" w:rsidR="00D67926" w:rsidRDefault="008D6FB8">
            <w:pPr>
              <w:rPr>
                <w:rFonts w:eastAsia="Times New Roman"/>
                <w:lang w:val="en-US"/>
              </w:rPr>
            </w:pPr>
            <w:r>
              <w:rPr>
                <w:rFonts w:eastAsia="Times New Roman"/>
                <w:b/>
                <w:bCs/>
                <w:lang w:val="en-US"/>
              </w:rPr>
              <w:t>Claim.item.detail.subDetail.udi</w:t>
            </w:r>
          </w:p>
        </w:tc>
        <w:tc>
          <w:tcPr>
            <w:tcW w:w="0" w:type="auto"/>
            <w:vAlign w:val="center"/>
            <w:hideMark/>
          </w:tcPr>
          <w:p w14:paraId="170E1A7E" w14:textId="77777777" w:rsidR="00D67926" w:rsidRDefault="00D67926">
            <w:pPr>
              <w:rPr>
                <w:rFonts w:eastAsia="Times New Roman"/>
                <w:lang w:val="en-US"/>
              </w:rPr>
            </w:pPr>
          </w:p>
        </w:tc>
      </w:tr>
      <w:tr w:rsidR="00D67926" w14:paraId="39C97DE1" w14:textId="77777777">
        <w:trPr>
          <w:divId w:val="1529179779"/>
          <w:tblCellSpacing w:w="15" w:type="dxa"/>
        </w:trPr>
        <w:tc>
          <w:tcPr>
            <w:tcW w:w="0" w:type="auto"/>
            <w:vAlign w:val="center"/>
            <w:hideMark/>
          </w:tcPr>
          <w:p w14:paraId="117E76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97634E" w14:textId="77777777" w:rsidR="00D67926" w:rsidRDefault="008D6FB8">
            <w:pPr>
              <w:rPr>
                <w:rFonts w:eastAsia="Times New Roman"/>
                <w:lang w:val="en-US"/>
              </w:rPr>
            </w:pPr>
            <w:r>
              <w:rPr>
                <w:rFonts w:eastAsia="Times New Roman"/>
                <w:lang w:val="en-US"/>
              </w:rPr>
              <w:t>Unique Device Identifier</w:t>
            </w:r>
          </w:p>
        </w:tc>
      </w:tr>
      <w:tr w:rsidR="00D67926" w14:paraId="6701208F" w14:textId="77777777">
        <w:trPr>
          <w:divId w:val="1529179779"/>
          <w:tblCellSpacing w:w="15" w:type="dxa"/>
        </w:trPr>
        <w:tc>
          <w:tcPr>
            <w:tcW w:w="0" w:type="auto"/>
            <w:vAlign w:val="center"/>
            <w:hideMark/>
          </w:tcPr>
          <w:p w14:paraId="01EEF2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E1FF04" w14:textId="77777777" w:rsidR="00D67926" w:rsidRDefault="008D6FB8">
            <w:pPr>
              <w:rPr>
                <w:rFonts w:eastAsia="Times New Roman"/>
                <w:lang w:val="en-US"/>
              </w:rPr>
            </w:pPr>
            <w:r>
              <w:rPr>
                <w:rFonts w:eastAsia="Times New Roman"/>
                <w:lang w:val="en-US"/>
              </w:rPr>
              <w:t>List of Unique Device Identifiers associated with this line item.</w:t>
            </w:r>
          </w:p>
        </w:tc>
      </w:tr>
      <w:tr w:rsidR="00D67926" w14:paraId="18B62B48" w14:textId="77777777">
        <w:trPr>
          <w:divId w:val="1529179779"/>
          <w:tblCellSpacing w:w="15" w:type="dxa"/>
        </w:trPr>
        <w:tc>
          <w:tcPr>
            <w:tcW w:w="0" w:type="auto"/>
            <w:vAlign w:val="center"/>
            <w:hideMark/>
          </w:tcPr>
          <w:p w14:paraId="314AF23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33A9015" w14:textId="77777777" w:rsidR="00D67926" w:rsidRDefault="008D6FB8">
            <w:pPr>
              <w:rPr>
                <w:rFonts w:eastAsia="Times New Roman"/>
                <w:lang w:val="en-US"/>
              </w:rPr>
            </w:pPr>
            <w:r>
              <w:rPr>
                <w:rFonts w:eastAsia="Times New Roman"/>
                <w:lang w:val="en-US"/>
              </w:rPr>
              <w:t>The UDI code and issuer if applicable for the supplied product.</w:t>
            </w:r>
          </w:p>
        </w:tc>
      </w:tr>
      <w:tr w:rsidR="00D67926" w14:paraId="26BF3702" w14:textId="77777777">
        <w:trPr>
          <w:divId w:val="1529179779"/>
          <w:tblCellSpacing w:w="15" w:type="dxa"/>
        </w:trPr>
        <w:tc>
          <w:tcPr>
            <w:tcW w:w="0" w:type="auto"/>
            <w:vAlign w:val="center"/>
            <w:hideMark/>
          </w:tcPr>
          <w:p w14:paraId="1FA71EB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952C0E6" w14:textId="77777777" w:rsidR="00D67926" w:rsidRDefault="008D6FB8">
            <w:pPr>
              <w:rPr>
                <w:rFonts w:eastAsia="Times New Roman"/>
                <w:lang w:val="en-US"/>
              </w:rPr>
            </w:pPr>
            <w:r>
              <w:rPr>
                <w:rFonts w:eastAsia="Times New Roman"/>
                <w:lang w:val="en-US"/>
              </w:rPr>
              <w:t>The FDA, or other, UDI repository.</w:t>
            </w:r>
          </w:p>
        </w:tc>
      </w:tr>
      <w:tr w:rsidR="00D67926" w14:paraId="6763C05C" w14:textId="77777777">
        <w:trPr>
          <w:divId w:val="1529179779"/>
          <w:tblCellSpacing w:w="15" w:type="dxa"/>
        </w:trPr>
        <w:tc>
          <w:tcPr>
            <w:tcW w:w="0" w:type="auto"/>
            <w:vAlign w:val="center"/>
            <w:hideMark/>
          </w:tcPr>
          <w:p w14:paraId="10AE2072" w14:textId="77777777" w:rsidR="00D67926" w:rsidRDefault="008D6FB8">
            <w:pPr>
              <w:rPr>
                <w:rFonts w:eastAsia="Times New Roman"/>
                <w:lang w:val="en-US"/>
              </w:rPr>
            </w:pPr>
            <w:r>
              <w:rPr>
                <w:rFonts w:eastAsia="Times New Roman"/>
                <w:b/>
                <w:bCs/>
                <w:lang w:val="en-US"/>
              </w:rPr>
              <w:t>Claim.item.prosthesis</w:t>
            </w:r>
          </w:p>
        </w:tc>
        <w:tc>
          <w:tcPr>
            <w:tcW w:w="0" w:type="auto"/>
            <w:vAlign w:val="center"/>
            <w:hideMark/>
          </w:tcPr>
          <w:p w14:paraId="031F6B4B" w14:textId="77777777" w:rsidR="00D67926" w:rsidRDefault="00D67926">
            <w:pPr>
              <w:rPr>
                <w:rFonts w:eastAsia="Times New Roman"/>
                <w:lang w:val="en-US"/>
              </w:rPr>
            </w:pPr>
          </w:p>
        </w:tc>
      </w:tr>
      <w:tr w:rsidR="00D67926" w14:paraId="163A1105" w14:textId="77777777">
        <w:trPr>
          <w:divId w:val="1529179779"/>
          <w:tblCellSpacing w:w="15" w:type="dxa"/>
        </w:trPr>
        <w:tc>
          <w:tcPr>
            <w:tcW w:w="0" w:type="auto"/>
            <w:vAlign w:val="center"/>
            <w:hideMark/>
          </w:tcPr>
          <w:p w14:paraId="78D778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32858B" w14:textId="77777777" w:rsidR="00D67926" w:rsidRDefault="008D6FB8">
            <w:pPr>
              <w:rPr>
                <w:rFonts w:eastAsia="Times New Roman"/>
                <w:lang w:val="en-US"/>
              </w:rPr>
            </w:pPr>
            <w:r>
              <w:rPr>
                <w:rFonts w:eastAsia="Times New Roman"/>
                <w:lang w:val="en-US"/>
              </w:rPr>
              <w:t>Prosthetic details</w:t>
            </w:r>
          </w:p>
        </w:tc>
      </w:tr>
      <w:tr w:rsidR="00D67926" w14:paraId="094CC207" w14:textId="77777777">
        <w:trPr>
          <w:divId w:val="1529179779"/>
          <w:tblCellSpacing w:w="15" w:type="dxa"/>
        </w:trPr>
        <w:tc>
          <w:tcPr>
            <w:tcW w:w="0" w:type="auto"/>
            <w:vAlign w:val="center"/>
            <w:hideMark/>
          </w:tcPr>
          <w:p w14:paraId="4CABB9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F70376" w14:textId="77777777" w:rsidR="00D67926" w:rsidRDefault="008D6FB8">
            <w:pPr>
              <w:rPr>
                <w:rFonts w:eastAsia="Times New Roman"/>
                <w:lang w:val="en-US"/>
              </w:rPr>
            </w:pPr>
            <w:r>
              <w:rPr>
                <w:rFonts w:eastAsia="Times New Roman"/>
                <w:lang w:val="en-US"/>
              </w:rPr>
              <w:t>The materials and placement date of prior fixed prosthesis.</w:t>
            </w:r>
          </w:p>
        </w:tc>
      </w:tr>
      <w:tr w:rsidR="00D67926" w14:paraId="546EA8E4" w14:textId="77777777">
        <w:trPr>
          <w:divId w:val="1529179779"/>
          <w:tblCellSpacing w:w="15" w:type="dxa"/>
        </w:trPr>
        <w:tc>
          <w:tcPr>
            <w:tcW w:w="0" w:type="auto"/>
            <w:vAlign w:val="center"/>
            <w:hideMark/>
          </w:tcPr>
          <w:p w14:paraId="60BC3945" w14:textId="77777777" w:rsidR="00D67926" w:rsidRDefault="008D6FB8">
            <w:pPr>
              <w:rPr>
                <w:rFonts w:eastAsia="Times New Roman"/>
                <w:lang w:val="en-US"/>
              </w:rPr>
            </w:pPr>
            <w:r>
              <w:rPr>
                <w:rFonts w:eastAsia="Times New Roman"/>
                <w:b/>
                <w:bCs/>
                <w:lang w:val="en-US"/>
              </w:rPr>
              <w:t>Claim.item.prosthesis.initial</w:t>
            </w:r>
          </w:p>
        </w:tc>
        <w:tc>
          <w:tcPr>
            <w:tcW w:w="0" w:type="auto"/>
            <w:vAlign w:val="center"/>
            <w:hideMark/>
          </w:tcPr>
          <w:p w14:paraId="2FEDE4C8" w14:textId="77777777" w:rsidR="00D67926" w:rsidRDefault="00D67926">
            <w:pPr>
              <w:rPr>
                <w:rFonts w:eastAsia="Times New Roman"/>
                <w:lang w:val="en-US"/>
              </w:rPr>
            </w:pPr>
          </w:p>
        </w:tc>
      </w:tr>
      <w:tr w:rsidR="00D67926" w14:paraId="06A0BA93" w14:textId="77777777">
        <w:trPr>
          <w:divId w:val="1529179779"/>
          <w:tblCellSpacing w:w="15" w:type="dxa"/>
        </w:trPr>
        <w:tc>
          <w:tcPr>
            <w:tcW w:w="0" w:type="auto"/>
            <w:vAlign w:val="center"/>
            <w:hideMark/>
          </w:tcPr>
          <w:p w14:paraId="345223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2F4617" w14:textId="77777777" w:rsidR="00D67926" w:rsidRDefault="008D6FB8">
            <w:pPr>
              <w:rPr>
                <w:rFonts w:eastAsia="Times New Roman"/>
                <w:lang w:val="en-US"/>
              </w:rPr>
            </w:pPr>
            <w:r>
              <w:rPr>
                <w:rFonts w:eastAsia="Times New Roman"/>
                <w:lang w:val="en-US"/>
              </w:rPr>
              <w:t>Is this the initial service</w:t>
            </w:r>
          </w:p>
        </w:tc>
      </w:tr>
      <w:tr w:rsidR="00D67926" w14:paraId="687B7F97" w14:textId="77777777">
        <w:trPr>
          <w:divId w:val="1529179779"/>
          <w:tblCellSpacing w:w="15" w:type="dxa"/>
        </w:trPr>
        <w:tc>
          <w:tcPr>
            <w:tcW w:w="0" w:type="auto"/>
            <w:vAlign w:val="center"/>
            <w:hideMark/>
          </w:tcPr>
          <w:p w14:paraId="5F2241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2BB996" w14:textId="77777777" w:rsidR="00D67926" w:rsidRDefault="008D6FB8">
            <w:pPr>
              <w:rPr>
                <w:rFonts w:eastAsia="Times New Roman"/>
                <w:lang w:val="en-US"/>
              </w:rPr>
            </w:pPr>
            <w:r>
              <w:rPr>
                <w:rFonts w:eastAsia="Times New Roman"/>
                <w:lang w:val="en-US"/>
              </w:rPr>
              <w:t>Indicates whether this is the initial placement of a fixed prosthesis.</w:t>
            </w:r>
          </w:p>
        </w:tc>
      </w:tr>
      <w:tr w:rsidR="00D67926" w14:paraId="642F97E6" w14:textId="77777777">
        <w:trPr>
          <w:divId w:val="1529179779"/>
          <w:tblCellSpacing w:w="15" w:type="dxa"/>
        </w:trPr>
        <w:tc>
          <w:tcPr>
            <w:tcW w:w="0" w:type="auto"/>
            <w:vAlign w:val="center"/>
            <w:hideMark/>
          </w:tcPr>
          <w:p w14:paraId="64DAA45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2E05BD4" w14:textId="77777777" w:rsidR="00D67926" w:rsidRDefault="008D6FB8">
            <w:pPr>
              <w:rPr>
                <w:rFonts w:eastAsia="Times New Roman"/>
                <w:lang w:val="en-US"/>
              </w:rPr>
            </w:pPr>
            <w:r>
              <w:rPr>
                <w:rFonts w:eastAsia="Times New Roman"/>
                <w:lang w:val="en-US"/>
              </w:rPr>
              <w:t>May impact on adjudication.</w:t>
            </w:r>
          </w:p>
        </w:tc>
      </w:tr>
      <w:tr w:rsidR="00D67926" w14:paraId="5417ED77" w14:textId="77777777">
        <w:trPr>
          <w:divId w:val="1529179779"/>
          <w:tblCellSpacing w:w="15" w:type="dxa"/>
        </w:trPr>
        <w:tc>
          <w:tcPr>
            <w:tcW w:w="0" w:type="auto"/>
            <w:vAlign w:val="center"/>
            <w:hideMark/>
          </w:tcPr>
          <w:p w14:paraId="10E34220" w14:textId="77777777" w:rsidR="00D67926" w:rsidRDefault="008D6FB8">
            <w:pPr>
              <w:rPr>
                <w:rFonts w:eastAsia="Times New Roman"/>
                <w:lang w:val="en-US"/>
              </w:rPr>
            </w:pPr>
            <w:r>
              <w:rPr>
                <w:rFonts w:eastAsia="Times New Roman"/>
                <w:b/>
                <w:bCs/>
                <w:lang w:val="en-US"/>
              </w:rPr>
              <w:t>Claim.item.prosthesis.priorDate</w:t>
            </w:r>
          </w:p>
        </w:tc>
        <w:tc>
          <w:tcPr>
            <w:tcW w:w="0" w:type="auto"/>
            <w:vAlign w:val="center"/>
            <w:hideMark/>
          </w:tcPr>
          <w:p w14:paraId="796C8ADB" w14:textId="77777777" w:rsidR="00D67926" w:rsidRDefault="00D67926">
            <w:pPr>
              <w:rPr>
                <w:rFonts w:eastAsia="Times New Roman"/>
                <w:lang w:val="en-US"/>
              </w:rPr>
            </w:pPr>
          </w:p>
        </w:tc>
      </w:tr>
      <w:tr w:rsidR="00D67926" w14:paraId="180A6F45" w14:textId="77777777">
        <w:trPr>
          <w:divId w:val="1529179779"/>
          <w:tblCellSpacing w:w="15" w:type="dxa"/>
        </w:trPr>
        <w:tc>
          <w:tcPr>
            <w:tcW w:w="0" w:type="auto"/>
            <w:vAlign w:val="center"/>
            <w:hideMark/>
          </w:tcPr>
          <w:p w14:paraId="34FDDC73"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09FF090A" w14:textId="77777777" w:rsidR="00D67926" w:rsidRDefault="008D6FB8">
            <w:pPr>
              <w:rPr>
                <w:rFonts w:eastAsia="Times New Roman"/>
                <w:lang w:val="en-US"/>
              </w:rPr>
            </w:pPr>
            <w:r>
              <w:rPr>
                <w:rFonts w:eastAsia="Times New Roman"/>
                <w:lang w:val="en-US"/>
              </w:rPr>
              <w:t>Initial service Date</w:t>
            </w:r>
          </w:p>
        </w:tc>
      </w:tr>
      <w:tr w:rsidR="00D67926" w14:paraId="461E7C38" w14:textId="77777777">
        <w:trPr>
          <w:divId w:val="1529179779"/>
          <w:tblCellSpacing w:w="15" w:type="dxa"/>
        </w:trPr>
        <w:tc>
          <w:tcPr>
            <w:tcW w:w="0" w:type="auto"/>
            <w:vAlign w:val="center"/>
            <w:hideMark/>
          </w:tcPr>
          <w:p w14:paraId="635B6B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28B7C3" w14:textId="77777777" w:rsidR="00D67926" w:rsidRDefault="008D6FB8">
            <w:pPr>
              <w:rPr>
                <w:rFonts w:eastAsia="Times New Roman"/>
                <w:lang w:val="en-US"/>
              </w:rPr>
            </w:pPr>
            <w:r>
              <w:rPr>
                <w:rFonts w:eastAsia="Times New Roman"/>
                <w:lang w:val="en-US"/>
              </w:rPr>
              <w:t>Date of the initial placement.</w:t>
            </w:r>
          </w:p>
        </w:tc>
      </w:tr>
      <w:tr w:rsidR="00D67926" w14:paraId="016AF0C2" w14:textId="77777777">
        <w:trPr>
          <w:divId w:val="1529179779"/>
          <w:tblCellSpacing w:w="15" w:type="dxa"/>
        </w:trPr>
        <w:tc>
          <w:tcPr>
            <w:tcW w:w="0" w:type="auto"/>
            <w:vAlign w:val="center"/>
            <w:hideMark/>
          </w:tcPr>
          <w:p w14:paraId="1A905C0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F26DFF8" w14:textId="77777777" w:rsidR="00D67926" w:rsidRDefault="008D6FB8">
            <w:pPr>
              <w:rPr>
                <w:rFonts w:eastAsia="Times New Roman"/>
                <w:lang w:val="en-US"/>
              </w:rPr>
            </w:pPr>
            <w:r>
              <w:rPr>
                <w:rFonts w:eastAsia="Times New Roman"/>
                <w:lang w:val="en-US"/>
              </w:rPr>
              <w:t>May impact on adjudication.</w:t>
            </w:r>
          </w:p>
        </w:tc>
      </w:tr>
      <w:tr w:rsidR="00D67926" w14:paraId="156F65DE" w14:textId="77777777">
        <w:trPr>
          <w:divId w:val="1529179779"/>
          <w:tblCellSpacing w:w="15" w:type="dxa"/>
        </w:trPr>
        <w:tc>
          <w:tcPr>
            <w:tcW w:w="0" w:type="auto"/>
            <w:vAlign w:val="center"/>
            <w:hideMark/>
          </w:tcPr>
          <w:p w14:paraId="7EA2F6C6" w14:textId="77777777" w:rsidR="00D67926" w:rsidRDefault="008D6FB8">
            <w:pPr>
              <w:rPr>
                <w:rFonts w:eastAsia="Times New Roman"/>
                <w:lang w:val="en-US"/>
              </w:rPr>
            </w:pPr>
            <w:r>
              <w:rPr>
                <w:rFonts w:eastAsia="Times New Roman"/>
                <w:b/>
                <w:bCs/>
                <w:lang w:val="en-US"/>
              </w:rPr>
              <w:t>Claim.item.prosthesis.priorMaterial</w:t>
            </w:r>
          </w:p>
        </w:tc>
        <w:tc>
          <w:tcPr>
            <w:tcW w:w="0" w:type="auto"/>
            <w:vAlign w:val="center"/>
            <w:hideMark/>
          </w:tcPr>
          <w:p w14:paraId="4CE201E4" w14:textId="77777777" w:rsidR="00D67926" w:rsidRDefault="00D67926">
            <w:pPr>
              <w:rPr>
                <w:rFonts w:eastAsia="Times New Roman"/>
                <w:lang w:val="en-US"/>
              </w:rPr>
            </w:pPr>
          </w:p>
        </w:tc>
      </w:tr>
      <w:tr w:rsidR="00D67926" w14:paraId="024A4760" w14:textId="77777777">
        <w:trPr>
          <w:divId w:val="1529179779"/>
          <w:tblCellSpacing w:w="15" w:type="dxa"/>
        </w:trPr>
        <w:tc>
          <w:tcPr>
            <w:tcW w:w="0" w:type="auto"/>
            <w:vAlign w:val="center"/>
            <w:hideMark/>
          </w:tcPr>
          <w:p w14:paraId="6DA3A7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5FA503" w14:textId="77777777" w:rsidR="00D67926" w:rsidRDefault="008D6FB8">
            <w:pPr>
              <w:rPr>
                <w:rFonts w:eastAsia="Times New Roman"/>
                <w:lang w:val="en-US"/>
              </w:rPr>
            </w:pPr>
            <w:r>
              <w:rPr>
                <w:rFonts w:eastAsia="Times New Roman"/>
                <w:lang w:val="en-US"/>
              </w:rPr>
              <w:t>Prosthetic Material</w:t>
            </w:r>
          </w:p>
        </w:tc>
      </w:tr>
      <w:tr w:rsidR="00D67926" w14:paraId="34BBF1CD" w14:textId="77777777">
        <w:trPr>
          <w:divId w:val="1529179779"/>
          <w:tblCellSpacing w:w="15" w:type="dxa"/>
        </w:trPr>
        <w:tc>
          <w:tcPr>
            <w:tcW w:w="0" w:type="auto"/>
            <w:vAlign w:val="center"/>
            <w:hideMark/>
          </w:tcPr>
          <w:p w14:paraId="76A0D4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1200F8" w14:textId="77777777" w:rsidR="00D67926" w:rsidRDefault="008D6FB8">
            <w:pPr>
              <w:rPr>
                <w:rFonts w:eastAsia="Times New Roman"/>
                <w:lang w:val="en-US"/>
              </w:rPr>
            </w:pPr>
            <w:r>
              <w:rPr>
                <w:rFonts w:eastAsia="Times New Roman"/>
                <w:lang w:val="en-US"/>
              </w:rPr>
              <w:t>Material of the prior denture or bridge prosthesis. (Oral).</w:t>
            </w:r>
          </w:p>
        </w:tc>
      </w:tr>
      <w:tr w:rsidR="00D67926" w14:paraId="14C53634" w14:textId="77777777">
        <w:trPr>
          <w:divId w:val="1529179779"/>
          <w:tblCellSpacing w:w="15" w:type="dxa"/>
        </w:trPr>
        <w:tc>
          <w:tcPr>
            <w:tcW w:w="0" w:type="auto"/>
            <w:vAlign w:val="center"/>
            <w:hideMark/>
          </w:tcPr>
          <w:p w14:paraId="293818C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81BFCFC" w14:textId="77777777" w:rsidR="00D67926" w:rsidRDefault="008D6FB8">
            <w:pPr>
              <w:rPr>
                <w:rFonts w:eastAsia="Times New Roman"/>
                <w:lang w:val="en-US"/>
              </w:rPr>
            </w:pPr>
            <w:r>
              <w:rPr>
                <w:rFonts w:eastAsia="Times New Roman"/>
                <w:lang w:val="en-US"/>
              </w:rPr>
              <w:t>May impact on adjudication.</w:t>
            </w:r>
          </w:p>
        </w:tc>
      </w:tr>
      <w:tr w:rsidR="00D67926" w14:paraId="3AEEF535" w14:textId="77777777">
        <w:trPr>
          <w:divId w:val="1529179779"/>
          <w:tblCellSpacing w:w="15" w:type="dxa"/>
        </w:trPr>
        <w:tc>
          <w:tcPr>
            <w:tcW w:w="0" w:type="auto"/>
            <w:vAlign w:val="center"/>
            <w:hideMark/>
          </w:tcPr>
          <w:p w14:paraId="6CBD168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D15DDE9" w14:textId="77777777" w:rsidR="00D67926" w:rsidRDefault="008D6FB8">
            <w:pPr>
              <w:rPr>
                <w:rFonts w:eastAsia="Times New Roman"/>
                <w:lang w:val="en-US"/>
              </w:rPr>
            </w:pPr>
            <w:r>
              <w:rPr>
                <w:rFonts w:eastAsia="Times New Roman"/>
                <w:lang w:val="en-US"/>
              </w:rPr>
              <w:t>Material of the prior denture or bridge prosthesis. (Oral)</w:t>
            </w:r>
          </w:p>
        </w:tc>
      </w:tr>
      <w:tr w:rsidR="00D67926" w14:paraId="7FFFDD66" w14:textId="77777777">
        <w:trPr>
          <w:divId w:val="1529179779"/>
          <w:tblCellSpacing w:w="15" w:type="dxa"/>
        </w:trPr>
        <w:tc>
          <w:tcPr>
            <w:tcW w:w="0" w:type="auto"/>
            <w:vAlign w:val="center"/>
            <w:hideMark/>
          </w:tcPr>
          <w:p w14:paraId="7C41C99E" w14:textId="77777777" w:rsidR="00D67926" w:rsidRDefault="008D6FB8">
            <w:pPr>
              <w:rPr>
                <w:rFonts w:eastAsia="Times New Roman"/>
                <w:lang w:val="en-US"/>
              </w:rPr>
            </w:pPr>
            <w:r>
              <w:rPr>
                <w:rFonts w:eastAsia="Times New Roman"/>
                <w:b/>
                <w:bCs/>
                <w:lang w:val="en-US"/>
              </w:rPr>
              <w:t>Claim.additionalMaterials</w:t>
            </w:r>
          </w:p>
        </w:tc>
        <w:tc>
          <w:tcPr>
            <w:tcW w:w="0" w:type="auto"/>
            <w:vAlign w:val="center"/>
            <w:hideMark/>
          </w:tcPr>
          <w:p w14:paraId="02E0AAAA" w14:textId="77777777" w:rsidR="00D67926" w:rsidRDefault="00D67926">
            <w:pPr>
              <w:rPr>
                <w:rFonts w:eastAsia="Times New Roman"/>
                <w:lang w:val="en-US"/>
              </w:rPr>
            </w:pPr>
          </w:p>
        </w:tc>
      </w:tr>
      <w:tr w:rsidR="00D67926" w14:paraId="3A0A8FAF" w14:textId="77777777">
        <w:trPr>
          <w:divId w:val="1529179779"/>
          <w:tblCellSpacing w:w="15" w:type="dxa"/>
        </w:trPr>
        <w:tc>
          <w:tcPr>
            <w:tcW w:w="0" w:type="auto"/>
            <w:vAlign w:val="center"/>
            <w:hideMark/>
          </w:tcPr>
          <w:p w14:paraId="15DD81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B45415" w14:textId="77777777" w:rsidR="00D67926" w:rsidRDefault="008D6FB8">
            <w:pPr>
              <w:rPr>
                <w:rFonts w:eastAsia="Times New Roman"/>
                <w:lang w:val="en-US"/>
              </w:rPr>
            </w:pPr>
            <w:r>
              <w:rPr>
                <w:rFonts w:eastAsia="Times New Roman"/>
                <w:lang w:val="en-US"/>
              </w:rPr>
              <w:t>Additional materials, documents, etc.</w:t>
            </w:r>
          </w:p>
        </w:tc>
      </w:tr>
      <w:tr w:rsidR="00D67926" w14:paraId="212371C7" w14:textId="77777777">
        <w:trPr>
          <w:divId w:val="1529179779"/>
          <w:tblCellSpacing w:w="15" w:type="dxa"/>
        </w:trPr>
        <w:tc>
          <w:tcPr>
            <w:tcW w:w="0" w:type="auto"/>
            <w:vAlign w:val="center"/>
            <w:hideMark/>
          </w:tcPr>
          <w:p w14:paraId="4236EF5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888A03" w14:textId="77777777"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14:paraId="3E063DF4" w14:textId="77777777">
        <w:trPr>
          <w:divId w:val="1529179779"/>
          <w:tblCellSpacing w:w="15" w:type="dxa"/>
        </w:trPr>
        <w:tc>
          <w:tcPr>
            <w:tcW w:w="0" w:type="auto"/>
            <w:vAlign w:val="center"/>
            <w:hideMark/>
          </w:tcPr>
          <w:p w14:paraId="67D0AD3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B921396" w14:textId="77777777"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14:paraId="4124C35B" w14:textId="77777777">
        <w:trPr>
          <w:divId w:val="1529179779"/>
          <w:tblCellSpacing w:w="15" w:type="dxa"/>
        </w:trPr>
        <w:tc>
          <w:tcPr>
            <w:tcW w:w="0" w:type="auto"/>
            <w:vAlign w:val="center"/>
            <w:hideMark/>
          </w:tcPr>
          <w:p w14:paraId="10839907" w14:textId="77777777" w:rsidR="00D67926" w:rsidRDefault="008D6FB8">
            <w:pPr>
              <w:rPr>
                <w:rFonts w:eastAsia="Times New Roman"/>
                <w:lang w:val="en-US"/>
              </w:rPr>
            </w:pPr>
            <w:r>
              <w:rPr>
                <w:rFonts w:eastAsia="Times New Roman"/>
                <w:b/>
                <w:bCs/>
                <w:lang w:val="en-US"/>
              </w:rPr>
              <w:t>Claim.missingTeeth</w:t>
            </w:r>
          </w:p>
        </w:tc>
        <w:tc>
          <w:tcPr>
            <w:tcW w:w="0" w:type="auto"/>
            <w:vAlign w:val="center"/>
            <w:hideMark/>
          </w:tcPr>
          <w:p w14:paraId="23925DCA" w14:textId="77777777" w:rsidR="00D67926" w:rsidRDefault="00D67926">
            <w:pPr>
              <w:rPr>
                <w:rFonts w:eastAsia="Times New Roman"/>
                <w:lang w:val="en-US"/>
              </w:rPr>
            </w:pPr>
          </w:p>
        </w:tc>
      </w:tr>
      <w:tr w:rsidR="00D67926" w14:paraId="2DA328F4" w14:textId="77777777">
        <w:trPr>
          <w:divId w:val="1529179779"/>
          <w:tblCellSpacing w:w="15" w:type="dxa"/>
        </w:trPr>
        <w:tc>
          <w:tcPr>
            <w:tcW w:w="0" w:type="auto"/>
            <w:vAlign w:val="center"/>
            <w:hideMark/>
          </w:tcPr>
          <w:p w14:paraId="3A6764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74746C" w14:textId="77777777" w:rsidR="00D67926" w:rsidRDefault="008D6FB8">
            <w:pPr>
              <w:rPr>
                <w:rFonts w:eastAsia="Times New Roman"/>
                <w:lang w:val="en-US"/>
              </w:rPr>
            </w:pPr>
            <w:r>
              <w:rPr>
                <w:rFonts w:eastAsia="Times New Roman"/>
                <w:lang w:val="en-US"/>
              </w:rPr>
              <w:t>Only if type = oral</w:t>
            </w:r>
          </w:p>
        </w:tc>
      </w:tr>
      <w:tr w:rsidR="00D67926" w14:paraId="0AD7B9D3" w14:textId="77777777">
        <w:trPr>
          <w:divId w:val="1529179779"/>
          <w:tblCellSpacing w:w="15" w:type="dxa"/>
        </w:trPr>
        <w:tc>
          <w:tcPr>
            <w:tcW w:w="0" w:type="auto"/>
            <w:vAlign w:val="center"/>
            <w:hideMark/>
          </w:tcPr>
          <w:p w14:paraId="6766EA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4637CD" w14:textId="77777777" w:rsidR="00D67926" w:rsidRDefault="008D6FB8">
            <w:pPr>
              <w:rPr>
                <w:rFonts w:eastAsia="Times New Roman"/>
                <w:lang w:val="en-US"/>
              </w:rPr>
            </w:pPr>
            <w:r>
              <w:rPr>
                <w:rFonts w:eastAsia="Times New Roman"/>
                <w:lang w:val="en-US"/>
              </w:rPr>
              <w:t>A list of teeth which would be expected but are not found due to having been previously extracted or for other reasons.</w:t>
            </w:r>
          </w:p>
        </w:tc>
      </w:tr>
      <w:tr w:rsidR="00D67926" w14:paraId="4112007F" w14:textId="77777777">
        <w:trPr>
          <w:divId w:val="1529179779"/>
          <w:tblCellSpacing w:w="15" w:type="dxa"/>
        </w:trPr>
        <w:tc>
          <w:tcPr>
            <w:tcW w:w="0" w:type="auto"/>
            <w:vAlign w:val="center"/>
            <w:hideMark/>
          </w:tcPr>
          <w:p w14:paraId="11007AF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A7B239C" w14:textId="77777777" w:rsidR="00D67926" w:rsidRDefault="008D6FB8">
            <w:pPr>
              <w:rPr>
                <w:rFonts w:eastAsia="Times New Roman"/>
                <w:lang w:val="en-US"/>
              </w:rPr>
            </w:pPr>
            <w:r>
              <w:rPr>
                <w:rFonts w:eastAsia="Times New Roman"/>
                <w:lang w:val="en-US"/>
              </w:rPr>
              <w:t>The list of missing teeth may influence the adjudication of services for example with Bridges.</w:t>
            </w:r>
          </w:p>
        </w:tc>
      </w:tr>
      <w:tr w:rsidR="00D67926" w14:paraId="66CCF3B6" w14:textId="77777777">
        <w:trPr>
          <w:divId w:val="1529179779"/>
          <w:tblCellSpacing w:w="15" w:type="dxa"/>
        </w:trPr>
        <w:tc>
          <w:tcPr>
            <w:tcW w:w="0" w:type="auto"/>
            <w:vAlign w:val="center"/>
            <w:hideMark/>
          </w:tcPr>
          <w:p w14:paraId="6AA9E665" w14:textId="77777777" w:rsidR="00D67926" w:rsidRDefault="008D6FB8">
            <w:pPr>
              <w:rPr>
                <w:rFonts w:eastAsia="Times New Roman"/>
                <w:lang w:val="en-US"/>
              </w:rPr>
            </w:pPr>
            <w:r>
              <w:rPr>
                <w:rFonts w:eastAsia="Times New Roman"/>
                <w:b/>
                <w:bCs/>
                <w:lang w:val="en-US"/>
              </w:rPr>
              <w:t>Claim.missingTeeth.tooth</w:t>
            </w:r>
          </w:p>
        </w:tc>
        <w:tc>
          <w:tcPr>
            <w:tcW w:w="0" w:type="auto"/>
            <w:vAlign w:val="center"/>
            <w:hideMark/>
          </w:tcPr>
          <w:p w14:paraId="12F89DDD" w14:textId="77777777" w:rsidR="00D67926" w:rsidRDefault="00D67926">
            <w:pPr>
              <w:rPr>
                <w:rFonts w:eastAsia="Times New Roman"/>
                <w:lang w:val="en-US"/>
              </w:rPr>
            </w:pPr>
          </w:p>
        </w:tc>
      </w:tr>
      <w:tr w:rsidR="00D67926" w14:paraId="20132CEF" w14:textId="77777777">
        <w:trPr>
          <w:divId w:val="1529179779"/>
          <w:tblCellSpacing w:w="15" w:type="dxa"/>
        </w:trPr>
        <w:tc>
          <w:tcPr>
            <w:tcW w:w="0" w:type="auto"/>
            <w:vAlign w:val="center"/>
            <w:hideMark/>
          </w:tcPr>
          <w:p w14:paraId="5FAE71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430492" w14:textId="77777777" w:rsidR="00D67926" w:rsidRDefault="008D6FB8">
            <w:pPr>
              <w:rPr>
                <w:rFonts w:eastAsia="Times New Roman"/>
                <w:lang w:val="en-US"/>
              </w:rPr>
            </w:pPr>
            <w:r>
              <w:rPr>
                <w:rFonts w:eastAsia="Times New Roman"/>
                <w:lang w:val="en-US"/>
              </w:rPr>
              <w:t>Tooth Code</w:t>
            </w:r>
          </w:p>
        </w:tc>
      </w:tr>
      <w:tr w:rsidR="00D67926" w14:paraId="4CDFC8B9" w14:textId="77777777">
        <w:trPr>
          <w:divId w:val="1529179779"/>
          <w:tblCellSpacing w:w="15" w:type="dxa"/>
        </w:trPr>
        <w:tc>
          <w:tcPr>
            <w:tcW w:w="0" w:type="auto"/>
            <w:vAlign w:val="center"/>
            <w:hideMark/>
          </w:tcPr>
          <w:p w14:paraId="1AAF82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38B760" w14:textId="77777777" w:rsidR="00D67926" w:rsidRDefault="008D6FB8">
            <w:pPr>
              <w:rPr>
                <w:rFonts w:eastAsia="Times New Roman"/>
                <w:lang w:val="en-US"/>
              </w:rPr>
            </w:pPr>
            <w:r>
              <w:rPr>
                <w:rFonts w:eastAsia="Times New Roman"/>
                <w:lang w:val="en-US"/>
              </w:rPr>
              <w:t>The code identifying which tooth is missing.</w:t>
            </w:r>
          </w:p>
        </w:tc>
      </w:tr>
      <w:tr w:rsidR="00D67926" w14:paraId="0A92E835" w14:textId="77777777">
        <w:trPr>
          <w:divId w:val="1529179779"/>
          <w:tblCellSpacing w:w="15" w:type="dxa"/>
        </w:trPr>
        <w:tc>
          <w:tcPr>
            <w:tcW w:w="0" w:type="auto"/>
            <w:vAlign w:val="center"/>
            <w:hideMark/>
          </w:tcPr>
          <w:p w14:paraId="40243BC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916CBBD" w14:textId="77777777" w:rsidR="00D67926" w:rsidRDefault="008D6FB8">
            <w:pPr>
              <w:rPr>
                <w:rFonts w:eastAsia="Times New Roman"/>
                <w:lang w:val="en-US"/>
              </w:rPr>
            </w:pPr>
            <w:r>
              <w:rPr>
                <w:rFonts w:eastAsia="Times New Roman"/>
                <w:lang w:val="en-US"/>
              </w:rPr>
              <w:t>Provides the tooth number of the missing tooth.</w:t>
            </w:r>
          </w:p>
        </w:tc>
      </w:tr>
      <w:tr w:rsidR="00D67926" w14:paraId="5C6A0C2D" w14:textId="77777777">
        <w:trPr>
          <w:divId w:val="1529179779"/>
          <w:tblCellSpacing w:w="15" w:type="dxa"/>
        </w:trPr>
        <w:tc>
          <w:tcPr>
            <w:tcW w:w="0" w:type="auto"/>
            <w:vAlign w:val="center"/>
            <w:hideMark/>
          </w:tcPr>
          <w:p w14:paraId="40E2E4D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B72C12F" w14:textId="77777777" w:rsidR="00D67926" w:rsidRDefault="008D6FB8">
            <w:pPr>
              <w:rPr>
                <w:rFonts w:eastAsia="Times New Roman"/>
                <w:lang w:val="en-US"/>
              </w:rPr>
            </w:pPr>
            <w:r>
              <w:rPr>
                <w:rFonts w:eastAsia="Times New Roman"/>
                <w:lang w:val="en-US"/>
              </w:rPr>
              <w:t>The codes for the teeth, subset of OralSites</w:t>
            </w:r>
          </w:p>
        </w:tc>
      </w:tr>
      <w:tr w:rsidR="00D67926" w14:paraId="45730119" w14:textId="77777777">
        <w:trPr>
          <w:divId w:val="1529179779"/>
          <w:tblCellSpacing w:w="15" w:type="dxa"/>
        </w:trPr>
        <w:tc>
          <w:tcPr>
            <w:tcW w:w="0" w:type="auto"/>
            <w:vAlign w:val="center"/>
            <w:hideMark/>
          </w:tcPr>
          <w:p w14:paraId="6B620DF6" w14:textId="77777777" w:rsidR="00D67926" w:rsidRDefault="008D6FB8">
            <w:pPr>
              <w:rPr>
                <w:rFonts w:eastAsia="Times New Roman"/>
                <w:lang w:val="en-US"/>
              </w:rPr>
            </w:pPr>
            <w:r>
              <w:rPr>
                <w:rFonts w:eastAsia="Times New Roman"/>
                <w:b/>
                <w:bCs/>
                <w:lang w:val="en-US"/>
              </w:rPr>
              <w:t>Claim.missingTeeth.reason</w:t>
            </w:r>
          </w:p>
        </w:tc>
        <w:tc>
          <w:tcPr>
            <w:tcW w:w="0" w:type="auto"/>
            <w:vAlign w:val="center"/>
            <w:hideMark/>
          </w:tcPr>
          <w:p w14:paraId="2BBE7A9F" w14:textId="77777777" w:rsidR="00D67926" w:rsidRDefault="00D67926">
            <w:pPr>
              <w:rPr>
                <w:rFonts w:eastAsia="Times New Roman"/>
                <w:lang w:val="en-US"/>
              </w:rPr>
            </w:pPr>
          </w:p>
        </w:tc>
      </w:tr>
      <w:tr w:rsidR="00D67926" w14:paraId="2F00CDAA" w14:textId="77777777">
        <w:trPr>
          <w:divId w:val="1529179779"/>
          <w:tblCellSpacing w:w="15" w:type="dxa"/>
        </w:trPr>
        <w:tc>
          <w:tcPr>
            <w:tcW w:w="0" w:type="auto"/>
            <w:vAlign w:val="center"/>
            <w:hideMark/>
          </w:tcPr>
          <w:p w14:paraId="67FE06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3A349B" w14:textId="77777777" w:rsidR="00D67926" w:rsidRDefault="008D6FB8">
            <w:pPr>
              <w:rPr>
                <w:rFonts w:eastAsia="Times New Roman"/>
                <w:lang w:val="en-US"/>
              </w:rPr>
            </w:pPr>
            <w:r>
              <w:rPr>
                <w:rFonts w:eastAsia="Times New Roman"/>
                <w:lang w:val="en-US"/>
              </w:rPr>
              <w:t>Reason for missing</w:t>
            </w:r>
          </w:p>
        </w:tc>
      </w:tr>
      <w:tr w:rsidR="00D67926" w14:paraId="045C2161" w14:textId="77777777">
        <w:trPr>
          <w:divId w:val="1529179779"/>
          <w:tblCellSpacing w:w="15" w:type="dxa"/>
        </w:trPr>
        <w:tc>
          <w:tcPr>
            <w:tcW w:w="0" w:type="auto"/>
            <w:vAlign w:val="center"/>
            <w:hideMark/>
          </w:tcPr>
          <w:p w14:paraId="4CDEC4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30E8B5" w14:textId="77777777" w:rsidR="00D67926" w:rsidRDefault="008D6FB8">
            <w:pPr>
              <w:rPr>
                <w:rFonts w:eastAsia="Times New Roman"/>
                <w:lang w:val="en-US"/>
              </w:rPr>
            </w:pPr>
            <w:r>
              <w:rPr>
                <w:rFonts w:eastAsia="Times New Roman"/>
                <w:lang w:val="en-US"/>
              </w:rPr>
              <w:t>Missing reason may be: E-extraction, O-other.</w:t>
            </w:r>
          </w:p>
        </w:tc>
      </w:tr>
      <w:tr w:rsidR="00D67926" w14:paraId="25528C62" w14:textId="77777777">
        <w:trPr>
          <w:divId w:val="1529179779"/>
          <w:tblCellSpacing w:w="15" w:type="dxa"/>
        </w:trPr>
        <w:tc>
          <w:tcPr>
            <w:tcW w:w="0" w:type="auto"/>
            <w:vAlign w:val="center"/>
            <w:hideMark/>
          </w:tcPr>
          <w:p w14:paraId="5D792D8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CD3683C" w14:textId="77777777" w:rsidR="00D67926" w:rsidRDefault="008D6FB8">
            <w:pPr>
              <w:rPr>
                <w:rFonts w:eastAsia="Times New Roman"/>
                <w:lang w:val="en-US"/>
              </w:rPr>
            </w:pPr>
            <w:r>
              <w:rPr>
                <w:rFonts w:eastAsia="Times New Roman"/>
                <w:lang w:val="en-US"/>
              </w:rPr>
              <w:t>Provides the reason for the missing tooth.</w:t>
            </w:r>
          </w:p>
        </w:tc>
      </w:tr>
      <w:tr w:rsidR="00D67926" w14:paraId="053E2DAD" w14:textId="77777777">
        <w:trPr>
          <w:divId w:val="1529179779"/>
          <w:tblCellSpacing w:w="15" w:type="dxa"/>
        </w:trPr>
        <w:tc>
          <w:tcPr>
            <w:tcW w:w="0" w:type="auto"/>
            <w:vAlign w:val="center"/>
            <w:hideMark/>
          </w:tcPr>
          <w:p w14:paraId="6AE0431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87BECF4" w14:textId="77777777" w:rsidR="00D67926" w:rsidRDefault="008D6FB8">
            <w:pPr>
              <w:rPr>
                <w:rFonts w:eastAsia="Times New Roman"/>
                <w:lang w:val="en-US"/>
              </w:rPr>
            </w:pPr>
            <w:r>
              <w:rPr>
                <w:rFonts w:eastAsia="Times New Roman"/>
                <w:lang w:val="en-US"/>
              </w:rPr>
              <w:t>Reason codes for the missing teeth</w:t>
            </w:r>
          </w:p>
        </w:tc>
      </w:tr>
      <w:tr w:rsidR="00D67926" w14:paraId="36732778" w14:textId="77777777">
        <w:trPr>
          <w:divId w:val="1529179779"/>
          <w:tblCellSpacing w:w="15" w:type="dxa"/>
        </w:trPr>
        <w:tc>
          <w:tcPr>
            <w:tcW w:w="0" w:type="auto"/>
            <w:vAlign w:val="center"/>
            <w:hideMark/>
          </w:tcPr>
          <w:p w14:paraId="3D6B01F1" w14:textId="77777777" w:rsidR="00D67926" w:rsidRDefault="008D6FB8">
            <w:pPr>
              <w:rPr>
                <w:rFonts w:eastAsia="Times New Roman"/>
                <w:lang w:val="en-US"/>
              </w:rPr>
            </w:pPr>
            <w:r>
              <w:rPr>
                <w:rFonts w:eastAsia="Times New Roman"/>
                <w:b/>
                <w:bCs/>
                <w:lang w:val="en-US"/>
              </w:rPr>
              <w:t>Claim.missingTeeth.extractionDate</w:t>
            </w:r>
          </w:p>
        </w:tc>
        <w:tc>
          <w:tcPr>
            <w:tcW w:w="0" w:type="auto"/>
            <w:vAlign w:val="center"/>
            <w:hideMark/>
          </w:tcPr>
          <w:p w14:paraId="4D3647F4" w14:textId="77777777" w:rsidR="00D67926" w:rsidRDefault="00D67926">
            <w:pPr>
              <w:rPr>
                <w:rFonts w:eastAsia="Times New Roman"/>
                <w:lang w:val="en-US"/>
              </w:rPr>
            </w:pPr>
          </w:p>
        </w:tc>
      </w:tr>
      <w:tr w:rsidR="00D67926" w14:paraId="57D7C93C" w14:textId="77777777">
        <w:trPr>
          <w:divId w:val="1529179779"/>
          <w:tblCellSpacing w:w="15" w:type="dxa"/>
        </w:trPr>
        <w:tc>
          <w:tcPr>
            <w:tcW w:w="0" w:type="auto"/>
            <w:vAlign w:val="center"/>
            <w:hideMark/>
          </w:tcPr>
          <w:p w14:paraId="7ABDF9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1AFFE4" w14:textId="77777777" w:rsidR="00D67926" w:rsidRDefault="008D6FB8">
            <w:pPr>
              <w:rPr>
                <w:rFonts w:eastAsia="Times New Roman"/>
                <w:lang w:val="en-US"/>
              </w:rPr>
            </w:pPr>
            <w:r>
              <w:rPr>
                <w:rFonts w:eastAsia="Times New Roman"/>
                <w:lang w:val="en-US"/>
              </w:rPr>
              <w:t>Date of Extraction</w:t>
            </w:r>
          </w:p>
        </w:tc>
      </w:tr>
      <w:tr w:rsidR="00D67926" w14:paraId="03DE74C9" w14:textId="77777777">
        <w:trPr>
          <w:divId w:val="1529179779"/>
          <w:tblCellSpacing w:w="15" w:type="dxa"/>
        </w:trPr>
        <w:tc>
          <w:tcPr>
            <w:tcW w:w="0" w:type="auto"/>
            <w:vAlign w:val="center"/>
            <w:hideMark/>
          </w:tcPr>
          <w:p w14:paraId="0C4FE2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BEC026" w14:textId="77777777" w:rsidR="00D67926" w:rsidRDefault="008D6FB8">
            <w:pPr>
              <w:rPr>
                <w:rFonts w:eastAsia="Times New Roman"/>
                <w:lang w:val="en-US"/>
              </w:rPr>
            </w:pPr>
            <w:r>
              <w:rPr>
                <w:rFonts w:eastAsia="Times New Roman"/>
                <w:lang w:val="en-US"/>
              </w:rPr>
              <w:t>The date of the extraction either known from records or patient reported estimate.</w:t>
            </w:r>
          </w:p>
        </w:tc>
      </w:tr>
      <w:tr w:rsidR="00D67926" w14:paraId="3C449D24" w14:textId="77777777">
        <w:trPr>
          <w:divId w:val="1529179779"/>
          <w:tblCellSpacing w:w="15" w:type="dxa"/>
        </w:trPr>
        <w:tc>
          <w:tcPr>
            <w:tcW w:w="0" w:type="auto"/>
            <w:vAlign w:val="center"/>
            <w:hideMark/>
          </w:tcPr>
          <w:p w14:paraId="0832E39E"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352D867" w14:textId="77777777" w:rsidR="00D67926" w:rsidRDefault="008D6FB8">
            <w:pPr>
              <w:rPr>
                <w:rFonts w:eastAsia="Times New Roman"/>
                <w:lang w:val="en-US"/>
              </w:rPr>
            </w:pPr>
            <w:r>
              <w:rPr>
                <w:rFonts w:eastAsia="Times New Roman"/>
                <w:lang w:val="en-US"/>
              </w:rPr>
              <w:t>Some services and adjudications require this information.</w:t>
            </w:r>
          </w:p>
        </w:tc>
      </w:tr>
    </w:tbl>
    <w:p w14:paraId="2F4D50FC" w14:textId="77777777" w:rsidR="00D67926" w:rsidRDefault="008D6FB8">
      <w:pPr>
        <w:pStyle w:val="Heading2"/>
        <w:divId w:val="1529179779"/>
        <w:rPr>
          <w:rFonts w:eastAsia="Times New Roman"/>
          <w:lang w:val="en-US"/>
        </w:rPr>
      </w:pPr>
      <w:r>
        <w:rPr>
          <w:rFonts w:eastAsia="Times New Roman"/>
          <w:lang w:val="en-US"/>
        </w:rPr>
        <w:t>http://hl7.org/fhir/StructureDefinition/ClaimResponse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2"/>
        <w:gridCol w:w="3318"/>
      </w:tblGrid>
      <w:tr w:rsidR="00D67926" w14:paraId="7CA223B9" w14:textId="77777777" w:rsidTr="006F3543">
        <w:trPr>
          <w:divId w:val="1529179779"/>
          <w:tblCellSpacing w:w="15" w:type="dxa"/>
        </w:trPr>
        <w:tc>
          <w:tcPr>
            <w:tcW w:w="0" w:type="auto"/>
            <w:vAlign w:val="center"/>
            <w:hideMark/>
          </w:tcPr>
          <w:p w14:paraId="4428A465" w14:textId="77777777" w:rsidR="00D67926" w:rsidRDefault="008D6FB8">
            <w:pPr>
              <w:rPr>
                <w:rFonts w:eastAsia="Times New Roman"/>
                <w:lang w:val="en-US"/>
              </w:rPr>
            </w:pPr>
            <w:r>
              <w:rPr>
                <w:rFonts w:eastAsia="Times New Roman"/>
                <w:b/>
                <w:bCs/>
                <w:lang w:val="en-US"/>
              </w:rPr>
              <w:t>ClaimResponse</w:t>
            </w:r>
          </w:p>
        </w:tc>
        <w:tc>
          <w:tcPr>
            <w:tcW w:w="0" w:type="auto"/>
            <w:vAlign w:val="center"/>
            <w:hideMark/>
          </w:tcPr>
          <w:p w14:paraId="66379027" w14:textId="77777777" w:rsidR="00D67926" w:rsidRDefault="008D6FB8">
            <w:pPr>
              <w:rPr>
                <w:rFonts w:eastAsia="Times New Roman"/>
                <w:lang w:val="en-US"/>
              </w:rPr>
            </w:pPr>
            <w:r>
              <w:rPr>
                <w:rFonts w:eastAsia="Times New Roman"/>
                <w:lang w:val="en-US"/>
              </w:rPr>
              <w:t>Claim Response</w:t>
            </w:r>
          </w:p>
        </w:tc>
      </w:tr>
      <w:tr w:rsidR="00D67926" w14:paraId="62B3D0F5" w14:textId="77777777" w:rsidTr="006F3543">
        <w:trPr>
          <w:divId w:val="1529179779"/>
          <w:tblCellSpacing w:w="15" w:type="dxa"/>
        </w:trPr>
        <w:tc>
          <w:tcPr>
            <w:tcW w:w="0" w:type="auto"/>
            <w:vAlign w:val="center"/>
            <w:hideMark/>
          </w:tcPr>
          <w:p w14:paraId="73415E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C7BD3E" w14:textId="77777777" w:rsidR="00D67926" w:rsidRDefault="008D6FB8">
            <w:pPr>
              <w:rPr>
                <w:rFonts w:eastAsia="Times New Roman"/>
                <w:lang w:val="en-US"/>
              </w:rPr>
            </w:pPr>
            <w:r>
              <w:rPr>
                <w:rFonts w:eastAsia="Times New Roman"/>
                <w:lang w:val="en-US"/>
              </w:rPr>
              <w:t>Remittance resource</w:t>
            </w:r>
          </w:p>
        </w:tc>
      </w:tr>
      <w:tr w:rsidR="00D67926" w14:paraId="7A16F025" w14:textId="77777777" w:rsidTr="006F3543">
        <w:trPr>
          <w:divId w:val="1529179779"/>
          <w:tblCellSpacing w:w="15" w:type="dxa"/>
        </w:trPr>
        <w:tc>
          <w:tcPr>
            <w:tcW w:w="0" w:type="auto"/>
            <w:vAlign w:val="center"/>
            <w:hideMark/>
          </w:tcPr>
          <w:p w14:paraId="276434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354EA5" w14:textId="77777777" w:rsidR="00D67926" w:rsidRDefault="008D6FB8">
            <w:pPr>
              <w:rPr>
                <w:rFonts w:eastAsia="Times New Roman"/>
                <w:lang w:val="en-US"/>
              </w:rPr>
            </w:pPr>
            <w:r>
              <w:rPr>
                <w:rFonts w:eastAsia="Times New Roman"/>
                <w:lang w:val="en-US"/>
              </w:rPr>
              <w:t>This resource provides the adjudication details from the processing of a Claim resource.</w:t>
            </w:r>
          </w:p>
        </w:tc>
      </w:tr>
      <w:tr w:rsidR="00D67926" w14:paraId="47758D9D" w14:textId="77777777" w:rsidTr="006F3543">
        <w:trPr>
          <w:divId w:val="1529179779"/>
          <w:tblCellSpacing w:w="15" w:type="dxa"/>
        </w:trPr>
        <w:tc>
          <w:tcPr>
            <w:tcW w:w="0" w:type="auto"/>
            <w:vAlign w:val="center"/>
            <w:hideMark/>
          </w:tcPr>
          <w:p w14:paraId="5D07C45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E03EBB1" w14:textId="77777777" w:rsidR="00D67926" w:rsidRDefault="008D6FB8">
            <w:pPr>
              <w:rPr>
                <w:rFonts w:eastAsia="Times New Roman"/>
                <w:lang w:val="en-US"/>
              </w:rPr>
            </w:pPr>
            <w:r>
              <w:rPr>
                <w:rFonts w:eastAsia="Times New Roman"/>
                <w:lang w:val="en-US"/>
              </w:rPr>
              <w:t>Remittance Advice</w:t>
            </w:r>
          </w:p>
        </w:tc>
      </w:tr>
      <w:tr w:rsidR="00D67926" w14:paraId="6F6F0146" w14:textId="77777777" w:rsidTr="006F3543">
        <w:trPr>
          <w:divId w:val="1529179779"/>
          <w:tblCellSpacing w:w="15" w:type="dxa"/>
        </w:trPr>
        <w:tc>
          <w:tcPr>
            <w:tcW w:w="0" w:type="auto"/>
            <w:vAlign w:val="center"/>
            <w:hideMark/>
          </w:tcPr>
          <w:p w14:paraId="03C68F3D" w14:textId="77777777" w:rsidR="00D67926" w:rsidRDefault="008D6FB8">
            <w:pPr>
              <w:rPr>
                <w:rFonts w:eastAsia="Times New Roman"/>
                <w:lang w:val="en-US"/>
              </w:rPr>
            </w:pPr>
            <w:r>
              <w:rPr>
                <w:rFonts w:eastAsia="Times New Roman"/>
                <w:b/>
                <w:bCs/>
                <w:lang w:val="en-US"/>
              </w:rPr>
              <w:t>ClaimResponse.identifier</w:t>
            </w:r>
          </w:p>
        </w:tc>
        <w:tc>
          <w:tcPr>
            <w:tcW w:w="0" w:type="auto"/>
            <w:vAlign w:val="center"/>
            <w:hideMark/>
          </w:tcPr>
          <w:p w14:paraId="7371CA69" w14:textId="77777777" w:rsidR="00D67926" w:rsidRDefault="00D67926">
            <w:pPr>
              <w:rPr>
                <w:rFonts w:eastAsia="Times New Roman"/>
                <w:lang w:val="en-US"/>
              </w:rPr>
            </w:pPr>
          </w:p>
        </w:tc>
      </w:tr>
      <w:tr w:rsidR="00D67926" w14:paraId="7109166C" w14:textId="77777777" w:rsidTr="006F3543">
        <w:trPr>
          <w:divId w:val="1529179779"/>
          <w:tblCellSpacing w:w="15" w:type="dxa"/>
        </w:trPr>
        <w:tc>
          <w:tcPr>
            <w:tcW w:w="0" w:type="auto"/>
            <w:vAlign w:val="center"/>
            <w:hideMark/>
          </w:tcPr>
          <w:p w14:paraId="1090C0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2C7820" w14:textId="77777777" w:rsidR="00D67926" w:rsidRDefault="008D6FB8">
            <w:pPr>
              <w:rPr>
                <w:rFonts w:eastAsia="Times New Roman"/>
                <w:lang w:val="en-US"/>
              </w:rPr>
            </w:pPr>
            <w:r>
              <w:rPr>
                <w:rFonts w:eastAsia="Times New Roman"/>
                <w:lang w:val="en-US"/>
              </w:rPr>
              <w:t>Response number</w:t>
            </w:r>
          </w:p>
        </w:tc>
      </w:tr>
      <w:tr w:rsidR="00D67926" w14:paraId="4A290D27" w14:textId="77777777" w:rsidTr="006F3543">
        <w:trPr>
          <w:divId w:val="1529179779"/>
          <w:tblCellSpacing w:w="15" w:type="dxa"/>
        </w:trPr>
        <w:tc>
          <w:tcPr>
            <w:tcW w:w="0" w:type="auto"/>
            <w:vAlign w:val="center"/>
            <w:hideMark/>
          </w:tcPr>
          <w:p w14:paraId="04AE33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F22959" w14:textId="77777777" w:rsidR="00D67926" w:rsidRDefault="008D6FB8">
            <w:pPr>
              <w:rPr>
                <w:rFonts w:eastAsia="Times New Roman"/>
                <w:lang w:val="en-US"/>
              </w:rPr>
            </w:pPr>
            <w:r>
              <w:rPr>
                <w:rFonts w:eastAsia="Times New Roman"/>
                <w:lang w:val="en-US"/>
              </w:rPr>
              <w:t>The Response Business Identifier.</w:t>
            </w:r>
          </w:p>
        </w:tc>
      </w:tr>
      <w:tr w:rsidR="00D67926" w14:paraId="03E37FC4" w14:textId="77777777" w:rsidTr="006F3543">
        <w:trPr>
          <w:divId w:val="1529179779"/>
          <w:tblCellSpacing w:w="15" w:type="dxa"/>
        </w:trPr>
        <w:tc>
          <w:tcPr>
            <w:tcW w:w="0" w:type="auto"/>
            <w:vAlign w:val="center"/>
            <w:hideMark/>
          </w:tcPr>
          <w:p w14:paraId="23EA787F" w14:textId="77777777" w:rsidR="00D67926" w:rsidRDefault="008D6FB8">
            <w:pPr>
              <w:rPr>
                <w:rFonts w:eastAsia="Times New Roman"/>
                <w:lang w:val="en-US"/>
              </w:rPr>
            </w:pPr>
            <w:r>
              <w:rPr>
                <w:rFonts w:eastAsia="Times New Roman"/>
                <w:b/>
                <w:bCs/>
                <w:lang w:val="en-US"/>
              </w:rPr>
              <w:t>ClaimResponse.request</w:t>
            </w:r>
          </w:p>
        </w:tc>
        <w:tc>
          <w:tcPr>
            <w:tcW w:w="0" w:type="auto"/>
            <w:vAlign w:val="center"/>
            <w:hideMark/>
          </w:tcPr>
          <w:p w14:paraId="751D661E" w14:textId="77777777" w:rsidR="00D67926" w:rsidRDefault="00D67926">
            <w:pPr>
              <w:rPr>
                <w:rFonts w:eastAsia="Times New Roman"/>
                <w:lang w:val="en-US"/>
              </w:rPr>
            </w:pPr>
          </w:p>
        </w:tc>
      </w:tr>
      <w:tr w:rsidR="00D67926" w14:paraId="577FF2E8" w14:textId="77777777" w:rsidTr="006F3543">
        <w:trPr>
          <w:divId w:val="1529179779"/>
          <w:tblCellSpacing w:w="15" w:type="dxa"/>
        </w:trPr>
        <w:tc>
          <w:tcPr>
            <w:tcW w:w="0" w:type="auto"/>
            <w:vAlign w:val="center"/>
            <w:hideMark/>
          </w:tcPr>
          <w:p w14:paraId="49A947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1DC79E" w14:textId="77777777" w:rsidR="00D67926" w:rsidRDefault="008D6FB8">
            <w:pPr>
              <w:rPr>
                <w:rFonts w:eastAsia="Times New Roman"/>
                <w:lang w:val="en-US"/>
              </w:rPr>
            </w:pPr>
            <w:r>
              <w:rPr>
                <w:rFonts w:eastAsia="Times New Roman"/>
                <w:lang w:val="en-US"/>
              </w:rPr>
              <w:t>Id of resource triggering adjudication</w:t>
            </w:r>
          </w:p>
        </w:tc>
      </w:tr>
      <w:tr w:rsidR="00D67926" w14:paraId="18720117" w14:textId="77777777" w:rsidTr="006F3543">
        <w:trPr>
          <w:divId w:val="1529179779"/>
          <w:tblCellSpacing w:w="15" w:type="dxa"/>
        </w:trPr>
        <w:tc>
          <w:tcPr>
            <w:tcW w:w="0" w:type="auto"/>
            <w:vAlign w:val="center"/>
            <w:hideMark/>
          </w:tcPr>
          <w:p w14:paraId="629687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D9DFF8" w14:textId="77777777" w:rsidR="00D67926" w:rsidRDefault="008D6FB8">
            <w:pPr>
              <w:rPr>
                <w:rFonts w:eastAsia="Times New Roman"/>
                <w:lang w:val="en-US"/>
              </w:rPr>
            </w:pPr>
            <w:r>
              <w:rPr>
                <w:rFonts w:eastAsia="Times New Roman"/>
                <w:lang w:val="en-US"/>
              </w:rPr>
              <w:t>Original request resource referrence.</w:t>
            </w:r>
          </w:p>
        </w:tc>
      </w:tr>
      <w:tr w:rsidR="00D67926" w14:paraId="4F8EA674" w14:textId="77777777" w:rsidTr="006F3543">
        <w:trPr>
          <w:divId w:val="1529179779"/>
          <w:tblCellSpacing w:w="15" w:type="dxa"/>
        </w:trPr>
        <w:tc>
          <w:tcPr>
            <w:tcW w:w="0" w:type="auto"/>
            <w:vAlign w:val="center"/>
            <w:hideMark/>
          </w:tcPr>
          <w:p w14:paraId="68A09A95" w14:textId="77777777" w:rsidR="00D67926" w:rsidRDefault="008D6FB8">
            <w:pPr>
              <w:rPr>
                <w:rFonts w:eastAsia="Times New Roman"/>
                <w:lang w:val="en-US"/>
              </w:rPr>
            </w:pPr>
            <w:r>
              <w:rPr>
                <w:rFonts w:eastAsia="Times New Roman"/>
                <w:b/>
                <w:bCs/>
                <w:lang w:val="en-US"/>
              </w:rPr>
              <w:t>ClaimResponse.ruleset</w:t>
            </w:r>
          </w:p>
        </w:tc>
        <w:tc>
          <w:tcPr>
            <w:tcW w:w="0" w:type="auto"/>
            <w:vAlign w:val="center"/>
            <w:hideMark/>
          </w:tcPr>
          <w:p w14:paraId="74572E0D" w14:textId="77777777" w:rsidR="00D67926" w:rsidRDefault="00D67926">
            <w:pPr>
              <w:rPr>
                <w:rFonts w:eastAsia="Times New Roman"/>
                <w:lang w:val="en-US"/>
              </w:rPr>
            </w:pPr>
          </w:p>
        </w:tc>
      </w:tr>
      <w:tr w:rsidR="00D67926" w14:paraId="1EFD2D52" w14:textId="77777777" w:rsidTr="006F3543">
        <w:trPr>
          <w:divId w:val="1529179779"/>
          <w:tblCellSpacing w:w="15" w:type="dxa"/>
        </w:trPr>
        <w:tc>
          <w:tcPr>
            <w:tcW w:w="0" w:type="auto"/>
            <w:vAlign w:val="center"/>
            <w:hideMark/>
          </w:tcPr>
          <w:p w14:paraId="2E94823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53414F" w14:textId="77777777" w:rsidR="00D67926" w:rsidRDefault="008D6FB8">
            <w:pPr>
              <w:rPr>
                <w:rFonts w:eastAsia="Times New Roman"/>
                <w:lang w:val="en-US"/>
              </w:rPr>
            </w:pPr>
            <w:r>
              <w:rPr>
                <w:rFonts w:eastAsia="Times New Roman"/>
                <w:lang w:val="en-US"/>
              </w:rPr>
              <w:t>Resource version</w:t>
            </w:r>
          </w:p>
        </w:tc>
      </w:tr>
      <w:tr w:rsidR="00D67926" w14:paraId="2C42D82F" w14:textId="77777777" w:rsidTr="006F3543">
        <w:trPr>
          <w:divId w:val="1529179779"/>
          <w:tblCellSpacing w:w="15" w:type="dxa"/>
        </w:trPr>
        <w:tc>
          <w:tcPr>
            <w:tcW w:w="0" w:type="auto"/>
            <w:vAlign w:val="center"/>
            <w:hideMark/>
          </w:tcPr>
          <w:p w14:paraId="71C070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A5733D"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76F9B265" w14:textId="77777777" w:rsidTr="006F3543">
        <w:trPr>
          <w:divId w:val="1529179779"/>
          <w:tblCellSpacing w:w="15" w:type="dxa"/>
        </w:trPr>
        <w:tc>
          <w:tcPr>
            <w:tcW w:w="0" w:type="auto"/>
            <w:vAlign w:val="center"/>
            <w:hideMark/>
          </w:tcPr>
          <w:p w14:paraId="1B6C41A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31EFDC2"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748EAFB1" w14:textId="77777777" w:rsidTr="006F3543">
        <w:trPr>
          <w:divId w:val="1529179779"/>
          <w:tblCellSpacing w:w="15" w:type="dxa"/>
        </w:trPr>
        <w:tc>
          <w:tcPr>
            <w:tcW w:w="0" w:type="auto"/>
            <w:vAlign w:val="center"/>
            <w:hideMark/>
          </w:tcPr>
          <w:p w14:paraId="643DD25D" w14:textId="77777777" w:rsidR="00D67926" w:rsidRDefault="008D6FB8">
            <w:pPr>
              <w:rPr>
                <w:rFonts w:eastAsia="Times New Roman"/>
                <w:lang w:val="en-US"/>
              </w:rPr>
            </w:pPr>
            <w:r>
              <w:rPr>
                <w:rFonts w:eastAsia="Times New Roman"/>
                <w:b/>
                <w:bCs/>
                <w:lang w:val="en-US"/>
              </w:rPr>
              <w:t>ClaimResponse.originalRuleset</w:t>
            </w:r>
          </w:p>
        </w:tc>
        <w:tc>
          <w:tcPr>
            <w:tcW w:w="0" w:type="auto"/>
            <w:vAlign w:val="center"/>
            <w:hideMark/>
          </w:tcPr>
          <w:p w14:paraId="32BC156C" w14:textId="77777777" w:rsidR="00D67926" w:rsidRDefault="00D67926">
            <w:pPr>
              <w:rPr>
                <w:rFonts w:eastAsia="Times New Roman"/>
                <w:lang w:val="en-US"/>
              </w:rPr>
            </w:pPr>
          </w:p>
        </w:tc>
      </w:tr>
      <w:tr w:rsidR="00D67926" w14:paraId="1ADCC50D" w14:textId="77777777" w:rsidTr="006F3543">
        <w:trPr>
          <w:divId w:val="1529179779"/>
          <w:tblCellSpacing w:w="15" w:type="dxa"/>
        </w:trPr>
        <w:tc>
          <w:tcPr>
            <w:tcW w:w="0" w:type="auto"/>
            <w:vAlign w:val="center"/>
            <w:hideMark/>
          </w:tcPr>
          <w:p w14:paraId="20F702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3622AB" w14:textId="77777777" w:rsidR="00D67926" w:rsidRDefault="008D6FB8">
            <w:pPr>
              <w:rPr>
                <w:rFonts w:eastAsia="Times New Roman"/>
                <w:lang w:val="en-US"/>
              </w:rPr>
            </w:pPr>
            <w:r>
              <w:rPr>
                <w:rFonts w:eastAsia="Times New Roman"/>
                <w:lang w:val="en-US"/>
              </w:rPr>
              <w:t>Original version</w:t>
            </w:r>
          </w:p>
        </w:tc>
      </w:tr>
      <w:tr w:rsidR="00D67926" w14:paraId="0D85370F" w14:textId="77777777" w:rsidTr="006F3543">
        <w:trPr>
          <w:divId w:val="1529179779"/>
          <w:tblCellSpacing w:w="15" w:type="dxa"/>
        </w:trPr>
        <w:tc>
          <w:tcPr>
            <w:tcW w:w="0" w:type="auto"/>
            <w:vAlign w:val="center"/>
            <w:hideMark/>
          </w:tcPr>
          <w:p w14:paraId="22804F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8146C8"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31483C89" w14:textId="77777777" w:rsidTr="006F3543">
        <w:trPr>
          <w:divId w:val="1529179779"/>
          <w:tblCellSpacing w:w="15" w:type="dxa"/>
        </w:trPr>
        <w:tc>
          <w:tcPr>
            <w:tcW w:w="0" w:type="auto"/>
            <w:vAlign w:val="center"/>
            <w:hideMark/>
          </w:tcPr>
          <w:p w14:paraId="4A9DEA1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2AD55E"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6401F12F" w14:textId="77777777" w:rsidTr="006F3543">
        <w:trPr>
          <w:divId w:val="1529179779"/>
          <w:tblCellSpacing w:w="15" w:type="dxa"/>
        </w:trPr>
        <w:tc>
          <w:tcPr>
            <w:tcW w:w="0" w:type="auto"/>
            <w:vAlign w:val="center"/>
            <w:hideMark/>
          </w:tcPr>
          <w:p w14:paraId="3B470EE3"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3013005E"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2C0096CA" w14:textId="77777777" w:rsidTr="006F3543">
        <w:trPr>
          <w:divId w:val="1529179779"/>
          <w:tblCellSpacing w:w="15" w:type="dxa"/>
        </w:trPr>
        <w:tc>
          <w:tcPr>
            <w:tcW w:w="0" w:type="auto"/>
            <w:vAlign w:val="center"/>
            <w:hideMark/>
          </w:tcPr>
          <w:p w14:paraId="398E8C83" w14:textId="77777777" w:rsidR="00D67926" w:rsidRDefault="008D6FB8">
            <w:pPr>
              <w:rPr>
                <w:rFonts w:eastAsia="Times New Roman"/>
                <w:lang w:val="en-US"/>
              </w:rPr>
            </w:pPr>
            <w:r>
              <w:rPr>
                <w:rFonts w:eastAsia="Times New Roman"/>
                <w:b/>
                <w:bCs/>
                <w:lang w:val="en-US"/>
              </w:rPr>
              <w:t>ClaimResponse.created</w:t>
            </w:r>
          </w:p>
        </w:tc>
        <w:tc>
          <w:tcPr>
            <w:tcW w:w="0" w:type="auto"/>
            <w:vAlign w:val="center"/>
            <w:hideMark/>
          </w:tcPr>
          <w:p w14:paraId="2CB161C5" w14:textId="77777777" w:rsidR="00D67926" w:rsidRDefault="00D67926">
            <w:pPr>
              <w:rPr>
                <w:rFonts w:eastAsia="Times New Roman"/>
                <w:lang w:val="en-US"/>
              </w:rPr>
            </w:pPr>
          </w:p>
        </w:tc>
      </w:tr>
      <w:tr w:rsidR="00D67926" w14:paraId="7EBE0A6C" w14:textId="77777777" w:rsidTr="006F3543">
        <w:trPr>
          <w:divId w:val="1529179779"/>
          <w:tblCellSpacing w:w="15" w:type="dxa"/>
        </w:trPr>
        <w:tc>
          <w:tcPr>
            <w:tcW w:w="0" w:type="auto"/>
            <w:vAlign w:val="center"/>
            <w:hideMark/>
          </w:tcPr>
          <w:p w14:paraId="2DA57D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BF1CBB" w14:textId="77777777" w:rsidR="00D67926" w:rsidRDefault="008D6FB8">
            <w:pPr>
              <w:rPr>
                <w:rFonts w:eastAsia="Times New Roman"/>
                <w:lang w:val="en-US"/>
              </w:rPr>
            </w:pPr>
            <w:r>
              <w:rPr>
                <w:rFonts w:eastAsia="Times New Roman"/>
                <w:lang w:val="en-US"/>
              </w:rPr>
              <w:t>Creation date</w:t>
            </w:r>
          </w:p>
        </w:tc>
      </w:tr>
      <w:tr w:rsidR="00D67926" w14:paraId="09EA82D2" w14:textId="77777777" w:rsidTr="006F3543">
        <w:trPr>
          <w:divId w:val="1529179779"/>
          <w:tblCellSpacing w:w="15" w:type="dxa"/>
        </w:trPr>
        <w:tc>
          <w:tcPr>
            <w:tcW w:w="0" w:type="auto"/>
            <w:vAlign w:val="center"/>
            <w:hideMark/>
          </w:tcPr>
          <w:p w14:paraId="5BA2BE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83874E"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345B8BCD" w14:textId="77777777" w:rsidTr="006F3543">
        <w:trPr>
          <w:divId w:val="1529179779"/>
          <w:tblCellSpacing w:w="15" w:type="dxa"/>
        </w:trPr>
        <w:tc>
          <w:tcPr>
            <w:tcW w:w="0" w:type="auto"/>
            <w:vAlign w:val="center"/>
            <w:hideMark/>
          </w:tcPr>
          <w:p w14:paraId="04A970B5" w14:textId="77777777" w:rsidR="00D67926" w:rsidRDefault="008D6FB8">
            <w:pPr>
              <w:rPr>
                <w:rFonts w:eastAsia="Times New Roman"/>
                <w:lang w:val="en-US"/>
              </w:rPr>
            </w:pPr>
            <w:r>
              <w:rPr>
                <w:rFonts w:eastAsia="Times New Roman"/>
                <w:b/>
                <w:bCs/>
                <w:lang w:val="en-US"/>
              </w:rPr>
              <w:t>ClaimResponse.organization</w:t>
            </w:r>
          </w:p>
        </w:tc>
        <w:tc>
          <w:tcPr>
            <w:tcW w:w="0" w:type="auto"/>
            <w:vAlign w:val="center"/>
            <w:hideMark/>
          </w:tcPr>
          <w:p w14:paraId="73558EFE" w14:textId="77777777" w:rsidR="00D67926" w:rsidRDefault="00D67926">
            <w:pPr>
              <w:rPr>
                <w:rFonts w:eastAsia="Times New Roman"/>
                <w:lang w:val="en-US"/>
              </w:rPr>
            </w:pPr>
          </w:p>
        </w:tc>
      </w:tr>
      <w:tr w:rsidR="00D67926" w14:paraId="3CBBADB0" w14:textId="77777777" w:rsidTr="006F3543">
        <w:trPr>
          <w:divId w:val="1529179779"/>
          <w:tblCellSpacing w:w="15" w:type="dxa"/>
        </w:trPr>
        <w:tc>
          <w:tcPr>
            <w:tcW w:w="0" w:type="auto"/>
            <w:vAlign w:val="center"/>
            <w:hideMark/>
          </w:tcPr>
          <w:p w14:paraId="370F16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CFF375" w14:textId="77777777" w:rsidR="00D67926" w:rsidRDefault="008D6FB8">
            <w:pPr>
              <w:rPr>
                <w:rFonts w:eastAsia="Times New Roman"/>
                <w:lang w:val="en-US"/>
              </w:rPr>
            </w:pPr>
            <w:r>
              <w:rPr>
                <w:rFonts w:eastAsia="Times New Roman"/>
                <w:lang w:val="en-US"/>
              </w:rPr>
              <w:t>Insurer</w:t>
            </w:r>
          </w:p>
        </w:tc>
      </w:tr>
      <w:tr w:rsidR="00D67926" w14:paraId="14F67615" w14:textId="77777777" w:rsidTr="006F3543">
        <w:trPr>
          <w:divId w:val="1529179779"/>
          <w:tblCellSpacing w:w="15" w:type="dxa"/>
        </w:trPr>
        <w:tc>
          <w:tcPr>
            <w:tcW w:w="0" w:type="auto"/>
            <w:vAlign w:val="center"/>
            <w:hideMark/>
          </w:tcPr>
          <w:p w14:paraId="07031F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CE78A1" w14:textId="77777777" w:rsidR="00D67926" w:rsidRDefault="008D6FB8">
            <w:pPr>
              <w:rPr>
                <w:rFonts w:eastAsia="Times New Roman"/>
                <w:lang w:val="en-US"/>
              </w:rPr>
            </w:pPr>
            <w:r>
              <w:rPr>
                <w:rFonts w:eastAsia="Times New Roman"/>
                <w:lang w:val="en-US"/>
              </w:rPr>
              <w:t>The Insurer who produced this adjudicated response.</w:t>
            </w:r>
          </w:p>
        </w:tc>
      </w:tr>
      <w:tr w:rsidR="00D67926" w14:paraId="11299ACD" w14:textId="77777777" w:rsidTr="006F3543">
        <w:trPr>
          <w:divId w:val="1529179779"/>
          <w:tblCellSpacing w:w="15" w:type="dxa"/>
        </w:trPr>
        <w:tc>
          <w:tcPr>
            <w:tcW w:w="0" w:type="auto"/>
            <w:vAlign w:val="center"/>
            <w:hideMark/>
          </w:tcPr>
          <w:p w14:paraId="4E1CC2F1" w14:textId="77777777" w:rsidR="00D67926" w:rsidRDefault="008D6FB8">
            <w:pPr>
              <w:rPr>
                <w:rFonts w:eastAsia="Times New Roman"/>
                <w:lang w:val="en-US"/>
              </w:rPr>
            </w:pPr>
            <w:r>
              <w:rPr>
                <w:rFonts w:eastAsia="Times New Roman"/>
                <w:b/>
                <w:bCs/>
                <w:lang w:val="en-US"/>
              </w:rPr>
              <w:t>ClaimResponse.requestProvider</w:t>
            </w:r>
          </w:p>
        </w:tc>
        <w:tc>
          <w:tcPr>
            <w:tcW w:w="0" w:type="auto"/>
            <w:vAlign w:val="center"/>
            <w:hideMark/>
          </w:tcPr>
          <w:p w14:paraId="406F840C" w14:textId="77777777" w:rsidR="00D67926" w:rsidRDefault="00D67926">
            <w:pPr>
              <w:rPr>
                <w:rFonts w:eastAsia="Times New Roman"/>
                <w:lang w:val="en-US"/>
              </w:rPr>
            </w:pPr>
          </w:p>
        </w:tc>
      </w:tr>
      <w:tr w:rsidR="00D67926" w14:paraId="42E09838" w14:textId="77777777" w:rsidTr="006F3543">
        <w:trPr>
          <w:divId w:val="1529179779"/>
          <w:tblCellSpacing w:w="15" w:type="dxa"/>
        </w:trPr>
        <w:tc>
          <w:tcPr>
            <w:tcW w:w="0" w:type="auto"/>
            <w:vAlign w:val="center"/>
            <w:hideMark/>
          </w:tcPr>
          <w:p w14:paraId="042467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96950C" w14:textId="77777777" w:rsidR="00D67926" w:rsidRDefault="008D6FB8">
            <w:pPr>
              <w:rPr>
                <w:rFonts w:eastAsia="Times New Roman"/>
                <w:lang w:val="en-US"/>
              </w:rPr>
            </w:pPr>
            <w:r>
              <w:rPr>
                <w:rFonts w:eastAsia="Times New Roman"/>
                <w:lang w:val="en-US"/>
              </w:rPr>
              <w:t>Responsible practitioner</w:t>
            </w:r>
          </w:p>
        </w:tc>
      </w:tr>
      <w:tr w:rsidR="00D67926" w14:paraId="3F518876" w14:textId="77777777" w:rsidTr="006F3543">
        <w:trPr>
          <w:divId w:val="1529179779"/>
          <w:tblCellSpacing w:w="15" w:type="dxa"/>
        </w:trPr>
        <w:tc>
          <w:tcPr>
            <w:tcW w:w="0" w:type="auto"/>
            <w:vAlign w:val="center"/>
            <w:hideMark/>
          </w:tcPr>
          <w:p w14:paraId="3D3C72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F94178"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034C4B63" w14:textId="77777777" w:rsidTr="006F3543">
        <w:trPr>
          <w:divId w:val="1529179779"/>
          <w:tblCellSpacing w:w="15" w:type="dxa"/>
        </w:trPr>
        <w:tc>
          <w:tcPr>
            <w:tcW w:w="0" w:type="auto"/>
            <w:vAlign w:val="center"/>
            <w:hideMark/>
          </w:tcPr>
          <w:p w14:paraId="35ECF7FA" w14:textId="77777777" w:rsidR="00D67926" w:rsidRDefault="008D6FB8">
            <w:pPr>
              <w:rPr>
                <w:rFonts w:eastAsia="Times New Roman"/>
                <w:lang w:val="en-US"/>
              </w:rPr>
            </w:pPr>
            <w:r>
              <w:rPr>
                <w:rFonts w:eastAsia="Times New Roman"/>
                <w:b/>
                <w:bCs/>
                <w:lang w:val="en-US"/>
              </w:rPr>
              <w:t>ClaimResponse.requestOrganization</w:t>
            </w:r>
          </w:p>
        </w:tc>
        <w:tc>
          <w:tcPr>
            <w:tcW w:w="0" w:type="auto"/>
            <w:vAlign w:val="center"/>
            <w:hideMark/>
          </w:tcPr>
          <w:p w14:paraId="5EF1F4E1" w14:textId="77777777" w:rsidR="00D67926" w:rsidRDefault="00D67926">
            <w:pPr>
              <w:rPr>
                <w:rFonts w:eastAsia="Times New Roman"/>
                <w:lang w:val="en-US"/>
              </w:rPr>
            </w:pPr>
          </w:p>
        </w:tc>
      </w:tr>
      <w:tr w:rsidR="00D67926" w14:paraId="49412980" w14:textId="77777777" w:rsidTr="006F3543">
        <w:trPr>
          <w:divId w:val="1529179779"/>
          <w:tblCellSpacing w:w="15" w:type="dxa"/>
        </w:trPr>
        <w:tc>
          <w:tcPr>
            <w:tcW w:w="0" w:type="auto"/>
            <w:vAlign w:val="center"/>
            <w:hideMark/>
          </w:tcPr>
          <w:p w14:paraId="20F4BAC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AF4043" w14:textId="77777777" w:rsidR="00D67926" w:rsidRDefault="008D6FB8">
            <w:pPr>
              <w:rPr>
                <w:rFonts w:eastAsia="Times New Roman"/>
                <w:lang w:val="en-US"/>
              </w:rPr>
            </w:pPr>
            <w:r>
              <w:rPr>
                <w:rFonts w:eastAsia="Times New Roman"/>
                <w:lang w:val="en-US"/>
              </w:rPr>
              <w:t>Responsible organization</w:t>
            </w:r>
          </w:p>
        </w:tc>
      </w:tr>
      <w:tr w:rsidR="00D67926" w14:paraId="0CCB1EE6" w14:textId="77777777" w:rsidTr="006F3543">
        <w:trPr>
          <w:divId w:val="1529179779"/>
          <w:tblCellSpacing w:w="15" w:type="dxa"/>
        </w:trPr>
        <w:tc>
          <w:tcPr>
            <w:tcW w:w="0" w:type="auto"/>
            <w:vAlign w:val="center"/>
            <w:hideMark/>
          </w:tcPr>
          <w:p w14:paraId="63E1E1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89493A"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14:paraId="4582A598" w14:textId="77777777" w:rsidTr="006F3543">
        <w:trPr>
          <w:divId w:val="1529179779"/>
          <w:tblCellSpacing w:w="15" w:type="dxa"/>
        </w:trPr>
        <w:tc>
          <w:tcPr>
            <w:tcW w:w="0" w:type="auto"/>
            <w:vAlign w:val="center"/>
            <w:hideMark/>
          </w:tcPr>
          <w:p w14:paraId="676D1586" w14:textId="77777777" w:rsidR="00D67926" w:rsidRDefault="008D6FB8">
            <w:pPr>
              <w:rPr>
                <w:rFonts w:eastAsia="Times New Roman"/>
                <w:lang w:val="en-US"/>
              </w:rPr>
            </w:pPr>
            <w:r>
              <w:rPr>
                <w:rFonts w:eastAsia="Times New Roman"/>
                <w:b/>
                <w:bCs/>
                <w:lang w:val="en-US"/>
              </w:rPr>
              <w:t>ClaimResponse.outcome</w:t>
            </w:r>
          </w:p>
        </w:tc>
        <w:tc>
          <w:tcPr>
            <w:tcW w:w="0" w:type="auto"/>
            <w:vAlign w:val="center"/>
            <w:hideMark/>
          </w:tcPr>
          <w:p w14:paraId="5EDFA9D1" w14:textId="77777777" w:rsidR="00D67926" w:rsidRDefault="00D67926">
            <w:pPr>
              <w:rPr>
                <w:rFonts w:eastAsia="Times New Roman"/>
                <w:lang w:val="en-US"/>
              </w:rPr>
            </w:pPr>
          </w:p>
        </w:tc>
      </w:tr>
      <w:tr w:rsidR="00D67926" w14:paraId="493E47CC" w14:textId="77777777" w:rsidTr="006F3543">
        <w:trPr>
          <w:divId w:val="1529179779"/>
          <w:tblCellSpacing w:w="15" w:type="dxa"/>
        </w:trPr>
        <w:tc>
          <w:tcPr>
            <w:tcW w:w="0" w:type="auto"/>
            <w:vAlign w:val="center"/>
            <w:hideMark/>
          </w:tcPr>
          <w:p w14:paraId="40179C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EBE85E" w14:textId="77777777" w:rsidR="00D67926" w:rsidRDefault="008D6FB8">
            <w:pPr>
              <w:rPr>
                <w:rFonts w:eastAsia="Times New Roman"/>
                <w:lang w:val="en-US"/>
              </w:rPr>
            </w:pPr>
            <w:r>
              <w:rPr>
                <w:rFonts w:eastAsia="Times New Roman"/>
                <w:lang w:val="en-US"/>
              </w:rPr>
              <w:t>Transaction status: error, complete.</w:t>
            </w:r>
          </w:p>
        </w:tc>
      </w:tr>
      <w:tr w:rsidR="00D67926" w14:paraId="198F1654" w14:textId="77777777" w:rsidTr="006F3543">
        <w:trPr>
          <w:divId w:val="1529179779"/>
          <w:tblCellSpacing w:w="15" w:type="dxa"/>
        </w:trPr>
        <w:tc>
          <w:tcPr>
            <w:tcW w:w="0" w:type="auto"/>
            <w:vAlign w:val="center"/>
            <w:hideMark/>
          </w:tcPr>
          <w:p w14:paraId="75553B4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D09272" w14:textId="77777777" w:rsidR="00D67926" w:rsidRDefault="008D6FB8">
            <w:pPr>
              <w:rPr>
                <w:rFonts w:eastAsia="Times New Roman"/>
                <w:lang w:val="en-US"/>
              </w:rPr>
            </w:pPr>
            <w:r>
              <w:rPr>
                <w:rFonts w:eastAsia="Times New Roman"/>
                <w:lang w:val="en-US"/>
              </w:rPr>
              <w:t>The outcome of the processing.</w:t>
            </w:r>
          </w:p>
        </w:tc>
      </w:tr>
      <w:tr w:rsidR="00D67926" w14:paraId="04EF708C" w14:textId="77777777" w:rsidTr="006F3543">
        <w:trPr>
          <w:divId w:val="1529179779"/>
          <w:tblCellSpacing w:w="15" w:type="dxa"/>
        </w:trPr>
        <w:tc>
          <w:tcPr>
            <w:tcW w:w="0" w:type="auto"/>
            <w:vAlign w:val="center"/>
            <w:hideMark/>
          </w:tcPr>
          <w:p w14:paraId="2158521C" w14:textId="77777777" w:rsidR="00D67926" w:rsidRDefault="008D6FB8">
            <w:pPr>
              <w:rPr>
                <w:rFonts w:eastAsia="Times New Roman"/>
                <w:lang w:val="en-US"/>
              </w:rPr>
            </w:pPr>
            <w:r>
              <w:rPr>
                <w:rFonts w:eastAsia="Times New Roman"/>
                <w:b/>
                <w:bCs/>
                <w:lang w:val="en-US"/>
              </w:rPr>
              <w:t>ClaimResponse.disposition</w:t>
            </w:r>
          </w:p>
        </w:tc>
        <w:tc>
          <w:tcPr>
            <w:tcW w:w="0" w:type="auto"/>
            <w:vAlign w:val="center"/>
            <w:hideMark/>
          </w:tcPr>
          <w:p w14:paraId="5452BB7C" w14:textId="77777777" w:rsidR="00D67926" w:rsidRDefault="00D67926">
            <w:pPr>
              <w:rPr>
                <w:rFonts w:eastAsia="Times New Roman"/>
                <w:lang w:val="en-US"/>
              </w:rPr>
            </w:pPr>
          </w:p>
        </w:tc>
      </w:tr>
      <w:tr w:rsidR="00D67926" w14:paraId="2B866BAD" w14:textId="77777777" w:rsidTr="006F3543">
        <w:trPr>
          <w:divId w:val="1529179779"/>
          <w:tblCellSpacing w:w="15" w:type="dxa"/>
        </w:trPr>
        <w:tc>
          <w:tcPr>
            <w:tcW w:w="0" w:type="auto"/>
            <w:vAlign w:val="center"/>
            <w:hideMark/>
          </w:tcPr>
          <w:p w14:paraId="70BD5E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EFD9E2" w14:textId="77777777" w:rsidR="00D67926" w:rsidRDefault="008D6FB8">
            <w:pPr>
              <w:rPr>
                <w:rFonts w:eastAsia="Times New Roman"/>
                <w:lang w:val="en-US"/>
              </w:rPr>
            </w:pPr>
            <w:r>
              <w:rPr>
                <w:rFonts w:eastAsia="Times New Roman"/>
                <w:lang w:val="en-US"/>
              </w:rPr>
              <w:t>Disposition Message</w:t>
            </w:r>
          </w:p>
        </w:tc>
      </w:tr>
      <w:tr w:rsidR="00D67926" w14:paraId="0C322A48" w14:textId="77777777" w:rsidTr="006F3543">
        <w:trPr>
          <w:divId w:val="1529179779"/>
          <w:tblCellSpacing w:w="15" w:type="dxa"/>
        </w:trPr>
        <w:tc>
          <w:tcPr>
            <w:tcW w:w="0" w:type="auto"/>
            <w:vAlign w:val="center"/>
            <w:hideMark/>
          </w:tcPr>
          <w:p w14:paraId="5EDD84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367BA4" w14:textId="77777777" w:rsidR="00D67926" w:rsidRDefault="008D6FB8">
            <w:pPr>
              <w:rPr>
                <w:rFonts w:eastAsia="Times New Roman"/>
                <w:lang w:val="en-US"/>
              </w:rPr>
            </w:pPr>
            <w:r>
              <w:rPr>
                <w:rFonts w:eastAsia="Times New Roman"/>
                <w:lang w:val="en-US"/>
              </w:rPr>
              <w:t>A description of the status of the adjudication.</w:t>
            </w:r>
          </w:p>
        </w:tc>
      </w:tr>
      <w:tr w:rsidR="00D67926" w14:paraId="0BB2575B" w14:textId="77777777" w:rsidTr="006F3543">
        <w:trPr>
          <w:divId w:val="1529179779"/>
          <w:tblCellSpacing w:w="15" w:type="dxa"/>
        </w:trPr>
        <w:tc>
          <w:tcPr>
            <w:tcW w:w="0" w:type="auto"/>
            <w:vAlign w:val="center"/>
            <w:hideMark/>
          </w:tcPr>
          <w:p w14:paraId="7B8CCE9D" w14:textId="77777777" w:rsidR="00D67926" w:rsidRDefault="008D6FB8">
            <w:pPr>
              <w:rPr>
                <w:rFonts w:eastAsia="Times New Roman"/>
                <w:lang w:val="en-US"/>
              </w:rPr>
            </w:pPr>
            <w:r>
              <w:rPr>
                <w:rFonts w:eastAsia="Times New Roman"/>
                <w:b/>
                <w:bCs/>
                <w:lang w:val="en-US"/>
              </w:rPr>
              <w:t>ClaimResponse.payeeType</w:t>
            </w:r>
          </w:p>
        </w:tc>
        <w:tc>
          <w:tcPr>
            <w:tcW w:w="0" w:type="auto"/>
            <w:vAlign w:val="center"/>
            <w:hideMark/>
          </w:tcPr>
          <w:p w14:paraId="63DF61A8" w14:textId="77777777" w:rsidR="00D67926" w:rsidRDefault="00D67926">
            <w:pPr>
              <w:rPr>
                <w:rFonts w:eastAsia="Times New Roman"/>
                <w:lang w:val="en-US"/>
              </w:rPr>
            </w:pPr>
          </w:p>
        </w:tc>
      </w:tr>
      <w:tr w:rsidR="00D67926" w14:paraId="13FD3BAE" w14:textId="77777777" w:rsidTr="006F3543">
        <w:trPr>
          <w:divId w:val="1529179779"/>
          <w:tblCellSpacing w:w="15" w:type="dxa"/>
        </w:trPr>
        <w:tc>
          <w:tcPr>
            <w:tcW w:w="0" w:type="auto"/>
            <w:vAlign w:val="center"/>
            <w:hideMark/>
          </w:tcPr>
          <w:p w14:paraId="53CDF20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CC058A" w14:textId="77777777" w:rsidR="00D67926" w:rsidRDefault="008D6FB8">
            <w:pPr>
              <w:rPr>
                <w:rFonts w:eastAsia="Times New Roman"/>
                <w:lang w:val="en-US"/>
              </w:rPr>
            </w:pPr>
            <w:r>
              <w:rPr>
                <w:rFonts w:eastAsia="Times New Roman"/>
                <w:lang w:val="en-US"/>
              </w:rPr>
              <w:t>Party to be paid any benefits payable</w:t>
            </w:r>
          </w:p>
        </w:tc>
      </w:tr>
      <w:tr w:rsidR="00D67926" w14:paraId="1F4F0155" w14:textId="77777777" w:rsidTr="006F3543">
        <w:trPr>
          <w:divId w:val="1529179779"/>
          <w:tblCellSpacing w:w="15" w:type="dxa"/>
        </w:trPr>
        <w:tc>
          <w:tcPr>
            <w:tcW w:w="0" w:type="auto"/>
            <w:vAlign w:val="center"/>
            <w:hideMark/>
          </w:tcPr>
          <w:p w14:paraId="74E72C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AA8220" w14:textId="77777777" w:rsidR="00D67926" w:rsidRDefault="008D6FB8">
            <w:pPr>
              <w:rPr>
                <w:rFonts w:eastAsia="Times New Roman"/>
                <w:lang w:val="en-US"/>
              </w:rPr>
            </w:pPr>
            <w:r>
              <w:rPr>
                <w:rFonts w:eastAsia="Times New Roman"/>
                <w:lang w:val="en-US"/>
              </w:rPr>
              <w:t>Party to be reimbursed: Subscriber, provider, other.</w:t>
            </w:r>
          </w:p>
        </w:tc>
      </w:tr>
      <w:tr w:rsidR="00D67926" w14:paraId="271F2C94" w14:textId="77777777" w:rsidTr="006F3543">
        <w:trPr>
          <w:divId w:val="1529179779"/>
          <w:tblCellSpacing w:w="15" w:type="dxa"/>
        </w:trPr>
        <w:tc>
          <w:tcPr>
            <w:tcW w:w="0" w:type="auto"/>
            <w:vAlign w:val="center"/>
            <w:hideMark/>
          </w:tcPr>
          <w:p w14:paraId="34F2EF7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D8D2E3" w14:textId="77777777" w:rsidR="00D67926" w:rsidRDefault="008D6FB8">
            <w:pPr>
              <w:rPr>
                <w:rFonts w:eastAsia="Times New Roman"/>
                <w:lang w:val="en-US"/>
              </w:rPr>
            </w:pPr>
            <w:r>
              <w:rPr>
                <w:rFonts w:eastAsia="Times New Roman"/>
                <w:lang w:val="en-US"/>
              </w:rPr>
              <w:t>A code for the party to be reimbursed.</w:t>
            </w:r>
          </w:p>
        </w:tc>
      </w:tr>
      <w:tr w:rsidR="00D67926" w14:paraId="0D8DD0D6" w14:textId="77777777" w:rsidTr="006F3543">
        <w:trPr>
          <w:divId w:val="1529179779"/>
          <w:tblCellSpacing w:w="15" w:type="dxa"/>
        </w:trPr>
        <w:tc>
          <w:tcPr>
            <w:tcW w:w="0" w:type="auto"/>
            <w:vAlign w:val="center"/>
            <w:hideMark/>
          </w:tcPr>
          <w:p w14:paraId="71FDE2A2" w14:textId="77777777" w:rsidR="00D67926" w:rsidRDefault="008D6FB8">
            <w:pPr>
              <w:rPr>
                <w:rFonts w:eastAsia="Times New Roman"/>
                <w:lang w:val="en-US"/>
              </w:rPr>
            </w:pPr>
            <w:r>
              <w:rPr>
                <w:rFonts w:eastAsia="Times New Roman"/>
                <w:b/>
                <w:bCs/>
                <w:lang w:val="en-US"/>
              </w:rPr>
              <w:t>ClaimResponse.item</w:t>
            </w:r>
          </w:p>
        </w:tc>
        <w:tc>
          <w:tcPr>
            <w:tcW w:w="0" w:type="auto"/>
            <w:vAlign w:val="center"/>
            <w:hideMark/>
          </w:tcPr>
          <w:p w14:paraId="33EC5BE3" w14:textId="77777777" w:rsidR="00D67926" w:rsidRDefault="00D67926">
            <w:pPr>
              <w:rPr>
                <w:rFonts w:eastAsia="Times New Roman"/>
                <w:lang w:val="en-US"/>
              </w:rPr>
            </w:pPr>
          </w:p>
        </w:tc>
      </w:tr>
      <w:tr w:rsidR="00D67926" w14:paraId="555AC112" w14:textId="77777777" w:rsidTr="006F3543">
        <w:trPr>
          <w:divId w:val="1529179779"/>
          <w:tblCellSpacing w:w="15" w:type="dxa"/>
        </w:trPr>
        <w:tc>
          <w:tcPr>
            <w:tcW w:w="0" w:type="auto"/>
            <w:vAlign w:val="center"/>
            <w:hideMark/>
          </w:tcPr>
          <w:p w14:paraId="14914C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2346AA" w14:textId="77777777" w:rsidR="00D67926" w:rsidRDefault="008D6FB8">
            <w:pPr>
              <w:rPr>
                <w:rFonts w:eastAsia="Times New Roman"/>
                <w:lang w:val="en-US"/>
              </w:rPr>
            </w:pPr>
            <w:r>
              <w:rPr>
                <w:rFonts w:eastAsia="Times New Roman"/>
                <w:lang w:val="en-US"/>
              </w:rPr>
              <w:t>Line items</w:t>
            </w:r>
          </w:p>
        </w:tc>
      </w:tr>
      <w:tr w:rsidR="00D67926" w14:paraId="0E375A2C" w14:textId="77777777" w:rsidTr="006F3543">
        <w:trPr>
          <w:divId w:val="1529179779"/>
          <w:tblCellSpacing w:w="15" w:type="dxa"/>
        </w:trPr>
        <w:tc>
          <w:tcPr>
            <w:tcW w:w="0" w:type="auto"/>
            <w:vAlign w:val="center"/>
            <w:hideMark/>
          </w:tcPr>
          <w:p w14:paraId="15ADBD29"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53E9DC5" w14:textId="77777777" w:rsidR="00D67926" w:rsidRDefault="008D6FB8">
            <w:pPr>
              <w:rPr>
                <w:rFonts w:eastAsia="Times New Roman"/>
                <w:lang w:val="en-US"/>
              </w:rPr>
            </w:pPr>
            <w:r>
              <w:rPr>
                <w:rFonts w:eastAsia="Times New Roman"/>
                <w:lang w:val="en-US"/>
              </w:rPr>
              <w:t>The first tier service adjudications for submitted services.</w:t>
            </w:r>
          </w:p>
        </w:tc>
      </w:tr>
      <w:tr w:rsidR="00D67926" w14:paraId="61E7FF2E" w14:textId="77777777" w:rsidTr="006F3543">
        <w:trPr>
          <w:divId w:val="1529179779"/>
          <w:tblCellSpacing w:w="15" w:type="dxa"/>
        </w:trPr>
        <w:tc>
          <w:tcPr>
            <w:tcW w:w="0" w:type="auto"/>
            <w:vAlign w:val="center"/>
            <w:hideMark/>
          </w:tcPr>
          <w:p w14:paraId="7C8B0806" w14:textId="77777777" w:rsidR="00D67926" w:rsidRDefault="008D6FB8">
            <w:pPr>
              <w:rPr>
                <w:rFonts w:eastAsia="Times New Roman"/>
                <w:lang w:val="en-US"/>
              </w:rPr>
            </w:pPr>
            <w:r>
              <w:rPr>
                <w:rFonts w:eastAsia="Times New Roman"/>
                <w:b/>
                <w:bCs/>
                <w:lang w:val="en-US"/>
              </w:rPr>
              <w:t>ClaimResponse.item.sequenceLinkId</w:t>
            </w:r>
          </w:p>
        </w:tc>
        <w:tc>
          <w:tcPr>
            <w:tcW w:w="0" w:type="auto"/>
            <w:vAlign w:val="center"/>
            <w:hideMark/>
          </w:tcPr>
          <w:p w14:paraId="7CBFB74D" w14:textId="77777777" w:rsidR="00D67926" w:rsidRDefault="00D67926">
            <w:pPr>
              <w:rPr>
                <w:rFonts w:eastAsia="Times New Roman"/>
                <w:lang w:val="en-US"/>
              </w:rPr>
            </w:pPr>
          </w:p>
        </w:tc>
      </w:tr>
      <w:tr w:rsidR="00D67926" w14:paraId="4A44D726" w14:textId="77777777" w:rsidTr="006F3543">
        <w:trPr>
          <w:divId w:val="1529179779"/>
          <w:tblCellSpacing w:w="15" w:type="dxa"/>
        </w:trPr>
        <w:tc>
          <w:tcPr>
            <w:tcW w:w="0" w:type="auto"/>
            <w:vAlign w:val="center"/>
            <w:hideMark/>
          </w:tcPr>
          <w:p w14:paraId="1C356B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679ED3" w14:textId="77777777" w:rsidR="00D67926" w:rsidRDefault="008D6FB8">
            <w:pPr>
              <w:rPr>
                <w:rFonts w:eastAsia="Times New Roman"/>
                <w:lang w:val="en-US"/>
              </w:rPr>
            </w:pPr>
            <w:r>
              <w:rPr>
                <w:rFonts w:eastAsia="Times New Roman"/>
                <w:lang w:val="en-US"/>
              </w:rPr>
              <w:t>Service instance</w:t>
            </w:r>
          </w:p>
        </w:tc>
      </w:tr>
      <w:tr w:rsidR="00D67926" w14:paraId="1DFB5031" w14:textId="77777777" w:rsidTr="006F3543">
        <w:trPr>
          <w:divId w:val="1529179779"/>
          <w:tblCellSpacing w:w="15" w:type="dxa"/>
        </w:trPr>
        <w:tc>
          <w:tcPr>
            <w:tcW w:w="0" w:type="auto"/>
            <w:vAlign w:val="center"/>
            <w:hideMark/>
          </w:tcPr>
          <w:p w14:paraId="4DFEA61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37BA85" w14:textId="77777777" w:rsidR="00D67926" w:rsidRDefault="008D6FB8">
            <w:pPr>
              <w:rPr>
                <w:rFonts w:eastAsia="Times New Roman"/>
                <w:lang w:val="en-US"/>
              </w:rPr>
            </w:pPr>
            <w:r>
              <w:rPr>
                <w:rFonts w:eastAsia="Times New Roman"/>
                <w:lang w:val="en-US"/>
              </w:rPr>
              <w:t>A service line number.</w:t>
            </w:r>
          </w:p>
        </w:tc>
      </w:tr>
      <w:tr w:rsidR="00D67926" w14:paraId="42D7936A" w14:textId="77777777" w:rsidTr="006F3543">
        <w:trPr>
          <w:divId w:val="1529179779"/>
          <w:tblCellSpacing w:w="15" w:type="dxa"/>
        </w:trPr>
        <w:tc>
          <w:tcPr>
            <w:tcW w:w="0" w:type="auto"/>
            <w:vAlign w:val="center"/>
            <w:hideMark/>
          </w:tcPr>
          <w:p w14:paraId="4D403367" w14:textId="77777777" w:rsidR="00D67926" w:rsidRDefault="008D6FB8">
            <w:pPr>
              <w:rPr>
                <w:rFonts w:eastAsia="Times New Roman"/>
                <w:lang w:val="en-US"/>
              </w:rPr>
            </w:pPr>
            <w:r>
              <w:rPr>
                <w:rFonts w:eastAsia="Times New Roman"/>
                <w:b/>
                <w:bCs/>
                <w:lang w:val="en-US"/>
              </w:rPr>
              <w:t>ClaimResponse.item.noteNumber</w:t>
            </w:r>
          </w:p>
        </w:tc>
        <w:tc>
          <w:tcPr>
            <w:tcW w:w="0" w:type="auto"/>
            <w:vAlign w:val="center"/>
            <w:hideMark/>
          </w:tcPr>
          <w:p w14:paraId="3300DAD3" w14:textId="77777777" w:rsidR="00D67926" w:rsidRDefault="00D67926">
            <w:pPr>
              <w:rPr>
                <w:rFonts w:eastAsia="Times New Roman"/>
                <w:lang w:val="en-US"/>
              </w:rPr>
            </w:pPr>
          </w:p>
        </w:tc>
      </w:tr>
      <w:tr w:rsidR="00D67926" w14:paraId="179F819D" w14:textId="77777777" w:rsidTr="006F3543">
        <w:trPr>
          <w:divId w:val="1529179779"/>
          <w:tblCellSpacing w:w="15" w:type="dxa"/>
        </w:trPr>
        <w:tc>
          <w:tcPr>
            <w:tcW w:w="0" w:type="auto"/>
            <w:vAlign w:val="center"/>
            <w:hideMark/>
          </w:tcPr>
          <w:p w14:paraId="633F1D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53097C" w14:textId="77777777" w:rsidR="00D67926" w:rsidRDefault="008D6FB8">
            <w:pPr>
              <w:rPr>
                <w:rFonts w:eastAsia="Times New Roman"/>
                <w:lang w:val="en-US"/>
              </w:rPr>
            </w:pPr>
            <w:r>
              <w:rPr>
                <w:rFonts w:eastAsia="Times New Roman"/>
                <w:lang w:val="en-US"/>
              </w:rPr>
              <w:t>List of note numbers which apply</w:t>
            </w:r>
          </w:p>
        </w:tc>
      </w:tr>
      <w:tr w:rsidR="00D67926" w14:paraId="53E7DEFA" w14:textId="77777777" w:rsidTr="006F3543">
        <w:trPr>
          <w:divId w:val="1529179779"/>
          <w:tblCellSpacing w:w="15" w:type="dxa"/>
        </w:trPr>
        <w:tc>
          <w:tcPr>
            <w:tcW w:w="0" w:type="auto"/>
            <w:vAlign w:val="center"/>
            <w:hideMark/>
          </w:tcPr>
          <w:p w14:paraId="5D3C13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D4D478" w14:textId="77777777" w:rsidR="00D67926" w:rsidRDefault="008D6FB8">
            <w:pPr>
              <w:rPr>
                <w:rFonts w:eastAsia="Times New Roman"/>
                <w:lang w:val="en-US"/>
              </w:rPr>
            </w:pPr>
            <w:r>
              <w:rPr>
                <w:rFonts w:eastAsia="Times New Roman"/>
                <w:lang w:val="en-US"/>
              </w:rPr>
              <w:t>A list of note references to the notes provided below.</w:t>
            </w:r>
          </w:p>
        </w:tc>
      </w:tr>
      <w:tr w:rsidR="00D67926" w14:paraId="7A1F61C5" w14:textId="77777777" w:rsidTr="006F3543">
        <w:trPr>
          <w:divId w:val="1529179779"/>
          <w:tblCellSpacing w:w="15" w:type="dxa"/>
        </w:trPr>
        <w:tc>
          <w:tcPr>
            <w:tcW w:w="0" w:type="auto"/>
            <w:vAlign w:val="center"/>
            <w:hideMark/>
          </w:tcPr>
          <w:p w14:paraId="0161FF6E" w14:textId="77777777" w:rsidR="00D67926" w:rsidRDefault="008D6FB8">
            <w:pPr>
              <w:rPr>
                <w:rFonts w:eastAsia="Times New Roman"/>
                <w:lang w:val="en-US"/>
              </w:rPr>
            </w:pPr>
            <w:r>
              <w:rPr>
                <w:rFonts w:eastAsia="Times New Roman"/>
                <w:b/>
                <w:bCs/>
                <w:lang w:val="en-US"/>
              </w:rPr>
              <w:t>ClaimResponse.item.adjudication</w:t>
            </w:r>
          </w:p>
        </w:tc>
        <w:tc>
          <w:tcPr>
            <w:tcW w:w="0" w:type="auto"/>
            <w:vAlign w:val="center"/>
            <w:hideMark/>
          </w:tcPr>
          <w:p w14:paraId="2790D3F0" w14:textId="77777777" w:rsidR="00D67926" w:rsidRDefault="00D67926">
            <w:pPr>
              <w:rPr>
                <w:rFonts w:eastAsia="Times New Roman"/>
                <w:lang w:val="en-US"/>
              </w:rPr>
            </w:pPr>
          </w:p>
        </w:tc>
      </w:tr>
      <w:tr w:rsidR="00D67926" w14:paraId="5C08CD89" w14:textId="77777777" w:rsidTr="006F3543">
        <w:trPr>
          <w:divId w:val="1529179779"/>
          <w:tblCellSpacing w:w="15" w:type="dxa"/>
        </w:trPr>
        <w:tc>
          <w:tcPr>
            <w:tcW w:w="0" w:type="auto"/>
            <w:vAlign w:val="center"/>
            <w:hideMark/>
          </w:tcPr>
          <w:p w14:paraId="20F6C8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68581B" w14:textId="77777777" w:rsidR="00D67926" w:rsidRDefault="008D6FB8">
            <w:pPr>
              <w:rPr>
                <w:rFonts w:eastAsia="Times New Roman"/>
                <w:lang w:val="en-US"/>
              </w:rPr>
            </w:pPr>
            <w:r>
              <w:rPr>
                <w:rFonts w:eastAsia="Times New Roman"/>
                <w:lang w:val="en-US"/>
              </w:rPr>
              <w:t>Adjudication details</w:t>
            </w:r>
          </w:p>
        </w:tc>
      </w:tr>
      <w:tr w:rsidR="00D67926" w14:paraId="423DE43F" w14:textId="77777777" w:rsidTr="006F3543">
        <w:trPr>
          <w:divId w:val="1529179779"/>
          <w:tblCellSpacing w:w="15" w:type="dxa"/>
        </w:trPr>
        <w:tc>
          <w:tcPr>
            <w:tcW w:w="0" w:type="auto"/>
            <w:vAlign w:val="center"/>
            <w:hideMark/>
          </w:tcPr>
          <w:p w14:paraId="58C1F6C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2533B8" w14:textId="77777777" w:rsidR="00D67926" w:rsidRDefault="008D6FB8">
            <w:pPr>
              <w:rPr>
                <w:rFonts w:eastAsia="Times New Roman"/>
                <w:lang w:val="en-US"/>
              </w:rPr>
            </w:pPr>
            <w:r>
              <w:rPr>
                <w:rFonts w:eastAsia="Times New Roman"/>
                <w:lang w:val="en-US"/>
              </w:rPr>
              <w:t>The adjudications results.</w:t>
            </w:r>
          </w:p>
        </w:tc>
      </w:tr>
      <w:tr w:rsidR="00D67926" w14:paraId="6D982C3F" w14:textId="77777777" w:rsidTr="006F3543">
        <w:trPr>
          <w:divId w:val="1529179779"/>
          <w:tblCellSpacing w:w="15" w:type="dxa"/>
        </w:trPr>
        <w:tc>
          <w:tcPr>
            <w:tcW w:w="0" w:type="auto"/>
            <w:vAlign w:val="center"/>
            <w:hideMark/>
          </w:tcPr>
          <w:p w14:paraId="5B6A2CE3" w14:textId="77777777" w:rsidR="00D67926" w:rsidRDefault="008D6FB8">
            <w:pPr>
              <w:rPr>
                <w:rFonts w:eastAsia="Times New Roman"/>
                <w:lang w:val="en-US"/>
              </w:rPr>
            </w:pPr>
            <w:r>
              <w:rPr>
                <w:rFonts w:eastAsia="Times New Roman"/>
                <w:b/>
                <w:bCs/>
                <w:lang w:val="en-US"/>
              </w:rPr>
              <w:t>ClaimResponse.item.adjudication.code</w:t>
            </w:r>
          </w:p>
        </w:tc>
        <w:tc>
          <w:tcPr>
            <w:tcW w:w="0" w:type="auto"/>
            <w:vAlign w:val="center"/>
            <w:hideMark/>
          </w:tcPr>
          <w:p w14:paraId="1348DECD" w14:textId="77777777" w:rsidR="00D67926" w:rsidRDefault="00D67926">
            <w:pPr>
              <w:rPr>
                <w:rFonts w:eastAsia="Times New Roman"/>
                <w:lang w:val="en-US"/>
              </w:rPr>
            </w:pPr>
          </w:p>
        </w:tc>
      </w:tr>
      <w:tr w:rsidR="00D67926" w14:paraId="7D194463" w14:textId="77777777" w:rsidTr="006F3543">
        <w:trPr>
          <w:divId w:val="1529179779"/>
          <w:tblCellSpacing w:w="15" w:type="dxa"/>
        </w:trPr>
        <w:tc>
          <w:tcPr>
            <w:tcW w:w="0" w:type="auto"/>
            <w:vAlign w:val="center"/>
            <w:hideMark/>
          </w:tcPr>
          <w:p w14:paraId="01E65B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533B5C" w14:textId="77777777" w:rsidR="00D67926" w:rsidRDefault="008D6FB8">
            <w:pPr>
              <w:rPr>
                <w:rFonts w:eastAsia="Times New Roman"/>
                <w:lang w:val="en-US"/>
              </w:rPr>
            </w:pPr>
            <w:r>
              <w:rPr>
                <w:rFonts w:eastAsia="Times New Roman"/>
                <w:lang w:val="en-US"/>
              </w:rPr>
              <w:t>Adjudication category such as co-pay, eligible, benefit, etc.</w:t>
            </w:r>
          </w:p>
        </w:tc>
      </w:tr>
      <w:tr w:rsidR="00D67926" w14:paraId="5A4FCCC1" w14:textId="77777777" w:rsidTr="006F3543">
        <w:trPr>
          <w:divId w:val="1529179779"/>
          <w:tblCellSpacing w:w="15" w:type="dxa"/>
        </w:trPr>
        <w:tc>
          <w:tcPr>
            <w:tcW w:w="0" w:type="auto"/>
            <w:vAlign w:val="center"/>
            <w:hideMark/>
          </w:tcPr>
          <w:p w14:paraId="4D6186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746B94" w14:textId="77777777" w:rsidR="00D67926" w:rsidRDefault="008D6FB8">
            <w:pPr>
              <w:rPr>
                <w:rFonts w:eastAsia="Times New Roman"/>
                <w:lang w:val="en-US"/>
              </w:rPr>
            </w:pPr>
            <w:r>
              <w:rPr>
                <w:rFonts w:eastAsia="Times New Roman"/>
                <w:lang w:val="en-US"/>
              </w:rPr>
              <w:t>Code indicating: Co-Pay, deductable, elegible, benefit, tax, etc.</w:t>
            </w:r>
          </w:p>
        </w:tc>
      </w:tr>
      <w:tr w:rsidR="00D67926" w14:paraId="69CEBEAC" w14:textId="77777777" w:rsidTr="006F3543">
        <w:trPr>
          <w:divId w:val="1529179779"/>
          <w:tblCellSpacing w:w="15" w:type="dxa"/>
        </w:trPr>
        <w:tc>
          <w:tcPr>
            <w:tcW w:w="0" w:type="auto"/>
            <w:vAlign w:val="center"/>
            <w:hideMark/>
          </w:tcPr>
          <w:p w14:paraId="426EE69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391574C" w14:textId="77777777" w:rsidR="00D67926" w:rsidRDefault="008D6FB8">
            <w:pPr>
              <w:rPr>
                <w:rFonts w:eastAsia="Times New Roman"/>
                <w:lang w:val="en-US"/>
              </w:rPr>
            </w:pPr>
            <w:r>
              <w:rPr>
                <w:rFonts w:eastAsia="Times New Roman"/>
                <w:lang w:val="en-US"/>
              </w:rPr>
              <w:t>The adjudication codes</w:t>
            </w:r>
          </w:p>
        </w:tc>
      </w:tr>
      <w:tr w:rsidR="00D67926" w14:paraId="5C8E8818" w14:textId="77777777" w:rsidTr="006F3543">
        <w:trPr>
          <w:divId w:val="1529179779"/>
          <w:tblCellSpacing w:w="15" w:type="dxa"/>
        </w:trPr>
        <w:tc>
          <w:tcPr>
            <w:tcW w:w="0" w:type="auto"/>
            <w:vAlign w:val="center"/>
            <w:hideMark/>
          </w:tcPr>
          <w:p w14:paraId="3B75B1F0" w14:textId="77777777" w:rsidR="00D67926" w:rsidRDefault="008D6FB8">
            <w:pPr>
              <w:rPr>
                <w:rFonts w:eastAsia="Times New Roman"/>
                <w:lang w:val="en-US"/>
              </w:rPr>
            </w:pPr>
            <w:r>
              <w:rPr>
                <w:rFonts w:eastAsia="Times New Roman"/>
                <w:b/>
                <w:bCs/>
                <w:lang w:val="en-US"/>
              </w:rPr>
              <w:t>ClaimResponse.item.adjudication.amount</w:t>
            </w:r>
          </w:p>
        </w:tc>
        <w:tc>
          <w:tcPr>
            <w:tcW w:w="0" w:type="auto"/>
            <w:vAlign w:val="center"/>
            <w:hideMark/>
          </w:tcPr>
          <w:p w14:paraId="2D381BC8" w14:textId="77777777" w:rsidR="00D67926" w:rsidRDefault="00D67926">
            <w:pPr>
              <w:rPr>
                <w:rFonts w:eastAsia="Times New Roman"/>
                <w:lang w:val="en-US"/>
              </w:rPr>
            </w:pPr>
          </w:p>
        </w:tc>
      </w:tr>
      <w:tr w:rsidR="00D67926" w14:paraId="44C06658" w14:textId="77777777" w:rsidTr="006F3543">
        <w:trPr>
          <w:divId w:val="1529179779"/>
          <w:tblCellSpacing w:w="15" w:type="dxa"/>
        </w:trPr>
        <w:tc>
          <w:tcPr>
            <w:tcW w:w="0" w:type="auto"/>
            <w:vAlign w:val="center"/>
            <w:hideMark/>
          </w:tcPr>
          <w:p w14:paraId="6307E2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8EE3A7" w14:textId="77777777" w:rsidR="00D67926" w:rsidRDefault="008D6FB8">
            <w:pPr>
              <w:rPr>
                <w:rFonts w:eastAsia="Times New Roman"/>
                <w:lang w:val="en-US"/>
              </w:rPr>
            </w:pPr>
            <w:r>
              <w:rPr>
                <w:rFonts w:eastAsia="Times New Roman"/>
                <w:lang w:val="en-US"/>
              </w:rPr>
              <w:t>Monetary amount</w:t>
            </w:r>
          </w:p>
        </w:tc>
      </w:tr>
      <w:tr w:rsidR="00D67926" w14:paraId="3778894A" w14:textId="77777777" w:rsidTr="006F3543">
        <w:trPr>
          <w:divId w:val="1529179779"/>
          <w:tblCellSpacing w:w="15" w:type="dxa"/>
        </w:trPr>
        <w:tc>
          <w:tcPr>
            <w:tcW w:w="0" w:type="auto"/>
            <w:vAlign w:val="center"/>
            <w:hideMark/>
          </w:tcPr>
          <w:p w14:paraId="24230E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E8224B" w14:textId="7A61CB2D" w:rsidR="00D67926" w:rsidRDefault="006F3543">
            <w:pPr>
              <w:rPr>
                <w:rFonts w:eastAsia="Times New Roman"/>
                <w:lang w:val="en-US"/>
              </w:rPr>
            </w:pPr>
            <w:ins w:id="253" w:author="Cary Ussery" w:date="2015-09-11T19:34:00Z">
              <w:r>
                <w:rPr>
                  <w:rFonts w:eastAsia="Times New Roman"/>
                  <w:lang w:val="en-US"/>
                </w:rPr>
                <w:t xml:space="preserve">Monetary </w:t>
              </w:r>
            </w:ins>
            <w:del w:id="254" w:author="Cary Ussery" w:date="2015-09-11T19:34:00Z">
              <w:r w:rsidR="008D6FB8" w:rsidDel="006F3543">
                <w:rPr>
                  <w:rFonts w:eastAsia="Times New Roman"/>
                  <w:lang w:val="en-US"/>
                </w:rPr>
                <w:delText xml:space="preserve">Monitory </w:delText>
              </w:r>
            </w:del>
            <w:r w:rsidR="008D6FB8">
              <w:rPr>
                <w:rFonts w:eastAsia="Times New Roman"/>
                <w:lang w:val="en-US"/>
              </w:rPr>
              <w:t>amount associated with the code.</w:t>
            </w:r>
          </w:p>
        </w:tc>
      </w:tr>
      <w:tr w:rsidR="00D67926" w14:paraId="46D8A64E" w14:textId="77777777" w:rsidTr="006F3543">
        <w:trPr>
          <w:divId w:val="1529179779"/>
          <w:tblCellSpacing w:w="15" w:type="dxa"/>
        </w:trPr>
        <w:tc>
          <w:tcPr>
            <w:tcW w:w="0" w:type="auto"/>
            <w:vAlign w:val="center"/>
            <w:hideMark/>
          </w:tcPr>
          <w:p w14:paraId="2637A10B" w14:textId="77777777" w:rsidR="00D67926" w:rsidRDefault="008D6FB8">
            <w:pPr>
              <w:rPr>
                <w:rFonts w:eastAsia="Times New Roman"/>
                <w:lang w:val="en-US"/>
              </w:rPr>
            </w:pPr>
            <w:r>
              <w:rPr>
                <w:rFonts w:eastAsia="Times New Roman"/>
                <w:b/>
                <w:bCs/>
                <w:lang w:val="en-US"/>
              </w:rPr>
              <w:t>ClaimResponse.item.adjudication.value</w:t>
            </w:r>
          </w:p>
        </w:tc>
        <w:tc>
          <w:tcPr>
            <w:tcW w:w="0" w:type="auto"/>
            <w:vAlign w:val="center"/>
            <w:hideMark/>
          </w:tcPr>
          <w:p w14:paraId="3F29EF93" w14:textId="77777777" w:rsidR="00D67926" w:rsidRDefault="00D67926">
            <w:pPr>
              <w:rPr>
                <w:rFonts w:eastAsia="Times New Roman"/>
                <w:lang w:val="en-US"/>
              </w:rPr>
            </w:pPr>
          </w:p>
        </w:tc>
      </w:tr>
      <w:tr w:rsidR="00D67926" w14:paraId="16E0EB1A" w14:textId="77777777" w:rsidTr="006F3543">
        <w:trPr>
          <w:divId w:val="1529179779"/>
          <w:tblCellSpacing w:w="15" w:type="dxa"/>
        </w:trPr>
        <w:tc>
          <w:tcPr>
            <w:tcW w:w="0" w:type="auto"/>
            <w:vAlign w:val="center"/>
            <w:hideMark/>
          </w:tcPr>
          <w:p w14:paraId="0070D8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24E7E5" w14:textId="54B79DA9" w:rsidR="00D67926" w:rsidRDefault="008D6FB8">
            <w:pPr>
              <w:rPr>
                <w:rFonts w:eastAsia="Times New Roman"/>
                <w:lang w:val="en-US"/>
              </w:rPr>
            </w:pPr>
            <w:r>
              <w:rPr>
                <w:rFonts w:eastAsia="Times New Roman"/>
                <w:lang w:val="en-US"/>
              </w:rPr>
              <w:t>Non-mon</w:t>
            </w:r>
            <w:ins w:id="255" w:author="Cary Ussery" w:date="2015-09-11T19:34:00Z">
              <w:r w:rsidR="006F3543">
                <w:rPr>
                  <w:rFonts w:eastAsia="Times New Roman"/>
                  <w:lang w:val="en-US"/>
                </w:rPr>
                <w:t>e</w:t>
              </w:r>
            </w:ins>
            <w:del w:id="256" w:author="Cary Ussery" w:date="2015-09-11T19:34:00Z">
              <w:r w:rsidDel="006F3543">
                <w:rPr>
                  <w:rFonts w:eastAsia="Times New Roman"/>
                  <w:lang w:val="en-US"/>
                </w:rPr>
                <w:delText>i</w:delText>
              </w:r>
            </w:del>
            <w:r>
              <w:rPr>
                <w:rFonts w:eastAsia="Times New Roman"/>
                <w:lang w:val="en-US"/>
              </w:rPr>
              <w:t>t</w:t>
            </w:r>
            <w:ins w:id="257" w:author="Cary Ussery" w:date="2015-09-11T19:34:00Z">
              <w:r w:rsidR="006F3543">
                <w:rPr>
                  <w:rFonts w:eastAsia="Times New Roman"/>
                  <w:lang w:val="en-US"/>
                </w:rPr>
                <w:t>a</w:t>
              </w:r>
            </w:ins>
            <w:del w:id="258" w:author="Cary Ussery" w:date="2015-09-11T19:34:00Z">
              <w:r w:rsidDel="006F3543">
                <w:rPr>
                  <w:rFonts w:eastAsia="Times New Roman"/>
                  <w:lang w:val="en-US"/>
                </w:rPr>
                <w:delText>o</w:delText>
              </w:r>
            </w:del>
            <w:r>
              <w:rPr>
                <w:rFonts w:eastAsia="Times New Roman"/>
                <w:lang w:val="en-US"/>
              </w:rPr>
              <w:t>ry value</w:t>
            </w:r>
          </w:p>
        </w:tc>
      </w:tr>
      <w:tr w:rsidR="00D67926" w14:paraId="60E5AB2E" w14:textId="77777777" w:rsidTr="006F3543">
        <w:trPr>
          <w:divId w:val="1529179779"/>
          <w:tblCellSpacing w:w="15" w:type="dxa"/>
        </w:trPr>
        <w:tc>
          <w:tcPr>
            <w:tcW w:w="0" w:type="auto"/>
            <w:vAlign w:val="center"/>
            <w:hideMark/>
          </w:tcPr>
          <w:p w14:paraId="4DA7F8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E8CBF7" w14:textId="77777777"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14:paraId="047271FF" w14:textId="77777777" w:rsidTr="006F3543">
        <w:trPr>
          <w:divId w:val="1529179779"/>
          <w:tblCellSpacing w:w="15" w:type="dxa"/>
        </w:trPr>
        <w:tc>
          <w:tcPr>
            <w:tcW w:w="0" w:type="auto"/>
            <w:vAlign w:val="center"/>
            <w:hideMark/>
          </w:tcPr>
          <w:p w14:paraId="65E4E57E" w14:textId="77777777" w:rsidR="00D67926" w:rsidRDefault="008D6FB8">
            <w:pPr>
              <w:rPr>
                <w:rFonts w:eastAsia="Times New Roman"/>
                <w:lang w:val="en-US"/>
              </w:rPr>
            </w:pPr>
            <w:r>
              <w:rPr>
                <w:rFonts w:eastAsia="Times New Roman"/>
                <w:b/>
                <w:bCs/>
                <w:lang w:val="en-US"/>
              </w:rPr>
              <w:t>ClaimResponse.item.detail</w:t>
            </w:r>
          </w:p>
        </w:tc>
        <w:tc>
          <w:tcPr>
            <w:tcW w:w="0" w:type="auto"/>
            <w:vAlign w:val="center"/>
            <w:hideMark/>
          </w:tcPr>
          <w:p w14:paraId="1944EE30" w14:textId="77777777" w:rsidR="00D67926" w:rsidRDefault="00D67926">
            <w:pPr>
              <w:rPr>
                <w:rFonts w:eastAsia="Times New Roman"/>
                <w:lang w:val="en-US"/>
              </w:rPr>
            </w:pPr>
          </w:p>
        </w:tc>
      </w:tr>
      <w:tr w:rsidR="00D67926" w14:paraId="221E50A0" w14:textId="77777777" w:rsidTr="006F3543">
        <w:trPr>
          <w:divId w:val="1529179779"/>
          <w:tblCellSpacing w:w="15" w:type="dxa"/>
        </w:trPr>
        <w:tc>
          <w:tcPr>
            <w:tcW w:w="0" w:type="auto"/>
            <w:vAlign w:val="center"/>
            <w:hideMark/>
          </w:tcPr>
          <w:p w14:paraId="358BEC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0A16EC" w14:textId="77777777" w:rsidR="00D67926" w:rsidRDefault="008D6FB8">
            <w:pPr>
              <w:rPr>
                <w:rFonts w:eastAsia="Times New Roman"/>
                <w:lang w:val="en-US"/>
              </w:rPr>
            </w:pPr>
            <w:r>
              <w:rPr>
                <w:rFonts w:eastAsia="Times New Roman"/>
                <w:lang w:val="en-US"/>
              </w:rPr>
              <w:t>Detail line items</w:t>
            </w:r>
          </w:p>
        </w:tc>
      </w:tr>
      <w:tr w:rsidR="00D67926" w14:paraId="4D6538AC" w14:textId="77777777" w:rsidTr="006F3543">
        <w:trPr>
          <w:divId w:val="1529179779"/>
          <w:tblCellSpacing w:w="15" w:type="dxa"/>
        </w:trPr>
        <w:tc>
          <w:tcPr>
            <w:tcW w:w="0" w:type="auto"/>
            <w:vAlign w:val="center"/>
            <w:hideMark/>
          </w:tcPr>
          <w:p w14:paraId="0007CB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1276D2" w14:textId="77777777" w:rsidR="00D67926" w:rsidRDefault="008D6FB8">
            <w:pPr>
              <w:rPr>
                <w:rFonts w:eastAsia="Times New Roman"/>
                <w:lang w:val="en-US"/>
              </w:rPr>
            </w:pPr>
            <w:r>
              <w:rPr>
                <w:rFonts w:eastAsia="Times New Roman"/>
                <w:lang w:val="en-US"/>
              </w:rPr>
              <w:t>The second tier service adjudications for submitted services.</w:t>
            </w:r>
          </w:p>
        </w:tc>
      </w:tr>
      <w:tr w:rsidR="00D67926" w14:paraId="7BFEF375" w14:textId="77777777" w:rsidTr="006F3543">
        <w:trPr>
          <w:divId w:val="1529179779"/>
          <w:tblCellSpacing w:w="15" w:type="dxa"/>
        </w:trPr>
        <w:tc>
          <w:tcPr>
            <w:tcW w:w="0" w:type="auto"/>
            <w:vAlign w:val="center"/>
            <w:hideMark/>
          </w:tcPr>
          <w:p w14:paraId="3F3BF28E" w14:textId="77777777" w:rsidR="00D67926" w:rsidRDefault="008D6FB8">
            <w:pPr>
              <w:rPr>
                <w:rFonts w:eastAsia="Times New Roman"/>
                <w:lang w:val="en-US"/>
              </w:rPr>
            </w:pPr>
            <w:r>
              <w:rPr>
                <w:rFonts w:eastAsia="Times New Roman"/>
                <w:b/>
                <w:bCs/>
                <w:lang w:val="en-US"/>
              </w:rPr>
              <w:t>ClaimResponse.item.detail.sequenceLinkId</w:t>
            </w:r>
          </w:p>
        </w:tc>
        <w:tc>
          <w:tcPr>
            <w:tcW w:w="0" w:type="auto"/>
            <w:vAlign w:val="center"/>
            <w:hideMark/>
          </w:tcPr>
          <w:p w14:paraId="79D503C7" w14:textId="77777777" w:rsidR="00D67926" w:rsidRDefault="00D67926">
            <w:pPr>
              <w:rPr>
                <w:rFonts w:eastAsia="Times New Roman"/>
                <w:lang w:val="en-US"/>
              </w:rPr>
            </w:pPr>
          </w:p>
        </w:tc>
      </w:tr>
      <w:tr w:rsidR="00D67926" w14:paraId="06E88DFF" w14:textId="77777777" w:rsidTr="006F3543">
        <w:trPr>
          <w:divId w:val="1529179779"/>
          <w:tblCellSpacing w:w="15" w:type="dxa"/>
        </w:trPr>
        <w:tc>
          <w:tcPr>
            <w:tcW w:w="0" w:type="auto"/>
            <w:vAlign w:val="center"/>
            <w:hideMark/>
          </w:tcPr>
          <w:p w14:paraId="7ECECD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B2A81F" w14:textId="77777777" w:rsidR="00D67926" w:rsidRDefault="008D6FB8">
            <w:pPr>
              <w:rPr>
                <w:rFonts w:eastAsia="Times New Roman"/>
                <w:lang w:val="en-US"/>
              </w:rPr>
            </w:pPr>
            <w:r>
              <w:rPr>
                <w:rFonts w:eastAsia="Times New Roman"/>
                <w:lang w:val="en-US"/>
              </w:rPr>
              <w:t>Service instance</w:t>
            </w:r>
          </w:p>
        </w:tc>
      </w:tr>
      <w:tr w:rsidR="00D67926" w14:paraId="641F01C3" w14:textId="77777777" w:rsidTr="006F3543">
        <w:trPr>
          <w:divId w:val="1529179779"/>
          <w:tblCellSpacing w:w="15" w:type="dxa"/>
        </w:trPr>
        <w:tc>
          <w:tcPr>
            <w:tcW w:w="0" w:type="auto"/>
            <w:vAlign w:val="center"/>
            <w:hideMark/>
          </w:tcPr>
          <w:p w14:paraId="229C36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D8E03A" w14:textId="77777777" w:rsidR="00D67926" w:rsidRDefault="008D6FB8">
            <w:pPr>
              <w:rPr>
                <w:rFonts w:eastAsia="Times New Roman"/>
                <w:lang w:val="en-US"/>
              </w:rPr>
            </w:pPr>
            <w:r>
              <w:rPr>
                <w:rFonts w:eastAsia="Times New Roman"/>
                <w:lang w:val="en-US"/>
              </w:rPr>
              <w:t>A service line number.</w:t>
            </w:r>
          </w:p>
        </w:tc>
      </w:tr>
      <w:tr w:rsidR="00D67926" w14:paraId="6A4467FE" w14:textId="77777777" w:rsidTr="006F3543">
        <w:trPr>
          <w:divId w:val="1529179779"/>
          <w:tblCellSpacing w:w="15" w:type="dxa"/>
        </w:trPr>
        <w:tc>
          <w:tcPr>
            <w:tcW w:w="0" w:type="auto"/>
            <w:vAlign w:val="center"/>
            <w:hideMark/>
          </w:tcPr>
          <w:p w14:paraId="149376E0" w14:textId="77777777" w:rsidR="00D67926" w:rsidRDefault="008D6FB8">
            <w:pPr>
              <w:rPr>
                <w:rFonts w:eastAsia="Times New Roman"/>
                <w:lang w:val="en-US"/>
              </w:rPr>
            </w:pPr>
            <w:r>
              <w:rPr>
                <w:rFonts w:eastAsia="Times New Roman"/>
                <w:b/>
                <w:bCs/>
                <w:lang w:val="en-US"/>
              </w:rPr>
              <w:t>ClaimResponse.item.detail.adjudication</w:t>
            </w:r>
          </w:p>
        </w:tc>
        <w:tc>
          <w:tcPr>
            <w:tcW w:w="0" w:type="auto"/>
            <w:vAlign w:val="center"/>
            <w:hideMark/>
          </w:tcPr>
          <w:p w14:paraId="78442B77" w14:textId="77777777" w:rsidR="00D67926" w:rsidRDefault="00D67926">
            <w:pPr>
              <w:rPr>
                <w:rFonts w:eastAsia="Times New Roman"/>
                <w:lang w:val="en-US"/>
              </w:rPr>
            </w:pPr>
          </w:p>
        </w:tc>
      </w:tr>
      <w:tr w:rsidR="00D67926" w14:paraId="5AC1A200" w14:textId="77777777" w:rsidTr="006F3543">
        <w:trPr>
          <w:divId w:val="1529179779"/>
          <w:tblCellSpacing w:w="15" w:type="dxa"/>
        </w:trPr>
        <w:tc>
          <w:tcPr>
            <w:tcW w:w="0" w:type="auto"/>
            <w:vAlign w:val="center"/>
            <w:hideMark/>
          </w:tcPr>
          <w:p w14:paraId="5D566D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B5210C" w14:textId="77777777" w:rsidR="00D67926" w:rsidRDefault="008D6FB8">
            <w:pPr>
              <w:rPr>
                <w:rFonts w:eastAsia="Times New Roman"/>
                <w:lang w:val="en-US"/>
              </w:rPr>
            </w:pPr>
            <w:r>
              <w:rPr>
                <w:rFonts w:eastAsia="Times New Roman"/>
                <w:lang w:val="en-US"/>
              </w:rPr>
              <w:t>Detail adjudication</w:t>
            </w:r>
          </w:p>
        </w:tc>
      </w:tr>
      <w:tr w:rsidR="00D67926" w14:paraId="15B9405B" w14:textId="77777777" w:rsidTr="006F3543">
        <w:trPr>
          <w:divId w:val="1529179779"/>
          <w:tblCellSpacing w:w="15" w:type="dxa"/>
        </w:trPr>
        <w:tc>
          <w:tcPr>
            <w:tcW w:w="0" w:type="auto"/>
            <w:vAlign w:val="center"/>
            <w:hideMark/>
          </w:tcPr>
          <w:p w14:paraId="5170AF4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B00B8AA" w14:textId="77777777" w:rsidR="00D67926" w:rsidRDefault="008D6FB8">
            <w:pPr>
              <w:rPr>
                <w:rFonts w:eastAsia="Times New Roman"/>
                <w:lang w:val="en-US"/>
              </w:rPr>
            </w:pPr>
            <w:r>
              <w:rPr>
                <w:rFonts w:eastAsia="Times New Roman"/>
                <w:lang w:val="en-US"/>
              </w:rPr>
              <w:t>The adjudications results.</w:t>
            </w:r>
          </w:p>
        </w:tc>
      </w:tr>
      <w:tr w:rsidR="00D67926" w14:paraId="198865E8" w14:textId="77777777" w:rsidTr="006F3543">
        <w:trPr>
          <w:divId w:val="1529179779"/>
          <w:tblCellSpacing w:w="15" w:type="dxa"/>
        </w:trPr>
        <w:tc>
          <w:tcPr>
            <w:tcW w:w="0" w:type="auto"/>
            <w:vAlign w:val="center"/>
            <w:hideMark/>
          </w:tcPr>
          <w:p w14:paraId="7EE69A6D" w14:textId="77777777" w:rsidR="00D67926" w:rsidRDefault="008D6FB8">
            <w:pPr>
              <w:rPr>
                <w:rFonts w:eastAsia="Times New Roman"/>
                <w:lang w:val="en-US"/>
              </w:rPr>
            </w:pPr>
            <w:r>
              <w:rPr>
                <w:rFonts w:eastAsia="Times New Roman"/>
                <w:b/>
                <w:bCs/>
                <w:lang w:val="en-US"/>
              </w:rPr>
              <w:t>ClaimResponse.item.detail.adjudication.code</w:t>
            </w:r>
          </w:p>
        </w:tc>
        <w:tc>
          <w:tcPr>
            <w:tcW w:w="0" w:type="auto"/>
            <w:vAlign w:val="center"/>
            <w:hideMark/>
          </w:tcPr>
          <w:p w14:paraId="6FBF50B7" w14:textId="77777777" w:rsidR="00D67926" w:rsidRDefault="00D67926">
            <w:pPr>
              <w:rPr>
                <w:rFonts w:eastAsia="Times New Roman"/>
                <w:lang w:val="en-US"/>
              </w:rPr>
            </w:pPr>
          </w:p>
        </w:tc>
      </w:tr>
      <w:tr w:rsidR="00D67926" w14:paraId="73248F44" w14:textId="77777777" w:rsidTr="006F3543">
        <w:trPr>
          <w:divId w:val="1529179779"/>
          <w:tblCellSpacing w:w="15" w:type="dxa"/>
        </w:trPr>
        <w:tc>
          <w:tcPr>
            <w:tcW w:w="0" w:type="auto"/>
            <w:vAlign w:val="center"/>
            <w:hideMark/>
          </w:tcPr>
          <w:p w14:paraId="20BA3E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01C663" w14:textId="77777777" w:rsidR="00D67926" w:rsidRDefault="008D6FB8">
            <w:pPr>
              <w:rPr>
                <w:rFonts w:eastAsia="Times New Roman"/>
                <w:lang w:val="en-US"/>
              </w:rPr>
            </w:pPr>
            <w:r>
              <w:rPr>
                <w:rFonts w:eastAsia="Times New Roman"/>
                <w:lang w:val="en-US"/>
              </w:rPr>
              <w:t>Adjudication category such as co-pay, eligible, benefit, etc.</w:t>
            </w:r>
          </w:p>
        </w:tc>
      </w:tr>
      <w:tr w:rsidR="00D67926" w14:paraId="6A227949" w14:textId="77777777" w:rsidTr="006F3543">
        <w:trPr>
          <w:divId w:val="1529179779"/>
          <w:tblCellSpacing w:w="15" w:type="dxa"/>
        </w:trPr>
        <w:tc>
          <w:tcPr>
            <w:tcW w:w="0" w:type="auto"/>
            <w:vAlign w:val="center"/>
            <w:hideMark/>
          </w:tcPr>
          <w:p w14:paraId="5C9912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6B4AD3" w14:textId="77777777" w:rsidR="00D67926" w:rsidRDefault="008D6FB8">
            <w:pPr>
              <w:rPr>
                <w:rFonts w:eastAsia="Times New Roman"/>
                <w:lang w:val="en-US"/>
              </w:rPr>
            </w:pPr>
            <w:r>
              <w:rPr>
                <w:rFonts w:eastAsia="Times New Roman"/>
                <w:lang w:val="en-US"/>
              </w:rPr>
              <w:t>Code indicating: Co-Pay, deductable, elegible, benefit, tax, etc.</w:t>
            </w:r>
          </w:p>
        </w:tc>
      </w:tr>
      <w:tr w:rsidR="00D67926" w14:paraId="6577072D" w14:textId="77777777" w:rsidTr="006F3543">
        <w:trPr>
          <w:divId w:val="1529179779"/>
          <w:tblCellSpacing w:w="15" w:type="dxa"/>
        </w:trPr>
        <w:tc>
          <w:tcPr>
            <w:tcW w:w="0" w:type="auto"/>
            <w:vAlign w:val="center"/>
            <w:hideMark/>
          </w:tcPr>
          <w:p w14:paraId="4793D07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CB0609C" w14:textId="77777777" w:rsidR="00D67926" w:rsidRDefault="008D6FB8">
            <w:pPr>
              <w:rPr>
                <w:rFonts w:eastAsia="Times New Roman"/>
                <w:lang w:val="en-US"/>
              </w:rPr>
            </w:pPr>
            <w:r>
              <w:rPr>
                <w:rFonts w:eastAsia="Times New Roman"/>
                <w:lang w:val="en-US"/>
              </w:rPr>
              <w:t>The adjudication codes</w:t>
            </w:r>
          </w:p>
        </w:tc>
      </w:tr>
      <w:tr w:rsidR="00D67926" w14:paraId="094743D9" w14:textId="77777777" w:rsidTr="006F3543">
        <w:trPr>
          <w:divId w:val="1529179779"/>
          <w:tblCellSpacing w:w="15" w:type="dxa"/>
        </w:trPr>
        <w:tc>
          <w:tcPr>
            <w:tcW w:w="0" w:type="auto"/>
            <w:vAlign w:val="center"/>
            <w:hideMark/>
          </w:tcPr>
          <w:p w14:paraId="225B46A1" w14:textId="77777777" w:rsidR="00D67926" w:rsidRDefault="008D6FB8">
            <w:pPr>
              <w:rPr>
                <w:rFonts w:eastAsia="Times New Roman"/>
                <w:lang w:val="en-US"/>
              </w:rPr>
            </w:pPr>
            <w:r>
              <w:rPr>
                <w:rFonts w:eastAsia="Times New Roman"/>
                <w:b/>
                <w:bCs/>
                <w:lang w:val="en-US"/>
              </w:rPr>
              <w:t>ClaimResponse.item.detail.adjudication.amount</w:t>
            </w:r>
          </w:p>
        </w:tc>
        <w:tc>
          <w:tcPr>
            <w:tcW w:w="0" w:type="auto"/>
            <w:vAlign w:val="center"/>
            <w:hideMark/>
          </w:tcPr>
          <w:p w14:paraId="22B15CF1" w14:textId="77777777" w:rsidR="00D67926" w:rsidRDefault="00D67926">
            <w:pPr>
              <w:rPr>
                <w:rFonts w:eastAsia="Times New Roman"/>
                <w:lang w:val="en-US"/>
              </w:rPr>
            </w:pPr>
          </w:p>
        </w:tc>
      </w:tr>
      <w:tr w:rsidR="00D67926" w14:paraId="7924672F" w14:textId="77777777" w:rsidTr="006F3543">
        <w:trPr>
          <w:divId w:val="1529179779"/>
          <w:tblCellSpacing w:w="15" w:type="dxa"/>
        </w:trPr>
        <w:tc>
          <w:tcPr>
            <w:tcW w:w="0" w:type="auto"/>
            <w:vAlign w:val="center"/>
            <w:hideMark/>
          </w:tcPr>
          <w:p w14:paraId="0E029B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12466C" w14:textId="77777777" w:rsidR="00D67926" w:rsidRDefault="008D6FB8">
            <w:pPr>
              <w:rPr>
                <w:rFonts w:eastAsia="Times New Roman"/>
                <w:lang w:val="en-US"/>
              </w:rPr>
            </w:pPr>
            <w:r>
              <w:rPr>
                <w:rFonts w:eastAsia="Times New Roman"/>
                <w:lang w:val="en-US"/>
              </w:rPr>
              <w:t>Monetary amount</w:t>
            </w:r>
          </w:p>
        </w:tc>
      </w:tr>
      <w:tr w:rsidR="00D67926" w14:paraId="7E66BBB9" w14:textId="77777777" w:rsidTr="006F3543">
        <w:trPr>
          <w:divId w:val="1529179779"/>
          <w:tblCellSpacing w:w="15" w:type="dxa"/>
        </w:trPr>
        <w:tc>
          <w:tcPr>
            <w:tcW w:w="0" w:type="auto"/>
            <w:vAlign w:val="center"/>
            <w:hideMark/>
          </w:tcPr>
          <w:p w14:paraId="049780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3C611F" w14:textId="1AFEC071" w:rsidR="00D67926" w:rsidRDefault="006F3543">
            <w:pPr>
              <w:rPr>
                <w:rFonts w:eastAsia="Times New Roman"/>
                <w:lang w:val="en-US"/>
              </w:rPr>
            </w:pPr>
            <w:ins w:id="259" w:author="Cary Ussery" w:date="2015-09-11T19:34:00Z">
              <w:r>
                <w:rPr>
                  <w:rFonts w:eastAsia="Times New Roman"/>
                  <w:lang w:val="en-US"/>
                </w:rPr>
                <w:t xml:space="preserve">Monetary </w:t>
              </w:r>
            </w:ins>
            <w:del w:id="260" w:author="Cary Ussery" w:date="2015-09-11T19:34:00Z">
              <w:r w:rsidR="008D6FB8" w:rsidDel="006F3543">
                <w:rPr>
                  <w:rFonts w:eastAsia="Times New Roman"/>
                  <w:lang w:val="en-US"/>
                </w:rPr>
                <w:delText xml:space="preserve">Monitory </w:delText>
              </w:r>
            </w:del>
            <w:r w:rsidR="008D6FB8">
              <w:rPr>
                <w:rFonts w:eastAsia="Times New Roman"/>
                <w:lang w:val="en-US"/>
              </w:rPr>
              <w:t>amount associated with the code.</w:t>
            </w:r>
          </w:p>
        </w:tc>
      </w:tr>
      <w:tr w:rsidR="00D67926" w14:paraId="421686F7" w14:textId="77777777" w:rsidTr="006F3543">
        <w:trPr>
          <w:divId w:val="1529179779"/>
          <w:tblCellSpacing w:w="15" w:type="dxa"/>
        </w:trPr>
        <w:tc>
          <w:tcPr>
            <w:tcW w:w="0" w:type="auto"/>
            <w:vAlign w:val="center"/>
            <w:hideMark/>
          </w:tcPr>
          <w:p w14:paraId="463CA3C4" w14:textId="77777777" w:rsidR="00D67926" w:rsidRDefault="008D6FB8">
            <w:pPr>
              <w:rPr>
                <w:rFonts w:eastAsia="Times New Roman"/>
                <w:lang w:val="en-US"/>
              </w:rPr>
            </w:pPr>
            <w:r>
              <w:rPr>
                <w:rFonts w:eastAsia="Times New Roman"/>
                <w:b/>
                <w:bCs/>
                <w:lang w:val="en-US"/>
              </w:rPr>
              <w:t>ClaimResponse.item.detail.adjudication.value</w:t>
            </w:r>
          </w:p>
        </w:tc>
        <w:tc>
          <w:tcPr>
            <w:tcW w:w="0" w:type="auto"/>
            <w:vAlign w:val="center"/>
            <w:hideMark/>
          </w:tcPr>
          <w:p w14:paraId="1F635DE9" w14:textId="77777777" w:rsidR="00D67926" w:rsidRDefault="00D67926">
            <w:pPr>
              <w:rPr>
                <w:rFonts w:eastAsia="Times New Roman"/>
                <w:lang w:val="en-US"/>
              </w:rPr>
            </w:pPr>
          </w:p>
        </w:tc>
      </w:tr>
      <w:tr w:rsidR="00D67926" w14:paraId="0D6B9D89" w14:textId="77777777" w:rsidTr="006F3543">
        <w:trPr>
          <w:divId w:val="1529179779"/>
          <w:tblCellSpacing w:w="15" w:type="dxa"/>
        </w:trPr>
        <w:tc>
          <w:tcPr>
            <w:tcW w:w="0" w:type="auto"/>
            <w:vAlign w:val="center"/>
            <w:hideMark/>
          </w:tcPr>
          <w:p w14:paraId="75448A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9432BE" w14:textId="2209725E" w:rsidR="00D67926" w:rsidRDefault="008D6FB8">
            <w:pPr>
              <w:rPr>
                <w:rFonts w:eastAsia="Times New Roman"/>
                <w:lang w:val="en-US"/>
              </w:rPr>
            </w:pPr>
            <w:r>
              <w:rPr>
                <w:rFonts w:eastAsia="Times New Roman"/>
                <w:lang w:val="en-US"/>
              </w:rPr>
              <w:t>Non-</w:t>
            </w:r>
            <w:ins w:id="261" w:author="Cary Ussery" w:date="2015-09-11T19:34:00Z">
              <w:r w:rsidR="006F3543">
                <w:rPr>
                  <w:rFonts w:eastAsia="Times New Roman"/>
                  <w:lang w:val="en-US"/>
                </w:rPr>
                <w:t xml:space="preserve"> </w:t>
              </w:r>
              <w:r w:rsidR="006F3543">
                <w:rPr>
                  <w:rFonts w:eastAsia="Times New Roman"/>
                  <w:lang w:val="en-US"/>
                </w:rPr>
                <w:t xml:space="preserve">monetary </w:t>
              </w:r>
            </w:ins>
            <w:del w:id="262" w:author="Cary Ussery" w:date="2015-09-11T19:34:00Z">
              <w:r w:rsidDel="006F3543">
                <w:rPr>
                  <w:rFonts w:eastAsia="Times New Roman"/>
                  <w:lang w:val="en-US"/>
                </w:rPr>
                <w:delText xml:space="preserve">monitory </w:delText>
              </w:r>
            </w:del>
            <w:r>
              <w:rPr>
                <w:rFonts w:eastAsia="Times New Roman"/>
                <w:lang w:val="en-US"/>
              </w:rPr>
              <w:t>value</w:t>
            </w:r>
          </w:p>
        </w:tc>
      </w:tr>
      <w:tr w:rsidR="00D67926" w14:paraId="76F2EC65" w14:textId="77777777" w:rsidTr="006F3543">
        <w:trPr>
          <w:divId w:val="1529179779"/>
          <w:tblCellSpacing w:w="15" w:type="dxa"/>
        </w:trPr>
        <w:tc>
          <w:tcPr>
            <w:tcW w:w="0" w:type="auto"/>
            <w:vAlign w:val="center"/>
            <w:hideMark/>
          </w:tcPr>
          <w:p w14:paraId="748743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3817BA" w14:textId="77777777"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14:paraId="6E3A5D5F" w14:textId="77777777" w:rsidTr="006F3543">
        <w:trPr>
          <w:divId w:val="1529179779"/>
          <w:tblCellSpacing w:w="15" w:type="dxa"/>
        </w:trPr>
        <w:tc>
          <w:tcPr>
            <w:tcW w:w="0" w:type="auto"/>
            <w:vAlign w:val="center"/>
            <w:hideMark/>
          </w:tcPr>
          <w:p w14:paraId="6063D6E0" w14:textId="77777777" w:rsidR="00D67926" w:rsidRDefault="008D6FB8">
            <w:pPr>
              <w:rPr>
                <w:rFonts w:eastAsia="Times New Roman"/>
                <w:lang w:val="en-US"/>
              </w:rPr>
            </w:pPr>
            <w:r>
              <w:rPr>
                <w:rFonts w:eastAsia="Times New Roman"/>
                <w:b/>
                <w:bCs/>
                <w:lang w:val="en-US"/>
              </w:rPr>
              <w:t>ClaimResponse.item.detail.subDetail</w:t>
            </w:r>
          </w:p>
        </w:tc>
        <w:tc>
          <w:tcPr>
            <w:tcW w:w="0" w:type="auto"/>
            <w:vAlign w:val="center"/>
            <w:hideMark/>
          </w:tcPr>
          <w:p w14:paraId="713736B3" w14:textId="77777777" w:rsidR="00D67926" w:rsidRDefault="00D67926">
            <w:pPr>
              <w:rPr>
                <w:rFonts w:eastAsia="Times New Roman"/>
                <w:lang w:val="en-US"/>
              </w:rPr>
            </w:pPr>
          </w:p>
        </w:tc>
      </w:tr>
      <w:tr w:rsidR="00D67926" w14:paraId="2FF937AC" w14:textId="77777777" w:rsidTr="006F3543">
        <w:trPr>
          <w:divId w:val="1529179779"/>
          <w:tblCellSpacing w:w="15" w:type="dxa"/>
        </w:trPr>
        <w:tc>
          <w:tcPr>
            <w:tcW w:w="0" w:type="auto"/>
            <w:vAlign w:val="center"/>
            <w:hideMark/>
          </w:tcPr>
          <w:p w14:paraId="501CF88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7725FE" w14:textId="5F7540CF" w:rsidR="00D67926" w:rsidRDefault="008D6FB8">
            <w:pPr>
              <w:rPr>
                <w:rFonts w:eastAsia="Times New Roman"/>
                <w:lang w:val="en-US"/>
              </w:rPr>
            </w:pPr>
            <w:r>
              <w:rPr>
                <w:rFonts w:eastAsia="Times New Roman"/>
                <w:lang w:val="en-US"/>
              </w:rPr>
              <w:t>Sub</w:t>
            </w:r>
            <w:ins w:id="263" w:author="Cary Ussery" w:date="2015-09-11T19:34:00Z">
              <w:r w:rsidR="006F3543">
                <w:rPr>
                  <w:rFonts w:eastAsia="Times New Roman"/>
                  <w:lang w:val="en-US"/>
                </w:rPr>
                <w:t>-</w:t>
              </w:r>
            </w:ins>
            <w:r>
              <w:rPr>
                <w:rFonts w:eastAsia="Times New Roman"/>
                <w:lang w:val="en-US"/>
              </w:rPr>
              <w:t>detail line items</w:t>
            </w:r>
          </w:p>
        </w:tc>
      </w:tr>
      <w:tr w:rsidR="00D67926" w14:paraId="7593F38D" w14:textId="77777777" w:rsidTr="006F3543">
        <w:trPr>
          <w:divId w:val="1529179779"/>
          <w:tblCellSpacing w:w="15" w:type="dxa"/>
        </w:trPr>
        <w:tc>
          <w:tcPr>
            <w:tcW w:w="0" w:type="auto"/>
            <w:vAlign w:val="center"/>
            <w:hideMark/>
          </w:tcPr>
          <w:p w14:paraId="06D996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6AF05C" w14:textId="77777777" w:rsidR="00D67926" w:rsidRDefault="008D6FB8">
            <w:pPr>
              <w:rPr>
                <w:rFonts w:eastAsia="Times New Roman"/>
                <w:lang w:val="en-US"/>
              </w:rPr>
            </w:pPr>
            <w:r>
              <w:rPr>
                <w:rFonts w:eastAsia="Times New Roman"/>
                <w:lang w:val="en-US"/>
              </w:rPr>
              <w:t>The third tier service adjudications for submitted services.</w:t>
            </w:r>
          </w:p>
        </w:tc>
      </w:tr>
      <w:tr w:rsidR="00D67926" w14:paraId="70D39B2B" w14:textId="77777777" w:rsidTr="006F3543">
        <w:trPr>
          <w:divId w:val="1529179779"/>
          <w:tblCellSpacing w:w="15" w:type="dxa"/>
        </w:trPr>
        <w:tc>
          <w:tcPr>
            <w:tcW w:w="0" w:type="auto"/>
            <w:vAlign w:val="center"/>
            <w:hideMark/>
          </w:tcPr>
          <w:p w14:paraId="47F36B46" w14:textId="77777777" w:rsidR="00D67926" w:rsidRDefault="008D6FB8">
            <w:pPr>
              <w:rPr>
                <w:rFonts w:eastAsia="Times New Roman"/>
                <w:lang w:val="en-US"/>
              </w:rPr>
            </w:pPr>
            <w:r>
              <w:rPr>
                <w:rFonts w:eastAsia="Times New Roman"/>
                <w:b/>
                <w:bCs/>
                <w:lang w:val="en-US"/>
              </w:rPr>
              <w:t>ClaimResponse.item.detail.subDetail.sequenceLinkId</w:t>
            </w:r>
          </w:p>
        </w:tc>
        <w:tc>
          <w:tcPr>
            <w:tcW w:w="0" w:type="auto"/>
            <w:vAlign w:val="center"/>
            <w:hideMark/>
          </w:tcPr>
          <w:p w14:paraId="60672A6E" w14:textId="77777777" w:rsidR="00D67926" w:rsidRDefault="00D67926">
            <w:pPr>
              <w:rPr>
                <w:rFonts w:eastAsia="Times New Roman"/>
                <w:lang w:val="en-US"/>
              </w:rPr>
            </w:pPr>
          </w:p>
        </w:tc>
      </w:tr>
      <w:tr w:rsidR="00D67926" w14:paraId="274B539A" w14:textId="77777777" w:rsidTr="006F3543">
        <w:trPr>
          <w:divId w:val="1529179779"/>
          <w:tblCellSpacing w:w="15" w:type="dxa"/>
        </w:trPr>
        <w:tc>
          <w:tcPr>
            <w:tcW w:w="0" w:type="auto"/>
            <w:vAlign w:val="center"/>
            <w:hideMark/>
          </w:tcPr>
          <w:p w14:paraId="00F4BF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5CB2FC" w14:textId="77777777" w:rsidR="00D67926" w:rsidRDefault="008D6FB8">
            <w:pPr>
              <w:rPr>
                <w:rFonts w:eastAsia="Times New Roman"/>
                <w:lang w:val="en-US"/>
              </w:rPr>
            </w:pPr>
            <w:r>
              <w:rPr>
                <w:rFonts w:eastAsia="Times New Roman"/>
                <w:lang w:val="en-US"/>
              </w:rPr>
              <w:t>Service instance</w:t>
            </w:r>
          </w:p>
        </w:tc>
      </w:tr>
      <w:tr w:rsidR="00D67926" w14:paraId="66B052DB" w14:textId="77777777" w:rsidTr="006F3543">
        <w:trPr>
          <w:divId w:val="1529179779"/>
          <w:tblCellSpacing w:w="15" w:type="dxa"/>
        </w:trPr>
        <w:tc>
          <w:tcPr>
            <w:tcW w:w="0" w:type="auto"/>
            <w:vAlign w:val="center"/>
            <w:hideMark/>
          </w:tcPr>
          <w:p w14:paraId="0FD309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0DE8FF" w14:textId="77777777" w:rsidR="00D67926" w:rsidRDefault="008D6FB8">
            <w:pPr>
              <w:rPr>
                <w:rFonts w:eastAsia="Times New Roman"/>
                <w:lang w:val="en-US"/>
              </w:rPr>
            </w:pPr>
            <w:r>
              <w:rPr>
                <w:rFonts w:eastAsia="Times New Roman"/>
                <w:lang w:val="en-US"/>
              </w:rPr>
              <w:t>A service line number.</w:t>
            </w:r>
          </w:p>
        </w:tc>
      </w:tr>
      <w:tr w:rsidR="00D67926" w14:paraId="49F0C6C6" w14:textId="77777777" w:rsidTr="006F3543">
        <w:trPr>
          <w:divId w:val="1529179779"/>
          <w:tblCellSpacing w:w="15" w:type="dxa"/>
        </w:trPr>
        <w:tc>
          <w:tcPr>
            <w:tcW w:w="0" w:type="auto"/>
            <w:vAlign w:val="center"/>
            <w:hideMark/>
          </w:tcPr>
          <w:p w14:paraId="15677BB2" w14:textId="77777777" w:rsidR="00D67926" w:rsidRDefault="008D6FB8">
            <w:pPr>
              <w:rPr>
                <w:rFonts w:eastAsia="Times New Roman"/>
                <w:lang w:val="en-US"/>
              </w:rPr>
            </w:pPr>
            <w:r>
              <w:rPr>
                <w:rFonts w:eastAsia="Times New Roman"/>
                <w:b/>
                <w:bCs/>
                <w:lang w:val="en-US"/>
              </w:rPr>
              <w:t>ClaimResponse.item.detail.subDetail.adjudication</w:t>
            </w:r>
          </w:p>
        </w:tc>
        <w:tc>
          <w:tcPr>
            <w:tcW w:w="0" w:type="auto"/>
            <w:vAlign w:val="center"/>
            <w:hideMark/>
          </w:tcPr>
          <w:p w14:paraId="3E0110DD" w14:textId="77777777" w:rsidR="00D67926" w:rsidRDefault="00D67926">
            <w:pPr>
              <w:rPr>
                <w:rFonts w:eastAsia="Times New Roman"/>
                <w:lang w:val="en-US"/>
              </w:rPr>
            </w:pPr>
          </w:p>
        </w:tc>
      </w:tr>
      <w:tr w:rsidR="00D67926" w14:paraId="1B3C8094" w14:textId="77777777" w:rsidTr="006F3543">
        <w:trPr>
          <w:divId w:val="1529179779"/>
          <w:tblCellSpacing w:w="15" w:type="dxa"/>
        </w:trPr>
        <w:tc>
          <w:tcPr>
            <w:tcW w:w="0" w:type="auto"/>
            <w:vAlign w:val="center"/>
            <w:hideMark/>
          </w:tcPr>
          <w:p w14:paraId="350687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8DDBF7" w14:textId="30443C09" w:rsidR="00D67926" w:rsidRDefault="008D6FB8">
            <w:pPr>
              <w:rPr>
                <w:rFonts w:eastAsia="Times New Roman"/>
                <w:lang w:val="en-US"/>
              </w:rPr>
            </w:pPr>
            <w:r>
              <w:rPr>
                <w:rFonts w:eastAsia="Times New Roman"/>
                <w:lang w:val="en-US"/>
              </w:rPr>
              <w:t>Sub</w:t>
            </w:r>
            <w:ins w:id="264" w:author="Cary Ussery" w:date="2015-09-11T19:34:00Z">
              <w:r w:rsidR="006F3543">
                <w:rPr>
                  <w:rFonts w:eastAsia="Times New Roman"/>
                  <w:lang w:val="en-US"/>
                </w:rPr>
                <w:t>-</w:t>
              </w:r>
            </w:ins>
            <w:r>
              <w:rPr>
                <w:rFonts w:eastAsia="Times New Roman"/>
                <w:lang w:val="en-US"/>
              </w:rPr>
              <w:t>detail adjudication</w:t>
            </w:r>
          </w:p>
        </w:tc>
      </w:tr>
      <w:tr w:rsidR="00D67926" w14:paraId="581B1097" w14:textId="77777777" w:rsidTr="006F3543">
        <w:trPr>
          <w:divId w:val="1529179779"/>
          <w:tblCellSpacing w:w="15" w:type="dxa"/>
        </w:trPr>
        <w:tc>
          <w:tcPr>
            <w:tcW w:w="0" w:type="auto"/>
            <w:vAlign w:val="center"/>
            <w:hideMark/>
          </w:tcPr>
          <w:p w14:paraId="7B1D6C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CC0651" w14:textId="77777777" w:rsidR="00D67926" w:rsidRDefault="008D6FB8">
            <w:pPr>
              <w:rPr>
                <w:rFonts w:eastAsia="Times New Roman"/>
                <w:lang w:val="en-US"/>
              </w:rPr>
            </w:pPr>
            <w:r>
              <w:rPr>
                <w:rFonts w:eastAsia="Times New Roman"/>
                <w:lang w:val="en-US"/>
              </w:rPr>
              <w:t>The adjudications results.</w:t>
            </w:r>
          </w:p>
        </w:tc>
      </w:tr>
      <w:tr w:rsidR="00D67926" w14:paraId="0B6EABBF" w14:textId="77777777" w:rsidTr="006F3543">
        <w:trPr>
          <w:divId w:val="1529179779"/>
          <w:tblCellSpacing w:w="15" w:type="dxa"/>
        </w:trPr>
        <w:tc>
          <w:tcPr>
            <w:tcW w:w="0" w:type="auto"/>
            <w:vAlign w:val="center"/>
            <w:hideMark/>
          </w:tcPr>
          <w:p w14:paraId="21584F6B" w14:textId="77777777" w:rsidR="00D67926" w:rsidRDefault="008D6FB8">
            <w:pPr>
              <w:rPr>
                <w:rFonts w:eastAsia="Times New Roman"/>
                <w:lang w:val="en-US"/>
              </w:rPr>
            </w:pPr>
            <w:r>
              <w:rPr>
                <w:rFonts w:eastAsia="Times New Roman"/>
                <w:b/>
                <w:bCs/>
                <w:lang w:val="en-US"/>
              </w:rPr>
              <w:t>ClaimResponse.item.detail.subDetail.adjudication.code</w:t>
            </w:r>
          </w:p>
        </w:tc>
        <w:tc>
          <w:tcPr>
            <w:tcW w:w="0" w:type="auto"/>
            <w:vAlign w:val="center"/>
            <w:hideMark/>
          </w:tcPr>
          <w:p w14:paraId="53EB7830" w14:textId="77777777" w:rsidR="00D67926" w:rsidRDefault="00D67926">
            <w:pPr>
              <w:rPr>
                <w:rFonts w:eastAsia="Times New Roman"/>
                <w:lang w:val="en-US"/>
              </w:rPr>
            </w:pPr>
          </w:p>
        </w:tc>
      </w:tr>
      <w:tr w:rsidR="00D67926" w14:paraId="5B1A4AE6" w14:textId="77777777" w:rsidTr="006F3543">
        <w:trPr>
          <w:divId w:val="1529179779"/>
          <w:tblCellSpacing w:w="15" w:type="dxa"/>
        </w:trPr>
        <w:tc>
          <w:tcPr>
            <w:tcW w:w="0" w:type="auto"/>
            <w:vAlign w:val="center"/>
            <w:hideMark/>
          </w:tcPr>
          <w:p w14:paraId="2FBF7D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4BE843" w14:textId="77777777" w:rsidR="00D67926" w:rsidRDefault="008D6FB8">
            <w:pPr>
              <w:rPr>
                <w:rFonts w:eastAsia="Times New Roman"/>
                <w:lang w:val="en-US"/>
              </w:rPr>
            </w:pPr>
            <w:r>
              <w:rPr>
                <w:rFonts w:eastAsia="Times New Roman"/>
                <w:lang w:val="en-US"/>
              </w:rPr>
              <w:t>Adjudication category such as co-pay, eligible, benefit, etc.</w:t>
            </w:r>
          </w:p>
        </w:tc>
      </w:tr>
      <w:tr w:rsidR="00D67926" w14:paraId="6A567BA1" w14:textId="77777777" w:rsidTr="006F3543">
        <w:trPr>
          <w:divId w:val="1529179779"/>
          <w:tblCellSpacing w:w="15" w:type="dxa"/>
        </w:trPr>
        <w:tc>
          <w:tcPr>
            <w:tcW w:w="0" w:type="auto"/>
            <w:vAlign w:val="center"/>
            <w:hideMark/>
          </w:tcPr>
          <w:p w14:paraId="1AB83D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16CA2A" w14:textId="4BD43FAA" w:rsidR="00D67926" w:rsidRDefault="008D6FB8">
            <w:pPr>
              <w:rPr>
                <w:rFonts w:eastAsia="Times New Roman"/>
                <w:lang w:val="en-US"/>
              </w:rPr>
            </w:pPr>
            <w:r>
              <w:rPr>
                <w:rFonts w:eastAsia="Times New Roman"/>
                <w:lang w:val="en-US"/>
              </w:rPr>
              <w:t xml:space="preserve">Code indicating: Co-Pay, </w:t>
            </w:r>
            <w:del w:id="265" w:author="Cary Ussery" w:date="2015-09-11T19:34:00Z">
              <w:r w:rsidDel="006F3543">
                <w:rPr>
                  <w:rFonts w:eastAsia="Times New Roman"/>
                  <w:lang w:val="en-US"/>
                </w:rPr>
                <w:delText>deductable</w:delText>
              </w:r>
            </w:del>
            <w:ins w:id="266" w:author="Cary Ussery" w:date="2015-09-11T19:34:00Z">
              <w:r w:rsidR="006F3543">
                <w:rPr>
                  <w:rFonts w:eastAsia="Times New Roman"/>
                  <w:lang w:val="en-US"/>
                </w:rPr>
                <w:t>deductible</w:t>
              </w:r>
            </w:ins>
            <w:r>
              <w:rPr>
                <w:rFonts w:eastAsia="Times New Roman"/>
                <w:lang w:val="en-US"/>
              </w:rPr>
              <w:t xml:space="preserve">, </w:t>
            </w:r>
            <w:del w:id="267" w:author="Cary Ussery" w:date="2015-09-11T19:34:00Z">
              <w:r w:rsidDel="006F3543">
                <w:rPr>
                  <w:rFonts w:eastAsia="Times New Roman"/>
                  <w:lang w:val="en-US"/>
                </w:rPr>
                <w:delText>elegible</w:delText>
              </w:r>
            </w:del>
            <w:ins w:id="268" w:author="Cary Ussery" w:date="2015-09-11T19:34:00Z">
              <w:r w:rsidR="006F3543">
                <w:rPr>
                  <w:rFonts w:eastAsia="Times New Roman"/>
                  <w:lang w:val="en-US"/>
                </w:rPr>
                <w:t>eligible</w:t>
              </w:r>
            </w:ins>
            <w:r>
              <w:rPr>
                <w:rFonts w:eastAsia="Times New Roman"/>
                <w:lang w:val="en-US"/>
              </w:rPr>
              <w:t>, benefit, tax, etc.</w:t>
            </w:r>
          </w:p>
        </w:tc>
      </w:tr>
      <w:tr w:rsidR="00D67926" w14:paraId="10687812" w14:textId="77777777" w:rsidTr="006F3543">
        <w:trPr>
          <w:divId w:val="1529179779"/>
          <w:tblCellSpacing w:w="15" w:type="dxa"/>
        </w:trPr>
        <w:tc>
          <w:tcPr>
            <w:tcW w:w="0" w:type="auto"/>
            <w:vAlign w:val="center"/>
            <w:hideMark/>
          </w:tcPr>
          <w:p w14:paraId="12D1CF8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613CB3C" w14:textId="77777777" w:rsidR="00D67926" w:rsidRDefault="008D6FB8">
            <w:pPr>
              <w:rPr>
                <w:rFonts w:eastAsia="Times New Roman"/>
                <w:lang w:val="en-US"/>
              </w:rPr>
            </w:pPr>
            <w:r>
              <w:rPr>
                <w:rFonts w:eastAsia="Times New Roman"/>
                <w:lang w:val="en-US"/>
              </w:rPr>
              <w:t>The adjudication codes</w:t>
            </w:r>
          </w:p>
        </w:tc>
      </w:tr>
      <w:tr w:rsidR="00D67926" w14:paraId="68A0B20E" w14:textId="77777777" w:rsidTr="006F3543">
        <w:trPr>
          <w:divId w:val="1529179779"/>
          <w:tblCellSpacing w:w="15" w:type="dxa"/>
        </w:trPr>
        <w:tc>
          <w:tcPr>
            <w:tcW w:w="0" w:type="auto"/>
            <w:vAlign w:val="center"/>
            <w:hideMark/>
          </w:tcPr>
          <w:p w14:paraId="12D2F1A8" w14:textId="77777777" w:rsidR="00D67926" w:rsidRDefault="008D6FB8">
            <w:pPr>
              <w:rPr>
                <w:rFonts w:eastAsia="Times New Roman"/>
                <w:lang w:val="en-US"/>
              </w:rPr>
            </w:pPr>
            <w:r>
              <w:rPr>
                <w:rFonts w:eastAsia="Times New Roman"/>
                <w:b/>
                <w:bCs/>
                <w:lang w:val="en-US"/>
              </w:rPr>
              <w:t>ClaimResponse.item.detail.subDetail.adjudication.amount</w:t>
            </w:r>
          </w:p>
        </w:tc>
        <w:tc>
          <w:tcPr>
            <w:tcW w:w="0" w:type="auto"/>
            <w:vAlign w:val="center"/>
            <w:hideMark/>
          </w:tcPr>
          <w:p w14:paraId="418D6677" w14:textId="77777777" w:rsidR="00D67926" w:rsidRDefault="00D67926">
            <w:pPr>
              <w:rPr>
                <w:rFonts w:eastAsia="Times New Roman"/>
                <w:lang w:val="en-US"/>
              </w:rPr>
            </w:pPr>
          </w:p>
        </w:tc>
      </w:tr>
      <w:tr w:rsidR="00D67926" w14:paraId="3E0AEF4C" w14:textId="77777777" w:rsidTr="006F3543">
        <w:trPr>
          <w:divId w:val="1529179779"/>
          <w:tblCellSpacing w:w="15" w:type="dxa"/>
        </w:trPr>
        <w:tc>
          <w:tcPr>
            <w:tcW w:w="0" w:type="auto"/>
            <w:vAlign w:val="center"/>
            <w:hideMark/>
          </w:tcPr>
          <w:p w14:paraId="77DBA0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9E7C14" w14:textId="77777777" w:rsidR="00D67926" w:rsidRDefault="008D6FB8">
            <w:pPr>
              <w:rPr>
                <w:rFonts w:eastAsia="Times New Roman"/>
                <w:lang w:val="en-US"/>
              </w:rPr>
            </w:pPr>
            <w:r>
              <w:rPr>
                <w:rFonts w:eastAsia="Times New Roman"/>
                <w:lang w:val="en-US"/>
              </w:rPr>
              <w:t>Monetary amount</w:t>
            </w:r>
          </w:p>
        </w:tc>
      </w:tr>
      <w:tr w:rsidR="00D67926" w14:paraId="692C68B4" w14:textId="77777777" w:rsidTr="006F3543">
        <w:trPr>
          <w:divId w:val="1529179779"/>
          <w:tblCellSpacing w:w="15" w:type="dxa"/>
        </w:trPr>
        <w:tc>
          <w:tcPr>
            <w:tcW w:w="0" w:type="auto"/>
            <w:vAlign w:val="center"/>
            <w:hideMark/>
          </w:tcPr>
          <w:p w14:paraId="448AFCE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149F35" w14:textId="77777777" w:rsidR="00D67926" w:rsidRDefault="008D6FB8">
            <w:pPr>
              <w:rPr>
                <w:rFonts w:eastAsia="Times New Roman"/>
                <w:lang w:val="en-US"/>
              </w:rPr>
            </w:pPr>
            <w:r>
              <w:rPr>
                <w:rFonts w:eastAsia="Times New Roman"/>
                <w:lang w:val="en-US"/>
              </w:rPr>
              <w:t>Monitory amount associated with the code.</w:t>
            </w:r>
          </w:p>
        </w:tc>
      </w:tr>
      <w:tr w:rsidR="00D67926" w14:paraId="03166CE4" w14:textId="77777777" w:rsidTr="006F3543">
        <w:trPr>
          <w:divId w:val="1529179779"/>
          <w:tblCellSpacing w:w="15" w:type="dxa"/>
        </w:trPr>
        <w:tc>
          <w:tcPr>
            <w:tcW w:w="0" w:type="auto"/>
            <w:vAlign w:val="center"/>
            <w:hideMark/>
          </w:tcPr>
          <w:p w14:paraId="67B9A0EC" w14:textId="77777777" w:rsidR="00D67926" w:rsidRDefault="008D6FB8">
            <w:pPr>
              <w:rPr>
                <w:rFonts w:eastAsia="Times New Roman"/>
                <w:lang w:val="en-US"/>
              </w:rPr>
            </w:pPr>
            <w:r>
              <w:rPr>
                <w:rFonts w:eastAsia="Times New Roman"/>
                <w:b/>
                <w:bCs/>
                <w:lang w:val="en-US"/>
              </w:rPr>
              <w:lastRenderedPageBreak/>
              <w:t>ClaimResponse.item.detail.subDetail.adjudication.value</w:t>
            </w:r>
          </w:p>
        </w:tc>
        <w:tc>
          <w:tcPr>
            <w:tcW w:w="0" w:type="auto"/>
            <w:vAlign w:val="center"/>
            <w:hideMark/>
          </w:tcPr>
          <w:p w14:paraId="575F6E47" w14:textId="77777777" w:rsidR="00D67926" w:rsidRDefault="00D67926">
            <w:pPr>
              <w:rPr>
                <w:rFonts w:eastAsia="Times New Roman"/>
                <w:lang w:val="en-US"/>
              </w:rPr>
            </w:pPr>
          </w:p>
        </w:tc>
      </w:tr>
      <w:tr w:rsidR="00D67926" w14:paraId="2DA5F285" w14:textId="77777777" w:rsidTr="006F3543">
        <w:trPr>
          <w:divId w:val="1529179779"/>
          <w:tblCellSpacing w:w="15" w:type="dxa"/>
        </w:trPr>
        <w:tc>
          <w:tcPr>
            <w:tcW w:w="0" w:type="auto"/>
            <w:vAlign w:val="center"/>
            <w:hideMark/>
          </w:tcPr>
          <w:p w14:paraId="0E5C2B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F0B6EA" w14:textId="77777777" w:rsidR="00D67926" w:rsidRDefault="008D6FB8">
            <w:pPr>
              <w:rPr>
                <w:rFonts w:eastAsia="Times New Roman"/>
                <w:lang w:val="en-US"/>
              </w:rPr>
            </w:pPr>
            <w:r>
              <w:rPr>
                <w:rFonts w:eastAsia="Times New Roman"/>
                <w:lang w:val="en-US"/>
              </w:rPr>
              <w:t>Non-monitory value</w:t>
            </w:r>
          </w:p>
        </w:tc>
      </w:tr>
      <w:tr w:rsidR="00D67926" w14:paraId="1313CF9A" w14:textId="77777777" w:rsidTr="006F3543">
        <w:trPr>
          <w:divId w:val="1529179779"/>
          <w:tblCellSpacing w:w="15" w:type="dxa"/>
        </w:trPr>
        <w:tc>
          <w:tcPr>
            <w:tcW w:w="0" w:type="auto"/>
            <w:vAlign w:val="center"/>
            <w:hideMark/>
          </w:tcPr>
          <w:p w14:paraId="5255A5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A97C56" w14:textId="77777777"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14:paraId="01E6D2A8" w14:textId="77777777" w:rsidTr="006F3543">
        <w:trPr>
          <w:divId w:val="1529179779"/>
          <w:tblCellSpacing w:w="15" w:type="dxa"/>
        </w:trPr>
        <w:tc>
          <w:tcPr>
            <w:tcW w:w="0" w:type="auto"/>
            <w:vAlign w:val="center"/>
            <w:hideMark/>
          </w:tcPr>
          <w:p w14:paraId="7A10110C" w14:textId="77777777" w:rsidR="00D67926" w:rsidRDefault="008D6FB8">
            <w:pPr>
              <w:rPr>
                <w:rFonts w:eastAsia="Times New Roman"/>
                <w:lang w:val="en-US"/>
              </w:rPr>
            </w:pPr>
            <w:r>
              <w:rPr>
                <w:rFonts w:eastAsia="Times New Roman"/>
                <w:b/>
                <w:bCs/>
                <w:lang w:val="en-US"/>
              </w:rPr>
              <w:t>ClaimResponse.addItem</w:t>
            </w:r>
          </w:p>
        </w:tc>
        <w:tc>
          <w:tcPr>
            <w:tcW w:w="0" w:type="auto"/>
            <w:vAlign w:val="center"/>
            <w:hideMark/>
          </w:tcPr>
          <w:p w14:paraId="556AEBD9" w14:textId="77777777" w:rsidR="00D67926" w:rsidRDefault="00D67926">
            <w:pPr>
              <w:rPr>
                <w:rFonts w:eastAsia="Times New Roman"/>
                <w:lang w:val="en-US"/>
              </w:rPr>
            </w:pPr>
          </w:p>
        </w:tc>
      </w:tr>
      <w:tr w:rsidR="00D67926" w14:paraId="24191FBD" w14:textId="77777777" w:rsidTr="006F3543">
        <w:trPr>
          <w:divId w:val="1529179779"/>
          <w:tblCellSpacing w:w="15" w:type="dxa"/>
        </w:trPr>
        <w:tc>
          <w:tcPr>
            <w:tcW w:w="0" w:type="auto"/>
            <w:vAlign w:val="center"/>
            <w:hideMark/>
          </w:tcPr>
          <w:p w14:paraId="0F2C1C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5F464F" w14:textId="77777777" w:rsidR="00D67926" w:rsidRDefault="008D6FB8">
            <w:pPr>
              <w:rPr>
                <w:rFonts w:eastAsia="Times New Roman"/>
                <w:lang w:val="en-US"/>
              </w:rPr>
            </w:pPr>
            <w:r>
              <w:rPr>
                <w:rFonts w:eastAsia="Times New Roman"/>
                <w:lang w:val="en-US"/>
              </w:rPr>
              <w:t>Insurer added line items</w:t>
            </w:r>
          </w:p>
        </w:tc>
      </w:tr>
      <w:tr w:rsidR="00D67926" w14:paraId="0309A79E" w14:textId="77777777" w:rsidTr="006F3543">
        <w:trPr>
          <w:divId w:val="1529179779"/>
          <w:tblCellSpacing w:w="15" w:type="dxa"/>
        </w:trPr>
        <w:tc>
          <w:tcPr>
            <w:tcW w:w="0" w:type="auto"/>
            <w:vAlign w:val="center"/>
            <w:hideMark/>
          </w:tcPr>
          <w:p w14:paraId="72E363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76077B" w14:textId="77777777" w:rsidR="00D67926" w:rsidRDefault="008D6FB8">
            <w:pPr>
              <w:rPr>
                <w:rFonts w:eastAsia="Times New Roman"/>
                <w:lang w:val="en-US"/>
              </w:rPr>
            </w:pPr>
            <w:r>
              <w:rPr>
                <w:rFonts w:eastAsia="Times New Roman"/>
                <w:lang w:val="en-US"/>
              </w:rPr>
              <w:t>The first tier service adjudications for payor added services.</w:t>
            </w:r>
          </w:p>
        </w:tc>
      </w:tr>
      <w:tr w:rsidR="00D67926" w14:paraId="25618D67" w14:textId="77777777" w:rsidTr="006F3543">
        <w:trPr>
          <w:divId w:val="1529179779"/>
          <w:tblCellSpacing w:w="15" w:type="dxa"/>
        </w:trPr>
        <w:tc>
          <w:tcPr>
            <w:tcW w:w="0" w:type="auto"/>
            <w:vAlign w:val="center"/>
            <w:hideMark/>
          </w:tcPr>
          <w:p w14:paraId="24701923" w14:textId="77777777" w:rsidR="00D67926" w:rsidRDefault="008D6FB8">
            <w:pPr>
              <w:rPr>
                <w:rFonts w:eastAsia="Times New Roman"/>
                <w:lang w:val="en-US"/>
              </w:rPr>
            </w:pPr>
            <w:r>
              <w:rPr>
                <w:rFonts w:eastAsia="Times New Roman"/>
                <w:b/>
                <w:bCs/>
                <w:lang w:val="en-US"/>
              </w:rPr>
              <w:t>ClaimResponse.addItem.sequenceLinkId</w:t>
            </w:r>
          </w:p>
        </w:tc>
        <w:tc>
          <w:tcPr>
            <w:tcW w:w="0" w:type="auto"/>
            <w:vAlign w:val="center"/>
            <w:hideMark/>
          </w:tcPr>
          <w:p w14:paraId="7B812B28" w14:textId="77777777" w:rsidR="00D67926" w:rsidRDefault="00D67926">
            <w:pPr>
              <w:rPr>
                <w:rFonts w:eastAsia="Times New Roman"/>
                <w:lang w:val="en-US"/>
              </w:rPr>
            </w:pPr>
          </w:p>
        </w:tc>
      </w:tr>
      <w:tr w:rsidR="00D67926" w14:paraId="458E4DF6" w14:textId="77777777" w:rsidTr="006F3543">
        <w:trPr>
          <w:divId w:val="1529179779"/>
          <w:tblCellSpacing w:w="15" w:type="dxa"/>
        </w:trPr>
        <w:tc>
          <w:tcPr>
            <w:tcW w:w="0" w:type="auto"/>
            <w:vAlign w:val="center"/>
            <w:hideMark/>
          </w:tcPr>
          <w:p w14:paraId="2A7A63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3DE531" w14:textId="77777777" w:rsidR="00D67926" w:rsidRDefault="008D6FB8">
            <w:pPr>
              <w:rPr>
                <w:rFonts w:eastAsia="Times New Roman"/>
                <w:lang w:val="en-US"/>
              </w:rPr>
            </w:pPr>
            <w:r>
              <w:rPr>
                <w:rFonts w:eastAsia="Times New Roman"/>
                <w:lang w:val="en-US"/>
              </w:rPr>
              <w:t>Service instances</w:t>
            </w:r>
          </w:p>
        </w:tc>
      </w:tr>
      <w:tr w:rsidR="00D67926" w14:paraId="5DEAD0EA" w14:textId="77777777" w:rsidTr="006F3543">
        <w:trPr>
          <w:divId w:val="1529179779"/>
          <w:tblCellSpacing w:w="15" w:type="dxa"/>
        </w:trPr>
        <w:tc>
          <w:tcPr>
            <w:tcW w:w="0" w:type="auto"/>
            <w:vAlign w:val="center"/>
            <w:hideMark/>
          </w:tcPr>
          <w:p w14:paraId="7F51A2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E4E9D0" w14:textId="77777777" w:rsidR="00D67926" w:rsidRDefault="008D6FB8">
            <w:pPr>
              <w:rPr>
                <w:rFonts w:eastAsia="Times New Roman"/>
                <w:lang w:val="en-US"/>
              </w:rPr>
            </w:pPr>
            <w:r>
              <w:rPr>
                <w:rFonts w:eastAsia="Times New Roman"/>
                <w:lang w:val="en-US"/>
              </w:rPr>
              <w:t>List of input service items which this service line is intended to replace.</w:t>
            </w:r>
          </w:p>
        </w:tc>
      </w:tr>
      <w:tr w:rsidR="00D67926" w14:paraId="554779B9" w14:textId="77777777" w:rsidTr="006F3543">
        <w:trPr>
          <w:divId w:val="1529179779"/>
          <w:tblCellSpacing w:w="15" w:type="dxa"/>
        </w:trPr>
        <w:tc>
          <w:tcPr>
            <w:tcW w:w="0" w:type="auto"/>
            <w:vAlign w:val="center"/>
            <w:hideMark/>
          </w:tcPr>
          <w:p w14:paraId="145D80B2" w14:textId="77777777" w:rsidR="00D67926" w:rsidRDefault="008D6FB8">
            <w:pPr>
              <w:rPr>
                <w:rFonts w:eastAsia="Times New Roman"/>
                <w:lang w:val="en-US"/>
              </w:rPr>
            </w:pPr>
            <w:r>
              <w:rPr>
                <w:rFonts w:eastAsia="Times New Roman"/>
                <w:b/>
                <w:bCs/>
                <w:lang w:val="en-US"/>
              </w:rPr>
              <w:t>ClaimResponse.addItem.service</w:t>
            </w:r>
          </w:p>
        </w:tc>
        <w:tc>
          <w:tcPr>
            <w:tcW w:w="0" w:type="auto"/>
            <w:vAlign w:val="center"/>
            <w:hideMark/>
          </w:tcPr>
          <w:p w14:paraId="621EDE6A" w14:textId="77777777" w:rsidR="00D67926" w:rsidRDefault="00D67926">
            <w:pPr>
              <w:rPr>
                <w:rFonts w:eastAsia="Times New Roman"/>
                <w:lang w:val="en-US"/>
              </w:rPr>
            </w:pPr>
          </w:p>
        </w:tc>
      </w:tr>
      <w:tr w:rsidR="00D67926" w14:paraId="05C46E9B" w14:textId="77777777" w:rsidTr="006F3543">
        <w:trPr>
          <w:divId w:val="1529179779"/>
          <w:tblCellSpacing w:w="15" w:type="dxa"/>
        </w:trPr>
        <w:tc>
          <w:tcPr>
            <w:tcW w:w="0" w:type="auto"/>
            <w:vAlign w:val="center"/>
            <w:hideMark/>
          </w:tcPr>
          <w:p w14:paraId="321599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B487A5" w14:textId="77777777" w:rsidR="00D67926" w:rsidRDefault="008D6FB8">
            <w:pPr>
              <w:rPr>
                <w:rFonts w:eastAsia="Times New Roman"/>
                <w:lang w:val="en-US"/>
              </w:rPr>
            </w:pPr>
            <w:r>
              <w:rPr>
                <w:rFonts w:eastAsia="Times New Roman"/>
                <w:lang w:val="en-US"/>
              </w:rPr>
              <w:t>Group, Service or Product</w:t>
            </w:r>
          </w:p>
        </w:tc>
      </w:tr>
      <w:tr w:rsidR="00D67926" w14:paraId="08AD3F6B" w14:textId="77777777" w:rsidTr="006F3543">
        <w:trPr>
          <w:divId w:val="1529179779"/>
          <w:tblCellSpacing w:w="15" w:type="dxa"/>
        </w:trPr>
        <w:tc>
          <w:tcPr>
            <w:tcW w:w="0" w:type="auto"/>
            <w:vAlign w:val="center"/>
            <w:hideMark/>
          </w:tcPr>
          <w:p w14:paraId="5BD3E3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CAFF33" w14:textId="77777777" w:rsidR="00D67926" w:rsidRDefault="008D6FB8">
            <w:pPr>
              <w:rPr>
                <w:rFonts w:eastAsia="Times New Roman"/>
                <w:lang w:val="en-US"/>
              </w:rPr>
            </w:pPr>
            <w:r>
              <w:rPr>
                <w:rFonts w:eastAsia="Times New Roman"/>
                <w:lang w:val="en-US"/>
              </w:rPr>
              <w:t>A code to indicate the Professional Service or Product supplied.</w:t>
            </w:r>
          </w:p>
        </w:tc>
      </w:tr>
      <w:tr w:rsidR="00D67926" w14:paraId="56A3F3E5" w14:textId="77777777" w:rsidTr="006F3543">
        <w:trPr>
          <w:divId w:val="1529179779"/>
          <w:tblCellSpacing w:w="15" w:type="dxa"/>
        </w:trPr>
        <w:tc>
          <w:tcPr>
            <w:tcW w:w="0" w:type="auto"/>
            <w:vAlign w:val="center"/>
            <w:hideMark/>
          </w:tcPr>
          <w:p w14:paraId="796690F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D403D5" w14:textId="77777777" w:rsidR="00D67926" w:rsidRDefault="008D6FB8">
            <w:pPr>
              <w:rPr>
                <w:rFonts w:eastAsia="Times New Roman"/>
                <w:lang w:val="en-US"/>
              </w:rPr>
            </w:pPr>
            <w:r>
              <w:rPr>
                <w:rFonts w:eastAsia="Times New Roman"/>
                <w:lang w:val="en-US"/>
              </w:rPr>
              <w:t>Allowable service and product codes</w:t>
            </w:r>
          </w:p>
        </w:tc>
      </w:tr>
      <w:tr w:rsidR="00D67926" w14:paraId="2E0DB2CF" w14:textId="77777777" w:rsidTr="006F3543">
        <w:trPr>
          <w:divId w:val="1529179779"/>
          <w:tblCellSpacing w:w="15" w:type="dxa"/>
        </w:trPr>
        <w:tc>
          <w:tcPr>
            <w:tcW w:w="0" w:type="auto"/>
            <w:vAlign w:val="center"/>
            <w:hideMark/>
          </w:tcPr>
          <w:p w14:paraId="6AD07939" w14:textId="77777777" w:rsidR="00D67926" w:rsidRDefault="008D6FB8">
            <w:pPr>
              <w:rPr>
                <w:rFonts w:eastAsia="Times New Roman"/>
                <w:lang w:val="en-US"/>
              </w:rPr>
            </w:pPr>
            <w:r>
              <w:rPr>
                <w:rFonts w:eastAsia="Times New Roman"/>
                <w:b/>
                <w:bCs/>
                <w:lang w:val="en-US"/>
              </w:rPr>
              <w:t>ClaimResponse.addItem.fee</w:t>
            </w:r>
          </w:p>
        </w:tc>
        <w:tc>
          <w:tcPr>
            <w:tcW w:w="0" w:type="auto"/>
            <w:vAlign w:val="center"/>
            <w:hideMark/>
          </w:tcPr>
          <w:p w14:paraId="5AC76229" w14:textId="77777777" w:rsidR="00D67926" w:rsidRDefault="00D67926">
            <w:pPr>
              <w:rPr>
                <w:rFonts w:eastAsia="Times New Roman"/>
                <w:lang w:val="en-US"/>
              </w:rPr>
            </w:pPr>
          </w:p>
        </w:tc>
      </w:tr>
      <w:tr w:rsidR="00D67926" w14:paraId="0A751DD7" w14:textId="77777777" w:rsidTr="006F3543">
        <w:trPr>
          <w:divId w:val="1529179779"/>
          <w:tblCellSpacing w:w="15" w:type="dxa"/>
        </w:trPr>
        <w:tc>
          <w:tcPr>
            <w:tcW w:w="0" w:type="auto"/>
            <w:vAlign w:val="center"/>
            <w:hideMark/>
          </w:tcPr>
          <w:p w14:paraId="5E9188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403670" w14:textId="77777777" w:rsidR="00D67926" w:rsidRDefault="008D6FB8">
            <w:pPr>
              <w:rPr>
                <w:rFonts w:eastAsia="Times New Roman"/>
                <w:lang w:val="en-US"/>
              </w:rPr>
            </w:pPr>
            <w:r>
              <w:rPr>
                <w:rFonts w:eastAsia="Times New Roman"/>
                <w:lang w:val="en-US"/>
              </w:rPr>
              <w:t>Professional fee or Product charge</w:t>
            </w:r>
          </w:p>
        </w:tc>
      </w:tr>
      <w:tr w:rsidR="00D67926" w14:paraId="3120E85B" w14:textId="77777777" w:rsidTr="006F3543">
        <w:trPr>
          <w:divId w:val="1529179779"/>
          <w:tblCellSpacing w:w="15" w:type="dxa"/>
        </w:trPr>
        <w:tc>
          <w:tcPr>
            <w:tcW w:w="0" w:type="auto"/>
            <w:vAlign w:val="center"/>
            <w:hideMark/>
          </w:tcPr>
          <w:p w14:paraId="4A0668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E75E7D" w14:textId="77777777" w:rsidR="00D67926" w:rsidRDefault="008D6FB8">
            <w:pPr>
              <w:rPr>
                <w:rFonts w:eastAsia="Times New Roman"/>
                <w:lang w:val="en-US"/>
              </w:rPr>
            </w:pPr>
            <w:r>
              <w:rPr>
                <w:rFonts w:eastAsia="Times New Roman"/>
                <w:lang w:val="en-US"/>
              </w:rPr>
              <w:t>The fee charged for the professional service or product..</w:t>
            </w:r>
          </w:p>
        </w:tc>
      </w:tr>
      <w:tr w:rsidR="00D67926" w14:paraId="6395E7CE" w14:textId="77777777" w:rsidTr="006F3543">
        <w:trPr>
          <w:divId w:val="1529179779"/>
          <w:tblCellSpacing w:w="15" w:type="dxa"/>
        </w:trPr>
        <w:tc>
          <w:tcPr>
            <w:tcW w:w="0" w:type="auto"/>
            <w:vAlign w:val="center"/>
            <w:hideMark/>
          </w:tcPr>
          <w:p w14:paraId="567ECA24" w14:textId="77777777" w:rsidR="00D67926" w:rsidRDefault="008D6FB8">
            <w:pPr>
              <w:rPr>
                <w:rFonts w:eastAsia="Times New Roman"/>
                <w:lang w:val="en-US"/>
              </w:rPr>
            </w:pPr>
            <w:r>
              <w:rPr>
                <w:rFonts w:eastAsia="Times New Roman"/>
                <w:b/>
                <w:bCs/>
                <w:lang w:val="en-US"/>
              </w:rPr>
              <w:t>ClaimResponse.addItem.noteNumberLinkId</w:t>
            </w:r>
          </w:p>
        </w:tc>
        <w:tc>
          <w:tcPr>
            <w:tcW w:w="0" w:type="auto"/>
            <w:vAlign w:val="center"/>
            <w:hideMark/>
          </w:tcPr>
          <w:p w14:paraId="591DB42C" w14:textId="77777777" w:rsidR="00D67926" w:rsidRDefault="00D67926">
            <w:pPr>
              <w:rPr>
                <w:rFonts w:eastAsia="Times New Roman"/>
                <w:lang w:val="en-US"/>
              </w:rPr>
            </w:pPr>
          </w:p>
        </w:tc>
      </w:tr>
      <w:tr w:rsidR="00D67926" w14:paraId="0F9B7163" w14:textId="77777777" w:rsidTr="006F3543">
        <w:trPr>
          <w:divId w:val="1529179779"/>
          <w:tblCellSpacing w:w="15" w:type="dxa"/>
        </w:trPr>
        <w:tc>
          <w:tcPr>
            <w:tcW w:w="0" w:type="auto"/>
            <w:vAlign w:val="center"/>
            <w:hideMark/>
          </w:tcPr>
          <w:p w14:paraId="08EAB2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C67C4D" w14:textId="77777777" w:rsidR="00D67926" w:rsidRDefault="008D6FB8">
            <w:pPr>
              <w:rPr>
                <w:rFonts w:eastAsia="Times New Roman"/>
                <w:lang w:val="en-US"/>
              </w:rPr>
            </w:pPr>
            <w:r>
              <w:rPr>
                <w:rFonts w:eastAsia="Times New Roman"/>
                <w:lang w:val="en-US"/>
              </w:rPr>
              <w:t>List of note numbers which apply</w:t>
            </w:r>
          </w:p>
        </w:tc>
      </w:tr>
      <w:tr w:rsidR="00D67926" w14:paraId="41437EEC" w14:textId="77777777" w:rsidTr="006F3543">
        <w:trPr>
          <w:divId w:val="1529179779"/>
          <w:tblCellSpacing w:w="15" w:type="dxa"/>
        </w:trPr>
        <w:tc>
          <w:tcPr>
            <w:tcW w:w="0" w:type="auto"/>
            <w:vAlign w:val="center"/>
            <w:hideMark/>
          </w:tcPr>
          <w:p w14:paraId="5959AD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6296E3" w14:textId="77777777" w:rsidR="00D67926" w:rsidRDefault="008D6FB8">
            <w:pPr>
              <w:rPr>
                <w:rFonts w:eastAsia="Times New Roman"/>
                <w:lang w:val="en-US"/>
              </w:rPr>
            </w:pPr>
            <w:r>
              <w:rPr>
                <w:rFonts w:eastAsia="Times New Roman"/>
                <w:lang w:val="en-US"/>
              </w:rPr>
              <w:t>A list of note references to the notes provided below.</w:t>
            </w:r>
          </w:p>
        </w:tc>
      </w:tr>
      <w:tr w:rsidR="00D67926" w14:paraId="6C9DB6CD" w14:textId="77777777" w:rsidTr="006F3543">
        <w:trPr>
          <w:divId w:val="1529179779"/>
          <w:tblCellSpacing w:w="15" w:type="dxa"/>
        </w:trPr>
        <w:tc>
          <w:tcPr>
            <w:tcW w:w="0" w:type="auto"/>
            <w:vAlign w:val="center"/>
            <w:hideMark/>
          </w:tcPr>
          <w:p w14:paraId="5568F242" w14:textId="77777777" w:rsidR="00D67926" w:rsidRDefault="008D6FB8">
            <w:pPr>
              <w:rPr>
                <w:rFonts w:eastAsia="Times New Roman"/>
                <w:lang w:val="en-US"/>
              </w:rPr>
            </w:pPr>
            <w:r>
              <w:rPr>
                <w:rFonts w:eastAsia="Times New Roman"/>
                <w:b/>
                <w:bCs/>
                <w:lang w:val="en-US"/>
              </w:rPr>
              <w:t>ClaimResponse.addItem.adjudication</w:t>
            </w:r>
          </w:p>
        </w:tc>
        <w:tc>
          <w:tcPr>
            <w:tcW w:w="0" w:type="auto"/>
            <w:vAlign w:val="center"/>
            <w:hideMark/>
          </w:tcPr>
          <w:p w14:paraId="3622B59A" w14:textId="77777777" w:rsidR="00D67926" w:rsidRDefault="00D67926">
            <w:pPr>
              <w:rPr>
                <w:rFonts w:eastAsia="Times New Roman"/>
                <w:lang w:val="en-US"/>
              </w:rPr>
            </w:pPr>
          </w:p>
        </w:tc>
      </w:tr>
      <w:tr w:rsidR="00D67926" w14:paraId="0262132C" w14:textId="77777777" w:rsidTr="006F3543">
        <w:trPr>
          <w:divId w:val="1529179779"/>
          <w:tblCellSpacing w:w="15" w:type="dxa"/>
        </w:trPr>
        <w:tc>
          <w:tcPr>
            <w:tcW w:w="0" w:type="auto"/>
            <w:vAlign w:val="center"/>
            <w:hideMark/>
          </w:tcPr>
          <w:p w14:paraId="797AB8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127010" w14:textId="77777777" w:rsidR="00D67926" w:rsidRDefault="008D6FB8">
            <w:pPr>
              <w:rPr>
                <w:rFonts w:eastAsia="Times New Roman"/>
                <w:lang w:val="en-US"/>
              </w:rPr>
            </w:pPr>
            <w:r>
              <w:rPr>
                <w:rFonts w:eastAsia="Times New Roman"/>
                <w:lang w:val="en-US"/>
              </w:rPr>
              <w:t>Added items adjudication</w:t>
            </w:r>
          </w:p>
        </w:tc>
      </w:tr>
      <w:tr w:rsidR="00D67926" w14:paraId="498962DB" w14:textId="77777777" w:rsidTr="006F3543">
        <w:trPr>
          <w:divId w:val="1529179779"/>
          <w:tblCellSpacing w:w="15" w:type="dxa"/>
        </w:trPr>
        <w:tc>
          <w:tcPr>
            <w:tcW w:w="0" w:type="auto"/>
            <w:vAlign w:val="center"/>
            <w:hideMark/>
          </w:tcPr>
          <w:p w14:paraId="07862E1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A3F20B" w14:textId="77777777" w:rsidR="00D67926" w:rsidRDefault="008D6FB8">
            <w:pPr>
              <w:rPr>
                <w:rFonts w:eastAsia="Times New Roman"/>
                <w:lang w:val="en-US"/>
              </w:rPr>
            </w:pPr>
            <w:r>
              <w:rPr>
                <w:rFonts w:eastAsia="Times New Roman"/>
                <w:lang w:val="en-US"/>
              </w:rPr>
              <w:t>The adjudications results.</w:t>
            </w:r>
          </w:p>
        </w:tc>
      </w:tr>
      <w:tr w:rsidR="00D67926" w14:paraId="37706830" w14:textId="77777777" w:rsidTr="006F3543">
        <w:trPr>
          <w:divId w:val="1529179779"/>
          <w:tblCellSpacing w:w="15" w:type="dxa"/>
        </w:trPr>
        <w:tc>
          <w:tcPr>
            <w:tcW w:w="0" w:type="auto"/>
            <w:vAlign w:val="center"/>
            <w:hideMark/>
          </w:tcPr>
          <w:p w14:paraId="36A2586E" w14:textId="77777777" w:rsidR="00D67926" w:rsidRDefault="008D6FB8">
            <w:pPr>
              <w:rPr>
                <w:rFonts w:eastAsia="Times New Roman"/>
                <w:lang w:val="en-US"/>
              </w:rPr>
            </w:pPr>
            <w:r>
              <w:rPr>
                <w:rFonts w:eastAsia="Times New Roman"/>
                <w:b/>
                <w:bCs/>
                <w:lang w:val="en-US"/>
              </w:rPr>
              <w:t>ClaimResponse.addItem.adjudication.code</w:t>
            </w:r>
          </w:p>
        </w:tc>
        <w:tc>
          <w:tcPr>
            <w:tcW w:w="0" w:type="auto"/>
            <w:vAlign w:val="center"/>
            <w:hideMark/>
          </w:tcPr>
          <w:p w14:paraId="0D274AE2" w14:textId="77777777" w:rsidR="00D67926" w:rsidRDefault="00D67926">
            <w:pPr>
              <w:rPr>
                <w:rFonts w:eastAsia="Times New Roman"/>
                <w:lang w:val="en-US"/>
              </w:rPr>
            </w:pPr>
          </w:p>
        </w:tc>
      </w:tr>
      <w:tr w:rsidR="00D67926" w14:paraId="03577EC0" w14:textId="77777777" w:rsidTr="006F3543">
        <w:trPr>
          <w:divId w:val="1529179779"/>
          <w:tblCellSpacing w:w="15" w:type="dxa"/>
        </w:trPr>
        <w:tc>
          <w:tcPr>
            <w:tcW w:w="0" w:type="auto"/>
            <w:vAlign w:val="center"/>
            <w:hideMark/>
          </w:tcPr>
          <w:p w14:paraId="6E59DA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10B0B3" w14:textId="77777777" w:rsidR="00D67926" w:rsidRDefault="008D6FB8">
            <w:pPr>
              <w:rPr>
                <w:rFonts w:eastAsia="Times New Roman"/>
                <w:lang w:val="en-US"/>
              </w:rPr>
            </w:pPr>
            <w:r>
              <w:rPr>
                <w:rFonts w:eastAsia="Times New Roman"/>
                <w:lang w:val="en-US"/>
              </w:rPr>
              <w:t>Adjudication category such as co-pay, eligible, benefit, etc.</w:t>
            </w:r>
          </w:p>
        </w:tc>
      </w:tr>
      <w:tr w:rsidR="00D67926" w14:paraId="5E94CA6C" w14:textId="77777777" w:rsidTr="006F3543">
        <w:trPr>
          <w:divId w:val="1529179779"/>
          <w:tblCellSpacing w:w="15" w:type="dxa"/>
        </w:trPr>
        <w:tc>
          <w:tcPr>
            <w:tcW w:w="0" w:type="auto"/>
            <w:vAlign w:val="center"/>
            <w:hideMark/>
          </w:tcPr>
          <w:p w14:paraId="4EA636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7E5521" w14:textId="77777777" w:rsidR="00D67926" w:rsidRDefault="008D6FB8">
            <w:pPr>
              <w:rPr>
                <w:rFonts w:eastAsia="Times New Roman"/>
                <w:lang w:val="en-US"/>
              </w:rPr>
            </w:pPr>
            <w:r>
              <w:rPr>
                <w:rFonts w:eastAsia="Times New Roman"/>
                <w:lang w:val="en-US"/>
              </w:rPr>
              <w:t>Code indicating: Co-Pay, deductable, elegible, benefit, tax, etc.</w:t>
            </w:r>
          </w:p>
        </w:tc>
      </w:tr>
      <w:tr w:rsidR="00D67926" w14:paraId="4F95FBD5" w14:textId="77777777" w:rsidTr="006F3543">
        <w:trPr>
          <w:divId w:val="1529179779"/>
          <w:tblCellSpacing w:w="15" w:type="dxa"/>
        </w:trPr>
        <w:tc>
          <w:tcPr>
            <w:tcW w:w="0" w:type="auto"/>
            <w:vAlign w:val="center"/>
            <w:hideMark/>
          </w:tcPr>
          <w:p w14:paraId="0D267F9B"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18FA2624" w14:textId="77777777" w:rsidR="00D67926" w:rsidRDefault="008D6FB8">
            <w:pPr>
              <w:rPr>
                <w:rFonts w:eastAsia="Times New Roman"/>
                <w:lang w:val="en-US"/>
              </w:rPr>
            </w:pPr>
            <w:r>
              <w:rPr>
                <w:rFonts w:eastAsia="Times New Roman"/>
                <w:lang w:val="en-US"/>
              </w:rPr>
              <w:t>The adjudication codes</w:t>
            </w:r>
          </w:p>
        </w:tc>
      </w:tr>
      <w:tr w:rsidR="00D67926" w14:paraId="57ECA5F5" w14:textId="77777777" w:rsidTr="006F3543">
        <w:trPr>
          <w:divId w:val="1529179779"/>
          <w:tblCellSpacing w:w="15" w:type="dxa"/>
        </w:trPr>
        <w:tc>
          <w:tcPr>
            <w:tcW w:w="0" w:type="auto"/>
            <w:vAlign w:val="center"/>
            <w:hideMark/>
          </w:tcPr>
          <w:p w14:paraId="47EB0287" w14:textId="77777777" w:rsidR="00D67926" w:rsidRDefault="008D6FB8">
            <w:pPr>
              <w:rPr>
                <w:rFonts w:eastAsia="Times New Roman"/>
                <w:lang w:val="en-US"/>
              </w:rPr>
            </w:pPr>
            <w:r>
              <w:rPr>
                <w:rFonts w:eastAsia="Times New Roman"/>
                <w:b/>
                <w:bCs/>
                <w:lang w:val="en-US"/>
              </w:rPr>
              <w:t>ClaimResponse.addItem.adjudication.amount</w:t>
            </w:r>
          </w:p>
        </w:tc>
        <w:tc>
          <w:tcPr>
            <w:tcW w:w="0" w:type="auto"/>
            <w:vAlign w:val="center"/>
            <w:hideMark/>
          </w:tcPr>
          <w:p w14:paraId="1DCCE151" w14:textId="77777777" w:rsidR="00D67926" w:rsidRDefault="00D67926">
            <w:pPr>
              <w:rPr>
                <w:rFonts w:eastAsia="Times New Roman"/>
                <w:lang w:val="en-US"/>
              </w:rPr>
            </w:pPr>
          </w:p>
        </w:tc>
      </w:tr>
      <w:tr w:rsidR="00D67926" w14:paraId="379517FB" w14:textId="77777777" w:rsidTr="006F3543">
        <w:trPr>
          <w:divId w:val="1529179779"/>
          <w:tblCellSpacing w:w="15" w:type="dxa"/>
        </w:trPr>
        <w:tc>
          <w:tcPr>
            <w:tcW w:w="0" w:type="auto"/>
            <w:vAlign w:val="center"/>
            <w:hideMark/>
          </w:tcPr>
          <w:p w14:paraId="2CA797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68E7E5" w14:textId="77777777" w:rsidR="00D67926" w:rsidRDefault="008D6FB8">
            <w:pPr>
              <w:rPr>
                <w:rFonts w:eastAsia="Times New Roman"/>
                <w:lang w:val="en-US"/>
              </w:rPr>
            </w:pPr>
            <w:r>
              <w:rPr>
                <w:rFonts w:eastAsia="Times New Roman"/>
                <w:lang w:val="en-US"/>
              </w:rPr>
              <w:t>Monetary amount</w:t>
            </w:r>
          </w:p>
        </w:tc>
      </w:tr>
      <w:tr w:rsidR="00D67926" w14:paraId="43A50F1A" w14:textId="77777777" w:rsidTr="006F3543">
        <w:trPr>
          <w:divId w:val="1529179779"/>
          <w:tblCellSpacing w:w="15" w:type="dxa"/>
        </w:trPr>
        <w:tc>
          <w:tcPr>
            <w:tcW w:w="0" w:type="auto"/>
            <w:vAlign w:val="center"/>
            <w:hideMark/>
          </w:tcPr>
          <w:p w14:paraId="6DC5BF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458250" w14:textId="77777777" w:rsidR="00D67926" w:rsidRDefault="008D6FB8">
            <w:pPr>
              <w:rPr>
                <w:rFonts w:eastAsia="Times New Roman"/>
                <w:lang w:val="en-US"/>
              </w:rPr>
            </w:pPr>
            <w:r>
              <w:rPr>
                <w:rFonts w:eastAsia="Times New Roman"/>
                <w:lang w:val="en-US"/>
              </w:rPr>
              <w:t>Monitory amount associated with the code.</w:t>
            </w:r>
          </w:p>
        </w:tc>
      </w:tr>
      <w:tr w:rsidR="00D67926" w14:paraId="10D88340" w14:textId="77777777" w:rsidTr="006F3543">
        <w:trPr>
          <w:divId w:val="1529179779"/>
          <w:tblCellSpacing w:w="15" w:type="dxa"/>
        </w:trPr>
        <w:tc>
          <w:tcPr>
            <w:tcW w:w="0" w:type="auto"/>
            <w:vAlign w:val="center"/>
            <w:hideMark/>
          </w:tcPr>
          <w:p w14:paraId="2E4142B2" w14:textId="77777777" w:rsidR="00D67926" w:rsidRDefault="008D6FB8">
            <w:pPr>
              <w:rPr>
                <w:rFonts w:eastAsia="Times New Roman"/>
                <w:lang w:val="en-US"/>
              </w:rPr>
            </w:pPr>
            <w:r>
              <w:rPr>
                <w:rFonts w:eastAsia="Times New Roman"/>
                <w:b/>
                <w:bCs/>
                <w:lang w:val="en-US"/>
              </w:rPr>
              <w:t>ClaimResponse.addItem.adjudication.value</w:t>
            </w:r>
          </w:p>
        </w:tc>
        <w:tc>
          <w:tcPr>
            <w:tcW w:w="0" w:type="auto"/>
            <w:vAlign w:val="center"/>
            <w:hideMark/>
          </w:tcPr>
          <w:p w14:paraId="18A86FDF" w14:textId="77777777" w:rsidR="00D67926" w:rsidRDefault="00D67926">
            <w:pPr>
              <w:rPr>
                <w:rFonts w:eastAsia="Times New Roman"/>
                <w:lang w:val="en-US"/>
              </w:rPr>
            </w:pPr>
          </w:p>
        </w:tc>
      </w:tr>
      <w:tr w:rsidR="00D67926" w14:paraId="36BE5B19" w14:textId="77777777" w:rsidTr="006F3543">
        <w:trPr>
          <w:divId w:val="1529179779"/>
          <w:tblCellSpacing w:w="15" w:type="dxa"/>
        </w:trPr>
        <w:tc>
          <w:tcPr>
            <w:tcW w:w="0" w:type="auto"/>
            <w:vAlign w:val="center"/>
            <w:hideMark/>
          </w:tcPr>
          <w:p w14:paraId="5D2FDB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01F91C" w14:textId="77777777" w:rsidR="00D67926" w:rsidRDefault="008D6FB8">
            <w:pPr>
              <w:rPr>
                <w:rFonts w:eastAsia="Times New Roman"/>
                <w:lang w:val="en-US"/>
              </w:rPr>
            </w:pPr>
            <w:r>
              <w:rPr>
                <w:rFonts w:eastAsia="Times New Roman"/>
                <w:lang w:val="en-US"/>
              </w:rPr>
              <w:t>Non-monitory value</w:t>
            </w:r>
          </w:p>
        </w:tc>
      </w:tr>
      <w:tr w:rsidR="00D67926" w14:paraId="3152920F" w14:textId="77777777" w:rsidTr="006F3543">
        <w:trPr>
          <w:divId w:val="1529179779"/>
          <w:tblCellSpacing w:w="15" w:type="dxa"/>
        </w:trPr>
        <w:tc>
          <w:tcPr>
            <w:tcW w:w="0" w:type="auto"/>
            <w:vAlign w:val="center"/>
            <w:hideMark/>
          </w:tcPr>
          <w:p w14:paraId="3FB9A3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B6C28E" w14:textId="77777777"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14:paraId="70CB4361" w14:textId="77777777" w:rsidTr="006F3543">
        <w:trPr>
          <w:divId w:val="1529179779"/>
          <w:tblCellSpacing w:w="15" w:type="dxa"/>
        </w:trPr>
        <w:tc>
          <w:tcPr>
            <w:tcW w:w="0" w:type="auto"/>
            <w:vAlign w:val="center"/>
            <w:hideMark/>
          </w:tcPr>
          <w:p w14:paraId="47BA266F" w14:textId="77777777" w:rsidR="00D67926" w:rsidRDefault="008D6FB8">
            <w:pPr>
              <w:rPr>
                <w:rFonts w:eastAsia="Times New Roman"/>
                <w:lang w:val="en-US"/>
              </w:rPr>
            </w:pPr>
            <w:r>
              <w:rPr>
                <w:rFonts w:eastAsia="Times New Roman"/>
                <w:b/>
                <w:bCs/>
                <w:lang w:val="en-US"/>
              </w:rPr>
              <w:t>ClaimResponse.addItem.detail</w:t>
            </w:r>
          </w:p>
        </w:tc>
        <w:tc>
          <w:tcPr>
            <w:tcW w:w="0" w:type="auto"/>
            <w:vAlign w:val="center"/>
            <w:hideMark/>
          </w:tcPr>
          <w:p w14:paraId="4B615A1F" w14:textId="77777777" w:rsidR="00D67926" w:rsidRDefault="00D67926">
            <w:pPr>
              <w:rPr>
                <w:rFonts w:eastAsia="Times New Roman"/>
                <w:lang w:val="en-US"/>
              </w:rPr>
            </w:pPr>
          </w:p>
        </w:tc>
      </w:tr>
      <w:tr w:rsidR="00D67926" w14:paraId="1DB1B254" w14:textId="77777777" w:rsidTr="006F3543">
        <w:trPr>
          <w:divId w:val="1529179779"/>
          <w:tblCellSpacing w:w="15" w:type="dxa"/>
        </w:trPr>
        <w:tc>
          <w:tcPr>
            <w:tcW w:w="0" w:type="auto"/>
            <w:vAlign w:val="center"/>
            <w:hideMark/>
          </w:tcPr>
          <w:p w14:paraId="40E4E4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2139C3" w14:textId="77777777" w:rsidR="00D67926" w:rsidRDefault="008D6FB8">
            <w:pPr>
              <w:rPr>
                <w:rFonts w:eastAsia="Times New Roman"/>
                <w:lang w:val="en-US"/>
              </w:rPr>
            </w:pPr>
            <w:r>
              <w:rPr>
                <w:rFonts w:eastAsia="Times New Roman"/>
                <w:lang w:val="en-US"/>
              </w:rPr>
              <w:t>Added items details</w:t>
            </w:r>
          </w:p>
        </w:tc>
      </w:tr>
      <w:tr w:rsidR="00D67926" w14:paraId="5F1AC835" w14:textId="77777777" w:rsidTr="006F3543">
        <w:trPr>
          <w:divId w:val="1529179779"/>
          <w:tblCellSpacing w:w="15" w:type="dxa"/>
        </w:trPr>
        <w:tc>
          <w:tcPr>
            <w:tcW w:w="0" w:type="auto"/>
            <w:vAlign w:val="center"/>
            <w:hideMark/>
          </w:tcPr>
          <w:p w14:paraId="4512F4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43E7A8" w14:textId="77777777" w:rsidR="00D67926" w:rsidRDefault="008D6FB8">
            <w:pPr>
              <w:rPr>
                <w:rFonts w:eastAsia="Times New Roman"/>
                <w:lang w:val="en-US"/>
              </w:rPr>
            </w:pPr>
            <w:r>
              <w:rPr>
                <w:rFonts w:eastAsia="Times New Roman"/>
                <w:lang w:val="en-US"/>
              </w:rPr>
              <w:t>The second tier service adjudications for payor added services.</w:t>
            </w:r>
          </w:p>
        </w:tc>
      </w:tr>
      <w:tr w:rsidR="00D67926" w14:paraId="672B7483" w14:textId="77777777" w:rsidTr="006F3543">
        <w:trPr>
          <w:divId w:val="1529179779"/>
          <w:tblCellSpacing w:w="15" w:type="dxa"/>
        </w:trPr>
        <w:tc>
          <w:tcPr>
            <w:tcW w:w="0" w:type="auto"/>
            <w:vAlign w:val="center"/>
            <w:hideMark/>
          </w:tcPr>
          <w:p w14:paraId="217F9198" w14:textId="77777777" w:rsidR="00D67926" w:rsidRDefault="008D6FB8">
            <w:pPr>
              <w:rPr>
                <w:rFonts w:eastAsia="Times New Roman"/>
                <w:lang w:val="en-US"/>
              </w:rPr>
            </w:pPr>
            <w:r>
              <w:rPr>
                <w:rFonts w:eastAsia="Times New Roman"/>
                <w:b/>
                <w:bCs/>
                <w:lang w:val="en-US"/>
              </w:rPr>
              <w:t>ClaimResponse.addItem.detail.service</w:t>
            </w:r>
          </w:p>
        </w:tc>
        <w:tc>
          <w:tcPr>
            <w:tcW w:w="0" w:type="auto"/>
            <w:vAlign w:val="center"/>
            <w:hideMark/>
          </w:tcPr>
          <w:p w14:paraId="360133C2" w14:textId="77777777" w:rsidR="00D67926" w:rsidRDefault="00D67926">
            <w:pPr>
              <w:rPr>
                <w:rFonts w:eastAsia="Times New Roman"/>
                <w:lang w:val="en-US"/>
              </w:rPr>
            </w:pPr>
          </w:p>
        </w:tc>
      </w:tr>
      <w:tr w:rsidR="00D67926" w14:paraId="58A5C76D" w14:textId="77777777" w:rsidTr="006F3543">
        <w:trPr>
          <w:divId w:val="1529179779"/>
          <w:tblCellSpacing w:w="15" w:type="dxa"/>
        </w:trPr>
        <w:tc>
          <w:tcPr>
            <w:tcW w:w="0" w:type="auto"/>
            <w:vAlign w:val="center"/>
            <w:hideMark/>
          </w:tcPr>
          <w:p w14:paraId="0921BA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EA82B8" w14:textId="77777777" w:rsidR="00D67926" w:rsidRDefault="008D6FB8">
            <w:pPr>
              <w:rPr>
                <w:rFonts w:eastAsia="Times New Roman"/>
                <w:lang w:val="en-US"/>
              </w:rPr>
            </w:pPr>
            <w:r>
              <w:rPr>
                <w:rFonts w:eastAsia="Times New Roman"/>
                <w:lang w:val="en-US"/>
              </w:rPr>
              <w:t>Service or Product</w:t>
            </w:r>
          </w:p>
        </w:tc>
      </w:tr>
      <w:tr w:rsidR="00D67926" w14:paraId="33241DC7" w14:textId="77777777" w:rsidTr="006F3543">
        <w:trPr>
          <w:divId w:val="1529179779"/>
          <w:tblCellSpacing w:w="15" w:type="dxa"/>
        </w:trPr>
        <w:tc>
          <w:tcPr>
            <w:tcW w:w="0" w:type="auto"/>
            <w:vAlign w:val="center"/>
            <w:hideMark/>
          </w:tcPr>
          <w:p w14:paraId="6AE080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B7617F" w14:textId="77777777" w:rsidR="00D67926" w:rsidRDefault="008D6FB8">
            <w:pPr>
              <w:rPr>
                <w:rFonts w:eastAsia="Times New Roman"/>
                <w:lang w:val="en-US"/>
              </w:rPr>
            </w:pPr>
            <w:r>
              <w:rPr>
                <w:rFonts w:eastAsia="Times New Roman"/>
                <w:lang w:val="en-US"/>
              </w:rPr>
              <w:t>A code to indicate the Professional Service or Product supplied.</w:t>
            </w:r>
          </w:p>
        </w:tc>
      </w:tr>
      <w:tr w:rsidR="00D67926" w14:paraId="195E233E" w14:textId="77777777" w:rsidTr="006F3543">
        <w:trPr>
          <w:divId w:val="1529179779"/>
          <w:tblCellSpacing w:w="15" w:type="dxa"/>
        </w:trPr>
        <w:tc>
          <w:tcPr>
            <w:tcW w:w="0" w:type="auto"/>
            <w:vAlign w:val="center"/>
            <w:hideMark/>
          </w:tcPr>
          <w:p w14:paraId="0B97309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22ED2EA" w14:textId="77777777" w:rsidR="00D67926" w:rsidRDefault="008D6FB8">
            <w:pPr>
              <w:rPr>
                <w:rFonts w:eastAsia="Times New Roman"/>
                <w:lang w:val="en-US"/>
              </w:rPr>
            </w:pPr>
            <w:r>
              <w:rPr>
                <w:rFonts w:eastAsia="Times New Roman"/>
                <w:lang w:val="en-US"/>
              </w:rPr>
              <w:t>Allowable service and product codes</w:t>
            </w:r>
          </w:p>
        </w:tc>
      </w:tr>
      <w:tr w:rsidR="00D67926" w14:paraId="221B2C31" w14:textId="77777777" w:rsidTr="006F3543">
        <w:trPr>
          <w:divId w:val="1529179779"/>
          <w:tblCellSpacing w:w="15" w:type="dxa"/>
        </w:trPr>
        <w:tc>
          <w:tcPr>
            <w:tcW w:w="0" w:type="auto"/>
            <w:vAlign w:val="center"/>
            <w:hideMark/>
          </w:tcPr>
          <w:p w14:paraId="4B7AB8E5" w14:textId="77777777" w:rsidR="00D67926" w:rsidRDefault="008D6FB8">
            <w:pPr>
              <w:rPr>
                <w:rFonts w:eastAsia="Times New Roman"/>
                <w:lang w:val="en-US"/>
              </w:rPr>
            </w:pPr>
            <w:r>
              <w:rPr>
                <w:rFonts w:eastAsia="Times New Roman"/>
                <w:b/>
                <w:bCs/>
                <w:lang w:val="en-US"/>
              </w:rPr>
              <w:t>ClaimResponse.addItem.detail.fee</w:t>
            </w:r>
          </w:p>
        </w:tc>
        <w:tc>
          <w:tcPr>
            <w:tcW w:w="0" w:type="auto"/>
            <w:vAlign w:val="center"/>
            <w:hideMark/>
          </w:tcPr>
          <w:p w14:paraId="3E140BF3" w14:textId="77777777" w:rsidR="00D67926" w:rsidRDefault="00D67926">
            <w:pPr>
              <w:rPr>
                <w:rFonts w:eastAsia="Times New Roman"/>
                <w:lang w:val="en-US"/>
              </w:rPr>
            </w:pPr>
          </w:p>
        </w:tc>
      </w:tr>
      <w:tr w:rsidR="00D67926" w14:paraId="15A71D24" w14:textId="77777777" w:rsidTr="006F3543">
        <w:trPr>
          <w:divId w:val="1529179779"/>
          <w:tblCellSpacing w:w="15" w:type="dxa"/>
        </w:trPr>
        <w:tc>
          <w:tcPr>
            <w:tcW w:w="0" w:type="auto"/>
            <w:vAlign w:val="center"/>
            <w:hideMark/>
          </w:tcPr>
          <w:p w14:paraId="077B0F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00D2E3" w14:textId="77777777" w:rsidR="00D67926" w:rsidRDefault="008D6FB8">
            <w:pPr>
              <w:rPr>
                <w:rFonts w:eastAsia="Times New Roman"/>
                <w:lang w:val="en-US"/>
              </w:rPr>
            </w:pPr>
            <w:r>
              <w:rPr>
                <w:rFonts w:eastAsia="Times New Roman"/>
                <w:lang w:val="en-US"/>
              </w:rPr>
              <w:t>Professional fee or Product charge</w:t>
            </w:r>
          </w:p>
        </w:tc>
      </w:tr>
      <w:tr w:rsidR="00D67926" w14:paraId="4ECD46E9" w14:textId="77777777" w:rsidTr="006F3543">
        <w:trPr>
          <w:divId w:val="1529179779"/>
          <w:tblCellSpacing w:w="15" w:type="dxa"/>
        </w:trPr>
        <w:tc>
          <w:tcPr>
            <w:tcW w:w="0" w:type="auto"/>
            <w:vAlign w:val="center"/>
            <w:hideMark/>
          </w:tcPr>
          <w:p w14:paraId="4715BD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0B2669" w14:textId="77777777" w:rsidR="00D67926" w:rsidRDefault="008D6FB8">
            <w:pPr>
              <w:rPr>
                <w:rFonts w:eastAsia="Times New Roman"/>
                <w:lang w:val="en-US"/>
              </w:rPr>
            </w:pPr>
            <w:r>
              <w:rPr>
                <w:rFonts w:eastAsia="Times New Roman"/>
                <w:lang w:val="en-US"/>
              </w:rPr>
              <w:t>The fee charged for the professional service or product..</w:t>
            </w:r>
          </w:p>
        </w:tc>
      </w:tr>
      <w:tr w:rsidR="00D67926" w14:paraId="0F5780DA" w14:textId="77777777" w:rsidTr="006F3543">
        <w:trPr>
          <w:divId w:val="1529179779"/>
          <w:tblCellSpacing w:w="15" w:type="dxa"/>
        </w:trPr>
        <w:tc>
          <w:tcPr>
            <w:tcW w:w="0" w:type="auto"/>
            <w:vAlign w:val="center"/>
            <w:hideMark/>
          </w:tcPr>
          <w:p w14:paraId="34263E66" w14:textId="77777777" w:rsidR="00D67926" w:rsidRDefault="008D6FB8">
            <w:pPr>
              <w:rPr>
                <w:rFonts w:eastAsia="Times New Roman"/>
                <w:lang w:val="en-US"/>
              </w:rPr>
            </w:pPr>
            <w:r>
              <w:rPr>
                <w:rFonts w:eastAsia="Times New Roman"/>
                <w:b/>
                <w:bCs/>
                <w:lang w:val="en-US"/>
              </w:rPr>
              <w:t>ClaimResponse.addItem.detail.adjudication</w:t>
            </w:r>
          </w:p>
        </w:tc>
        <w:tc>
          <w:tcPr>
            <w:tcW w:w="0" w:type="auto"/>
            <w:vAlign w:val="center"/>
            <w:hideMark/>
          </w:tcPr>
          <w:p w14:paraId="3A349C28" w14:textId="77777777" w:rsidR="00D67926" w:rsidRDefault="00D67926">
            <w:pPr>
              <w:rPr>
                <w:rFonts w:eastAsia="Times New Roman"/>
                <w:lang w:val="en-US"/>
              </w:rPr>
            </w:pPr>
          </w:p>
        </w:tc>
      </w:tr>
      <w:tr w:rsidR="00D67926" w14:paraId="75974FEC" w14:textId="77777777" w:rsidTr="006F3543">
        <w:trPr>
          <w:divId w:val="1529179779"/>
          <w:tblCellSpacing w:w="15" w:type="dxa"/>
        </w:trPr>
        <w:tc>
          <w:tcPr>
            <w:tcW w:w="0" w:type="auto"/>
            <w:vAlign w:val="center"/>
            <w:hideMark/>
          </w:tcPr>
          <w:p w14:paraId="2AF6E8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392D9A" w14:textId="77777777" w:rsidR="00D67926" w:rsidRDefault="008D6FB8">
            <w:pPr>
              <w:rPr>
                <w:rFonts w:eastAsia="Times New Roman"/>
                <w:lang w:val="en-US"/>
              </w:rPr>
            </w:pPr>
            <w:r>
              <w:rPr>
                <w:rFonts w:eastAsia="Times New Roman"/>
                <w:lang w:val="en-US"/>
              </w:rPr>
              <w:t>Added items detail adjudication</w:t>
            </w:r>
          </w:p>
        </w:tc>
      </w:tr>
      <w:tr w:rsidR="00D67926" w14:paraId="2777DE44" w14:textId="77777777" w:rsidTr="006F3543">
        <w:trPr>
          <w:divId w:val="1529179779"/>
          <w:tblCellSpacing w:w="15" w:type="dxa"/>
        </w:trPr>
        <w:tc>
          <w:tcPr>
            <w:tcW w:w="0" w:type="auto"/>
            <w:vAlign w:val="center"/>
            <w:hideMark/>
          </w:tcPr>
          <w:p w14:paraId="48E20E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62FC5A" w14:textId="77777777" w:rsidR="00D67926" w:rsidRDefault="008D6FB8">
            <w:pPr>
              <w:rPr>
                <w:rFonts w:eastAsia="Times New Roman"/>
                <w:lang w:val="en-US"/>
              </w:rPr>
            </w:pPr>
            <w:r>
              <w:rPr>
                <w:rFonts w:eastAsia="Times New Roman"/>
                <w:lang w:val="en-US"/>
              </w:rPr>
              <w:t>The adjudications results.</w:t>
            </w:r>
          </w:p>
        </w:tc>
      </w:tr>
      <w:tr w:rsidR="00D67926" w14:paraId="2B6CD4B8" w14:textId="77777777" w:rsidTr="006F3543">
        <w:trPr>
          <w:divId w:val="1529179779"/>
          <w:tblCellSpacing w:w="15" w:type="dxa"/>
        </w:trPr>
        <w:tc>
          <w:tcPr>
            <w:tcW w:w="0" w:type="auto"/>
            <w:vAlign w:val="center"/>
            <w:hideMark/>
          </w:tcPr>
          <w:p w14:paraId="3C969AD0" w14:textId="77777777" w:rsidR="00D67926" w:rsidRDefault="008D6FB8">
            <w:pPr>
              <w:rPr>
                <w:rFonts w:eastAsia="Times New Roman"/>
                <w:lang w:val="en-US"/>
              </w:rPr>
            </w:pPr>
            <w:r>
              <w:rPr>
                <w:rFonts w:eastAsia="Times New Roman"/>
                <w:b/>
                <w:bCs/>
                <w:lang w:val="en-US"/>
              </w:rPr>
              <w:t>ClaimResponse.addItem.detail.adjudication.code</w:t>
            </w:r>
          </w:p>
        </w:tc>
        <w:tc>
          <w:tcPr>
            <w:tcW w:w="0" w:type="auto"/>
            <w:vAlign w:val="center"/>
            <w:hideMark/>
          </w:tcPr>
          <w:p w14:paraId="78BDFBAB" w14:textId="77777777" w:rsidR="00D67926" w:rsidRDefault="00D67926">
            <w:pPr>
              <w:rPr>
                <w:rFonts w:eastAsia="Times New Roman"/>
                <w:lang w:val="en-US"/>
              </w:rPr>
            </w:pPr>
          </w:p>
        </w:tc>
      </w:tr>
      <w:tr w:rsidR="00D67926" w14:paraId="526C18B6" w14:textId="77777777" w:rsidTr="006F3543">
        <w:trPr>
          <w:divId w:val="1529179779"/>
          <w:tblCellSpacing w:w="15" w:type="dxa"/>
        </w:trPr>
        <w:tc>
          <w:tcPr>
            <w:tcW w:w="0" w:type="auto"/>
            <w:vAlign w:val="center"/>
            <w:hideMark/>
          </w:tcPr>
          <w:p w14:paraId="09296B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11440B" w14:textId="77777777" w:rsidR="00D67926" w:rsidRDefault="008D6FB8">
            <w:pPr>
              <w:rPr>
                <w:rFonts w:eastAsia="Times New Roman"/>
                <w:lang w:val="en-US"/>
              </w:rPr>
            </w:pPr>
            <w:r>
              <w:rPr>
                <w:rFonts w:eastAsia="Times New Roman"/>
                <w:lang w:val="en-US"/>
              </w:rPr>
              <w:t>Adjudication category such as co-pay, eligible, benefit, etc.</w:t>
            </w:r>
          </w:p>
        </w:tc>
      </w:tr>
      <w:tr w:rsidR="00D67926" w14:paraId="12420562" w14:textId="77777777" w:rsidTr="006F3543">
        <w:trPr>
          <w:divId w:val="1529179779"/>
          <w:tblCellSpacing w:w="15" w:type="dxa"/>
        </w:trPr>
        <w:tc>
          <w:tcPr>
            <w:tcW w:w="0" w:type="auto"/>
            <w:vAlign w:val="center"/>
            <w:hideMark/>
          </w:tcPr>
          <w:p w14:paraId="17FCD9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26817A" w14:textId="77777777" w:rsidR="00D67926" w:rsidRDefault="008D6FB8">
            <w:pPr>
              <w:rPr>
                <w:rFonts w:eastAsia="Times New Roman"/>
                <w:lang w:val="en-US"/>
              </w:rPr>
            </w:pPr>
            <w:r>
              <w:rPr>
                <w:rFonts w:eastAsia="Times New Roman"/>
                <w:lang w:val="en-US"/>
              </w:rPr>
              <w:t>Code indicating: Co-Pay, deductable, elegible, benefit, tax, etc.</w:t>
            </w:r>
          </w:p>
        </w:tc>
      </w:tr>
      <w:tr w:rsidR="00D67926" w14:paraId="0D58403C" w14:textId="77777777" w:rsidTr="006F3543">
        <w:trPr>
          <w:divId w:val="1529179779"/>
          <w:tblCellSpacing w:w="15" w:type="dxa"/>
        </w:trPr>
        <w:tc>
          <w:tcPr>
            <w:tcW w:w="0" w:type="auto"/>
            <w:vAlign w:val="center"/>
            <w:hideMark/>
          </w:tcPr>
          <w:p w14:paraId="09D52E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2727DFD" w14:textId="77777777" w:rsidR="00D67926" w:rsidRDefault="008D6FB8">
            <w:pPr>
              <w:rPr>
                <w:rFonts w:eastAsia="Times New Roman"/>
                <w:lang w:val="en-US"/>
              </w:rPr>
            </w:pPr>
            <w:r>
              <w:rPr>
                <w:rFonts w:eastAsia="Times New Roman"/>
                <w:lang w:val="en-US"/>
              </w:rPr>
              <w:t>The adjudication codes</w:t>
            </w:r>
          </w:p>
        </w:tc>
      </w:tr>
      <w:tr w:rsidR="00D67926" w14:paraId="379D9012" w14:textId="77777777" w:rsidTr="006F3543">
        <w:trPr>
          <w:divId w:val="1529179779"/>
          <w:tblCellSpacing w:w="15" w:type="dxa"/>
        </w:trPr>
        <w:tc>
          <w:tcPr>
            <w:tcW w:w="0" w:type="auto"/>
            <w:vAlign w:val="center"/>
            <w:hideMark/>
          </w:tcPr>
          <w:p w14:paraId="0DA4F1CD" w14:textId="77777777" w:rsidR="00D67926" w:rsidRDefault="008D6FB8">
            <w:pPr>
              <w:rPr>
                <w:rFonts w:eastAsia="Times New Roman"/>
                <w:lang w:val="en-US"/>
              </w:rPr>
            </w:pPr>
            <w:r>
              <w:rPr>
                <w:rFonts w:eastAsia="Times New Roman"/>
                <w:b/>
                <w:bCs/>
                <w:lang w:val="en-US"/>
              </w:rPr>
              <w:t>ClaimResponse.addItem.detail.adjudication.amount</w:t>
            </w:r>
          </w:p>
        </w:tc>
        <w:tc>
          <w:tcPr>
            <w:tcW w:w="0" w:type="auto"/>
            <w:vAlign w:val="center"/>
            <w:hideMark/>
          </w:tcPr>
          <w:p w14:paraId="0BDCFB33" w14:textId="77777777" w:rsidR="00D67926" w:rsidRDefault="00D67926">
            <w:pPr>
              <w:rPr>
                <w:rFonts w:eastAsia="Times New Roman"/>
                <w:lang w:val="en-US"/>
              </w:rPr>
            </w:pPr>
          </w:p>
        </w:tc>
      </w:tr>
      <w:tr w:rsidR="00D67926" w14:paraId="5E9E8F27" w14:textId="77777777" w:rsidTr="006F3543">
        <w:trPr>
          <w:divId w:val="1529179779"/>
          <w:tblCellSpacing w:w="15" w:type="dxa"/>
        </w:trPr>
        <w:tc>
          <w:tcPr>
            <w:tcW w:w="0" w:type="auto"/>
            <w:vAlign w:val="center"/>
            <w:hideMark/>
          </w:tcPr>
          <w:p w14:paraId="32ACD3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36566E" w14:textId="77777777" w:rsidR="00D67926" w:rsidRDefault="008D6FB8">
            <w:pPr>
              <w:rPr>
                <w:rFonts w:eastAsia="Times New Roman"/>
                <w:lang w:val="en-US"/>
              </w:rPr>
            </w:pPr>
            <w:r>
              <w:rPr>
                <w:rFonts w:eastAsia="Times New Roman"/>
                <w:lang w:val="en-US"/>
              </w:rPr>
              <w:t>Monetary amount</w:t>
            </w:r>
          </w:p>
        </w:tc>
      </w:tr>
      <w:tr w:rsidR="00D67926" w14:paraId="3439DA09" w14:textId="77777777" w:rsidTr="006F3543">
        <w:trPr>
          <w:divId w:val="1529179779"/>
          <w:tblCellSpacing w:w="15" w:type="dxa"/>
        </w:trPr>
        <w:tc>
          <w:tcPr>
            <w:tcW w:w="0" w:type="auto"/>
            <w:vAlign w:val="center"/>
            <w:hideMark/>
          </w:tcPr>
          <w:p w14:paraId="03E6B92B"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55A4C9C" w14:textId="77777777" w:rsidR="00D67926" w:rsidRDefault="008D6FB8">
            <w:pPr>
              <w:rPr>
                <w:rFonts w:eastAsia="Times New Roman"/>
                <w:lang w:val="en-US"/>
              </w:rPr>
            </w:pPr>
            <w:r>
              <w:rPr>
                <w:rFonts w:eastAsia="Times New Roman"/>
                <w:lang w:val="en-US"/>
              </w:rPr>
              <w:t>Monitory amount associated with the code.</w:t>
            </w:r>
          </w:p>
        </w:tc>
      </w:tr>
      <w:tr w:rsidR="00D67926" w14:paraId="17E07DB1" w14:textId="77777777" w:rsidTr="006F3543">
        <w:trPr>
          <w:divId w:val="1529179779"/>
          <w:tblCellSpacing w:w="15" w:type="dxa"/>
        </w:trPr>
        <w:tc>
          <w:tcPr>
            <w:tcW w:w="0" w:type="auto"/>
            <w:vAlign w:val="center"/>
            <w:hideMark/>
          </w:tcPr>
          <w:p w14:paraId="2A6E4B2F" w14:textId="77777777" w:rsidR="00D67926" w:rsidRDefault="008D6FB8">
            <w:pPr>
              <w:rPr>
                <w:rFonts w:eastAsia="Times New Roman"/>
                <w:lang w:val="en-US"/>
              </w:rPr>
            </w:pPr>
            <w:r>
              <w:rPr>
                <w:rFonts w:eastAsia="Times New Roman"/>
                <w:b/>
                <w:bCs/>
                <w:lang w:val="en-US"/>
              </w:rPr>
              <w:t>ClaimResponse.addItem.detail.adjudication.value</w:t>
            </w:r>
          </w:p>
        </w:tc>
        <w:tc>
          <w:tcPr>
            <w:tcW w:w="0" w:type="auto"/>
            <w:vAlign w:val="center"/>
            <w:hideMark/>
          </w:tcPr>
          <w:p w14:paraId="64472197" w14:textId="77777777" w:rsidR="00D67926" w:rsidRDefault="00D67926">
            <w:pPr>
              <w:rPr>
                <w:rFonts w:eastAsia="Times New Roman"/>
                <w:lang w:val="en-US"/>
              </w:rPr>
            </w:pPr>
          </w:p>
        </w:tc>
      </w:tr>
      <w:tr w:rsidR="00D67926" w14:paraId="32A1B24D" w14:textId="77777777" w:rsidTr="006F3543">
        <w:trPr>
          <w:divId w:val="1529179779"/>
          <w:tblCellSpacing w:w="15" w:type="dxa"/>
        </w:trPr>
        <w:tc>
          <w:tcPr>
            <w:tcW w:w="0" w:type="auto"/>
            <w:vAlign w:val="center"/>
            <w:hideMark/>
          </w:tcPr>
          <w:p w14:paraId="1A42AE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4008E3" w14:textId="77777777" w:rsidR="00D67926" w:rsidRDefault="008D6FB8">
            <w:pPr>
              <w:rPr>
                <w:rFonts w:eastAsia="Times New Roman"/>
                <w:lang w:val="en-US"/>
              </w:rPr>
            </w:pPr>
            <w:r>
              <w:rPr>
                <w:rFonts w:eastAsia="Times New Roman"/>
                <w:lang w:val="en-US"/>
              </w:rPr>
              <w:t>Non-monitory value</w:t>
            </w:r>
          </w:p>
        </w:tc>
      </w:tr>
      <w:tr w:rsidR="00D67926" w14:paraId="5FF564FC" w14:textId="77777777" w:rsidTr="006F3543">
        <w:trPr>
          <w:divId w:val="1529179779"/>
          <w:tblCellSpacing w:w="15" w:type="dxa"/>
        </w:trPr>
        <w:tc>
          <w:tcPr>
            <w:tcW w:w="0" w:type="auto"/>
            <w:vAlign w:val="center"/>
            <w:hideMark/>
          </w:tcPr>
          <w:p w14:paraId="0041F2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02654E" w14:textId="77777777"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14:paraId="01B63186" w14:textId="77777777" w:rsidTr="006F3543">
        <w:trPr>
          <w:divId w:val="1529179779"/>
          <w:tblCellSpacing w:w="15" w:type="dxa"/>
        </w:trPr>
        <w:tc>
          <w:tcPr>
            <w:tcW w:w="0" w:type="auto"/>
            <w:vAlign w:val="center"/>
            <w:hideMark/>
          </w:tcPr>
          <w:p w14:paraId="64300551" w14:textId="77777777" w:rsidR="00D67926" w:rsidRDefault="008D6FB8">
            <w:pPr>
              <w:rPr>
                <w:rFonts w:eastAsia="Times New Roman"/>
                <w:lang w:val="en-US"/>
              </w:rPr>
            </w:pPr>
            <w:r>
              <w:rPr>
                <w:rFonts w:eastAsia="Times New Roman"/>
                <w:b/>
                <w:bCs/>
                <w:lang w:val="en-US"/>
              </w:rPr>
              <w:t>ClaimResponse.error</w:t>
            </w:r>
          </w:p>
        </w:tc>
        <w:tc>
          <w:tcPr>
            <w:tcW w:w="0" w:type="auto"/>
            <w:vAlign w:val="center"/>
            <w:hideMark/>
          </w:tcPr>
          <w:p w14:paraId="2148D23D" w14:textId="77777777" w:rsidR="00D67926" w:rsidRDefault="00D67926">
            <w:pPr>
              <w:rPr>
                <w:rFonts w:eastAsia="Times New Roman"/>
                <w:lang w:val="en-US"/>
              </w:rPr>
            </w:pPr>
          </w:p>
        </w:tc>
      </w:tr>
      <w:tr w:rsidR="00D67926" w14:paraId="418EBDC6" w14:textId="77777777" w:rsidTr="006F3543">
        <w:trPr>
          <w:divId w:val="1529179779"/>
          <w:tblCellSpacing w:w="15" w:type="dxa"/>
        </w:trPr>
        <w:tc>
          <w:tcPr>
            <w:tcW w:w="0" w:type="auto"/>
            <w:vAlign w:val="center"/>
            <w:hideMark/>
          </w:tcPr>
          <w:p w14:paraId="4596A07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96FDAD" w14:textId="77777777" w:rsidR="00D67926" w:rsidRDefault="008D6FB8">
            <w:pPr>
              <w:rPr>
                <w:rFonts w:eastAsia="Times New Roman"/>
                <w:lang w:val="en-US"/>
              </w:rPr>
            </w:pPr>
            <w:r>
              <w:rPr>
                <w:rFonts w:eastAsia="Times New Roman"/>
                <w:lang w:val="en-US"/>
              </w:rPr>
              <w:t>Processing errors</w:t>
            </w:r>
          </w:p>
        </w:tc>
      </w:tr>
      <w:tr w:rsidR="00D67926" w14:paraId="11531029" w14:textId="77777777" w:rsidTr="006F3543">
        <w:trPr>
          <w:divId w:val="1529179779"/>
          <w:tblCellSpacing w:w="15" w:type="dxa"/>
        </w:trPr>
        <w:tc>
          <w:tcPr>
            <w:tcW w:w="0" w:type="auto"/>
            <w:vAlign w:val="center"/>
            <w:hideMark/>
          </w:tcPr>
          <w:p w14:paraId="1C132C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973182" w14:textId="77777777" w:rsidR="00D67926" w:rsidRDefault="008D6FB8">
            <w:pPr>
              <w:rPr>
                <w:rFonts w:eastAsia="Times New Roman"/>
                <w:lang w:val="en-US"/>
              </w:rPr>
            </w:pPr>
            <w:r>
              <w:rPr>
                <w:rFonts w:eastAsia="Times New Roman"/>
                <w:lang w:val="en-US"/>
              </w:rPr>
              <w:t>Mutually exclusive with Services Provided (Item).</w:t>
            </w:r>
          </w:p>
        </w:tc>
      </w:tr>
      <w:tr w:rsidR="00D67926" w14:paraId="6B2E4D78" w14:textId="77777777" w:rsidTr="006F3543">
        <w:trPr>
          <w:divId w:val="1529179779"/>
          <w:tblCellSpacing w:w="15" w:type="dxa"/>
        </w:trPr>
        <w:tc>
          <w:tcPr>
            <w:tcW w:w="0" w:type="auto"/>
            <w:vAlign w:val="center"/>
            <w:hideMark/>
          </w:tcPr>
          <w:p w14:paraId="3A9FB6C2" w14:textId="77777777" w:rsidR="00D67926" w:rsidRDefault="008D6FB8">
            <w:pPr>
              <w:rPr>
                <w:rFonts w:eastAsia="Times New Roman"/>
                <w:lang w:val="en-US"/>
              </w:rPr>
            </w:pPr>
            <w:r>
              <w:rPr>
                <w:rFonts w:eastAsia="Times New Roman"/>
                <w:b/>
                <w:bCs/>
                <w:lang w:val="en-US"/>
              </w:rPr>
              <w:t>ClaimResponse.error.sequenceLinkId</w:t>
            </w:r>
          </w:p>
        </w:tc>
        <w:tc>
          <w:tcPr>
            <w:tcW w:w="0" w:type="auto"/>
            <w:vAlign w:val="center"/>
            <w:hideMark/>
          </w:tcPr>
          <w:p w14:paraId="1C32FD5B" w14:textId="77777777" w:rsidR="00D67926" w:rsidRDefault="00D67926">
            <w:pPr>
              <w:rPr>
                <w:rFonts w:eastAsia="Times New Roman"/>
                <w:lang w:val="en-US"/>
              </w:rPr>
            </w:pPr>
          </w:p>
        </w:tc>
      </w:tr>
      <w:tr w:rsidR="00D67926" w14:paraId="3F14C6FE" w14:textId="77777777" w:rsidTr="006F3543">
        <w:trPr>
          <w:divId w:val="1529179779"/>
          <w:tblCellSpacing w:w="15" w:type="dxa"/>
        </w:trPr>
        <w:tc>
          <w:tcPr>
            <w:tcW w:w="0" w:type="auto"/>
            <w:vAlign w:val="center"/>
            <w:hideMark/>
          </w:tcPr>
          <w:p w14:paraId="6A5EE4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6C841A" w14:textId="77777777" w:rsidR="00D67926" w:rsidRDefault="008D6FB8">
            <w:pPr>
              <w:rPr>
                <w:rFonts w:eastAsia="Times New Roman"/>
                <w:lang w:val="en-US"/>
              </w:rPr>
            </w:pPr>
            <w:r>
              <w:rPr>
                <w:rFonts w:eastAsia="Times New Roman"/>
                <w:lang w:val="en-US"/>
              </w:rPr>
              <w:t>Item sequence number</w:t>
            </w:r>
          </w:p>
        </w:tc>
      </w:tr>
      <w:tr w:rsidR="00D67926" w14:paraId="5237295A" w14:textId="77777777" w:rsidTr="006F3543">
        <w:trPr>
          <w:divId w:val="1529179779"/>
          <w:tblCellSpacing w:w="15" w:type="dxa"/>
        </w:trPr>
        <w:tc>
          <w:tcPr>
            <w:tcW w:w="0" w:type="auto"/>
            <w:vAlign w:val="center"/>
            <w:hideMark/>
          </w:tcPr>
          <w:p w14:paraId="1B22C7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3FFF70" w14:textId="77777777" w:rsidR="00D67926" w:rsidRDefault="008D6FB8">
            <w:pPr>
              <w:rPr>
                <w:rFonts w:eastAsia="Times New Roman"/>
                <w:lang w:val="en-US"/>
              </w:rPr>
            </w:pPr>
            <w:r>
              <w:rPr>
                <w:rFonts w:eastAsia="Times New Roman"/>
                <w:lang w:val="en-US"/>
              </w:rPr>
              <w:t>The sequence number of the line item submitted which contains the error. This value is ommitted when the error is elsewhere.</w:t>
            </w:r>
          </w:p>
        </w:tc>
      </w:tr>
      <w:tr w:rsidR="00D67926" w14:paraId="69C242FF" w14:textId="77777777" w:rsidTr="006F3543">
        <w:trPr>
          <w:divId w:val="1529179779"/>
          <w:tblCellSpacing w:w="15" w:type="dxa"/>
        </w:trPr>
        <w:tc>
          <w:tcPr>
            <w:tcW w:w="0" w:type="auto"/>
            <w:vAlign w:val="center"/>
            <w:hideMark/>
          </w:tcPr>
          <w:p w14:paraId="293A4E58" w14:textId="77777777" w:rsidR="00D67926" w:rsidRDefault="008D6FB8">
            <w:pPr>
              <w:rPr>
                <w:rFonts w:eastAsia="Times New Roman"/>
                <w:lang w:val="en-US"/>
              </w:rPr>
            </w:pPr>
            <w:r>
              <w:rPr>
                <w:rFonts w:eastAsia="Times New Roman"/>
                <w:b/>
                <w:bCs/>
                <w:lang w:val="en-US"/>
              </w:rPr>
              <w:t>ClaimResponse.error.detailSequenceLinkId</w:t>
            </w:r>
          </w:p>
        </w:tc>
        <w:tc>
          <w:tcPr>
            <w:tcW w:w="0" w:type="auto"/>
            <w:vAlign w:val="center"/>
            <w:hideMark/>
          </w:tcPr>
          <w:p w14:paraId="3CDC47FB" w14:textId="77777777" w:rsidR="00D67926" w:rsidRDefault="00D67926">
            <w:pPr>
              <w:rPr>
                <w:rFonts w:eastAsia="Times New Roman"/>
                <w:lang w:val="en-US"/>
              </w:rPr>
            </w:pPr>
          </w:p>
        </w:tc>
      </w:tr>
      <w:tr w:rsidR="00D67926" w14:paraId="085F485B" w14:textId="77777777" w:rsidTr="006F3543">
        <w:trPr>
          <w:divId w:val="1529179779"/>
          <w:tblCellSpacing w:w="15" w:type="dxa"/>
        </w:trPr>
        <w:tc>
          <w:tcPr>
            <w:tcW w:w="0" w:type="auto"/>
            <w:vAlign w:val="center"/>
            <w:hideMark/>
          </w:tcPr>
          <w:p w14:paraId="5C9110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26322A" w14:textId="77777777" w:rsidR="00D67926" w:rsidRDefault="008D6FB8">
            <w:pPr>
              <w:rPr>
                <w:rFonts w:eastAsia="Times New Roman"/>
                <w:lang w:val="en-US"/>
              </w:rPr>
            </w:pPr>
            <w:r>
              <w:rPr>
                <w:rFonts w:eastAsia="Times New Roman"/>
                <w:lang w:val="en-US"/>
              </w:rPr>
              <w:t>Detail sequence number</w:t>
            </w:r>
          </w:p>
        </w:tc>
      </w:tr>
      <w:tr w:rsidR="00D67926" w14:paraId="2A9C1CD7" w14:textId="77777777" w:rsidTr="006F3543">
        <w:trPr>
          <w:divId w:val="1529179779"/>
          <w:tblCellSpacing w:w="15" w:type="dxa"/>
        </w:trPr>
        <w:tc>
          <w:tcPr>
            <w:tcW w:w="0" w:type="auto"/>
            <w:vAlign w:val="center"/>
            <w:hideMark/>
          </w:tcPr>
          <w:p w14:paraId="4A678F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F4E259" w14:textId="77777777" w:rsidR="00D67926" w:rsidRDefault="008D6FB8">
            <w:pPr>
              <w:rPr>
                <w:rFonts w:eastAsia="Times New Roman"/>
                <w:lang w:val="en-US"/>
              </w:rPr>
            </w:pPr>
            <w:r>
              <w:rPr>
                <w:rFonts w:eastAsia="Times New Roman"/>
                <w:lang w:val="en-US"/>
              </w:rPr>
              <w:t xml:space="preserve">The sequence number of the addition within the line item submitted which contains the error. This value is ommitted when the error is not related to an Addition. </w:t>
            </w:r>
          </w:p>
        </w:tc>
      </w:tr>
      <w:tr w:rsidR="00D67926" w14:paraId="2F89FC16" w14:textId="77777777" w:rsidTr="006F3543">
        <w:trPr>
          <w:divId w:val="1529179779"/>
          <w:tblCellSpacing w:w="15" w:type="dxa"/>
        </w:trPr>
        <w:tc>
          <w:tcPr>
            <w:tcW w:w="0" w:type="auto"/>
            <w:vAlign w:val="center"/>
            <w:hideMark/>
          </w:tcPr>
          <w:p w14:paraId="420B39E7" w14:textId="77777777" w:rsidR="00D67926" w:rsidRDefault="008D6FB8">
            <w:pPr>
              <w:rPr>
                <w:rFonts w:eastAsia="Times New Roman"/>
                <w:lang w:val="en-US"/>
              </w:rPr>
            </w:pPr>
            <w:r>
              <w:rPr>
                <w:rFonts w:eastAsia="Times New Roman"/>
                <w:b/>
                <w:bCs/>
                <w:lang w:val="en-US"/>
              </w:rPr>
              <w:t>ClaimResponse.error.subdetailSequenceLinkId</w:t>
            </w:r>
          </w:p>
        </w:tc>
        <w:tc>
          <w:tcPr>
            <w:tcW w:w="0" w:type="auto"/>
            <w:vAlign w:val="center"/>
            <w:hideMark/>
          </w:tcPr>
          <w:p w14:paraId="43B91C93" w14:textId="77777777" w:rsidR="00D67926" w:rsidRDefault="00D67926">
            <w:pPr>
              <w:rPr>
                <w:rFonts w:eastAsia="Times New Roman"/>
                <w:lang w:val="en-US"/>
              </w:rPr>
            </w:pPr>
          </w:p>
        </w:tc>
      </w:tr>
      <w:tr w:rsidR="00D67926" w14:paraId="7D0E2F60" w14:textId="77777777" w:rsidTr="006F3543">
        <w:trPr>
          <w:divId w:val="1529179779"/>
          <w:tblCellSpacing w:w="15" w:type="dxa"/>
        </w:trPr>
        <w:tc>
          <w:tcPr>
            <w:tcW w:w="0" w:type="auto"/>
            <w:vAlign w:val="center"/>
            <w:hideMark/>
          </w:tcPr>
          <w:p w14:paraId="5B9892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44FF98" w14:textId="77777777" w:rsidR="00D67926" w:rsidRDefault="008D6FB8">
            <w:pPr>
              <w:rPr>
                <w:rFonts w:eastAsia="Times New Roman"/>
                <w:lang w:val="en-US"/>
              </w:rPr>
            </w:pPr>
            <w:r>
              <w:rPr>
                <w:rFonts w:eastAsia="Times New Roman"/>
                <w:lang w:val="en-US"/>
              </w:rPr>
              <w:t>Subdetail sequence number</w:t>
            </w:r>
          </w:p>
        </w:tc>
      </w:tr>
      <w:tr w:rsidR="00D67926" w14:paraId="2ABC8FAC" w14:textId="77777777" w:rsidTr="006F3543">
        <w:trPr>
          <w:divId w:val="1529179779"/>
          <w:tblCellSpacing w:w="15" w:type="dxa"/>
        </w:trPr>
        <w:tc>
          <w:tcPr>
            <w:tcW w:w="0" w:type="auto"/>
            <w:vAlign w:val="center"/>
            <w:hideMark/>
          </w:tcPr>
          <w:p w14:paraId="243C68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8DE5FB" w14:textId="77777777" w:rsidR="00D67926" w:rsidRDefault="008D6FB8">
            <w:pPr>
              <w:rPr>
                <w:rFonts w:eastAsia="Times New Roman"/>
                <w:lang w:val="en-US"/>
              </w:rPr>
            </w:pPr>
            <w:r>
              <w:rPr>
                <w:rFonts w:eastAsia="Times New Roman"/>
                <w:lang w:val="en-US"/>
              </w:rPr>
              <w:t xml:space="preserve">The sequence number of the addition within the line item submitted which contains the error. This value is ommitted when the error is not related to an Addition. </w:t>
            </w:r>
          </w:p>
        </w:tc>
      </w:tr>
      <w:tr w:rsidR="00D67926" w14:paraId="243161D2" w14:textId="77777777" w:rsidTr="006F3543">
        <w:trPr>
          <w:divId w:val="1529179779"/>
          <w:tblCellSpacing w:w="15" w:type="dxa"/>
        </w:trPr>
        <w:tc>
          <w:tcPr>
            <w:tcW w:w="0" w:type="auto"/>
            <w:vAlign w:val="center"/>
            <w:hideMark/>
          </w:tcPr>
          <w:p w14:paraId="1EE089E3" w14:textId="77777777" w:rsidR="00D67926" w:rsidRDefault="008D6FB8">
            <w:pPr>
              <w:rPr>
                <w:rFonts w:eastAsia="Times New Roman"/>
                <w:lang w:val="en-US"/>
              </w:rPr>
            </w:pPr>
            <w:r>
              <w:rPr>
                <w:rFonts w:eastAsia="Times New Roman"/>
                <w:b/>
                <w:bCs/>
                <w:lang w:val="en-US"/>
              </w:rPr>
              <w:t>ClaimResponse.error.code</w:t>
            </w:r>
          </w:p>
        </w:tc>
        <w:tc>
          <w:tcPr>
            <w:tcW w:w="0" w:type="auto"/>
            <w:vAlign w:val="center"/>
            <w:hideMark/>
          </w:tcPr>
          <w:p w14:paraId="2716791F" w14:textId="77777777" w:rsidR="00D67926" w:rsidRDefault="00D67926">
            <w:pPr>
              <w:rPr>
                <w:rFonts w:eastAsia="Times New Roman"/>
                <w:lang w:val="en-US"/>
              </w:rPr>
            </w:pPr>
          </w:p>
        </w:tc>
      </w:tr>
      <w:tr w:rsidR="00D67926" w14:paraId="728A5EA1" w14:textId="77777777" w:rsidTr="006F3543">
        <w:trPr>
          <w:divId w:val="1529179779"/>
          <w:tblCellSpacing w:w="15" w:type="dxa"/>
        </w:trPr>
        <w:tc>
          <w:tcPr>
            <w:tcW w:w="0" w:type="auto"/>
            <w:vAlign w:val="center"/>
            <w:hideMark/>
          </w:tcPr>
          <w:p w14:paraId="15827A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A8F9F7" w14:textId="77777777" w:rsidR="00D67926" w:rsidRDefault="008D6FB8">
            <w:pPr>
              <w:rPr>
                <w:rFonts w:eastAsia="Times New Roman"/>
                <w:lang w:val="en-US"/>
              </w:rPr>
            </w:pPr>
            <w:r>
              <w:rPr>
                <w:rFonts w:eastAsia="Times New Roman"/>
                <w:lang w:val="en-US"/>
              </w:rPr>
              <w:t>Error code detailing processing issues</w:t>
            </w:r>
          </w:p>
        </w:tc>
      </w:tr>
      <w:tr w:rsidR="00D67926" w14:paraId="1CBA38F8" w14:textId="77777777" w:rsidTr="006F3543">
        <w:trPr>
          <w:divId w:val="1529179779"/>
          <w:tblCellSpacing w:w="15" w:type="dxa"/>
        </w:trPr>
        <w:tc>
          <w:tcPr>
            <w:tcW w:w="0" w:type="auto"/>
            <w:vAlign w:val="center"/>
            <w:hideMark/>
          </w:tcPr>
          <w:p w14:paraId="415D47E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9BC3FB" w14:textId="77777777" w:rsidR="00D67926" w:rsidRDefault="008D6FB8">
            <w:pPr>
              <w:rPr>
                <w:rFonts w:eastAsia="Times New Roman"/>
                <w:lang w:val="en-US"/>
              </w:rPr>
            </w:pPr>
            <w:r>
              <w:rPr>
                <w:rFonts w:eastAsia="Times New Roman"/>
                <w:lang w:val="en-US"/>
              </w:rPr>
              <w:t>An error code,froma specified code system, which details why the claim could not be adjudicated.</w:t>
            </w:r>
          </w:p>
        </w:tc>
      </w:tr>
      <w:tr w:rsidR="00D67926" w14:paraId="6AF368BD" w14:textId="77777777" w:rsidTr="006F3543">
        <w:trPr>
          <w:divId w:val="1529179779"/>
          <w:tblCellSpacing w:w="15" w:type="dxa"/>
        </w:trPr>
        <w:tc>
          <w:tcPr>
            <w:tcW w:w="0" w:type="auto"/>
            <w:vAlign w:val="center"/>
            <w:hideMark/>
          </w:tcPr>
          <w:p w14:paraId="2F285232"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38E6024F" w14:textId="77777777" w:rsidR="00D67926" w:rsidRDefault="008D6FB8">
            <w:pPr>
              <w:rPr>
                <w:rFonts w:eastAsia="Times New Roman"/>
                <w:lang w:val="en-US"/>
              </w:rPr>
            </w:pPr>
            <w:r>
              <w:rPr>
                <w:rFonts w:eastAsia="Times New Roman"/>
                <w:lang w:val="en-US"/>
              </w:rPr>
              <w:t>The error codes for adjudication processing</w:t>
            </w:r>
          </w:p>
        </w:tc>
      </w:tr>
      <w:tr w:rsidR="00D67926" w14:paraId="10C65B2C" w14:textId="77777777" w:rsidTr="006F3543">
        <w:trPr>
          <w:divId w:val="1529179779"/>
          <w:tblCellSpacing w:w="15" w:type="dxa"/>
        </w:trPr>
        <w:tc>
          <w:tcPr>
            <w:tcW w:w="0" w:type="auto"/>
            <w:vAlign w:val="center"/>
            <w:hideMark/>
          </w:tcPr>
          <w:p w14:paraId="170604E9" w14:textId="77777777" w:rsidR="00D67926" w:rsidRDefault="008D6FB8">
            <w:pPr>
              <w:rPr>
                <w:rFonts w:eastAsia="Times New Roman"/>
                <w:lang w:val="en-US"/>
              </w:rPr>
            </w:pPr>
            <w:r>
              <w:rPr>
                <w:rFonts w:eastAsia="Times New Roman"/>
                <w:b/>
                <w:bCs/>
                <w:lang w:val="en-US"/>
              </w:rPr>
              <w:t>ClaimResponse.totalCost</w:t>
            </w:r>
          </w:p>
        </w:tc>
        <w:tc>
          <w:tcPr>
            <w:tcW w:w="0" w:type="auto"/>
            <w:vAlign w:val="center"/>
            <w:hideMark/>
          </w:tcPr>
          <w:p w14:paraId="5CF727FF" w14:textId="77777777" w:rsidR="00D67926" w:rsidRDefault="00D67926">
            <w:pPr>
              <w:rPr>
                <w:rFonts w:eastAsia="Times New Roman"/>
                <w:lang w:val="en-US"/>
              </w:rPr>
            </w:pPr>
          </w:p>
        </w:tc>
      </w:tr>
      <w:tr w:rsidR="00D67926" w14:paraId="392A3AC1" w14:textId="77777777" w:rsidTr="006F3543">
        <w:trPr>
          <w:divId w:val="1529179779"/>
          <w:tblCellSpacing w:w="15" w:type="dxa"/>
        </w:trPr>
        <w:tc>
          <w:tcPr>
            <w:tcW w:w="0" w:type="auto"/>
            <w:vAlign w:val="center"/>
            <w:hideMark/>
          </w:tcPr>
          <w:p w14:paraId="24A472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C1496A" w14:textId="77777777" w:rsidR="00D67926" w:rsidRDefault="008D6FB8">
            <w:pPr>
              <w:rPr>
                <w:rFonts w:eastAsia="Times New Roman"/>
                <w:lang w:val="en-US"/>
              </w:rPr>
            </w:pPr>
            <w:r>
              <w:rPr>
                <w:rFonts w:eastAsia="Times New Roman"/>
                <w:lang w:val="en-US"/>
              </w:rPr>
              <w:t>Total Cost of service from the Claim</w:t>
            </w:r>
          </w:p>
        </w:tc>
      </w:tr>
      <w:tr w:rsidR="00D67926" w14:paraId="5D2D787E" w14:textId="77777777" w:rsidTr="006F3543">
        <w:trPr>
          <w:divId w:val="1529179779"/>
          <w:tblCellSpacing w:w="15" w:type="dxa"/>
        </w:trPr>
        <w:tc>
          <w:tcPr>
            <w:tcW w:w="0" w:type="auto"/>
            <w:vAlign w:val="center"/>
            <w:hideMark/>
          </w:tcPr>
          <w:p w14:paraId="241CD0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732A61" w14:textId="77777777" w:rsidR="00D67926" w:rsidRDefault="008D6FB8">
            <w:pPr>
              <w:rPr>
                <w:rFonts w:eastAsia="Times New Roman"/>
                <w:lang w:val="en-US"/>
              </w:rPr>
            </w:pPr>
            <w:r>
              <w:rPr>
                <w:rFonts w:eastAsia="Times New Roman"/>
                <w:lang w:val="en-US"/>
              </w:rPr>
              <w:t>The total cost of the services reported.</w:t>
            </w:r>
          </w:p>
        </w:tc>
      </w:tr>
      <w:tr w:rsidR="00D67926" w14:paraId="27DE788F" w14:textId="77777777" w:rsidTr="006F3543">
        <w:trPr>
          <w:divId w:val="1529179779"/>
          <w:tblCellSpacing w:w="15" w:type="dxa"/>
        </w:trPr>
        <w:tc>
          <w:tcPr>
            <w:tcW w:w="0" w:type="auto"/>
            <w:vAlign w:val="center"/>
            <w:hideMark/>
          </w:tcPr>
          <w:p w14:paraId="34746EE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CEDC18" w14:textId="77777777" w:rsidR="00D67926" w:rsidRDefault="008D6FB8">
            <w:pPr>
              <w:rPr>
                <w:rFonts w:eastAsia="Times New Roman"/>
                <w:lang w:val="en-US"/>
              </w:rPr>
            </w:pPr>
            <w:r>
              <w:rPr>
                <w:rFonts w:eastAsia="Times New Roman"/>
                <w:lang w:val="en-US"/>
              </w:rPr>
              <w:t>This is a check value that the receiver calculates and returns.</w:t>
            </w:r>
          </w:p>
        </w:tc>
      </w:tr>
      <w:tr w:rsidR="00D67926" w14:paraId="503F5689" w14:textId="77777777" w:rsidTr="006F3543">
        <w:trPr>
          <w:divId w:val="1529179779"/>
          <w:tblCellSpacing w:w="15" w:type="dxa"/>
        </w:trPr>
        <w:tc>
          <w:tcPr>
            <w:tcW w:w="0" w:type="auto"/>
            <w:vAlign w:val="center"/>
            <w:hideMark/>
          </w:tcPr>
          <w:p w14:paraId="1CC3D8E6" w14:textId="77777777" w:rsidR="00D67926" w:rsidRDefault="008D6FB8">
            <w:pPr>
              <w:rPr>
                <w:rFonts w:eastAsia="Times New Roman"/>
                <w:lang w:val="en-US"/>
              </w:rPr>
            </w:pPr>
            <w:r>
              <w:rPr>
                <w:rFonts w:eastAsia="Times New Roman"/>
                <w:b/>
                <w:bCs/>
                <w:lang w:val="en-US"/>
              </w:rPr>
              <w:t>ClaimResponse.unallocDeductable</w:t>
            </w:r>
          </w:p>
        </w:tc>
        <w:tc>
          <w:tcPr>
            <w:tcW w:w="0" w:type="auto"/>
            <w:vAlign w:val="center"/>
            <w:hideMark/>
          </w:tcPr>
          <w:p w14:paraId="2064A5F4" w14:textId="77777777" w:rsidR="00D67926" w:rsidRDefault="00D67926">
            <w:pPr>
              <w:rPr>
                <w:rFonts w:eastAsia="Times New Roman"/>
                <w:lang w:val="en-US"/>
              </w:rPr>
            </w:pPr>
          </w:p>
        </w:tc>
      </w:tr>
      <w:tr w:rsidR="00D67926" w14:paraId="37966F9F" w14:textId="77777777" w:rsidTr="006F3543">
        <w:trPr>
          <w:divId w:val="1529179779"/>
          <w:tblCellSpacing w:w="15" w:type="dxa"/>
        </w:trPr>
        <w:tc>
          <w:tcPr>
            <w:tcW w:w="0" w:type="auto"/>
            <w:vAlign w:val="center"/>
            <w:hideMark/>
          </w:tcPr>
          <w:p w14:paraId="28E797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BAE2AA" w14:textId="77777777" w:rsidR="00D67926" w:rsidRDefault="008D6FB8">
            <w:pPr>
              <w:rPr>
                <w:rFonts w:eastAsia="Times New Roman"/>
                <w:lang w:val="en-US"/>
              </w:rPr>
            </w:pPr>
            <w:r>
              <w:rPr>
                <w:rFonts w:eastAsia="Times New Roman"/>
                <w:lang w:val="en-US"/>
              </w:rPr>
              <w:t>Unallocated deductable</w:t>
            </w:r>
          </w:p>
        </w:tc>
      </w:tr>
      <w:tr w:rsidR="00D67926" w14:paraId="4BE45D10" w14:textId="77777777" w:rsidTr="006F3543">
        <w:trPr>
          <w:divId w:val="1529179779"/>
          <w:tblCellSpacing w:w="15" w:type="dxa"/>
        </w:trPr>
        <w:tc>
          <w:tcPr>
            <w:tcW w:w="0" w:type="auto"/>
            <w:vAlign w:val="center"/>
            <w:hideMark/>
          </w:tcPr>
          <w:p w14:paraId="2144F4C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6EBA0C" w14:textId="77777777" w:rsidR="00D67926" w:rsidRDefault="008D6FB8">
            <w:pPr>
              <w:rPr>
                <w:rFonts w:eastAsia="Times New Roman"/>
                <w:lang w:val="en-US"/>
              </w:rPr>
            </w:pPr>
            <w:r>
              <w:rPr>
                <w:rFonts w:eastAsia="Times New Roman"/>
                <w:lang w:val="en-US"/>
              </w:rPr>
              <w:t>The amount of deductable applied which was not allocated to any particular service line.</w:t>
            </w:r>
          </w:p>
        </w:tc>
      </w:tr>
      <w:tr w:rsidR="00D67926" w14:paraId="1883BA40" w14:textId="77777777" w:rsidTr="006F3543">
        <w:trPr>
          <w:divId w:val="1529179779"/>
          <w:tblCellSpacing w:w="15" w:type="dxa"/>
        </w:trPr>
        <w:tc>
          <w:tcPr>
            <w:tcW w:w="0" w:type="auto"/>
            <w:vAlign w:val="center"/>
            <w:hideMark/>
          </w:tcPr>
          <w:p w14:paraId="12D30EA6" w14:textId="77777777" w:rsidR="00D67926" w:rsidRDefault="008D6FB8">
            <w:pPr>
              <w:rPr>
                <w:rFonts w:eastAsia="Times New Roman"/>
                <w:lang w:val="en-US"/>
              </w:rPr>
            </w:pPr>
            <w:r>
              <w:rPr>
                <w:rFonts w:eastAsia="Times New Roman"/>
                <w:b/>
                <w:bCs/>
                <w:lang w:val="en-US"/>
              </w:rPr>
              <w:t>ClaimResponse.totalBenefit</w:t>
            </w:r>
          </w:p>
        </w:tc>
        <w:tc>
          <w:tcPr>
            <w:tcW w:w="0" w:type="auto"/>
            <w:vAlign w:val="center"/>
            <w:hideMark/>
          </w:tcPr>
          <w:p w14:paraId="45E5B5FE" w14:textId="77777777" w:rsidR="00D67926" w:rsidRDefault="00D67926">
            <w:pPr>
              <w:rPr>
                <w:rFonts w:eastAsia="Times New Roman"/>
                <w:lang w:val="en-US"/>
              </w:rPr>
            </w:pPr>
          </w:p>
        </w:tc>
      </w:tr>
      <w:tr w:rsidR="00D67926" w14:paraId="2D8C8420" w14:textId="77777777" w:rsidTr="006F3543">
        <w:trPr>
          <w:divId w:val="1529179779"/>
          <w:tblCellSpacing w:w="15" w:type="dxa"/>
        </w:trPr>
        <w:tc>
          <w:tcPr>
            <w:tcW w:w="0" w:type="auto"/>
            <w:vAlign w:val="center"/>
            <w:hideMark/>
          </w:tcPr>
          <w:p w14:paraId="108CEF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BCDD90" w14:textId="77777777" w:rsidR="00D67926" w:rsidRDefault="008D6FB8">
            <w:pPr>
              <w:rPr>
                <w:rFonts w:eastAsia="Times New Roman"/>
                <w:lang w:val="en-US"/>
              </w:rPr>
            </w:pPr>
            <w:r>
              <w:rPr>
                <w:rFonts w:eastAsia="Times New Roman"/>
                <w:lang w:val="en-US"/>
              </w:rPr>
              <w:t>Total benefit payable for the Claim</w:t>
            </w:r>
          </w:p>
        </w:tc>
      </w:tr>
      <w:tr w:rsidR="00D67926" w14:paraId="2C26ED48" w14:textId="77777777" w:rsidTr="006F3543">
        <w:trPr>
          <w:divId w:val="1529179779"/>
          <w:tblCellSpacing w:w="15" w:type="dxa"/>
        </w:trPr>
        <w:tc>
          <w:tcPr>
            <w:tcW w:w="0" w:type="auto"/>
            <w:vAlign w:val="center"/>
            <w:hideMark/>
          </w:tcPr>
          <w:p w14:paraId="02B59C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5175F5" w14:textId="77777777" w:rsidR="00D67926" w:rsidRDefault="008D6FB8">
            <w:pPr>
              <w:rPr>
                <w:rFonts w:eastAsia="Times New Roman"/>
                <w:lang w:val="en-US"/>
              </w:rPr>
            </w:pPr>
            <w:r>
              <w:rPr>
                <w:rFonts w:eastAsia="Times New Roman"/>
                <w:lang w:val="en-US"/>
              </w:rPr>
              <w:t xml:space="preserve">Total amount of benefit payable (Equal to sum of the Benefit amounts from all detail lines and additions less the Unallocated Deductable). </w:t>
            </w:r>
          </w:p>
        </w:tc>
      </w:tr>
      <w:tr w:rsidR="00D67926" w14:paraId="7518FD29" w14:textId="77777777" w:rsidTr="006F3543">
        <w:trPr>
          <w:divId w:val="1529179779"/>
          <w:tblCellSpacing w:w="15" w:type="dxa"/>
        </w:trPr>
        <w:tc>
          <w:tcPr>
            <w:tcW w:w="0" w:type="auto"/>
            <w:vAlign w:val="center"/>
            <w:hideMark/>
          </w:tcPr>
          <w:p w14:paraId="6C69B33E" w14:textId="77777777" w:rsidR="00D67926" w:rsidRDefault="008D6FB8">
            <w:pPr>
              <w:rPr>
                <w:rFonts w:eastAsia="Times New Roman"/>
                <w:lang w:val="en-US"/>
              </w:rPr>
            </w:pPr>
            <w:r>
              <w:rPr>
                <w:rFonts w:eastAsia="Times New Roman"/>
                <w:b/>
                <w:bCs/>
                <w:lang w:val="en-US"/>
              </w:rPr>
              <w:t>ClaimResponse.paymentAdjustment</w:t>
            </w:r>
          </w:p>
        </w:tc>
        <w:tc>
          <w:tcPr>
            <w:tcW w:w="0" w:type="auto"/>
            <w:vAlign w:val="center"/>
            <w:hideMark/>
          </w:tcPr>
          <w:p w14:paraId="2E0E4926" w14:textId="77777777" w:rsidR="00D67926" w:rsidRDefault="00D67926">
            <w:pPr>
              <w:rPr>
                <w:rFonts w:eastAsia="Times New Roman"/>
                <w:lang w:val="en-US"/>
              </w:rPr>
            </w:pPr>
          </w:p>
        </w:tc>
      </w:tr>
      <w:tr w:rsidR="00D67926" w14:paraId="4F2EC1D8" w14:textId="77777777" w:rsidTr="006F3543">
        <w:trPr>
          <w:divId w:val="1529179779"/>
          <w:tblCellSpacing w:w="15" w:type="dxa"/>
        </w:trPr>
        <w:tc>
          <w:tcPr>
            <w:tcW w:w="0" w:type="auto"/>
            <w:vAlign w:val="center"/>
            <w:hideMark/>
          </w:tcPr>
          <w:p w14:paraId="5AB4FD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63E400" w14:textId="77777777" w:rsidR="00D67926" w:rsidRDefault="008D6FB8">
            <w:pPr>
              <w:rPr>
                <w:rFonts w:eastAsia="Times New Roman"/>
                <w:lang w:val="en-US"/>
              </w:rPr>
            </w:pPr>
            <w:r>
              <w:rPr>
                <w:rFonts w:eastAsia="Times New Roman"/>
                <w:lang w:val="en-US"/>
              </w:rPr>
              <w:t>Payment adjustment for non-Claim issues</w:t>
            </w:r>
          </w:p>
        </w:tc>
      </w:tr>
      <w:tr w:rsidR="00D67926" w14:paraId="034012B9" w14:textId="77777777" w:rsidTr="006F3543">
        <w:trPr>
          <w:divId w:val="1529179779"/>
          <w:tblCellSpacing w:w="15" w:type="dxa"/>
        </w:trPr>
        <w:tc>
          <w:tcPr>
            <w:tcW w:w="0" w:type="auto"/>
            <w:vAlign w:val="center"/>
            <w:hideMark/>
          </w:tcPr>
          <w:p w14:paraId="4FCF60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B1F63B" w14:textId="77777777" w:rsidR="00D67926" w:rsidRDefault="008D6FB8">
            <w:pPr>
              <w:rPr>
                <w:rFonts w:eastAsia="Times New Roman"/>
                <w:lang w:val="en-US"/>
              </w:rPr>
            </w:pPr>
            <w:r>
              <w:rPr>
                <w:rFonts w:eastAsia="Times New Roman"/>
                <w:lang w:val="en-US"/>
              </w:rPr>
              <w:t>Adjustment to the payment of this transaction which is not related to adjudication of this transaction.</w:t>
            </w:r>
          </w:p>
        </w:tc>
      </w:tr>
      <w:tr w:rsidR="00D67926" w14:paraId="68C4B84C" w14:textId="77777777" w:rsidTr="006F3543">
        <w:trPr>
          <w:divId w:val="1529179779"/>
          <w:tblCellSpacing w:w="15" w:type="dxa"/>
        </w:trPr>
        <w:tc>
          <w:tcPr>
            <w:tcW w:w="0" w:type="auto"/>
            <w:vAlign w:val="center"/>
            <w:hideMark/>
          </w:tcPr>
          <w:p w14:paraId="4C1AFC27" w14:textId="77777777" w:rsidR="00D67926" w:rsidRDefault="008D6FB8">
            <w:pPr>
              <w:rPr>
                <w:rFonts w:eastAsia="Times New Roman"/>
                <w:lang w:val="en-US"/>
              </w:rPr>
            </w:pPr>
            <w:r>
              <w:rPr>
                <w:rFonts w:eastAsia="Times New Roman"/>
                <w:b/>
                <w:bCs/>
                <w:lang w:val="en-US"/>
              </w:rPr>
              <w:t>ClaimResponse.paymentAdjustmentReason</w:t>
            </w:r>
          </w:p>
        </w:tc>
        <w:tc>
          <w:tcPr>
            <w:tcW w:w="0" w:type="auto"/>
            <w:vAlign w:val="center"/>
            <w:hideMark/>
          </w:tcPr>
          <w:p w14:paraId="42483FCF" w14:textId="77777777" w:rsidR="00D67926" w:rsidRDefault="00D67926">
            <w:pPr>
              <w:rPr>
                <w:rFonts w:eastAsia="Times New Roman"/>
                <w:lang w:val="en-US"/>
              </w:rPr>
            </w:pPr>
          </w:p>
        </w:tc>
      </w:tr>
      <w:tr w:rsidR="00D67926" w14:paraId="531A1B6F" w14:textId="77777777" w:rsidTr="006F3543">
        <w:trPr>
          <w:divId w:val="1529179779"/>
          <w:tblCellSpacing w:w="15" w:type="dxa"/>
        </w:trPr>
        <w:tc>
          <w:tcPr>
            <w:tcW w:w="0" w:type="auto"/>
            <w:vAlign w:val="center"/>
            <w:hideMark/>
          </w:tcPr>
          <w:p w14:paraId="5DDF1C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4682F0" w14:textId="77777777" w:rsidR="00D67926" w:rsidRDefault="008D6FB8">
            <w:pPr>
              <w:rPr>
                <w:rFonts w:eastAsia="Times New Roman"/>
                <w:lang w:val="en-US"/>
              </w:rPr>
            </w:pPr>
            <w:r>
              <w:rPr>
                <w:rFonts w:eastAsia="Times New Roman"/>
                <w:lang w:val="en-US"/>
              </w:rPr>
              <w:t>Reason for Payment adjustment</w:t>
            </w:r>
          </w:p>
        </w:tc>
      </w:tr>
      <w:tr w:rsidR="00D67926" w14:paraId="0B5A8725" w14:textId="77777777" w:rsidTr="006F3543">
        <w:trPr>
          <w:divId w:val="1529179779"/>
          <w:tblCellSpacing w:w="15" w:type="dxa"/>
        </w:trPr>
        <w:tc>
          <w:tcPr>
            <w:tcW w:w="0" w:type="auto"/>
            <w:vAlign w:val="center"/>
            <w:hideMark/>
          </w:tcPr>
          <w:p w14:paraId="2B9B60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E0F66E" w14:textId="77777777" w:rsidR="00D67926" w:rsidRDefault="008D6FB8">
            <w:pPr>
              <w:rPr>
                <w:rFonts w:eastAsia="Times New Roman"/>
                <w:lang w:val="en-US"/>
              </w:rPr>
            </w:pPr>
            <w:r>
              <w:rPr>
                <w:rFonts w:eastAsia="Times New Roman"/>
                <w:lang w:val="en-US"/>
              </w:rPr>
              <w:t>Reason for the payment adjustment.</w:t>
            </w:r>
          </w:p>
        </w:tc>
      </w:tr>
      <w:tr w:rsidR="00D67926" w14:paraId="0F294A15" w14:textId="77777777" w:rsidTr="006F3543">
        <w:trPr>
          <w:divId w:val="1529179779"/>
          <w:tblCellSpacing w:w="15" w:type="dxa"/>
        </w:trPr>
        <w:tc>
          <w:tcPr>
            <w:tcW w:w="0" w:type="auto"/>
            <w:vAlign w:val="center"/>
            <w:hideMark/>
          </w:tcPr>
          <w:p w14:paraId="2AFF5E3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1CEA1FE" w14:textId="77777777" w:rsidR="00D67926" w:rsidRDefault="008D6FB8">
            <w:pPr>
              <w:rPr>
                <w:rFonts w:eastAsia="Times New Roman"/>
                <w:lang w:val="en-US"/>
              </w:rPr>
            </w:pPr>
            <w:r>
              <w:rPr>
                <w:rFonts w:eastAsia="Times New Roman"/>
                <w:lang w:val="en-US"/>
              </w:rPr>
              <w:t>Adjustment reason codes</w:t>
            </w:r>
          </w:p>
        </w:tc>
      </w:tr>
      <w:tr w:rsidR="00D67926" w14:paraId="156E808F" w14:textId="77777777" w:rsidTr="006F3543">
        <w:trPr>
          <w:divId w:val="1529179779"/>
          <w:tblCellSpacing w:w="15" w:type="dxa"/>
        </w:trPr>
        <w:tc>
          <w:tcPr>
            <w:tcW w:w="0" w:type="auto"/>
            <w:vAlign w:val="center"/>
            <w:hideMark/>
          </w:tcPr>
          <w:p w14:paraId="3E0BB752" w14:textId="77777777" w:rsidR="00D67926" w:rsidRDefault="008D6FB8">
            <w:pPr>
              <w:rPr>
                <w:rFonts w:eastAsia="Times New Roman"/>
                <w:lang w:val="en-US"/>
              </w:rPr>
            </w:pPr>
            <w:r>
              <w:rPr>
                <w:rFonts w:eastAsia="Times New Roman"/>
                <w:b/>
                <w:bCs/>
                <w:lang w:val="en-US"/>
              </w:rPr>
              <w:t>ClaimResponse.paymentDate</w:t>
            </w:r>
          </w:p>
        </w:tc>
        <w:tc>
          <w:tcPr>
            <w:tcW w:w="0" w:type="auto"/>
            <w:vAlign w:val="center"/>
            <w:hideMark/>
          </w:tcPr>
          <w:p w14:paraId="6284A302" w14:textId="77777777" w:rsidR="00D67926" w:rsidRDefault="00D67926">
            <w:pPr>
              <w:rPr>
                <w:rFonts w:eastAsia="Times New Roman"/>
                <w:lang w:val="en-US"/>
              </w:rPr>
            </w:pPr>
          </w:p>
        </w:tc>
      </w:tr>
      <w:tr w:rsidR="00D67926" w14:paraId="6927A61F" w14:textId="77777777" w:rsidTr="006F3543">
        <w:trPr>
          <w:divId w:val="1529179779"/>
          <w:tblCellSpacing w:w="15" w:type="dxa"/>
        </w:trPr>
        <w:tc>
          <w:tcPr>
            <w:tcW w:w="0" w:type="auto"/>
            <w:vAlign w:val="center"/>
            <w:hideMark/>
          </w:tcPr>
          <w:p w14:paraId="4B46B8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323BA9" w14:textId="77777777" w:rsidR="00D67926" w:rsidRDefault="008D6FB8">
            <w:pPr>
              <w:rPr>
                <w:rFonts w:eastAsia="Times New Roman"/>
                <w:lang w:val="en-US"/>
              </w:rPr>
            </w:pPr>
            <w:r>
              <w:rPr>
                <w:rFonts w:eastAsia="Times New Roman"/>
                <w:lang w:val="en-US"/>
              </w:rPr>
              <w:t>Expected data of Payment</w:t>
            </w:r>
          </w:p>
        </w:tc>
      </w:tr>
      <w:tr w:rsidR="00D67926" w14:paraId="0D15ED6E" w14:textId="77777777" w:rsidTr="006F3543">
        <w:trPr>
          <w:divId w:val="1529179779"/>
          <w:tblCellSpacing w:w="15" w:type="dxa"/>
        </w:trPr>
        <w:tc>
          <w:tcPr>
            <w:tcW w:w="0" w:type="auto"/>
            <w:vAlign w:val="center"/>
            <w:hideMark/>
          </w:tcPr>
          <w:p w14:paraId="311CEA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5BFD6C" w14:textId="77777777" w:rsidR="00D67926" w:rsidRDefault="008D6FB8">
            <w:pPr>
              <w:rPr>
                <w:rFonts w:eastAsia="Times New Roman"/>
                <w:lang w:val="en-US"/>
              </w:rPr>
            </w:pPr>
            <w:r>
              <w:rPr>
                <w:rFonts w:eastAsia="Times New Roman"/>
                <w:lang w:val="en-US"/>
              </w:rPr>
              <w:t>Estimated payment data.</w:t>
            </w:r>
          </w:p>
        </w:tc>
      </w:tr>
      <w:tr w:rsidR="00D67926" w14:paraId="59E76166" w14:textId="77777777" w:rsidTr="006F3543">
        <w:trPr>
          <w:divId w:val="1529179779"/>
          <w:tblCellSpacing w:w="15" w:type="dxa"/>
        </w:trPr>
        <w:tc>
          <w:tcPr>
            <w:tcW w:w="0" w:type="auto"/>
            <w:vAlign w:val="center"/>
            <w:hideMark/>
          </w:tcPr>
          <w:p w14:paraId="1D425C98" w14:textId="77777777" w:rsidR="00D67926" w:rsidRDefault="008D6FB8">
            <w:pPr>
              <w:rPr>
                <w:rFonts w:eastAsia="Times New Roman"/>
                <w:lang w:val="en-US"/>
              </w:rPr>
            </w:pPr>
            <w:r>
              <w:rPr>
                <w:rFonts w:eastAsia="Times New Roman"/>
                <w:b/>
                <w:bCs/>
                <w:lang w:val="en-US"/>
              </w:rPr>
              <w:t>ClaimResponse.paymentAmount</w:t>
            </w:r>
          </w:p>
        </w:tc>
        <w:tc>
          <w:tcPr>
            <w:tcW w:w="0" w:type="auto"/>
            <w:vAlign w:val="center"/>
            <w:hideMark/>
          </w:tcPr>
          <w:p w14:paraId="15E6FF93" w14:textId="77777777" w:rsidR="00D67926" w:rsidRDefault="00D67926">
            <w:pPr>
              <w:rPr>
                <w:rFonts w:eastAsia="Times New Roman"/>
                <w:lang w:val="en-US"/>
              </w:rPr>
            </w:pPr>
          </w:p>
        </w:tc>
      </w:tr>
      <w:tr w:rsidR="00D67926" w14:paraId="607F9286" w14:textId="77777777" w:rsidTr="006F3543">
        <w:trPr>
          <w:divId w:val="1529179779"/>
          <w:tblCellSpacing w:w="15" w:type="dxa"/>
        </w:trPr>
        <w:tc>
          <w:tcPr>
            <w:tcW w:w="0" w:type="auto"/>
            <w:vAlign w:val="center"/>
            <w:hideMark/>
          </w:tcPr>
          <w:p w14:paraId="1C906C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98D065" w14:textId="77777777" w:rsidR="00D67926" w:rsidRDefault="008D6FB8">
            <w:pPr>
              <w:rPr>
                <w:rFonts w:eastAsia="Times New Roman"/>
                <w:lang w:val="en-US"/>
              </w:rPr>
            </w:pPr>
            <w:r>
              <w:rPr>
                <w:rFonts w:eastAsia="Times New Roman"/>
                <w:lang w:val="en-US"/>
              </w:rPr>
              <w:t>Payment amount</w:t>
            </w:r>
          </w:p>
        </w:tc>
      </w:tr>
      <w:tr w:rsidR="00D67926" w14:paraId="08ACB45F" w14:textId="77777777" w:rsidTr="006F3543">
        <w:trPr>
          <w:divId w:val="1529179779"/>
          <w:tblCellSpacing w:w="15" w:type="dxa"/>
        </w:trPr>
        <w:tc>
          <w:tcPr>
            <w:tcW w:w="0" w:type="auto"/>
            <w:vAlign w:val="center"/>
            <w:hideMark/>
          </w:tcPr>
          <w:p w14:paraId="192504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3642C8" w14:textId="77777777" w:rsidR="00D67926" w:rsidRDefault="008D6FB8">
            <w:pPr>
              <w:rPr>
                <w:rFonts w:eastAsia="Times New Roman"/>
                <w:lang w:val="en-US"/>
              </w:rPr>
            </w:pPr>
            <w:r>
              <w:rPr>
                <w:rFonts w:eastAsia="Times New Roman"/>
                <w:lang w:val="en-US"/>
              </w:rPr>
              <w:t>Payable less any payment adjustment.</w:t>
            </w:r>
          </w:p>
        </w:tc>
      </w:tr>
      <w:tr w:rsidR="00D67926" w14:paraId="5C0090CA" w14:textId="77777777" w:rsidTr="006F3543">
        <w:trPr>
          <w:divId w:val="1529179779"/>
          <w:tblCellSpacing w:w="15" w:type="dxa"/>
        </w:trPr>
        <w:tc>
          <w:tcPr>
            <w:tcW w:w="0" w:type="auto"/>
            <w:vAlign w:val="center"/>
            <w:hideMark/>
          </w:tcPr>
          <w:p w14:paraId="64905F73" w14:textId="77777777" w:rsidR="00D67926" w:rsidRDefault="008D6FB8">
            <w:pPr>
              <w:rPr>
                <w:rFonts w:eastAsia="Times New Roman"/>
                <w:lang w:val="en-US"/>
              </w:rPr>
            </w:pPr>
            <w:r>
              <w:rPr>
                <w:rFonts w:eastAsia="Times New Roman"/>
                <w:b/>
                <w:bCs/>
                <w:lang w:val="en-US"/>
              </w:rPr>
              <w:lastRenderedPageBreak/>
              <w:t>ClaimResponse.paymentRef</w:t>
            </w:r>
          </w:p>
        </w:tc>
        <w:tc>
          <w:tcPr>
            <w:tcW w:w="0" w:type="auto"/>
            <w:vAlign w:val="center"/>
            <w:hideMark/>
          </w:tcPr>
          <w:p w14:paraId="11AAAECC" w14:textId="77777777" w:rsidR="00D67926" w:rsidRDefault="00D67926">
            <w:pPr>
              <w:rPr>
                <w:rFonts w:eastAsia="Times New Roman"/>
                <w:lang w:val="en-US"/>
              </w:rPr>
            </w:pPr>
          </w:p>
        </w:tc>
      </w:tr>
      <w:tr w:rsidR="00D67926" w14:paraId="0CBB7EEB" w14:textId="77777777" w:rsidTr="006F3543">
        <w:trPr>
          <w:divId w:val="1529179779"/>
          <w:tblCellSpacing w:w="15" w:type="dxa"/>
        </w:trPr>
        <w:tc>
          <w:tcPr>
            <w:tcW w:w="0" w:type="auto"/>
            <w:vAlign w:val="center"/>
            <w:hideMark/>
          </w:tcPr>
          <w:p w14:paraId="1CBF76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3462B4" w14:textId="77777777" w:rsidR="00D67926" w:rsidRDefault="008D6FB8">
            <w:pPr>
              <w:rPr>
                <w:rFonts w:eastAsia="Times New Roman"/>
                <w:lang w:val="en-US"/>
              </w:rPr>
            </w:pPr>
            <w:r>
              <w:rPr>
                <w:rFonts w:eastAsia="Times New Roman"/>
                <w:lang w:val="en-US"/>
              </w:rPr>
              <w:t>Payment identifier</w:t>
            </w:r>
          </w:p>
        </w:tc>
      </w:tr>
      <w:tr w:rsidR="00D67926" w14:paraId="476DCF7F" w14:textId="77777777" w:rsidTr="006F3543">
        <w:trPr>
          <w:divId w:val="1529179779"/>
          <w:tblCellSpacing w:w="15" w:type="dxa"/>
        </w:trPr>
        <w:tc>
          <w:tcPr>
            <w:tcW w:w="0" w:type="auto"/>
            <w:vAlign w:val="center"/>
            <w:hideMark/>
          </w:tcPr>
          <w:p w14:paraId="1000A3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935D45" w14:textId="77777777" w:rsidR="00D67926" w:rsidRDefault="008D6FB8">
            <w:pPr>
              <w:rPr>
                <w:rFonts w:eastAsia="Times New Roman"/>
                <w:lang w:val="en-US"/>
              </w:rPr>
            </w:pPr>
            <w:r>
              <w:rPr>
                <w:rFonts w:eastAsia="Times New Roman"/>
                <w:lang w:val="en-US"/>
              </w:rPr>
              <w:t>Payment identifer.</w:t>
            </w:r>
          </w:p>
        </w:tc>
      </w:tr>
      <w:tr w:rsidR="00D67926" w14:paraId="360F0A5E" w14:textId="77777777" w:rsidTr="006F3543">
        <w:trPr>
          <w:divId w:val="1529179779"/>
          <w:tblCellSpacing w:w="15" w:type="dxa"/>
        </w:trPr>
        <w:tc>
          <w:tcPr>
            <w:tcW w:w="0" w:type="auto"/>
            <w:vAlign w:val="center"/>
            <w:hideMark/>
          </w:tcPr>
          <w:p w14:paraId="5ABE1426" w14:textId="77777777" w:rsidR="00D67926" w:rsidRDefault="008D6FB8">
            <w:pPr>
              <w:rPr>
                <w:rFonts w:eastAsia="Times New Roman"/>
                <w:lang w:val="en-US"/>
              </w:rPr>
            </w:pPr>
            <w:r>
              <w:rPr>
                <w:rFonts w:eastAsia="Times New Roman"/>
                <w:b/>
                <w:bCs/>
                <w:lang w:val="en-US"/>
              </w:rPr>
              <w:t>ClaimResponse.reserved</w:t>
            </w:r>
          </w:p>
        </w:tc>
        <w:tc>
          <w:tcPr>
            <w:tcW w:w="0" w:type="auto"/>
            <w:vAlign w:val="center"/>
            <w:hideMark/>
          </w:tcPr>
          <w:p w14:paraId="4917EDEA" w14:textId="77777777" w:rsidR="00D67926" w:rsidRDefault="00D67926">
            <w:pPr>
              <w:rPr>
                <w:rFonts w:eastAsia="Times New Roman"/>
                <w:lang w:val="en-US"/>
              </w:rPr>
            </w:pPr>
          </w:p>
        </w:tc>
      </w:tr>
      <w:tr w:rsidR="00D67926" w14:paraId="1644187B" w14:textId="77777777" w:rsidTr="006F3543">
        <w:trPr>
          <w:divId w:val="1529179779"/>
          <w:tblCellSpacing w:w="15" w:type="dxa"/>
        </w:trPr>
        <w:tc>
          <w:tcPr>
            <w:tcW w:w="0" w:type="auto"/>
            <w:vAlign w:val="center"/>
            <w:hideMark/>
          </w:tcPr>
          <w:p w14:paraId="7A0D82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4AC3BD" w14:textId="77777777" w:rsidR="00D67926" w:rsidRDefault="008D6FB8">
            <w:pPr>
              <w:rPr>
                <w:rFonts w:eastAsia="Times New Roman"/>
                <w:lang w:val="en-US"/>
              </w:rPr>
            </w:pPr>
            <w:r>
              <w:rPr>
                <w:rFonts w:eastAsia="Times New Roman"/>
                <w:lang w:val="en-US"/>
              </w:rPr>
              <w:t>Funds reserved status</w:t>
            </w:r>
          </w:p>
        </w:tc>
      </w:tr>
      <w:tr w:rsidR="00D67926" w14:paraId="547B6FC4" w14:textId="77777777" w:rsidTr="006F3543">
        <w:trPr>
          <w:divId w:val="1529179779"/>
          <w:tblCellSpacing w:w="15" w:type="dxa"/>
        </w:trPr>
        <w:tc>
          <w:tcPr>
            <w:tcW w:w="0" w:type="auto"/>
            <w:vAlign w:val="center"/>
            <w:hideMark/>
          </w:tcPr>
          <w:p w14:paraId="4D6BF30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577DA1" w14:textId="77777777" w:rsidR="00D67926" w:rsidRDefault="008D6FB8">
            <w:pPr>
              <w:rPr>
                <w:rFonts w:eastAsia="Times New Roman"/>
                <w:lang w:val="en-US"/>
              </w:rPr>
            </w:pPr>
            <w:r>
              <w:rPr>
                <w:rFonts w:eastAsia="Times New Roman"/>
                <w:lang w:val="en-US"/>
              </w:rPr>
              <w:t>Status of funds reservation (For provider, for Patient, None).</w:t>
            </w:r>
          </w:p>
        </w:tc>
      </w:tr>
      <w:tr w:rsidR="00D67926" w14:paraId="53E7CDE6" w14:textId="77777777" w:rsidTr="006F3543">
        <w:trPr>
          <w:divId w:val="1529179779"/>
          <w:tblCellSpacing w:w="15" w:type="dxa"/>
        </w:trPr>
        <w:tc>
          <w:tcPr>
            <w:tcW w:w="0" w:type="auto"/>
            <w:vAlign w:val="center"/>
            <w:hideMark/>
          </w:tcPr>
          <w:p w14:paraId="1E7B89B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45F37AE" w14:textId="77777777" w:rsidR="00D67926" w:rsidRDefault="008D6FB8">
            <w:pPr>
              <w:rPr>
                <w:rFonts w:eastAsia="Times New Roman"/>
                <w:lang w:val="en-US"/>
              </w:rPr>
            </w:pPr>
            <w:r>
              <w:rPr>
                <w:rFonts w:eastAsia="Times New Roman"/>
                <w:lang w:val="en-US"/>
              </w:rPr>
              <w:t>For whom funds are to be reserved: (Patient, Provider, None)</w:t>
            </w:r>
          </w:p>
        </w:tc>
      </w:tr>
      <w:tr w:rsidR="00D67926" w14:paraId="06AC9518" w14:textId="77777777" w:rsidTr="006F3543">
        <w:trPr>
          <w:divId w:val="1529179779"/>
          <w:tblCellSpacing w:w="15" w:type="dxa"/>
        </w:trPr>
        <w:tc>
          <w:tcPr>
            <w:tcW w:w="0" w:type="auto"/>
            <w:vAlign w:val="center"/>
            <w:hideMark/>
          </w:tcPr>
          <w:p w14:paraId="7ED2D987" w14:textId="77777777" w:rsidR="00D67926" w:rsidRDefault="008D6FB8">
            <w:pPr>
              <w:rPr>
                <w:rFonts w:eastAsia="Times New Roman"/>
                <w:lang w:val="en-US"/>
              </w:rPr>
            </w:pPr>
            <w:r>
              <w:rPr>
                <w:rFonts w:eastAsia="Times New Roman"/>
                <w:b/>
                <w:bCs/>
                <w:lang w:val="en-US"/>
              </w:rPr>
              <w:t>ClaimResponse.form</w:t>
            </w:r>
          </w:p>
        </w:tc>
        <w:tc>
          <w:tcPr>
            <w:tcW w:w="0" w:type="auto"/>
            <w:vAlign w:val="center"/>
            <w:hideMark/>
          </w:tcPr>
          <w:p w14:paraId="79EFFC3C" w14:textId="77777777" w:rsidR="00D67926" w:rsidRDefault="00D67926">
            <w:pPr>
              <w:rPr>
                <w:rFonts w:eastAsia="Times New Roman"/>
                <w:lang w:val="en-US"/>
              </w:rPr>
            </w:pPr>
          </w:p>
        </w:tc>
      </w:tr>
      <w:tr w:rsidR="00D67926" w14:paraId="57C0B580" w14:textId="77777777" w:rsidTr="006F3543">
        <w:trPr>
          <w:divId w:val="1529179779"/>
          <w:tblCellSpacing w:w="15" w:type="dxa"/>
        </w:trPr>
        <w:tc>
          <w:tcPr>
            <w:tcW w:w="0" w:type="auto"/>
            <w:vAlign w:val="center"/>
            <w:hideMark/>
          </w:tcPr>
          <w:p w14:paraId="25E0609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E6FE90" w14:textId="77777777" w:rsidR="00D67926" w:rsidRDefault="008D6FB8">
            <w:pPr>
              <w:rPr>
                <w:rFonts w:eastAsia="Times New Roman"/>
                <w:lang w:val="en-US"/>
              </w:rPr>
            </w:pPr>
            <w:r>
              <w:rPr>
                <w:rFonts w:eastAsia="Times New Roman"/>
                <w:lang w:val="en-US"/>
              </w:rPr>
              <w:t>Printed Form Identifier</w:t>
            </w:r>
          </w:p>
        </w:tc>
      </w:tr>
      <w:tr w:rsidR="00D67926" w14:paraId="2531DC03" w14:textId="77777777" w:rsidTr="006F3543">
        <w:trPr>
          <w:divId w:val="1529179779"/>
          <w:tblCellSpacing w:w="15" w:type="dxa"/>
        </w:trPr>
        <w:tc>
          <w:tcPr>
            <w:tcW w:w="0" w:type="auto"/>
            <w:vAlign w:val="center"/>
            <w:hideMark/>
          </w:tcPr>
          <w:p w14:paraId="16FFCB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2F3C86" w14:textId="77777777" w:rsidR="00D67926" w:rsidRDefault="008D6FB8">
            <w:pPr>
              <w:rPr>
                <w:rFonts w:eastAsia="Times New Roman"/>
                <w:lang w:val="en-US"/>
              </w:rPr>
            </w:pPr>
            <w:r>
              <w:rPr>
                <w:rFonts w:eastAsia="Times New Roman"/>
                <w:lang w:val="en-US"/>
              </w:rPr>
              <w:t>The form to be used for printing the content.</w:t>
            </w:r>
          </w:p>
        </w:tc>
      </w:tr>
      <w:tr w:rsidR="00D67926" w14:paraId="0049A69F" w14:textId="77777777" w:rsidTr="006F3543">
        <w:trPr>
          <w:divId w:val="1529179779"/>
          <w:tblCellSpacing w:w="15" w:type="dxa"/>
        </w:trPr>
        <w:tc>
          <w:tcPr>
            <w:tcW w:w="0" w:type="auto"/>
            <w:vAlign w:val="center"/>
            <w:hideMark/>
          </w:tcPr>
          <w:p w14:paraId="04D2385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FC7D52C" w14:textId="77777777" w:rsidR="00D67926" w:rsidRDefault="008D6FB8">
            <w:pPr>
              <w:rPr>
                <w:rFonts w:eastAsia="Times New Roman"/>
                <w:lang w:val="en-US"/>
              </w:rPr>
            </w:pPr>
            <w:r>
              <w:rPr>
                <w:rFonts w:eastAsia="Times New Roman"/>
                <w:lang w:val="en-US"/>
              </w:rPr>
              <w:t>The forms codes</w:t>
            </w:r>
          </w:p>
        </w:tc>
      </w:tr>
      <w:tr w:rsidR="00D67926" w14:paraId="125B687A" w14:textId="77777777" w:rsidTr="006F3543">
        <w:trPr>
          <w:divId w:val="1529179779"/>
          <w:tblCellSpacing w:w="15" w:type="dxa"/>
        </w:trPr>
        <w:tc>
          <w:tcPr>
            <w:tcW w:w="0" w:type="auto"/>
            <w:vAlign w:val="center"/>
            <w:hideMark/>
          </w:tcPr>
          <w:p w14:paraId="2489C6A1" w14:textId="77777777" w:rsidR="00D67926" w:rsidRDefault="008D6FB8">
            <w:pPr>
              <w:rPr>
                <w:rFonts w:eastAsia="Times New Roman"/>
                <w:lang w:val="en-US"/>
              </w:rPr>
            </w:pPr>
            <w:r>
              <w:rPr>
                <w:rFonts w:eastAsia="Times New Roman"/>
                <w:b/>
                <w:bCs/>
                <w:lang w:val="en-US"/>
              </w:rPr>
              <w:t>ClaimResponse.note</w:t>
            </w:r>
          </w:p>
        </w:tc>
        <w:tc>
          <w:tcPr>
            <w:tcW w:w="0" w:type="auto"/>
            <w:vAlign w:val="center"/>
            <w:hideMark/>
          </w:tcPr>
          <w:p w14:paraId="5495D00D" w14:textId="77777777" w:rsidR="00D67926" w:rsidRDefault="00D67926">
            <w:pPr>
              <w:rPr>
                <w:rFonts w:eastAsia="Times New Roman"/>
                <w:lang w:val="en-US"/>
              </w:rPr>
            </w:pPr>
          </w:p>
        </w:tc>
      </w:tr>
      <w:tr w:rsidR="00D67926" w14:paraId="295C5AA7" w14:textId="77777777" w:rsidTr="006F3543">
        <w:trPr>
          <w:divId w:val="1529179779"/>
          <w:tblCellSpacing w:w="15" w:type="dxa"/>
        </w:trPr>
        <w:tc>
          <w:tcPr>
            <w:tcW w:w="0" w:type="auto"/>
            <w:vAlign w:val="center"/>
            <w:hideMark/>
          </w:tcPr>
          <w:p w14:paraId="57C3DD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124E8E" w14:textId="77777777" w:rsidR="00D67926" w:rsidRDefault="008D6FB8">
            <w:pPr>
              <w:rPr>
                <w:rFonts w:eastAsia="Times New Roman"/>
                <w:lang w:val="en-US"/>
              </w:rPr>
            </w:pPr>
            <w:r>
              <w:rPr>
                <w:rFonts w:eastAsia="Times New Roman"/>
                <w:lang w:val="en-US"/>
              </w:rPr>
              <w:t>Processing notes</w:t>
            </w:r>
          </w:p>
        </w:tc>
      </w:tr>
      <w:tr w:rsidR="00D67926" w14:paraId="7AA76ADD" w14:textId="77777777" w:rsidTr="006F3543">
        <w:trPr>
          <w:divId w:val="1529179779"/>
          <w:tblCellSpacing w:w="15" w:type="dxa"/>
        </w:trPr>
        <w:tc>
          <w:tcPr>
            <w:tcW w:w="0" w:type="auto"/>
            <w:vAlign w:val="center"/>
            <w:hideMark/>
          </w:tcPr>
          <w:p w14:paraId="570E93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4DF470" w14:textId="77777777" w:rsidR="00D67926" w:rsidRDefault="008D6FB8">
            <w:pPr>
              <w:rPr>
                <w:rFonts w:eastAsia="Times New Roman"/>
                <w:lang w:val="en-US"/>
              </w:rPr>
            </w:pPr>
            <w:r>
              <w:rPr>
                <w:rFonts w:eastAsia="Times New Roman"/>
                <w:lang w:val="en-US"/>
              </w:rPr>
              <w:t>Note text.</w:t>
            </w:r>
          </w:p>
        </w:tc>
      </w:tr>
      <w:tr w:rsidR="00D67926" w14:paraId="1F66E674" w14:textId="77777777" w:rsidTr="006F3543">
        <w:trPr>
          <w:divId w:val="1529179779"/>
          <w:tblCellSpacing w:w="15" w:type="dxa"/>
        </w:trPr>
        <w:tc>
          <w:tcPr>
            <w:tcW w:w="0" w:type="auto"/>
            <w:vAlign w:val="center"/>
            <w:hideMark/>
          </w:tcPr>
          <w:p w14:paraId="03BB9BFF" w14:textId="77777777" w:rsidR="00D67926" w:rsidRDefault="008D6FB8">
            <w:pPr>
              <w:rPr>
                <w:rFonts w:eastAsia="Times New Roman"/>
                <w:lang w:val="en-US"/>
              </w:rPr>
            </w:pPr>
            <w:r>
              <w:rPr>
                <w:rFonts w:eastAsia="Times New Roman"/>
                <w:b/>
                <w:bCs/>
                <w:lang w:val="en-US"/>
              </w:rPr>
              <w:t>ClaimResponse.note.number</w:t>
            </w:r>
          </w:p>
        </w:tc>
        <w:tc>
          <w:tcPr>
            <w:tcW w:w="0" w:type="auto"/>
            <w:vAlign w:val="center"/>
            <w:hideMark/>
          </w:tcPr>
          <w:p w14:paraId="4F5C34EA" w14:textId="77777777" w:rsidR="00D67926" w:rsidRDefault="00D67926">
            <w:pPr>
              <w:rPr>
                <w:rFonts w:eastAsia="Times New Roman"/>
                <w:lang w:val="en-US"/>
              </w:rPr>
            </w:pPr>
          </w:p>
        </w:tc>
      </w:tr>
      <w:tr w:rsidR="00D67926" w14:paraId="7C8A7DB5" w14:textId="77777777" w:rsidTr="006F3543">
        <w:trPr>
          <w:divId w:val="1529179779"/>
          <w:tblCellSpacing w:w="15" w:type="dxa"/>
        </w:trPr>
        <w:tc>
          <w:tcPr>
            <w:tcW w:w="0" w:type="auto"/>
            <w:vAlign w:val="center"/>
            <w:hideMark/>
          </w:tcPr>
          <w:p w14:paraId="49A3A3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CE75D0" w14:textId="77777777" w:rsidR="00D67926" w:rsidRDefault="008D6FB8">
            <w:pPr>
              <w:rPr>
                <w:rFonts w:eastAsia="Times New Roman"/>
                <w:lang w:val="en-US"/>
              </w:rPr>
            </w:pPr>
            <w:r>
              <w:rPr>
                <w:rFonts w:eastAsia="Times New Roman"/>
                <w:lang w:val="en-US"/>
              </w:rPr>
              <w:t>Note Number for this note</w:t>
            </w:r>
          </w:p>
        </w:tc>
      </w:tr>
      <w:tr w:rsidR="00D67926" w14:paraId="1A38BBD6" w14:textId="77777777" w:rsidTr="006F3543">
        <w:trPr>
          <w:divId w:val="1529179779"/>
          <w:tblCellSpacing w:w="15" w:type="dxa"/>
        </w:trPr>
        <w:tc>
          <w:tcPr>
            <w:tcW w:w="0" w:type="auto"/>
            <w:vAlign w:val="center"/>
            <w:hideMark/>
          </w:tcPr>
          <w:p w14:paraId="68057E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C32394" w14:textId="77777777" w:rsidR="00D67926" w:rsidRDefault="008D6FB8">
            <w:pPr>
              <w:rPr>
                <w:rFonts w:eastAsia="Times New Roman"/>
                <w:lang w:val="en-US"/>
              </w:rPr>
            </w:pPr>
            <w:r>
              <w:rPr>
                <w:rFonts w:eastAsia="Times New Roman"/>
                <w:lang w:val="en-US"/>
              </w:rPr>
              <w:t>An integer associated with each note which may be referred to from each service line item.</w:t>
            </w:r>
          </w:p>
        </w:tc>
      </w:tr>
      <w:tr w:rsidR="00D67926" w14:paraId="11EB7521" w14:textId="77777777" w:rsidTr="006F3543">
        <w:trPr>
          <w:divId w:val="1529179779"/>
          <w:tblCellSpacing w:w="15" w:type="dxa"/>
        </w:trPr>
        <w:tc>
          <w:tcPr>
            <w:tcW w:w="0" w:type="auto"/>
            <w:vAlign w:val="center"/>
            <w:hideMark/>
          </w:tcPr>
          <w:p w14:paraId="0D8AB6C5" w14:textId="77777777" w:rsidR="00D67926" w:rsidRDefault="008D6FB8">
            <w:pPr>
              <w:rPr>
                <w:rFonts w:eastAsia="Times New Roman"/>
                <w:lang w:val="en-US"/>
              </w:rPr>
            </w:pPr>
            <w:r>
              <w:rPr>
                <w:rFonts w:eastAsia="Times New Roman"/>
                <w:b/>
                <w:bCs/>
                <w:lang w:val="en-US"/>
              </w:rPr>
              <w:t>ClaimResponse.note.type</w:t>
            </w:r>
          </w:p>
        </w:tc>
        <w:tc>
          <w:tcPr>
            <w:tcW w:w="0" w:type="auto"/>
            <w:vAlign w:val="center"/>
            <w:hideMark/>
          </w:tcPr>
          <w:p w14:paraId="1D92559F" w14:textId="77777777" w:rsidR="00D67926" w:rsidRDefault="00D67926">
            <w:pPr>
              <w:rPr>
                <w:rFonts w:eastAsia="Times New Roman"/>
                <w:lang w:val="en-US"/>
              </w:rPr>
            </w:pPr>
          </w:p>
        </w:tc>
      </w:tr>
      <w:tr w:rsidR="00D67926" w14:paraId="16C2CFAC" w14:textId="77777777" w:rsidTr="006F3543">
        <w:trPr>
          <w:divId w:val="1529179779"/>
          <w:tblCellSpacing w:w="15" w:type="dxa"/>
        </w:trPr>
        <w:tc>
          <w:tcPr>
            <w:tcW w:w="0" w:type="auto"/>
            <w:vAlign w:val="center"/>
            <w:hideMark/>
          </w:tcPr>
          <w:p w14:paraId="10F927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7092F6" w14:textId="77777777" w:rsidR="00D67926" w:rsidRDefault="008D6FB8">
            <w:pPr>
              <w:rPr>
                <w:rFonts w:eastAsia="Times New Roman"/>
                <w:lang w:val="en-US"/>
              </w:rPr>
            </w:pPr>
            <w:r>
              <w:rPr>
                <w:rFonts w:eastAsia="Times New Roman"/>
                <w:lang w:val="en-US"/>
              </w:rPr>
              <w:t>The note purpose: Print/Display.</w:t>
            </w:r>
          </w:p>
        </w:tc>
      </w:tr>
      <w:tr w:rsidR="00D67926" w14:paraId="2623E0C5" w14:textId="77777777" w:rsidTr="006F3543">
        <w:trPr>
          <w:divId w:val="1529179779"/>
          <w:tblCellSpacing w:w="15" w:type="dxa"/>
        </w:trPr>
        <w:tc>
          <w:tcPr>
            <w:tcW w:w="0" w:type="auto"/>
            <w:vAlign w:val="center"/>
            <w:hideMark/>
          </w:tcPr>
          <w:p w14:paraId="4AA5A6F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0033562" w14:textId="77777777" w:rsidR="00D67926" w:rsidRDefault="008D6FB8">
            <w:pPr>
              <w:rPr>
                <w:rFonts w:eastAsia="Times New Roman"/>
                <w:lang w:val="en-US"/>
              </w:rPr>
            </w:pPr>
            <w:r>
              <w:rPr>
                <w:rFonts w:eastAsia="Times New Roman"/>
                <w:lang w:val="en-US"/>
              </w:rPr>
              <w:t>The presentation types of notes</w:t>
            </w:r>
          </w:p>
        </w:tc>
      </w:tr>
      <w:tr w:rsidR="00D67926" w14:paraId="0900D43C" w14:textId="77777777" w:rsidTr="006F3543">
        <w:trPr>
          <w:divId w:val="1529179779"/>
          <w:tblCellSpacing w:w="15" w:type="dxa"/>
        </w:trPr>
        <w:tc>
          <w:tcPr>
            <w:tcW w:w="0" w:type="auto"/>
            <w:vAlign w:val="center"/>
            <w:hideMark/>
          </w:tcPr>
          <w:p w14:paraId="4972BC2F" w14:textId="77777777" w:rsidR="00D67926" w:rsidRDefault="008D6FB8">
            <w:pPr>
              <w:rPr>
                <w:rFonts w:eastAsia="Times New Roman"/>
                <w:lang w:val="en-US"/>
              </w:rPr>
            </w:pPr>
            <w:r>
              <w:rPr>
                <w:rFonts w:eastAsia="Times New Roman"/>
                <w:b/>
                <w:bCs/>
                <w:lang w:val="en-US"/>
              </w:rPr>
              <w:t>ClaimResponse.note.text</w:t>
            </w:r>
          </w:p>
        </w:tc>
        <w:tc>
          <w:tcPr>
            <w:tcW w:w="0" w:type="auto"/>
            <w:vAlign w:val="center"/>
            <w:hideMark/>
          </w:tcPr>
          <w:p w14:paraId="51AA3003" w14:textId="77777777" w:rsidR="00D67926" w:rsidRDefault="00D67926">
            <w:pPr>
              <w:rPr>
                <w:rFonts w:eastAsia="Times New Roman"/>
                <w:lang w:val="en-US"/>
              </w:rPr>
            </w:pPr>
          </w:p>
        </w:tc>
      </w:tr>
      <w:tr w:rsidR="00D67926" w14:paraId="78AA4B4E" w14:textId="77777777" w:rsidTr="006F3543">
        <w:trPr>
          <w:divId w:val="1529179779"/>
          <w:tblCellSpacing w:w="15" w:type="dxa"/>
        </w:trPr>
        <w:tc>
          <w:tcPr>
            <w:tcW w:w="0" w:type="auto"/>
            <w:vAlign w:val="center"/>
            <w:hideMark/>
          </w:tcPr>
          <w:p w14:paraId="7FDABFE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013DBE" w14:textId="77777777" w:rsidR="00D67926" w:rsidRDefault="008D6FB8">
            <w:pPr>
              <w:rPr>
                <w:rFonts w:eastAsia="Times New Roman"/>
                <w:lang w:val="en-US"/>
              </w:rPr>
            </w:pPr>
            <w:r>
              <w:rPr>
                <w:rFonts w:eastAsia="Times New Roman"/>
                <w:lang w:val="en-US"/>
              </w:rPr>
              <w:t>Note explanitory text</w:t>
            </w:r>
          </w:p>
        </w:tc>
      </w:tr>
      <w:tr w:rsidR="00D67926" w14:paraId="7C480B43" w14:textId="77777777" w:rsidTr="006F3543">
        <w:trPr>
          <w:divId w:val="1529179779"/>
          <w:tblCellSpacing w:w="15" w:type="dxa"/>
        </w:trPr>
        <w:tc>
          <w:tcPr>
            <w:tcW w:w="0" w:type="auto"/>
            <w:vAlign w:val="center"/>
            <w:hideMark/>
          </w:tcPr>
          <w:p w14:paraId="3817F2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C8ED66" w14:textId="77777777" w:rsidR="00D67926" w:rsidRDefault="008D6FB8">
            <w:pPr>
              <w:rPr>
                <w:rFonts w:eastAsia="Times New Roman"/>
                <w:lang w:val="en-US"/>
              </w:rPr>
            </w:pPr>
            <w:r>
              <w:rPr>
                <w:rFonts w:eastAsia="Times New Roman"/>
                <w:lang w:val="en-US"/>
              </w:rPr>
              <w:t>The note text.</w:t>
            </w:r>
          </w:p>
        </w:tc>
      </w:tr>
      <w:tr w:rsidR="00D67926" w14:paraId="6FABDB6C" w14:textId="77777777" w:rsidTr="006F3543">
        <w:trPr>
          <w:divId w:val="1529179779"/>
          <w:tblCellSpacing w:w="15" w:type="dxa"/>
        </w:trPr>
        <w:tc>
          <w:tcPr>
            <w:tcW w:w="0" w:type="auto"/>
            <w:vAlign w:val="center"/>
            <w:hideMark/>
          </w:tcPr>
          <w:p w14:paraId="72E505CB" w14:textId="77777777" w:rsidR="00D67926" w:rsidRDefault="008D6FB8">
            <w:pPr>
              <w:rPr>
                <w:rFonts w:eastAsia="Times New Roman"/>
                <w:lang w:val="en-US"/>
              </w:rPr>
            </w:pPr>
            <w:r>
              <w:rPr>
                <w:rFonts w:eastAsia="Times New Roman"/>
                <w:b/>
                <w:bCs/>
                <w:lang w:val="en-US"/>
              </w:rPr>
              <w:t>ClaimResponse.coverage</w:t>
            </w:r>
          </w:p>
        </w:tc>
        <w:tc>
          <w:tcPr>
            <w:tcW w:w="0" w:type="auto"/>
            <w:vAlign w:val="center"/>
            <w:hideMark/>
          </w:tcPr>
          <w:p w14:paraId="571C31B5" w14:textId="77777777" w:rsidR="00D67926" w:rsidRDefault="00D67926">
            <w:pPr>
              <w:rPr>
                <w:rFonts w:eastAsia="Times New Roman"/>
                <w:lang w:val="en-US"/>
              </w:rPr>
            </w:pPr>
          </w:p>
        </w:tc>
      </w:tr>
      <w:tr w:rsidR="00D67926" w14:paraId="1BD5F4F1" w14:textId="77777777" w:rsidTr="006F3543">
        <w:trPr>
          <w:divId w:val="1529179779"/>
          <w:tblCellSpacing w:w="15" w:type="dxa"/>
        </w:trPr>
        <w:tc>
          <w:tcPr>
            <w:tcW w:w="0" w:type="auto"/>
            <w:vAlign w:val="center"/>
            <w:hideMark/>
          </w:tcPr>
          <w:p w14:paraId="2F0DA2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30AFD3" w14:textId="77777777" w:rsidR="00D67926" w:rsidRDefault="008D6FB8">
            <w:pPr>
              <w:rPr>
                <w:rFonts w:eastAsia="Times New Roman"/>
                <w:lang w:val="en-US"/>
              </w:rPr>
            </w:pPr>
            <w:r>
              <w:rPr>
                <w:rFonts w:eastAsia="Times New Roman"/>
                <w:lang w:val="en-US"/>
              </w:rPr>
              <w:t>Insurance or medical plan</w:t>
            </w:r>
          </w:p>
        </w:tc>
      </w:tr>
      <w:tr w:rsidR="00D67926" w14:paraId="1A759808" w14:textId="77777777" w:rsidTr="006F3543">
        <w:trPr>
          <w:divId w:val="1529179779"/>
          <w:tblCellSpacing w:w="15" w:type="dxa"/>
        </w:trPr>
        <w:tc>
          <w:tcPr>
            <w:tcW w:w="0" w:type="auto"/>
            <w:vAlign w:val="center"/>
            <w:hideMark/>
          </w:tcPr>
          <w:p w14:paraId="7A2279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9717B7" w14:textId="77777777" w:rsidR="00D67926" w:rsidRDefault="008D6FB8">
            <w:pPr>
              <w:rPr>
                <w:rFonts w:eastAsia="Times New Roman"/>
                <w:lang w:val="en-US"/>
              </w:rPr>
            </w:pPr>
            <w:r>
              <w:rPr>
                <w:rFonts w:eastAsia="Times New Roman"/>
                <w:lang w:val="en-US"/>
              </w:rPr>
              <w:t>Financial instrument by which payment information for health care.</w:t>
            </w:r>
          </w:p>
        </w:tc>
      </w:tr>
      <w:tr w:rsidR="00D67926" w14:paraId="7620990E" w14:textId="77777777" w:rsidTr="006F3543">
        <w:trPr>
          <w:divId w:val="1529179779"/>
          <w:tblCellSpacing w:w="15" w:type="dxa"/>
        </w:trPr>
        <w:tc>
          <w:tcPr>
            <w:tcW w:w="0" w:type="auto"/>
            <w:vAlign w:val="center"/>
            <w:hideMark/>
          </w:tcPr>
          <w:p w14:paraId="2C56288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05C75D2" w14:textId="77777777"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14:paraId="601A1D24" w14:textId="77777777" w:rsidTr="006F3543">
        <w:trPr>
          <w:divId w:val="1529179779"/>
          <w:tblCellSpacing w:w="15" w:type="dxa"/>
        </w:trPr>
        <w:tc>
          <w:tcPr>
            <w:tcW w:w="0" w:type="auto"/>
            <w:vAlign w:val="center"/>
            <w:hideMark/>
          </w:tcPr>
          <w:p w14:paraId="5B9CAEE3" w14:textId="77777777" w:rsidR="00D67926" w:rsidRDefault="008D6FB8">
            <w:pPr>
              <w:rPr>
                <w:rFonts w:eastAsia="Times New Roman"/>
                <w:lang w:val="en-US"/>
              </w:rPr>
            </w:pPr>
            <w:r>
              <w:rPr>
                <w:rFonts w:eastAsia="Times New Roman"/>
                <w:b/>
                <w:bCs/>
                <w:lang w:val="en-US"/>
              </w:rPr>
              <w:t>ClaimResponse.coverage.sequence</w:t>
            </w:r>
          </w:p>
        </w:tc>
        <w:tc>
          <w:tcPr>
            <w:tcW w:w="0" w:type="auto"/>
            <w:vAlign w:val="center"/>
            <w:hideMark/>
          </w:tcPr>
          <w:p w14:paraId="24EE2BFC" w14:textId="77777777" w:rsidR="00D67926" w:rsidRDefault="00D67926">
            <w:pPr>
              <w:rPr>
                <w:rFonts w:eastAsia="Times New Roman"/>
                <w:lang w:val="en-US"/>
              </w:rPr>
            </w:pPr>
          </w:p>
        </w:tc>
      </w:tr>
      <w:tr w:rsidR="00D67926" w14:paraId="40281CFB" w14:textId="77777777" w:rsidTr="006F3543">
        <w:trPr>
          <w:divId w:val="1529179779"/>
          <w:tblCellSpacing w:w="15" w:type="dxa"/>
        </w:trPr>
        <w:tc>
          <w:tcPr>
            <w:tcW w:w="0" w:type="auto"/>
            <w:vAlign w:val="center"/>
            <w:hideMark/>
          </w:tcPr>
          <w:p w14:paraId="64DCC9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2D9134" w14:textId="77777777" w:rsidR="00D67926" w:rsidRDefault="008D6FB8">
            <w:pPr>
              <w:rPr>
                <w:rFonts w:eastAsia="Times New Roman"/>
                <w:lang w:val="en-US"/>
              </w:rPr>
            </w:pPr>
            <w:r>
              <w:rPr>
                <w:rFonts w:eastAsia="Times New Roman"/>
                <w:lang w:val="en-US"/>
              </w:rPr>
              <w:t>Service instance identifier</w:t>
            </w:r>
          </w:p>
        </w:tc>
      </w:tr>
      <w:tr w:rsidR="00D67926" w14:paraId="26155D82" w14:textId="77777777" w:rsidTr="006F3543">
        <w:trPr>
          <w:divId w:val="1529179779"/>
          <w:tblCellSpacing w:w="15" w:type="dxa"/>
        </w:trPr>
        <w:tc>
          <w:tcPr>
            <w:tcW w:w="0" w:type="auto"/>
            <w:vAlign w:val="center"/>
            <w:hideMark/>
          </w:tcPr>
          <w:p w14:paraId="5DEC9F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B594AC" w14:textId="77777777" w:rsidR="00D67926" w:rsidRDefault="008D6FB8">
            <w:pPr>
              <w:rPr>
                <w:rFonts w:eastAsia="Times New Roman"/>
                <w:lang w:val="en-US"/>
              </w:rPr>
            </w:pPr>
            <w:r>
              <w:rPr>
                <w:rFonts w:eastAsia="Times New Roman"/>
                <w:lang w:val="en-US"/>
              </w:rPr>
              <w:t>A service line item.</w:t>
            </w:r>
          </w:p>
        </w:tc>
      </w:tr>
      <w:tr w:rsidR="00D67926" w14:paraId="334186C5" w14:textId="77777777" w:rsidTr="006F3543">
        <w:trPr>
          <w:divId w:val="1529179779"/>
          <w:tblCellSpacing w:w="15" w:type="dxa"/>
        </w:trPr>
        <w:tc>
          <w:tcPr>
            <w:tcW w:w="0" w:type="auto"/>
            <w:vAlign w:val="center"/>
            <w:hideMark/>
          </w:tcPr>
          <w:p w14:paraId="1CB10198"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4D96F4FE" w14:textId="77777777" w:rsidR="00D67926" w:rsidRDefault="008D6FB8">
            <w:pPr>
              <w:rPr>
                <w:rFonts w:eastAsia="Times New Roman"/>
                <w:lang w:val="en-US"/>
              </w:rPr>
            </w:pPr>
            <w:r>
              <w:rPr>
                <w:rFonts w:eastAsia="Times New Roman"/>
                <w:lang w:val="en-US"/>
              </w:rPr>
              <w:t>To maintain order of the coverages.</w:t>
            </w:r>
          </w:p>
        </w:tc>
      </w:tr>
      <w:tr w:rsidR="00D67926" w14:paraId="482BF65F" w14:textId="77777777" w:rsidTr="006F3543">
        <w:trPr>
          <w:divId w:val="1529179779"/>
          <w:tblCellSpacing w:w="15" w:type="dxa"/>
        </w:trPr>
        <w:tc>
          <w:tcPr>
            <w:tcW w:w="0" w:type="auto"/>
            <w:vAlign w:val="center"/>
            <w:hideMark/>
          </w:tcPr>
          <w:p w14:paraId="73DC0CE1" w14:textId="77777777" w:rsidR="00D67926" w:rsidRDefault="008D6FB8">
            <w:pPr>
              <w:rPr>
                <w:rFonts w:eastAsia="Times New Roman"/>
                <w:lang w:val="en-US"/>
              </w:rPr>
            </w:pPr>
            <w:r>
              <w:rPr>
                <w:rFonts w:eastAsia="Times New Roman"/>
                <w:b/>
                <w:bCs/>
                <w:lang w:val="en-US"/>
              </w:rPr>
              <w:t>ClaimResponse.coverage.focal</w:t>
            </w:r>
          </w:p>
        </w:tc>
        <w:tc>
          <w:tcPr>
            <w:tcW w:w="0" w:type="auto"/>
            <w:vAlign w:val="center"/>
            <w:hideMark/>
          </w:tcPr>
          <w:p w14:paraId="5BE7015B" w14:textId="77777777" w:rsidR="00D67926" w:rsidRDefault="00D67926">
            <w:pPr>
              <w:rPr>
                <w:rFonts w:eastAsia="Times New Roman"/>
                <w:lang w:val="en-US"/>
              </w:rPr>
            </w:pPr>
          </w:p>
        </w:tc>
      </w:tr>
      <w:tr w:rsidR="00D67926" w14:paraId="471D3A25" w14:textId="77777777" w:rsidTr="006F3543">
        <w:trPr>
          <w:divId w:val="1529179779"/>
          <w:tblCellSpacing w:w="15" w:type="dxa"/>
        </w:trPr>
        <w:tc>
          <w:tcPr>
            <w:tcW w:w="0" w:type="auto"/>
            <w:vAlign w:val="center"/>
            <w:hideMark/>
          </w:tcPr>
          <w:p w14:paraId="59976D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409EEA" w14:textId="77777777" w:rsidR="00D67926" w:rsidRDefault="008D6FB8">
            <w:pPr>
              <w:rPr>
                <w:rFonts w:eastAsia="Times New Roman"/>
                <w:lang w:val="en-US"/>
              </w:rPr>
            </w:pPr>
            <w:r>
              <w:rPr>
                <w:rFonts w:eastAsia="Times New Roman"/>
                <w:lang w:val="en-US"/>
              </w:rPr>
              <w:t>Is the focal Coverage</w:t>
            </w:r>
          </w:p>
        </w:tc>
      </w:tr>
      <w:tr w:rsidR="00D67926" w14:paraId="08716A67" w14:textId="77777777" w:rsidTr="006F3543">
        <w:trPr>
          <w:divId w:val="1529179779"/>
          <w:tblCellSpacing w:w="15" w:type="dxa"/>
        </w:trPr>
        <w:tc>
          <w:tcPr>
            <w:tcW w:w="0" w:type="auto"/>
            <w:vAlign w:val="center"/>
            <w:hideMark/>
          </w:tcPr>
          <w:p w14:paraId="474C6D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18E761" w14:textId="77777777"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14:paraId="2E8DCEA4" w14:textId="77777777" w:rsidTr="006F3543">
        <w:trPr>
          <w:divId w:val="1529179779"/>
          <w:tblCellSpacing w:w="15" w:type="dxa"/>
        </w:trPr>
        <w:tc>
          <w:tcPr>
            <w:tcW w:w="0" w:type="auto"/>
            <w:vAlign w:val="center"/>
            <w:hideMark/>
          </w:tcPr>
          <w:p w14:paraId="020BB60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53F940" w14:textId="77777777" w:rsidR="00D67926" w:rsidRDefault="008D6FB8">
            <w:pPr>
              <w:rPr>
                <w:rFonts w:eastAsia="Times New Roman"/>
                <w:lang w:val="en-US"/>
              </w:rPr>
            </w:pPr>
            <w:r>
              <w:rPr>
                <w:rFonts w:eastAsia="Times New Roman"/>
                <w:lang w:val="en-US"/>
              </w:rPr>
              <w:t>To identify which coverage is being adjudicated.</w:t>
            </w:r>
          </w:p>
        </w:tc>
      </w:tr>
      <w:tr w:rsidR="00D67926" w14:paraId="09CC9F05" w14:textId="77777777" w:rsidTr="006F3543">
        <w:trPr>
          <w:divId w:val="1529179779"/>
          <w:tblCellSpacing w:w="15" w:type="dxa"/>
        </w:trPr>
        <w:tc>
          <w:tcPr>
            <w:tcW w:w="0" w:type="auto"/>
            <w:vAlign w:val="center"/>
            <w:hideMark/>
          </w:tcPr>
          <w:p w14:paraId="113D3183" w14:textId="77777777" w:rsidR="00D67926" w:rsidRDefault="008D6FB8">
            <w:pPr>
              <w:rPr>
                <w:rFonts w:eastAsia="Times New Roman"/>
                <w:lang w:val="en-US"/>
              </w:rPr>
            </w:pPr>
            <w:r>
              <w:rPr>
                <w:rFonts w:eastAsia="Times New Roman"/>
                <w:b/>
                <w:bCs/>
                <w:lang w:val="en-US"/>
              </w:rPr>
              <w:t>ClaimResponse.coverage.coverage</w:t>
            </w:r>
          </w:p>
        </w:tc>
        <w:tc>
          <w:tcPr>
            <w:tcW w:w="0" w:type="auto"/>
            <w:vAlign w:val="center"/>
            <w:hideMark/>
          </w:tcPr>
          <w:p w14:paraId="73A13073" w14:textId="77777777" w:rsidR="00D67926" w:rsidRDefault="00D67926">
            <w:pPr>
              <w:rPr>
                <w:rFonts w:eastAsia="Times New Roman"/>
                <w:lang w:val="en-US"/>
              </w:rPr>
            </w:pPr>
          </w:p>
        </w:tc>
      </w:tr>
      <w:tr w:rsidR="00D67926" w14:paraId="13645035" w14:textId="77777777" w:rsidTr="006F3543">
        <w:trPr>
          <w:divId w:val="1529179779"/>
          <w:tblCellSpacing w:w="15" w:type="dxa"/>
        </w:trPr>
        <w:tc>
          <w:tcPr>
            <w:tcW w:w="0" w:type="auto"/>
            <w:vAlign w:val="center"/>
            <w:hideMark/>
          </w:tcPr>
          <w:p w14:paraId="09FD44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35149B" w14:textId="77777777" w:rsidR="00D67926" w:rsidRDefault="008D6FB8">
            <w:pPr>
              <w:rPr>
                <w:rFonts w:eastAsia="Times New Roman"/>
                <w:lang w:val="en-US"/>
              </w:rPr>
            </w:pPr>
            <w:r>
              <w:rPr>
                <w:rFonts w:eastAsia="Times New Roman"/>
                <w:lang w:val="en-US"/>
              </w:rPr>
              <w:t>Insurance information</w:t>
            </w:r>
          </w:p>
        </w:tc>
      </w:tr>
      <w:tr w:rsidR="00D67926" w14:paraId="2DB96EDA" w14:textId="77777777" w:rsidTr="006F3543">
        <w:trPr>
          <w:divId w:val="1529179779"/>
          <w:tblCellSpacing w:w="15" w:type="dxa"/>
        </w:trPr>
        <w:tc>
          <w:tcPr>
            <w:tcW w:w="0" w:type="auto"/>
            <w:vAlign w:val="center"/>
            <w:hideMark/>
          </w:tcPr>
          <w:p w14:paraId="0A65C9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E3F84C" w14:textId="77777777" w:rsidR="00D67926" w:rsidRDefault="008D6FB8">
            <w:pPr>
              <w:rPr>
                <w:rFonts w:eastAsia="Times New Roman"/>
                <w:lang w:val="en-US"/>
              </w:rPr>
            </w:pPr>
            <w:r>
              <w:rPr>
                <w:rFonts w:eastAsia="Times New Roman"/>
                <w:lang w:val="en-US"/>
              </w:rPr>
              <w:t>Reference to the program or plan identification, underwriter or payor.</w:t>
            </w:r>
          </w:p>
        </w:tc>
      </w:tr>
      <w:tr w:rsidR="00D67926" w14:paraId="11F1C75E" w14:textId="77777777" w:rsidTr="006F3543">
        <w:trPr>
          <w:divId w:val="1529179779"/>
          <w:tblCellSpacing w:w="15" w:type="dxa"/>
        </w:trPr>
        <w:tc>
          <w:tcPr>
            <w:tcW w:w="0" w:type="auto"/>
            <w:vAlign w:val="center"/>
            <w:hideMark/>
          </w:tcPr>
          <w:p w14:paraId="3DDE62C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77F83D9" w14:textId="77777777"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14:paraId="4E5FCAA6" w14:textId="77777777" w:rsidTr="006F3543">
        <w:trPr>
          <w:divId w:val="1529179779"/>
          <w:tblCellSpacing w:w="15" w:type="dxa"/>
        </w:trPr>
        <w:tc>
          <w:tcPr>
            <w:tcW w:w="0" w:type="auto"/>
            <w:vAlign w:val="center"/>
            <w:hideMark/>
          </w:tcPr>
          <w:p w14:paraId="037A2915" w14:textId="77777777" w:rsidR="00D67926" w:rsidRDefault="008D6FB8">
            <w:pPr>
              <w:rPr>
                <w:rFonts w:eastAsia="Times New Roman"/>
                <w:lang w:val="en-US"/>
              </w:rPr>
            </w:pPr>
            <w:r>
              <w:rPr>
                <w:rFonts w:eastAsia="Times New Roman"/>
                <w:b/>
                <w:bCs/>
                <w:lang w:val="en-US"/>
              </w:rPr>
              <w:t>ClaimResponse.coverage.businessArrangement</w:t>
            </w:r>
          </w:p>
        </w:tc>
        <w:tc>
          <w:tcPr>
            <w:tcW w:w="0" w:type="auto"/>
            <w:vAlign w:val="center"/>
            <w:hideMark/>
          </w:tcPr>
          <w:p w14:paraId="0086CC7F" w14:textId="77777777" w:rsidR="00D67926" w:rsidRDefault="00D67926">
            <w:pPr>
              <w:rPr>
                <w:rFonts w:eastAsia="Times New Roman"/>
                <w:lang w:val="en-US"/>
              </w:rPr>
            </w:pPr>
          </w:p>
        </w:tc>
      </w:tr>
      <w:tr w:rsidR="00D67926" w14:paraId="180BB2CE" w14:textId="77777777" w:rsidTr="006F3543">
        <w:trPr>
          <w:divId w:val="1529179779"/>
          <w:tblCellSpacing w:w="15" w:type="dxa"/>
        </w:trPr>
        <w:tc>
          <w:tcPr>
            <w:tcW w:w="0" w:type="auto"/>
            <w:vAlign w:val="center"/>
            <w:hideMark/>
          </w:tcPr>
          <w:p w14:paraId="4BEE2A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D13C87" w14:textId="77777777" w:rsidR="00D67926" w:rsidRDefault="008D6FB8">
            <w:pPr>
              <w:rPr>
                <w:rFonts w:eastAsia="Times New Roman"/>
                <w:lang w:val="en-US"/>
              </w:rPr>
            </w:pPr>
            <w:r>
              <w:rPr>
                <w:rFonts w:eastAsia="Times New Roman"/>
                <w:lang w:val="en-US"/>
              </w:rPr>
              <w:t>Business agreement</w:t>
            </w:r>
          </w:p>
        </w:tc>
      </w:tr>
      <w:tr w:rsidR="00D67926" w14:paraId="1C0A8351" w14:textId="77777777" w:rsidTr="006F3543">
        <w:trPr>
          <w:divId w:val="1529179779"/>
          <w:tblCellSpacing w:w="15" w:type="dxa"/>
        </w:trPr>
        <w:tc>
          <w:tcPr>
            <w:tcW w:w="0" w:type="auto"/>
            <w:vAlign w:val="center"/>
            <w:hideMark/>
          </w:tcPr>
          <w:p w14:paraId="13D73F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A49590" w14:textId="77777777"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14:paraId="6A43FF53" w14:textId="77777777" w:rsidTr="006F3543">
        <w:trPr>
          <w:divId w:val="1529179779"/>
          <w:tblCellSpacing w:w="15" w:type="dxa"/>
        </w:trPr>
        <w:tc>
          <w:tcPr>
            <w:tcW w:w="0" w:type="auto"/>
            <w:vAlign w:val="center"/>
            <w:hideMark/>
          </w:tcPr>
          <w:p w14:paraId="5A5C7146" w14:textId="77777777" w:rsidR="00D67926" w:rsidRDefault="008D6FB8">
            <w:pPr>
              <w:rPr>
                <w:rFonts w:eastAsia="Times New Roman"/>
                <w:lang w:val="en-US"/>
              </w:rPr>
            </w:pPr>
            <w:r>
              <w:rPr>
                <w:rFonts w:eastAsia="Times New Roman"/>
                <w:b/>
                <w:bCs/>
                <w:lang w:val="en-US"/>
              </w:rPr>
              <w:t>ClaimResponse.coverage.relationship</w:t>
            </w:r>
          </w:p>
        </w:tc>
        <w:tc>
          <w:tcPr>
            <w:tcW w:w="0" w:type="auto"/>
            <w:vAlign w:val="center"/>
            <w:hideMark/>
          </w:tcPr>
          <w:p w14:paraId="277262C6" w14:textId="77777777" w:rsidR="00D67926" w:rsidRDefault="00D67926">
            <w:pPr>
              <w:rPr>
                <w:rFonts w:eastAsia="Times New Roman"/>
                <w:lang w:val="en-US"/>
              </w:rPr>
            </w:pPr>
          </w:p>
        </w:tc>
      </w:tr>
      <w:tr w:rsidR="00D67926" w14:paraId="799F1AA6" w14:textId="77777777" w:rsidTr="006F3543">
        <w:trPr>
          <w:divId w:val="1529179779"/>
          <w:tblCellSpacing w:w="15" w:type="dxa"/>
        </w:trPr>
        <w:tc>
          <w:tcPr>
            <w:tcW w:w="0" w:type="auto"/>
            <w:vAlign w:val="center"/>
            <w:hideMark/>
          </w:tcPr>
          <w:p w14:paraId="4DA6F2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A7D4E5" w14:textId="77777777" w:rsidR="00D67926" w:rsidRDefault="008D6FB8">
            <w:pPr>
              <w:rPr>
                <w:rFonts w:eastAsia="Times New Roman"/>
                <w:lang w:val="en-US"/>
              </w:rPr>
            </w:pPr>
            <w:r>
              <w:rPr>
                <w:rFonts w:eastAsia="Times New Roman"/>
                <w:lang w:val="en-US"/>
              </w:rPr>
              <w:t>Patient relationship to subscriber</w:t>
            </w:r>
          </w:p>
        </w:tc>
      </w:tr>
      <w:tr w:rsidR="00D67926" w14:paraId="358FEF59" w14:textId="77777777" w:rsidTr="006F3543">
        <w:trPr>
          <w:divId w:val="1529179779"/>
          <w:tblCellSpacing w:w="15" w:type="dxa"/>
        </w:trPr>
        <w:tc>
          <w:tcPr>
            <w:tcW w:w="0" w:type="auto"/>
            <w:vAlign w:val="center"/>
            <w:hideMark/>
          </w:tcPr>
          <w:p w14:paraId="67CE3A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B0E00B" w14:textId="77777777" w:rsidR="00D67926" w:rsidRDefault="008D6FB8">
            <w:pPr>
              <w:rPr>
                <w:rFonts w:eastAsia="Times New Roman"/>
                <w:lang w:val="en-US"/>
              </w:rPr>
            </w:pPr>
            <w:r>
              <w:rPr>
                <w:rFonts w:eastAsia="Times New Roman"/>
                <w:lang w:val="en-US"/>
              </w:rPr>
              <w:t>The relationship of the patient to the subscriber.</w:t>
            </w:r>
          </w:p>
        </w:tc>
      </w:tr>
      <w:tr w:rsidR="00D67926" w14:paraId="557F78AF" w14:textId="77777777" w:rsidTr="006F3543">
        <w:trPr>
          <w:divId w:val="1529179779"/>
          <w:tblCellSpacing w:w="15" w:type="dxa"/>
        </w:trPr>
        <w:tc>
          <w:tcPr>
            <w:tcW w:w="0" w:type="auto"/>
            <w:vAlign w:val="center"/>
            <w:hideMark/>
          </w:tcPr>
          <w:p w14:paraId="6DDDEBC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5ABA901" w14:textId="77777777" w:rsidR="00D67926" w:rsidRDefault="008D6FB8">
            <w:pPr>
              <w:rPr>
                <w:rFonts w:eastAsia="Times New Roman"/>
                <w:lang w:val="en-US"/>
              </w:rPr>
            </w:pPr>
            <w:r>
              <w:rPr>
                <w:rFonts w:eastAsia="Times New Roman"/>
                <w:lang w:val="en-US"/>
              </w:rPr>
              <w:t>To determine relationship between the patient and the subscriber.</w:t>
            </w:r>
          </w:p>
        </w:tc>
      </w:tr>
      <w:tr w:rsidR="00D67926" w14:paraId="2A5EB43A" w14:textId="77777777" w:rsidTr="006F3543">
        <w:trPr>
          <w:divId w:val="1529179779"/>
          <w:tblCellSpacing w:w="15" w:type="dxa"/>
        </w:trPr>
        <w:tc>
          <w:tcPr>
            <w:tcW w:w="0" w:type="auto"/>
            <w:vAlign w:val="center"/>
            <w:hideMark/>
          </w:tcPr>
          <w:p w14:paraId="1645AC0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9E4D226" w14:textId="77777777" w:rsidR="00D67926" w:rsidRDefault="008D6FB8">
            <w:pPr>
              <w:rPr>
                <w:rFonts w:eastAsia="Times New Roman"/>
                <w:lang w:val="en-US"/>
              </w:rPr>
            </w:pPr>
            <w:r>
              <w:rPr>
                <w:rFonts w:eastAsia="Times New Roman"/>
                <w:lang w:val="en-US"/>
              </w:rPr>
              <w:t>The code for the relationship of the patient to the subscriber</w:t>
            </w:r>
          </w:p>
        </w:tc>
      </w:tr>
      <w:tr w:rsidR="00D67926" w14:paraId="54FB9563" w14:textId="77777777" w:rsidTr="006F3543">
        <w:trPr>
          <w:divId w:val="1529179779"/>
          <w:tblCellSpacing w:w="15" w:type="dxa"/>
        </w:trPr>
        <w:tc>
          <w:tcPr>
            <w:tcW w:w="0" w:type="auto"/>
            <w:vAlign w:val="center"/>
            <w:hideMark/>
          </w:tcPr>
          <w:p w14:paraId="0E34E64C" w14:textId="77777777" w:rsidR="00D67926" w:rsidRDefault="008D6FB8">
            <w:pPr>
              <w:rPr>
                <w:rFonts w:eastAsia="Times New Roman"/>
                <w:lang w:val="en-US"/>
              </w:rPr>
            </w:pPr>
            <w:r>
              <w:rPr>
                <w:rFonts w:eastAsia="Times New Roman"/>
                <w:b/>
                <w:bCs/>
                <w:lang w:val="en-US"/>
              </w:rPr>
              <w:t>ClaimResponse.coverage.preAuthRef</w:t>
            </w:r>
          </w:p>
        </w:tc>
        <w:tc>
          <w:tcPr>
            <w:tcW w:w="0" w:type="auto"/>
            <w:vAlign w:val="center"/>
            <w:hideMark/>
          </w:tcPr>
          <w:p w14:paraId="1E73A131" w14:textId="77777777" w:rsidR="00D67926" w:rsidRDefault="00D67926">
            <w:pPr>
              <w:rPr>
                <w:rFonts w:eastAsia="Times New Roman"/>
                <w:lang w:val="en-US"/>
              </w:rPr>
            </w:pPr>
          </w:p>
        </w:tc>
      </w:tr>
      <w:tr w:rsidR="00D67926" w14:paraId="693E3078" w14:textId="77777777" w:rsidTr="006F3543">
        <w:trPr>
          <w:divId w:val="1529179779"/>
          <w:tblCellSpacing w:w="15" w:type="dxa"/>
        </w:trPr>
        <w:tc>
          <w:tcPr>
            <w:tcW w:w="0" w:type="auto"/>
            <w:vAlign w:val="center"/>
            <w:hideMark/>
          </w:tcPr>
          <w:p w14:paraId="529EE6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0A5A7D" w14:textId="77777777" w:rsidR="00D67926" w:rsidRDefault="008D6FB8">
            <w:pPr>
              <w:rPr>
                <w:rFonts w:eastAsia="Times New Roman"/>
                <w:lang w:val="en-US"/>
              </w:rPr>
            </w:pPr>
            <w:r>
              <w:rPr>
                <w:rFonts w:eastAsia="Times New Roman"/>
                <w:lang w:val="en-US"/>
              </w:rPr>
              <w:t>Pre-Authorization/Determination Reference</w:t>
            </w:r>
          </w:p>
        </w:tc>
      </w:tr>
      <w:tr w:rsidR="00D67926" w14:paraId="5B2F6235" w14:textId="77777777" w:rsidTr="006F3543">
        <w:trPr>
          <w:divId w:val="1529179779"/>
          <w:tblCellSpacing w:w="15" w:type="dxa"/>
        </w:trPr>
        <w:tc>
          <w:tcPr>
            <w:tcW w:w="0" w:type="auto"/>
            <w:vAlign w:val="center"/>
            <w:hideMark/>
          </w:tcPr>
          <w:p w14:paraId="11D65B3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76FF5C" w14:textId="77777777" w:rsidR="00D67926" w:rsidRDefault="008D6FB8">
            <w:pPr>
              <w:rPr>
                <w:rFonts w:eastAsia="Times New Roman"/>
                <w:lang w:val="en-US"/>
              </w:rPr>
            </w:pPr>
            <w:r>
              <w:rPr>
                <w:rFonts w:eastAsia="Times New Roman"/>
                <w:lang w:val="en-US"/>
              </w:rPr>
              <w:t>A list of references from the Insurer to which these services pertain.</w:t>
            </w:r>
          </w:p>
        </w:tc>
      </w:tr>
      <w:tr w:rsidR="00D67926" w14:paraId="6867CE8A" w14:textId="77777777" w:rsidTr="006F3543">
        <w:trPr>
          <w:divId w:val="1529179779"/>
          <w:tblCellSpacing w:w="15" w:type="dxa"/>
        </w:trPr>
        <w:tc>
          <w:tcPr>
            <w:tcW w:w="0" w:type="auto"/>
            <w:vAlign w:val="center"/>
            <w:hideMark/>
          </w:tcPr>
          <w:p w14:paraId="43D779C6"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C6777B2" w14:textId="77777777" w:rsidR="00D67926" w:rsidRDefault="008D6FB8">
            <w:pPr>
              <w:rPr>
                <w:rFonts w:eastAsia="Times New Roman"/>
                <w:lang w:val="en-US"/>
              </w:rPr>
            </w:pPr>
            <w:r>
              <w:rPr>
                <w:rFonts w:eastAsia="Times New Roman"/>
                <w:lang w:val="en-US"/>
              </w:rPr>
              <w:t>To provide any pre=determination or prior authorization reference.</w:t>
            </w:r>
          </w:p>
        </w:tc>
      </w:tr>
      <w:tr w:rsidR="00D67926" w14:paraId="36924E7A" w14:textId="77777777" w:rsidTr="006F3543">
        <w:trPr>
          <w:divId w:val="1529179779"/>
          <w:tblCellSpacing w:w="15" w:type="dxa"/>
        </w:trPr>
        <w:tc>
          <w:tcPr>
            <w:tcW w:w="0" w:type="auto"/>
            <w:vAlign w:val="center"/>
            <w:hideMark/>
          </w:tcPr>
          <w:p w14:paraId="716B6D08" w14:textId="77777777" w:rsidR="00D67926" w:rsidRDefault="008D6FB8">
            <w:pPr>
              <w:rPr>
                <w:rFonts w:eastAsia="Times New Roman"/>
                <w:lang w:val="en-US"/>
              </w:rPr>
            </w:pPr>
            <w:r>
              <w:rPr>
                <w:rFonts w:eastAsia="Times New Roman"/>
                <w:b/>
                <w:bCs/>
                <w:lang w:val="en-US"/>
              </w:rPr>
              <w:t>ClaimResponse.coverage.claimResponse</w:t>
            </w:r>
          </w:p>
        </w:tc>
        <w:tc>
          <w:tcPr>
            <w:tcW w:w="0" w:type="auto"/>
            <w:vAlign w:val="center"/>
            <w:hideMark/>
          </w:tcPr>
          <w:p w14:paraId="4142B122" w14:textId="77777777" w:rsidR="00D67926" w:rsidRDefault="00D67926">
            <w:pPr>
              <w:rPr>
                <w:rFonts w:eastAsia="Times New Roman"/>
                <w:lang w:val="en-US"/>
              </w:rPr>
            </w:pPr>
          </w:p>
        </w:tc>
      </w:tr>
      <w:tr w:rsidR="00D67926" w14:paraId="2A99A8EC" w14:textId="77777777" w:rsidTr="006F3543">
        <w:trPr>
          <w:divId w:val="1529179779"/>
          <w:tblCellSpacing w:w="15" w:type="dxa"/>
        </w:trPr>
        <w:tc>
          <w:tcPr>
            <w:tcW w:w="0" w:type="auto"/>
            <w:vAlign w:val="center"/>
            <w:hideMark/>
          </w:tcPr>
          <w:p w14:paraId="25D972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FAB90B" w14:textId="77777777" w:rsidR="00D67926" w:rsidRDefault="008D6FB8">
            <w:pPr>
              <w:rPr>
                <w:rFonts w:eastAsia="Times New Roman"/>
                <w:lang w:val="en-US"/>
              </w:rPr>
            </w:pPr>
            <w:r>
              <w:rPr>
                <w:rFonts w:eastAsia="Times New Roman"/>
                <w:lang w:val="en-US"/>
              </w:rPr>
              <w:t>Adjudication results</w:t>
            </w:r>
          </w:p>
        </w:tc>
      </w:tr>
      <w:tr w:rsidR="00D67926" w14:paraId="4871238A" w14:textId="77777777" w:rsidTr="006F3543">
        <w:trPr>
          <w:divId w:val="1529179779"/>
          <w:tblCellSpacing w:w="15" w:type="dxa"/>
        </w:trPr>
        <w:tc>
          <w:tcPr>
            <w:tcW w:w="0" w:type="auto"/>
            <w:vAlign w:val="center"/>
            <w:hideMark/>
          </w:tcPr>
          <w:p w14:paraId="63F23B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F3C248" w14:textId="77777777" w:rsidR="00D67926" w:rsidRDefault="008D6FB8">
            <w:pPr>
              <w:rPr>
                <w:rFonts w:eastAsia="Times New Roman"/>
                <w:lang w:val="en-US"/>
              </w:rPr>
            </w:pPr>
            <w:r>
              <w:rPr>
                <w:rFonts w:eastAsia="Times New Roman"/>
                <w:lang w:val="en-US"/>
              </w:rPr>
              <w:t>The Coverages adjudication details.</w:t>
            </w:r>
          </w:p>
        </w:tc>
      </w:tr>
      <w:tr w:rsidR="00D67926" w14:paraId="410E3896" w14:textId="77777777" w:rsidTr="006F3543">
        <w:trPr>
          <w:divId w:val="1529179779"/>
          <w:tblCellSpacing w:w="15" w:type="dxa"/>
        </w:trPr>
        <w:tc>
          <w:tcPr>
            <w:tcW w:w="0" w:type="auto"/>
            <w:vAlign w:val="center"/>
            <w:hideMark/>
          </w:tcPr>
          <w:p w14:paraId="376D47B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665F8FF" w14:textId="77777777"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14:paraId="6145855B" w14:textId="77777777" w:rsidTr="006F3543">
        <w:trPr>
          <w:divId w:val="1529179779"/>
          <w:tblCellSpacing w:w="15" w:type="dxa"/>
        </w:trPr>
        <w:tc>
          <w:tcPr>
            <w:tcW w:w="0" w:type="auto"/>
            <w:vAlign w:val="center"/>
            <w:hideMark/>
          </w:tcPr>
          <w:p w14:paraId="599DA656" w14:textId="77777777" w:rsidR="00D67926" w:rsidRDefault="008D6FB8">
            <w:pPr>
              <w:rPr>
                <w:rFonts w:eastAsia="Times New Roman"/>
                <w:lang w:val="en-US"/>
              </w:rPr>
            </w:pPr>
            <w:r>
              <w:rPr>
                <w:rFonts w:eastAsia="Times New Roman"/>
                <w:b/>
                <w:bCs/>
                <w:lang w:val="en-US"/>
              </w:rPr>
              <w:t>ClaimResponse.coverage.originalRuleset</w:t>
            </w:r>
          </w:p>
        </w:tc>
        <w:tc>
          <w:tcPr>
            <w:tcW w:w="0" w:type="auto"/>
            <w:vAlign w:val="center"/>
            <w:hideMark/>
          </w:tcPr>
          <w:p w14:paraId="100314E6" w14:textId="77777777" w:rsidR="00D67926" w:rsidRDefault="00D67926">
            <w:pPr>
              <w:rPr>
                <w:rFonts w:eastAsia="Times New Roman"/>
                <w:lang w:val="en-US"/>
              </w:rPr>
            </w:pPr>
          </w:p>
        </w:tc>
      </w:tr>
      <w:tr w:rsidR="00D67926" w14:paraId="35B4032F" w14:textId="77777777" w:rsidTr="006F3543">
        <w:trPr>
          <w:divId w:val="1529179779"/>
          <w:tblCellSpacing w:w="15" w:type="dxa"/>
        </w:trPr>
        <w:tc>
          <w:tcPr>
            <w:tcW w:w="0" w:type="auto"/>
            <w:vAlign w:val="center"/>
            <w:hideMark/>
          </w:tcPr>
          <w:p w14:paraId="4319F1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40E592" w14:textId="77777777" w:rsidR="00D67926" w:rsidRDefault="008D6FB8">
            <w:pPr>
              <w:rPr>
                <w:rFonts w:eastAsia="Times New Roman"/>
                <w:lang w:val="en-US"/>
              </w:rPr>
            </w:pPr>
            <w:r>
              <w:rPr>
                <w:rFonts w:eastAsia="Times New Roman"/>
                <w:lang w:val="en-US"/>
              </w:rPr>
              <w:t>Original version</w:t>
            </w:r>
          </w:p>
        </w:tc>
      </w:tr>
      <w:tr w:rsidR="00D67926" w14:paraId="6B210E0D" w14:textId="77777777" w:rsidTr="006F3543">
        <w:trPr>
          <w:divId w:val="1529179779"/>
          <w:tblCellSpacing w:w="15" w:type="dxa"/>
        </w:trPr>
        <w:tc>
          <w:tcPr>
            <w:tcW w:w="0" w:type="auto"/>
            <w:vAlign w:val="center"/>
            <w:hideMark/>
          </w:tcPr>
          <w:p w14:paraId="55EAE0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A78188"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782C1111" w14:textId="77777777" w:rsidTr="006F3543">
        <w:trPr>
          <w:divId w:val="1529179779"/>
          <w:tblCellSpacing w:w="15" w:type="dxa"/>
        </w:trPr>
        <w:tc>
          <w:tcPr>
            <w:tcW w:w="0" w:type="auto"/>
            <w:vAlign w:val="center"/>
            <w:hideMark/>
          </w:tcPr>
          <w:p w14:paraId="6E250C2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E4FD85C"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000A4014" w14:textId="77777777" w:rsidTr="006F3543">
        <w:trPr>
          <w:divId w:val="1529179779"/>
          <w:tblCellSpacing w:w="15" w:type="dxa"/>
        </w:trPr>
        <w:tc>
          <w:tcPr>
            <w:tcW w:w="0" w:type="auto"/>
            <w:vAlign w:val="center"/>
            <w:hideMark/>
          </w:tcPr>
          <w:p w14:paraId="4D97BC9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12B2A80"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bl>
    <w:p w14:paraId="2448EEFF" w14:textId="77777777" w:rsidR="00D67926" w:rsidRDefault="008D6FB8">
      <w:pPr>
        <w:pStyle w:val="Heading2"/>
        <w:divId w:val="1529179779"/>
        <w:rPr>
          <w:rFonts w:eastAsia="Times New Roman"/>
          <w:lang w:val="en-US"/>
        </w:rPr>
      </w:pPr>
      <w:r>
        <w:rPr>
          <w:rFonts w:eastAsia="Times New Roman"/>
          <w:lang w:val="en-US"/>
        </w:rPr>
        <w:t>http://hl7.org/fhir/StructureDefinition/Contract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4"/>
        <w:gridCol w:w="5146"/>
      </w:tblGrid>
      <w:tr w:rsidR="00D67926" w14:paraId="60FBE7A2" w14:textId="77777777">
        <w:trPr>
          <w:divId w:val="1529179779"/>
          <w:tblCellSpacing w:w="15" w:type="dxa"/>
        </w:trPr>
        <w:tc>
          <w:tcPr>
            <w:tcW w:w="0" w:type="auto"/>
            <w:vAlign w:val="center"/>
            <w:hideMark/>
          </w:tcPr>
          <w:p w14:paraId="1D057B2A" w14:textId="77777777" w:rsidR="00D67926" w:rsidRDefault="008D6FB8">
            <w:pPr>
              <w:rPr>
                <w:rFonts w:eastAsia="Times New Roman"/>
                <w:lang w:val="en-US"/>
              </w:rPr>
            </w:pPr>
            <w:r>
              <w:rPr>
                <w:rFonts w:eastAsia="Times New Roman"/>
                <w:b/>
                <w:bCs/>
                <w:lang w:val="en-US"/>
              </w:rPr>
              <w:t>Contract</w:t>
            </w:r>
          </w:p>
        </w:tc>
        <w:tc>
          <w:tcPr>
            <w:tcW w:w="0" w:type="auto"/>
            <w:vAlign w:val="center"/>
            <w:hideMark/>
          </w:tcPr>
          <w:p w14:paraId="7652C928" w14:textId="77777777" w:rsidR="00D67926" w:rsidRDefault="008D6FB8">
            <w:pPr>
              <w:rPr>
                <w:rFonts w:eastAsia="Times New Roman"/>
                <w:lang w:val="en-US"/>
              </w:rPr>
            </w:pPr>
            <w:r>
              <w:rPr>
                <w:rFonts w:eastAsia="Times New Roman"/>
                <w:lang w:val="en-US"/>
              </w:rPr>
              <w:t>Contract</w:t>
            </w:r>
          </w:p>
        </w:tc>
      </w:tr>
      <w:tr w:rsidR="00D67926" w14:paraId="2D2EB23C" w14:textId="77777777">
        <w:trPr>
          <w:divId w:val="1529179779"/>
          <w:tblCellSpacing w:w="15" w:type="dxa"/>
        </w:trPr>
        <w:tc>
          <w:tcPr>
            <w:tcW w:w="0" w:type="auto"/>
            <w:vAlign w:val="center"/>
            <w:hideMark/>
          </w:tcPr>
          <w:p w14:paraId="3AF225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942A7B" w14:textId="77777777" w:rsidR="00D67926" w:rsidRDefault="008D6FB8">
            <w:pPr>
              <w:rPr>
                <w:rFonts w:eastAsia="Times New Roman"/>
                <w:lang w:val="en-US"/>
              </w:rPr>
            </w:pPr>
            <w:r>
              <w:rPr>
                <w:rFonts w:eastAsia="Times New Roman"/>
                <w:lang w:val="en-US"/>
              </w:rPr>
              <w:t>Contract</w:t>
            </w:r>
          </w:p>
        </w:tc>
      </w:tr>
      <w:tr w:rsidR="00D67926" w14:paraId="4B051593" w14:textId="77777777">
        <w:trPr>
          <w:divId w:val="1529179779"/>
          <w:tblCellSpacing w:w="15" w:type="dxa"/>
        </w:trPr>
        <w:tc>
          <w:tcPr>
            <w:tcW w:w="0" w:type="auto"/>
            <w:vAlign w:val="center"/>
            <w:hideMark/>
          </w:tcPr>
          <w:p w14:paraId="737883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685801" w14:textId="77777777" w:rsidR="00D67926" w:rsidRDefault="008D6FB8">
            <w:pPr>
              <w:rPr>
                <w:rFonts w:eastAsia="Times New Roman"/>
                <w:lang w:val="en-US"/>
              </w:rPr>
            </w:pPr>
            <w:r>
              <w:rPr>
                <w:rFonts w:eastAsia="Times New Roman"/>
                <w:lang w:val="en-US"/>
              </w:rPr>
              <w:t>A formal agreement between parties regarding the conduct of business, exchange of information or other matters.</w:t>
            </w:r>
          </w:p>
        </w:tc>
      </w:tr>
      <w:tr w:rsidR="00D67926" w14:paraId="2D2BEDFE" w14:textId="77777777">
        <w:trPr>
          <w:divId w:val="1529179779"/>
          <w:tblCellSpacing w:w="15" w:type="dxa"/>
        </w:trPr>
        <w:tc>
          <w:tcPr>
            <w:tcW w:w="0" w:type="auto"/>
            <w:vAlign w:val="center"/>
            <w:hideMark/>
          </w:tcPr>
          <w:p w14:paraId="1D1981F2" w14:textId="77777777" w:rsidR="00D67926" w:rsidRDefault="008D6FB8">
            <w:pPr>
              <w:rPr>
                <w:rFonts w:eastAsia="Times New Roman"/>
                <w:lang w:val="en-US"/>
              </w:rPr>
            </w:pPr>
            <w:r>
              <w:rPr>
                <w:rFonts w:eastAsia="Times New Roman"/>
                <w:b/>
                <w:bCs/>
                <w:lang w:val="en-US"/>
              </w:rPr>
              <w:t>Contract.identifier</w:t>
            </w:r>
          </w:p>
        </w:tc>
        <w:tc>
          <w:tcPr>
            <w:tcW w:w="0" w:type="auto"/>
            <w:vAlign w:val="center"/>
            <w:hideMark/>
          </w:tcPr>
          <w:p w14:paraId="769AD6B6" w14:textId="77777777" w:rsidR="00D67926" w:rsidRDefault="00D67926">
            <w:pPr>
              <w:rPr>
                <w:rFonts w:eastAsia="Times New Roman"/>
                <w:lang w:val="en-US"/>
              </w:rPr>
            </w:pPr>
          </w:p>
        </w:tc>
      </w:tr>
      <w:tr w:rsidR="00D67926" w14:paraId="1A706EAC" w14:textId="77777777">
        <w:trPr>
          <w:divId w:val="1529179779"/>
          <w:tblCellSpacing w:w="15" w:type="dxa"/>
        </w:trPr>
        <w:tc>
          <w:tcPr>
            <w:tcW w:w="0" w:type="auto"/>
            <w:vAlign w:val="center"/>
            <w:hideMark/>
          </w:tcPr>
          <w:p w14:paraId="0955F6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CE17B6" w14:textId="77777777" w:rsidR="00D67926" w:rsidRDefault="008D6FB8">
            <w:pPr>
              <w:rPr>
                <w:rFonts w:eastAsia="Times New Roman"/>
                <w:lang w:val="en-US"/>
              </w:rPr>
            </w:pPr>
            <w:r>
              <w:rPr>
                <w:rFonts w:eastAsia="Times New Roman"/>
                <w:lang w:val="en-US"/>
              </w:rPr>
              <w:t>Contract identifier</w:t>
            </w:r>
          </w:p>
        </w:tc>
      </w:tr>
      <w:tr w:rsidR="00D67926" w14:paraId="717AA921" w14:textId="77777777">
        <w:trPr>
          <w:divId w:val="1529179779"/>
          <w:tblCellSpacing w:w="15" w:type="dxa"/>
        </w:trPr>
        <w:tc>
          <w:tcPr>
            <w:tcW w:w="0" w:type="auto"/>
            <w:vAlign w:val="center"/>
            <w:hideMark/>
          </w:tcPr>
          <w:p w14:paraId="66526F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9B222C" w14:textId="77777777" w:rsidR="00D67926" w:rsidRDefault="008D6FB8">
            <w:pPr>
              <w:rPr>
                <w:rFonts w:eastAsia="Times New Roman"/>
                <w:lang w:val="en-US"/>
              </w:rPr>
            </w:pPr>
            <w:r>
              <w:rPr>
                <w:rFonts w:eastAsia="Times New Roman"/>
                <w:lang w:val="en-US"/>
              </w:rPr>
              <w:t>Unique identifier for this Contract.</w:t>
            </w:r>
          </w:p>
        </w:tc>
      </w:tr>
      <w:tr w:rsidR="00D67926" w14:paraId="68B6E0B5" w14:textId="77777777">
        <w:trPr>
          <w:divId w:val="1529179779"/>
          <w:tblCellSpacing w:w="15" w:type="dxa"/>
        </w:trPr>
        <w:tc>
          <w:tcPr>
            <w:tcW w:w="0" w:type="auto"/>
            <w:vAlign w:val="center"/>
            <w:hideMark/>
          </w:tcPr>
          <w:p w14:paraId="09B74B35" w14:textId="77777777" w:rsidR="00D67926" w:rsidRDefault="008D6FB8">
            <w:pPr>
              <w:rPr>
                <w:rFonts w:eastAsia="Times New Roman"/>
                <w:lang w:val="en-US"/>
              </w:rPr>
            </w:pPr>
            <w:r>
              <w:rPr>
                <w:rFonts w:eastAsia="Times New Roman"/>
                <w:b/>
                <w:bCs/>
                <w:lang w:val="en-US"/>
              </w:rPr>
              <w:t>Contract.issued</w:t>
            </w:r>
          </w:p>
        </w:tc>
        <w:tc>
          <w:tcPr>
            <w:tcW w:w="0" w:type="auto"/>
            <w:vAlign w:val="center"/>
            <w:hideMark/>
          </w:tcPr>
          <w:p w14:paraId="57CCD93D" w14:textId="77777777" w:rsidR="00D67926" w:rsidRDefault="00D67926">
            <w:pPr>
              <w:rPr>
                <w:rFonts w:eastAsia="Times New Roman"/>
                <w:lang w:val="en-US"/>
              </w:rPr>
            </w:pPr>
          </w:p>
        </w:tc>
      </w:tr>
      <w:tr w:rsidR="00D67926" w14:paraId="7B24AFB4" w14:textId="77777777">
        <w:trPr>
          <w:divId w:val="1529179779"/>
          <w:tblCellSpacing w:w="15" w:type="dxa"/>
        </w:trPr>
        <w:tc>
          <w:tcPr>
            <w:tcW w:w="0" w:type="auto"/>
            <w:vAlign w:val="center"/>
            <w:hideMark/>
          </w:tcPr>
          <w:p w14:paraId="4AD781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7CE9DD" w14:textId="77777777" w:rsidR="00D67926" w:rsidRDefault="008D6FB8">
            <w:pPr>
              <w:rPr>
                <w:rFonts w:eastAsia="Times New Roman"/>
                <w:lang w:val="en-US"/>
              </w:rPr>
            </w:pPr>
            <w:r>
              <w:rPr>
                <w:rFonts w:eastAsia="Times New Roman"/>
                <w:lang w:val="en-US"/>
              </w:rPr>
              <w:t>When this Contract was issued</w:t>
            </w:r>
          </w:p>
        </w:tc>
      </w:tr>
      <w:tr w:rsidR="00D67926" w14:paraId="0BF8BF42" w14:textId="77777777">
        <w:trPr>
          <w:divId w:val="1529179779"/>
          <w:tblCellSpacing w:w="15" w:type="dxa"/>
        </w:trPr>
        <w:tc>
          <w:tcPr>
            <w:tcW w:w="0" w:type="auto"/>
            <w:vAlign w:val="center"/>
            <w:hideMark/>
          </w:tcPr>
          <w:p w14:paraId="497586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AB2009" w14:textId="77777777" w:rsidR="00D67926" w:rsidRDefault="008D6FB8">
            <w:pPr>
              <w:rPr>
                <w:rFonts w:eastAsia="Times New Roman"/>
                <w:lang w:val="en-US"/>
              </w:rPr>
            </w:pPr>
            <w:r>
              <w:rPr>
                <w:rFonts w:eastAsia="Times New Roman"/>
                <w:lang w:val="en-US"/>
              </w:rPr>
              <w:t>When this Contract was issued.</w:t>
            </w:r>
          </w:p>
        </w:tc>
      </w:tr>
      <w:tr w:rsidR="00D67926" w14:paraId="5D0C356A" w14:textId="77777777">
        <w:trPr>
          <w:divId w:val="1529179779"/>
          <w:tblCellSpacing w:w="15" w:type="dxa"/>
        </w:trPr>
        <w:tc>
          <w:tcPr>
            <w:tcW w:w="0" w:type="auto"/>
            <w:vAlign w:val="center"/>
            <w:hideMark/>
          </w:tcPr>
          <w:p w14:paraId="60CDED1D" w14:textId="77777777" w:rsidR="00D67926" w:rsidRDefault="008D6FB8">
            <w:pPr>
              <w:rPr>
                <w:rFonts w:eastAsia="Times New Roman"/>
                <w:lang w:val="en-US"/>
              </w:rPr>
            </w:pPr>
            <w:r>
              <w:rPr>
                <w:rFonts w:eastAsia="Times New Roman"/>
                <w:b/>
                <w:bCs/>
                <w:lang w:val="en-US"/>
              </w:rPr>
              <w:t>Contract.applies</w:t>
            </w:r>
          </w:p>
        </w:tc>
        <w:tc>
          <w:tcPr>
            <w:tcW w:w="0" w:type="auto"/>
            <w:vAlign w:val="center"/>
            <w:hideMark/>
          </w:tcPr>
          <w:p w14:paraId="570E5CD5" w14:textId="77777777" w:rsidR="00D67926" w:rsidRDefault="00D67926">
            <w:pPr>
              <w:rPr>
                <w:rFonts w:eastAsia="Times New Roman"/>
                <w:lang w:val="en-US"/>
              </w:rPr>
            </w:pPr>
          </w:p>
        </w:tc>
      </w:tr>
      <w:tr w:rsidR="00D67926" w14:paraId="17B77D0D" w14:textId="77777777">
        <w:trPr>
          <w:divId w:val="1529179779"/>
          <w:tblCellSpacing w:w="15" w:type="dxa"/>
        </w:trPr>
        <w:tc>
          <w:tcPr>
            <w:tcW w:w="0" w:type="auto"/>
            <w:vAlign w:val="center"/>
            <w:hideMark/>
          </w:tcPr>
          <w:p w14:paraId="3869FB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ECB3B8" w14:textId="77777777" w:rsidR="00D67926" w:rsidRDefault="008D6FB8">
            <w:pPr>
              <w:rPr>
                <w:rFonts w:eastAsia="Times New Roman"/>
                <w:lang w:val="en-US"/>
              </w:rPr>
            </w:pPr>
            <w:r>
              <w:rPr>
                <w:rFonts w:eastAsia="Times New Roman"/>
                <w:lang w:val="en-US"/>
              </w:rPr>
              <w:t>Effective time</w:t>
            </w:r>
          </w:p>
        </w:tc>
      </w:tr>
      <w:tr w:rsidR="00D67926" w14:paraId="48A35F83" w14:textId="77777777">
        <w:trPr>
          <w:divId w:val="1529179779"/>
          <w:tblCellSpacing w:w="15" w:type="dxa"/>
        </w:trPr>
        <w:tc>
          <w:tcPr>
            <w:tcW w:w="0" w:type="auto"/>
            <w:vAlign w:val="center"/>
            <w:hideMark/>
          </w:tcPr>
          <w:p w14:paraId="75452214"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839489B" w14:textId="77777777" w:rsidR="00D67926" w:rsidRDefault="008D6FB8">
            <w:pPr>
              <w:rPr>
                <w:rFonts w:eastAsia="Times New Roman"/>
                <w:lang w:val="en-US"/>
              </w:rPr>
            </w:pPr>
            <w:r>
              <w:rPr>
                <w:rFonts w:eastAsia="Times New Roman"/>
                <w:lang w:val="en-US"/>
              </w:rPr>
              <w:t>Relevant time or time-period when this Contract is applicable.</w:t>
            </w:r>
          </w:p>
        </w:tc>
      </w:tr>
      <w:tr w:rsidR="00D67926" w14:paraId="26A761F1" w14:textId="77777777">
        <w:trPr>
          <w:divId w:val="1529179779"/>
          <w:tblCellSpacing w:w="15" w:type="dxa"/>
        </w:trPr>
        <w:tc>
          <w:tcPr>
            <w:tcW w:w="0" w:type="auto"/>
            <w:vAlign w:val="center"/>
            <w:hideMark/>
          </w:tcPr>
          <w:p w14:paraId="3E941283" w14:textId="77777777" w:rsidR="00D67926" w:rsidRDefault="008D6FB8">
            <w:pPr>
              <w:rPr>
                <w:rFonts w:eastAsia="Times New Roman"/>
                <w:lang w:val="en-US"/>
              </w:rPr>
            </w:pPr>
            <w:r>
              <w:rPr>
                <w:rFonts w:eastAsia="Times New Roman"/>
                <w:b/>
                <w:bCs/>
                <w:lang w:val="en-US"/>
              </w:rPr>
              <w:t>Contract.subject</w:t>
            </w:r>
          </w:p>
        </w:tc>
        <w:tc>
          <w:tcPr>
            <w:tcW w:w="0" w:type="auto"/>
            <w:vAlign w:val="center"/>
            <w:hideMark/>
          </w:tcPr>
          <w:p w14:paraId="5196F0F9" w14:textId="77777777" w:rsidR="00D67926" w:rsidRDefault="00D67926">
            <w:pPr>
              <w:rPr>
                <w:rFonts w:eastAsia="Times New Roman"/>
                <w:lang w:val="en-US"/>
              </w:rPr>
            </w:pPr>
          </w:p>
        </w:tc>
      </w:tr>
      <w:tr w:rsidR="00D67926" w14:paraId="230953D8" w14:textId="77777777">
        <w:trPr>
          <w:divId w:val="1529179779"/>
          <w:tblCellSpacing w:w="15" w:type="dxa"/>
        </w:trPr>
        <w:tc>
          <w:tcPr>
            <w:tcW w:w="0" w:type="auto"/>
            <w:vAlign w:val="center"/>
            <w:hideMark/>
          </w:tcPr>
          <w:p w14:paraId="7E651A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A6BF66" w14:textId="77777777" w:rsidR="00D67926" w:rsidRDefault="008D6FB8">
            <w:pPr>
              <w:rPr>
                <w:rFonts w:eastAsia="Times New Roman"/>
                <w:lang w:val="en-US"/>
              </w:rPr>
            </w:pPr>
            <w:r>
              <w:rPr>
                <w:rFonts w:eastAsia="Times New Roman"/>
                <w:lang w:val="en-US"/>
              </w:rPr>
              <w:t>Subject of this Contract</w:t>
            </w:r>
          </w:p>
        </w:tc>
      </w:tr>
      <w:tr w:rsidR="00D67926" w14:paraId="7295799F" w14:textId="77777777">
        <w:trPr>
          <w:divId w:val="1529179779"/>
          <w:tblCellSpacing w:w="15" w:type="dxa"/>
        </w:trPr>
        <w:tc>
          <w:tcPr>
            <w:tcW w:w="0" w:type="auto"/>
            <w:vAlign w:val="center"/>
            <w:hideMark/>
          </w:tcPr>
          <w:p w14:paraId="37E24A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476FB5" w14:textId="77777777" w:rsidR="00D67926" w:rsidRDefault="008D6FB8">
            <w:pPr>
              <w:rPr>
                <w:rFonts w:eastAsia="Times New Roman"/>
                <w:lang w:val="en-US"/>
              </w:rPr>
            </w:pPr>
            <w:r>
              <w:rPr>
                <w:rFonts w:eastAsia="Times New Roman"/>
                <w:lang w:val="en-US"/>
              </w:rPr>
              <w:t>Who and/or what this Contract is about: typically a Patient, Organization, or valued items such as goods and services.</w:t>
            </w:r>
          </w:p>
        </w:tc>
      </w:tr>
      <w:tr w:rsidR="00D67926" w14:paraId="3661A461" w14:textId="77777777">
        <w:trPr>
          <w:divId w:val="1529179779"/>
          <w:tblCellSpacing w:w="15" w:type="dxa"/>
        </w:trPr>
        <w:tc>
          <w:tcPr>
            <w:tcW w:w="0" w:type="auto"/>
            <w:vAlign w:val="center"/>
            <w:hideMark/>
          </w:tcPr>
          <w:p w14:paraId="6B67C72A" w14:textId="77777777" w:rsidR="00D67926" w:rsidRDefault="008D6FB8">
            <w:pPr>
              <w:rPr>
                <w:rFonts w:eastAsia="Times New Roman"/>
                <w:lang w:val="en-US"/>
              </w:rPr>
            </w:pPr>
            <w:r>
              <w:rPr>
                <w:rFonts w:eastAsia="Times New Roman"/>
                <w:b/>
                <w:bCs/>
                <w:lang w:val="en-US"/>
              </w:rPr>
              <w:t>Contract.authority</w:t>
            </w:r>
          </w:p>
        </w:tc>
        <w:tc>
          <w:tcPr>
            <w:tcW w:w="0" w:type="auto"/>
            <w:vAlign w:val="center"/>
            <w:hideMark/>
          </w:tcPr>
          <w:p w14:paraId="07508096" w14:textId="77777777" w:rsidR="00D67926" w:rsidRDefault="00D67926">
            <w:pPr>
              <w:rPr>
                <w:rFonts w:eastAsia="Times New Roman"/>
                <w:lang w:val="en-US"/>
              </w:rPr>
            </w:pPr>
          </w:p>
        </w:tc>
      </w:tr>
      <w:tr w:rsidR="00D67926" w14:paraId="133F477E" w14:textId="77777777">
        <w:trPr>
          <w:divId w:val="1529179779"/>
          <w:tblCellSpacing w:w="15" w:type="dxa"/>
        </w:trPr>
        <w:tc>
          <w:tcPr>
            <w:tcW w:w="0" w:type="auto"/>
            <w:vAlign w:val="center"/>
            <w:hideMark/>
          </w:tcPr>
          <w:p w14:paraId="5AEBE55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C94A97" w14:textId="77777777" w:rsidR="00D67926" w:rsidRDefault="008D6FB8">
            <w:pPr>
              <w:rPr>
                <w:rFonts w:eastAsia="Times New Roman"/>
                <w:lang w:val="en-US"/>
              </w:rPr>
            </w:pPr>
            <w:r>
              <w:rPr>
                <w:rFonts w:eastAsia="Times New Roman"/>
                <w:lang w:val="en-US"/>
              </w:rPr>
              <w:t>Authority under which this Contract has standing</w:t>
            </w:r>
          </w:p>
        </w:tc>
      </w:tr>
      <w:tr w:rsidR="00D67926" w14:paraId="502E71D8" w14:textId="77777777">
        <w:trPr>
          <w:divId w:val="1529179779"/>
          <w:tblCellSpacing w:w="15" w:type="dxa"/>
        </w:trPr>
        <w:tc>
          <w:tcPr>
            <w:tcW w:w="0" w:type="auto"/>
            <w:vAlign w:val="center"/>
            <w:hideMark/>
          </w:tcPr>
          <w:p w14:paraId="7DA66E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FAAF92" w14:textId="77777777" w:rsidR="00D67926" w:rsidRDefault="008D6FB8">
            <w:pPr>
              <w:rPr>
                <w:rFonts w:eastAsia="Times New Roman"/>
                <w:lang w:val="en-US"/>
              </w:rPr>
            </w:pPr>
            <w:r>
              <w:rPr>
                <w:rFonts w:eastAsia="Times New Roman"/>
                <w:lang w:val="en-US"/>
              </w:rPr>
              <w:t xml:space="preserve">A formally or informally recognized grouping of people, principals, organizations, or jurisdictions formed for the purpose of achieving some form of collective action such as the promulgation, administration and enforcement of contracts and policies. </w:t>
            </w:r>
          </w:p>
        </w:tc>
      </w:tr>
      <w:tr w:rsidR="00D67926" w14:paraId="6DBC5436" w14:textId="77777777">
        <w:trPr>
          <w:divId w:val="1529179779"/>
          <w:tblCellSpacing w:w="15" w:type="dxa"/>
        </w:trPr>
        <w:tc>
          <w:tcPr>
            <w:tcW w:w="0" w:type="auto"/>
            <w:vAlign w:val="center"/>
            <w:hideMark/>
          </w:tcPr>
          <w:p w14:paraId="20D24469" w14:textId="77777777" w:rsidR="00D67926" w:rsidRDefault="008D6FB8">
            <w:pPr>
              <w:rPr>
                <w:rFonts w:eastAsia="Times New Roman"/>
                <w:lang w:val="en-US"/>
              </w:rPr>
            </w:pPr>
            <w:r>
              <w:rPr>
                <w:rFonts w:eastAsia="Times New Roman"/>
                <w:b/>
                <w:bCs/>
                <w:lang w:val="en-US"/>
              </w:rPr>
              <w:t>Contract.domain</w:t>
            </w:r>
          </w:p>
        </w:tc>
        <w:tc>
          <w:tcPr>
            <w:tcW w:w="0" w:type="auto"/>
            <w:vAlign w:val="center"/>
            <w:hideMark/>
          </w:tcPr>
          <w:p w14:paraId="3D973AEC" w14:textId="77777777" w:rsidR="00D67926" w:rsidRDefault="00D67926">
            <w:pPr>
              <w:rPr>
                <w:rFonts w:eastAsia="Times New Roman"/>
                <w:lang w:val="en-US"/>
              </w:rPr>
            </w:pPr>
          </w:p>
        </w:tc>
      </w:tr>
      <w:tr w:rsidR="00D67926" w14:paraId="70D30056" w14:textId="77777777">
        <w:trPr>
          <w:divId w:val="1529179779"/>
          <w:tblCellSpacing w:w="15" w:type="dxa"/>
        </w:trPr>
        <w:tc>
          <w:tcPr>
            <w:tcW w:w="0" w:type="auto"/>
            <w:vAlign w:val="center"/>
            <w:hideMark/>
          </w:tcPr>
          <w:p w14:paraId="6CF78B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B794C3" w14:textId="77777777" w:rsidR="00D67926" w:rsidRDefault="008D6FB8">
            <w:pPr>
              <w:rPr>
                <w:rFonts w:eastAsia="Times New Roman"/>
                <w:lang w:val="en-US"/>
              </w:rPr>
            </w:pPr>
            <w:r>
              <w:rPr>
                <w:rFonts w:eastAsia="Times New Roman"/>
                <w:lang w:val="en-US"/>
              </w:rPr>
              <w:t>Domain in which this Contract applies</w:t>
            </w:r>
          </w:p>
        </w:tc>
      </w:tr>
      <w:tr w:rsidR="00D67926" w14:paraId="7374D77F" w14:textId="77777777">
        <w:trPr>
          <w:divId w:val="1529179779"/>
          <w:tblCellSpacing w:w="15" w:type="dxa"/>
        </w:trPr>
        <w:tc>
          <w:tcPr>
            <w:tcW w:w="0" w:type="auto"/>
            <w:vAlign w:val="center"/>
            <w:hideMark/>
          </w:tcPr>
          <w:p w14:paraId="69C0DB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A06CA6" w14:textId="77777777" w:rsidR="00D67926" w:rsidRDefault="008D6FB8">
            <w:pPr>
              <w:rPr>
                <w:rFonts w:eastAsia="Times New Roman"/>
                <w:lang w:val="en-US"/>
              </w:rPr>
            </w:pPr>
            <w:r>
              <w:rPr>
                <w:rFonts w:eastAsia="Times New Roman"/>
                <w:lang w:val="en-US"/>
              </w:rPr>
              <w:t xml:space="preserve">Recognized governance framework or system operating with a circumscribed scope in accordance with specified principles, policies, processes or procedures for managing rights, actions, or behaviors of parties or principals relative to resources. </w:t>
            </w:r>
          </w:p>
        </w:tc>
      </w:tr>
      <w:tr w:rsidR="00D67926" w14:paraId="4F58AF43" w14:textId="77777777">
        <w:trPr>
          <w:divId w:val="1529179779"/>
          <w:tblCellSpacing w:w="15" w:type="dxa"/>
        </w:trPr>
        <w:tc>
          <w:tcPr>
            <w:tcW w:w="0" w:type="auto"/>
            <w:vAlign w:val="center"/>
            <w:hideMark/>
          </w:tcPr>
          <w:p w14:paraId="647C100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67EF3B9" w14:textId="77777777" w:rsidR="00D67926" w:rsidRDefault="008D6FB8">
            <w:pPr>
              <w:rPr>
                <w:rFonts w:eastAsia="Times New Roman"/>
                <w:lang w:val="en-US"/>
              </w:rPr>
            </w:pPr>
            <w:r>
              <w:rPr>
                <w:rFonts w:eastAsia="Times New Roman"/>
                <w:lang w:val="en-US"/>
              </w:rPr>
              <w:t>scope of governance jurisdication</w:t>
            </w:r>
          </w:p>
        </w:tc>
      </w:tr>
      <w:tr w:rsidR="00D67926" w14:paraId="39EFFA0E" w14:textId="77777777">
        <w:trPr>
          <w:divId w:val="1529179779"/>
          <w:tblCellSpacing w:w="15" w:type="dxa"/>
        </w:trPr>
        <w:tc>
          <w:tcPr>
            <w:tcW w:w="0" w:type="auto"/>
            <w:vAlign w:val="center"/>
            <w:hideMark/>
          </w:tcPr>
          <w:p w14:paraId="184879E1" w14:textId="77777777" w:rsidR="00D67926" w:rsidRDefault="008D6FB8">
            <w:pPr>
              <w:rPr>
                <w:rFonts w:eastAsia="Times New Roman"/>
                <w:lang w:val="en-US"/>
              </w:rPr>
            </w:pPr>
            <w:r>
              <w:rPr>
                <w:rFonts w:eastAsia="Times New Roman"/>
                <w:b/>
                <w:bCs/>
                <w:lang w:val="en-US"/>
              </w:rPr>
              <w:t>Contract.type</w:t>
            </w:r>
          </w:p>
        </w:tc>
        <w:tc>
          <w:tcPr>
            <w:tcW w:w="0" w:type="auto"/>
            <w:vAlign w:val="center"/>
            <w:hideMark/>
          </w:tcPr>
          <w:p w14:paraId="2F786CBA" w14:textId="77777777" w:rsidR="00D67926" w:rsidRDefault="00D67926">
            <w:pPr>
              <w:rPr>
                <w:rFonts w:eastAsia="Times New Roman"/>
                <w:lang w:val="en-US"/>
              </w:rPr>
            </w:pPr>
          </w:p>
        </w:tc>
      </w:tr>
      <w:tr w:rsidR="00D67926" w14:paraId="6D9D7B38" w14:textId="77777777">
        <w:trPr>
          <w:divId w:val="1529179779"/>
          <w:tblCellSpacing w:w="15" w:type="dxa"/>
        </w:trPr>
        <w:tc>
          <w:tcPr>
            <w:tcW w:w="0" w:type="auto"/>
            <w:vAlign w:val="center"/>
            <w:hideMark/>
          </w:tcPr>
          <w:p w14:paraId="4658C6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CF6689" w14:textId="77777777" w:rsidR="00D67926" w:rsidRDefault="008D6FB8">
            <w:pPr>
              <w:rPr>
                <w:rFonts w:eastAsia="Times New Roman"/>
                <w:lang w:val="en-US"/>
              </w:rPr>
            </w:pPr>
            <w:r>
              <w:rPr>
                <w:rFonts w:eastAsia="Times New Roman"/>
                <w:lang w:val="en-US"/>
              </w:rPr>
              <w:t>Contract Tyoe</w:t>
            </w:r>
          </w:p>
        </w:tc>
      </w:tr>
      <w:tr w:rsidR="00D67926" w14:paraId="463DB8F2" w14:textId="77777777">
        <w:trPr>
          <w:divId w:val="1529179779"/>
          <w:tblCellSpacing w:w="15" w:type="dxa"/>
        </w:trPr>
        <w:tc>
          <w:tcPr>
            <w:tcW w:w="0" w:type="auto"/>
            <w:vAlign w:val="center"/>
            <w:hideMark/>
          </w:tcPr>
          <w:p w14:paraId="4D8D11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DD777D" w14:textId="77777777" w:rsidR="00D67926" w:rsidRDefault="008D6FB8">
            <w:pPr>
              <w:rPr>
                <w:rFonts w:eastAsia="Times New Roman"/>
                <w:lang w:val="en-US"/>
              </w:rPr>
            </w:pPr>
            <w:r>
              <w:rPr>
                <w:rFonts w:eastAsia="Times New Roman"/>
                <w:lang w:val="en-US"/>
              </w:rPr>
              <w:t xml:space="preserve">Type of Contract such as an insurance policy, real estate contract, a will, power of attorny, Privacy or Security policy , trust framework agreement, etc. </w:t>
            </w:r>
          </w:p>
        </w:tc>
      </w:tr>
      <w:tr w:rsidR="00D67926" w14:paraId="231EDDCB" w14:textId="77777777">
        <w:trPr>
          <w:divId w:val="1529179779"/>
          <w:tblCellSpacing w:w="15" w:type="dxa"/>
        </w:trPr>
        <w:tc>
          <w:tcPr>
            <w:tcW w:w="0" w:type="auto"/>
            <w:vAlign w:val="center"/>
            <w:hideMark/>
          </w:tcPr>
          <w:p w14:paraId="48ED012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751AB21" w14:textId="77777777" w:rsidR="00D67926" w:rsidRDefault="008D6FB8">
            <w:pPr>
              <w:rPr>
                <w:rFonts w:eastAsia="Times New Roman"/>
                <w:lang w:val="en-US"/>
              </w:rPr>
            </w:pPr>
            <w:r>
              <w:rPr>
                <w:rFonts w:eastAsia="Times New Roman"/>
                <w:lang w:val="en-US"/>
              </w:rPr>
              <w:t>List of overall contract codes</w:t>
            </w:r>
          </w:p>
        </w:tc>
      </w:tr>
      <w:tr w:rsidR="00D67926" w14:paraId="6C1AEE88" w14:textId="77777777">
        <w:trPr>
          <w:divId w:val="1529179779"/>
          <w:tblCellSpacing w:w="15" w:type="dxa"/>
        </w:trPr>
        <w:tc>
          <w:tcPr>
            <w:tcW w:w="0" w:type="auto"/>
            <w:vAlign w:val="center"/>
            <w:hideMark/>
          </w:tcPr>
          <w:p w14:paraId="722F6F30" w14:textId="77777777" w:rsidR="00D67926" w:rsidRDefault="008D6FB8">
            <w:pPr>
              <w:rPr>
                <w:rFonts w:eastAsia="Times New Roman"/>
                <w:lang w:val="en-US"/>
              </w:rPr>
            </w:pPr>
            <w:r>
              <w:rPr>
                <w:rFonts w:eastAsia="Times New Roman"/>
                <w:b/>
                <w:bCs/>
                <w:lang w:val="en-US"/>
              </w:rPr>
              <w:t>Contract.subType</w:t>
            </w:r>
          </w:p>
        </w:tc>
        <w:tc>
          <w:tcPr>
            <w:tcW w:w="0" w:type="auto"/>
            <w:vAlign w:val="center"/>
            <w:hideMark/>
          </w:tcPr>
          <w:p w14:paraId="20C9785B" w14:textId="77777777" w:rsidR="00D67926" w:rsidRDefault="00D67926">
            <w:pPr>
              <w:rPr>
                <w:rFonts w:eastAsia="Times New Roman"/>
                <w:lang w:val="en-US"/>
              </w:rPr>
            </w:pPr>
          </w:p>
        </w:tc>
      </w:tr>
      <w:tr w:rsidR="00D67926" w14:paraId="03FFAC05" w14:textId="77777777">
        <w:trPr>
          <w:divId w:val="1529179779"/>
          <w:tblCellSpacing w:w="15" w:type="dxa"/>
        </w:trPr>
        <w:tc>
          <w:tcPr>
            <w:tcW w:w="0" w:type="auto"/>
            <w:vAlign w:val="center"/>
            <w:hideMark/>
          </w:tcPr>
          <w:p w14:paraId="603DCF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4BFB97" w14:textId="77777777" w:rsidR="00D67926" w:rsidRDefault="008D6FB8">
            <w:pPr>
              <w:rPr>
                <w:rFonts w:eastAsia="Times New Roman"/>
                <w:lang w:val="en-US"/>
              </w:rPr>
            </w:pPr>
            <w:r>
              <w:rPr>
                <w:rFonts w:eastAsia="Times New Roman"/>
                <w:lang w:val="en-US"/>
              </w:rPr>
              <w:t>Contract Subtype</w:t>
            </w:r>
          </w:p>
        </w:tc>
      </w:tr>
      <w:tr w:rsidR="00D67926" w14:paraId="42B2525D" w14:textId="77777777">
        <w:trPr>
          <w:divId w:val="1529179779"/>
          <w:tblCellSpacing w:w="15" w:type="dxa"/>
        </w:trPr>
        <w:tc>
          <w:tcPr>
            <w:tcW w:w="0" w:type="auto"/>
            <w:vAlign w:val="center"/>
            <w:hideMark/>
          </w:tcPr>
          <w:p w14:paraId="0276FF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2E063E" w14:textId="77777777" w:rsidR="00D67926" w:rsidRDefault="008D6FB8">
            <w:pPr>
              <w:rPr>
                <w:rFonts w:eastAsia="Times New Roman"/>
                <w:lang w:val="en-US"/>
              </w:rPr>
            </w:pPr>
            <w:r>
              <w:rPr>
                <w:rFonts w:eastAsia="Times New Roman"/>
                <w:lang w:val="en-US"/>
              </w:rPr>
              <w:t xml:space="preserve">More specific type or specialization of an overarching or more general contract such as auto insurance, home owner insurance, prenupial agreement, Advanced-Directive, or privacy consent. </w:t>
            </w:r>
          </w:p>
        </w:tc>
      </w:tr>
      <w:tr w:rsidR="00D67926" w14:paraId="71197BD9" w14:textId="77777777">
        <w:trPr>
          <w:divId w:val="1529179779"/>
          <w:tblCellSpacing w:w="15" w:type="dxa"/>
        </w:trPr>
        <w:tc>
          <w:tcPr>
            <w:tcW w:w="0" w:type="auto"/>
            <w:vAlign w:val="center"/>
            <w:hideMark/>
          </w:tcPr>
          <w:p w14:paraId="4E0EA27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7B5931" w14:textId="77777777" w:rsidR="00D67926" w:rsidRDefault="008D6FB8">
            <w:pPr>
              <w:rPr>
                <w:rFonts w:eastAsia="Times New Roman"/>
                <w:lang w:val="en-US"/>
              </w:rPr>
            </w:pPr>
            <w:r>
              <w:rPr>
                <w:rFonts w:eastAsia="Times New Roman"/>
                <w:lang w:val="en-US"/>
              </w:rPr>
              <w:t>Detailed codes within the above</w:t>
            </w:r>
          </w:p>
        </w:tc>
      </w:tr>
      <w:tr w:rsidR="00D67926" w14:paraId="4B219F6C" w14:textId="77777777">
        <w:trPr>
          <w:divId w:val="1529179779"/>
          <w:tblCellSpacing w:w="15" w:type="dxa"/>
        </w:trPr>
        <w:tc>
          <w:tcPr>
            <w:tcW w:w="0" w:type="auto"/>
            <w:vAlign w:val="center"/>
            <w:hideMark/>
          </w:tcPr>
          <w:p w14:paraId="79B125DF" w14:textId="77777777" w:rsidR="00D67926" w:rsidRDefault="008D6FB8">
            <w:pPr>
              <w:rPr>
                <w:rFonts w:eastAsia="Times New Roman"/>
                <w:lang w:val="en-US"/>
              </w:rPr>
            </w:pPr>
            <w:r>
              <w:rPr>
                <w:rFonts w:eastAsia="Times New Roman"/>
                <w:b/>
                <w:bCs/>
                <w:lang w:val="en-US"/>
              </w:rPr>
              <w:t>Contract.action</w:t>
            </w:r>
          </w:p>
        </w:tc>
        <w:tc>
          <w:tcPr>
            <w:tcW w:w="0" w:type="auto"/>
            <w:vAlign w:val="center"/>
            <w:hideMark/>
          </w:tcPr>
          <w:p w14:paraId="1C06C789" w14:textId="77777777" w:rsidR="00D67926" w:rsidRDefault="00D67926">
            <w:pPr>
              <w:rPr>
                <w:rFonts w:eastAsia="Times New Roman"/>
                <w:lang w:val="en-US"/>
              </w:rPr>
            </w:pPr>
          </w:p>
        </w:tc>
      </w:tr>
      <w:tr w:rsidR="00D67926" w14:paraId="6CCC56F5" w14:textId="77777777">
        <w:trPr>
          <w:divId w:val="1529179779"/>
          <w:tblCellSpacing w:w="15" w:type="dxa"/>
        </w:trPr>
        <w:tc>
          <w:tcPr>
            <w:tcW w:w="0" w:type="auto"/>
            <w:vAlign w:val="center"/>
            <w:hideMark/>
          </w:tcPr>
          <w:p w14:paraId="63EDC5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AF729A" w14:textId="77777777" w:rsidR="00D67926" w:rsidRDefault="008D6FB8">
            <w:pPr>
              <w:rPr>
                <w:rFonts w:eastAsia="Times New Roman"/>
                <w:lang w:val="en-US"/>
              </w:rPr>
            </w:pPr>
            <w:r>
              <w:rPr>
                <w:rFonts w:eastAsia="Times New Roman"/>
                <w:lang w:val="en-US"/>
              </w:rPr>
              <w:t>Contract Action</w:t>
            </w:r>
          </w:p>
        </w:tc>
      </w:tr>
      <w:tr w:rsidR="00D67926" w14:paraId="3D26683E" w14:textId="77777777">
        <w:trPr>
          <w:divId w:val="1529179779"/>
          <w:tblCellSpacing w:w="15" w:type="dxa"/>
        </w:trPr>
        <w:tc>
          <w:tcPr>
            <w:tcW w:w="0" w:type="auto"/>
            <w:vAlign w:val="center"/>
            <w:hideMark/>
          </w:tcPr>
          <w:p w14:paraId="7630ED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0551F8" w14:textId="77777777" w:rsidR="00D67926" w:rsidRDefault="008D6FB8">
            <w:pPr>
              <w:rPr>
                <w:rFonts w:eastAsia="Times New Roman"/>
                <w:lang w:val="en-US"/>
              </w:rPr>
            </w:pPr>
            <w:r>
              <w:rPr>
                <w:rFonts w:eastAsia="Times New Roman"/>
                <w:lang w:val="en-US"/>
              </w:rPr>
              <w:t>Action stipulated by this Contract.</w:t>
            </w:r>
          </w:p>
        </w:tc>
      </w:tr>
      <w:tr w:rsidR="00D67926" w14:paraId="5A90D0BF" w14:textId="77777777">
        <w:trPr>
          <w:divId w:val="1529179779"/>
          <w:tblCellSpacing w:w="15" w:type="dxa"/>
        </w:trPr>
        <w:tc>
          <w:tcPr>
            <w:tcW w:w="0" w:type="auto"/>
            <w:vAlign w:val="center"/>
            <w:hideMark/>
          </w:tcPr>
          <w:p w14:paraId="0579E18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FCCB036" w14:textId="77777777" w:rsidR="00D67926" w:rsidRDefault="008D6FB8">
            <w:pPr>
              <w:rPr>
                <w:rFonts w:eastAsia="Times New Roman"/>
                <w:lang w:val="en-US"/>
              </w:rPr>
            </w:pPr>
            <w:r>
              <w:rPr>
                <w:rFonts w:eastAsia="Times New Roman"/>
                <w:lang w:val="en-US"/>
              </w:rPr>
              <w:t>Detailed codes for the contract action</w:t>
            </w:r>
          </w:p>
        </w:tc>
      </w:tr>
      <w:tr w:rsidR="00D67926" w14:paraId="3B1A2DAC" w14:textId="77777777">
        <w:trPr>
          <w:divId w:val="1529179779"/>
          <w:tblCellSpacing w:w="15" w:type="dxa"/>
        </w:trPr>
        <w:tc>
          <w:tcPr>
            <w:tcW w:w="0" w:type="auto"/>
            <w:vAlign w:val="center"/>
            <w:hideMark/>
          </w:tcPr>
          <w:p w14:paraId="00A51405" w14:textId="77777777" w:rsidR="00D67926" w:rsidRDefault="008D6FB8">
            <w:pPr>
              <w:rPr>
                <w:rFonts w:eastAsia="Times New Roman"/>
                <w:lang w:val="en-US"/>
              </w:rPr>
            </w:pPr>
            <w:r>
              <w:rPr>
                <w:rFonts w:eastAsia="Times New Roman"/>
                <w:b/>
                <w:bCs/>
                <w:lang w:val="en-US"/>
              </w:rPr>
              <w:lastRenderedPageBreak/>
              <w:t>Contract.actionReason</w:t>
            </w:r>
          </w:p>
        </w:tc>
        <w:tc>
          <w:tcPr>
            <w:tcW w:w="0" w:type="auto"/>
            <w:vAlign w:val="center"/>
            <w:hideMark/>
          </w:tcPr>
          <w:p w14:paraId="57FDB51E" w14:textId="77777777" w:rsidR="00D67926" w:rsidRDefault="00D67926">
            <w:pPr>
              <w:rPr>
                <w:rFonts w:eastAsia="Times New Roman"/>
                <w:lang w:val="en-US"/>
              </w:rPr>
            </w:pPr>
          </w:p>
        </w:tc>
      </w:tr>
      <w:tr w:rsidR="00D67926" w14:paraId="49F30380" w14:textId="77777777">
        <w:trPr>
          <w:divId w:val="1529179779"/>
          <w:tblCellSpacing w:w="15" w:type="dxa"/>
        </w:trPr>
        <w:tc>
          <w:tcPr>
            <w:tcW w:w="0" w:type="auto"/>
            <w:vAlign w:val="center"/>
            <w:hideMark/>
          </w:tcPr>
          <w:p w14:paraId="7656E2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381E65" w14:textId="77777777" w:rsidR="00D67926" w:rsidRDefault="008D6FB8">
            <w:pPr>
              <w:rPr>
                <w:rFonts w:eastAsia="Times New Roman"/>
                <w:lang w:val="en-US"/>
              </w:rPr>
            </w:pPr>
            <w:r>
              <w:rPr>
                <w:rFonts w:eastAsia="Times New Roman"/>
                <w:lang w:val="en-US"/>
              </w:rPr>
              <w:t>Contract Action Reason</w:t>
            </w:r>
          </w:p>
        </w:tc>
      </w:tr>
      <w:tr w:rsidR="00D67926" w14:paraId="386E2B5D" w14:textId="77777777">
        <w:trPr>
          <w:divId w:val="1529179779"/>
          <w:tblCellSpacing w:w="15" w:type="dxa"/>
        </w:trPr>
        <w:tc>
          <w:tcPr>
            <w:tcW w:w="0" w:type="auto"/>
            <w:vAlign w:val="center"/>
            <w:hideMark/>
          </w:tcPr>
          <w:p w14:paraId="0ADA14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47B16A" w14:textId="77777777" w:rsidR="00D67926" w:rsidRDefault="008D6FB8">
            <w:pPr>
              <w:rPr>
                <w:rFonts w:eastAsia="Times New Roman"/>
                <w:lang w:val="en-US"/>
              </w:rPr>
            </w:pPr>
            <w:r>
              <w:rPr>
                <w:rFonts w:eastAsia="Times New Roman"/>
                <w:lang w:val="en-US"/>
              </w:rPr>
              <w:t>Reason for action stipulated by this Contract.</w:t>
            </w:r>
          </w:p>
        </w:tc>
      </w:tr>
      <w:tr w:rsidR="00D67926" w14:paraId="0F98984A" w14:textId="77777777">
        <w:trPr>
          <w:divId w:val="1529179779"/>
          <w:tblCellSpacing w:w="15" w:type="dxa"/>
        </w:trPr>
        <w:tc>
          <w:tcPr>
            <w:tcW w:w="0" w:type="auto"/>
            <w:vAlign w:val="center"/>
            <w:hideMark/>
          </w:tcPr>
          <w:p w14:paraId="7582725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6A42FC" w14:textId="77777777" w:rsidR="00D67926" w:rsidRDefault="008D6FB8">
            <w:pPr>
              <w:rPr>
                <w:rFonts w:eastAsia="Times New Roman"/>
                <w:lang w:val="en-US"/>
              </w:rPr>
            </w:pPr>
            <w:r>
              <w:rPr>
                <w:rFonts w:eastAsia="Times New Roman"/>
                <w:lang w:val="en-US"/>
              </w:rPr>
              <w:t>Detailed codes for the contract action reason</w:t>
            </w:r>
          </w:p>
        </w:tc>
      </w:tr>
      <w:tr w:rsidR="00D67926" w14:paraId="6C9A4B0A" w14:textId="77777777">
        <w:trPr>
          <w:divId w:val="1529179779"/>
          <w:tblCellSpacing w:w="15" w:type="dxa"/>
        </w:trPr>
        <w:tc>
          <w:tcPr>
            <w:tcW w:w="0" w:type="auto"/>
            <w:vAlign w:val="center"/>
            <w:hideMark/>
          </w:tcPr>
          <w:p w14:paraId="6C170115" w14:textId="77777777" w:rsidR="00D67926" w:rsidRDefault="008D6FB8">
            <w:pPr>
              <w:rPr>
                <w:rFonts w:eastAsia="Times New Roman"/>
                <w:lang w:val="en-US"/>
              </w:rPr>
            </w:pPr>
            <w:r>
              <w:rPr>
                <w:rFonts w:eastAsia="Times New Roman"/>
                <w:b/>
                <w:bCs/>
                <w:lang w:val="en-US"/>
              </w:rPr>
              <w:t>Contract.actor</w:t>
            </w:r>
          </w:p>
        </w:tc>
        <w:tc>
          <w:tcPr>
            <w:tcW w:w="0" w:type="auto"/>
            <w:vAlign w:val="center"/>
            <w:hideMark/>
          </w:tcPr>
          <w:p w14:paraId="4991774B" w14:textId="77777777" w:rsidR="00D67926" w:rsidRDefault="00D67926">
            <w:pPr>
              <w:rPr>
                <w:rFonts w:eastAsia="Times New Roman"/>
                <w:lang w:val="en-US"/>
              </w:rPr>
            </w:pPr>
          </w:p>
        </w:tc>
      </w:tr>
      <w:tr w:rsidR="00D67926" w14:paraId="7F6E930B" w14:textId="77777777">
        <w:trPr>
          <w:divId w:val="1529179779"/>
          <w:tblCellSpacing w:w="15" w:type="dxa"/>
        </w:trPr>
        <w:tc>
          <w:tcPr>
            <w:tcW w:w="0" w:type="auto"/>
            <w:vAlign w:val="center"/>
            <w:hideMark/>
          </w:tcPr>
          <w:p w14:paraId="763DB3D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285C6D" w14:textId="77777777" w:rsidR="00D67926" w:rsidRDefault="008D6FB8">
            <w:pPr>
              <w:rPr>
                <w:rFonts w:eastAsia="Times New Roman"/>
                <w:lang w:val="en-US"/>
              </w:rPr>
            </w:pPr>
            <w:r>
              <w:rPr>
                <w:rFonts w:eastAsia="Times New Roman"/>
                <w:lang w:val="en-US"/>
              </w:rPr>
              <w:t>Contract Actor</w:t>
            </w:r>
          </w:p>
        </w:tc>
      </w:tr>
      <w:tr w:rsidR="00D67926" w14:paraId="28B86DD2" w14:textId="77777777">
        <w:trPr>
          <w:divId w:val="1529179779"/>
          <w:tblCellSpacing w:w="15" w:type="dxa"/>
        </w:trPr>
        <w:tc>
          <w:tcPr>
            <w:tcW w:w="0" w:type="auto"/>
            <w:vAlign w:val="center"/>
            <w:hideMark/>
          </w:tcPr>
          <w:p w14:paraId="500BF7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2FF434" w14:textId="77777777" w:rsidR="00D67926" w:rsidRDefault="008D6FB8">
            <w:pPr>
              <w:rPr>
                <w:rFonts w:eastAsia="Times New Roman"/>
                <w:lang w:val="en-US"/>
              </w:rPr>
            </w:pPr>
            <w:r>
              <w:rPr>
                <w:rFonts w:eastAsia="Times New Roman"/>
                <w:lang w:val="en-US"/>
              </w:rPr>
              <w:t>List of Contract actors.</w:t>
            </w:r>
          </w:p>
        </w:tc>
      </w:tr>
      <w:tr w:rsidR="00D67926" w14:paraId="0DD5A768" w14:textId="77777777">
        <w:trPr>
          <w:divId w:val="1529179779"/>
          <w:tblCellSpacing w:w="15" w:type="dxa"/>
        </w:trPr>
        <w:tc>
          <w:tcPr>
            <w:tcW w:w="0" w:type="auto"/>
            <w:vAlign w:val="center"/>
            <w:hideMark/>
          </w:tcPr>
          <w:p w14:paraId="4659DFBD" w14:textId="77777777" w:rsidR="00D67926" w:rsidRDefault="008D6FB8">
            <w:pPr>
              <w:rPr>
                <w:rFonts w:eastAsia="Times New Roman"/>
                <w:lang w:val="en-US"/>
              </w:rPr>
            </w:pPr>
            <w:r>
              <w:rPr>
                <w:rFonts w:eastAsia="Times New Roman"/>
                <w:b/>
                <w:bCs/>
                <w:lang w:val="en-US"/>
              </w:rPr>
              <w:t>Contract.actor.entity</w:t>
            </w:r>
          </w:p>
        </w:tc>
        <w:tc>
          <w:tcPr>
            <w:tcW w:w="0" w:type="auto"/>
            <w:vAlign w:val="center"/>
            <w:hideMark/>
          </w:tcPr>
          <w:p w14:paraId="00E93652" w14:textId="77777777" w:rsidR="00D67926" w:rsidRDefault="00D67926">
            <w:pPr>
              <w:rPr>
                <w:rFonts w:eastAsia="Times New Roman"/>
                <w:lang w:val="en-US"/>
              </w:rPr>
            </w:pPr>
          </w:p>
        </w:tc>
      </w:tr>
      <w:tr w:rsidR="00D67926" w14:paraId="3DB660F6" w14:textId="77777777">
        <w:trPr>
          <w:divId w:val="1529179779"/>
          <w:tblCellSpacing w:w="15" w:type="dxa"/>
        </w:trPr>
        <w:tc>
          <w:tcPr>
            <w:tcW w:w="0" w:type="auto"/>
            <w:vAlign w:val="center"/>
            <w:hideMark/>
          </w:tcPr>
          <w:p w14:paraId="5883FC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77B70D" w14:textId="77777777" w:rsidR="00D67926" w:rsidRDefault="008D6FB8">
            <w:pPr>
              <w:rPr>
                <w:rFonts w:eastAsia="Times New Roman"/>
                <w:lang w:val="en-US"/>
              </w:rPr>
            </w:pPr>
            <w:r>
              <w:rPr>
                <w:rFonts w:eastAsia="Times New Roman"/>
                <w:lang w:val="en-US"/>
              </w:rPr>
              <w:t>Contract Actor Type</w:t>
            </w:r>
          </w:p>
        </w:tc>
      </w:tr>
      <w:tr w:rsidR="00D67926" w14:paraId="0C635627" w14:textId="77777777">
        <w:trPr>
          <w:divId w:val="1529179779"/>
          <w:tblCellSpacing w:w="15" w:type="dxa"/>
        </w:trPr>
        <w:tc>
          <w:tcPr>
            <w:tcW w:w="0" w:type="auto"/>
            <w:vAlign w:val="center"/>
            <w:hideMark/>
          </w:tcPr>
          <w:p w14:paraId="18B2A5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7645E0" w14:textId="77777777" w:rsidR="00D67926" w:rsidRDefault="008D6FB8">
            <w:pPr>
              <w:rPr>
                <w:rFonts w:eastAsia="Times New Roman"/>
                <w:lang w:val="en-US"/>
              </w:rPr>
            </w:pPr>
            <w:r>
              <w:rPr>
                <w:rFonts w:eastAsia="Times New Roman"/>
                <w:lang w:val="en-US"/>
              </w:rPr>
              <w:t>Who or what actors are assigned roles in this Contract.</w:t>
            </w:r>
          </w:p>
        </w:tc>
      </w:tr>
      <w:tr w:rsidR="00D67926" w14:paraId="370F79AB" w14:textId="77777777">
        <w:trPr>
          <w:divId w:val="1529179779"/>
          <w:tblCellSpacing w:w="15" w:type="dxa"/>
        </w:trPr>
        <w:tc>
          <w:tcPr>
            <w:tcW w:w="0" w:type="auto"/>
            <w:vAlign w:val="center"/>
            <w:hideMark/>
          </w:tcPr>
          <w:p w14:paraId="59ECDD59" w14:textId="77777777" w:rsidR="00D67926" w:rsidRDefault="008D6FB8">
            <w:pPr>
              <w:rPr>
                <w:rFonts w:eastAsia="Times New Roman"/>
                <w:lang w:val="en-US"/>
              </w:rPr>
            </w:pPr>
            <w:r>
              <w:rPr>
                <w:rFonts w:eastAsia="Times New Roman"/>
                <w:b/>
                <w:bCs/>
                <w:lang w:val="en-US"/>
              </w:rPr>
              <w:t>Contract.actor.role</w:t>
            </w:r>
          </w:p>
        </w:tc>
        <w:tc>
          <w:tcPr>
            <w:tcW w:w="0" w:type="auto"/>
            <w:vAlign w:val="center"/>
            <w:hideMark/>
          </w:tcPr>
          <w:p w14:paraId="6EF48E99" w14:textId="77777777" w:rsidR="00D67926" w:rsidRDefault="00D67926">
            <w:pPr>
              <w:rPr>
                <w:rFonts w:eastAsia="Times New Roman"/>
                <w:lang w:val="en-US"/>
              </w:rPr>
            </w:pPr>
          </w:p>
        </w:tc>
      </w:tr>
      <w:tr w:rsidR="00D67926" w14:paraId="55DC8B27" w14:textId="77777777">
        <w:trPr>
          <w:divId w:val="1529179779"/>
          <w:tblCellSpacing w:w="15" w:type="dxa"/>
        </w:trPr>
        <w:tc>
          <w:tcPr>
            <w:tcW w:w="0" w:type="auto"/>
            <w:vAlign w:val="center"/>
            <w:hideMark/>
          </w:tcPr>
          <w:p w14:paraId="67BB79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239374" w14:textId="77777777" w:rsidR="00D67926" w:rsidRDefault="008D6FB8">
            <w:pPr>
              <w:rPr>
                <w:rFonts w:eastAsia="Times New Roman"/>
                <w:lang w:val="en-US"/>
              </w:rPr>
            </w:pPr>
            <w:r>
              <w:rPr>
                <w:rFonts w:eastAsia="Times New Roman"/>
                <w:lang w:val="en-US"/>
              </w:rPr>
              <w:t>Contract Actor Role</w:t>
            </w:r>
          </w:p>
        </w:tc>
      </w:tr>
      <w:tr w:rsidR="00D67926" w14:paraId="62E5E205" w14:textId="77777777">
        <w:trPr>
          <w:divId w:val="1529179779"/>
          <w:tblCellSpacing w:w="15" w:type="dxa"/>
        </w:trPr>
        <w:tc>
          <w:tcPr>
            <w:tcW w:w="0" w:type="auto"/>
            <w:vAlign w:val="center"/>
            <w:hideMark/>
          </w:tcPr>
          <w:p w14:paraId="08D331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3149B8" w14:textId="77777777" w:rsidR="00D67926" w:rsidRDefault="008D6FB8">
            <w:pPr>
              <w:rPr>
                <w:rFonts w:eastAsia="Times New Roman"/>
                <w:lang w:val="en-US"/>
              </w:rPr>
            </w:pPr>
            <w:r>
              <w:rPr>
                <w:rFonts w:eastAsia="Times New Roman"/>
                <w:lang w:val="en-US"/>
              </w:rPr>
              <w:t>Role type of actors assigned roles in this Contract.</w:t>
            </w:r>
          </w:p>
        </w:tc>
      </w:tr>
      <w:tr w:rsidR="00D67926" w14:paraId="1F6B31A4" w14:textId="77777777">
        <w:trPr>
          <w:divId w:val="1529179779"/>
          <w:tblCellSpacing w:w="15" w:type="dxa"/>
        </w:trPr>
        <w:tc>
          <w:tcPr>
            <w:tcW w:w="0" w:type="auto"/>
            <w:vAlign w:val="center"/>
            <w:hideMark/>
          </w:tcPr>
          <w:p w14:paraId="281CD34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E20F20" w14:textId="77777777" w:rsidR="00D67926" w:rsidRDefault="008D6FB8">
            <w:pPr>
              <w:rPr>
                <w:rFonts w:eastAsia="Times New Roman"/>
                <w:lang w:val="en-US"/>
              </w:rPr>
            </w:pPr>
            <w:r>
              <w:rPr>
                <w:rFonts w:eastAsia="Times New Roman"/>
                <w:lang w:val="en-US"/>
              </w:rPr>
              <w:t>Detailed codes for the contract actor role</w:t>
            </w:r>
          </w:p>
        </w:tc>
      </w:tr>
      <w:tr w:rsidR="00D67926" w14:paraId="1EE65C19" w14:textId="77777777">
        <w:trPr>
          <w:divId w:val="1529179779"/>
          <w:tblCellSpacing w:w="15" w:type="dxa"/>
        </w:trPr>
        <w:tc>
          <w:tcPr>
            <w:tcW w:w="0" w:type="auto"/>
            <w:vAlign w:val="center"/>
            <w:hideMark/>
          </w:tcPr>
          <w:p w14:paraId="6E5C3385" w14:textId="77777777" w:rsidR="00D67926" w:rsidRDefault="008D6FB8">
            <w:pPr>
              <w:rPr>
                <w:rFonts w:eastAsia="Times New Roman"/>
                <w:lang w:val="en-US"/>
              </w:rPr>
            </w:pPr>
            <w:r>
              <w:rPr>
                <w:rFonts w:eastAsia="Times New Roman"/>
                <w:b/>
                <w:bCs/>
                <w:lang w:val="en-US"/>
              </w:rPr>
              <w:t>Contract.valuedItem</w:t>
            </w:r>
          </w:p>
        </w:tc>
        <w:tc>
          <w:tcPr>
            <w:tcW w:w="0" w:type="auto"/>
            <w:vAlign w:val="center"/>
            <w:hideMark/>
          </w:tcPr>
          <w:p w14:paraId="62317870" w14:textId="77777777" w:rsidR="00D67926" w:rsidRDefault="00D67926">
            <w:pPr>
              <w:rPr>
                <w:rFonts w:eastAsia="Times New Roman"/>
                <w:lang w:val="en-US"/>
              </w:rPr>
            </w:pPr>
          </w:p>
        </w:tc>
      </w:tr>
      <w:tr w:rsidR="00D67926" w14:paraId="25373314" w14:textId="77777777">
        <w:trPr>
          <w:divId w:val="1529179779"/>
          <w:tblCellSpacing w:w="15" w:type="dxa"/>
        </w:trPr>
        <w:tc>
          <w:tcPr>
            <w:tcW w:w="0" w:type="auto"/>
            <w:vAlign w:val="center"/>
            <w:hideMark/>
          </w:tcPr>
          <w:p w14:paraId="0667E4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C07AE3" w14:textId="77777777" w:rsidR="00D67926" w:rsidRDefault="008D6FB8">
            <w:pPr>
              <w:rPr>
                <w:rFonts w:eastAsia="Times New Roman"/>
                <w:lang w:val="en-US"/>
              </w:rPr>
            </w:pPr>
            <w:r>
              <w:rPr>
                <w:rFonts w:eastAsia="Times New Roman"/>
                <w:lang w:val="en-US"/>
              </w:rPr>
              <w:t>Contract Valued Item</w:t>
            </w:r>
          </w:p>
        </w:tc>
      </w:tr>
      <w:tr w:rsidR="00D67926" w14:paraId="204FB4A1" w14:textId="77777777">
        <w:trPr>
          <w:divId w:val="1529179779"/>
          <w:tblCellSpacing w:w="15" w:type="dxa"/>
        </w:trPr>
        <w:tc>
          <w:tcPr>
            <w:tcW w:w="0" w:type="auto"/>
            <w:vAlign w:val="center"/>
            <w:hideMark/>
          </w:tcPr>
          <w:p w14:paraId="51AF4D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325E12" w14:textId="77777777" w:rsidR="00D67926" w:rsidRDefault="008D6FB8">
            <w:pPr>
              <w:rPr>
                <w:rFonts w:eastAsia="Times New Roman"/>
                <w:lang w:val="en-US"/>
              </w:rPr>
            </w:pPr>
            <w:r>
              <w:rPr>
                <w:rFonts w:eastAsia="Times New Roman"/>
                <w:lang w:val="en-US"/>
              </w:rPr>
              <w:t>Contract Valued Item List.</w:t>
            </w:r>
          </w:p>
        </w:tc>
      </w:tr>
      <w:tr w:rsidR="00D67926" w14:paraId="2FFBE594" w14:textId="77777777">
        <w:trPr>
          <w:divId w:val="1529179779"/>
          <w:tblCellSpacing w:w="15" w:type="dxa"/>
        </w:trPr>
        <w:tc>
          <w:tcPr>
            <w:tcW w:w="0" w:type="auto"/>
            <w:vAlign w:val="center"/>
            <w:hideMark/>
          </w:tcPr>
          <w:p w14:paraId="2CD14108" w14:textId="77777777" w:rsidR="00D67926" w:rsidRDefault="008D6FB8">
            <w:pPr>
              <w:rPr>
                <w:rFonts w:eastAsia="Times New Roman"/>
                <w:lang w:val="en-US"/>
              </w:rPr>
            </w:pPr>
            <w:r>
              <w:rPr>
                <w:rFonts w:eastAsia="Times New Roman"/>
                <w:b/>
                <w:bCs/>
                <w:lang w:val="en-US"/>
              </w:rPr>
              <w:t>Contract.valuedItem.entity[x]</w:t>
            </w:r>
          </w:p>
        </w:tc>
        <w:tc>
          <w:tcPr>
            <w:tcW w:w="0" w:type="auto"/>
            <w:vAlign w:val="center"/>
            <w:hideMark/>
          </w:tcPr>
          <w:p w14:paraId="72B8A0C0" w14:textId="77777777" w:rsidR="00D67926" w:rsidRDefault="00D67926">
            <w:pPr>
              <w:rPr>
                <w:rFonts w:eastAsia="Times New Roman"/>
                <w:lang w:val="en-US"/>
              </w:rPr>
            </w:pPr>
          </w:p>
        </w:tc>
      </w:tr>
      <w:tr w:rsidR="00D67926" w14:paraId="55EA9C48" w14:textId="77777777">
        <w:trPr>
          <w:divId w:val="1529179779"/>
          <w:tblCellSpacing w:w="15" w:type="dxa"/>
        </w:trPr>
        <w:tc>
          <w:tcPr>
            <w:tcW w:w="0" w:type="auto"/>
            <w:vAlign w:val="center"/>
            <w:hideMark/>
          </w:tcPr>
          <w:p w14:paraId="6DA334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12EBBE" w14:textId="77777777" w:rsidR="00D67926" w:rsidRDefault="008D6FB8">
            <w:pPr>
              <w:rPr>
                <w:rFonts w:eastAsia="Times New Roman"/>
                <w:lang w:val="en-US"/>
              </w:rPr>
            </w:pPr>
            <w:r>
              <w:rPr>
                <w:rFonts w:eastAsia="Times New Roman"/>
                <w:lang w:val="en-US"/>
              </w:rPr>
              <w:t>Contract Valued Item Type</w:t>
            </w:r>
          </w:p>
        </w:tc>
      </w:tr>
      <w:tr w:rsidR="00D67926" w14:paraId="1E042286" w14:textId="77777777">
        <w:trPr>
          <w:divId w:val="1529179779"/>
          <w:tblCellSpacing w:w="15" w:type="dxa"/>
        </w:trPr>
        <w:tc>
          <w:tcPr>
            <w:tcW w:w="0" w:type="auto"/>
            <w:vAlign w:val="center"/>
            <w:hideMark/>
          </w:tcPr>
          <w:p w14:paraId="247A62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163BE3" w14:textId="77777777" w:rsidR="00D67926" w:rsidRDefault="008D6FB8">
            <w:pPr>
              <w:rPr>
                <w:rFonts w:eastAsia="Times New Roman"/>
                <w:lang w:val="en-US"/>
              </w:rPr>
            </w:pPr>
            <w:r>
              <w:rPr>
                <w:rFonts w:eastAsia="Times New Roman"/>
                <w:lang w:val="en-US"/>
              </w:rPr>
              <w:t>Specific type of Contract Valued Item that may be priced.</w:t>
            </w:r>
          </w:p>
        </w:tc>
      </w:tr>
      <w:tr w:rsidR="00D67926" w14:paraId="4CBACA58" w14:textId="77777777">
        <w:trPr>
          <w:divId w:val="1529179779"/>
          <w:tblCellSpacing w:w="15" w:type="dxa"/>
        </w:trPr>
        <w:tc>
          <w:tcPr>
            <w:tcW w:w="0" w:type="auto"/>
            <w:vAlign w:val="center"/>
            <w:hideMark/>
          </w:tcPr>
          <w:p w14:paraId="1FAD24DB" w14:textId="77777777" w:rsidR="00D67926" w:rsidRDefault="008D6FB8">
            <w:pPr>
              <w:rPr>
                <w:rFonts w:eastAsia="Times New Roman"/>
                <w:lang w:val="en-US"/>
              </w:rPr>
            </w:pPr>
            <w:r>
              <w:rPr>
                <w:rFonts w:eastAsia="Times New Roman"/>
                <w:b/>
                <w:bCs/>
                <w:lang w:val="en-US"/>
              </w:rPr>
              <w:t>Contract.valuedItem.identifier</w:t>
            </w:r>
          </w:p>
        </w:tc>
        <w:tc>
          <w:tcPr>
            <w:tcW w:w="0" w:type="auto"/>
            <w:vAlign w:val="center"/>
            <w:hideMark/>
          </w:tcPr>
          <w:p w14:paraId="506BA58C" w14:textId="77777777" w:rsidR="00D67926" w:rsidRDefault="00D67926">
            <w:pPr>
              <w:rPr>
                <w:rFonts w:eastAsia="Times New Roman"/>
                <w:lang w:val="en-US"/>
              </w:rPr>
            </w:pPr>
          </w:p>
        </w:tc>
      </w:tr>
      <w:tr w:rsidR="00D67926" w14:paraId="634B5CAA" w14:textId="77777777">
        <w:trPr>
          <w:divId w:val="1529179779"/>
          <w:tblCellSpacing w:w="15" w:type="dxa"/>
        </w:trPr>
        <w:tc>
          <w:tcPr>
            <w:tcW w:w="0" w:type="auto"/>
            <w:vAlign w:val="center"/>
            <w:hideMark/>
          </w:tcPr>
          <w:p w14:paraId="34F16D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0992A4" w14:textId="77777777" w:rsidR="00D67926" w:rsidRDefault="008D6FB8">
            <w:pPr>
              <w:rPr>
                <w:rFonts w:eastAsia="Times New Roman"/>
                <w:lang w:val="en-US"/>
              </w:rPr>
            </w:pPr>
            <w:r>
              <w:rPr>
                <w:rFonts w:eastAsia="Times New Roman"/>
                <w:lang w:val="en-US"/>
              </w:rPr>
              <w:t>Contract Valued Item Identifier</w:t>
            </w:r>
          </w:p>
        </w:tc>
      </w:tr>
      <w:tr w:rsidR="00D67926" w14:paraId="13B7504E" w14:textId="77777777">
        <w:trPr>
          <w:divId w:val="1529179779"/>
          <w:tblCellSpacing w:w="15" w:type="dxa"/>
        </w:trPr>
        <w:tc>
          <w:tcPr>
            <w:tcW w:w="0" w:type="auto"/>
            <w:vAlign w:val="center"/>
            <w:hideMark/>
          </w:tcPr>
          <w:p w14:paraId="5D2EE3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E2A3EB" w14:textId="77777777" w:rsidR="00D67926" w:rsidRDefault="008D6FB8">
            <w:pPr>
              <w:rPr>
                <w:rFonts w:eastAsia="Times New Roman"/>
                <w:lang w:val="en-US"/>
              </w:rPr>
            </w:pPr>
            <w:r>
              <w:rPr>
                <w:rFonts w:eastAsia="Times New Roman"/>
                <w:lang w:val="en-US"/>
              </w:rPr>
              <w:t>Identifies a Contract Valued Item instance.</w:t>
            </w:r>
          </w:p>
        </w:tc>
      </w:tr>
      <w:tr w:rsidR="00D67926" w14:paraId="48261498" w14:textId="77777777">
        <w:trPr>
          <w:divId w:val="1529179779"/>
          <w:tblCellSpacing w:w="15" w:type="dxa"/>
        </w:trPr>
        <w:tc>
          <w:tcPr>
            <w:tcW w:w="0" w:type="auto"/>
            <w:vAlign w:val="center"/>
            <w:hideMark/>
          </w:tcPr>
          <w:p w14:paraId="7A908365" w14:textId="77777777" w:rsidR="00D67926" w:rsidRDefault="008D6FB8">
            <w:pPr>
              <w:rPr>
                <w:rFonts w:eastAsia="Times New Roman"/>
                <w:lang w:val="en-US"/>
              </w:rPr>
            </w:pPr>
            <w:r>
              <w:rPr>
                <w:rFonts w:eastAsia="Times New Roman"/>
                <w:b/>
                <w:bCs/>
                <w:lang w:val="en-US"/>
              </w:rPr>
              <w:t>Contract.valuedItem.effectiveTime</w:t>
            </w:r>
          </w:p>
        </w:tc>
        <w:tc>
          <w:tcPr>
            <w:tcW w:w="0" w:type="auto"/>
            <w:vAlign w:val="center"/>
            <w:hideMark/>
          </w:tcPr>
          <w:p w14:paraId="150DA956" w14:textId="77777777" w:rsidR="00D67926" w:rsidRDefault="00D67926">
            <w:pPr>
              <w:rPr>
                <w:rFonts w:eastAsia="Times New Roman"/>
                <w:lang w:val="en-US"/>
              </w:rPr>
            </w:pPr>
          </w:p>
        </w:tc>
      </w:tr>
      <w:tr w:rsidR="00D67926" w14:paraId="4B32E996" w14:textId="77777777">
        <w:trPr>
          <w:divId w:val="1529179779"/>
          <w:tblCellSpacing w:w="15" w:type="dxa"/>
        </w:trPr>
        <w:tc>
          <w:tcPr>
            <w:tcW w:w="0" w:type="auto"/>
            <w:vAlign w:val="center"/>
            <w:hideMark/>
          </w:tcPr>
          <w:p w14:paraId="77F0E8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175C0A" w14:textId="77777777" w:rsidR="00D67926" w:rsidRDefault="008D6FB8">
            <w:pPr>
              <w:rPr>
                <w:rFonts w:eastAsia="Times New Roman"/>
                <w:lang w:val="en-US"/>
              </w:rPr>
            </w:pPr>
            <w:r>
              <w:rPr>
                <w:rFonts w:eastAsia="Times New Roman"/>
                <w:lang w:val="en-US"/>
              </w:rPr>
              <w:t>Contract Valued Item Effective Tiem</w:t>
            </w:r>
          </w:p>
        </w:tc>
      </w:tr>
      <w:tr w:rsidR="00D67926" w14:paraId="0B220A97" w14:textId="77777777">
        <w:trPr>
          <w:divId w:val="1529179779"/>
          <w:tblCellSpacing w:w="15" w:type="dxa"/>
        </w:trPr>
        <w:tc>
          <w:tcPr>
            <w:tcW w:w="0" w:type="auto"/>
            <w:vAlign w:val="center"/>
            <w:hideMark/>
          </w:tcPr>
          <w:p w14:paraId="7B3806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592D0D" w14:textId="77777777" w:rsidR="00D67926" w:rsidRDefault="008D6FB8">
            <w:pPr>
              <w:rPr>
                <w:rFonts w:eastAsia="Times New Roman"/>
                <w:lang w:val="en-US"/>
              </w:rPr>
            </w:pPr>
            <w:r>
              <w:rPr>
                <w:rFonts w:eastAsia="Times New Roman"/>
                <w:lang w:val="en-US"/>
              </w:rPr>
              <w:t>Indicates the time during which this Contract ValuedItem information is effective.</w:t>
            </w:r>
          </w:p>
        </w:tc>
      </w:tr>
      <w:tr w:rsidR="00D67926" w14:paraId="4D8FAE6B" w14:textId="77777777">
        <w:trPr>
          <w:divId w:val="1529179779"/>
          <w:tblCellSpacing w:w="15" w:type="dxa"/>
        </w:trPr>
        <w:tc>
          <w:tcPr>
            <w:tcW w:w="0" w:type="auto"/>
            <w:vAlign w:val="center"/>
            <w:hideMark/>
          </w:tcPr>
          <w:p w14:paraId="33FD058B" w14:textId="77777777" w:rsidR="00D67926" w:rsidRDefault="008D6FB8">
            <w:pPr>
              <w:rPr>
                <w:rFonts w:eastAsia="Times New Roman"/>
                <w:lang w:val="en-US"/>
              </w:rPr>
            </w:pPr>
            <w:r>
              <w:rPr>
                <w:rFonts w:eastAsia="Times New Roman"/>
                <w:b/>
                <w:bCs/>
                <w:lang w:val="en-US"/>
              </w:rPr>
              <w:t>Contract.valuedItem.quantity</w:t>
            </w:r>
          </w:p>
        </w:tc>
        <w:tc>
          <w:tcPr>
            <w:tcW w:w="0" w:type="auto"/>
            <w:vAlign w:val="center"/>
            <w:hideMark/>
          </w:tcPr>
          <w:p w14:paraId="0CCA724D" w14:textId="77777777" w:rsidR="00D67926" w:rsidRDefault="00D67926">
            <w:pPr>
              <w:rPr>
                <w:rFonts w:eastAsia="Times New Roman"/>
                <w:lang w:val="en-US"/>
              </w:rPr>
            </w:pPr>
          </w:p>
        </w:tc>
      </w:tr>
      <w:tr w:rsidR="00D67926" w14:paraId="2F4F7BB4" w14:textId="77777777">
        <w:trPr>
          <w:divId w:val="1529179779"/>
          <w:tblCellSpacing w:w="15" w:type="dxa"/>
        </w:trPr>
        <w:tc>
          <w:tcPr>
            <w:tcW w:w="0" w:type="auto"/>
            <w:vAlign w:val="center"/>
            <w:hideMark/>
          </w:tcPr>
          <w:p w14:paraId="1C230C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A06501" w14:textId="77777777" w:rsidR="00D67926" w:rsidRDefault="008D6FB8">
            <w:pPr>
              <w:rPr>
                <w:rFonts w:eastAsia="Times New Roman"/>
                <w:lang w:val="en-US"/>
              </w:rPr>
            </w:pPr>
            <w:r>
              <w:rPr>
                <w:rFonts w:eastAsia="Times New Roman"/>
                <w:lang w:val="en-US"/>
              </w:rPr>
              <w:t>Count of Contract Valued Items</w:t>
            </w:r>
          </w:p>
        </w:tc>
      </w:tr>
      <w:tr w:rsidR="00D67926" w14:paraId="5030A0D7" w14:textId="77777777">
        <w:trPr>
          <w:divId w:val="1529179779"/>
          <w:tblCellSpacing w:w="15" w:type="dxa"/>
        </w:trPr>
        <w:tc>
          <w:tcPr>
            <w:tcW w:w="0" w:type="auto"/>
            <w:vAlign w:val="center"/>
            <w:hideMark/>
          </w:tcPr>
          <w:p w14:paraId="174985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A2BCC4" w14:textId="77777777" w:rsidR="00D67926" w:rsidRDefault="008D6FB8">
            <w:pPr>
              <w:rPr>
                <w:rFonts w:eastAsia="Times New Roman"/>
                <w:lang w:val="en-US"/>
              </w:rPr>
            </w:pPr>
            <w:r>
              <w:rPr>
                <w:rFonts w:eastAsia="Times New Roman"/>
                <w:lang w:val="en-US"/>
              </w:rPr>
              <w:t xml:space="preserve">Specifies the units by which the Contract Valued Item is measured or counted, and quantifies the countable or measurable Contract Valued Item instances. </w:t>
            </w:r>
          </w:p>
        </w:tc>
      </w:tr>
      <w:tr w:rsidR="00D67926" w14:paraId="1F467BFA" w14:textId="77777777">
        <w:trPr>
          <w:divId w:val="1529179779"/>
          <w:tblCellSpacing w:w="15" w:type="dxa"/>
        </w:trPr>
        <w:tc>
          <w:tcPr>
            <w:tcW w:w="0" w:type="auto"/>
            <w:vAlign w:val="center"/>
            <w:hideMark/>
          </w:tcPr>
          <w:p w14:paraId="749738D6" w14:textId="77777777" w:rsidR="00D67926" w:rsidRDefault="008D6FB8">
            <w:pPr>
              <w:rPr>
                <w:rFonts w:eastAsia="Times New Roman"/>
                <w:lang w:val="en-US"/>
              </w:rPr>
            </w:pPr>
            <w:r>
              <w:rPr>
                <w:rFonts w:eastAsia="Times New Roman"/>
                <w:b/>
                <w:bCs/>
                <w:lang w:val="en-US"/>
              </w:rPr>
              <w:t>Contract.valuedItem.unitPrice</w:t>
            </w:r>
          </w:p>
        </w:tc>
        <w:tc>
          <w:tcPr>
            <w:tcW w:w="0" w:type="auto"/>
            <w:vAlign w:val="center"/>
            <w:hideMark/>
          </w:tcPr>
          <w:p w14:paraId="686C56B0" w14:textId="77777777" w:rsidR="00D67926" w:rsidRDefault="00D67926">
            <w:pPr>
              <w:rPr>
                <w:rFonts w:eastAsia="Times New Roman"/>
                <w:lang w:val="en-US"/>
              </w:rPr>
            </w:pPr>
          </w:p>
        </w:tc>
      </w:tr>
      <w:tr w:rsidR="00D67926" w14:paraId="45D795EB" w14:textId="77777777">
        <w:trPr>
          <w:divId w:val="1529179779"/>
          <w:tblCellSpacing w:w="15" w:type="dxa"/>
        </w:trPr>
        <w:tc>
          <w:tcPr>
            <w:tcW w:w="0" w:type="auto"/>
            <w:vAlign w:val="center"/>
            <w:hideMark/>
          </w:tcPr>
          <w:p w14:paraId="6E0ED7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76ACFF" w14:textId="77777777" w:rsidR="00D67926" w:rsidRDefault="008D6FB8">
            <w:pPr>
              <w:rPr>
                <w:rFonts w:eastAsia="Times New Roman"/>
                <w:lang w:val="en-US"/>
              </w:rPr>
            </w:pPr>
            <w:r>
              <w:rPr>
                <w:rFonts w:eastAsia="Times New Roman"/>
                <w:lang w:val="en-US"/>
              </w:rPr>
              <w:t>Contract Valued Item fee, charge, or cost</w:t>
            </w:r>
          </w:p>
        </w:tc>
      </w:tr>
      <w:tr w:rsidR="00D67926" w14:paraId="393FC39B" w14:textId="77777777">
        <w:trPr>
          <w:divId w:val="1529179779"/>
          <w:tblCellSpacing w:w="15" w:type="dxa"/>
        </w:trPr>
        <w:tc>
          <w:tcPr>
            <w:tcW w:w="0" w:type="auto"/>
            <w:vAlign w:val="center"/>
            <w:hideMark/>
          </w:tcPr>
          <w:p w14:paraId="7A9F25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7608E3" w14:textId="77777777" w:rsidR="00D67926" w:rsidRDefault="008D6FB8">
            <w:pPr>
              <w:rPr>
                <w:rFonts w:eastAsia="Times New Roman"/>
                <w:lang w:val="en-US"/>
              </w:rPr>
            </w:pPr>
            <w:r>
              <w:rPr>
                <w:rFonts w:eastAsia="Times New Roman"/>
                <w:lang w:val="en-US"/>
              </w:rPr>
              <w:t>A Contract Valued Item unit valuation measure.</w:t>
            </w:r>
          </w:p>
        </w:tc>
      </w:tr>
      <w:tr w:rsidR="00D67926" w14:paraId="6AE7C3D2" w14:textId="77777777">
        <w:trPr>
          <w:divId w:val="1529179779"/>
          <w:tblCellSpacing w:w="15" w:type="dxa"/>
        </w:trPr>
        <w:tc>
          <w:tcPr>
            <w:tcW w:w="0" w:type="auto"/>
            <w:vAlign w:val="center"/>
            <w:hideMark/>
          </w:tcPr>
          <w:p w14:paraId="5E3FF4A9" w14:textId="77777777" w:rsidR="00D67926" w:rsidRDefault="008D6FB8">
            <w:pPr>
              <w:rPr>
                <w:rFonts w:eastAsia="Times New Roman"/>
                <w:lang w:val="en-US"/>
              </w:rPr>
            </w:pPr>
            <w:r>
              <w:rPr>
                <w:rFonts w:eastAsia="Times New Roman"/>
                <w:b/>
                <w:bCs/>
                <w:lang w:val="en-US"/>
              </w:rPr>
              <w:t>Contract.valuedItem.factor</w:t>
            </w:r>
          </w:p>
        </w:tc>
        <w:tc>
          <w:tcPr>
            <w:tcW w:w="0" w:type="auto"/>
            <w:vAlign w:val="center"/>
            <w:hideMark/>
          </w:tcPr>
          <w:p w14:paraId="5699F20D" w14:textId="77777777" w:rsidR="00D67926" w:rsidRDefault="00D67926">
            <w:pPr>
              <w:rPr>
                <w:rFonts w:eastAsia="Times New Roman"/>
                <w:lang w:val="en-US"/>
              </w:rPr>
            </w:pPr>
          </w:p>
        </w:tc>
      </w:tr>
      <w:tr w:rsidR="00D67926" w14:paraId="73CAA02C" w14:textId="77777777">
        <w:trPr>
          <w:divId w:val="1529179779"/>
          <w:tblCellSpacing w:w="15" w:type="dxa"/>
        </w:trPr>
        <w:tc>
          <w:tcPr>
            <w:tcW w:w="0" w:type="auto"/>
            <w:vAlign w:val="center"/>
            <w:hideMark/>
          </w:tcPr>
          <w:p w14:paraId="58504D18"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BAA6AA9" w14:textId="77777777" w:rsidR="00D67926" w:rsidRDefault="008D6FB8">
            <w:pPr>
              <w:rPr>
                <w:rFonts w:eastAsia="Times New Roman"/>
                <w:lang w:val="en-US"/>
              </w:rPr>
            </w:pPr>
            <w:r>
              <w:rPr>
                <w:rFonts w:eastAsia="Times New Roman"/>
                <w:lang w:val="en-US"/>
              </w:rPr>
              <w:t>Contract Valued Item Price Scaling Factor</w:t>
            </w:r>
          </w:p>
        </w:tc>
      </w:tr>
      <w:tr w:rsidR="00D67926" w14:paraId="19956EE4" w14:textId="77777777">
        <w:trPr>
          <w:divId w:val="1529179779"/>
          <w:tblCellSpacing w:w="15" w:type="dxa"/>
        </w:trPr>
        <w:tc>
          <w:tcPr>
            <w:tcW w:w="0" w:type="auto"/>
            <w:vAlign w:val="center"/>
            <w:hideMark/>
          </w:tcPr>
          <w:p w14:paraId="3F6F9C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D24B09" w14:textId="77777777" w:rsidR="00D67926" w:rsidRDefault="008D6FB8">
            <w:pPr>
              <w:rPr>
                <w:rFonts w:eastAsia="Times New Roman"/>
                <w:lang w:val="en-US"/>
              </w:rPr>
            </w:pPr>
            <w:r>
              <w:rPr>
                <w:rFonts w:eastAsia="Times New Roman"/>
                <w:lang w:val="en-US"/>
              </w:rPr>
              <w:t xml:space="preserve">A real number that represents a multiplier used in determining the overall value of the Contract Valued Item delivered. The concept of a Factor allows for a discount or surcharge multiplier to be applied to a monetary amount. </w:t>
            </w:r>
          </w:p>
        </w:tc>
      </w:tr>
      <w:tr w:rsidR="00D67926" w14:paraId="6680DD6D" w14:textId="77777777">
        <w:trPr>
          <w:divId w:val="1529179779"/>
          <w:tblCellSpacing w:w="15" w:type="dxa"/>
        </w:trPr>
        <w:tc>
          <w:tcPr>
            <w:tcW w:w="0" w:type="auto"/>
            <w:vAlign w:val="center"/>
            <w:hideMark/>
          </w:tcPr>
          <w:p w14:paraId="14CBD368" w14:textId="77777777" w:rsidR="00D67926" w:rsidRDefault="008D6FB8">
            <w:pPr>
              <w:rPr>
                <w:rFonts w:eastAsia="Times New Roman"/>
                <w:lang w:val="en-US"/>
              </w:rPr>
            </w:pPr>
            <w:r>
              <w:rPr>
                <w:rFonts w:eastAsia="Times New Roman"/>
                <w:b/>
                <w:bCs/>
                <w:lang w:val="en-US"/>
              </w:rPr>
              <w:t>Contract.valuedItem.points</w:t>
            </w:r>
          </w:p>
        </w:tc>
        <w:tc>
          <w:tcPr>
            <w:tcW w:w="0" w:type="auto"/>
            <w:vAlign w:val="center"/>
            <w:hideMark/>
          </w:tcPr>
          <w:p w14:paraId="6A7A078F" w14:textId="77777777" w:rsidR="00D67926" w:rsidRDefault="00D67926">
            <w:pPr>
              <w:rPr>
                <w:rFonts w:eastAsia="Times New Roman"/>
                <w:lang w:val="en-US"/>
              </w:rPr>
            </w:pPr>
          </w:p>
        </w:tc>
      </w:tr>
      <w:tr w:rsidR="00D67926" w14:paraId="0431A66B" w14:textId="77777777">
        <w:trPr>
          <w:divId w:val="1529179779"/>
          <w:tblCellSpacing w:w="15" w:type="dxa"/>
        </w:trPr>
        <w:tc>
          <w:tcPr>
            <w:tcW w:w="0" w:type="auto"/>
            <w:vAlign w:val="center"/>
            <w:hideMark/>
          </w:tcPr>
          <w:p w14:paraId="78BB8E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5DEBF3" w14:textId="77777777" w:rsidR="00D67926" w:rsidRDefault="008D6FB8">
            <w:pPr>
              <w:rPr>
                <w:rFonts w:eastAsia="Times New Roman"/>
                <w:lang w:val="en-US"/>
              </w:rPr>
            </w:pPr>
            <w:r>
              <w:rPr>
                <w:rFonts w:eastAsia="Times New Roman"/>
                <w:lang w:val="en-US"/>
              </w:rPr>
              <w:t>Contract Valued Item Difficulty Scaling Factor</w:t>
            </w:r>
          </w:p>
        </w:tc>
      </w:tr>
      <w:tr w:rsidR="00D67926" w14:paraId="1D6CA42F" w14:textId="77777777">
        <w:trPr>
          <w:divId w:val="1529179779"/>
          <w:tblCellSpacing w:w="15" w:type="dxa"/>
        </w:trPr>
        <w:tc>
          <w:tcPr>
            <w:tcW w:w="0" w:type="auto"/>
            <w:vAlign w:val="center"/>
            <w:hideMark/>
          </w:tcPr>
          <w:p w14:paraId="7FCA01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B6F89F" w14:textId="77777777"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Contract Valued Item delivered. The concept of Points allows for assignment of point values for a Contract Valued Item, such that a monetary amount can be assigned to each point. </w:t>
            </w:r>
          </w:p>
        </w:tc>
      </w:tr>
      <w:tr w:rsidR="00D67926" w14:paraId="3AA7AD40" w14:textId="77777777">
        <w:trPr>
          <w:divId w:val="1529179779"/>
          <w:tblCellSpacing w:w="15" w:type="dxa"/>
        </w:trPr>
        <w:tc>
          <w:tcPr>
            <w:tcW w:w="0" w:type="auto"/>
            <w:vAlign w:val="center"/>
            <w:hideMark/>
          </w:tcPr>
          <w:p w14:paraId="6BE3704B" w14:textId="77777777" w:rsidR="00D67926" w:rsidRDefault="008D6FB8">
            <w:pPr>
              <w:rPr>
                <w:rFonts w:eastAsia="Times New Roman"/>
                <w:lang w:val="en-US"/>
              </w:rPr>
            </w:pPr>
            <w:r>
              <w:rPr>
                <w:rFonts w:eastAsia="Times New Roman"/>
                <w:b/>
                <w:bCs/>
                <w:lang w:val="en-US"/>
              </w:rPr>
              <w:t>Contract.valuedItem.net</w:t>
            </w:r>
          </w:p>
        </w:tc>
        <w:tc>
          <w:tcPr>
            <w:tcW w:w="0" w:type="auto"/>
            <w:vAlign w:val="center"/>
            <w:hideMark/>
          </w:tcPr>
          <w:p w14:paraId="0F57E98E" w14:textId="77777777" w:rsidR="00D67926" w:rsidRDefault="00D67926">
            <w:pPr>
              <w:rPr>
                <w:rFonts w:eastAsia="Times New Roman"/>
                <w:lang w:val="en-US"/>
              </w:rPr>
            </w:pPr>
          </w:p>
        </w:tc>
      </w:tr>
      <w:tr w:rsidR="00D67926" w14:paraId="6226FF99" w14:textId="77777777">
        <w:trPr>
          <w:divId w:val="1529179779"/>
          <w:tblCellSpacing w:w="15" w:type="dxa"/>
        </w:trPr>
        <w:tc>
          <w:tcPr>
            <w:tcW w:w="0" w:type="auto"/>
            <w:vAlign w:val="center"/>
            <w:hideMark/>
          </w:tcPr>
          <w:p w14:paraId="4DAE40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F5D632" w14:textId="77777777" w:rsidR="00D67926" w:rsidRDefault="008D6FB8">
            <w:pPr>
              <w:rPr>
                <w:rFonts w:eastAsia="Times New Roman"/>
                <w:lang w:val="en-US"/>
              </w:rPr>
            </w:pPr>
            <w:r>
              <w:rPr>
                <w:rFonts w:eastAsia="Times New Roman"/>
                <w:lang w:val="en-US"/>
              </w:rPr>
              <w:t>Total Contract Valued Item Value</w:t>
            </w:r>
          </w:p>
        </w:tc>
      </w:tr>
      <w:tr w:rsidR="00D67926" w14:paraId="1ED2C4FF" w14:textId="77777777">
        <w:trPr>
          <w:divId w:val="1529179779"/>
          <w:tblCellSpacing w:w="15" w:type="dxa"/>
        </w:trPr>
        <w:tc>
          <w:tcPr>
            <w:tcW w:w="0" w:type="auto"/>
            <w:vAlign w:val="center"/>
            <w:hideMark/>
          </w:tcPr>
          <w:p w14:paraId="0D287C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44E359" w14:textId="77777777" w:rsidR="00D67926" w:rsidRDefault="008D6FB8">
            <w:pPr>
              <w:rPr>
                <w:rFonts w:eastAsia="Times New Roman"/>
                <w:lang w:val="en-US"/>
              </w:rPr>
            </w:pPr>
            <w:r>
              <w:rPr>
                <w:rFonts w:eastAsia="Times New Roman"/>
                <w:lang w:val="en-US"/>
              </w:rPr>
              <w:t xml:space="preserve">Expresses the product of the Contract Valued Item unitQuantity and the unitPriceAmt. For example, the formula: unit Quantity * unit Price (Cost per Point) * factor Number * points = net Amount. Quantity, factor and points are assumed to be 1 if not supplied. </w:t>
            </w:r>
          </w:p>
        </w:tc>
      </w:tr>
      <w:tr w:rsidR="00D67926" w14:paraId="7CCD9028" w14:textId="77777777">
        <w:trPr>
          <w:divId w:val="1529179779"/>
          <w:tblCellSpacing w:w="15" w:type="dxa"/>
        </w:trPr>
        <w:tc>
          <w:tcPr>
            <w:tcW w:w="0" w:type="auto"/>
            <w:vAlign w:val="center"/>
            <w:hideMark/>
          </w:tcPr>
          <w:p w14:paraId="16DC2130" w14:textId="77777777" w:rsidR="00D67926" w:rsidRDefault="008D6FB8">
            <w:pPr>
              <w:rPr>
                <w:rFonts w:eastAsia="Times New Roman"/>
                <w:lang w:val="en-US"/>
              </w:rPr>
            </w:pPr>
            <w:r>
              <w:rPr>
                <w:rFonts w:eastAsia="Times New Roman"/>
                <w:b/>
                <w:bCs/>
                <w:lang w:val="en-US"/>
              </w:rPr>
              <w:t>Contract.signer</w:t>
            </w:r>
          </w:p>
        </w:tc>
        <w:tc>
          <w:tcPr>
            <w:tcW w:w="0" w:type="auto"/>
            <w:vAlign w:val="center"/>
            <w:hideMark/>
          </w:tcPr>
          <w:p w14:paraId="15F1EAE8" w14:textId="77777777" w:rsidR="00D67926" w:rsidRDefault="00D67926">
            <w:pPr>
              <w:rPr>
                <w:rFonts w:eastAsia="Times New Roman"/>
                <w:lang w:val="en-US"/>
              </w:rPr>
            </w:pPr>
          </w:p>
        </w:tc>
      </w:tr>
      <w:tr w:rsidR="00D67926" w14:paraId="1A5AB8F7" w14:textId="77777777">
        <w:trPr>
          <w:divId w:val="1529179779"/>
          <w:tblCellSpacing w:w="15" w:type="dxa"/>
        </w:trPr>
        <w:tc>
          <w:tcPr>
            <w:tcW w:w="0" w:type="auto"/>
            <w:vAlign w:val="center"/>
            <w:hideMark/>
          </w:tcPr>
          <w:p w14:paraId="752052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090D93" w14:textId="77777777" w:rsidR="00D67926" w:rsidRDefault="008D6FB8">
            <w:pPr>
              <w:rPr>
                <w:rFonts w:eastAsia="Times New Roman"/>
                <w:lang w:val="en-US"/>
              </w:rPr>
            </w:pPr>
            <w:r>
              <w:rPr>
                <w:rFonts w:eastAsia="Times New Roman"/>
                <w:lang w:val="en-US"/>
              </w:rPr>
              <w:t>Contract Signer</w:t>
            </w:r>
          </w:p>
        </w:tc>
      </w:tr>
      <w:tr w:rsidR="00D67926" w14:paraId="620B8BD6" w14:textId="77777777">
        <w:trPr>
          <w:divId w:val="1529179779"/>
          <w:tblCellSpacing w:w="15" w:type="dxa"/>
        </w:trPr>
        <w:tc>
          <w:tcPr>
            <w:tcW w:w="0" w:type="auto"/>
            <w:vAlign w:val="center"/>
            <w:hideMark/>
          </w:tcPr>
          <w:p w14:paraId="257699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E1E498" w14:textId="77777777" w:rsidR="00D67926" w:rsidRDefault="008D6FB8">
            <w:pPr>
              <w:rPr>
                <w:rFonts w:eastAsia="Times New Roman"/>
                <w:lang w:val="en-US"/>
              </w:rPr>
            </w:pPr>
            <w:r>
              <w:rPr>
                <w:rFonts w:eastAsia="Times New Roman"/>
                <w:lang w:val="en-US"/>
              </w:rPr>
              <w:t>Party signing this Contract.</w:t>
            </w:r>
          </w:p>
        </w:tc>
      </w:tr>
      <w:tr w:rsidR="00D67926" w14:paraId="4DD67A9C" w14:textId="77777777">
        <w:trPr>
          <w:divId w:val="1529179779"/>
          <w:tblCellSpacing w:w="15" w:type="dxa"/>
        </w:trPr>
        <w:tc>
          <w:tcPr>
            <w:tcW w:w="0" w:type="auto"/>
            <w:vAlign w:val="center"/>
            <w:hideMark/>
          </w:tcPr>
          <w:p w14:paraId="70006ACE" w14:textId="77777777" w:rsidR="00D67926" w:rsidRDefault="008D6FB8">
            <w:pPr>
              <w:rPr>
                <w:rFonts w:eastAsia="Times New Roman"/>
                <w:lang w:val="en-US"/>
              </w:rPr>
            </w:pPr>
            <w:r>
              <w:rPr>
                <w:rFonts w:eastAsia="Times New Roman"/>
                <w:b/>
                <w:bCs/>
                <w:lang w:val="en-US"/>
              </w:rPr>
              <w:t>Contract.signer.type</w:t>
            </w:r>
          </w:p>
        </w:tc>
        <w:tc>
          <w:tcPr>
            <w:tcW w:w="0" w:type="auto"/>
            <w:vAlign w:val="center"/>
            <w:hideMark/>
          </w:tcPr>
          <w:p w14:paraId="5B0E4769" w14:textId="77777777" w:rsidR="00D67926" w:rsidRDefault="00D67926">
            <w:pPr>
              <w:rPr>
                <w:rFonts w:eastAsia="Times New Roman"/>
                <w:lang w:val="en-US"/>
              </w:rPr>
            </w:pPr>
          </w:p>
        </w:tc>
      </w:tr>
      <w:tr w:rsidR="00D67926" w14:paraId="7EC925DD" w14:textId="77777777">
        <w:trPr>
          <w:divId w:val="1529179779"/>
          <w:tblCellSpacing w:w="15" w:type="dxa"/>
        </w:trPr>
        <w:tc>
          <w:tcPr>
            <w:tcW w:w="0" w:type="auto"/>
            <w:vAlign w:val="center"/>
            <w:hideMark/>
          </w:tcPr>
          <w:p w14:paraId="382A88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D63557" w14:textId="77777777" w:rsidR="00D67926" w:rsidRDefault="008D6FB8">
            <w:pPr>
              <w:rPr>
                <w:rFonts w:eastAsia="Times New Roman"/>
                <w:lang w:val="en-US"/>
              </w:rPr>
            </w:pPr>
            <w:r>
              <w:rPr>
                <w:rFonts w:eastAsia="Times New Roman"/>
                <w:lang w:val="en-US"/>
              </w:rPr>
              <w:t>Contract Signer Type</w:t>
            </w:r>
          </w:p>
        </w:tc>
      </w:tr>
      <w:tr w:rsidR="00D67926" w14:paraId="1536D58E" w14:textId="77777777">
        <w:trPr>
          <w:divId w:val="1529179779"/>
          <w:tblCellSpacing w:w="15" w:type="dxa"/>
        </w:trPr>
        <w:tc>
          <w:tcPr>
            <w:tcW w:w="0" w:type="auto"/>
            <w:vAlign w:val="center"/>
            <w:hideMark/>
          </w:tcPr>
          <w:p w14:paraId="05BE98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F23060" w14:textId="77777777" w:rsidR="00D67926" w:rsidRDefault="008D6FB8">
            <w:pPr>
              <w:rPr>
                <w:rFonts w:eastAsia="Times New Roman"/>
                <w:lang w:val="en-US"/>
              </w:rPr>
            </w:pPr>
            <w:r>
              <w:rPr>
                <w:rFonts w:eastAsia="Times New Roman"/>
                <w:lang w:val="en-US"/>
              </w:rPr>
              <w:t>Role of this Contract signer, e.g., notary, grantee.</w:t>
            </w:r>
          </w:p>
        </w:tc>
      </w:tr>
      <w:tr w:rsidR="00D67926" w14:paraId="6B7951D4" w14:textId="77777777">
        <w:trPr>
          <w:divId w:val="1529179779"/>
          <w:tblCellSpacing w:w="15" w:type="dxa"/>
        </w:trPr>
        <w:tc>
          <w:tcPr>
            <w:tcW w:w="0" w:type="auto"/>
            <w:vAlign w:val="center"/>
            <w:hideMark/>
          </w:tcPr>
          <w:p w14:paraId="73AB53A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EB5B1F9" w14:textId="77777777" w:rsidR="00D67926" w:rsidRDefault="008D6FB8">
            <w:pPr>
              <w:rPr>
                <w:rFonts w:eastAsia="Times New Roman"/>
                <w:lang w:val="en-US"/>
              </w:rPr>
            </w:pPr>
            <w:r>
              <w:rPr>
                <w:rFonts w:eastAsia="Times New Roman"/>
                <w:lang w:val="en-US"/>
              </w:rPr>
              <w:t>List of parties who may be signing</w:t>
            </w:r>
          </w:p>
        </w:tc>
      </w:tr>
      <w:tr w:rsidR="00D67926" w14:paraId="475D0A71" w14:textId="77777777">
        <w:trPr>
          <w:divId w:val="1529179779"/>
          <w:tblCellSpacing w:w="15" w:type="dxa"/>
        </w:trPr>
        <w:tc>
          <w:tcPr>
            <w:tcW w:w="0" w:type="auto"/>
            <w:vAlign w:val="center"/>
            <w:hideMark/>
          </w:tcPr>
          <w:p w14:paraId="284530F2" w14:textId="77777777" w:rsidR="00D67926" w:rsidRDefault="008D6FB8">
            <w:pPr>
              <w:rPr>
                <w:rFonts w:eastAsia="Times New Roman"/>
                <w:lang w:val="en-US"/>
              </w:rPr>
            </w:pPr>
            <w:r>
              <w:rPr>
                <w:rFonts w:eastAsia="Times New Roman"/>
                <w:b/>
                <w:bCs/>
                <w:lang w:val="en-US"/>
              </w:rPr>
              <w:t>Contract.signer.party</w:t>
            </w:r>
          </w:p>
        </w:tc>
        <w:tc>
          <w:tcPr>
            <w:tcW w:w="0" w:type="auto"/>
            <w:vAlign w:val="center"/>
            <w:hideMark/>
          </w:tcPr>
          <w:p w14:paraId="0173825E" w14:textId="77777777" w:rsidR="00D67926" w:rsidRDefault="00D67926">
            <w:pPr>
              <w:rPr>
                <w:rFonts w:eastAsia="Times New Roman"/>
                <w:lang w:val="en-US"/>
              </w:rPr>
            </w:pPr>
          </w:p>
        </w:tc>
      </w:tr>
      <w:tr w:rsidR="00D67926" w14:paraId="108B9C65" w14:textId="77777777">
        <w:trPr>
          <w:divId w:val="1529179779"/>
          <w:tblCellSpacing w:w="15" w:type="dxa"/>
        </w:trPr>
        <w:tc>
          <w:tcPr>
            <w:tcW w:w="0" w:type="auto"/>
            <w:vAlign w:val="center"/>
            <w:hideMark/>
          </w:tcPr>
          <w:p w14:paraId="576677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F13504" w14:textId="77777777" w:rsidR="00D67926" w:rsidRDefault="008D6FB8">
            <w:pPr>
              <w:rPr>
                <w:rFonts w:eastAsia="Times New Roman"/>
                <w:lang w:val="en-US"/>
              </w:rPr>
            </w:pPr>
            <w:r>
              <w:rPr>
                <w:rFonts w:eastAsia="Times New Roman"/>
                <w:lang w:val="en-US"/>
              </w:rPr>
              <w:t>Contract Signatory Party</w:t>
            </w:r>
          </w:p>
        </w:tc>
      </w:tr>
      <w:tr w:rsidR="00D67926" w14:paraId="4F7B6862" w14:textId="77777777">
        <w:trPr>
          <w:divId w:val="1529179779"/>
          <w:tblCellSpacing w:w="15" w:type="dxa"/>
        </w:trPr>
        <w:tc>
          <w:tcPr>
            <w:tcW w:w="0" w:type="auto"/>
            <w:vAlign w:val="center"/>
            <w:hideMark/>
          </w:tcPr>
          <w:p w14:paraId="56FB7C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D787A5" w14:textId="77777777" w:rsidR="00D67926" w:rsidRDefault="008D6FB8">
            <w:pPr>
              <w:rPr>
                <w:rFonts w:eastAsia="Times New Roman"/>
                <w:lang w:val="en-US"/>
              </w:rPr>
            </w:pPr>
            <w:r>
              <w:rPr>
                <w:rFonts w:eastAsia="Times New Roman"/>
                <w:lang w:val="en-US"/>
              </w:rPr>
              <w:t>Party which is a signator to this Contract.</w:t>
            </w:r>
          </w:p>
        </w:tc>
      </w:tr>
      <w:tr w:rsidR="00D67926" w14:paraId="5C10224C" w14:textId="77777777">
        <w:trPr>
          <w:divId w:val="1529179779"/>
          <w:tblCellSpacing w:w="15" w:type="dxa"/>
        </w:trPr>
        <w:tc>
          <w:tcPr>
            <w:tcW w:w="0" w:type="auto"/>
            <w:vAlign w:val="center"/>
            <w:hideMark/>
          </w:tcPr>
          <w:p w14:paraId="4C604E38" w14:textId="77777777" w:rsidR="00D67926" w:rsidRDefault="008D6FB8">
            <w:pPr>
              <w:rPr>
                <w:rFonts w:eastAsia="Times New Roman"/>
                <w:lang w:val="en-US"/>
              </w:rPr>
            </w:pPr>
            <w:r>
              <w:rPr>
                <w:rFonts w:eastAsia="Times New Roman"/>
                <w:b/>
                <w:bCs/>
                <w:lang w:val="en-US"/>
              </w:rPr>
              <w:t>Contract.signer.signature</w:t>
            </w:r>
          </w:p>
        </w:tc>
        <w:tc>
          <w:tcPr>
            <w:tcW w:w="0" w:type="auto"/>
            <w:vAlign w:val="center"/>
            <w:hideMark/>
          </w:tcPr>
          <w:p w14:paraId="25A59349" w14:textId="77777777" w:rsidR="00D67926" w:rsidRDefault="00D67926">
            <w:pPr>
              <w:rPr>
                <w:rFonts w:eastAsia="Times New Roman"/>
                <w:lang w:val="en-US"/>
              </w:rPr>
            </w:pPr>
          </w:p>
        </w:tc>
      </w:tr>
      <w:tr w:rsidR="00D67926" w14:paraId="30F719A4" w14:textId="77777777">
        <w:trPr>
          <w:divId w:val="1529179779"/>
          <w:tblCellSpacing w:w="15" w:type="dxa"/>
        </w:trPr>
        <w:tc>
          <w:tcPr>
            <w:tcW w:w="0" w:type="auto"/>
            <w:vAlign w:val="center"/>
            <w:hideMark/>
          </w:tcPr>
          <w:p w14:paraId="7200A2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571616" w14:textId="77777777" w:rsidR="00D67926" w:rsidRDefault="008D6FB8">
            <w:pPr>
              <w:rPr>
                <w:rFonts w:eastAsia="Times New Roman"/>
                <w:lang w:val="en-US"/>
              </w:rPr>
            </w:pPr>
            <w:r>
              <w:rPr>
                <w:rFonts w:eastAsia="Times New Roman"/>
                <w:lang w:val="en-US"/>
              </w:rPr>
              <w:t>Contract Documentation Signature</w:t>
            </w:r>
          </w:p>
        </w:tc>
      </w:tr>
      <w:tr w:rsidR="00D67926" w14:paraId="2303BB30" w14:textId="77777777">
        <w:trPr>
          <w:divId w:val="1529179779"/>
          <w:tblCellSpacing w:w="15" w:type="dxa"/>
        </w:trPr>
        <w:tc>
          <w:tcPr>
            <w:tcW w:w="0" w:type="auto"/>
            <w:vAlign w:val="center"/>
            <w:hideMark/>
          </w:tcPr>
          <w:p w14:paraId="129F85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D6AEFC" w14:textId="77777777" w:rsidR="00D67926" w:rsidRDefault="008D6FB8">
            <w:pPr>
              <w:rPr>
                <w:rFonts w:eastAsia="Times New Roman"/>
                <w:lang w:val="en-US"/>
              </w:rPr>
            </w:pPr>
            <w:r>
              <w:rPr>
                <w:rFonts w:eastAsia="Times New Roman"/>
                <w:lang w:val="en-US"/>
              </w:rPr>
              <w:t>Legally binding Contract DSIG signature contents in Base64.</w:t>
            </w:r>
          </w:p>
        </w:tc>
      </w:tr>
      <w:tr w:rsidR="00D67926" w14:paraId="37B5830A" w14:textId="77777777">
        <w:trPr>
          <w:divId w:val="1529179779"/>
          <w:tblCellSpacing w:w="15" w:type="dxa"/>
        </w:trPr>
        <w:tc>
          <w:tcPr>
            <w:tcW w:w="0" w:type="auto"/>
            <w:vAlign w:val="center"/>
            <w:hideMark/>
          </w:tcPr>
          <w:p w14:paraId="6130D868" w14:textId="77777777" w:rsidR="00D67926" w:rsidRDefault="008D6FB8">
            <w:pPr>
              <w:rPr>
                <w:rFonts w:eastAsia="Times New Roman"/>
                <w:lang w:val="en-US"/>
              </w:rPr>
            </w:pPr>
            <w:r>
              <w:rPr>
                <w:rFonts w:eastAsia="Times New Roman"/>
                <w:b/>
                <w:bCs/>
                <w:lang w:val="en-US"/>
              </w:rPr>
              <w:t>Contract.term</w:t>
            </w:r>
          </w:p>
        </w:tc>
        <w:tc>
          <w:tcPr>
            <w:tcW w:w="0" w:type="auto"/>
            <w:vAlign w:val="center"/>
            <w:hideMark/>
          </w:tcPr>
          <w:p w14:paraId="29EB01EC" w14:textId="77777777" w:rsidR="00D67926" w:rsidRDefault="00D67926">
            <w:pPr>
              <w:rPr>
                <w:rFonts w:eastAsia="Times New Roman"/>
                <w:lang w:val="en-US"/>
              </w:rPr>
            </w:pPr>
          </w:p>
        </w:tc>
      </w:tr>
      <w:tr w:rsidR="00D67926" w14:paraId="1E33AB07" w14:textId="77777777">
        <w:trPr>
          <w:divId w:val="1529179779"/>
          <w:tblCellSpacing w:w="15" w:type="dxa"/>
        </w:trPr>
        <w:tc>
          <w:tcPr>
            <w:tcW w:w="0" w:type="auto"/>
            <w:vAlign w:val="center"/>
            <w:hideMark/>
          </w:tcPr>
          <w:p w14:paraId="4970FB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66F0E1" w14:textId="77777777" w:rsidR="00D67926" w:rsidRDefault="008D6FB8">
            <w:pPr>
              <w:rPr>
                <w:rFonts w:eastAsia="Times New Roman"/>
                <w:lang w:val="en-US"/>
              </w:rPr>
            </w:pPr>
            <w:r>
              <w:rPr>
                <w:rFonts w:eastAsia="Times New Roman"/>
                <w:lang w:val="en-US"/>
              </w:rPr>
              <w:t>Contract Term List</w:t>
            </w:r>
          </w:p>
        </w:tc>
      </w:tr>
      <w:tr w:rsidR="00D67926" w14:paraId="78AD5674" w14:textId="77777777">
        <w:trPr>
          <w:divId w:val="1529179779"/>
          <w:tblCellSpacing w:w="15" w:type="dxa"/>
        </w:trPr>
        <w:tc>
          <w:tcPr>
            <w:tcW w:w="0" w:type="auto"/>
            <w:vAlign w:val="center"/>
            <w:hideMark/>
          </w:tcPr>
          <w:p w14:paraId="3F34E3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034CFC" w14:textId="77777777" w:rsidR="00D67926" w:rsidRDefault="008D6FB8">
            <w:pPr>
              <w:rPr>
                <w:rFonts w:eastAsia="Times New Roman"/>
                <w:lang w:val="en-US"/>
              </w:rPr>
            </w:pPr>
            <w:r>
              <w:rPr>
                <w:rFonts w:eastAsia="Times New Roman"/>
                <w:lang w:val="en-US"/>
              </w:rPr>
              <w:t>One or more Contract Provisions, which may be related and conveyed as a group, and may contain nested groups.</w:t>
            </w:r>
          </w:p>
        </w:tc>
      </w:tr>
      <w:tr w:rsidR="00D67926" w14:paraId="64F08AF7" w14:textId="77777777">
        <w:trPr>
          <w:divId w:val="1529179779"/>
          <w:tblCellSpacing w:w="15" w:type="dxa"/>
        </w:trPr>
        <w:tc>
          <w:tcPr>
            <w:tcW w:w="0" w:type="auto"/>
            <w:vAlign w:val="center"/>
            <w:hideMark/>
          </w:tcPr>
          <w:p w14:paraId="2CDAAA89" w14:textId="77777777" w:rsidR="00D67926" w:rsidRDefault="008D6FB8">
            <w:pPr>
              <w:rPr>
                <w:rFonts w:eastAsia="Times New Roman"/>
                <w:lang w:val="en-US"/>
              </w:rPr>
            </w:pPr>
            <w:r>
              <w:rPr>
                <w:rFonts w:eastAsia="Times New Roman"/>
                <w:b/>
                <w:bCs/>
                <w:lang w:val="en-US"/>
              </w:rPr>
              <w:lastRenderedPageBreak/>
              <w:t>Contract.term.identifier</w:t>
            </w:r>
          </w:p>
        </w:tc>
        <w:tc>
          <w:tcPr>
            <w:tcW w:w="0" w:type="auto"/>
            <w:vAlign w:val="center"/>
            <w:hideMark/>
          </w:tcPr>
          <w:p w14:paraId="5BCD1020" w14:textId="77777777" w:rsidR="00D67926" w:rsidRDefault="00D67926">
            <w:pPr>
              <w:rPr>
                <w:rFonts w:eastAsia="Times New Roman"/>
                <w:lang w:val="en-US"/>
              </w:rPr>
            </w:pPr>
          </w:p>
        </w:tc>
      </w:tr>
      <w:tr w:rsidR="00D67926" w14:paraId="4247691E" w14:textId="77777777">
        <w:trPr>
          <w:divId w:val="1529179779"/>
          <w:tblCellSpacing w:w="15" w:type="dxa"/>
        </w:trPr>
        <w:tc>
          <w:tcPr>
            <w:tcW w:w="0" w:type="auto"/>
            <w:vAlign w:val="center"/>
            <w:hideMark/>
          </w:tcPr>
          <w:p w14:paraId="7B1022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1358EE" w14:textId="77777777" w:rsidR="00D67926" w:rsidRDefault="008D6FB8">
            <w:pPr>
              <w:rPr>
                <w:rFonts w:eastAsia="Times New Roman"/>
                <w:lang w:val="en-US"/>
              </w:rPr>
            </w:pPr>
            <w:r>
              <w:rPr>
                <w:rFonts w:eastAsia="Times New Roman"/>
                <w:lang w:val="en-US"/>
              </w:rPr>
              <w:t>Contract Term identifier</w:t>
            </w:r>
          </w:p>
        </w:tc>
      </w:tr>
      <w:tr w:rsidR="00D67926" w14:paraId="3DD59D32" w14:textId="77777777">
        <w:trPr>
          <w:divId w:val="1529179779"/>
          <w:tblCellSpacing w:w="15" w:type="dxa"/>
        </w:trPr>
        <w:tc>
          <w:tcPr>
            <w:tcW w:w="0" w:type="auto"/>
            <w:vAlign w:val="center"/>
            <w:hideMark/>
          </w:tcPr>
          <w:p w14:paraId="489888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C31A53" w14:textId="77777777" w:rsidR="00D67926" w:rsidRDefault="008D6FB8">
            <w:pPr>
              <w:rPr>
                <w:rFonts w:eastAsia="Times New Roman"/>
                <w:lang w:val="en-US"/>
              </w:rPr>
            </w:pPr>
            <w:r>
              <w:rPr>
                <w:rFonts w:eastAsia="Times New Roman"/>
                <w:lang w:val="en-US"/>
              </w:rPr>
              <w:t>Unique identifier for this particular Contract Provision.</w:t>
            </w:r>
          </w:p>
        </w:tc>
      </w:tr>
      <w:tr w:rsidR="00D67926" w14:paraId="150D943A" w14:textId="77777777">
        <w:trPr>
          <w:divId w:val="1529179779"/>
          <w:tblCellSpacing w:w="15" w:type="dxa"/>
        </w:trPr>
        <w:tc>
          <w:tcPr>
            <w:tcW w:w="0" w:type="auto"/>
            <w:vAlign w:val="center"/>
            <w:hideMark/>
          </w:tcPr>
          <w:p w14:paraId="46FC6619" w14:textId="77777777" w:rsidR="00D67926" w:rsidRDefault="008D6FB8">
            <w:pPr>
              <w:rPr>
                <w:rFonts w:eastAsia="Times New Roman"/>
                <w:lang w:val="en-US"/>
              </w:rPr>
            </w:pPr>
            <w:r>
              <w:rPr>
                <w:rFonts w:eastAsia="Times New Roman"/>
                <w:b/>
                <w:bCs/>
                <w:lang w:val="en-US"/>
              </w:rPr>
              <w:t>Contract.term.issued</w:t>
            </w:r>
          </w:p>
        </w:tc>
        <w:tc>
          <w:tcPr>
            <w:tcW w:w="0" w:type="auto"/>
            <w:vAlign w:val="center"/>
            <w:hideMark/>
          </w:tcPr>
          <w:p w14:paraId="5BE5AC3D" w14:textId="77777777" w:rsidR="00D67926" w:rsidRDefault="00D67926">
            <w:pPr>
              <w:rPr>
                <w:rFonts w:eastAsia="Times New Roman"/>
                <w:lang w:val="en-US"/>
              </w:rPr>
            </w:pPr>
          </w:p>
        </w:tc>
      </w:tr>
      <w:tr w:rsidR="00D67926" w14:paraId="57164491" w14:textId="77777777">
        <w:trPr>
          <w:divId w:val="1529179779"/>
          <w:tblCellSpacing w:w="15" w:type="dxa"/>
        </w:trPr>
        <w:tc>
          <w:tcPr>
            <w:tcW w:w="0" w:type="auto"/>
            <w:vAlign w:val="center"/>
            <w:hideMark/>
          </w:tcPr>
          <w:p w14:paraId="44FC36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C01C9C" w14:textId="77777777" w:rsidR="00D67926" w:rsidRDefault="008D6FB8">
            <w:pPr>
              <w:rPr>
                <w:rFonts w:eastAsia="Times New Roman"/>
                <w:lang w:val="en-US"/>
              </w:rPr>
            </w:pPr>
            <w:r>
              <w:rPr>
                <w:rFonts w:eastAsia="Times New Roman"/>
                <w:lang w:val="en-US"/>
              </w:rPr>
              <w:t>Contract Term Issue Date Time</w:t>
            </w:r>
          </w:p>
        </w:tc>
      </w:tr>
      <w:tr w:rsidR="00D67926" w14:paraId="55A2A84E" w14:textId="77777777">
        <w:trPr>
          <w:divId w:val="1529179779"/>
          <w:tblCellSpacing w:w="15" w:type="dxa"/>
        </w:trPr>
        <w:tc>
          <w:tcPr>
            <w:tcW w:w="0" w:type="auto"/>
            <w:vAlign w:val="center"/>
            <w:hideMark/>
          </w:tcPr>
          <w:p w14:paraId="0C515B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3D6043" w14:textId="77777777" w:rsidR="00D67926" w:rsidRDefault="008D6FB8">
            <w:pPr>
              <w:rPr>
                <w:rFonts w:eastAsia="Times New Roman"/>
                <w:lang w:val="en-US"/>
              </w:rPr>
            </w:pPr>
            <w:r>
              <w:rPr>
                <w:rFonts w:eastAsia="Times New Roman"/>
                <w:lang w:val="en-US"/>
              </w:rPr>
              <w:t>When this Contract Provision was issued.</w:t>
            </w:r>
          </w:p>
        </w:tc>
      </w:tr>
      <w:tr w:rsidR="00D67926" w14:paraId="3AA47512" w14:textId="77777777">
        <w:trPr>
          <w:divId w:val="1529179779"/>
          <w:tblCellSpacing w:w="15" w:type="dxa"/>
        </w:trPr>
        <w:tc>
          <w:tcPr>
            <w:tcW w:w="0" w:type="auto"/>
            <w:vAlign w:val="center"/>
            <w:hideMark/>
          </w:tcPr>
          <w:p w14:paraId="5C1F9A7E" w14:textId="77777777" w:rsidR="00D67926" w:rsidRDefault="008D6FB8">
            <w:pPr>
              <w:rPr>
                <w:rFonts w:eastAsia="Times New Roman"/>
                <w:lang w:val="en-US"/>
              </w:rPr>
            </w:pPr>
            <w:r>
              <w:rPr>
                <w:rFonts w:eastAsia="Times New Roman"/>
                <w:b/>
                <w:bCs/>
                <w:lang w:val="en-US"/>
              </w:rPr>
              <w:t>Contract.term.applies</w:t>
            </w:r>
          </w:p>
        </w:tc>
        <w:tc>
          <w:tcPr>
            <w:tcW w:w="0" w:type="auto"/>
            <w:vAlign w:val="center"/>
            <w:hideMark/>
          </w:tcPr>
          <w:p w14:paraId="4376ABAA" w14:textId="77777777" w:rsidR="00D67926" w:rsidRDefault="00D67926">
            <w:pPr>
              <w:rPr>
                <w:rFonts w:eastAsia="Times New Roman"/>
                <w:lang w:val="en-US"/>
              </w:rPr>
            </w:pPr>
          </w:p>
        </w:tc>
      </w:tr>
      <w:tr w:rsidR="00D67926" w14:paraId="01DC5749" w14:textId="77777777">
        <w:trPr>
          <w:divId w:val="1529179779"/>
          <w:tblCellSpacing w:w="15" w:type="dxa"/>
        </w:trPr>
        <w:tc>
          <w:tcPr>
            <w:tcW w:w="0" w:type="auto"/>
            <w:vAlign w:val="center"/>
            <w:hideMark/>
          </w:tcPr>
          <w:p w14:paraId="522C04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C82264" w14:textId="77777777" w:rsidR="00D67926" w:rsidRDefault="008D6FB8">
            <w:pPr>
              <w:rPr>
                <w:rFonts w:eastAsia="Times New Roman"/>
                <w:lang w:val="en-US"/>
              </w:rPr>
            </w:pPr>
            <w:r>
              <w:rPr>
                <w:rFonts w:eastAsia="Times New Roman"/>
                <w:lang w:val="en-US"/>
              </w:rPr>
              <w:t>Contract Term Effective Time</w:t>
            </w:r>
          </w:p>
        </w:tc>
      </w:tr>
      <w:tr w:rsidR="00D67926" w14:paraId="446ECF41" w14:textId="77777777">
        <w:trPr>
          <w:divId w:val="1529179779"/>
          <w:tblCellSpacing w:w="15" w:type="dxa"/>
        </w:trPr>
        <w:tc>
          <w:tcPr>
            <w:tcW w:w="0" w:type="auto"/>
            <w:vAlign w:val="center"/>
            <w:hideMark/>
          </w:tcPr>
          <w:p w14:paraId="7D0D2F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F1E86E" w14:textId="77777777" w:rsidR="00D67926" w:rsidRDefault="008D6FB8">
            <w:pPr>
              <w:rPr>
                <w:rFonts w:eastAsia="Times New Roman"/>
                <w:lang w:val="en-US"/>
              </w:rPr>
            </w:pPr>
            <w:r>
              <w:rPr>
                <w:rFonts w:eastAsia="Times New Roman"/>
                <w:lang w:val="en-US"/>
              </w:rPr>
              <w:t>Relevant time or time-period when this Contract Provision is applicable.</w:t>
            </w:r>
          </w:p>
        </w:tc>
      </w:tr>
      <w:tr w:rsidR="00D67926" w14:paraId="329AA852" w14:textId="77777777">
        <w:trPr>
          <w:divId w:val="1529179779"/>
          <w:tblCellSpacing w:w="15" w:type="dxa"/>
        </w:trPr>
        <w:tc>
          <w:tcPr>
            <w:tcW w:w="0" w:type="auto"/>
            <w:vAlign w:val="center"/>
            <w:hideMark/>
          </w:tcPr>
          <w:p w14:paraId="6A11BDDD" w14:textId="77777777" w:rsidR="00D67926" w:rsidRDefault="008D6FB8">
            <w:pPr>
              <w:rPr>
                <w:rFonts w:eastAsia="Times New Roman"/>
                <w:lang w:val="en-US"/>
              </w:rPr>
            </w:pPr>
            <w:r>
              <w:rPr>
                <w:rFonts w:eastAsia="Times New Roman"/>
                <w:b/>
                <w:bCs/>
                <w:lang w:val="en-US"/>
              </w:rPr>
              <w:t>Contract.term.type</w:t>
            </w:r>
          </w:p>
        </w:tc>
        <w:tc>
          <w:tcPr>
            <w:tcW w:w="0" w:type="auto"/>
            <w:vAlign w:val="center"/>
            <w:hideMark/>
          </w:tcPr>
          <w:p w14:paraId="45ADAB8A" w14:textId="77777777" w:rsidR="00D67926" w:rsidRDefault="00D67926">
            <w:pPr>
              <w:rPr>
                <w:rFonts w:eastAsia="Times New Roman"/>
                <w:lang w:val="en-US"/>
              </w:rPr>
            </w:pPr>
          </w:p>
        </w:tc>
      </w:tr>
      <w:tr w:rsidR="00D67926" w14:paraId="2C3DAA31" w14:textId="77777777">
        <w:trPr>
          <w:divId w:val="1529179779"/>
          <w:tblCellSpacing w:w="15" w:type="dxa"/>
        </w:trPr>
        <w:tc>
          <w:tcPr>
            <w:tcW w:w="0" w:type="auto"/>
            <w:vAlign w:val="center"/>
            <w:hideMark/>
          </w:tcPr>
          <w:p w14:paraId="72382D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41ED68" w14:textId="77777777" w:rsidR="00D67926" w:rsidRDefault="008D6FB8">
            <w:pPr>
              <w:rPr>
                <w:rFonts w:eastAsia="Times New Roman"/>
                <w:lang w:val="en-US"/>
              </w:rPr>
            </w:pPr>
            <w:r>
              <w:rPr>
                <w:rFonts w:eastAsia="Times New Roman"/>
                <w:lang w:val="en-US"/>
              </w:rPr>
              <w:t>Contract Term Type</w:t>
            </w:r>
          </w:p>
        </w:tc>
      </w:tr>
      <w:tr w:rsidR="00D67926" w14:paraId="08FCE370" w14:textId="77777777">
        <w:trPr>
          <w:divId w:val="1529179779"/>
          <w:tblCellSpacing w:w="15" w:type="dxa"/>
        </w:trPr>
        <w:tc>
          <w:tcPr>
            <w:tcW w:w="0" w:type="auto"/>
            <w:vAlign w:val="center"/>
            <w:hideMark/>
          </w:tcPr>
          <w:p w14:paraId="54B6D3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DF639B" w14:textId="77777777" w:rsidR="00D67926" w:rsidRDefault="008D6FB8">
            <w:pPr>
              <w:rPr>
                <w:rFonts w:eastAsia="Times New Roman"/>
                <w:lang w:val="en-US"/>
              </w:rPr>
            </w:pPr>
            <w:r>
              <w:rPr>
                <w:rFonts w:eastAsia="Times New Roman"/>
                <w:lang w:val="en-US"/>
              </w:rPr>
              <w:t xml:space="preserve">Type of Contract Provision such as specific requirements, purposes for actions, obligations, prohibitions, e.g., life time maximum benefit. </w:t>
            </w:r>
          </w:p>
        </w:tc>
      </w:tr>
      <w:tr w:rsidR="00D67926" w14:paraId="582817E0" w14:textId="77777777">
        <w:trPr>
          <w:divId w:val="1529179779"/>
          <w:tblCellSpacing w:w="15" w:type="dxa"/>
        </w:trPr>
        <w:tc>
          <w:tcPr>
            <w:tcW w:w="0" w:type="auto"/>
            <w:vAlign w:val="center"/>
            <w:hideMark/>
          </w:tcPr>
          <w:p w14:paraId="68AE070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75021A8" w14:textId="77777777" w:rsidR="00D67926" w:rsidRDefault="008D6FB8">
            <w:pPr>
              <w:rPr>
                <w:rFonts w:eastAsia="Times New Roman"/>
                <w:lang w:val="en-US"/>
              </w:rPr>
            </w:pPr>
            <w:r>
              <w:rPr>
                <w:rFonts w:eastAsia="Times New Roman"/>
                <w:lang w:val="en-US"/>
              </w:rPr>
              <w:t>Detailed codes for the types of contract provisions</w:t>
            </w:r>
          </w:p>
        </w:tc>
      </w:tr>
      <w:tr w:rsidR="00D67926" w14:paraId="43ED00E0" w14:textId="77777777">
        <w:trPr>
          <w:divId w:val="1529179779"/>
          <w:tblCellSpacing w:w="15" w:type="dxa"/>
        </w:trPr>
        <w:tc>
          <w:tcPr>
            <w:tcW w:w="0" w:type="auto"/>
            <w:vAlign w:val="center"/>
            <w:hideMark/>
          </w:tcPr>
          <w:p w14:paraId="1528D14E" w14:textId="77777777" w:rsidR="00D67926" w:rsidRDefault="008D6FB8">
            <w:pPr>
              <w:rPr>
                <w:rFonts w:eastAsia="Times New Roman"/>
                <w:lang w:val="en-US"/>
              </w:rPr>
            </w:pPr>
            <w:r>
              <w:rPr>
                <w:rFonts w:eastAsia="Times New Roman"/>
                <w:b/>
                <w:bCs/>
                <w:lang w:val="en-US"/>
              </w:rPr>
              <w:t>Contract.term.subType</w:t>
            </w:r>
          </w:p>
        </w:tc>
        <w:tc>
          <w:tcPr>
            <w:tcW w:w="0" w:type="auto"/>
            <w:vAlign w:val="center"/>
            <w:hideMark/>
          </w:tcPr>
          <w:p w14:paraId="59F26A83" w14:textId="77777777" w:rsidR="00D67926" w:rsidRDefault="00D67926">
            <w:pPr>
              <w:rPr>
                <w:rFonts w:eastAsia="Times New Roman"/>
                <w:lang w:val="en-US"/>
              </w:rPr>
            </w:pPr>
          </w:p>
        </w:tc>
      </w:tr>
      <w:tr w:rsidR="00D67926" w14:paraId="712C8826" w14:textId="77777777">
        <w:trPr>
          <w:divId w:val="1529179779"/>
          <w:tblCellSpacing w:w="15" w:type="dxa"/>
        </w:trPr>
        <w:tc>
          <w:tcPr>
            <w:tcW w:w="0" w:type="auto"/>
            <w:vAlign w:val="center"/>
            <w:hideMark/>
          </w:tcPr>
          <w:p w14:paraId="764770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BAC537" w14:textId="77777777" w:rsidR="00D67926" w:rsidRDefault="008D6FB8">
            <w:pPr>
              <w:rPr>
                <w:rFonts w:eastAsia="Times New Roman"/>
                <w:lang w:val="en-US"/>
              </w:rPr>
            </w:pPr>
            <w:r>
              <w:rPr>
                <w:rFonts w:eastAsia="Times New Roman"/>
                <w:lang w:val="en-US"/>
              </w:rPr>
              <w:t>Contract Term Subtype</w:t>
            </w:r>
          </w:p>
        </w:tc>
      </w:tr>
      <w:tr w:rsidR="00D67926" w14:paraId="4F13BF09" w14:textId="77777777">
        <w:trPr>
          <w:divId w:val="1529179779"/>
          <w:tblCellSpacing w:w="15" w:type="dxa"/>
        </w:trPr>
        <w:tc>
          <w:tcPr>
            <w:tcW w:w="0" w:type="auto"/>
            <w:vAlign w:val="center"/>
            <w:hideMark/>
          </w:tcPr>
          <w:p w14:paraId="54700A5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49CB93" w14:textId="77777777" w:rsidR="00D67926" w:rsidRDefault="008D6FB8">
            <w:pPr>
              <w:rPr>
                <w:rFonts w:eastAsia="Times New Roman"/>
                <w:lang w:val="en-US"/>
              </w:rPr>
            </w:pPr>
            <w:r>
              <w:rPr>
                <w:rFonts w:eastAsia="Times New Roman"/>
                <w:lang w:val="en-US"/>
              </w:rPr>
              <w:t xml:space="preserve">Subtype of this Contract Provision, e.g., life time maximum payment for a contract term for specific valued item, e.g., disability payment. </w:t>
            </w:r>
          </w:p>
        </w:tc>
      </w:tr>
      <w:tr w:rsidR="00D67926" w14:paraId="7D5E9025" w14:textId="77777777">
        <w:trPr>
          <w:divId w:val="1529179779"/>
          <w:tblCellSpacing w:w="15" w:type="dxa"/>
        </w:trPr>
        <w:tc>
          <w:tcPr>
            <w:tcW w:w="0" w:type="auto"/>
            <w:vAlign w:val="center"/>
            <w:hideMark/>
          </w:tcPr>
          <w:p w14:paraId="4394A70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8D9249E" w14:textId="77777777" w:rsidR="00D67926" w:rsidRDefault="008D6FB8">
            <w:pPr>
              <w:rPr>
                <w:rFonts w:eastAsia="Times New Roman"/>
                <w:lang w:val="en-US"/>
              </w:rPr>
            </w:pPr>
            <w:r>
              <w:rPr>
                <w:rFonts w:eastAsia="Times New Roman"/>
                <w:lang w:val="en-US"/>
              </w:rPr>
              <w:t>Detailed codes for the subtypes of contract provisions</w:t>
            </w:r>
          </w:p>
        </w:tc>
      </w:tr>
      <w:tr w:rsidR="00D67926" w14:paraId="197C4D87" w14:textId="77777777">
        <w:trPr>
          <w:divId w:val="1529179779"/>
          <w:tblCellSpacing w:w="15" w:type="dxa"/>
        </w:trPr>
        <w:tc>
          <w:tcPr>
            <w:tcW w:w="0" w:type="auto"/>
            <w:vAlign w:val="center"/>
            <w:hideMark/>
          </w:tcPr>
          <w:p w14:paraId="2FCCD7F9" w14:textId="77777777" w:rsidR="00D67926" w:rsidRDefault="008D6FB8">
            <w:pPr>
              <w:rPr>
                <w:rFonts w:eastAsia="Times New Roman"/>
                <w:lang w:val="en-US"/>
              </w:rPr>
            </w:pPr>
            <w:r>
              <w:rPr>
                <w:rFonts w:eastAsia="Times New Roman"/>
                <w:b/>
                <w:bCs/>
                <w:lang w:val="en-US"/>
              </w:rPr>
              <w:t>Contract.term.subject</w:t>
            </w:r>
          </w:p>
        </w:tc>
        <w:tc>
          <w:tcPr>
            <w:tcW w:w="0" w:type="auto"/>
            <w:vAlign w:val="center"/>
            <w:hideMark/>
          </w:tcPr>
          <w:p w14:paraId="60864119" w14:textId="77777777" w:rsidR="00D67926" w:rsidRDefault="00D67926">
            <w:pPr>
              <w:rPr>
                <w:rFonts w:eastAsia="Times New Roman"/>
                <w:lang w:val="en-US"/>
              </w:rPr>
            </w:pPr>
          </w:p>
        </w:tc>
      </w:tr>
      <w:tr w:rsidR="00D67926" w14:paraId="70255914" w14:textId="77777777">
        <w:trPr>
          <w:divId w:val="1529179779"/>
          <w:tblCellSpacing w:w="15" w:type="dxa"/>
        </w:trPr>
        <w:tc>
          <w:tcPr>
            <w:tcW w:w="0" w:type="auto"/>
            <w:vAlign w:val="center"/>
            <w:hideMark/>
          </w:tcPr>
          <w:p w14:paraId="50B6E7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E26ABC" w14:textId="77777777" w:rsidR="00D67926" w:rsidRDefault="008D6FB8">
            <w:pPr>
              <w:rPr>
                <w:rFonts w:eastAsia="Times New Roman"/>
                <w:lang w:val="en-US"/>
              </w:rPr>
            </w:pPr>
            <w:r>
              <w:rPr>
                <w:rFonts w:eastAsia="Times New Roman"/>
                <w:lang w:val="en-US"/>
              </w:rPr>
              <w:t>Subject of this Contract Term</w:t>
            </w:r>
          </w:p>
        </w:tc>
      </w:tr>
      <w:tr w:rsidR="00D67926" w14:paraId="1AEE3CB1" w14:textId="77777777">
        <w:trPr>
          <w:divId w:val="1529179779"/>
          <w:tblCellSpacing w:w="15" w:type="dxa"/>
        </w:trPr>
        <w:tc>
          <w:tcPr>
            <w:tcW w:w="0" w:type="auto"/>
            <w:vAlign w:val="center"/>
            <w:hideMark/>
          </w:tcPr>
          <w:p w14:paraId="63D749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2F842B" w14:textId="77777777" w:rsidR="00D67926" w:rsidRDefault="008D6FB8">
            <w:pPr>
              <w:rPr>
                <w:rFonts w:eastAsia="Times New Roman"/>
                <w:lang w:val="en-US"/>
              </w:rPr>
            </w:pPr>
            <w:r>
              <w:rPr>
                <w:rFonts w:eastAsia="Times New Roman"/>
                <w:lang w:val="en-US"/>
              </w:rPr>
              <w:t>Who or what this Contract Provision is about.</w:t>
            </w:r>
          </w:p>
        </w:tc>
      </w:tr>
      <w:tr w:rsidR="00D67926" w14:paraId="5AA31167" w14:textId="77777777">
        <w:trPr>
          <w:divId w:val="1529179779"/>
          <w:tblCellSpacing w:w="15" w:type="dxa"/>
        </w:trPr>
        <w:tc>
          <w:tcPr>
            <w:tcW w:w="0" w:type="auto"/>
            <w:vAlign w:val="center"/>
            <w:hideMark/>
          </w:tcPr>
          <w:p w14:paraId="409B0853" w14:textId="77777777" w:rsidR="00D67926" w:rsidRDefault="008D6FB8">
            <w:pPr>
              <w:rPr>
                <w:rFonts w:eastAsia="Times New Roman"/>
                <w:lang w:val="en-US"/>
              </w:rPr>
            </w:pPr>
            <w:r>
              <w:rPr>
                <w:rFonts w:eastAsia="Times New Roman"/>
                <w:b/>
                <w:bCs/>
                <w:lang w:val="en-US"/>
              </w:rPr>
              <w:t>Contract.term.action</w:t>
            </w:r>
          </w:p>
        </w:tc>
        <w:tc>
          <w:tcPr>
            <w:tcW w:w="0" w:type="auto"/>
            <w:vAlign w:val="center"/>
            <w:hideMark/>
          </w:tcPr>
          <w:p w14:paraId="169B3092" w14:textId="77777777" w:rsidR="00D67926" w:rsidRDefault="00D67926">
            <w:pPr>
              <w:rPr>
                <w:rFonts w:eastAsia="Times New Roman"/>
                <w:lang w:val="en-US"/>
              </w:rPr>
            </w:pPr>
          </w:p>
        </w:tc>
      </w:tr>
      <w:tr w:rsidR="00D67926" w14:paraId="16F5550F" w14:textId="77777777">
        <w:trPr>
          <w:divId w:val="1529179779"/>
          <w:tblCellSpacing w:w="15" w:type="dxa"/>
        </w:trPr>
        <w:tc>
          <w:tcPr>
            <w:tcW w:w="0" w:type="auto"/>
            <w:vAlign w:val="center"/>
            <w:hideMark/>
          </w:tcPr>
          <w:p w14:paraId="3CDF77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F3B1B5" w14:textId="77777777" w:rsidR="00D67926" w:rsidRDefault="008D6FB8">
            <w:pPr>
              <w:rPr>
                <w:rFonts w:eastAsia="Times New Roman"/>
                <w:lang w:val="en-US"/>
              </w:rPr>
            </w:pPr>
            <w:r>
              <w:rPr>
                <w:rFonts w:eastAsia="Times New Roman"/>
                <w:lang w:val="en-US"/>
              </w:rPr>
              <w:t>Contract Term Action</w:t>
            </w:r>
          </w:p>
        </w:tc>
      </w:tr>
      <w:tr w:rsidR="00D67926" w14:paraId="33EED3B4" w14:textId="77777777">
        <w:trPr>
          <w:divId w:val="1529179779"/>
          <w:tblCellSpacing w:w="15" w:type="dxa"/>
        </w:trPr>
        <w:tc>
          <w:tcPr>
            <w:tcW w:w="0" w:type="auto"/>
            <w:vAlign w:val="center"/>
            <w:hideMark/>
          </w:tcPr>
          <w:p w14:paraId="5CCCCD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05071E" w14:textId="77777777" w:rsidR="00D67926" w:rsidRDefault="008D6FB8">
            <w:pPr>
              <w:rPr>
                <w:rFonts w:eastAsia="Times New Roman"/>
                <w:lang w:val="en-US"/>
              </w:rPr>
            </w:pPr>
            <w:r>
              <w:rPr>
                <w:rFonts w:eastAsia="Times New Roman"/>
                <w:lang w:val="en-US"/>
              </w:rPr>
              <w:t>Action stipulated by this Contract Provision.</w:t>
            </w:r>
          </w:p>
        </w:tc>
      </w:tr>
      <w:tr w:rsidR="00D67926" w14:paraId="4ABF4AF9" w14:textId="77777777">
        <w:trPr>
          <w:divId w:val="1529179779"/>
          <w:tblCellSpacing w:w="15" w:type="dxa"/>
        </w:trPr>
        <w:tc>
          <w:tcPr>
            <w:tcW w:w="0" w:type="auto"/>
            <w:vAlign w:val="center"/>
            <w:hideMark/>
          </w:tcPr>
          <w:p w14:paraId="6C3C770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AE60AA" w14:textId="77777777" w:rsidR="00D67926" w:rsidRDefault="008D6FB8">
            <w:pPr>
              <w:rPr>
                <w:rFonts w:eastAsia="Times New Roman"/>
                <w:lang w:val="en-US"/>
              </w:rPr>
            </w:pPr>
            <w:r>
              <w:rPr>
                <w:rFonts w:eastAsia="Times New Roman"/>
                <w:lang w:val="en-US"/>
              </w:rPr>
              <w:t>Detailed codes for the contract action</w:t>
            </w:r>
          </w:p>
        </w:tc>
      </w:tr>
      <w:tr w:rsidR="00D67926" w14:paraId="645584DA" w14:textId="77777777">
        <w:trPr>
          <w:divId w:val="1529179779"/>
          <w:tblCellSpacing w:w="15" w:type="dxa"/>
        </w:trPr>
        <w:tc>
          <w:tcPr>
            <w:tcW w:w="0" w:type="auto"/>
            <w:vAlign w:val="center"/>
            <w:hideMark/>
          </w:tcPr>
          <w:p w14:paraId="27AC1DE8" w14:textId="77777777" w:rsidR="00D67926" w:rsidRDefault="008D6FB8">
            <w:pPr>
              <w:rPr>
                <w:rFonts w:eastAsia="Times New Roman"/>
                <w:lang w:val="en-US"/>
              </w:rPr>
            </w:pPr>
            <w:r>
              <w:rPr>
                <w:rFonts w:eastAsia="Times New Roman"/>
                <w:b/>
                <w:bCs/>
                <w:lang w:val="en-US"/>
              </w:rPr>
              <w:t>Contract.term.actionReason</w:t>
            </w:r>
          </w:p>
        </w:tc>
        <w:tc>
          <w:tcPr>
            <w:tcW w:w="0" w:type="auto"/>
            <w:vAlign w:val="center"/>
            <w:hideMark/>
          </w:tcPr>
          <w:p w14:paraId="110412E5" w14:textId="77777777" w:rsidR="00D67926" w:rsidRDefault="00D67926">
            <w:pPr>
              <w:rPr>
                <w:rFonts w:eastAsia="Times New Roman"/>
                <w:lang w:val="en-US"/>
              </w:rPr>
            </w:pPr>
          </w:p>
        </w:tc>
      </w:tr>
      <w:tr w:rsidR="00D67926" w14:paraId="0E329262" w14:textId="77777777">
        <w:trPr>
          <w:divId w:val="1529179779"/>
          <w:tblCellSpacing w:w="15" w:type="dxa"/>
        </w:trPr>
        <w:tc>
          <w:tcPr>
            <w:tcW w:w="0" w:type="auto"/>
            <w:vAlign w:val="center"/>
            <w:hideMark/>
          </w:tcPr>
          <w:p w14:paraId="3FD678B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E2A076" w14:textId="77777777" w:rsidR="00D67926" w:rsidRDefault="008D6FB8">
            <w:pPr>
              <w:rPr>
                <w:rFonts w:eastAsia="Times New Roman"/>
                <w:lang w:val="en-US"/>
              </w:rPr>
            </w:pPr>
            <w:r>
              <w:rPr>
                <w:rFonts w:eastAsia="Times New Roman"/>
                <w:lang w:val="en-US"/>
              </w:rPr>
              <w:t>Contract Term Action Reason</w:t>
            </w:r>
          </w:p>
        </w:tc>
      </w:tr>
      <w:tr w:rsidR="00D67926" w14:paraId="635192B6" w14:textId="77777777">
        <w:trPr>
          <w:divId w:val="1529179779"/>
          <w:tblCellSpacing w:w="15" w:type="dxa"/>
        </w:trPr>
        <w:tc>
          <w:tcPr>
            <w:tcW w:w="0" w:type="auto"/>
            <w:vAlign w:val="center"/>
            <w:hideMark/>
          </w:tcPr>
          <w:p w14:paraId="45265F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3C6091" w14:textId="77777777" w:rsidR="00D67926" w:rsidRDefault="008D6FB8">
            <w:pPr>
              <w:rPr>
                <w:rFonts w:eastAsia="Times New Roman"/>
                <w:lang w:val="en-US"/>
              </w:rPr>
            </w:pPr>
            <w:r>
              <w:rPr>
                <w:rFonts w:eastAsia="Times New Roman"/>
                <w:lang w:val="en-US"/>
              </w:rPr>
              <w:t>Reason or purpose for the action stipulated by this Contract Provision.</w:t>
            </w:r>
          </w:p>
        </w:tc>
      </w:tr>
      <w:tr w:rsidR="00D67926" w14:paraId="3046B7AD" w14:textId="77777777">
        <w:trPr>
          <w:divId w:val="1529179779"/>
          <w:tblCellSpacing w:w="15" w:type="dxa"/>
        </w:trPr>
        <w:tc>
          <w:tcPr>
            <w:tcW w:w="0" w:type="auto"/>
            <w:vAlign w:val="center"/>
            <w:hideMark/>
          </w:tcPr>
          <w:p w14:paraId="4B7629A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F28EE32" w14:textId="77777777" w:rsidR="00D67926" w:rsidRDefault="008D6FB8">
            <w:pPr>
              <w:rPr>
                <w:rFonts w:eastAsia="Times New Roman"/>
                <w:lang w:val="en-US"/>
              </w:rPr>
            </w:pPr>
            <w:r>
              <w:rPr>
                <w:rFonts w:eastAsia="Times New Roman"/>
                <w:lang w:val="en-US"/>
              </w:rPr>
              <w:t>Detailed codes for the contract action reason</w:t>
            </w:r>
          </w:p>
        </w:tc>
      </w:tr>
      <w:tr w:rsidR="00D67926" w14:paraId="187DAD33" w14:textId="77777777">
        <w:trPr>
          <w:divId w:val="1529179779"/>
          <w:tblCellSpacing w:w="15" w:type="dxa"/>
        </w:trPr>
        <w:tc>
          <w:tcPr>
            <w:tcW w:w="0" w:type="auto"/>
            <w:vAlign w:val="center"/>
            <w:hideMark/>
          </w:tcPr>
          <w:p w14:paraId="24013494" w14:textId="77777777" w:rsidR="00D67926" w:rsidRDefault="008D6FB8">
            <w:pPr>
              <w:rPr>
                <w:rFonts w:eastAsia="Times New Roman"/>
                <w:lang w:val="en-US"/>
              </w:rPr>
            </w:pPr>
            <w:r>
              <w:rPr>
                <w:rFonts w:eastAsia="Times New Roman"/>
                <w:b/>
                <w:bCs/>
                <w:lang w:val="en-US"/>
              </w:rPr>
              <w:t>Contract.term.actor</w:t>
            </w:r>
          </w:p>
        </w:tc>
        <w:tc>
          <w:tcPr>
            <w:tcW w:w="0" w:type="auto"/>
            <w:vAlign w:val="center"/>
            <w:hideMark/>
          </w:tcPr>
          <w:p w14:paraId="5D4AC53D" w14:textId="77777777" w:rsidR="00D67926" w:rsidRDefault="00D67926">
            <w:pPr>
              <w:rPr>
                <w:rFonts w:eastAsia="Times New Roman"/>
                <w:lang w:val="en-US"/>
              </w:rPr>
            </w:pPr>
          </w:p>
        </w:tc>
      </w:tr>
      <w:tr w:rsidR="00D67926" w14:paraId="767B4850" w14:textId="77777777">
        <w:trPr>
          <w:divId w:val="1529179779"/>
          <w:tblCellSpacing w:w="15" w:type="dxa"/>
        </w:trPr>
        <w:tc>
          <w:tcPr>
            <w:tcW w:w="0" w:type="auto"/>
            <w:vAlign w:val="center"/>
            <w:hideMark/>
          </w:tcPr>
          <w:p w14:paraId="286A30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D585D1" w14:textId="77777777" w:rsidR="00D67926" w:rsidRDefault="008D6FB8">
            <w:pPr>
              <w:rPr>
                <w:rFonts w:eastAsia="Times New Roman"/>
                <w:lang w:val="en-US"/>
              </w:rPr>
            </w:pPr>
            <w:r>
              <w:rPr>
                <w:rFonts w:eastAsia="Times New Roman"/>
                <w:lang w:val="en-US"/>
              </w:rPr>
              <w:t>Contract Term Actor List</w:t>
            </w:r>
          </w:p>
        </w:tc>
      </w:tr>
      <w:tr w:rsidR="00D67926" w14:paraId="20F63D4F" w14:textId="77777777">
        <w:trPr>
          <w:divId w:val="1529179779"/>
          <w:tblCellSpacing w:w="15" w:type="dxa"/>
        </w:trPr>
        <w:tc>
          <w:tcPr>
            <w:tcW w:w="0" w:type="auto"/>
            <w:vAlign w:val="center"/>
            <w:hideMark/>
          </w:tcPr>
          <w:p w14:paraId="729217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98AB73" w14:textId="77777777" w:rsidR="00D67926" w:rsidRDefault="008D6FB8">
            <w:pPr>
              <w:rPr>
                <w:rFonts w:eastAsia="Times New Roman"/>
                <w:lang w:val="en-US"/>
              </w:rPr>
            </w:pPr>
            <w:r>
              <w:rPr>
                <w:rFonts w:eastAsia="Times New Roman"/>
                <w:lang w:val="en-US"/>
              </w:rPr>
              <w:t>List of actors participating in this Contract Provision.</w:t>
            </w:r>
          </w:p>
        </w:tc>
      </w:tr>
      <w:tr w:rsidR="00D67926" w14:paraId="18E60A36" w14:textId="77777777">
        <w:trPr>
          <w:divId w:val="1529179779"/>
          <w:tblCellSpacing w:w="15" w:type="dxa"/>
        </w:trPr>
        <w:tc>
          <w:tcPr>
            <w:tcW w:w="0" w:type="auto"/>
            <w:vAlign w:val="center"/>
            <w:hideMark/>
          </w:tcPr>
          <w:p w14:paraId="219AD412" w14:textId="77777777" w:rsidR="00D67926" w:rsidRDefault="008D6FB8">
            <w:pPr>
              <w:rPr>
                <w:rFonts w:eastAsia="Times New Roman"/>
                <w:lang w:val="en-US"/>
              </w:rPr>
            </w:pPr>
            <w:r>
              <w:rPr>
                <w:rFonts w:eastAsia="Times New Roman"/>
                <w:b/>
                <w:bCs/>
                <w:lang w:val="en-US"/>
              </w:rPr>
              <w:lastRenderedPageBreak/>
              <w:t>Contract.term.actor.entity</w:t>
            </w:r>
          </w:p>
        </w:tc>
        <w:tc>
          <w:tcPr>
            <w:tcW w:w="0" w:type="auto"/>
            <w:vAlign w:val="center"/>
            <w:hideMark/>
          </w:tcPr>
          <w:p w14:paraId="4BC67E3F" w14:textId="77777777" w:rsidR="00D67926" w:rsidRDefault="00D67926">
            <w:pPr>
              <w:rPr>
                <w:rFonts w:eastAsia="Times New Roman"/>
                <w:lang w:val="en-US"/>
              </w:rPr>
            </w:pPr>
          </w:p>
        </w:tc>
      </w:tr>
      <w:tr w:rsidR="00D67926" w14:paraId="721B9D97" w14:textId="77777777">
        <w:trPr>
          <w:divId w:val="1529179779"/>
          <w:tblCellSpacing w:w="15" w:type="dxa"/>
        </w:trPr>
        <w:tc>
          <w:tcPr>
            <w:tcW w:w="0" w:type="auto"/>
            <w:vAlign w:val="center"/>
            <w:hideMark/>
          </w:tcPr>
          <w:p w14:paraId="4C226C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A9046C" w14:textId="77777777" w:rsidR="00D67926" w:rsidRDefault="008D6FB8">
            <w:pPr>
              <w:rPr>
                <w:rFonts w:eastAsia="Times New Roman"/>
                <w:lang w:val="en-US"/>
              </w:rPr>
            </w:pPr>
            <w:r>
              <w:rPr>
                <w:rFonts w:eastAsia="Times New Roman"/>
                <w:lang w:val="en-US"/>
              </w:rPr>
              <w:t>Contract Term Actor</w:t>
            </w:r>
          </w:p>
        </w:tc>
      </w:tr>
      <w:tr w:rsidR="00D67926" w14:paraId="1C767CF9" w14:textId="77777777">
        <w:trPr>
          <w:divId w:val="1529179779"/>
          <w:tblCellSpacing w:w="15" w:type="dxa"/>
        </w:trPr>
        <w:tc>
          <w:tcPr>
            <w:tcW w:w="0" w:type="auto"/>
            <w:vAlign w:val="center"/>
            <w:hideMark/>
          </w:tcPr>
          <w:p w14:paraId="28799B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4D4C57" w14:textId="77777777" w:rsidR="00D67926" w:rsidRDefault="008D6FB8">
            <w:pPr>
              <w:rPr>
                <w:rFonts w:eastAsia="Times New Roman"/>
                <w:lang w:val="en-US"/>
              </w:rPr>
            </w:pPr>
            <w:r>
              <w:rPr>
                <w:rFonts w:eastAsia="Times New Roman"/>
                <w:lang w:val="en-US"/>
              </w:rPr>
              <w:t>The actor assigned a role in this Contract Provision.</w:t>
            </w:r>
          </w:p>
        </w:tc>
      </w:tr>
      <w:tr w:rsidR="00D67926" w14:paraId="6E2E7222" w14:textId="77777777">
        <w:trPr>
          <w:divId w:val="1529179779"/>
          <w:tblCellSpacing w:w="15" w:type="dxa"/>
        </w:trPr>
        <w:tc>
          <w:tcPr>
            <w:tcW w:w="0" w:type="auto"/>
            <w:vAlign w:val="center"/>
            <w:hideMark/>
          </w:tcPr>
          <w:p w14:paraId="08A52E5B" w14:textId="77777777" w:rsidR="00D67926" w:rsidRDefault="008D6FB8">
            <w:pPr>
              <w:rPr>
                <w:rFonts w:eastAsia="Times New Roman"/>
                <w:lang w:val="en-US"/>
              </w:rPr>
            </w:pPr>
            <w:r>
              <w:rPr>
                <w:rFonts w:eastAsia="Times New Roman"/>
                <w:b/>
                <w:bCs/>
                <w:lang w:val="en-US"/>
              </w:rPr>
              <w:t>Contract.term.actor.role</w:t>
            </w:r>
          </w:p>
        </w:tc>
        <w:tc>
          <w:tcPr>
            <w:tcW w:w="0" w:type="auto"/>
            <w:vAlign w:val="center"/>
            <w:hideMark/>
          </w:tcPr>
          <w:p w14:paraId="43F020FD" w14:textId="77777777" w:rsidR="00D67926" w:rsidRDefault="00D67926">
            <w:pPr>
              <w:rPr>
                <w:rFonts w:eastAsia="Times New Roman"/>
                <w:lang w:val="en-US"/>
              </w:rPr>
            </w:pPr>
          </w:p>
        </w:tc>
      </w:tr>
      <w:tr w:rsidR="00D67926" w14:paraId="6B851505" w14:textId="77777777">
        <w:trPr>
          <w:divId w:val="1529179779"/>
          <w:tblCellSpacing w:w="15" w:type="dxa"/>
        </w:trPr>
        <w:tc>
          <w:tcPr>
            <w:tcW w:w="0" w:type="auto"/>
            <w:vAlign w:val="center"/>
            <w:hideMark/>
          </w:tcPr>
          <w:p w14:paraId="06DD75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F509C7" w14:textId="77777777" w:rsidR="00D67926" w:rsidRDefault="008D6FB8">
            <w:pPr>
              <w:rPr>
                <w:rFonts w:eastAsia="Times New Roman"/>
                <w:lang w:val="en-US"/>
              </w:rPr>
            </w:pPr>
            <w:r>
              <w:rPr>
                <w:rFonts w:eastAsia="Times New Roman"/>
                <w:lang w:val="en-US"/>
              </w:rPr>
              <w:t>Contract Term Actor Role</w:t>
            </w:r>
          </w:p>
        </w:tc>
      </w:tr>
      <w:tr w:rsidR="00D67926" w14:paraId="2B88461E" w14:textId="77777777">
        <w:trPr>
          <w:divId w:val="1529179779"/>
          <w:tblCellSpacing w:w="15" w:type="dxa"/>
        </w:trPr>
        <w:tc>
          <w:tcPr>
            <w:tcW w:w="0" w:type="auto"/>
            <w:vAlign w:val="center"/>
            <w:hideMark/>
          </w:tcPr>
          <w:p w14:paraId="6B8459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5FDC03" w14:textId="77777777" w:rsidR="00D67926" w:rsidRDefault="008D6FB8">
            <w:pPr>
              <w:rPr>
                <w:rFonts w:eastAsia="Times New Roman"/>
                <w:lang w:val="en-US"/>
              </w:rPr>
            </w:pPr>
            <w:r>
              <w:rPr>
                <w:rFonts w:eastAsia="Times New Roman"/>
                <w:lang w:val="en-US"/>
              </w:rPr>
              <w:t>Role played by the actor assigned this role in this Contract Provision.</w:t>
            </w:r>
          </w:p>
        </w:tc>
      </w:tr>
      <w:tr w:rsidR="00D67926" w14:paraId="74F16BEF" w14:textId="77777777">
        <w:trPr>
          <w:divId w:val="1529179779"/>
          <w:tblCellSpacing w:w="15" w:type="dxa"/>
        </w:trPr>
        <w:tc>
          <w:tcPr>
            <w:tcW w:w="0" w:type="auto"/>
            <w:vAlign w:val="center"/>
            <w:hideMark/>
          </w:tcPr>
          <w:p w14:paraId="25F6BD6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5CBC280" w14:textId="77777777" w:rsidR="00D67926" w:rsidRDefault="008D6FB8">
            <w:pPr>
              <w:rPr>
                <w:rFonts w:eastAsia="Times New Roman"/>
                <w:lang w:val="en-US"/>
              </w:rPr>
            </w:pPr>
            <w:r>
              <w:rPr>
                <w:rFonts w:eastAsia="Times New Roman"/>
                <w:lang w:val="en-US"/>
              </w:rPr>
              <w:t>Detailed codes for the contract actor role</w:t>
            </w:r>
          </w:p>
        </w:tc>
      </w:tr>
      <w:tr w:rsidR="00D67926" w14:paraId="744EF29D" w14:textId="77777777">
        <w:trPr>
          <w:divId w:val="1529179779"/>
          <w:tblCellSpacing w:w="15" w:type="dxa"/>
        </w:trPr>
        <w:tc>
          <w:tcPr>
            <w:tcW w:w="0" w:type="auto"/>
            <w:vAlign w:val="center"/>
            <w:hideMark/>
          </w:tcPr>
          <w:p w14:paraId="6CC69BF1" w14:textId="77777777" w:rsidR="00D67926" w:rsidRDefault="008D6FB8">
            <w:pPr>
              <w:rPr>
                <w:rFonts w:eastAsia="Times New Roman"/>
                <w:lang w:val="en-US"/>
              </w:rPr>
            </w:pPr>
            <w:r>
              <w:rPr>
                <w:rFonts w:eastAsia="Times New Roman"/>
                <w:b/>
                <w:bCs/>
                <w:lang w:val="en-US"/>
              </w:rPr>
              <w:t>Contract.term.text</w:t>
            </w:r>
          </w:p>
        </w:tc>
        <w:tc>
          <w:tcPr>
            <w:tcW w:w="0" w:type="auto"/>
            <w:vAlign w:val="center"/>
            <w:hideMark/>
          </w:tcPr>
          <w:p w14:paraId="1A5970F4" w14:textId="77777777" w:rsidR="00D67926" w:rsidRDefault="00D67926">
            <w:pPr>
              <w:rPr>
                <w:rFonts w:eastAsia="Times New Roman"/>
                <w:lang w:val="en-US"/>
              </w:rPr>
            </w:pPr>
          </w:p>
        </w:tc>
      </w:tr>
      <w:tr w:rsidR="00D67926" w14:paraId="2538EBE0" w14:textId="77777777">
        <w:trPr>
          <w:divId w:val="1529179779"/>
          <w:tblCellSpacing w:w="15" w:type="dxa"/>
        </w:trPr>
        <w:tc>
          <w:tcPr>
            <w:tcW w:w="0" w:type="auto"/>
            <w:vAlign w:val="center"/>
            <w:hideMark/>
          </w:tcPr>
          <w:p w14:paraId="13BE77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EE18C5" w14:textId="77777777" w:rsidR="00D67926" w:rsidRDefault="008D6FB8">
            <w:pPr>
              <w:rPr>
                <w:rFonts w:eastAsia="Times New Roman"/>
                <w:lang w:val="en-US"/>
              </w:rPr>
            </w:pPr>
            <w:r>
              <w:rPr>
                <w:rFonts w:eastAsia="Times New Roman"/>
                <w:lang w:val="en-US"/>
              </w:rPr>
              <w:t>Human readable Contract term text</w:t>
            </w:r>
          </w:p>
        </w:tc>
      </w:tr>
      <w:tr w:rsidR="00D67926" w14:paraId="5919EAD3" w14:textId="77777777">
        <w:trPr>
          <w:divId w:val="1529179779"/>
          <w:tblCellSpacing w:w="15" w:type="dxa"/>
        </w:trPr>
        <w:tc>
          <w:tcPr>
            <w:tcW w:w="0" w:type="auto"/>
            <w:vAlign w:val="center"/>
            <w:hideMark/>
          </w:tcPr>
          <w:p w14:paraId="13BDAD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B9630D" w14:textId="77777777" w:rsidR="00D67926" w:rsidRDefault="008D6FB8">
            <w:pPr>
              <w:rPr>
                <w:rFonts w:eastAsia="Times New Roman"/>
                <w:lang w:val="en-US"/>
              </w:rPr>
            </w:pPr>
            <w:r>
              <w:rPr>
                <w:rFonts w:eastAsia="Times New Roman"/>
                <w:lang w:val="en-US"/>
              </w:rPr>
              <w:t>Human readable form of this Contract Provision.</w:t>
            </w:r>
          </w:p>
        </w:tc>
      </w:tr>
      <w:tr w:rsidR="00D67926" w14:paraId="52A1218D" w14:textId="77777777">
        <w:trPr>
          <w:divId w:val="1529179779"/>
          <w:tblCellSpacing w:w="15" w:type="dxa"/>
        </w:trPr>
        <w:tc>
          <w:tcPr>
            <w:tcW w:w="0" w:type="auto"/>
            <w:vAlign w:val="center"/>
            <w:hideMark/>
          </w:tcPr>
          <w:p w14:paraId="5252794B" w14:textId="77777777" w:rsidR="00D67926" w:rsidRDefault="008D6FB8">
            <w:pPr>
              <w:rPr>
                <w:rFonts w:eastAsia="Times New Roman"/>
                <w:lang w:val="en-US"/>
              </w:rPr>
            </w:pPr>
            <w:r>
              <w:rPr>
                <w:rFonts w:eastAsia="Times New Roman"/>
                <w:b/>
                <w:bCs/>
                <w:lang w:val="en-US"/>
              </w:rPr>
              <w:t>Contract.term.valuedItem</w:t>
            </w:r>
          </w:p>
        </w:tc>
        <w:tc>
          <w:tcPr>
            <w:tcW w:w="0" w:type="auto"/>
            <w:vAlign w:val="center"/>
            <w:hideMark/>
          </w:tcPr>
          <w:p w14:paraId="41040784" w14:textId="77777777" w:rsidR="00D67926" w:rsidRDefault="00D67926">
            <w:pPr>
              <w:rPr>
                <w:rFonts w:eastAsia="Times New Roman"/>
                <w:lang w:val="en-US"/>
              </w:rPr>
            </w:pPr>
          </w:p>
        </w:tc>
      </w:tr>
      <w:tr w:rsidR="00D67926" w14:paraId="5EEBB526" w14:textId="77777777">
        <w:trPr>
          <w:divId w:val="1529179779"/>
          <w:tblCellSpacing w:w="15" w:type="dxa"/>
        </w:trPr>
        <w:tc>
          <w:tcPr>
            <w:tcW w:w="0" w:type="auto"/>
            <w:vAlign w:val="center"/>
            <w:hideMark/>
          </w:tcPr>
          <w:p w14:paraId="0A910C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A58BA8" w14:textId="77777777" w:rsidR="00D67926" w:rsidRDefault="008D6FB8">
            <w:pPr>
              <w:rPr>
                <w:rFonts w:eastAsia="Times New Roman"/>
                <w:lang w:val="en-US"/>
              </w:rPr>
            </w:pPr>
            <w:r>
              <w:rPr>
                <w:rFonts w:eastAsia="Times New Roman"/>
                <w:lang w:val="en-US"/>
              </w:rPr>
              <w:t>Contract Term Valued Item</w:t>
            </w:r>
          </w:p>
        </w:tc>
      </w:tr>
      <w:tr w:rsidR="00D67926" w14:paraId="79D094AE" w14:textId="77777777">
        <w:trPr>
          <w:divId w:val="1529179779"/>
          <w:tblCellSpacing w:w="15" w:type="dxa"/>
        </w:trPr>
        <w:tc>
          <w:tcPr>
            <w:tcW w:w="0" w:type="auto"/>
            <w:vAlign w:val="center"/>
            <w:hideMark/>
          </w:tcPr>
          <w:p w14:paraId="13915C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8C0CB7" w14:textId="77777777" w:rsidR="00D67926" w:rsidRDefault="008D6FB8">
            <w:pPr>
              <w:rPr>
                <w:rFonts w:eastAsia="Times New Roman"/>
                <w:lang w:val="en-US"/>
              </w:rPr>
            </w:pPr>
            <w:r>
              <w:rPr>
                <w:rFonts w:eastAsia="Times New Roman"/>
                <w:lang w:val="en-US"/>
              </w:rPr>
              <w:t>Contract Provision Valued Item List.</w:t>
            </w:r>
          </w:p>
        </w:tc>
      </w:tr>
      <w:tr w:rsidR="00D67926" w14:paraId="7F65724B" w14:textId="77777777">
        <w:trPr>
          <w:divId w:val="1529179779"/>
          <w:tblCellSpacing w:w="15" w:type="dxa"/>
        </w:trPr>
        <w:tc>
          <w:tcPr>
            <w:tcW w:w="0" w:type="auto"/>
            <w:vAlign w:val="center"/>
            <w:hideMark/>
          </w:tcPr>
          <w:p w14:paraId="51E4CCFF" w14:textId="77777777" w:rsidR="00D67926" w:rsidRDefault="008D6FB8">
            <w:pPr>
              <w:rPr>
                <w:rFonts w:eastAsia="Times New Roman"/>
                <w:lang w:val="en-US"/>
              </w:rPr>
            </w:pPr>
            <w:r>
              <w:rPr>
                <w:rFonts w:eastAsia="Times New Roman"/>
                <w:b/>
                <w:bCs/>
                <w:lang w:val="en-US"/>
              </w:rPr>
              <w:t>Contract.term.valuedItem.entity[x]</w:t>
            </w:r>
          </w:p>
        </w:tc>
        <w:tc>
          <w:tcPr>
            <w:tcW w:w="0" w:type="auto"/>
            <w:vAlign w:val="center"/>
            <w:hideMark/>
          </w:tcPr>
          <w:p w14:paraId="51994128" w14:textId="77777777" w:rsidR="00D67926" w:rsidRDefault="00D67926">
            <w:pPr>
              <w:rPr>
                <w:rFonts w:eastAsia="Times New Roman"/>
                <w:lang w:val="en-US"/>
              </w:rPr>
            </w:pPr>
          </w:p>
        </w:tc>
      </w:tr>
      <w:tr w:rsidR="00D67926" w14:paraId="40F1C617" w14:textId="77777777">
        <w:trPr>
          <w:divId w:val="1529179779"/>
          <w:tblCellSpacing w:w="15" w:type="dxa"/>
        </w:trPr>
        <w:tc>
          <w:tcPr>
            <w:tcW w:w="0" w:type="auto"/>
            <w:vAlign w:val="center"/>
            <w:hideMark/>
          </w:tcPr>
          <w:p w14:paraId="71DEB47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BEE206" w14:textId="77777777" w:rsidR="00D67926" w:rsidRDefault="008D6FB8">
            <w:pPr>
              <w:rPr>
                <w:rFonts w:eastAsia="Times New Roman"/>
                <w:lang w:val="en-US"/>
              </w:rPr>
            </w:pPr>
            <w:r>
              <w:rPr>
                <w:rFonts w:eastAsia="Times New Roman"/>
                <w:lang w:val="en-US"/>
              </w:rPr>
              <w:t>Contract Term Valued Item Type</w:t>
            </w:r>
          </w:p>
        </w:tc>
      </w:tr>
      <w:tr w:rsidR="00D67926" w14:paraId="0E0E0FC4" w14:textId="77777777">
        <w:trPr>
          <w:divId w:val="1529179779"/>
          <w:tblCellSpacing w:w="15" w:type="dxa"/>
        </w:trPr>
        <w:tc>
          <w:tcPr>
            <w:tcW w:w="0" w:type="auto"/>
            <w:vAlign w:val="center"/>
            <w:hideMark/>
          </w:tcPr>
          <w:p w14:paraId="164925E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3F64E3" w14:textId="77777777" w:rsidR="00D67926" w:rsidRDefault="008D6FB8">
            <w:pPr>
              <w:rPr>
                <w:rFonts w:eastAsia="Times New Roman"/>
                <w:lang w:val="en-US"/>
              </w:rPr>
            </w:pPr>
            <w:r>
              <w:rPr>
                <w:rFonts w:eastAsia="Times New Roman"/>
                <w:lang w:val="en-US"/>
              </w:rPr>
              <w:t>Specific type of Contract Provision Valued Item that may be priced.</w:t>
            </w:r>
          </w:p>
        </w:tc>
      </w:tr>
      <w:tr w:rsidR="00D67926" w14:paraId="619EB9A6" w14:textId="77777777">
        <w:trPr>
          <w:divId w:val="1529179779"/>
          <w:tblCellSpacing w:w="15" w:type="dxa"/>
        </w:trPr>
        <w:tc>
          <w:tcPr>
            <w:tcW w:w="0" w:type="auto"/>
            <w:vAlign w:val="center"/>
            <w:hideMark/>
          </w:tcPr>
          <w:p w14:paraId="4C7F87A0" w14:textId="77777777" w:rsidR="00D67926" w:rsidRDefault="008D6FB8">
            <w:pPr>
              <w:rPr>
                <w:rFonts w:eastAsia="Times New Roman"/>
                <w:lang w:val="en-US"/>
              </w:rPr>
            </w:pPr>
            <w:r>
              <w:rPr>
                <w:rFonts w:eastAsia="Times New Roman"/>
                <w:b/>
                <w:bCs/>
                <w:lang w:val="en-US"/>
              </w:rPr>
              <w:t>Contract.term.valuedItem.identifier</w:t>
            </w:r>
          </w:p>
        </w:tc>
        <w:tc>
          <w:tcPr>
            <w:tcW w:w="0" w:type="auto"/>
            <w:vAlign w:val="center"/>
            <w:hideMark/>
          </w:tcPr>
          <w:p w14:paraId="5382F285" w14:textId="77777777" w:rsidR="00D67926" w:rsidRDefault="00D67926">
            <w:pPr>
              <w:rPr>
                <w:rFonts w:eastAsia="Times New Roman"/>
                <w:lang w:val="en-US"/>
              </w:rPr>
            </w:pPr>
          </w:p>
        </w:tc>
      </w:tr>
      <w:tr w:rsidR="00D67926" w14:paraId="3A3D4AA9" w14:textId="77777777">
        <w:trPr>
          <w:divId w:val="1529179779"/>
          <w:tblCellSpacing w:w="15" w:type="dxa"/>
        </w:trPr>
        <w:tc>
          <w:tcPr>
            <w:tcW w:w="0" w:type="auto"/>
            <w:vAlign w:val="center"/>
            <w:hideMark/>
          </w:tcPr>
          <w:p w14:paraId="2144ED4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4F5358" w14:textId="77777777" w:rsidR="00D67926" w:rsidRDefault="008D6FB8">
            <w:pPr>
              <w:rPr>
                <w:rFonts w:eastAsia="Times New Roman"/>
                <w:lang w:val="en-US"/>
              </w:rPr>
            </w:pPr>
            <w:r>
              <w:rPr>
                <w:rFonts w:eastAsia="Times New Roman"/>
                <w:lang w:val="en-US"/>
              </w:rPr>
              <w:t>Contract Term Valued Item Identifier</w:t>
            </w:r>
          </w:p>
        </w:tc>
      </w:tr>
      <w:tr w:rsidR="00D67926" w14:paraId="27F5FD99" w14:textId="77777777">
        <w:trPr>
          <w:divId w:val="1529179779"/>
          <w:tblCellSpacing w:w="15" w:type="dxa"/>
        </w:trPr>
        <w:tc>
          <w:tcPr>
            <w:tcW w:w="0" w:type="auto"/>
            <w:vAlign w:val="center"/>
            <w:hideMark/>
          </w:tcPr>
          <w:p w14:paraId="5C65FA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3E66AE" w14:textId="77777777" w:rsidR="00D67926" w:rsidRDefault="008D6FB8">
            <w:pPr>
              <w:rPr>
                <w:rFonts w:eastAsia="Times New Roman"/>
                <w:lang w:val="en-US"/>
              </w:rPr>
            </w:pPr>
            <w:r>
              <w:rPr>
                <w:rFonts w:eastAsia="Times New Roman"/>
                <w:lang w:val="en-US"/>
              </w:rPr>
              <w:t>Identifies a Contract Provision Valued Item instance.</w:t>
            </w:r>
          </w:p>
        </w:tc>
      </w:tr>
      <w:tr w:rsidR="00D67926" w14:paraId="41F6F1C0" w14:textId="77777777">
        <w:trPr>
          <w:divId w:val="1529179779"/>
          <w:tblCellSpacing w:w="15" w:type="dxa"/>
        </w:trPr>
        <w:tc>
          <w:tcPr>
            <w:tcW w:w="0" w:type="auto"/>
            <w:vAlign w:val="center"/>
            <w:hideMark/>
          </w:tcPr>
          <w:p w14:paraId="230EAF00" w14:textId="77777777" w:rsidR="00D67926" w:rsidRDefault="008D6FB8">
            <w:pPr>
              <w:rPr>
                <w:rFonts w:eastAsia="Times New Roman"/>
                <w:lang w:val="en-US"/>
              </w:rPr>
            </w:pPr>
            <w:r>
              <w:rPr>
                <w:rFonts w:eastAsia="Times New Roman"/>
                <w:b/>
                <w:bCs/>
                <w:lang w:val="en-US"/>
              </w:rPr>
              <w:t>Contract.term.valuedItem.effectiveTime</w:t>
            </w:r>
          </w:p>
        </w:tc>
        <w:tc>
          <w:tcPr>
            <w:tcW w:w="0" w:type="auto"/>
            <w:vAlign w:val="center"/>
            <w:hideMark/>
          </w:tcPr>
          <w:p w14:paraId="055C535E" w14:textId="77777777" w:rsidR="00D67926" w:rsidRDefault="00D67926">
            <w:pPr>
              <w:rPr>
                <w:rFonts w:eastAsia="Times New Roman"/>
                <w:lang w:val="en-US"/>
              </w:rPr>
            </w:pPr>
          </w:p>
        </w:tc>
      </w:tr>
      <w:tr w:rsidR="00D67926" w14:paraId="1155A1C5" w14:textId="77777777">
        <w:trPr>
          <w:divId w:val="1529179779"/>
          <w:tblCellSpacing w:w="15" w:type="dxa"/>
        </w:trPr>
        <w:tc>
          <w:tcPr>
            <w:tcW w:w="0" w:type="auto"/>
            <w:vAlign w:val="center"/>
            <w:hideMark/>
          </w:tcPr>
          <w:p w14:paraId="39A519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DDCEDD" w14:textId="77777777" w:rsidR="00D67926" w:rsidRDefault="008D6FB8">
            <w:pPr>
              <w:rPr>
                <w:rFonts w:eastAsia="Times New Roman"/>
                <w:lang w:val="en-US"/>
              </w:rPr>
            </w:pPr>
            <w:r>
              <w:rPr>
                <w:rFonts w:eastAsia="Times New Roman"/>
                <w:lang w:val="en-US"/>
              </w:rPr>
              <w:t>Contract Term Valued Item Effective Tiem</w:t>
            </w:r>
          </w:p>
        </w:tc>
      </w:tr>
      <w:tr w:rsidR="00D67926" w14:paraId="79C9CA2F" w14:textId="77777777">
        <w:trPr>
          <w:divId w:val="1529179779"/>
          <w:tblCellSpacing w:w="15" w:type="dxa"/>
        </w:trPr>
        <w:tc>
          <w:tcPr>
            <w:tcW w:w="0" w:type="auto"/>
            <w:vAlign w:val="center"/>
            <w:hideMark/>
          </w:tcPr>
          <w:p w14:paraId="1D2BBF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6C24BA" w14:textId="77777777" w:rsidR="00D67926" w:rsidRDefault="008D6FB8">
            <w:pPr>
              <w:rPr>
                <w:rFonts w:eastAsia="Times New Roman"/>
                <w:lang w:val="en-US"/>
              </w:rPr>
            </w:pPr>
            <w:r>
              <w:rPr>
                <w:rFonts w:eastAsia="Times New Roman"/>
                <w:lang w:val="en-US"/>
              </w:rPr>
              <w:t>Indicates the time during which this Contract Term ValuedItem information is effective.</w:t>
            </w:r>
          </w:p>
        </w:tc>
      </w:tr>
      <w:tr w:rsidR="00D67926" w14:paraId="0B54ADCE" w14:textId="77777777">
        <w:trPr>
          <w:divId w:val="1529179779"/>
          <w:tblCellSpacing w:w="15" w:type="dxa"/>
        </w:trPr>
        <w:tc>
          <w:tcPr>
            <w:tcW w:w="0" w:type="auto"/>
            <w:vAlign w:val="center"/>
            <w:hideMark/>
          </w:tcPr>
          <w:p w14:paraId="4D5E6C60" w14:textId="77777777" w:rsidR="00D67926" w:rsidRDefault="008D6FB8">
            <w:pPr>
              <w:rPr>
                <w:rFonts w:eastAsia="Times New Roman"/>
                <w:lang w:val="en-US"/>
              </w:rPr>
            </w:pPr>
            <w:r>
              <w:rPr>
                <w:rFonts w:eastAsia="Times New Roman"/>
                <w:b/>
                <w:bCs/>
                <w:lang w:val="en-US"/>
              </w:rPr>
              <w:t>Contract.term.valuedItem.quantity</w:t>
            </w:r>
          </w:p>
        </w:tc>
        <w:tc>
          <w:tcPr>
            <w:tcW w:w="0" w:type="auto"/>
            <w:vAlign w:val="center"/>
            <w:hideMark/>
          </w:tcPr>
          <w:p w14:paraId="3A709018" w14:textId="77777777" w:rsidR="00D67926" w:rsidRDefault="00D67926">
            <w:pPr>
              <w:rPr>
                <w:rFonts w:eastAsia="Times New Roman"/>
                <w:lang w:val="en-US"/>
              </w:rPr>
            </w:pPr>
          </w:p>
        </w:tc>
      </w:tr>
      <w:tr w:rsidR="00D67926" w14:paraId="451EF83A" w14:textId="77777777">
        <w:trPr>
          <w:divId w:val="1529179779"/>
          <w:tblCellSpacing w:w="15" w:type="dxa"/>
        </w:trPr>
        <w:tc>
          <w:tcPr>
            <w:tcW w:w="0" w:type="auto"/>
            <w:vAlign w:val="center"/>
            <w:hideMark/>
          </w:tcPr>
          <w:p w14:paraId="4A9C7D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854E6F" w14:textId="77777777" w:rsidR="00D67926" w:rsidRDefault="008D6FB8">
            <w:pPr>
              <w:rPr>
                <w:rFonts w:eastAsia="Times New Roman"/>
                <w:lang w:val="en-US"/>
              </w:rPr>
            </w:pPr>
            <w:r>
              <w:rPr>
                <w:rFonts w:eastAsia="Times New Roman"/>
                <w:lang w:val="en-US"/>
              </w:rPr>
              <w:t>Contract Term Valued Item Count</w:t>
            </w:r>
          </w:p>
        </w:tc>
      </w:tr>
      <w:tr w:rsidR="00D67926" w14:paraId="6E4BB750" w14:textId="77777777">
        <w:trPr>
          <w:divId w:val="1529179779"/>
          <w:tblCellSpacing w:w="15" w:type="dxa"/>
        </w:trPr>
        <w:tc>
          <w:tcPr>
            <w:tcW w:w="0" w:type="auto"/>
            <w:vAlign w:val="center"/>
            <w:hideMark/>
          </w:tcPr>
          <w:p w14:paraId="5025A5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43922D" w14:textId="77777777" w:rsidR="00D67926" w:rsidRDefault="008D6FB8">
            <w:pPr>
              <w:rPr>
                <w:rFonts w:eastAsia="Times New Roman"/>
                <w:lang w:val="en-US"/>
              </w:rPr>
            </w:pPr>
            <w:r>
              <w:rPr>
                <w:rFonts w:eastAsia="Times New Roman"/>
                <w:lang w:val="en-US"/>
              </w:rPr>
              <w:t xml:space="preserve">Specifies the units by which the Contract Provision Valued Item is measured or counted, and quantifies the countable or measurable Contract Term Valued Item instances. </w:t>
            </w:r>
          </w:p>
        </w:tc>
      </w:tr>
      <w:tr w:rsidR="00D67926" w14:paraId="23FD3FB8" w14:textId="77777777">
        <w:trPr>
          <w:divId w:val="1529179779"/>
          <w:tblCellSpacing w:w="15" w:type="dxa"/>
        </w:trPr>
        <w:tc>
          <w:tcPr>
            <w:tcW w:w="0" w:type="auto"/>
            <w:vAlign w:val="center"/>
            <w:hideMark/>
          </w:tcPr>
          <w:p w14:paraId="69C478A3" w14:textId="77777777" w:rsidR="00D67926" w:rsidRDefault="008D6FB8">
            <w:pPr>
              <w:rPr>
                <w:rFonts w:eastAsia="Times New Roman"/>
                <w:lang w:val="en-US"/>
              </w:rPr>
            </w:pPr>
            <w:r>
              <w:rPr>
                <w:rFonts w:eastAsia="Times New Roman"/>
                <w:b/>
                <w:bCs/>
                <w:lang w:val="en-US"/>
              </w:rPr>
              <w:t>Contract.term.valuedItem.unitPrice</w:t>
            </w:r>
          </w:p>
        </w:tc>
        <w:tc>
          <w:tcPr>
            <w:tcW w:w="0" w:type="auto"/>
            <w:vAlign w:val="center"/>
            <w:hideMark/>
          </w:tcPr>
          <w:p w14:paraId="3154F9BB" w14:textId="77777777" w:rsidR="00D67926" w:rsidRDefault="00D67926">
            <w:pPr>
              <w:rPr>
                <w:rFonts w:eastAsia="Times New Roman"/>
                <w:lang w:val="en-US"/>
              </w:rPr>
            </w:pPr>
          </w:p>
        </w:tc>
      </w:tr>
      <w:tr w:rsidR="00D67926" w14:paraId="7CC88A7D" w14:textId="77777777">
        <w:trPr>
          <w:divId w:val="1529179779"/>
          <w:tblCellSpacing w:w="15" w:type="dxa"/>
        </w:trPr>
        <w:tc>
          <w:tcPr>
            <w:tcW w:w="0" w:type="auto"/>
            <w:vAlign w:val="center"/>
            <w:hideMark/>
          </w:tcPr>
          <w:p w14:paraId="458245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C20F0F" w14:textId="77777777" w:rsidR="00D67926" w:rsidRDefault="008D6FB8">
            <w:pPr>
              <w:rPr>
                <w:rFonts w:eastAsia="Times New Roman"/>
                <w:lang w:val="en-US"/>
              </w:rPr>
            </w:pPr>
            <w:r>
              <w:rPr>
                <w:rFonts w:eastAsia="Times New Roman"/>
                <w:lang w:val="en-US"/>
              </w:rPr>
              <w:t>Contract Term Valued Item fee, charge, or cost</w:t>
            </w:r>
          </w:p>
        </w:tc>
      </w:tr>
      <w:tr w:rsidR="00D67926" w14:paraId="3D8E03EC" w14:textId="77777777">
        <w:trPr>
          <w:divId w:val="1529179779"/>
          <w:tblCellSpacing w:w="15" w:type="dxa"/>
        </w:trPr>
        <w:tc>
          <w:tcPr>
            <w:tcW w:w="0" w:type="auto"/>
            <w:vAlign w:val="center"/>
            <w:hideMark/>
          </w:tcPr>
          <w:p w14:paraId="3475C7A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7967C0" w14:textId="77777777" w:rsidR="00D67926" w:rsidRDefault="008D6FB8">
            <w:pPr>
              <w:rPr>
                <w:rFonts w:eastAsia="Times New Roman"/>
                <w:lang w:val="en-US"/>
              </w:rPr>
            </w:pPr>
            <w:r>
              <w:rPr>
                <w:rFonts w:eastAsia="Times New Roman"/>
                <w:lang w:val="en-US"/>
              </w:rPr>
              <w:t>A Contract Provision Valued Item unit valuation measure.</w:t>
            </w:r>
          </w:p>
        </w:tc>
      </w:tr>
      <w:tr w:rsidR="00D67926" w14:paraId="2B268681" w14:textId="77777777">
        <w:trPr>
          <w:divId w:val="1529179779"/>
          <w:tblCellSpacing w:w="15" w:type="dxa"/>
        </w:trPr>
        <w:tc>
          <w:tcPr>
            <w:tcW w:w="0" w:type="auto"/>
            <w:vAlign w:val="center"/>
            <w:hideMark/>
          </w:tcPr>
          <w:p w14:paraId="0C39400A" w14:textId="77777777" w:rsidR="00D67926" w:rsidRDefault="008D6FB8">
            <w:pPr>
              <w:rPr>
                <w:rFonts w:eastAsia="Times New Roman"/>
                <w:lang w:val="en-US"/>
              </w:rPr>
            </w:pPr>
            <w:r>
              <w:rPr>
                <w:rFonts w:eastAsia="Times New Roman"/>
                <w:b/>
                <w:bCs/>
                <w:lang w:val="en-US"/>
              </w:rPr>
              <w:t>Contract.term.valuedItem.factor</w:t>
            </w:r>
          </w:p>
        </w:tc>
        <w:tc>
          <w:tcPr>
            <w:tcW w:w="0" w:type="auto"/>
            <w:vAlign w:val="center"/>
            <w:hideMark/>
          </w:tcPr>
          <w:p w14:paraId="0B5A882B" w14:textId="77777777" w:rsidR="00D67926" w:rsidRDefault="00D67926">
            <w:pPr>
              <w:rPr>
                <w:rFonts w:eastAsia="Times New Roman"/>
                <w:lang w:val="en-US"/>
              </w:rPr>
            </w:pPr>
          </w:p>
        </w:tc>
      </w:tr>
      <w:tr w:rsidR="00D67926" w14:paraId="2188F340" w14:textId="77777777">
        <w:trPr>
          <w:divId w:val="1529179779"/>
          <w:tblCellSpacing w:w="15" w:type="dxa"/>
        </w:trPr>
        <w:tc>
          <w:tcPr>
            <w:tcW w:w="0" w:type="auto"/>
            <w:vAlign w:val="center"/>
            <w:hideMark/>
          </w:tcPr>
          <w:p w14:paraId="0002D5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B76421" w14:textId="77777777" w:rsidR="00D67926" w:rsidRDefault="008D6FB8">
            <w:pPr>
              <w:rPr>
                <w:rFonts w:eastAsia="Times New Roman"/>
                <w:lang w:val="en-US"/>
              </w:rPr>
            </w:pPr>
            <w:r>
              <w:rPr>
                <w:rFonts w:eastAsia="Times New Roman"/>
                <w:lang w:val="en-US"/>
              </w:rPr>
              <w:t>Contract Term Valued Item Price Scaling Factor</w:t>
            </w:r>
          </w:p>
        </w:tc>
      </w:tr>
      <w:tr w:rsidR="00D67926" w14:paraId="279DD42D" w14:textId="77777777">
        <w:trPr>
          <w:divId w:val="1529179779"/>
          <w:tblCellSpacing w:w="15" w:type="dxa"/>
        </w:trPr>
        <w:tc>
          <w:tcPr>
            <w:tcW w:w="0" w:type="auto"/>
            <w:vAlign w:val="center"/>
            <w:hideMark/>
          </w:tcPr>
          <w:p w14:paraId="1DE894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94A57E" w14:textId="77777777" w:rsidR="00D67926" w:rsidRDefault="008D6FB8">
            <w:pPr>
              <w:rPr>
                <w:rFonts w:eastAsia="Times New Roman"/>
                <w:lang w:val="en-US"/>
              </w:rPr>
            </w:pPr>
            <w:r>
              <w:rPr>
                <w:rFonts w:eastAsia="Times New Roman"/>
                <w:lang w:val="en-US"/>
              </w:rPr>
              <w:t xml:space="preserve">A real number that represents a multiplier used in determining the overall value of the Contract </w:t>
            </w:r>
            <w:r>
              <w:rPr>
                <w:rFonts w:eastAsia="Times New Roman"/>
                <w:lang w:val="en-US"/>
              </w:rPr>
              <w:lastRenderedPageBreak/>
              <w:t xml:space="preserve">Provision Valued Item delivered. The concept of a Factor allows for a discount or surcharge multiplier to be applied to a monetary amount. </w:t>
            </w:r>
          </w:p>
        </w:tc>
      </w:tr>
      <w:tr w:rsidR="00D67926" w14:paraId="282F17C5" w14:textId="77777777">
        <w:trPr>
          <w:divId w:val="1529179779"/>
          <w:tblCellSpacing w:w="15" w:type="dxa"/>
        </w:trPr>
        <w:tc>
          <w:tcPr>
            <w:tcW w:w="0" w:type="auto"/>
            <w:vAlign w:val="center"/>
            <w:hideMark/>
          </w:tcPr>
          <w:p w14:paraId="6CE1907F" w14:textId="77777777" w:rsidR="00D67926" w:rsidRDefault="008D6FB8">
            <w:pPr>
              <w:rPr>
                <w:rFonts w:eastAsia="Times New Roman"/>
                <w:lang w:val="en-US"/>
              </w:rPr>
            </w:pPr>
            <w:r>
              <w:rPr>
                <w:rFonts w:eastAsia="Times New Roman"/>
                <w:b/>
                <w:bCs/>
                <w:lang w:val="en-US"/>
              </w:rPr>
              <w:lastRenderedPageBreak/>
              <w:t>Contract.term.valuedItem.points</w:t>
            </w:r>
          </w:p>
        </w:tc>
        <w:tc>
          <w:tcPr>
            <w:tcW w:w="0" w:type="auto"/>
            <w:vAlign w:val="center"/>
            <w:hideMark/>
          </w:tcPr>
          <w:p w14:paraId="24714349" w14:textId="77777777" w:rsidR="00D67926" w:rsidRDefault="00D67926">
            <w:pPr>
              <w:rPr>
                <w:rFonts w:eastAsia="Times New Roman"/>
                <w:lang w:val="en-US"/>
              </w:rPr>
            </w:pPr>
          </w:p>
        </w:tc>
      </w:tr>
      <w:tr w:rsidR="00D67926" w14:paraId="19D4A872" w14:textId="77777777">
        <w:trPr>
          <w:divId w:val="1529179779"/>
          <w:tblCellSpacing w:w="15" w:type="dxa"/>
        </w:trPr>
        <w:tc>
          <w:tcPr>
            <w:tcW w:w="0" w:type="auto"/>
            <w:vAlign w:val="center"/>
            <w:hideMark/>
          </w:tcPr>
          <w:p w14:paraId="31AFA8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E5B81B" w14:textId="77777777" w:rsidR="00D67926" w:rsidRDefault="008D6FB8">
            <w:pPr>
              <w:rPr>
                <w:rFonts w:eastAsia="Times New Roman"/>
                <w:lang w:val="en-US"/>
              </w:rPr>
            </w:pPr>
            <w:r>
              <w:rPr>
                <w:rFonts w:eastAsia="Times New Roman"/>
                <w:lang w:val="en-US"/>
              </w:rPr>
              <w:t>Contract Term Valued Item Difficulty Scaling Factor</w:t>
            </w:r>
          </w:p>
        </w:tc>
      </w:tr>
      <w:tr w:rsidR="00D67926" w14:paraId="7DF3F675" w14:textId="77777777">
        <w:trPr>
          <w:divId w:val="1529179779"/>
          <w:tblCellSpacing w:w="15" w:type="dxa"/>
        </w:trPr>
        <w:tc>
          <w:tcPr>
            <w:tcW w:w="0" w:type="auto"/>
            <w:vAlign w:val="center"/>
            <w:hideMark/>
          </w:tcPr>
          <w:p w14:paraId="0E4EDF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E3F328" w14:textId="77777777"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Contract Provision Valued Item delivered. The concept of Points allows for assignment of point values for a Contract ProvisionValued Item, such that a monetary amount can be assigned to each point. </w:t>
            </w:r>
          </w:p>
        </w:tc>
      </w:tr>
      <w:tr w:rsidR="00D67926" w14:paraId="4E7359EA" w14:textId="77777777">
        <w:trPr>
          <w:divId w:val="1529179779"/>
          <w:tblCellSpacing w:w="15" w:type="dxa"/>
        </w:trPr>
        <w:tc>
          <w:tcPr>
            <w:tcW w:w="0" w:type="auto"/>
            <w:vAlign w:val="center"/>
            <w:hideMark/>
          </w:tcPr>
          <w:p w14:paraId="1342D7CD" w14:textId="77777777" w:rsidR="00D67926" w:rsidRDefault="008D6FB8">
            <w:pPr>
              <w:rPr>
                <w:rFonts w:eastAsia="Times New Roman"/>
                <w:lang w:val="en-US"/>
              </w:rPr>
            </w:pPr>
            <w:r>
              <w:rPr>
                <w:rFonts w:eastAsia="Times New Roman"/>
                <w:b/>
                <w:bCs/>
                <w:lang w:val="en-US"/>
              </w:rPr>
              <w:t>Contract.term.valuedItem.net</w:t>
            </w:r>
          </w:p>
        </w:tc>
        <w:tc>
          <w:tcPr>
            <w:tcW w:w="0" w:type="auto"/>
            <w:vAlign w:val="center"/>
            <w:hideMark/>
          </w:tcPr>
          <w:p w14:paraId="065D903E" w14:textId="77777777" w:rsidR="00D67926" w:rsidRDefault="00D67926">
            <w:pPr>
              <w:rPr>
                <w:rFonts w:eastAsia="Times New Roman"/>
                <w:lang w:val="en-US"/>
              </w:rPr>
            </w:pPr>
          </w:p>
        </w:tc>
      </w:tr>
      <w:tr w:rsidR="00D67926" w14:paraId="49C391D7" w14:textId="77777777">
        <w:trPr>
          <w:divId w:val="1529179779"/>
          <w:tblCellSpacing w:w="15" w:type="dxa"/>
        </w:trPr>
        <w:tc>
          <w:tcPr>
            <w:tcW w:w="0" w:type="auto"/>
            <w:vAlign w:val="center"/>
            <w:hideMark/>
          </w:tcPr>
          <w:p w14:paraId="3A4D33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AE8F7D" w14:textId="77777777" w:rsidR="00D67926" w:rsidRDefault="008D6FB8">
            <w:pPr>
              <w:rPr>
                <w:rFonts w:eastAsia="Times New Roman"/>
                <w:lang w:val="en-US"/>
              </w:rPr>
            </w:pPr>
            <w:r>
              <w:rPr>
                <w:rFonts w:eastAsia="Times New Roman"/>
                <w:lang w:val="en-US"/>
              </w:rPr>
              <w:t>Total Contract Term Valued Item Value</w:t>
            </w:r>
          </w:p>
        </w:tc>
      </w:tr>
      <w:tr w:rsidR="00D67926" w14:paraId="7C58FEE0" w14:textId="77777777">
        <w:trPr>
          <w:divId w:val="1529179779"/>
          <w:tblCellSpacing w:w="15" w:type="dxa"/>
        </w:trPr>
        <w:tc>
          <w:tcPr>
            <w:tcW w:w="0" w:type="auto"/>
            <w:vAlign w:val="center"/>
            <w:hideMark/>
          </w:tcPr>
          <w:p w14:paraId="6EBEC0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E6B921" w14:textId="77777777" w:rsidR="00D67926" w:rsidRDefault="008D6FB8">
            <w:pPr>
              <w:rPr>
                <w:rFonts w:eastAsia="Times New Roman"/>
                <w:lang w:val="en-US"/>
              </w:rPr>
            </w:pPr>
            <w:r>
              <w:rPr>
                <w:rFonts w:eastAsia="Times New Roman"/>
                <w:lang w:val="en-US"/>
              </w:rPr>
              <w:t xml:space="preserve">Expresses the product of the Contract Provision Valued Item unitQuantity and the unitPriceAmt. For example, the formula: unit Quantity * unit Price (Cost per Point) * factor Number * points = net Amount. Quantity, factor and points are assumed to be 1 if not supplied. </w:t>
            </w:r>
          </w:p>
        </w:tc>
      </w:tr>
      <w:tr w:rsidR="00D67926" w14:paraId="158BBA8C" w14:textId="77777777">
        <w:trPr>
          <w:divId w:val="1529179779"/>
          <w:tblCellSpacing w:w="15" w:type="dxa"/>
        </w:trPr>
        <w:tc>
          <w:tcPr>
            <w:tcW w:w="0" w:type="auto"/>
            <w:vAlign w:val="center"/>
            <w:hideMark/>
          </w:tcPr>
          <w:p w14:paraId="7D36DA0C" w14:textId="77777777" w:rsidR="00D67926" w:rsidRDefault="008D6FB8">
            <w:pPr>
              <w:rPr>
                <w:rFonts w:eastAsia="Times New Roman"/>
                <w:lang w:val="en-US"/>
              </w:rPr>
            </w:pPr>
            <w:r>
              <w:rPr>
                <w:rFonts w:eastAsia="Times New Roman"/>
                <w:b/>
                <w:bCs/>
                <w:lang w:val="en-US"/>
              </w:rPr>
              <w:t>Contract.term.group</w:t>
            </w:r>
          </w:p>
        </w:tc>
        <w:tc>
          <w:tcPr>
            <w:tcW w:w="0" w:type="auto"/>
            <w:vAlign w:val="center"/>
            <w:hideMark/>
          </w:tcPr>
          <w:p w14:paraId="3C57F62C" w14:textId="77777777" w:rsidR="00D67926" w:rsidRDefault="00D67926">
            <w:pPr>
              <w:rPr>
                <w:rFonts w:eastAsia="Times New Roman"/>
                <w:lang w:val="en-US"/>
              </w:rPr>
            </w:pPr>
          </w:p>
        </w:tc>
      </w:tr>
      <w:tr w:rsidR="00D67926" w14:paraId="02852924" w14:textId="77777777">
        <w:trPr>
          <w:divId w:val="1529179779"/>
          <w:tblCellSpacing w:w="15" w:type="dxa"/>
        </w:trPr>
        <w:tc>
          <w:tcPr>
            <w:tcW w:w="0" w:type="auto"/>
            <w:vAlign w:val="center"/>
            <w:hideMark/>
          </w:tcPr>
          <w:p w14:paraId="2C8048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590798" w14:textId="77777777" w:rsidR="00D67926" w:rsidRDefault="008D6FB8">
            <w:pPr>
              <w:rPr>
                <w:rFonts w:eastAsia="Times New Roman"/>
                <w:lang w:val="en-US"/>
              </w:rPr>
            </w:pPr>
            <w:r>
              <w:rPr>
                <w:rFonts w:eastAsia="Times New Roman"/>
                <w:lang w:val="en-US"/>
              </w:rPr>
              <w:t>Nested Contract Term Group</w:t>
            </w:r>
          </w:p>
        </w:tc>
      </w:tr>
      <w:tr w:rsidR="00D67926" w14:paraId="70EFAEFC" w14:textId="77777777">
        <w:trPr>
          <w:divId w:val="1529179779"/>
          <w:tblCellSpacing w:w="15" w:type="dxa"/>
        </w:trPr>
        <w:tc>
          <w:tcPr>
            <w:tcW w:w="0" w:type="auto"/>
            <w:vAlign w:val="center"/>
            <w:hideMark/>
          </w:tcPr>
          <w:p w14:paraId="4987F2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6215EA" w14:textId="77777777" w:rsidR="00D67926" w:rsidRDefault="008D6FB8">
            <w:pPr>
              <w:rPr>
                <w:rFonts w:eastAsia="Times New Roman"/>
                <w:lang w:val="en-US"/>
              </w:rPr>
            </w:pPr>
            <w:r>
              <w:rPr>
                <w:rFonts w:eastAsia="Times New Roman"/>
                <w:lang w:val="en-US"/>
              </w:rPr>
              <w:t>Nested group of Contract Provisions.</w:t>
            </w:r>
          </w:p>
        </w:tc>
      </w:tr>
      <w:tr w:rsidR="00D67926" w14:paraId="2AC94DCF" w14:textId="77777777">
        <w:trPr>
          <w:divId w:val="1529179779"/>
          <w:tblCellSpacing w:w="15" w:type="dxa"/>
        </w:trPr>
        <w:tc>
          <w:tcPr>
            <w:tcW w:w="0" w:type="auto"/>
            <w:vAlign w:val="center"/>
            <w:hideMark/>
          </w:tcPr>
          <w:p w14:paraId="3618F8DA" w14:textId="77777777" w:rsidR="00D67926" w:rsidRDefault="008D6FB8">
            <w:pPr>
              <w:rPr>
                <w:rFonts w:eastAsia="Times New Roman"/>
                <w:lang w:val="en-US"/>
              </w:rPr>
            </w:pPr>
            <w:r>
              <w:rPr>
                <w:rFonts w:eastAsia="Times New Roman"/>
                <w:b/>
                <w:bCs/>
                <w:lang w:val="en-US"/>
              </w:rPr>
              <w:t>Contract.binding[x]</w:t>
            </w:r>
          </w:p>
        </w:tc>
        <w:tc>
          <w:tcPr>
            <w:tcW w:w="0" w:type="auto"/>
            <w:vAlign w:val="center"/>
            <w:hideMark/>
          </w:tcPr>
          <w:p w14:paraId="770F8E0C" w14:textId="77777777" w:rsidR="00D67926" w:rsidRDefault="00D67926">
            <w:pPr>
              <w:rPr>
                <w:rFonts w:eastAsia="Times New Roman"/>
                <w:lang w:val="en-US"/>
              </w:rPr>
            </w:pPr>
          </w:p>
        </w:tc>
      </w:tr>
      <w:tr w:rsidR="00D67926" w14:paraId="48C6B407" w14:textId="77777777">
        <w:trPr>
          <w:divId w:val="1529179779"/>
          <w:tblCellSpacing w:w="15" w:type="dxa"/>
        </w:trPr>
        <w:tc>
          <w:tcPr>
            <w:tcW w:w="0" w:type="auto"/>
            <w:vAlign w:val="center"/>
            <w:hideMark/>
          </w:tcPr>
          <w:p w14:paraId="07BAC3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FC6BF7" w14:textId="77777777" w:rsidR="00D67926" w:rsidRDefault="008D6FB8">
            <w:pPr>
              <w:rPr>
                <w:rFonts w:eastAsia="Times New Roman"/>
                <w:lang w:val="en-US"/>
              </w:rPr>
            </w:pPr>
            <w:r>
              <w:rPr>
                <w:rFonts w:eastAsia="Times New Roman"/>
                <w:lang w:val="en-US"/>
              </w:rPr>
              <w:t>Binding Contract</w:t>
            </w:r>
          </w:p>
        </w:tc>
      </w:tr>
      <w:tr w:rsidR="00D67926" w14:paraId="51BB4356" w14:textId="77777777">
        <w:trPr>
          <w:divId w:val="1529179779"/>
          <w:tblCellSpacing w:w="15" w:type="dxa"/>
        </w:trPr>
        <w:tc>
          <w:tcPr>
            <w:tcW w:w="0" w:type="auto"/>
            <w:vAlign w:val="center"/>
            <w:hideMark/>
          </w:tcPr>
          <w:p w14:paraId="09F54D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A93DF9" w14:textId="77777777" w:rsidR="00D67926" w:rsidRDefault="008D6FB8">
            <w:pPr>
              <w:rPr>
                <w:rFonts w:eastAsia="Times New Roman"/>
                <w:lang w:val="en-US"/>
              </w:rPr>
            </w:pPr>
            <w:r>
              <w:rPr>
                <w:rFonts w:eastAsia="Times New Roman"/>
                <w:lang w:val="en-US"/>
              </w:rPr>
              <w:t xml:space="preserve">Legally binding Contract: This is the signed and legally recognized representation of the Contract, which is considered the "source of truth" and which would be the basis for legal action related to enforcement of this Contract. </w:t>
            </w:r>
          </w:p>
        </w:tc>
      </w:tr>
      <w:tr w:rsidR="00D67926" w14:paraId="410E80E5" w14:textId="77777777">
        <w:trPr>
          <w:divId w:val="1529179779"/>
          <w:tblCellSpacing w:w="15" w:type="dxa"/>
        </w:trPr>
        <w:tc>
          <w:tcPr>
            <w:tcW w:w="0" w:type="auto"/>
            <w:vAlign w:val="center"/>
            <w:hideMark/>
          </w:tcPr>
          <w:p w14:paraId="181317D5" w14:textId="77777777" w:rsidR="00D67926" w:rsidRDefault="008D6FB8">
            <w:pPr>
              <w:rPr>
                <w:rFonts w:eastAsia="Times New Roman"/>
                <w:lang w:val="en-US"/>
              </w:rPr>
            </w:pPr>
            <w:r>
              <w:rPr>
                <w:rFonts w:eastAsia="Times New Roman"/>
                <w:b/>
                <w:bCs/>
                <w:lang w:val="en-US"/>
              </w:rPr>
              <w:t>Contract.friendly</w:t>
            </w:r>
          </w:p>
        </w:tc>
        <w:tc>
          <w:tcPr>
            <w:tcW w:w="0" w:type="auto"/>
            <w:vAlign w:val="center"/>
            <w:hideMark/>
          </w:tcPr>
          <w:p w14:paraId="2F85F4D6" w14:textId="77777777" w:rsidR="00D67926" w:rsidRDefault="00D67926">
            <w:pPr>
              <w:rPr>
                <w:rFonts w:eastAsia="Times New Roman"/>
                <w:lang w:val="en-US"/>
              </w:rPr>
            </w:pPr>
          </w:p>
        </w:tc>
      </w:tr>
      <w:tr w:rsidR="00D67926" w14:paraId="490409C5" w14:textId="77777777">
        <w:trPr>
          <w:divId w:val="1529179779"/>
          <w:tblCellSpacing w:w="15" w:type="dxa"/>
        </w:trPr>
        <w:tc>
          <w:tcPr>
            <w:tcW w:w="0" w:type="auto"/>
            <w:vAlign w:val="center"/>
            <w:hideMark/>
          </w:tcPr>
          <w:p w14:paraId="6473B2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86374B" w14:textId="77777777" w:rsidR="00D67926" w:rsidRDefault="008D6FB8">
            <w:pPr>
              <w:rPr>
                <w:rFonts w:eastAsia="Times New Roman"/>
                <w:lang w:val="en-US"/>
              </w:rPr>
            </w:pPr>
            <w:r>
              <w:rPr>
                <w:rFonts w:eastAsia="Times New Roman"/>
                <w:lang w:val="en-US"/>
              </w:rPr>
              <w:t>Contract Friendly Language</w:t>
            </w:r>
          </w:p>
        </w:tc>
      </w:tr>
      <w:tr w:rsidR="00D67926" w14:paraId="736DFF85" w14:textId="77777777">
        <w:trPr>
          <w:divId w:val="1529179779"/>
          <w:tblCellSpacing w:w="15" w:type="dxa"/>
        </w:trPr>
        <w:tc>
          <w:tcPr>
            <w:tcW w:w="0" w:type="auto"/>
            <w:vAlign w:val="center"/>
            <w:hideMark/>
          </w:tcPr>
          <w:p w14:paraId="3AF796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431449" w14:textId="77777777" w:rsidR="00D67926" w:rsidRDefault="008D6FB8">
            <w:pPr>
              <w:rPr>
                <w:rFonts w:eastAsia="Times New Roman"/>
                <w:lang w:val="en-US"/>
              </w:rPr>
            </w:pPr>
            <w:r>
              <w:rPr>
                <w:rFonts w:eastAsia="Times New Roman"/>
                <w:lang w:val="en-US"/>
              </w:rPr>
              <w:t xml:space="preserve">The "patient friendly language" versionof the Contract in whole or in parts. "Patient friendly language" means the representation of the Contract and Contract Provisions in a manner that is readily accessible and understandable by a layperson in accordance with best practices for communication styles that ensure that those agreeing to or signing the Contract understand the roles, actions, obligations, responsibilities, and implication of the agreement. </w:t>
            </w:r>
          </w:p>
        </w:tc>
      </w:tr>
      <w:tr w:rsidR="00D67926" w14:paraId="2B595B40" w14:textId="77777777">
        <w:trPr>
          <w:divId w:val="1529179779"/>
          <w:tblCellSpacing w:w="15" w:type="dxa"/>
        </w:trPr>
        <w:tc>
          <w:tcPr>
            <w:tcW w:w="0" w:type="auto"/>
            <w:vAlign w:val="center"/>
            <w:hideMark/>
          </w:tcPr>
          <w:p w14:paraId="5DF08AB3" w14:textId="77777777" w:rsidR="00D67926" w:rsidRDefault="008D6FB8">
            <w:pPr>
              <w:rPr>
                <w:rFonts w:eastAsia="Times New Roman"/>
                <w:lang w:val="en-US"/>
              </w:rPr>
            </w:pPr>
            <w:r>
              <w:rPr>
                <w:rFonts w:eastAsia="Times New Roman"/>
                <w:b/>
                <w:bCs/>
                <w:lang w:val="en-US"/>
              </w:rPr>
              <w:lastRenderedPageBreak/>
              <w:t>Contract.friendly.content[x]</w:t>
            </w:r>
          </w:p>
        </w:tc>
        <w:tc>
          <w:tcPr>
            <w:tcW w:w="0" w:type="auto"/>
            <w:vAlign w:val="center"/>
            <w:hideMark/>
          </w:tcPr>
          <w:p w14:paraId="7005D8C1" w14:textId="77777777" w:rsidR="00D67926" w:rsidRDefault="00D67926">
            <w:pPr>
              <w:rPr>
                <w:rFonts w:eastAsia="Times New Roman"/>
                <w:lang w:val="en-US"/>
              </w:rPr>
            </w:pPr>
          </w:p>
        </w:tc>
      </w:tr>
      <w:tr w:rsidR="00D67926" w14:paraId="4D89646E" w14:textId="77777777">
        <w:trPr>
          <w:divId w:val="1529179779"/>
          <w:tblCellSpacing w:w="15" w:type="dxa"/>
        </w:trPr>
        <w:tc>
          <w:tcPr>
            <w:tcW w:w="0" w:type="auto"/>
            <w:vAlign w:val="center"/>
            <w:hideMark/>
          </w:tcPr>
          <w:p w14:paraId="1E0E78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40D072" w14:textId="77777777" w:rsidR="00D67926" w:rsidRDefault="008D6FB8">
            <w:pPr>
              <w:rPr>
                <w:rFonts w:eastAsia="Times New Roman"/>
                <w:lang w:val="en-US"/>
              </w:rPr>
            </w:pPr>
            <w:r>
              <w:rPr>
                <w:rFonts w:eastAsia="Times New Roman"/>
                <w:lang w:val="en-US"/>
              </w:rPr>
              <w:t>Easily comprehended representation of this Contract</w:t>
            </w:r>
          </w:p>
        </w:tc>
      </w:tr>
      <w:tr w:rsidR="00D67926" w14:paraId="17225748" w14:textId="77777777">
        <w:trPr>
          <w:divId w:val="1529179779"/>
          <w:tblCellSpacing w:w="15" w:type="dxa"/>
        </w:trPr>
        <w:tc>
          <w:tcPr>
            <w:tcW w:w="0" w:type="auto"/>
            <w:vAlign w:val="center"/>
            <w:hideMark/>
          </w:tcPr>
          <w:p w14:paraId="2ADEA0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C35F0D" w14:textId="77777777" w:rsidR="00D67926" w:rsidRDefault="008D6FB8">
            <w:pPr>
              <w:rPr>
                <w:rFonts w:eastAsia="Times New Roman"/>
                <w:lang w:val="en-US"/>
              </w:rPr>
            </w:pPr>
            <w:r>
              <w:rPr>
                <w:rFonts w:eastAsia="Times New Roman"/>
                <w:lang w:val="en-US"/>
              </w:rPr>
              <w:t>Human readable rendering of this Contract in a format and representation intended to enhance comprehension and ensure understandability.</w:t>
            </w:r>
          </w:p>
        </w:tc>
      </w:tr>
      <w:tr w:rsidR="00D67926" w14:paraId="3F658E4C" w14:textId="77777777">
        <w:trPr>
          <w:divId w:val="1529179779"/>
          <w:tblCellSpacing w:w="15" w:type="dxa"/>
        </w:trPr>
        <w:tc>
          <w:tcPr>
            <w:tcW w:w="0" w:type="auto"/>
            <w:vAlign w:val="center"/>
            <w:hideMark/>
          </w:tcPr>
          <w:p w14:paraId="1B7B2BAB" w14:textId="77777777" w:rsidR="00D67926" w:rsidRDefault="008D6FB8">
            <w:pPr>
              <w:rPr>
                <w:rFonts w:eastAsia="Times New Roman"/>
                <w:lang w:val="en-US"/>
              </w:rPr>
            </w:pPr>
            <w:r>
              <w:rPr>
                <w:rFonts w:eastAsia="Times New Roman"/>
                <w:b/>
                <w:bCs/>
                <w:lang w:val="en-US"/>
              </w:rPr>
              <w:t>Contract.legal</w:t>
            </w:r>
          </w:p>
        </w:tc>
        <w:tc>
          <w:tcPr>
            <w:tcW w:w="0" w:type="auto"/>
            <w:vAlign w:val="center"/>
            <w:hideMark/>
          </w:tcPr>
          <w:p w14:paraId="5F46EFAC" w14:textId="77777777" w:rsidR="00D67926" w:rsidRDefault="00D67926">
            <w:pPr>
              <w:rPr>
                <w:rFonts w:eastAsia="Times New Roman"/>
                <w:lang w:val="en-US"/>
              </w:rPr>
            </w:pPr>
          </w:p>
        </w:tc>
      </w:tr>
      <w:tr w:rsidR="00D67926" w14:paraId="69FB1D37" w14:textId="77777777">
        <w:trPr>
          <w:divId w:val="1529179779"/>
          <w:tblCellSpacing w:w="15" w:type="dxa"/>
        </w:trPr>
        <w:tc>
          <w:tcPr>
            <w:tcW w:w="0" w:type="auto"/>
            <w:vAlign w:val="center"/>
            <w:hideMark/>
          </w:tcPr>
          <w:p w14:paraId="3610DA4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9248AE" w14:textId="77777777" w:rsidR="00D67926" w:rsidRDefault="008D6FB8">
            <w:pPr>
              <w:rPr>
                <w:rFonts w:eastAsia="Times New Roman"/>
                <w:lang w:val="en-US"/>
              </w:rPr>
            </w:pPr>
            <w:r>
              <w:rPr>
                <w:rFonts w:eastAsia="Times New Roman"/>
                <w:lang w:val="en-US"/>
              </w:rPr>
              <w:t>Contract Legal Language</w:t>
            </w:r>
          </w:p>
        </w:tc>
      </w:tr>
      <w:tr w:rsidR="00D67926" w14:paraId="6DBBF2F4" w14:textId="77777777">
        <w:trPr>
          <w:divId w:val="1529179779"/>
          <w:tblCellSpacing w:w="15" w:type="dxa"/>
        </w:trPr>
        <w:tc>
          <w:tcPr>
            <w:tcW w:w="0" w:type="auto"/>
            <w:vAlign w:val="center"/>
            <w:hideMark/>
          </w:tcPr>
          <w:p w14:paraId="619CB7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30C32A" w14:textId="77777777" w:rsidR="00D67926" w:rsidRDefault="008D6FB8">
            <w:pPr>
              <w:rPr>
                <w:rFonts w:eastAsia="Times New Roman"/>
                <w:lang w:val="en-US"/>
              </w:rPr>
            </w:pPr>
            <w:r>
              <w:rPr>
                <w:rFonts w:eastAsia="Times New Roman"/>
                <w:lang w:val="en-US"/>
              </w:rPr>
              <w:t>List of Legal expressions or representations of this Contract.</w:t>
            </w:r>
          </w:p>
        </w:tc>
      </w:tr>
      <w:tr w:rsidR="00D67926" w14:paraId="3A09775A" w14:textId="77777777">
        <w:trPr>
          <w:divId w:val="1529179779"/>
          <w:tblCellSpacing w:w="15" w:type="dxa"/>
        </w:trPr>
        <w:tc>
          <w:tcPr>
            <w:tcW w:w="0" w:type="auto"/>
            <w:vAlign w:val="center"/>
            <w:hideMark/>
          </w:tcPr>
          <w:p w14:paraId="5E646C88" w14:textId="77777777" w:rsidR="00D67926" w:rsidRDefault="008D6FB8">
            <w:pPr>
              <w:rPr>
                <w:rFonts w:eastAsia="Times New Roman"/>
                <w:lang w:val="en-US"/>
              </w:rPr>
            </w:pPr>
            <w:r>
              <w:rPr>
                <w:rFonts w:eastAsia="Times New Roman"/>
                <w:b/>
                <w:bCs/>
                <w:lang w:val="en-US"/>
              </w:rPr>
              <w:t>Contract.legal.content[x]</w:t>
            </w:r>
          </w:p>
        </w:tc>
        <w:tc>
          <w:tcPr>
            <w:tcW w:w="0" w:type="auto"/>
            <w:vAlign w:val="center"/>
            <w:hideMark/>
          </w:tcPr>
          <w:p w14:paraId="4DA47AD7" w14:textId="77777777" w:rsidR="00D67926" w:rsidRDefault="00D67926">
            <w:pPr>
              <w:rPr>
                <w:rFonts w:eastAsia="Times New Roman"/>
                <w:lang w:val="en-US"/>
              </w:rPr>
            </w:pPr>
          </w:p>
        </w:tc>
      </w:tr>
      <w:tr w:rsidR="00D67926" w14:paraId="5D1C63D7" w14:textId="77777777">
        <w:trPr>
          <w:divId w:val="1529179779"/>
          <w:tblCellSpacing w:w="15" w:type="dxa"/>
        </w:trPr>
        <w:tc>
          <w:tcPr>
            <w:tcW w:w="0" w:type="auto"/>
            <w:vAlign w:val="center"/>
            <w:hideMark/>
          </w:tcPr>
          <w:p w14:paraId="18348B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C8D191" w14:textId="77777777" w:rsidR="00D67926" w:rsidRDefault="008D6FB8">
            <w:pPr>
              <w:rPr>
                <w:rFonts w:eastAsia="Times New Roman"/>
                <w:lang w:val="en-US"/>
              </w:rPr>
            </w:pPr>
            <w:r>
              <w:rPr>
                <w:rFonts w:eastAsia="Times New Roman"/>
                <w:lang w:val="en-US"/>
              </w:rPr>
              <w:t>Contract Legal Text</w:t>
            </w:r>
          </w:p>
        </w:tc>
      </w:tr>
      <w:tr w:rsidR="00D67926" w14:paraId="42AAD2E2" w14:textId="77777777">
        <w:trPr>
          <w:divId w:val="1529179779"/>
          <w:tblCellSpacing w:w="15" w:type="dxa"/>
        </w:trPr>
        <w:tc>
          <w:tcPr>
            <w:tcW w:w="0" w:type="auto"/>
            <w:vAlign w:val="center"/>
            <w:hideMark/>
          </w:tcPr>
          <w:p w14:paraId="252F29D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64E4D0" w14:textId="77777777" w:rsidR="00D67926" w:rsidRDefault="008D6FB8">
            <w:pPr>
              <w:rPr>
                <w:rFonts w:eastAsia="Times New Roman"/>
                <w:lang w:val="en-US"/>
              </w:rPr>
            </w:pPr>
            <w:r>
              <w:rPr>
                <w:rFonts w:eastAsia="Times New Roman"/>
                <w:lang w:val="en-US"/>
              </w:rPr>
              <w:t>Contract legal text in human renderable form.</w:t>
            </w:r>
          </w:p>
        </w:tc>
      </w:tr>
      <w:tr w:rsidR="00D67926" w14:paraId="0251B0FA" w14:textId="77777777">
        <w:trPr>
          <w:divId w:val="1529179779"/>
          <w:tblCellSpacing w:w="15" w:type="dxa"/>
        </w:trPr>
        <w:tc>
          <w:tcPr>
            <w:tcW w:w="0" w:type="auto"/>
            <w:vAlign w:val="center"/>
            <w:hideMark/>
          </w:tcPr>
          <w:p w14:paraId="2E690158" w14:textId="77777777" w:rsidR="00D67926" w:rsidRDefault="008D6FB8">
            <w:pPr>
              <w:rPr>
                <w:rFonts w:eastAsia="Times New Roman"/>
                <w:lang w:val="en-US"/>
              </w:rPr>
            </w:pPr>
            <w:r>
              <w:rPr>
                <w:rFonts w:eastAsia="Times New Roman"/>
                <w:b/>
                <w:bCs/>
                <w:lang w:val="en-US"/>
              </w:rPr>
              <w:t>Contract.rule</w:t>
            </w:r>
          </w:p>
        </w:tc>
        <w:tc>
          <w:tcPr>
            <w:tcW w:w="0" w:type="auto"/>
            <w:vAlign w:val="center"/>
            <w:hideMark/>
          </w:tcPr>
          <w:p w14:paraId="0D654D43" w14:textId="77777777" w:rsidR="00D67926" w:rsidRDefault="00D67926">
            <w:pPr>
              <w:rPr>
                <w:rFonts w:eastAsia="Times New Roman"/>
                <w:lang w:val="en-US"/>
              </w:rPr>
            </w:pPr>
          </w:p>
        </w:tc>
      </w:tr>
      <w:tr w:rsidR="00D67926" w14:paraId="319BBCDF" w14:textId="77777777">
        <w:trPr>
          <w:divId w:val="1529179779"/>
          <w:tblCellSpacing w:w="15" w:type="dxa"/>
        </w:trPr>
        <w:tc>
          <w:tcPr>
            <w:tcW w:w="0" w:type="auto"/>
            <w:vAlign w:val="center"/>
            <w:hideMark/>
          </w:tcPr>
          <w:p w14:paraId="12FF0B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702080" w14:textId="77777777" w:rsidR="00D67926" w:rsidRDefault="008D6FB8">
            <w:pPr>
              <w:rPr>
                <w:rFonts w:eastAsia="Times New Roman"/>
                <w:lang w:val="en-US"/>
              </w:rPr>
            </w:pPr>
            <w:r>
              <w:rPr>
                <w:rFonts w:eastAsia="Times New Roman"/>
                <w:lang w:val="en-US"/>
              </w:rPr>
              <w:t>Computable Contract Language</w:t>
            </w:r>
          </w:p>
        </w:tc>
      </w:tr>
      <w:tr w:rsidR="00D67926" w14:paraId="451E54DB" w14:textId="77777777">
        <w:trPr>
          <w:divId w:val="1529179779"/>
          <w:tblCellSpacing w:w="15" w:type="dxa"/>
        </w:trPr>
        <w:tc>
          <w:tcPr>
            <w:tcW w:w="0" w:type="auto"/>
            <w:vAlign w:val="center"/>
            <w:hideMark/>
          </w:tcPr>
          <w:p w14:paraId="3EA97F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9A4A3A" w14:textId="77777777" w:rsidR="00D67926" w:rsidRDefault="008D6FB8">
            <w:pPr>
              <w:rPr>
                <w:rFonts w:eastAsia="Times New Roman"/>
                <w:lang w:val="en-US"/>
              </w:rPr>
            </w:pPr>
            <w:r>
              <w:rPr>
                <w:rFonts w:eastAsia="Times New Roman"/>
                <w:lang w:val="en-US"/>
              </w:rPr>
              <w:t>List of Computable Policy Rule Language Representations of this Contract.</w:t>
            </w:r>
          </w:p>
        </w:tc>
      </w:tr>
      <w:tr w:rsidR="00D67926" w14:paraId="0235D311" w14:textId="77777777">
        <w:trPr>
          <w:divId w:val="1529179779"/>
          <w:tblCellSpacing w:w="15" w:type="dxa"/>
        </w:trPr>
        <w:tc>
          <w:tcPr>
            <w:tcW w:w="0" w:type="auto"/>
            <w:vAlign w:val="center"/>
            <w:hideMark/>
          </w:tcPr>
          <w:p w14:paraId="37AA41D5" w14:textId="77777777" w:rsidR="00D67926" w:rsidRDefault="008D6FB8">
            <w:pPr>
              <w:rPr>
                <w:rFonts w:eastAsia="Times New Roman"/>
                <w:lang w:val="en-US"/>
              </w:rPr>
            </w:pPr>
            <w:r>
              <w:rPr>
                <w:rFonts w:eastAsia="Times New Roman"/>
                <w:b/>
                <w:bCs/>
                <w:lang w:val="en-US"/>
              </w:rPr>
              <w:t>Contract.rule.content[x]</w:t>
            </w:r>
          </w:p>
        </w:tc>
        <w:tc>
          <w:tcPr>
            <w:tcW w:w="0" w:type="auto"/>
            <w:vAlign w:val="center"/>
            <w:hideMark/>
          </w:tcPr>
          <w:p w14:paraId="19AC4DEA" w14:textId="77777777" w:rsidR="00D67926" w:rsidRDefault="00D67926">
            <w:pPr>
              <w:rPr>
                <w:rFonts w:eastAsia="Times New Roman"/>
                <w:lang w:val="en-US"/>
              </w:rPr>
            </w:pPr>
          </w:p>
        </w:tc>
      </w:tr>
      <w:tr w:rsidR="00D67926" w14:paraId="1051206D" w14:textId="77777777">
        <w:trPr>
          <w:divId w:val="1529179779"/>
          <w:tblCellSpacing w:w="15" w:type="dxa"/>
        </w:trPr>
        <w:tc>
          <w:tcPr>
            <w:tcW w:w="0" w:type="auto"/>
            <w:vAlign w:val="center"/>
            <w:hideMark/>
          </w:tcPr>
          <w:p w14:paraId="65EEEA7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A5FFC0" w14:textId="77777777" w:rsidR="00D67926" w:rsidRDefault="008D6FB8">
            <w:pPr>
              <w:rPr>
                <w:rFonts w:eastAsia="Times New Roman"/>
                <w:lang w:val="en-US"/>
              </w:rPr>
            </w:pPr>
            <w:r>
              <w:rPr>
                <w:rFonts w:eastAsia="Times New Roman"/>
                <w:lang w:val="en-US"/>
              </w:rPr>
              <w:t>Computable Contract Rules</w:t>
            </w:r>
          </w:p>
        </w:tc>
      </w:tr>
      <w:tr w:rsidR="00D67926" w14:paraId="3A4FA417" w14:textId="77777777">
        <w:trPr>
          <w:divId w:val="1529179779"/>
          <w:tblCellSpacing w:w="15" w:type="dxa"/>
        </w:trPr>
        <w:tc>
          <w:tcPr>
            <w:tcW w:w="0" w:type="auto"/>
            <w:vAlign w:val="center"/>
            <w:hideMark/>
          </w:tcPr>
          <w:p w14:paraId="1355A7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07B24A" w14:textId="77777777" w:rsidR="00D67926" w:rsidRDefault="008D6FB8">
            <w:pPr>
              <w:rPr>
                <w:rFonts w:eastAsia="Times New Roman"/>
                <w:lang w:val="en-US"/>
              </w:rPr>
            </w:pPr>
            <w:r>
              <w:rPr>
                <w:rFonts w:eastAsia="Times New Roman"/>
                <w:lang w:val="en-US"/>
              </w:rPr>
              <w:t>Computable Contract conveyed using a policy rule language (e.g. XACML, DKAL, SecPal).</w:t>
            </w:r>
          </w:p>
        </w:tc>
      </w:tr>
    </w:tbl>
    <w:p w14:paraId="1C56CCB7" w14:textId="77777777" w:rsidR="00D67926" w:rsidRDefault="008D6FB8">
      <w:pPr>
        <w:pStyle w:val="Heading2"/>
        <w:divId w:val="1529179779"/>
        <w:rPr>
          <w:rFonts w:eastAsia="Times New Roman"/>
          <w:lang w:val="en-US"/>
        </w:rPr>
      </w:pPr>
      <w:r>
        <w:rPr>
          <w:rFonts w:eastAsia="Times New Roman"/>
          <w:lang w:val="en-US"/>
        </w:rPr>
        <w:t>http://hl7.org/fhir/StructureDefinition/Coverage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6945"/>
      </w:tblGrid>
      <w:tr w:rsidR="00D67926" w14:paraId="0ABB37DC" w14:textId="77777777">
        <w:trPr>
          <w:divId w:val="1529179779"/>
          <w:tblCellSpacing w:w="15" w:type="dxa"/>
        </w:trPr>
        <w:tc>
          <w:tcPr>
            <w:tcW w:w="0" w:type="auto"/>
            <w:vAlign w:val="center"/>
            <w:hideMark/>
          </w:tcPr>
          <w:p w14:paraId="48F85176" w14:textId="77777777" w:rsidR="00D67926" w:rsidRDefault="008D6FB8">
            <w:pPr>
              <w:rPr>
                <w:rFonts w:eastAsia="Times New Roman"/>
                <w:lang w:val="en-US"/>
              </w:rPr>
            </w:pPr>
            <w:r>
              <w:rPr>
                <w:rFonts w:eastAsia="Times New Roman"/>
                <w:b/>
                <w:bCs/>
                <w:lang w:val="en-US"/>
              </w:rPr>
              <w:t>Coverage</w:t>
            </w:r>
          </w:p>
        </w:tc>
        <w:tc>
          <w:tcPr>
            <w:tcW w:w="0" w:type="auto"/>
            <w:vAlign w:val="center"/>
            <w:hideMark/>
          </w:tcPr>
          <w:p w14:paraId="7959F28E" w14:textId="77777777" w:rsidR="00D67926" w:rsidRDefault="008D6FB8">
            <w:pPr>
              <w:rPr>
                <w:rFonts w:eastAsia="Times New Roman"/>
                <w:lang w:val="en-US"/>
              </w:rPr>
            </w:pPr>
            <w:r>
              <w:rPr>
                <w:rFonts w:eastAsia="Times New Roman"/>
                <w:lang w:val="en-US"/>
              </w:rPr>
              <w:t>Coverage</w:t>
            </w:r>
          </w:p>
        </w:tc>
      </w:tr>
      <w:tr w:rsidR="00D67926" w14:paraId="575E64F8" w14:textId="77777777">
        <w:trPr>
          <w:divId w:val="1529179779"/>
          <w:tblCellSpacing w:w="15" w:type="dxa"/>
        </w:trPr>
        <w:tc>
          <w:tcPr>
            <w:tcW w:w="0" w:type="auto"/>
            <w:vAlign w:val="center"/>
            <w:hideMark/>
          </w:tcPr>
          <w:p w14:paraId="4B5AB9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8E479E" w14:textId="77777777" w:rsidR="00D67926" w:rsidRDefault="008D6FB8">
            <w:pPr>
              <w:rPr>
                <w:rFonts w:eastAsia="Times New Roman"/>
                <w:lang w:val="en-US"/>
              </w:rPr>
            </w:pPr>
            <w:r>
              <w:rPr>
                <w:rFonts w:eastAsia="Times New Roman"/>
                <w:lang w:val="en-US"/>
              </w:rPr>
              <w:t>Insurance or medical plan</w:t>
            </w:r>
          </w:p>
        </w:tc>
      </w:tr>
      <w:tr w:rsidR="00D67926" w14:paraId="06583B61" w14:textId="77777777">
        <w:trPr>
          <w:divId w:val="1529179779"/>
          <w:tblCellSpacing w:w="15" w:type="dxa"/>
        </w:trPr>
        <w:tc>
          <w:tcPr>
            <w:tcW w:w="0" w:type="auto"/>
            <w:vAlign w:val="center"/>
            <w:hideMark/>
          </w:tcPr>
          <w:p w14:paraId="5B545F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E3704E" w14:textId="77777777" w:rsidR="00D67926" w:rsidRDefault="008D6FB8">
            <w:pPr>
              <w:rPr>
                <w:rFonts w:eastAsia="Times New Roman"/>
                <w:lang w:val="en-US"/>
              </w:rPr>
            </w:pPr>
            <w:r>
              <w:rPr>
                <w:rFonts w:eastAsia="Times New Roman"/>
                <w:lang w:val="en-US"/>
              </w:rPr>
              <w:t>Financial instrument which may be used to pay for or reimburse for health care products and services.</w:t>
            </w:r>
          </w:p>
        </w:tc>
      </w:tr>
      <w:tr w:rsidR="00D67926" w14:paraId="273589BA" w14:textId="77777777">
        <w:trPr>
          <w:divId w:val="1529179779"/>
          <w:tblCellSpacing w:w="15" w:type="dxa"/>
        </w:trPr>
        <w:tc>
          <w:tcPr>
            <w:tcW w:w="0" w:type="auto"/>
            <w:vAlign w:val="center"/>
            <w:hideMark/>
          </w:tcPr>
          <w:p w14:paraId="01EA9FF4" w14:textId="77777777" w:rsidR="00D67926" w:rsidRDefault="008D6FB8">
            <w:pPr>
              <w:rPr>
                <w:rFonts w:eastAsia="Times New Roman"/>
                <w:lang w:val="en-US"/>
              </w:rPr>
            </w:pPr>
            <w:r>
              <w:rPr>
                <w:rFonts w:eastAsia="Times New Roman"/>
                <w:b/>
                <w:bCs/>
                <w:lang w:val="en-US"/>
              </w:rPr>
              <w:t>Coverage.issuer</w:t>
            </w:r>
          </w:p>
        </w:tc>
        <w:tc>
          <w:tcPr>
            <w:tcW w:w="0" w:type="auto"/>
            <w:vAlign w:val="center"/>
            <w:hideMark/>
          </w:tcPr>
          <w:p w14:paraId="21071175" w14:textId="77777777" w:rsidR="00D67926" w:rsidRDefault="00D67926">
            <w:pPr>
              <w:rPr>
                <w:rFonts w:eastAsia="Times New Roman"/>
                <w:lang w:val="en-US"/>
              </w:rPr>
            </w:pPr>
          </w:p>
        </w:tc>
      </w:tr>
      <w:tr w:rsidR="00D67926" w14:paraId="7ED3458B" w14:textId="77777777">
        <w:trPr>
          <w:divId w:val="1529179779"/>
          <w:tblCellSpacing w:w="15" w:type="dxa"/>
        </w:trPr>
        <w:tc>
          <w:tcPr>
            <w:tcW w:w="0" w:type="auto"/>
            <w:vAlign w:val="center"/>
            <w:hideMark/>
          </w:tcPr>
          <w:p w14:paraId="4BF175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2F8378" w14:textId="77777777" w:rsidR="00D67926" w:rsidRDefault="008D6FB8">
            <w:pPr>
              <w:rPr>
                <w:rFonts w:eastAsia="Times New Roman"/>
                <w:lang w:val="en-US"/>
              </w:rPr>
            </w:pPr>
            <w:r>
              <w:rPr>
                <w:rFonts w:eastAsia="Times New Roman"/>
                <w:lang w:val="en-US"/>
              </w:rPr>
              <w:t>An identifier for the plan issuer</w:t>
            </w:r>
          </w:p>
        </w:tc>
      </w:tr>
      <w:tr w:rsidR="00D67926" w14:paraId="60CE5867" w14:textId="77777777">
        <w:trPr>
          <w:divId w:val="1529179779"/>
          <w:tblCellSpacing w:w="15" w:type="dxa"/>
        </w:trPr>
        <w:tc>
          <w:tcPr>
            <w:tcW w:w="0" w:type="auto"/>
            <w:vAlign w:val="center"/>
            <w:hideMark/>
          </w:tcPr>
          <w:p w14:paraId="0A1FD3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F2F5DA" w14:textId="77777777" w:rsidR="00D67926" w:rsidRDefault="008D6FB8">
            <w:pPr>
              <w:rPr>
                <w:rFonts w:eastAsia="Times New Roman"/>
                <w:lang w:val="en-US"/>
              </w:rPr>
            </w:pPr>
            <w:r>
              <w:rPr>
                <w:rFonts w:eastAsia="Times New Roman"/>
                <w:lang w:val="en-US"/>
              </w:rPr>
              <w:t>The program or plan underwriter or payor.</w:t>
            </w:r>
          </w:p>
        </w:tc>
      </w:tr>
      <w:tr w:rsidR="00D67926" w14:paraId="233F8E97" w14:textId="77777777">
        <w:trPr>
          <w:divId w:val="1529179779"/>
          <w:tblCellSpacing w:w="15" w:type="dxa"/>
        </w:trPr>
        <w:tc>
          <w:tcPr>
            <w:tcW w:w="0" w:type="auto"/>
            <w:vAlign w:val="center"/>
            <w:hideMark/>
          </w:tcPr>
          <w:p w14:paraId="672247B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9259E88" w14:textId="77777777"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14:paraId="62179757" w14:textId="77777777">
        <w:trPr>
          <w:divId w:val="1529179779"/>
          <w:tblCellSpacing w:w="15" w:type="dxa"/>
        </w:trPr>
        <w:tc>
          <w:tcPr>
            <w:tcW w:w="0" w:type="auto"/>
            <w:vAlign w:val="center"/>
            <w:hideMark/>
          </w:tcPr>
          <w:p w14:paraId="584DFFC2" w14:textId="77777777" w:rsidR="00D67926" w:rsidRDefault="008D6FB8">
            <w:pPr>
              <w:rPr>
                <w:rFonts w:eastAsia="Times New Roman"/>
                <w:lang w:val="en-US"/>
              </w:rPr>
            </w:pPr>
            <w:r>
              <w:rPr>
                <w:rFonts w:eastAsia="Times New Roman"/>
                <w:b/>
                <w:bCs/>
                <w:lang w:val="en-US"/>
              </w:rPr>
              <w:t>Coverage.bin</w:t>
            </w:r>
          </w:p>
        </w:tc>
        <w:tc>
          <w:tcPr>
            <w:tcW w:w="0" w:type="auto"/>
            <w:vAlign w:val="center"/>
            <w:hideMark/>
          </w:tcPr>
          <w:p w14:paraId="4359AB90" w14:textId="77777777" w:rsidR="00D67926" w:rsidRDefault="00D67926">
            <w:pPr>
              <w:rPr>
                <w:rFonts w:eastAsia="Times New Roman"/>
                <w:lang w:val="en-US"/>
              </w:rPr>
            </w:pPr>
          </w:p>
        </w:tc>
      </w:tr>
      <w:tr w:rsidR="00D67926" w14:paraId="129910F1" w14:textId="77777777">
        <w:trPr>
          <w:divId w:val="1529179779"/>
          <w:tblCellSpacing w:w="15" w:type="dxa"/>
        </w:trPr>
        <w:tc>
          <w:tcPr>
            <w:tcW w:w="0" w:type="auto"/>
            <w:vAlign w:val="center"/>
            <w:hideMark/>
          </w:tcPr>
          <w:p w14:paraId="3E15D1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096CA0" w14:textId="77777777" w:rsidR="00D67926" w:rsidRDefault="008D6FB8">
            <w:pPr>
              <w:rPr>
                <w:rFonts w:eastAsia="Times New Roman"/>
                <w:lang w:val="en-US"/>
              </w:rPr>
            </w:pPr>
            <w:r>
              <w:rPr>
                <w:rFonts w:eastAsia="Times New Roman"/>
                <w:lang w:val="en-US"/>
              </w:rPr>
              <w:t>BIN Number</w:t>
            </w:r>
          </w:p>
        </w:tc>
      </w:tr>
      <w:tr w:rsidR="00D67926" w14:paraId="2F189610" w14:textId="77777777">
        <w:trPr>
          <w:divId w:val="1529179779"/>
          <w:tblCellSpacing w:w="15" w:type="dxa"/>
        </w:trPr>
        <w:tc>
          <w:tcPr>
            <w:tcW w:w="0" w:type="auto"/>
            <w:vAlign w:val="center"/>
            <w:hideMark/>
          </w:tcPr>
          <w:p w14:paraId="152BA6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A7D163" w14:textId="77777777" w:rsidR="00D67926" w:rsidRDefault="008D6FB8">
            <w:pPr>
              <w:rPr>
                <w:rFonts w:eastAsia="Times New Roman"/>
                <w:lang w:val="en-US"/>
              </w:rPr>
            </w:pPr>
            <w:r>
              <w:rPr>
                <w:rFonts w:eastAsia="Times New Roman"/>
                <w:lang w:val="en-US"/>
              </w:rPr>
              <w:t xml:space="preserve">Business Identification Number (BIN number) used to identify the routing of eclaims if the insurer themselves don't have a BIN number for all of their business. </w:t>
            </w:r>
          </w:p>
        </w:tc>
      </w:tr>
      <w:tr w:rsidR="00D67926" w14:paraId="391F0960" w14:textId="77777777">
        <w:trPr>
          <w:divId w:val="1529179779"/>
          <w:tblCellSpacing w:w="15" w:type="dxa"/>
        </w:trPr>
        <w:tc>
          <w:tcPr>
            <w:tcW w:w="0" w:type="auto"/>
            <w:vAlign w:val="center"/>
            <w:hideMark/>
          </w:tcPr>
          <w:p w14:paraId="5D41A825" w14:textId="77777777" w:rsidR="00D67926" w:rsidRDefault="008D6FB8">
            <w:pPr>
              <w:rPr>
                <w:rFonts w:eastAsia="Times New Roman"/>
                <w:lang w:val="en-US"/>
              </w:rPr>
            </w:pPr>
            <w:r>
              <w:rPr>
                <w:rFonts w:eastAsia="Times New Roman"/>
                <w:b/>
                <w:bCs/>
                <w:lang w:val="en-US"/>
              </w:rPr>
              <w:t>Coverage.period</w:t>
            </w:r>
          </w:p>
        </w:tc>
        <w:tc>
          <w:tcPr>
            <w:tcW w:w="0" w:type="auto"/>
            <w:vAlign w:val="center"/>
            <w:hideMark/>
          </w:tcPr>
          <w:p w14:paraId="3ADC8675" w14:textId="77777777" w:rsidR="00D67926" w:rsidRDefault="00D67926">
            <w:pPr>
              <w:rPr>
                <w:rFonts w:eastAsia="Times New Roman"/>
                <w:lang w:val="en-US"/>
              </w:rPr>
            </w:pPr>
          </w:p>
        </w:tc>
      </w:tr>
      <w:tr w:rsidR="00D67926" w14:paraId="1E5C2A77" w14:textId="77777777">
        <w:trPr>
          <w:divId w:val="1529179779"/>
          <w:tblCellSpacing w:w="15" w:type="dxa"/>
        </w:trPr>
        <w:tc>
          <w:tcPr>
            <w:tcW w:w="0" w:type="auto"/>
            <w:vAlign w:val="center"/>
            <w:hideMark/>
          </w:tcPr>
          <w:p w14:paraId="76B77D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5CE222" w14:textId="77777777" w:rsidR="00D67926" w:rsidRDefault="008D6FB8">
            <w:pPr>
              <w:rPr>
                <w:rFonts w:eastAsia="Times New Roman"/>
                <w:lang w:val="en-US"/>
              </w:rPr>
            </w:pPr>
            <w:r>
              <w:rPr>
                <w:rFonts w:eastAsia="Times New Roman"/>
                <w:lang w:val="en-US"/>
              </w:rPr>
              <w:t>Coverage start and end dates</w:t>
            </w:r>
          </w:p>
        </w:tc>
      </w:tr>
      <w:tr w:rsidR="00D67926" w14:paraId="5297BC5D" w14:textId="77777777">
        <w:trPr>
          <w:divId w:val="1529179779"/>
          <w:tblCellSpacing w:w="15" w:type="dxa"/>
        </w:trPr>
        <w:tc>
          <w:tcPr>
            <w:tcW w:w="0" w:type="auto"/>
            <w:vAlign w:val="center"/>
            <w:hideMark/>
          </w:tcPr>
          <w:p w14:paraId="50D5D14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5CB480C" w14:textId="77777777" w:rsidR="00D67926" w:rsidRDefault="008D6FB8">
            <w:pPr>
              <w:rPr>
                <w:rFonts w:eastAsia="Times New Roman"/>
                <w:lang w:val="en-US"/>
              </w:rPr>
            </w:pPr>
            <w:r>
              <w:rPr>
                <w:rFonts w:eastAsia="Times New Roman"/>
                <w:lang w:val="en-US"/>
              </w:rPr>
              <w:t xml:space="preserve">Time period during which the coverage is in force. A missing start date indicates the start date isn't known, a missing end date means the coverage is continuing to be in force. </w:t>
            </w:r>
          </w:p>
        </w:tc>
      </w:tr>
      <w:tr w:rsidR="00D67926" w14:paraId="53528A56" w14:textId="77777777">
        <w:trPr>
          <w:divId w:val="1529179779"/>
          <w:tblCellSpacing w:w="15" w:type="dxa"/>
        </w:trPr>
        <w:tc>
          <w:tcPr>
            <w:tcW w:w="0" w:type="auto"/>
            <w:vAlign w:val="center"/>
            <w:hideMark/>
          </w:tcPr>
          <w:p w14:paraId="22222AFB" w14:textId="77777777" w:rsidR="00D67926" w:rsidRDefault="008D6FB8">
            <w:pPr>
              <w:rPr>
                <w:rFonts w:eastAsia="Times New Roman"/>
                <w:lang w:val="en-US"/>
              </w:rPr>
            </w:pPr>
            <w:r>
              <w:rPr>
                <w:rFonts w:eastAsia="Times New Roman"/>
                <w:b/>
                <w:bCs/>
                <w:lang w:val="en-US"/>
              </w:rPr>
              <w:t>Coverage.type</w:t>
            </w:r>
          </w:p>
        </w:tc>
        <w:tc>
          <w:tcPr>
            <w:tcW w:w="0" w:type="auto"/>
            <w:vAlign w:val="center"/>
            <w:hideMark/>
          </w:tcPr>
          <w:p w14:paraId="13D7A7F1" w14:textId="77777777" w:rsidR="00D67926" w:rsidRDefault="00D67926">
            <w:pPr>
              <w:rPr>
                <w:rFonts w:eastAsia="Times New Roman"/>
                <w:lang w:val="en-US"/>
              </w:rPr>
            </w:pPr>
          </w:p>
        </w:tc>
      </w:tr>
      <w:tr w:rsidR="00D67926" w14:paraId="6B63F677" w14:textId="77777777">
        <w:trPr>
          <w:divId w:val="1529179779"/>
          <w:tblCellSpacing w:w="15" w:type="dxa"/>
        </w:trPr>
        <w:tc>
          <w:tcPr>
            <w:tcW w:w="0" w:type="auto"/>
            <w:vAlign w:val="center"/>
            <w:hideMark/>
          </w:tcPr>
          <w:p w14:paraId="2091F1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EB1A7D" w14:textId="77777777" w:rsidR="00D67926" w:rsidRDefault="008D6FB8">
            <w:pPr>
              <w:rPr>
                <w:rFonts w:eastAsia="Times New Roman"/>
                <w:lang w:val="en-US"/>
              </w:rPr>
            </w:pPr>
            <w:r>
              <w:rPr>
                <w:rFonts w:eastAsia="Times New Roman"/>
                <w:lang w:val="en-US"/>
              </w:rPr>
              <w:t>Type of coverage</w:t>
            </w:r>
          </w:p>
        </w:tc>
      </w:tr>
      <w:tr w:rsidR="00D67926" w14:paraId="2BCAF240" w14:textId="77777777">
        <w:trPr>
          <w:divId w:val="1529179779"/>
          <w:tblCellSpacing w:w="15" w:type="dxa"/>
        </w:trPr>
        <w:tc>
          <w:tcPr>
            <w:tcW w:w="0" w:type="auto"/>
            <w:vAlign w:val="center"/>
            <w:hideMark/>
          </w:tcPr>
          <w:p w14:paraId="74F310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DBD6C4" w14:textId="77777777" w:rsidR="00D67926" w:rsidRDefault="008D6FB8">
            <w:pPr>
              <w:rPr>
                <w:rFonts w:eastAsia="Times New Roman"/>
                <w:lang w:val="en-US"/>
              </w:rPr>
            </w:pPr>
            <w:r>
              <w:rPr>
                <w:rFonts w:eastAsia="Times New Roman"/>
                <w:lang w:val="en-US"/>
              </w:rPr>
              <w:t>The type of coverage: social program, medical plan, accident coverage (workers compensation, auto), group health.</w:t>
            </w:r>
          </w:p>
        </w:tc>
      </w:tr>
      <w:tr w:rsidR="00D67926" w14:paraId="112199D7" w14:textId="77777777">
        <w:trPr>
          <w:divId w:val="1529179779"/>
          <w:tblCellSpacing w:w="15" w:type="dxa"/>
        </w:trPr>
        <w:tc>
          <w:tcPr>
            <w:tcW w:w="0" w:type="auto"/>
            <w:vAlign w:val="center"/>
            <w:hideMark/>
          </w:tcPr>
          <w:p w14:paraId="23BC3AF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72E2A83" w14:textId="77777777" w:rsidR="00D67926" w:rsidRDefault="008D6FB8">
            <w:pPr>
              <w:rPr>
                <w:rFonts w:eastAsia="Times New Roman"/>
                <w:lang w:val="en-US"/>
              </w:rPr>
            </w:pPr>
            <w:r>
              <w:rPr>
                <w:rFonts w:eastAsia="Times New Roman"/>
                <w:lang w:val="en-US"/>
              </w:rPr>
              <w:t>The order of application of coverages is dependent on the types of coverage.</w:t>
            </w:r>
          </w:p>
        </w:tc>
      </w:tr>
      <w:tr w:rsidR="00D67926" w14:paraId="32E50E70" w14:textId="77777777">
        <w:trPr>
          <w:divId w:val="1529179779"/>
          <w:tblCellSpacing w:w="15" w:type="dxa"/>
        </w:trPr>
        <w:tc>
          <w:tcPr>
            <w:tcW w:w="0" w:type="auto"/>
            <w:vAlign w:val="center"/>
            <w:hideMark/>
          </w:tcPr>
          <w:p w14:paraId="5117941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098042E" w14:textId="77777777" w:rsidR="00D67926" w:rsidRDefault="008D6FB8">
            <w:pPr>
              <w:rPr>
                <w:rFonts w:eastAsia="Times New Roman"/>
                <w:lang w:val="en-US"/>
              </w:rPr>
            </w:pPr>
            <w:r>
              <w:rPr>
                <w:rFonts w:eastAsia="Times New Roman"/>
                <w:lang w:val="en-US"/>
              </w:rPr>
              <w:t>The type of insurance: public health, worker compensation; private accident, auto, private health, etc.)</w:t>
            </w:r>
          </w:p>
        </w:tc>
      </w:tr>
      <w:tr w:rsidR="00D67926" w14:paraId="74AD5E9E" w14:textId="77777777">
        <w:trPr>
          <w:divId w:val="1529179779"/>
          <w:tblCellSpacing w:w="15" w:type="dxa"/>
        </w:trPr>
        <w:tc>
          <w:tcPr>
            <w:tcW w:w="0" w:type="auto"/>
            <w:vAlign w:val="center"/>
            <w:hideMark/>
          </w:tcPr>
          <w:p w14:paraId="18679B3B" w14:textId="77777777" w:rsidR="00D67926" w:rsidRDefault="008D6FB8">
            <w:pPr>
              <w:rPr>
                <w:rFonts w:eastAsia="Times New Roman"/>
                <w:lang w:val="en-US"/>
              </w:rPr>
            </w:pPr>
            <w:r>
              <w:rPr>
                <w:rFonts w:eastAsia="Times New Roman"/>
                <w:b/>
                <w:bCs/>
                <w:lang w:val="en-US"/>
              </w:rPr>
              <w:t>Coverage.subscriberId</w:t>
            </w:r>
          </w:p>
        </w:tc>
        <w:tc>
          <w:tcPr>
            <w:tcW w:w="0" w:type="auto"/>
            <w:vAlign w:val="center"/>
            <w:hideMark/>
          </w:tcPr>
          <w:p w14:paraId="59BAF748" w14:textId="77777777" w:rsidR="00D67926" w:rsidRDefault="00D67926">
            <w:pPr>
              <w:rPr>
                <w:rFonts w:eastAsia="Times New Roman"/>
                <w:lang w:val="en-US"/>
              </w:rPr>
            </w:pPr>
          </w:p>
        </w:tc>
      </w:tr>
      <w:tr w:rsidR="00D67926" w14:paraId="3F799D70" w14:textId="77777777">
        <w:trPr>
          <w:divId w:val="1529179779"/>
          <w:tblCellSpacing w:w="15" w:type="dxa"/>
        </w:trPr>
        <w:tc>
          <w:tcPr>
            <w:tcW w:w="0" w:type="auto"/>
            <w:vAlign w:val="center"/>
            <w:hideMark/>
          </w:tcPr>
          <w:p w14:paraId="3A13CE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F754B6" w14:textId="77777777" w:rsidR="00D67926" w:rsidRDefault="008D6FB8">
            <w:pPr>
              <w:rPr>
                <w:rFonts w:eastAsia="Times New Roman"/>
                <w:lang w:val="en-US"/>
              </w:rPr>
            </w:pPr>
            <w:r>
              <w:rPr>
                <w:rFonts w:eastAsia="Times New Roman"/>
                <w:lang w:val="en-US"/>
              </w:rPr>
              <w:t>Subscriber ID</w:t>
            </w:r>
          </w:p>
        </w:tc>
      </w:tr>
      <w:tr w:rsidR="00D67926" w14:paraId="1BA495BF" w14:textId="77777777">
        <w:trPr>
          <w:divId w:val="1529179779"/>
          <w:tblCellSpacing w:w="15" w:type="dxa"/>
        </w:trPr>
        <w:tc>
          <w:tcPr>
            <w:tcW w:w="0" w:type="auto"/>
            <w:vAlign w:val="center"/>
            <w:hideMark/>
          </w:tcPr>
          <w:p w14:paraId="3799AA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3F2CC0" w14:textId="77777777" w:rsidR="00D67926" w:rsidRDefault="008D6FB8">
            <w:pPr>
              <w:rPr>
                <w:rFonts w:eastAsia="Times New Roman"/>
                <w:lang w:val="en-US"/>
              </w:rPr>
            </w:pPr>
            <w:r>
              <w:rPr>
                <w:rFonts w:eastAsia="Times New Roman"/>
                <w:lang w:val="en-US"/>
              </w:rPr>
              <w:t>The id issued to the subscriber.</w:t>
            </w:r>
          </w:p>
        </w:tc>
      </w:tr>
      <w:tr w:rsidR="00D67926" w14:paraId="4A26CDBC" w14:textId="77777777">
        <w:trPr>
          <w:divId w:val="1529179779"/>
          <w:tblCellSpacing w:w="15" w:type="dxa"/>
        </w:trPr>
        <w:tc>
          <w:tcPr>
            <w:tcW w:w="0" w:type="auto"/>
            <w:vAlign w:val="center"/>
            <w:hideMark/>
          </w:tcPr>
          <w:p w14:paraId="14118B9E" w14:textId="77777777" w:rsidR="00D67926" w:rsidRDefault="008D6FB8">
            <w:pPr>
              <w:rPr>
                <w:rFonts w:eastAsia="Times New Roman"/>
                <w:lang w:val="en-US"/>
              </w:rPr>
            </w:pPr>
            <w:r>
              <w:rPr>
                <w:rFonts w:eastAsia="Times New Roman"/>
                <w:b/>
                <w:bCs/>
                <w:lang w:val="en-US"/>
              </w:rPr>
              <w:t>Coverage.identifier</w:t>
            </w:r>
          </w:p>
        </w:tc>
        <w:tc>
          <w:tcPr>
            <w:tcW w:w="0" w:type="auto"/>
            <w:vAlign w:val="center"/>
            <w:hideMark/>
          </w:tcPr>
          <w:p w14:paraId="0025EDF7" w14:textId="77777777" w:rsidR="00D67926" w:rsidRDefault="00D67926">
            <w:pPr>
              <w:rPr>
                <w:rFonts w:eastAsia="Times New Roman"/>
                <w:lang w:val="en-US"/>
              </w:rPr>
            </w:pPr>
          </w:p>
        </w:tc>
      </w:tr>
      <w:tr w:rsidR="00D67926" w14:paraId="4899451D" w14:textId="77777777">
        <w:trPr>
          <w:divId w:val="1529179779"/>
          <w:tblCellSpacing w:w="15" w:type="dxa"/>
        </w:trPr>
        <w:tc>
          <w:tcPr>
            <w:tcW w:w="0" w:type="auto"/>
            <w:vAlign w:val="center"/>
            <w:hideMark/>
          </w:tcPr>
          <w:p w14:paraId="4DAF77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7C8F7B" w14:textId="77777777" w:rsidR="00D67926" w:rsidRDefault="008D6FB8">
            <w:pPr>
              <w:rPr>
                <w:rFonts w:eastAsia="Times New Roman"/>
                <w:lang w:val="en-US"/>
              </w:rPr>
            </w:pPr>
            <w:r>
              <w:rPr>
                <w:rFonts w:eastAsia="Times New Roman"/>
                <w:lang w:val="en-US"/>
              </w:rPr>
              <w:t>The primary coverage ID</w:t>
            </w:r>
          </w:p>
        </w:tc>
      </w:tr>
      <w:tr w:rsidR="00D67926" w14:paraId="75462F2B" w14:textId="77777777">
        <w:trPr>
          <w:divId w:val="1529179779"/>
          <w:tblCellSpacing w:w="15" w:type="dxa"/>
        </w:trPr>
        <w:tc>
          <w:tcPr>
            <w:tcW w:w="0" w:type="auto"/>
            <w:vAlign w:val="center"/>
            <w:hideMark/>
          </w:tcPr>
          <w:p w14:paraId="3AFD44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452918" w14:textId="77777777" w:rsidR="00D67926" w:rsidRDefault="008D6FB8">
            <w:pPr>
              <w:rPr>
                <w:rFonts w:eastAsia="Times New Roman"/>
                <w:lang w:val="en-US"/>
              </w:rPr>
            </w:pPr>
            <w:r>
              <w:rPr>
                <w:rFonts w:eastAsia="Times New Roman"/>
                <w:lang w:val="en-US"/>
              </w:rPr>
              <w:t xml:space="preserve">The main (and possibly only) identifier for the coverage - often referred to as a Member Id, Subscriber Id, Certificate number or Personal Health Number or Case ID. </w:t>
            </w:r>
          </w:p>
        </w:tc>
      </w:tr>
      <w:tr w:rsidR="00D67926" w14:paraId="0227ABFA" w14:textId="77777777">
        <w:trPr>
          <w:divId w:val="1529179779"/>
          <w:tblCellSpacing w:w="15" w:type="dxa"/>
        </w:trPr>
        <w:tc>
          <w:tcPr>
            <w:tcW w:w="0" w:type="auto"/>
            <w:vAlign w:val="center"/>
            <w:hideMark/>
          </w:tcPr>
          <w:p w14:paraId="208C805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923EC29" w14:textId="77777777" w:rsidR="00D67926" w:rsidRDefault="008D6FB8">
            <w:pPr>
              <w:rPr>
                <w:rFonts w:eastAsia="Times New Roman"/>
                <w:lang w:val="en-US"/>
              </w:rPr>
            </w:pPr>
            <w:r>
              <w:rPr>
                <w:rFonts w:eastAsia="Times New Roman"/>
                <w:lang w:val="en-US"/>
              </w:rPr>
              <w:t>This value may uniquely identify the coverage or it may be used in conjunction with the additional identifiers below.</w:t>
            </w:r>
          </w:p>
        </w:tc>
      </w:tr>
      <w:tr w:rsidR="00D67926" w14:paraId="1A112055" w14:textId="77777777">
        <w:trPr>
          <w:divId w:val="1529179779"/>
          <w:tblCellSpacing w:w="15" w:type="dxa"/>
        </w:trPr>
        <w:tc>
          <w:tcPr>
            <w:tcW w:w="0" w:type="auto"/>
            <w:vAlign w:val="center"/>
            <w:hideMark/>
          </w:tcPr>
          <w:p w14:paraId="46FD4972" w14:textId="77777777" w:rsidR="00D67926" w:rsidRDefault="008D6FB8">
            <w:pPr>
              <w:rPr>
                <w:rFonts w:eastAsia="Times New Roman"/>
                <w:lang w:val="en-US"/>
              </w:rPr>
            </w:pPr>
            <w:r>
              <w:rPr>
                <w:rFonts w:eastAsia="Times New Roman"/>
                <w:b/>
                <w:bCs/>
                <w:lang w:val="en-US"/>
              </w:rPr>
              <w:t>Coverage.group</w:t>
            </w:r>
          </w:p>
        </w:tc>
        <w:tc>
          <w:tcPr>
            <w:tcW w:w="0" w:type="auto"/>
            <w:vAlign w:val="center"/>
            <w:hideMark/>
          </w:tcPr>
          <w:p w14:paraId="7DF77A05" w14:textId="77777777" w:rsidR="00D67926" w:rsidRDefault="00D67926">
            <w:pPr>
              <w:rPr>
                <w:rFonts w:eastAsia="Times New Roman"/>
                <w:lang w:val="en-US"/>
              </w:rPr>
            </w:pPr>
          </w:p>
        </w:tc>
      </w:tr>
      <w:tr w:rsidR="00D67926" w14:paraId="17322836" w14:textId="77777777">
        <w:trPr>
          <w:divId w:val="1529179779"/>
          <w:tblCellSpacing w:w="15" w:type="dxa"/>
        </w:trPr>
        <w:tc>
          <w:tcPr>
            <w:tcW w:w="0" w:type="auto"/>
            <w:vAlign w:val="center"/>
            <w:hideMark/>
          </w:tcPr>
          <w:p w14:paraId="1E1222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D324A9" w14:textId="77777777" w:rsidR="00D67926" w:rsidRDefault="008D6FB8">
            <w:pPr>
              <w:rPr>
                <w:rFonts w:eastAsia="Times New Roman"/>
                <w:lang w:val="en-US"/>
              </w:rPr>
            </w:pPr>
            <w:r>
              <w:rPr>
                <w:rFonts w:eastAsia="Times New Roman"/>
                <w:lang w:val="en-US"/>
              </w:rPr>
              <w:t>An identifier for the group</w:t>
            </w:r>
          </w:p>
        </w:tc>
      </w:tr>
      <w:tr w:rsidR="00D67926" w14:paraId="5402BE1F" w14:textId="77777777">
        <w:trPr>
          <w:divId w:val="1529179779"/>
          <w:tblCellSpacing w:w="15" w:type="dxa"/>
        </w:trPr>
        <w:tc>
          <w:tcPr>
            <w:tcW w:w="0" w:type="auto"/>
            <w:vAlign w:val="center"/>
            <w:hideMark/>
          </w:tcPr>
          <w:p w14:paraId="7A3D57A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58E981" w14:textId="77777777" w:rsidR="00D67926" w:rsidRDefault="008D6FB8">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D67926" w14:paraId="6721C3B8" w14:textId="77777777">
        <w:trPr>
          <w:divId w:val="1529179779"/>
          <w:tblCellSpacing w:w="15" w:type="dxa"/>
        </w:trPr>
        <w:tc>
          <w:tcPr>
            <w:tcW w:w="0" w:type="auto"/>
            <w:vAlign w:val="center"/>
            <w:hideMark/>
          </w:tcPr>
          <w:p w14:paraId="08449750" w14:textId="77777777" w:rsidR="00D67926" w:rsidRDefault="008D6FB8">
            <w:pPr>
              <w:rPr>
                <w:rFonts w:eastAsia="Times New Roman"/>
                <w:lang w:val="en-US"/>
              </w:rPr>
            </w:pPr>
            <w:r>
              <w:rPr>
                <w:rFonts w:eastAsia="Times New Roman"/>
                <w:b/>
                <w:bCs/>
                <w:lang w:val="en-US"/>
              </w:rPr>
              <w:t>Coverage.plan</w:t>
            </w:r>
          </w:p>
        </w:tc>
        <w:tc>
          <w:tcPr>
            <w:tcW w:w="0" w:type="auto"/>
            <w:vAlign w:val="center"/>
            <w:hideMark/>
          </w:tcPr>
          <w:p w14:paraId="4A6D88B1" w14:textId="77777777" w:rsidR="00D67926" w:rsidRDefault="00D67926">
            <w:pPr>
              <w:rPr>
                <w:rFonts w:eastAsia="Times New Roman"/>
                <w:lang w:val="en-US"/>
              </w:rPr>
            </w:pPr>
          </w:p>
        </w:tc>
      </w:tr>
      <w:tr w:rsidR="00D67926" w14:paraId="2147C858" w14:textId="77777777">
        <w:trPr>
          <w:divId w:val="1529179779"/>
          <w:tblCellSpacing w:w="15" w:type="dxa"/>
        </w:trPr>
        <w:tc>
          <w:tcPr>
            <w:tcW w:w="0" w:type="auto"/>
            <w:vAlign w:val="center"/>
            <w:hideMark/>
          </w:tcPr>
          <w:p w14:paraId="155E46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BEDD97" w14:textId="77777777" w:rsidR="00D67926" w:rsidRDefault="008D6FB8">
            <w:pPr>
              <w:rPr>
                <w:rFonts w:eastAsia="Times New Roman"/>
                <w:lang w:val="en-US"/>
              </w:rPr>
            </w:pPr>
            <w:r>
              <w:rPr>
                <w:rFonts w:eastAsia="Times New Roman"/>
                <w:lang w:val="en-US"/>
              </w:rPr>
              <w:t>An identifier for the plan</w:t>
            </w:r>
          </w:p>
        </w:tc>
      </w:tr>
      <w:tr w:rsidR="00D67926" w14:paraId="7DA88AA5" w14:textId="77777777">
        <w:trPr>
          <w:divId w:val="1529179779"/>
          <w:tblCellSpacing w:w="15" w:type="dxa"/>
        </w:trPr>
        <w:tc>
          <w:tcPr>
            <w:tcW w:w="0" w:type="auto"/>
            <w:vAlign w:val="center"/>
            <w:hideMark/>
          </w:tcPr>
          <w:p w14:paraId="59DD8D5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8342DB" w14:textId="77777777" w:rsidR="00D67926" w:rsidRDefault="008D6FB8">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D67926" w14:paraId="0D592E14" w14:textId="77777777">
        <w:trPr>
          <w:divId w:val="1529179779"/>
          <w:tblCellSpacing w:w="15" w:type="dxa"/>
        </w:trPr>
        <w:tc>
          <w:tcPr>
            <w:tcW w:w="0" w:type="auto"/>
            <w:vAlign w:val="center"/>
            <w:hideMark/>
          </w:tcPr>
          <w:p w14:paraId="45DBD9E5" w14:textId="77777777" w:rsidR="00D67926" w:rsidRDefault="008D6FB8">
            <w:pPr>
              <w:rPr>
                <w:rFonts w:eastAsia="Times New Roman"/>
                <w:lang w:val="en-US"/>
              </w:rPr>
            </w:pPr>
            <w:r>
              <w:rPr>
                <w:rFonts w:eastAsia="Times New Roman"/>
                <w:b/>
                <w:bCs/>
                <w:lang w:val="en-US"/>
              </w:rPr>
              <w:t>Coverage.subPlan</w:t>
            </w:r>
          </w:p>
        </w:tc>
        <w:tc>
          <w:tcPr>
            <w:tcW w:w="0" w:type="auto"/>
            <w:vAlign w:val="center"/>
            <w:hideMark/>
          </w:tcPr>
          <w:p w14:paraId="1E430D12" w14:textId="77777777" w:rsidR="00D67926" w:rsidRDefault="00D67926">
            <w:pPr>
              <w:rPr>
                <w:rFonts w:eastAsia="Times New Roman"/>
                <w:lang w:val="en-US"/>
              </w:rPr>
            </w:pPr>
          </w:p>
        </w:tc>
      </w:tr>
      <w:tr w:rsidR="00D67926" w14:paraId="105CEF70" w14:textId="77777777">
        <w:trPr>
          <w:divId w:val="1529179779"/>
          <w:tblCellSpacing w:w="15" w:type="dxa"/>
        </w:trPr>
        <w:tc>
          <w:tcPr>
            <w:tcW w:w="0" w:type="auto"/>
            <w:vAlign w:val="center"/>
            <w:hideMark/>
          </w:tcPr>
          <w:p w14:paraId="3149742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F8FF09" w14:textId="77777777" w:rsidR="00D67926" w:rsidRDefault="008D6FB8">
            <w:pPr>
              <w:rPr>
                <w:rFonts w:eastAsia="Times New Roman"/>
                <w:lang w:val="en-US"/>
              </w:rPr>
            </w:pPr>
            <w:r>
              <w:rPr>
                <w:rFonts w:eastAsia="Times New Roman"/>
                <w:lang w:val="en-US"/>
              </w:rPr>
              <w:t>An identifier for the subsection of the plan</w:t>
            </w:r>
          </w:p>
        </w:tc>
      </w:tr>
      <w:tr w:rsidR="00D67926" w14:paraId="53192EAE" w14:textId="77777777">
        <w:trPr>
          <w:divId w:val="1529179779"/>
          <w:tblCellSpacing w:w="15" w:type="dxa"/>
        </w:trPr>
        <w:tc>
          <w:tcPr>
            <w:tcW w:w="0" w:type="auto"/>
            <w:vAlign w:val="center"/>
            <w:hideMark/>
          </w:tcPr>
          <w:p w14:paraId="585A56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A723E8" w14:textId="77777777" w:rsidR="00D67926" w:rsidRDefault="008D6FB8">
            <w:pPr>
              <w:rPr>
                <w:rFonts w:eastAsia="Times New Roman"/>
                <w:lang w:val="en-US"/>
              </w:rPr>
            </w:pPr>
            <w:r>
              <w:rPr>
                <w:rFonts w:eastAsia="Times New Roman"/>
                <w:lang w:val="en-US"/>
              </w:rPr>
              <w:t xml:space="preserve">Identifies a sub-style or sub-collective of coverage issues by the underwriter, for example may be used to identify a specific employer group within a class of employers. May be referred to as a Section or Division ID. </w:t>
            </w:r>
          </w:p>
        </w:tc>
      </w:tr>
      <w:tr w:rsidR="00D67926" w14:paraId="40CC6530" w14:textId="77777777">
        <w:trPr>
          <w:divId w:val="1529179779"/>
          <w:tblCellSpacing w:w="15" w:type="dxa"/>
        </w:trPr>
        <w:tc>
          <w:tcPr>
            <w:tcW w:w="0" w:type="auto"/>
            <w:vAlign w:val="center"/>
            <w:hideMark/>
          </w:tcPr>
          <w:p w14:paraId="0820BA48" w14:textId="77777777" w:rsidR="00D67926" w:rsidRDefault="008D6FB8">
            <w:pPr>
              <w:rPr>
                <w:rFonts w:eastAsia="Times New Roman"/>
                <w:lang w:val="en-US"/>
              </w:rPr>
            </w:pPr>
            <w:r>
              <w:rPr>
                <w:rFonts w:eastAsia="Times New Roman"/>
                <w:b/>
                <w:bCs/>
                <w:lang w:val="en-US"/>
              </w:rPr>
              <w:t>Coverage.dependent</w:t>
            </w:r>
          </w:p>
        </w:tc>
        <w:tc>
          <w:tcPr>
            <w:tcW w:w="0" w:type="auto"/>
            <w:vAlign w:val="center"/>
            <w:hideMark/>
          </w:tcPr>
          <w:p w14:paraId="6A97134D" w14:textId="77777777" w:rsidR="00D67926" w:rsidRDefault="00D67926">
            <w:pPr>
              <w:rPr>
                <w:rFonts w:eastAsia="Times New Roman"/>
                <w:lang w:val="en-US"/>
              </w:rPr>
            </w:pPr>
          </w:p>
        </w:tc>
      </w:tr>
      <w:tr w:rsidR="00D67926" w14:paraId="26FB791D" w14:textId="77777777">
        <w:trPr>
          <w:divId w:val="1529179779"/>
          <w:tblCellSpacing w:w="15" w:type="dxa"/>
        </w:trPr>
        <w:tc>
          <w:tcPr>
            <w:tcW w:w="0" w:type="auto"/>
            <w:vAlign w:val="center"/>
            <w:hideMark/>
          </w:tcPr>
          <w:p w14:paraId="7C52B1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7873B4" w14:textId="77777777" w:rsidR="00D67926" w:rsidRDefault="008D6FB8">
            <w:pPr>
              <w:rPr>
                <w:rFonts w:eastAsia="Times New Roman"/>
                <w:lang w:val="en-US"/>
              </w:rPr>
            </w:pPr>
            <w:r>
              <w:rPr>
                <w:rFonts w:eastAsia="Times New Roman"/>
                <w:lang w:val="en-US"/>
              </w:rPr>
              <w:t>The dependent number</w:t>
            </w:r>
          </w:p>
        </w:tc>
      </w:tr>
      <w:tr w:rsidR="00D67926" w14:paraId="5A73DD21" w14:textId="77777777">
        <w:trPr>
          <w:divId w:val="1529179779"/>
          <w:tblCellSpacing w:w="15" w:type="dxa"/>
        </w:trPr>
        <w:tc>
          <w:tcPr>
            <w:tcW w:w="0" w:type="auto"/>
            <w:vAlign w:val="center"/>
            <w:hideMark/>
          </w:tcPr>
          <w:p w14:paraId="186214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B06087" w14:textId="77777777" w:rsidR="00D67926" w:rsidRDefault="008D6FB8">
            <w:pPr>
              <w:rPr>
                <w:rFonts w:eastAsia="Times New Roman"/>
                <w:lang w:val="en-US"/>
              </w:rPr>
            </w:pPr>
            <w:r>
              <w:rPr>
                <w:rFonts w:eastAsia="Times New Roman"/>
                <w:lang w:val="en-US"/>
              </w:rPr>
              <w:t>A unique identifier for a dependent under the coverage.</w:t>
            </w:r>
          </w:p>
        </w:tc>
      </w:tr>
      <w:tr w:rsidR="00D67926" w14:paraId="0A8843BE" w14:textId="77777777">
        <w:trPr>
          <w:divId w:val="1529179779"/>
          <w:tblCellSpacing w:w="15" w:type="dxa"/>
        </w:trPr>
        <w:tc>
          <w:tcPr>
            <w:tcW w:w="0" w:type="auto"/>
            <w:vAlign w:val="center"/>
            <w:hideMark/>
          </w:tcPr>
          <w:p w14:paraId="29F71CC5"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08178CFC" w14:textId="77777777" w:rsidR="00D67926" w:rsidRDefault="008D6FB8">
            <w:pPr>
              <w:rPr>
                <w:rFonts w:eastAsia="Times New Roman"/>
                <w:lang w:val="en-US"/>
              </w:rPr>
            </w:pPr>
            <w:r>
              <w:rPr>
                <w:rFonts w:eastAsia="Times New Roman"/>
                <w:lang w:val="en-US"/>
              </w:rPr>
              <w:t xml:space="preserve">For some coverage a single identifier is issued to the PolicyHolder and dependent number issues to each to each of their dependents to track and manage the plan. </w:t>
            </w:r>
          </w:p>
        </w:tc>
      </w:tr>
      <w:tr w:rsidR="00D67926" w14:paraId="20D5A15B" w14:textId="77777777">
        <w:trPr>
          <w:divId w:val="1529179779"/>
          <w:tblCellSpacing w:w="15" w:type="dxa"/>
        </w:trPr>
        <w:tc>
          <w:tcPr>
            <w:tcW w:w="0" w:type="auto"/>
            <w:vAlign w:val="center"/>
            <w:hideMark/>
          </w:tcPr>
          <w:p w14:paraId="289B793C" w14:textId="77777777" w:rsidR="00D67926" w:rsidRDefault="008D6FB8">
            <w:pPr>
              <w:rPr>
                <w:rFonts w:eastAsia="Times New Roman"/>
                <w:lang w:val="en-US"/>
              </w:rPr>
            </w:pPr>
            <w:r>
              <w:rPr>
                <w:rFonts w:eastAsia="Times New Roman"/>
                <w:b/>
                <w:bCs/>
                <w:lang w:val="en-US"/>
              </w:rPr>
              <w:t>Coverage.sequence</w:t>
            </w:r>
          </w:p>
        </w:tc>
        <w:tc>
          <w:tcPr>
            <w:tcW w:w="0" w:type="auto"/>
            <w:vAlign w:val="center"/>
            <w:hideMark/>
          </w:tcPr>
          <w:p w14:paraId="6F86C8E3" w14:textId="77777777" w:rsidR="00D67926" w:rsidRDefault="00D67926">
            <w:pPr>
              <w:rPr>
                <w:rFonts w:eastAsia="Times New Roman"/>
                <w:lang w:val="en-US"/>
              </w:rPr>
            </w:pPr>
          </w:p>
        </w:tc>
      </w:tr>
      <w:tr w:rsidR="00D67926" w14:paraId="4C2CE452" w14:textId="77777777">
        <w:trPr>
          <w:divId w:val="1529179779"/>
          <w:tblCellSpacing w:w="15" w:type="dxa"/>
        </w:trPr>
        <w:tc>
          <w:tcPr>
            <w:tcW w:w="0" w:type="auto"/>
            <w:vAlign w:val="center"/>
            <w:hideMark/>
          </w:tcPr>
          <w:p w14:paraId="3E9BE1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1FE8A4" w14:textId="77777777" w:rsidR="00D67926" w:rsidRDefault="008D6FB8">
            <w:pPr>
              <w:rPr>
                <w:rFonts w:eastAsia="Times New Roman"/>
                <w:lang w:val="en-US"/>
              </w:rPr>
            </w:pPr>
            <w:r>
              <w:rPr>
                <w:rFonts w:eastAsia="Times New Roman"/>
                <w:lang w:val="en-US"/>
              </w:rPr>
              <w:t>The plan instance or sequence counter</w:t>
            </w:r>
          </w:p>
        </w:tc>
      </w:tr>
      <w:tr w:rsidR="00D67926" w14:paraId="4ADBE783" w14:textId="77777777">
        <w:trPr>
          <w:divId w:val="1529179779"/>
          <w:tblCellSpacing w:w="15" w:type="dxa"/>
        </w:trPr>
        <w:tc>
          <w:tcPr>
            <w:tcW w:w="0" w:type="auto"/>
            <w:vAlign w:val="center"/>
            <w:hideMark/>
          </w:tcPr>
          <w:p w14:paraId="71400A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E5CC50" w14:textId="77777777" w:rsidR="00D67926" w:rsidRDefault="008D6FB8">
            <w:pPr>
              <w:rPr>
                <w:rFonts w:eastAsia="Times New Roman"/>
                <w:lang w:val="en-US"/>
              </w:rPr>
            </w:pPr>
            <w:r>
              <w:rPr>
                <w:rFonts w:eastAsia="Times New Roman"/>
                <w:lang w:val="en-US"/>
              </w:rPr>
              <w:t>An optional counter for a particular instance of the identified coverage which increments upon each renewal.</w:t>
            </w:r>
          </w:p>
        </w:tc>
      </w:tr>
      <w:tr w:rsidR="00D67926" w14:paraId="3552D35E" w14:textId="77777777">
        <w:trPr>
          <w:divId w:val="1529179779"/>
          <w:tblCellSpacing w:w="15" w:type="dxa"/>
        </w:trPr>
        <w:tc>
          <w:tcPr>
            <w:tcW w:w="0" w:type="auto"/>
            <w:vAlign w:val="center"/>
            <w:hideMark/>
          </w:tcPr>
          <w:p w14:paraId="714D6D3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264EFDD" w14:textId="77777777" w:rsidR="00D67926" w:rsidRDefault="008D6FB8">
            <w:pPr>
              <w:rPr>
                <w:rFonts w:eastAsia="Times New Roman"/>
                <w:lang w:val="en-US"/>
              </w:rPr>
            </w:pPr>
            <w:r>
              <w:rPr>
                <w:rFonts w:eastAsia="Times New Roman"/>
                <w:lang w:val="en-US"/>
              </w:rPr>
              <w:t xml:space="preserve">Some coverage, for example social plans, may be offered in short time increments, for example for a week or a month at a time, so while the rest of the plan details and identifiers may remain constant over time, the instance is incremented with each renewal and provided to the covered party on their 'card'. </w:t>
            </w:r>
          </w:p>
        </w:tc>
      </w:tr>
      <w:tr w:rsidR="00D67926" w14:paraId="65A6A987" w14:textId="77777777">
        <w:trPr>
          <w:divId w:val="1529179779"/>
          <w:tblCellSpacing w:w="15" w:type="dxa"/>
        </w:trPr>
        <w:tc>
          <w:tcPr>
            <w:tcW w:w="0" w:type="auto"/>
            <w:vAlign w:val="center"/>
            <w:hideMark/>
          </w:tcPr>
          <w:p w14:paraId="45838E12" w14:textId="77777777" w:rsidR="00D67926" w:rsidRDefault="008D6FB8">
            <w:pPr>
              <w:rPr>
                <w:rFonts w:eastAsia="Times New Roman"/>
                <w:lang w:val="en-US"/>
              </w:rPr>
            </w:pPr>
            <w:r>
              <w:rPr>
                <w:rFonts w:eastAsia="Times New Roman"/>
                <w:b/>
                <w:bCs/>
                <w:lang w:val="en-US"/>
              </w:rPr>
              <w:t>Coverage.subscriber</w:t>
            </w:r>
          </w:p>
        </w:tc>
        <w:tc>
          <w:tcPr>
            <w:tcW w:w="0" w:type="auto"/>
            <w:vAlign w:val="center"/>
            <w:hideMark/>
          </w:tcPr>
          <w:p w14:paraId="62EE28F8" w14:textId="77777777" w:rsidR="00D67926" w:rsidRDefault="00D67926">
            <w:pPr>
              <w:rPr>
                <w:rFonts w:eastAsia="Times New Roman"/>
                <w:lang w:val="en-US"/>
              </w:rPr>
            </w:pPr>
          </w:p>
        </w:tc>
      </w:tr>
      <w:tr w:rsidR="00D67926" w14:paraId="107D6F5D" w14:textId="77777777">
        <w:trPr>
          <w:divId w:val="1529179779"/>
          <w:tblCellSpacing w:w="15" w:type="dxa"/>
        </w:trPr>
        <w:tc>
          <w:tcPr>
            <w:tcW w:w="0" w:type="auto"/>
            <w:vAlign w:val="center"/>
            <w:hideMark/>
          </w:tcPr>
          <w:p w14:paraId="45C28E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DE4156" w14:textId="77777777" w:rsidR="00D67926" w:rsidRDefault="008D6FB8">
            <w:pPr>
              <w:rPr>
                <w:rFonts w:eastAsia="Times New Roman"/>
                <w:lang w:val="en-US"/>
              </w:rPr>
            </w:pPr>
            <w:r>
              <w:rPr>
                <w:rFonts w:eastAsia="Times New Roman"/>
                <w:lang w:val="en-US"/>
              </w:rPr>
              <w:t>Plan holder information</w:t>
            </w:r>
          </w:p>
        </w:tc>
      </w:tr>
      <w:tr w:rsidR="00D67926" w14:paraId="7AF85F98" w14:textId="77777777">
        <w:trPr>
          <w:divId w:val="1529179779"/>
          <w:tblCellSpacing w:w="15" w:type="dxa"/>
        </w:trPr>
        <w:tc>
          <w:tcPr>
            <w:tcW w:w="0" w:type="auto"/>
            <w:vAlign w:val="center"/>
            <w:hideMark/>
          </w:tcPr>
          <w:p w14:paraId="372604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8A414F" w14:textId="77777777" w:rsidR="00D67926" w:rsidRDefault="008D6FB8">
            <w:pPr>
              <w:rPr>
                <w:rFonts w:eastAsia="Times New Roman"/>
                <w:lang w:val="en-US"/>
              </w:rPr>
            </w:pPr>
            <w:r>
              <w:rPr>
                <w:rFonts w:eastAsia="Times New Roman"/>
                <w:lang w:val="en-US"/>
              </w:rPr>
              <w:t>The party who 'owns' the insurance contractual relationship to the policy or to whom the benefit of the policy is due.</w:t>
            </w:r>
          </w:p>
        </w:tc>
      </w:tr>
      <w:tr w:rsidR="00D67926" w14:paraId="3532F009" w14:textId="77777777">
        <w:trPr>
          <w:divId w:val="1529179779"/>
          <w:tblCellSpacing w:w="15" w:type="dxa"/>
        </w:trPr>
        <w:tc>
          <w:tcPr>
            <w:tcW w:w="0" w:type="auto"/>
            <w:vAlign w:val="center"/>
            <w:hideMark/>
          </w:tcPr>
          <w:p w14:paraId="257839A4" w14:textId="77777777" w:rsidR="00D67926" w:rsidRDefault="008D6FB8">
            <w:pPr>
              <w:rPr>
                <w:rFonts w:eastAsia="Times New Roman"/>
                <w:lang w:val="en-US"/>
              </w:rPr>
            </w:pPr>
            <w:r>
              <w:rPr>
                <w:rFonts w:eastAsia="Times New Roman"/>
                <w:b/>
                <w:bCs/>
                <w:lang w:val="en-US"/>
              </w:rPr>
              <w:t>Coverage.network</w:t>
            </w:r>
          </w:p>
        </w:tc>
        <w:tc>
          <w:tcPr>
            <w:tcW w:w="0" w:type="auto"/>
            <w:vAlign w:val="center"/>
            <w:hideMark/>
          </w:tcPr>
          <w:p w14:paraId="1047FFF4" w14:textId="77777777" w:rsidR="00D67926" w:rsidRDefault="00D67926">
            <w:pPr>
              <w:rPr>
                <w:rFonts w:eastAsia="Times New Roman"/>
                <w:lang w:val="en-US"/>
              </w:rPr>
            </w:pPr>
          </w:p>
        </w:tc>
      </w:tr>
      <w:tr w:rsidR="00D67926" w14:paraId="12EE7752" w14:textId="77777777">
        <w:trPr>
          <w:divId w:val="1529179779"/>
          <w:tblCellSpacing w:w="15" w:type="dxa"/>
        </w:trPr>
        <w:tc>
          <w:tcPr>
            <w:tcW w:w="0" w:type="auto"/>
            <w:vAlign w:val="center"/>
            <w:hideMark/>
          </w:tcPr>
          <w:p w14:paraId="7E2F4C2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8A626A" w14:textId="77777777" w:rsidR="00D67926" w:rsidRDefault="008D6FB8">
            <w:pPr>
              <w:rPr>
                <w:rFonts w:eastAsia="Times New Roman"/>
                <w:lang w:val="en-US"/>
              </w:rPr>
            </w:pPr>
            <w:r>
              <w:rPr>
                <w:rFonts w:eastAsia="Times New Roman"/>
                <w:lang w:val="en-US"/>
              </w:rPr>
              <w:t>Insurer network</w:t>
            </w:r>
          </w:p>
        </w:tc>
      </w:tr>
      <w:tr w:rsidR="00D67926" w14:paraId="5915B672" w14:textId="77777777">
        <w:trPr>
          <w:divId w:val="1529179779"/>
          <w:tblCellSpacing w:w="15" w:type="dxa"/>
        </w:trPr>
        <w:tc>
          <w:tcPr>
            <w:tcW w:w="0" w:type="auto"/>
            <w:vAlign w:val="center"/>
            <w:hideMark/>
          </w:tcPr>
          <w:p w14:paraId="61642D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25ED84" w14:textId="77777777" w:rsidR="00D67926" w:rsidRDefault="008D6FB8">
            <w:pPr>
              <w:rPr>
                <w:rFonts w:eastAsia="Times New Roman"/>
                <w:lang w:val="en-US"/>
              </w:rPr>
            </w:pPr>
            <w:r>
              <w:rPr>
                <w:rFonts w:eastAsia="Times New Roman"/>
                <w:lang w:val="en-US"/>
              </w:rPr>
              <w:t>The identifier for a community of providers.</w:t>
            </w:r>
          </w:p>
        </w:tc>
      </w:tr>
      <w:tr w:rsidR="00D67926" w14:paraId="478F4DCE" w14:textId="77777777">
        <w:trPr>
          <w:divId w:val="1529179779"/>
          <w:tblCellSpacing w:w="15" w:type="dxa"/>
        </w:trPr>
        <w:tc>
          <w:tcPr>
            <w:tcW w:w="0" w:type="auto"/>
            <w:vAlign w:val="center"/>
            <w:hideMark/>
          </w:tcPr>
          <w:p w14:paraId="310516EC" w14:textId="77777777" w:rsidR="00D67926" w:rsidRDefault="008D6FB8">
            <w:pPr>
              <w:rPr>
                <w:rFonts w:eastAsia="Times New Roman"/>
                <w:lang w:val="en-US"/>
              </w:rPr>
            </w:pPr>
            <w:r>
              <w:rPr>
                <w:rFonts w:eastAsia="Times New Roman"/>
                <w:b/>
                <w:bCs/>
                <w:lang w:val="en-US"/>
              </w:rPr>
              <w:t>Coverage.contract</w:t>
            </w:r>
          </w:p>
        </w:tc>
        <w:tc>
          <w:tcPr>
            <w:tcW w:w="0" w:type="auto"/>
            <w:vAlign w:val="center"/>
            <w:hideMark/>
          </w:tcPr>
          <w:p w14:paraId="2B4D179B" w14:textId="77777777" w:rsidR="00D67926" w:rsidRDefault="00D67926">
            <w:pPr>
              <w:rPr>
                <w:rFonts w:eastAsia="Times New Roman"/>
                <w:lang w:val="en-US"/>
              </w:rPr>
            </w:pPr>
          </w:p>
        </w:tc>
      </w:tr>
      <w:tr w:rsidR="00D67926" w14:paraId="737AAD1C" w14:textId="77777777">
        <w:trPr>
          <w:divId w:val="1529179779"/>
          <w:tblCellSpacing w:w="15" w:type="dxa"/>
        </w:trPr>
        <w:tc>
          <w:tcPr>
            <w:tcW w:w="0" w:type="auto"/>
            <w:vAlign w:val="center"/>
            <w:hideMark/>
          </w:tcPr>
          <w:p w14:paraId="5FA8B0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75CE5D" w14:textId="77777777" w:rsidR="00D67926" w:rsidRDefault="008D6FB8">
            <w:pPr>
              <w:rPr>
                <w:rFonts w:eastAsia="Times New Roman"/>
                <w:lang w:val="en-US"/>
              </w:rPr>
            </w:pPr>
            <w:r>
              <w:rPr>
                <w:rFonts w:eastAsia="Times New Roman"/>
                <w:lang w:val="en-US"/>
              </w:rPr>
              <w:t>Contract details</w:t>
            </w:r>
          </w:p>
        </w:tc>
      </w:tr>
      <w:tr w:rsidR="00D67926" w14:paraId="46D57DF7" w14:textId="77777777">
        <w:trPr>
          <w:divId w:val="1529179779"/>
          <w:tblCellSpacing w:w="15" w:type="dxa"/>
        </w:trPr>
        <w:tc>
          <w:tcPr>
            <w:tcW w:w="0" w:type="auto"/>
            <w:vAlign w:val="center"/>
            <w:hideMark/>
          </w:tcPr>
          <w:p w14:paraId="444FF7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D775F8" w14:textId="77777777" w:rsidR="00D67926" w:rsidRDefault="008D6FB8">
            <w:pPr>
              <w:rPr>
                <w:rFonts w:eastAsia="Times New Roman"/>
                <w:lang w:val="en-US"/>
              </w:rPr>
            </w:pPr>
            <w:r>
              <w:rPr>
                <w:rFonts w:eastAsia="Times New Roman"/>
                <w:lang w:val="en-US"/>
              </w:rPr>
              <w:t>The policy(s) which constitute this insurance coverage.</w:t>
            </w:r>
          </w:p>
        </w:tc>
      </w:tr>
    </w:tbl>
    <w:p w14:paraId="074E4287" w14:textId="77777777" w:rsidR="00D67926" w:rsidRDefault="008D6FB8">
      <w:pPr>
        <w:pStyle w:val="Heading2"/>
        <w:divId w:val="1529179779"/>
        <w:rPr>
          <w:rFonts w:eastAsia="Times New Roman"/>
          <w:lang w:val="en-US"/>
        </w:rPr>
      </w:pPr>
      <w:r>
        <w:rPr>
          <w:rFonts w:eastAsia="Times New Roman"/>
          <w:lang w:val="en-US"/>
        </w:rPr>
        <w:t>http://hl7.org/fhir/StructureDefinition/EligibilityRequest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5824"/>
      </w:tblGrid>
      <w:tr w:rsidR="00D67926" w14:paraId="7213C180" w14:textId="77777777">
        <w:trPr>
          <w:divId w:val="1529179779"/>
          <w:tblCellSpacing w:w="15" w:type="dxa"/>
        </w:trPr>
        <w:tc>
          <w:tcPr>
            <w:tcW w:w="0" w:type="auto"/>
            <w:vAlign w:val="center"/>
            <w:hideMark/>
          </w:tcPr>
          <w:p w14:paraId="605AE7B1" w14:textId="77777777" w:rsidR="00D67926" w:rsidRDefault="008D6FB8">
            <w:pPr>
              <w:rPr>
                <w:rFonts w:eastAsia="Times New Roman"/>
                <w:lang w:val="en-US"/>
              </w:rPr>
            </w:pPr>
            <w:r>
              <w:rPr>
                <w:rFonts w:eastAsia="Times New Roman"/>
                <w:b/>
                <w:bCs/>
                <w:lang w:val="en-US"/>
              </w:rPr>
              <w:t>EligibilityRequest</w:t>
            </w:r>
          </w:p>
        </w:tc>
        <w:tc>
          <w:tcPr>
            <w:tcW w:w="0" w:type="auto"/>
            <w:vAlign w:val="center"/>
            <w:hideMark/>
          </w:tcPr>
          <w:p w14:paraId="1A77696A" w14:textId="77777777" w:rsidR="00D67926" w:rsidRDefault="008D6FB8">
            <w:pPr>
              <w:rPr>
                <w:rFonts w:eastAsia="Times New Roman"/>
                <w:lang w:val="en-US"/>
              </w:rPr>
            </w:pPr>
            <w:r>
              <w:rPr>
                <w:rFonts w:eastAsia="Times New Roman"/>
                <w:lang w:val="en-US"/>
              </w:rPr>
              <w:t>Eligibility Request</w:t>
            </w:r>
          </w:p>
        </w:tc>
      </w:tr>
      <w:tr w:rsidR="00D67926" w14:paraId="074AE41D" w14:textId="77777777">
        <w:trPr>
          <w:divId w:val="1529179779"/>
          <w:tblCellSpacing w:w="15" w:type="dxa"/>
        </w:trPr>
        <w:tc>
          <w:tcPr>
            <w:tcW w:w="0" w:type="auto"/>
            <w:vAlign w:val="center"/>
            <w:hideMark/>
          </w:tcPr>
          <w:p w14:paraId="7AF33B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50654B" w14:textId="77777777" w:rsidR="00D67926" w:rsidRDefault="008D6FB8">
            <w:pPr>
              <w:rPr>
                <w:rFonts w:eastAsia="Times New Roman"/>
                <w:lang w:val="en-US"/>
              </w:rPr>
            </w:pPr>
            <w:r>
              <w:rPr>
                <w:rFonts w:eastAsia="Times New Roman"/>
                <w:lang w:val="en-US"/>
              </w:rPr>
              <w:t>Eligibility request</w:t>
            </w:r>
          </w:p>
        </w:tc>
      </w:tr>
      <w:tr w:rsidR="00D67926" w14:paraId="2A937FDE" w14:textId="77777777">
        <w:trPr>
          <w:divId w:val="1529179779"/>
          <w:tblCellSpacing w:w="15" w:type="dxa"/>
        </w:trPr>
        <w:tc>
          <w:tcPr>
            <w:tcW w:w="0" w:type="auto"/>
            <w:vAlign w:val="center"/>
            <w:hideMark/>
          </w:tcPr>
          <w:p w14:paraId="5F1DD5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8C9742" w14:textId="77777777" w:rsidR="00D67926" w:rsidRDefault="008D6FB8">
            <w:pPr>
              <w:rPr>
                <w:rFonts w:eastAsia="Times New Roman"/>
                <w:lang w:val="en-US"/>
              </w:rPr>
            </w:pPr>
            <w:r>
              <w:rPr>
                <w:rFonts w:eastAsia="Times New Roman"/>
                <w:lang w:val="en-US"/>
              </w:rPr>
              <w:t xml:space="preserve">This resource provides the insurance eligibility details from the insurer regarding a specified coverage and optionally some class of service. </w:t>
            </w:r>
          </w:p>
        </w:tc>
      </w:tr>
      <w:tr w:rsidR="00D67926" w14:paraId="70712C29" w14:textId="77777777">
        <w:trPr>
          <w:divId w:val="1529179779"/>
          <w:tblCellSpacing w:w="15" w:type="dxa"/>
        </w:trPr>
        <w:tc>
          <w:tcPr>
            <w:tcW w:w="0" w:type="auto"/>
            <w:vAlign w:val="center"/>
            <w:hideMark/>
          </w:tcPr>
          <w:p w14:paraId="779D26A9" w14:textId="77777777" w:rsidR="00D67926" w:rsidRDefault="008D6FB8">
            <w:pPr>
              <w:rPr>
                <w:rFonts w:eastAsia="Times New Roman"/>
                <w:lang w:val="en-US"/>
              </w:rPr>
            </w:pPr>
            <w:r>
              <w:rPr>
                <w:rFonts w:eastAsia="Times New Roman"/>
                <w:b/>
                <w:bCs/>
                <w:lang w:val="en-US"/>
              </w:rPr>
              <w:t>EligibilityRequest.identifier</w:t>
            </w:r>
          </w:p>
        </w:tc>
        <w:tc>
          <w:tcPr>
            <w:tcW w:w="0" w:type="auto"/>
            <w:vAlign w:val="center"/>
            <w:hideMark/>
          </w:tcPr>
          <w:p w14:paraId="62E11861" w14:textId="77777777" w:rsidR="00D67926" w:rsidRDefault="00D67926">
            <w:pPr>
              <w:rPr>
                <w:rFonts w:eastAsia="Times New Roman"/>
                <w:lang w:val="en-US"/>
              </w:rPr>
            </w:pPr>
          </w:p>
        </w:tc>
      </w:tr>
      <w:tr w:rsidR="00D67926" w14:paraId="170390F7" w14:textId="77777777">
        <w:trPr>
          <w:divId w:val="1529179779"/>
          <w:tblCellSpacing w:w="15" w:type="dxa"/>
        </w:trPr>
        <w:tc>
          <w:tcPr>
            <w:tcW w:w="0" w:type="auto"/>
            <w:vAlign w:val="center"/>
            <w:hideMark/>
          </w:tcPr>
          <w:p w14:paraId="40B802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42E2CC" w14:textId="77777777" w:rsidR="00D67926" w:rsidRDefault="008D6FB8">
            <w:pPr>
              <w:rPr>
                <w:rFonts w:eastAsia="Times New Roman"/>
                <w:lang w:val="en-US"/>
              </w:rPr>
            </w:pPr>
            <w:r>
              <w:rPr>
                <w:rFonts w:eastAsia="Times New Roman"/>
                <w:lang w:val="en-US"/>
              </w:rPr>
              <w:t>Business Identifier</w:t>
            </w:r>
          </w:p>
        </w:tc>
      </w:tr>
      <w:tr w:rsidR="00D67926" w14:paraId="168C9316" w14:textId="77777777">
        <w:trPr>
          <w:divId w:val="1529179779"/>
          <w:tblCellSpacing w:w="15" w:type="dxa"/>
        </w:trPr>
        <w:tc>
          <w:tcPr>
            <w:tcW w:w="0" w:type="auto"/>
            <w:vAlign w:val="center"/>
            <w:hideMark/>
          </w:tcPr>
          <w:p w14:paraId="7EDD1A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3EAD57" w14:textId="77777777" w:rsidR="00D67926" w:rsidRDefault="008D6FB8">
            <w:pPr>
              <w:rPr>
                <w:rFonts w:eastAsia="Times New Roman"/>
                <w:lang w:val="en-US"/>
              </w:rPr>
            </w:pPr>
            <w:r>
              <w:rPr>
                <w:rFonts w:eastAsia="Times New Roman"/>
                <w:lang w:val="en-US"/>
              </w:rPr>
              <w:t>The Response Business Identifier.</w:t>
            </w:r>
          </w:p>
        </w:tc>
      </w:tr>
      <w:tr w:rsidR="00D67926" w14:paraId="4B018232" w14:textId="77777777">
        <w:trPr>
          <w:divId w:val="1529179779"/>
          <w:tblCellSpacing w:w="15" w:type="dxa"/>
        </w:trPr>
        <w:tc>
          <w:tcPr>
            <w:tcW w:w="0" w:type="auto"/>
            <w:vAlign w:val="center"/>
            <w:hideMark/>
          </w:tcPr>
          <w:p w14:paraId="29F37A7A" w14:textId="77777777" w:rsidR="00D67926" w:rsidRDefault="008D6FB8">
            <w:pPr>
              <w:rPr>
                <w:rFonts w:eastAsia="Times New Roman"/>
                <w:lang w:val="en-US"/>
              </w:rPr>
            </w:pPr>
            <w:r>
              <w:rPr>
                <w:rFonts w:eastAsia="Times New Roman"/>
                <w:b/>
                <w:bCs/>
                <w:lang w:val="en-US"/>
              </w:rPr>
              <w:t>EligibilityRequest.ruleset</w:t>
            </w:r>
          </w:p>
        </w:tc>
        <w:tc>
          <w:tcPr>
            <w:tcW w:w="0" w:type="auto"/>
            <w:vAlign w:val="center"/>
            <w:hideMark/>
          </w:tcPr>
          <w:p w14:paraId="7CAE6FBC" w14:textId="77777777" w:rsidR="00D67926" w:rsidRDefault="00D67926">
            <w:pPr>
              <w:rPr>
                <w:rFonts w:eastAsia="Times New Roman"/>
                <w:lang w:val="en-US"/>
              </w:rPr>
            </w:pPr>
          </w:p>
        </w:tc>
      </w:tr>
      <w:tr w:rsidR="00D67926" w14:paraId="74526A4A" w14:textId="77777777">
        <w:trPr>
          <w:divId w:val="1529179779"/>
          <w:tblCellSpacing w:w="15" w:type="dxa"/>
        </w:trPr>
        <w:tc>
          <w:tcPr>
            <w:tcW w:w="0" w:type="auto"/>
            <w:vAlign w:val="center"/>
            <w:hideMark/>
          </w:tcPr>
          <w:p w14:paraId="13EC9E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8CEC4E" w14:textId="77777777" w:rsidR="00D67926" w:rsidRDefault="008D6FB8">
            <w:pPr>
              <w:rPr>
                <w:rFonts w:eastAsia="Times New Roman"/>
                <w:lang w:val="en-US"/>
              </w:rPr>
            </w:pPr>
            <w:r>
              <w:rPr>
                <w:rFonts w:eastAsia="Times New Roman"/>
                <w:lang w:val="en-US"/>
              </w:rPr>
              <w:t>Resource version</w:t>
            </w:r>
          </w:p>
        </w:tc>
      </w:tr>
      <w:tr w:rsidR="00D67926" w14:paraId="79AB0DF8" w14:textId="77777777">
        <w:trPr>
          <w:divId w:val="1529179779"/>
          <w:tblCellSpacing w:w="15" w:type="dxa"/>
        </w:trPr>
        <w:tc>
          <w:tcPr>
            <w:tcW w:w="0" w:type="auto"/>
            <w:vAlign w:val="center"/>
            <w:hideMark/>
          </w:tcPr>
          <w:p w14:paraId="18C47F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661E73"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3E5D373C" w14:textId="77777777">
        <w:trPr>
          <w:divId w:val="1529179779"/>
          <w:tblCellSpacing w:w="15" w:type="dxa"/>
        </w:trPr>
        <w:tc>
          <w:tcPr>
            <w:tcW w:w="0" w:type="auto"/>
            <w:vAlign w:val="center"/>
            <w:hideMark/>
          </w:tcPr>
          <w:p w14:paraId="3243EE6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31D1937"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49158BAB" w14:textId="77777777">
        <w:trPr>
          <w:divId w:val="1529179779"/>
          <w:tblCellSpacing w:w="15" w:type="dxa"/>
        </w:trPr>
        <w:tc>
          <w:tcPr>
            <w:tcW w:w="0" w:type="auto"/>
            <w:vAlign w:val="center"/>
            <w:hideMark/>
          </w:tcPr>
          <w:p w14:paraId="191CD423" w14:textId="77777777" w:rsidR="00D67926" w:rsidRDefault="008D6FB8">
            <w:pPr>
              <w:rPr>
                <w:rFonts w:eastAsia="Times New Roman"/>
                <w:lang w:val="en-US"/>
              </w:rPr>
            </w:pPr>
            <w:r>
              <w:rPr>
                <w:rFonts w:eastAsia="Times New Roman"/>
                <w:b/>
                <w:bCs/>
                <w:lang w:val="en-US"/>
              </w:rPr>
              <w:lastRenderedPageBreak/>
              <w:t>EligibilityRequest.originalRuleset</w:t>
            </w:r>
          </w:p>
        </w:tc>
        <w:tc>
          <w:tcPr>
            <w:tcW w:w="0" w:type="auto"/>
            <w:vAlign w:val="center"/>
            <w:hideMark/>
          </w:tcPr>
          <w:p w14:paraId="0203064E" w14:textId="77777777" w:rsidR="00D67926" w:rsidRDefault="00D67926">
            <w:pPr>
              <w:rPr>
                <w:rFonts w:eastAsia="Times New Roman"/>
                <w:lang w:val="en-US"/>
              </w:rPr>
            </w:pPr>
          </w:p>
        </w:tc>
      </w:tr>
      <w:tr w:rsidR="00D67926" w14:paraId="00F45C56" w14:textId="77777777">
        <w:trPr>
          <w:divId w:val="1529179779"/>
          <w:tblCellSpacing w:w="15" w:type="dxa"/>
        </w:trPr>
        <w:tc>
          <w:tcPr>
            <w:tcW w:w="0" w:type="auto"/>
            <w:vAlign w:val="center"/>
            <w:hideMark/>
          </w:tcPr>
          <w:p w14:paraId="5A9BF4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0CC528" w14:textId="77777777" w:rsidR="00D67926" w:rsidRDefault="008D6FB8">
            <w:pPr>
              <w:rPr>
                <w:rFonts w:eastAsia="Times New Roman"/>
                <w:lang w:val="en-US"/>
              </w:rPr>
            </w:pPr>
            <w:r>
              <w:rPr>
                <w:rFonts w:eastAsia="Times New Roman"/>
                <w:lang w:val="en-US"/>
              </w:rPr>
              <w:t>Original version</w:t>
            </w:r>
          </w:p>
        </w:tc>
      </w:tr>
      <w:tr w:rsidR="00D67926" w14:paraId="5CB40AA3" w14:textId="77777777">
        <w:trPr>
          <w:divId w:val="1529179779"/>
          <w:tblCellSpacing w:w="15" w:type="dxa"/>
        </w:trPr>
        <w:tc>
          <w:tcPr>
            <w:tcW w:w="0" w:type="auto"/>
            <w:vAlign w:val="center"/>
            <w:hideMark/>
          </w:tcPr>
          <w:p w14:paraId="398709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8B727E"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1C2AD6AD" w14:textId="77777777">
        <w:trPr>
          <w:divId w:val="1529179779"/>
          <w:tblCellSpacing w:w="15" w:type="dxa"/>
        </w:trPr>
        <w:tc>
          <w:tcPr>
            <w:tcW w:w="0" w:type="auto"/>
            <w:vAlign w:val="center"/>
            <w:hideMark/>
          </w:tcPr>
          <w:p w14:paraId="0208F84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D291582"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67CE0968" w14:textId="77777777">
        <w:trPr>
          <w:divId w:val="1529179779"/>
          <w:tblCellSpacing w:w="15" w:type="dxa"/>
        </w:trPr>
        <w:tc>
          <w:tcPr>
            <w:tcW w:w="0" w:type="auto"/>
            <w:vAlign w:val="center"/>
            <w:hideMark/>
          </w:tcPr>
          <w:p w14:paraId="327A690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D1C7555"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16739B78" w14:textId="77777777">
        <w:trPr>
          <w:divId w:val="1529179779"/>
          <w:tblCellSpacing w:w="15" w:type="dxa"/>
        </w:trPr>
        <w:tc>
          <w:tcPr>
            <w:tcW w:w="0" w:type="auto"/>
            <w:vAlign w:val="center"/>
            <w:hideMark/>
          </w:tcPr>
          <w:p w14:paraId="664BB837" w14:textId="77777777" w:rsidR="00D67926" w:rsidRDefault="008D6FB8">
            <w:pPr>
              <w:rPr>
                <w:rFonts w:eastAsia="Times New Roman"/>
                <w:lang w:val="en-US"/>
              </w:rPr>
            </w:pPr>
            <w:r>
              <w:rPr>
                <w:rFonts w:eastAsia="Times New Roman"/>
                <w:b/>
                <w:bCs/>
                <w:lang w:val="en-US"/>
              </w:rPr>
              <w:t>EligibilityRequest.created</w:t>
            </w:r>
          </w:p>
        </w:tc>
        <w:tc>
          <w:tcPr>
            <w:tcW w:w="0" w:type="auto"/>
            <w:vAlign w:val="center"/>
            <w:hideMark/>
          </w:tcPr>
          <w:p w14:paraId="01E7033B" w14:textId="77777777" w:rsidR="00D67926" w:rsidRDefault="00D67926">
            <w:pPr>
              <w:rPr>
                <w:rFonts w:eastAsia="Times New Roman"/>
                <w:lang w:val="en-US"/>
              </w:rPr>
            </w:pPr>
          </w:p>
        </w:tc>
      </w:tr>
      <w:tr w:rsidR="00D67926" w14:paraId="63C7F428" w14:textId="77777777">
        <w:trPr>
          <w:divId w:val="1529179779"/>
          <w:tblCellSpacing w:w="15" w:type="dxa"/>
        </w:trPr>
        <w:tc>
          <w:tcPr>
            <w:tcW w:w="0" w:type="auto"/>
            <w:vAlign w:val="center"/>
            <w:hideMark/>
          </w:tcPr>
          <w:p w14:paraId="6C20047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573639" w14:textId="77777777" w:rsidR="00D67926" w:rsidRDefault="008D6FB8">
            <w:pPr>
              <w:rPr>
                <w:rFonts w:eastAsia="Times New Roman"/>
                <w:lang w:val="en-US"/>
              </w:rPr>
            </w:pPr>
            <w:r>
              <w:rPr>
                <w:rFonts w:eastAsia="Times New Roman"/>
                <w:lang w:val="en-US"/>
              </w:rPr>
              <w:t>Creation date</w:t>
            </w:r>
          </w:p>
        </w:tc>
      </w:tr>
      <w:tr w:rsidR="00D67926" w14:paraId="3B3A8167" w14:textId="77777777">
        <w:trPr>
          <w:divId w:val="1529179779"/>
          <w:tblCellSpacing w:w="15" w:type="dxa"/>
        </w:trPr>
        <w:tc>
          <w:tcPr>
            <w:tcW w:w="0" w:type="auto"/>
            <w:vAlign w:val="center"/>
            <w:hideMark/>
          </w:tcPr>
          <w:p w14:paraId="08EE9F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647DCA" w14:textId="77777777" w:rsidR="00D67926" w:rsidRDefault="008D6FB8">
            <w:pPr>
              <w:rPr>
                <w:rFonts w:eastAsia="Times New Roman"/>
                <w:lang w:val="en-US"/>
              </w:rPr>
            </w:pPr>
            <w:r>
              <w:rPr>
                <w:rFonts w:eastAsia="Times New Roman"/>
                <w:lang w:val="en-US"/>
              </w:rPr>
              <w:t>The date when this resource was created.</w:t>
            </w:r>
          </w:p>
        </w:tc>
      </w:tr>
      <w:tr w:rsidR="00D67926" w14:paraId="7F98EA42" w14:textId="77777777">
        <w:trPr>
          <w:divId w:val="1529179779"/>
          <w:tblCellSpacing w:w="15" w:type="dxa"/>
        </w:trPr>
        <w:tc>
          <w:tcPr>
            <w:tcW w:w="0" w:type="auto"/>
            <w:vAlign w:val="center"/>
            <w:hideMark/>
          </w:tcPr>
          <w:p w14:paraId="4E833026" w14:textId="77777777" w:rsidR="00D67926" w:rsidRDefault="008D6FB8">
            <w:pPr>
              <w:rPr>
                <w:rFonts w:eastAsia="Times New Roman"/>
                <w:lang w:val="en-US"/>
              </w:rPr>
            </w:pPr>
            <w:r>
              <w:rPr>
                <w:rFonts w:eastAsia="Times New Roman"/>
                <w:b/>
                <w:bCs/>
                <w:lang w:val="en-US"/>
              </w:rPr>
              <w:t>EligibilityRequest.target</w:t>
            </w:r>
          </w:p>
        </w:tc>
        <w:tc>
          <w:tcPr>
            <w:tcW w:w="0" w:type="auto"/>
            <w:vAlign w:val="center"/>
            <w:hideMark/>
          </w:tcPr>
          <w:p w14:paraId="19DAF294" w14:textId="77777777" w:rsidR="00D67926" w:rsidRDefault="00D67926">
            <w:pPr>
              <w:rPr>
                <w:rFonts w:eastAsia="Times New Roman"/>
                <w:lang w:val="en-US"/>
              </w:rPr>
            </w:pPr>
          </w:p>
        </w:tc>
      </w:tr>
      <w:tr w:rsidR="00D67926" w14:paraId="747557C1" w14:textId="77777777">
        <w:trPr>
          <w:divId w:val="1529179779"/>
          <w:tblCellSpacing w:w="15" w:type="dxa"/>
        </w:trPr>
        <w:tc>
          <w:tcPr>
            <w:tcW w:w="0" w:type="auto"/>
            <w:vAlign w:val="center"/>
            <w:hideMark/>
          </w:tcPr>
          <w:p w14:paraId="285FE5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FA254B" w14:textId="77777777" w:rsidR="00D67926" w:rsidRDefault="008D6FB8">
            <w:pPr>
              <w:rPr>
                <w:rFonts w:eastAsia="Times New Roman"/>
                <w:lang w:val="en-US"/>
              </w:rPr>
            </w:pPr>
            <w:r>
              <w:rPr>
                <w:rFonts w:eastAsia="Times New Roman"/>
                <w:lang w:val="en-US"/>
              </w:rPr>
              <w:t>Insurer</w:t>
            </w:r>
          </w:p>
        </w:tc>
      </w:tr>
      <w:tr w:rsidR="00D67926" w14:paraId="5518798B" w14:textId="77777777">
        <w:trPr>
          <w:divId w:val="1529179779"/>
          <w:tblCellSpacing w:w="15" w:type="dxa"/>
        </w:trPr>
        <w:tc>
          <w:tcPr>
            <w:tcW w:w="0" w:type="auto"/>
            <w:vAlign w:val="center"/>
            <w:hideMark/>
          </w:tcPr>
          <w:p w14:paraId="54B479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95EFAD" w14:textId="77777777" w:rsidR="00D67926" w:rsidRDefault="008D6FB8">
            <w:pPr>
              <w:rPr>
                <w:rFonts w:eastAsia="Times New Roman"/>
                <w:lang w:val="en-US"/>
              </w:rPr>
            </w:pPr>
            <w:r>
              <w:rPr>
                <w:rFonts w:eastAsia="Times New Roman"/>
                <w:lang w:val="en-US"/>
              </w:rPr>
              <w:t>The Insurer who is target of the request.</w:t>
            </w:r>
          </w:p>
        </w:tc>
      </w:tr>
      <w:tr w:rsidR="00D67926" w14:paraId="1CE7550E" w14:textId="77777777">
        <w:trPr>
          <w:divId w:val="1529179779"/>
          <w:tblCellSpacing w:w="15" w:type="dxa"/>
        </w:trPr>
        <w:tc>
          <w:tcPr>
            <w:tcW w:w="0" w:type="auto"/>
            <w:vAlign w:val="center"/>
            <w:hideMark/>
          </w:tcPr>
          <w:p w14:paraId="26FB9E18" w14:textId="77777777" w:rsidR="00D67926" w:rsidRDefault="008D6FB8">
            <w:pPr>
              <w:rPr>
                <w:rFonts w:eastAsia="Times New Roman"/>
                <w:lang w:val="en-US"/>
              </w:rPr>
            </w:pPr>
            <w:r>
              <w:rPr>
                <w:rFonts w:eastAsia="Times New Roman"/>
                <w:b/>
                <w:bCs/>
                <w:lang w:val="en-US"/>
              </w:rPr>
              <w:t>EligibilityRequest.provider</w:t>
            </w:r>
          </w:p>
        </w:tc>
        <w:tc>
          <w:tcPr>
            <w:tcW w:w="0" w:type="auto"/>
            <w:vAlign w:val="center"/>
            <w:hideMark/>
          </w:tcPr>
          <w:p w14:paraId="1DECB4F8" w14:textId="77777777" w:rsidR="00D67926" w:rsidRDefault="00D67926">
            <w:pPr>
              <w:rPr>
                <w:rFonts w:eastAsia="Times New Roman"/>
                <w:lang w:val="en-US"/>
              </w:rPr>
            </w:pPr>
          </w:p>
        </w:tc>
      </w:tr>
      <w:tr w:rsidR="00D67926" w14:paraId="4EC3083F" w14:textId="77777777">
        <w:trPr>
          <w:divId w:val="1529179779"/>
          <w:tblCellSpacing w:w="15" w:type="dxa"/>
        </w:trPr>
        <w:tc>
          <w:tcPr>
            <w:tcW w:w="0" w:type="auto"/>
            <w:vAlign w:val="center"/>
            <w:hideMark/>
          </w:tcPr>
          <w:p w14:paraId="71B6AE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415E15" w14:textId="77777777" w:rsidR="00D67926" w:rsidRDefault="008D6FB8">
            <w:pPr>
              <w:rPr>
                <w:rFonts w:eastAsia="Times New Roman"/>
                <w:lang w:val="en-US"/>
              </w:rPr>
            </w:pPr>
            <w:r>
              <w:rPr>
                <w:rFonts w:eastAsia="Times New Roman"/>
                <w:lang w:val="en-US"/>
              </w:rPr>
              <w:t>Responsible practitioner</w:t>
            </w:r>
          </w:p>
        </w:tc>
      </w:tr>
      <w:tr w:rsidR="00D67926" w14:paraId="50E887DD" w14:textId="77777777">
        <w:trPr>
          <w:divId w:val="1529179779"/>
          <w:tblCellSpacing w:w="15" w:type="dxa"/>
        </w:trPr>
        <w:tc>
          <w:tcPr>
            <w:tcW w:w="0" w:type="auto"/>
            <w:vAlign w:val="center"/>
            <w:hideMark/>
          </w:tcPr>
          <w:p w14:paraId="2B2030B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F93EBD"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010E74BB" w14:textId="77777777">
        <w:trPr>
          <w:divId w:val="1529179779"/>
          <w:tblCellSpacing w:w="15" w:type="dxa"/>
        </w:trPr>
        <w:tc>
          <w:tcPr>
            <w:tcW w:w="0" w:type="auto"/>
            <w:vAlign w:val="center"/>
            <w:hideMark/>
          </w:tcPr>
          <w:p w14:paraId="03B113C3" w14:textId="77777777" w:rsidR="00D67926" w:rsidRDefault="008D6FB8">
            <w:pPr>
              <w:rPr>
                <w:rFonts w:eastAsia="Times New Roman"/>
                <w:lang w:val="en-US"/>
              </w:rPr>
            </w:pPr>
            <w:r>
              <w:rPr>
                <w:rFonts w:eastAsia="Times New Roman"/>
                <w:b/>
                <w:bCs/>
                <w:lang w:val="en-US"/>
              </w:rPr>
              <w:t>EligibilityRequest.organization</w:t>
            </w:r>
          </w:p>
        </w:tc>
        <w:tc>
          <w:tcPr>
            <w:tcW w:w="0" w:type="auto"/>
            <w:vAlign w:val="center"/>
            <w:hideMark/>
          </w:tcPr>
          <w:p w14:paraId="3B4FD796" w14:textId="77777777" w:rsidR="00D67926" w:rsidRDefault="00D67926">
            <w:pPr>
              <w:rPr>
                <w:rFonts w:eastAsia="Times New Roman"/>
                <w:lang w:val="en-US"/>
              </w:rPr>
            </w:pPr>
          </w:p>
        </w:tc>
      </w:tr>
      <w:tr w:rsidR="00D67926" w14:paraId="4EF56A5C" w14:textId="77777777">
        <w:trPr>
          <w:divId w:val="1529179779"/>
          <w:tblCellSpacing w:w="15" w:type="dxa"/>
        </w:trPr>
        <w:tc>
          <w:tcPr>
            <w:tcW w:w="0" w:type="auto"/>
            <w:vAlign w:val="center"/>
            <w:hideMark/>
          </w:tcPr>
          <w:p w14:paraId="22A0D8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947FBF" w14:textId="77777777" w:rsidR="00D67926" w:rsidRDefault="008D6FB8">
            <w:pPr>
              <w:rPr>
                <w:rFonts w:eastAsia="Times New Roman"/>
                <w:lang w:val="en-US"/>
              </w:rPr>
            </w:pPr>
            <w:r>
              <w:rPr>
                <w:rFonts w:eastAsia="Times New Roman"/>
                <w:lang w:val="en-US"/>
              </w:rPr>
              <w:t>Responsible organization</w:t>
            </w:r>
          </w:p>
        </w:tc>
      </w:tr>
      <w:tr w:rsidR="00D67926" w14:paraId="6BF389BA" w14:textId="77777777">
        <w:trPr>
          <w:divId w:val="1529179779"/>
          <w:tblCellSpacing w:w="15" w:type="dxa"/>
        </w:trPr>
        <w:tc>
          <w:tcPr>
            <w:tcW w:w="0" w:type="auto"/>
            <w:vAlign w:val="center"/>
            <w:hideMark/>
          </w:tcPr>
          <w:p w14:paraId="37FE34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3CC237"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bl>
    <w:p w14:paraId="78F784ED" w14:textId="77777777" w:rsidR="00D67926" w:rsidRDefault="008D6FB8">
      <w:pPr>
        <w:pStyle w:val="Heading2"/>
        <w:divId w:val="1529179779"/>
        <w:rPr>
          <w:rFonts w:eastAsia="Times New Roman"/>
          <w:lang w:val="en-US"/>
        </w:rPr>
      </w:pPr>
      <w:r>
        <w:rPr>
          <w:rFonts w:eastAsia="Times New Roman"/>
          <w:lang w:val="en-US"/>
        </w:rPr>
        <w:t>http://hl7.org/fhir/StructureDefinition/EligibilityResponse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14:paraId="25CEB0F2" w14:textId="77777777">
        <w:trPr>
          <w:divId w:val="1529179779"/>
          <w:tblCellSpacing w:w="15" w:type="dxa"/>
        </w:trPr>
        <w:tc>
          <w:tcPr>
            <w:tcW w:w="0" w:type="auto"/>
            <w:vAlign w:val="center"/>
            <w:hideMark/>
          </w:tcPr>
          <w:p w14:paraId="4AB368B7" w14:textId="77777777" w:rsidR="00D67926" w:rsidRDefault="008D6FB8">
            <w:pPr>
              <w:rPr>
                <w:rFonts w:eastAsia="Times New Roman"/>
                <w:lang w:val="en-US"/>
              </w:rPr>
            </w:pPr>
            <w:r>
              <w:rPr>
                <w:rFonts w:eastAsia="Times New Roman"/>
                <w:b/>
                <w:bCs/>
                <w:lang w:val="en-US"/>
              </w:rPr>
              <w:t>EligibilityResponse</w:t>
            </w:r>
          </w:p>
        </w:tc>
        <w:tc>
          <w:tcPr>
            <w:tcW w:w="0" w:type="auto"/>
            <w:vAlign w:val="center"/>
            <w:hideMark/>
          </w:tcPr>
          <w:p w14:paraId="5FC50E9E" w14:textId="77777777" w:rsidR="00D67926" w:rsidRDefault="008D6FB8">
            <w:pPr>
              <w:rPr>
                <w:rFonts w:eastAsia="Times New Roman"/>
                <w:lang w:val="en-US"/>
              </w:rPr>
            </w:pPr>
            <w:r>
              <w:rPr>
                <w:rFonts w:eastAsia="Times New Roman"/>
                <w:lang w:val="en-US"/>
              </w:rPr>
              <w:t>Eligibility Response</w:t>
            </w:r>
          </w:p>
        </w:tc>
      </w:tr>
      <w:tr w:rsidR="00D67926" w14:paraId="56BB5B1E" w14:textId="77777777">
        <w:trPr>
          <w:divId w:val="1529179779"/>
          <w:tblCellSpacing w:w="15" w:type="dxa"/>
        </w:trPr>
        <w:tc>
          <w:tcPr>
            <w:tcW w:w="0" w:type="auto"/>
            <w:vAlign w:val="center"/>
            <w:hideMark/>
          </w:tcPr>
          <w:p w14:paraId="0566FC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FDD403" w14:textId="77777777" w:rsidR="00D67926" w:rsidRDefault="008D6FB8">
            <w:pPr>
              <w:rPr>
                <w:rFonts w:eastAsia="Times New Roman"/>
                <w:lang w:val="en-US"/>
              </w:rPr>
            </w:pPr>
            <w:r>
              <w:rPr>
                <w:rFonts w:eastAsia="Times New Roman"/>
                <w:lang w:val="en-US"/>
              </w:rPr>
              <w:t>EligibilityResponse resource</w:t>
            </w:r>
          </w:p>
        </w:tc>
      </w:tr>
      <w:tr w:rsidR="00D67926" w14:paraId="7BC45BE5" w14:textId="77777777">
        <w:trPr>
          <w:divId w:val="1529179779"/>
          <w:tblCellSpacing w:w="15" w:type="dxa"/>
        </w:trPr>
        <w:tc>
          <w:tcPr>
            <w:tcW w:w="0" w:type="auto"/>
            <w:vAlign w:val="center"/>
            <w:hideMark/>
          </w:tcPr>
          <w:p w14:paraId="6CA37A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A10EDF" w14:textId="77777777" w:rsidR="00D67926" w:rsidRDefault="008D6FB8">
            <w:pPr>
              <w:rPr>
                <w:rFonts w:eastAsia="Times New Roman"/>
                <w:lang w:val="en-US"/>
              </w:rPr>
            </w:pPr>
            <w:r>
              <w:rPr>
                <w:rFonts w:eastAsia="Times New Roman"/>
                <w:lang w:val="en-US"/>
              </w:rPr>
              <w:t>This resource provides eligibility and plan details from the processing of an Eligibility resource.</w:t>
            </w:r>
          </w:p>
        </w:tc>
      </w:tr>
      <w:tr w:rsidR="00D67926" w14:paraId="6FD7B4B2" w14:textId="77777777">
        <w:trPr>
          <w:divId w:val="1529179779"/>
          <w:tblCellSpacing w:w="15" w:type="dxa"/>
        </w:trPr>
        <w:tc>
          <w:tcPr>
            <w:tcW w:w="0" w:type="auto"/>
            <w:vAlign w:val="center"/>
            <w:hideMark/>
          </w:tcPr>
          <w:p w14:paraId="37066D0F" w14:textId="77777777" w:rsidR="00D67926" w:rsidRDefault="008D6FB8">
            <w:pPr>
              <w:rPr>
                <w:rFonts w:eastAsia="Times New Roman"/>
                <w:lang w:val="en-US"/>
              </w:rPr>
            </w:pPr>
            <w:r>
              <w:rPr>
                <w:rFonts w:eastAsia="Times New Roman"/>
                <w:b/>
                <w:bCs/>
                <w:lang w:val="en-US"/>
              </w:rPr>
              <w:t>EligibilityResponse.identifier</w:t>
            </w:r>
          </w:p>
        </w:tc>
        <w:tc>
          <w:tcPr>
            <w:tcW w:w="0" w:type="auto"/>
            <w:vAlign w:val="center"/>
            <w:hideMark/>
          </w:tcPr>
          <w:p w14:paraId="0C929E83" w14:textId="77777777" w:rsidR="00D67926" w:rsidRDefault="00D67926">
            <w:pPr>
              <w:rPr>
                <w:rFonts w:eastAsia="Times New Roman"/>
                <w:lang w:val="en-US"/>
              </w:rPr>
            </w:pPr>
          </w:p>
        </w:tc>
      </w:tr>
      <w:tr w:rsidR="00D67926" w14:paraId="72386991" w14:textId="77777777">
        <w:trPr>
          <w:divId w:val="1529179779"/>
          <w:tblCellSpacing w:w="15" w:type="dxa"/>
        </w:trPr>
        <w:tc>
          <w:tcPr>
            <w:tcW w:w="0" w:type="auto"/>
            <w:vAlign w:val="center"/>
            <w:hideMark/>
          </w:tcPr>
          <w:p w14:paraId="413BF7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9FD197" w14:textId="77777777" w:rsidR="00D67926" w:rsidRDefault="008D6FB8">
            <w:pPr>
              <w:rPr>
                <w:rFonts w:eastAsia="Times New Roman"/>
                <w:lang w:val="en-US"/>
              </w:rPr>
            </w:pPr>
            <w:r>
              <w:rPr>
                <w:rFonts w:eastAsia="Times New Roman"/>
                <w:lang w:val="en-US"/>
              </w:rPr>
              <w:t>Business Identifier</w:t>
            </w:r>
          </w:p>
        </w:tc>
      </w:tr>
      <w:tr w:rsidR="00D67926" w14:paraId="44770717" w14:textId="77777777">
        <w:trPr>
          <w:divId w:val="1529179779"/>
          <w:tblCellSpacing w:w="15" w:type="dxa"/>
        </w:trPr>
        <w:tc>
          <w:tcPr>
            <w:tcW w:w="0" w:type="auto"/>
            <w:vAlign w:val="center"/>
            <w:hideMark/>
          </w:tcPr>
          <w:p w14:paraId="7936C6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5AB8F9" w14:textId="77777777" w:rsidR="00D67926" w:rsidRDefault="008D6FB8">
            <w:pPr>
              <w:rPr>
                <w:rFonts w:eastAsia="Times New Roman"/>
                <w:lang w:val="en-US"/>
              </w:rPr>
            </w:pPr>
            <w:r>
              <w:rPr>
                <w:rFonts w:eastAsia="Times New Roman"/>
                <w:lang w:val="en-US"/>
              </w:rPr>
              <w:t>The Response Business Identifier.</w:t>
            </w:r>
          </w:p>
        </w:tc>
      </w:tr>
      <w:tr w:rsidR="00D67926" w14:paraId="6E03B40F" w14:textId="77777777">
        <w:trPr>
          <w:divId w:val="1529179779"/>
          <w:tblCellSpacing w:w="15" w:type="dxa"/>
        </w:trPr>
        <w:tc>
          <w:tcPr>
            <w:tcW w:w="0" w:type="auto"/>
            <w:vAlign w:val="center"/>
            <w:hideMark/>
          </w:tcPr>
          <w:p w14:paraId="2557E702" w14:textId="77777777" w:rsidR="00D67926" w:rsidRDefault="008D6FB8">
            <w:pPr>
              <w:rPr>
                <w:rFonts w:eastAsia="Times New Roman"/>
                <w:lang w:val="en-US"/>
              </w:rPr>
            </w:pPr>
            <w:r>
              <w:rPr>
                <w:rFonts w:eastAsia="Times New Roman"/>
                <w:b/>
                <w:bCs/>
                <w:lang w:val="en-US"/>
              </w:rPr>
              <w:t>EligibilityResponse.request</w:t>
            </w:r>
          </w:p>
        </w:tc>
        <w:tc>
          <w:tcPr>
            <w:tcW w:w="0" w:type="auto"/>
            <w:vAlign w:val="center"/>
            <w:hideMark/>
          </w:tcPr>
          <w:p w14:paraId="3845EF8D" w14:textId="77777777" w:rsidR="00D67926" w:rsidRDefault="00D67926">
            <w:pPr>
              <w:rPr>
                <w:rFonts w:eastAsia="Times New Roman"/>
                <w:lang w:val="en-US"/>
              </w:rPr>
            </w:pPr>
          </w:p>
        </w:tc>
      </w:tr>
      <w:tr w:rsidR="00D67926" w14:paraId="13FEEB6D" w14:textId="77777777">
        <w:trPr>
          <w:divId w:val="1529179779"/>
          <w:tblCellSpacing w:w="15" w:type="dxa"/>
        </w:trPr>
        <w:tc>
          <w:tcPr>
            <w:tcW w:w="0" w:type="auto"/>
            <w:vAlign w:val="center"/>
            <w:hideMark/>
          </w:tcPr>
          <w:p w14:paraId="1F1F9A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719F74" w14:textId="77777777" w:rsidR="00D67926" w:rsidRDefault="008D6FB8">
            <w:pPr>
              <w:rPr>
                <w:rFonts w:eastAsia="Times New Roman"/>
                <w:lang w:val="en-US"/>
              </w:rPr>
            </w:pPr>
            <w:r>
              <w:rPr>
                <w:rFonts w:eastAsia="Times New Roman"/>
                <w:lang w:val="en-US"/>
              </w:rPr>
              <w:t>Claim reference</w:t>
            </w:r>
          </w:p>
        </w:tc>
      </w:tr>
      <w:tr w:rsidR="00D67926" w14:paraId="016F8996" w14:textId="77777777">
        <w:trPr>
          <w:divId w:val="1529179779"/>
          <w:tblCellSpacing w:w="15" w:type="dxa"/>
        </w:trPr>
        <w:tc>
          <w:tcPr>
            <w:tcW w:w="0" w:type="auto"/>
            <w:vAlign w:val="center"/>
            <w:hideMark/>
          </w:tcPr>
          <w:p w14:paraId="359A76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C5197D" w14:textId="77777777" w:rsidR="00D67926" w:rsidRDefault="008D6FB8">
            <w:pPr>
              <w:rPr>
                <w:rFonts w:eastAsia="Times New Roman"/>
                <w:lang w:val="en-US"/>
              </w:rPr>
            </w:pPr>
            <w:r>
              <w:rPr>
                <w:rFonts w:eastAsia="Times New Roman"/>
                <w:lang w:val="en-US"/>
              </w:rPr>
              <w:t>Original request resource reference.</w:t>
            </w:r>
          </w:p>
        </w:tc>
      </w:tr>
      <w:tr w:rsidR="00D67926" w14:paraId="5297353C" w14:textId="77777777">
        <w:trPr>
          <w:divId w:val="1529179779"/>
          <w:tblCellSpacing w:w="15" w:type="dxa"/>
        </w:trPr>
        <w:tc>
          <w:tcPr>
            <w:tcW w:w="0" w:type="auto"/>
            <w:vAlign w:val="center"/>
            <w:hideMark/>
          </w:tcPr>
          <w:p w14:paraId="2EFDE350" w14:textId="77777777" w:rsidR="00D67926" w:rsidRDefault="008D6FB8">
            <w:pPr>
              <w:rPr>
                <w:rFonts w:eastAsia="Times New Roman"/>
                <w:lang w:val="en-US"/>
              </w:rPr>
            </w:pPr>
            <w:r>
              <w:rPr>
                <w:rFonts w:eastAsia="Times New Roman"/>
                <w:b/>
                <w:bCs/>
                <w:lang w:val="en-US"/>
              </w:rPr>
              <w:t>EligibilityResponse.outcome</w:t>
            </w:r>
          </w:p>
        </w:tc>
        <w:tc>
          <w:tcPr>
            <w:tcW w:w="0" w:type="auto"/>
            <w:vAlign w:val="center"/>
            <w:hideMark/>
          </w:tcPr>
          <w:p w14:paraId="5D0637CA" w14:textId="77777777" w:rsidR="00D67926" w:rsidRDefault="00D67926">
            <w:pPr>
              <w:rPr>
                <w:rFonts w:eastAsia="Times New Roman"/>
                <w:lang w:val="en-US"/>
              </w:rPr>
            </w:pPr>
          </w:p>
        </w:tc>
      </w:tr>
      <w:tr w:rsidR="00D67926" w14:paraId="766C02DD" w14:textId="77777777">
        <w:trPr>
          <w:divId w:val="1529179779"/>
          <w:tblCellSpacing w:w="15" w:type="dxa"/>
        </w:trPr>
        <w:tc>
          <w:tcPr>
            <w:tcW w:w="0" w:type="auto"/>
            <w:vAlign w:val="center"/>
            <w:hideMark/>
          </w:tcPr>
          <w:p w14:paraId="0DE20F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81E647" w14:textId="77777777" w:rsidR="00D67926" w:rsidRDefault="008D6FB8">
            <w:pPr>
              <w:rPr>
                <w:rFonts w:eastAsia="Times New Roman"/>
                <w:lang w:val="en-US"/>
              </w:rPr>
            </w:pPr>
            <w:r>
              <w:rPr>
                <w:rFonts w:eastAsia="Times New Roman"/>
                <w:lang w:val="en-US"/>
              </w:rPr>
              <w:t>Transaction status: error, complete.</w:t>
            </w:r>
          </w:p>
        </w:tc>
      </w:tr>
      <w:tr w:rsidR="00D67926" w14:paraId="3C083DE9" w14:textId="77777777">
        <w:trPr>
          <w:divId w:val="1529179779"/>
          <w:tblCellSpacing w:w="15" w:type="dxa"/>
        </w:trPr>
        <w:tc>
          <w:tcPr>
            <w:tcW w:w="0" w:type="auto"/>
            <w:vAlign w:val="center"/>
            <w:hideMark/>
          </w:tcPr>
          <w:p w14:paraId="28B6C6A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6EFE3F1" w14:textId="77777777" w:rsidR="00D67926" w:rsidRDefault="008D6FB8">
            <w:pPr>
              <w:rPr>
                <w:rFonts w:eastAsia="Times New Roman"/>
                <w:lang w:val="en-US"/>
              </w:rPr>
            </w:pPr>
            <w:r>
              <w:rPr>
                <w:rFonts w:eastAsia="Times New Roman"/>
                <w:lang w:val="en-US"/>
              </w:rPr>
              <w:t>The outcome of the processing.</w:t>
            </w:r>
          </w:p>
        </w:tc>
      </w:tr>
      <w:tr w:rsidR="00D67926" w14:paraId="6F22D05C" w14:textId="77777777">
        <w:trPr>
          <w:divId w:val="1529179779"/>
          <w:tblCellSpacing w:w="15" w:type="dxa"/>
        </w:trPr>
        <w:tc>
          <w:tcPr>
            <w:tcW w:w="0" w:type="auto"/>
            <w:vAlign w:val="center"/>
            <w:hideMark/>
          </w:tcPr>
          <w:p w14:paraId="233BF7AD" w14:textId="77777777" w:rsidR="00D67926" w:rsidRDefault="008D6FB8">
            <w:pPr>
              <w:rPr>
                <w:rFonts w:eastAsia="Times New Roman"/>
                <w:lang w:val="en-US"/>
              </w:rPr>
            </w:pPr>
            <w:r>
              <w:rPr>
                <w:rFonts w:eastAsia="Times New Roman"/>
                <w:b/>
                <w:bCs/>
                <w:lang w:val="en-US"/>
              </w:rPr>
              <w:lastRenderedPageBreak/>
              <w:t>EligibilityResponse.disposition</w:t>
            </w:r>
          </w:p>
        </w:tc>
        <w:tc>
          <w:tcPr>
            <w:tcW w:w="0" w:type="auto"/>
            <w:vAlign w:val="center"/>
            <w:hideMark/>
          </w:tcPr>
          <w:p w14:paraId="4E996E21" w14:textId="77777777" w:rsidR="00D67926" w:rsidRDefault="00D67926">
            <w:pPr>
              <w:rPr>
                <w:rFonts w:eastAsia="Times New Roman"/>
                <w:lang w:val="en-US"/>
              </w:rPr>
            </w:pPr>
          </w:p>
        </w:tc>
      </w:tr>
      <w:tr w:rsidR="00D67926" w14:paraId="5AD96C13" w14:textId="77777777">
        <w:trPr>
          <w:divId w:val="1529179779"/>
          <w:tblCellSpacing w:w="15" w:type="dxa"/>
        </w:trPr>
        <w:tc>
          <w:tcPr>
            <w:tcW w:w="0" w:type="auto"/>
            <w:vAlign w:val="center"/>
            <w:hideMark/>
          </w:tcPr>
          <w:p w14:paraId="25A05A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C07F1E" w14:textId="77777777" w:rsidR="00D67926" w:rsidRDefault="008D6FB8">
            <w:pPr>
              <w:rPr>
                <w:rFonts w:eastAsia="Times New Roman"/>
                <w:lang w:val="en-US"/>
              </w:rPr>
            </w:pPr>
            <w:r>
              <w:rPr>
                <w:rFonts w:eastAsia="Times New Roman"/>
                <w:lang w:val="en-US"/>
              </w:rPr>
              <w:t>Disposition Message</w:t>
            </w:r>
          </w:p>
        </w:tc>
      </w:tr>
      <w:tr w:rsidR="00D67926" w14:paraId="2C91D3EA" w14:textId="77777777">
        <w:trPr>
          <w:divId w:val="1529179779"/>
          <w:tblCellSpacing w:w="15" w:type="dxa"/>
        </w:trPr>
        <w:tc>
          <w:tcPr>
            <w:tcW w:w="0" w:type="auto"/>
            <w:vAlign w:val="center"/>
            <w:hideMark/>
          </w:tcPr>
          <w:p w14:paraId="62140E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77CA1F" w14:textId="77777777" w:rsidR="00D67926" w:rsidRDefault="008D6FB8">
            <w:pPr>
              <w:rPr>
                <w:rFonts w:eastAsia="Times New Roman"/>
                <w:lang w:val="en-US"/>
              </w:rPr>
            </w:pPr>
            <w:r>
              <w:rPr>
                <w:rFonts w:eastAsia="Times New Roman"/>
                <w:lang w:val="en-US"/>
              </w:rPr>
              <w:t>A description of the status of the adjudication.</w:t>
            </w:r>
          </w:p>
        </w:tc>
      </w:tr>
      <w:tr w:rsidR="00D67926" w14:paraId="28D9CD7F" w14:textId="77777777">
        <w:trPr>
          <w:divId w:val="1529179779"/>
          <w:tblCellSpacing w:w="15" w:type="dxa"/>
        </w:trPr>
        <w:tc>
          <w:tcPr>
            <w:tcW w:w="0" w:type="auto"/>
            <w:vAlign w:val="center"/>
            <w:hideMark/>
          </w:tcPr>
          <w:p w14:paraId="717B8AE0" w14:textId="77777777" w:rsidR="00D67926" w:rsidRDefault="008D6FB8">
            <w:pPr>
              <w:rPr>
                <w:rFonts w:eastAsia="Times New Roman"/>
                <w:lang w:val="en-US"/>
              </w:rPr>
            </w:pPr>
            <w:r>
              <w:rPr>
                <w:rFonts w:eastAsia="Times New Roman"/>
                <w:b/>
                <w:bCs/>
                <w:lang w:val="en-US"/>
              </w:rPr>
              <w:t>EligibilityResponse.ruleset</w:t>
            </w:r>
          </w:p>
        </w:tc>
        <w:tc>
          <w:tcPr>
            <w:tcW w:w="0" w:type="auto"/>
            <w:vAlign w:val="center"/>
            <w:hideMark/>
          </w:tcPr>
          <w:p w14:paraId="2B8BAF88" w14:textId="77777777" w:rsidR="00D67926" w:rsidRDefault="00D67926">
            <w:pPr>
              <w:rPr>
                <w:rFonts w:eastAsia="Times New Roman"/>
                <w:lang w:val="en-US"/>
              </w:rPr>
            </w:pPr>
          </w:p>
        </w:tc>
      </w:tr>
      <w:tr w:rsidR="00D67926" w14:paraId="1C8158CE" w14:textId="77777777">
        <w:trPr>
          <w:divId w:val="1529179779"/>
          <w:tblCellSpacing w:w="15" w:type="dxa"/>
        </w:trPr>
        <w:tc>
          <w:tcPr>
            <w:tcW w:w="0" w:type="auto"/>
            <w:vAlign w:val="center"/>
            <w:hideMark/>
          </w:tcPr>
          <w:p w14:paraId="46AD59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5CDC70" w14:textId="77777777" w:rsidR="00D67926" w:rsidRDefault="008D6FB8">
            <w:pPr>
              <w:rPr>
                <w:rFonts w:eastAsia="Times New Roman"/>
                <w:lang w:val="en-US"/>
              </w:rPr>
            </w:pPr>
            <w:r>
              <w:rPr>
                <w:rFonts w:eastAsia="Times New Roman"/>
                <w:lang w:val="en-US"/>
              </w:rPr>
              <w:t>Resource version</w:t>
            </w:r>
          </w:p>
        </w:tc>
      </w:tr>
      <w:tr w:rsidR="00D67926" w14:paraId="2C96DADB" w14:textId="77777777">
        <w:trPr>
          <w:divId w:val="1529179779"/>
          <w:tblCellSpacing w:w="15" w:type="dxa"/>
        </w:trPr>
        <w:tc>
          <w:tcPr>
            <w:tcW w:w="0" w:type="auto"/>
            <w:vAlign w:val="center"/>
            <w:hideMark/>
          </w:tcPr>
          <w:p w14:paraId="29389F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498C43"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0D92DE94" w14:textId="77777777">
        <w:trPr>
          <w:divId w:val="1529179779"/>
          <w:tblCellSpacing w:w="15" w:type="dxa"/>
        </w:trPr>
        <w:tc>
          <w:tcPr>
            <w:tcW w:w="0" w:type="auto"/>
            <w:vAlign w:val="center"/>
            <w:hideMark/>
          </w:tcPr>
          <w:p w14:paraId="3256C86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65387F0"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73D8A6A1" w14:textId="77777777">
        <w:trPr>
          <w:divId w:val="1529179779"/>
          <w:tblCellSpacing w:w="15" w:type="dxa"/>
        </w:trPr>
        <w:tc>
          <w:tcPr>
            <w:tcW w:w="0" w:type="auto"/>
            <w:vAlign w:val="center"/>
            <w:hideMark/>
          </w:tcPr>
          <w:p w14:paraId="567185D1" w14:textId="77777777" w:rsidR="00D67926" w:rsidRDefault="008D6FB8">
            <w:pPr>
              <w:rPr>
                <w:rFonts w:eastAsia="Times New Roman"/>
                <w:lang w:val="en-US"/>
              </w:rPr>
            </w:pPr>
            <w:r>
              <w:rPr>
                <w:rFonts w:eastAsia="Times New Roman"/>
                <w:b/>
                <w:bCs/>
                <w:lang w:val="en-US"/>
              </w:rPr>
              <w:t>EligibilityResponse.originalRuleset</w:t>
            </w:r>
          </w:p>
        </w:tc>
        <w:tc>
          <w:tcPr>
            <w:tcW w:w="0" w:type="auto"/>
            <w:vAlign w:val="center"/>
            <w:hideMark/>
          </w:tcPr>
          <w:p w14:paraId="5C2789A7" w14:textId="77777777" w:rsidR="00D67926" w:rsidRDefault="00D67926">
            <w:pPr>
              <w:rPr>
                <w:rFonts w:eastAsia="Times New Roman"/>
                <w:lang w:val="en-US"/>
              </w:rPr>
            </w:pPr>
          </w:p>
        </w:tc>
      </w:tr>
      <w:tr w:rsidR="00D67926" w14:paraId="0E579A0E" w14:textId="77777777">
        <w:trPr>
          <w:divId w:val="1529179779"/>
          <w:tblCellSpacing w:w="15" w:type="dxa"/>
        </w:trPr>
        <w:tc>
          <w:tcPr>
            <w:tcW w:w="0" w:type="auto"/>
            <w:vAlign w:val="center"/>
            <w:hideMark/>
          </w:tcPr>
          <w:p w14:paraId="597D5B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3DAE61" w14:textId="77777777" w:rsidR="00D67926" w:rsidRDefault="008D6FB8">
            <w:pPr>
              <w:rPr>
                <w:rFonts w:eastAsia="Times New Roman"/>
                <w:lang w:val="en-US"/>
              </w:rPr>
            </w:pPr>
            <w:r>
              <w:rPr>
                <w:rFonts w:eastAsia="Times New Roman"/>
                <w:lang w:val="en-US"/>
              </w:rPr>
              <w:t>Original version</w:t>
            </w:r>
          </w:p>
        </w:tc>
      </w:tr>
      <w:tr w:rsidR="00D67926" w14:paraId="53D6EBA0" w14:textId="77777777">
        <w:trPr>
          <w:divId w:val="1529179779"/>
          <w:tblCellSpacing w:w="15" w:type="dxa"/>
        </w:trPr>
        <w:tc>
          <w:tcPr>
            <w:tcW w:w="0" w:type="auto"/>
            <w:vAlign w:val="center"/>
            <w:hideMark/>
          </w:tcPr>
          <w:p w14:paraId="51BDC4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1EE227"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64796718" w14:textId="77777777">
        <w:trPr>
          <w:divId w:val="1529179779"/>
          <w:tblCellSpacing w:w="15" w:type="dxa"/>
        </w:trPr>
        <w:tc>
          <w:tcPr>
            <w:tcW w:w="0" w:type="auto"/>
            <w:vAlign w:val="center"/>
            <w:hideMark/>
          </w:tcPr>
          <w:p w14:paraId="771A43E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5ABA22D"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23339888" w14:textId="77777777">
        <w:trPr>
          <w:divId w:val="1529179779"/>
          <w:tblCellSpacing w:w="15" w:type="dxa"/>
        </w:trPr>
        <w:tc>
          <w:tcPr>
            <w:tcW w:w="0" w:type="auto"/>
            <w:vAlign w:val="center"/>
            <w:hideMark/>
          </w:tcPr>
          <w:p w14:paraId="2075004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976CBE"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13671814" w14:textId="77777777">
        <w:trPr>
          <w:divId w:val="1529179779"/>
          <w:tblCellSpacing w:w="15" w:type="dxa"/>
        </w:trPr>
        <w:tc>
          <w:tcPr>
            <w:tcW w:w="0" w:type="auto"/>
            <w:vAlign w:val="center"/>
            <w:hideMark/>
          </w:tcPr>
          <w:p w14:paraId="0D6F5547" w14:textId="77777777" w:rsidR="00D67926" w:rsidRDefault="008D6FB8">
            <w:pPr>
              <w:rPr>
                <w:rFonts w:eastAsia="Times New Roman"/>
                <w:lang w:val="en-US"/>
              </w:rPr>
            </w:pPr>
            <w:r>
              <w:rPr>
                <w:rFonts w:eastAsia="Times New Roman"/>
                <w:b/>
                <w:bCs/>
                <w:lang w:val="en-US"/>
              </w:rPr>
              <w:t>EligibilityResponse.created</w:t>
            </w:r>
          </w:p>
        </w:tc>
        <w:tc>
          <w:tcPr>
            <w:tcW w:w="0" w:type="auto"/>
            <w:vAlign w:val="center"/>
            <w:hideMark/>
          </w:tcPr>
          <w:p w14:paraId="03273D4B" w14:textId="77777777" w:rsidR="00D67926" w:rsidRDefault="00D67926">
            <w:pPr>
              <w:rPr>
                <w:rFonts w:eastAsia="Times New Roman"/>
                <w:lang w:val="en-US"/>
              </w:rPr>
            </w:pPr>
          </w:p>
        </w:tc>
      </w:tr>
      <w:tr w:rsidR="00D67926" w14:paraId="5DA7D833" w14:textId="77777777">
        <w:trPr>
          <w:divId w:val="1529179779"/>
          <w:tblCellSpacing w:w="15" w:type="dxa"/>
        </w:trPr>
        <w:tc>
          <w:tcPr>
            <w:tcW w:w="0" w:type="auto"/>
            <w:vAlign w:val="center"/>
            <w:hideMark/>
          </w:tcPr>
          <w:p w14:paraId="751362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BF518A" w14:textId="77777777" w:rsidR="00D67926" w:rsidRDefault="008D6FB8">
            <w:pPr>
              <w:rPr>
                <w:rFonts w:eastAsia="Times New Roman"/>
                <w:lang w:val="en-US"/>
              </w:rPr>
            </w:pPr>
            <w:r>
              <w:rPr>
                <w:rFonts w:eastAsia="Times New Roman"/>
                <w:lang w:val="en-US"/>
              </w:rPr>
              <w:t>Creation date</w:t>
            </w:r>
          </w:p>
        </w:tc>
      </w:tr>
      <w:tr w:rsidR="00D67926" w14:paraId="049A3E9B" w14:textId="77777777">
        <w:trPr>
          <w:divId w:val="1529179779"/>
          <w:tblCellSpacing w:w="15" w:type="dxa"/>
        </w:trPr>
        <w:tc>
          <w:tcPr>
            <w:tcW w:w="0" w:type="auto"/>
            <w:vAlign w:val="center"/>
            <w:hideMark/>
          </w:tcPr>
          <w:p w14:paraId="0B1DF7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B7E35E"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5A810940" w14:textId="77777777">
        <w:trPr>
          <w:divId w:val="1529179779"/>
          <w:tblCellSpacing w:w="15" w:type="dxa"/>
        </w:trPr>
        <w:tc>
          <w:tcPr>
            <w:tcW w:w="0" w:type="auto"/>
            <w:vAlign w:val="center"/>
            <w:hideMark/>
          </w:tcPr>
          <w:p w14:paraId="2C606F4A" w14:textId="77777777" w:rsidR="00D67926" w:rsidRDefault="008D6FB8">
            <w:pPr>
              <w:rPr>
                <w:rFonts w:eastAsia="Times New Roman"/>
                <w:lang w:val="en-US"/>
              </w:rPr>
            </w:pPr>
            <w:r>
              <w:rPr>
                <w:rFonts w:eastAsia="Times New Roman"/>
                <w:b/>
                <w:bCs/>
                <w:lang w:val="en-US"/>
              </w:rPr>
              <w:t>EligibilityResponse.organization</w:t>
            </w:r>
          </w:p>
        </w:tc>
        <w:tc>
          <w:tcPr>
            <w:tcW w:w="0" w:type="auto"/>
            <w:vAlign w:val="center"/>
            <w:hideMark/>
          </w:tcPr>
          <w:p w14:paraId="0A9A3F74" w14:textId="77777777" w:rsidR="00D67926" w:rsidRDefault="00D67926">
            <w:pPr>
              <w:rPr>
                <w:rFonts w:eastAsia="Times New Roman"/>
                <w:lang w:val="en-US"/>
              </w:rPr>
            </w:pPr>
          </w:p>
        </w:tc>
      </w:tr>
      <w:tr w:rsidR="00D67926" w14:paraId="0B5513B4" w14:textId="77777777">
        <w:trPr>
          <w:divId w:val="1529179779"/>
          <w:tblCellSpacing w:w="15" w:type="dxa"/>
        </w:trPr>
        <w:tc>
          <w:tcPr>
            <w:tcW w:w="0" w:type="auto"/>
            <w:vAlign w:val="center"/>
            <w:hideMark/>
          </w:tcPr>
          <w:p w14:paraId="234CBA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963AA8" w14:textId="77777777" w:rsidR="00D67926" w:rsidRDefault="008D6FB8">
            <w:pPr>
              <w:rPr>
                <w:rFonts w:eastAsia="Times New Roman"/>
                <w:lang w:val="en-US"/>
              </w:rPr>
            </w:pPr>
            <w:r>
              <w:rPr>
                <w:rFonts w:eastAsia="Times New Roman"/>
                <w:lang w:val="en-US"/>
              </w:rPr>
              <w:t>Insurer</w:t>
            </w:r>
          </w:p>
        </w:tc>
      </w:tr>
      <w:tr w:rsidR="00D67926" w14:paraId="1A8051F8" w14:textId="77777777">
        <w:trPr>
          <w:divId w:val="1529179779"/>
          <w:tblCellSpacing w:w="15" w:type="dxa"/>
        </w:trPr>
        <w:tc>
          <w:tcPr>
            <w:tcW w:w="0" w:type="auto"/>
            <w:vAlign w:val="center"/>
            <w:hideMark/>
          </w:tcPr>
          <w:p w14:paraId="59E19D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682C82" w14:textId="77777777" w:rsidR="00D67926" w:rsidRDefault="008D6FB8">
            <w:pPr>
              <w:rPr>
                <w:rFonts w:eastAsia="Times New Roman"/>
                <w:lang w:val="en-US"/>
              </w:rPr>
            </w:pPr>
            <w:r>
              <w:rPr>
                <w:rFonts w:eastAsia="Times New Roman"/>
                <w:lang w:val="en-US"/>
              </w:rPr>
              <w:t>The Insurer who produced this adjudicated response.</w:t>
            </w:r>
          </w:p>
        </w:tc>
      </w:tr>
      <w:tr w:rsidR="00D67926" w14:paraId="5E9ADB5D" w14:textId="77777777">
        <w:trPr>
          <w:divId w:val="1529179779"/>
          <w:tblCellSpacing w:w="15" w:type="dxa"/>
        </w:trPr>
        <w:tc>
          <w:tcPr>
            <w:tcW w:w="0" w:type="auto"/>
            <w:vAlign w:val="center"/>
            <w:hideMark/>
          </w:tcPr>
          <w:p w14:paraId="47D5494C" w14:textId="77777777" w:rsidR="00D67926" w:rsidRDefault="008D6FB8">
            <w:pPr>
              <w:rPr>
                <w:rFonts w:eastAsia="Times New Roman"/>
                <w:lang w:val="en-US"/>
              </w:rPr>
            </w:pPr>
            <w:r>
              <w:rPr>
                <w:rFonts w:eastAsia="Times New Roman"/>
                <w:b/>
                <w:bCs/>
                <w:lang w:val="en-US"/>
              </w:rPr>
              <w:t>EligibilityResponse.requestProvider</w:t>
            </w:r>
          </w:p>
        </w:tc>
        <w:tc>
          <w:tcPr>
            <w:tcW w:w="0" w:type="auto"/>
            <w:vAlign w:val="center"/>
            <w:hideMark/>
          </w:tcPr>
          <w:p w14:paraId="5C69B6E8" w14:textId="77777777" w:rsidR="00D67926" w:rsidRDefault="00D67926">
            <w:pPr>
              <w:rPr>
                <w:rFonts w:eastAsia="Times New Roman"/>
                <w:lang w:val="en-US"/>
              </w:rPr>
            </w:pPr>
          </w:p>
        </w:tc>
      </w:tr>
      <w:tr w:rsidR="00D67926" w14:paraId="7306C4E8" w14:textId="77777777">
        <w:trPr>
          <w:divId w:val="1529179779"/>
          <w:tblCellSpacing w:w="15" w:type="dxa"/>
        </w:trPr>
        <w:tc>
          <w:tcPr>
            <w:tcW w:w="0" w:type="auto"/>
            <w:vAlign w:val="center"/>
            <w:hideMark/>
          </w:tcPr>
          <w:p w14:paraId="75DE6D0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08A09E" w14:textId="77777777" w:rsidR="00D67926" w:rsidRDefault="008D6FB8">
            <w:pPr>
              <w:rPr>
                <w:rFonts w:eastAsia="Times New Roman"/>
                <w:lang w:val="en-US"/>
              </w:rPr>
            </w:pPr>
            <w:r>
              <w:rPr>
                <w:rFonts w:eastAsia="Times New Roman"/>
                <w:lang w:val="en-US"/>
              </w:rPr>
              <w:t>Responsible practitioner</w:t>
            </w:r>
          </w:p>
        </w:tc>
      </w:tr>
      <w:tr w:rsidR="00D67926" w14:paraId="039281DA" w14:textId="77777777">
        <w:trPr>
          <w:divId w:val="1529179779"/>
          <w:tblCellSpacing w:w="15" w:type="dxa"/>
        </w:trPr>
        <w:tc>
          <w:tcPr>
            <w:tcW w:w="0" w:type="auto"/>
            <w:vAlign w:val="center"/>
            <w:hideMark/>
          </w:tcPr>
          <w:p w14:paraId="65BCED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F7916B"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012C44A6" w14:textId="77777777">
        <w:trPr>
          <w:divId w:val="1529179779"/>
          <w:tblCellSpacing w:w="15" w:type="dxa"/>
        </w:trPr>
        <w:tc>
          <w:tcPr>
            <w:tcW w:w="0" w:type="auto"/>
            <w:vAlign w:val="center"/>
            <w:hideMark/>
          </w:tcPr>
          <w:p w14:paraId="268C42B7" w14:textId="77777777" w:rsidR="00D67926" w:rsidRDefault="008D6FB8">
            <w:pPr>
              <w:rPr>
                <w:rFonts w:eastAsia="Times New Roman"/>
                <w:lang w:val="en-US"/>
              </w:rPr>
            </w:pPr>
            <w:r>
              <w:rPr>
                <w:rFonts w:eastAsia="Times New Roman"/>
                <w:b/>
                <w:bCs/>
                <w:lang w:val="en-US"/>
              </w:rPr>
              <w:t>EligibilityResponse.requestOrganization</w:t>
            </w:r>
          </w:p>
        </w:tc>
        <w:tc>
          <w:tcPr>
            <w:tcW w:w="0" w:type="auto"/>
            <w:vAlign w:val="center"/>
            <w:hideMark/>
          </w:tcPr>
          <w:p w14:paraId="6DE83AFF" w14:textId="77777777" w:rsidR="00D67926" w:rsidRDefault="00D67926">
            <w:pPr>
              <w:rPr>
                <w:rFonts w:eastAsia="Times New Roman"/>
                <w:lang w:val="en-US"/>
              </w:rPr>
            </w:pPr>
          </w:p>
        </w:tc>
      </w:tr>
      <w:tr w:rsidR="00D67926" w14:paraId="47BC89D6" w14:textId="77777777">
        <w:trPr>
          <w:divId w:val="1529179779"/>
          <w:tblCellSpacing w:w="15" w:type="dxa"/>
        </w:trPr>
        <w:tc>
          <w:tcPr>
            <w:tcW w:w="0" w:type="auto"/>
            <w:vAlign w:val="center"/>
            <w:hideMark/>
          </w:tcPr>
          <w:p w14:paraId="1A52391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652EAD" w14:textId="77777777" w:rsidR="00D67926" w:rsidRDefault="008D6FB8">
            <w:pPr>
              <w:rPr>
                <w:rFonts w:eastAsia="Times New Roman"/>
                <w:lang w:val="en-US"/>
              </w:rPr>
            </w:pPr>
            <w:r>
              <w:rPr>
                <w:rFonts w:eastAsia="Times New Roman"/>
                <w:lang w:val="en-US"/>
              </w:rPr>
              <w:t>Responsible organization</w:t>
            </w:r>
          </w:p>
        </w:tc>
      </w:tr>
      <w:tr w:rsidR="00D67926" w14:paraId="3D495B92" w14:textId="77777777">
        <w:trPr>
          <w:divId w:val="1529179779"/>
          <w:tblCellSpacing w:w="15" w:type="dxa"/>
        </w:trPr>
        <w:tc>
          <w:tcPr>
            <w:tcW w:w="0" w:type="auto"/>
            <w:vAlign w:val="center"/>
            <w:hideMark/>
          </w:tcPr>
          <w:p w14:paraId="2700B6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776ACE"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bl>
    <w:p w14:paraId="424AB7BF" w14:textId="77777777" w:rsidR="00D67926" w:rsidRDefault="008D6FB8">
      <w:pPr>
        <w:pStyle w:val="Heading2"/>
        <w:divId w:val="1529179779"/>
        <w:rPr>
          <w:rFonts w:eastAsia="Times New Roman"/>
          <w:lang w:val="en-US"/>
        </w:rPr>
      </w:pPr>
      <w:r>
        <w:rPr>
          <w:rFonts w:eastAsia="Times New Roman"/>
          <w:lang w:val="en-US"/>
        </w:rPr>
        <w:t>http://hl7.org/fhir/StructureDefinition/EnrollmentRequest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gridCol w:w="5665"/>
      </w:tblGrid>
      <w:tr w:rsidR="00D67926" w14:paraId="61AA23EC" w14:textId="77777777">
        <w:trPr>
          <w:divId w:val="1529179779"/>
          <w:tblCellSpacing w:w="15" w:type="dxa"/>
        </w:trPr>
        <w:tc>
          <w:tcPr>
            <w:tcW w:w="0" w:type="auto"/>
            <w:vAlign w:val="center"/>
            <w:hideMark/>
          </w:tcPr>
          <w:p w14:paraId="4777EDB5" w14:textId="77777777" w:rsidR="00D67926" w:rsidRDefault="008D6FB8">
            <w:pPr>
              <w:rPr>
                <w:rFonts w:eastAsia="Times New Roman"/>
                <w:lang w:val="en-US"/>
              </w:rPr>
            </w:pPr>
            <w:r>
              <w:rPr>
                <w:rFonts w:eastAsia="Times New Roman"/>
                <w:b/>
                <w:bCs/>
                <w:lang w:val="en-US"/>
              </w:rPr>
              <w:lastRenderedPageBreak/>
              <w:t>EnrollmentRequest</w:t>
            </w:r>
          </w:p>
        </w:tc>
        <w:tc>
          <w:tcPr>
            <w:tcW w:w="0" w:type="auto"/>
            <w:vAlign w:val="center"/>
            <w:hideMark/>
          </w:tcPr>
          <w:p w14:paraId="5EE711FE" w14:textId="77777777" w:rsidR="00D67926" w:rsidRDefault="008D6FB8">
            <w:pPr>
              <w:rPr>
                <w:rFonts w:eastAsia="Times New Roman"/>
                <w:lang w:val="en-US"/>
              </w:rPr>
            </w:pPr>
            <w:r>
              <w:rPr>
                <w:rFonts w:eastAsia="Times New Roman"/>
                <w:lang w:val="en-US"/>
              </w:rPr>
              <w:t>Enrollment Request</w:t>
            </w:r>
          </w:p>
        </w:tc>
      </w:tr>
      <w:tr w:rsidR="00D67926" w14:paraId="3D6EE9D7" w14:textId="77777777">
        <w:trPr>
          <w:divId w:val="1529179779"/>
          <w:tblCellSpacing w:w="15" w:type="dxa"/>
        </w:trPr>
        <w:tc>
          <w:tcPr>
            <w:tcW w:w="0" w:type="auto"/>
            <w:vAlign w:val="center"/>
            <w:hideMark/>
          </w:tcPr>
          <w:p w14:paraId="57310F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1CD6F3" w14:textId="77777777" w:rsidR="00D67926" w:rsidRDefault="008D6FB8">
            <w:pPr>
              <w:rPr>
                <w:rFonts w:eastAsia="Times New Roman"/>
                <w:lang w:val="en-US"/>
              </w:rPr>
            </w:pPr>
            <w:r>
              <w:rPr>
                <w:rFonts w:eastAsia="Times New Roman"/>
                <w:lang w:val="en-US"/>
              </w:rPr>
              <w:t>Enrollment request</w:t>
            </w:r>
          </w:p>
        </w:tc>
      </w:tr>
      <w:tr w:rsidR="00D67926" w14:paraId="3D24347E" w14:textId="77777777">
        <w:trPr>
          <w:divId w:val="1529179779"/>
          <w:tblCellSpacing w:w="15" w:type="dxa"/>
        </w:trPr>
        <w:tc>
          <w:tcPr>
            <w:tcW w:w="0" w:type="auto"/>
            <w:vAlign w:val="center"/>
            <w:hideMark/>
          </w:tcPr>
          <w:p w14:paraId="630DB4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D157DB" w14:textId="77777777" w:rsidR="00D67926" w:rsidRDefault="008D6FB8">
            <w:pPr>
              <w:rPr>
                <w:rFonts w:eastAsia="Times New Roman"/>
                <w:lang w:val="en-US"/>
              </w:rPr>
            </w:pPr>
            <w:r>
              <w:rPr>
                <w:rFonts w:eastAsia="Times New Roman"/>
                <w:lang w:val="en-US"/>
              </w:rPr>
              <w:t>This resource provides the insurance Enrollment details to the insurer regarding a specified coverage.</w:t>
            </w:r>
          </w:p>
        </w:tc>
      </w:tr>
      <w:tr w:rsidR="00D67926" w14:paraId="18B56B22" w14:textId="77777777">
        <w:trPr>
          <w:divId w:val="1529179779"/>
          <w:tblCellSpacing w:w="15" w:type="dxa"/>
        </w:trPr>
        <w:tc>
          <w:tcPr>
            <w:tcW w:w="0" w:type="auto"/>
            <w:vAlign w:val="center"/>
            <w:hideMark/>
          </w:tcPr>
          <w:p w14:paraId="30FE87A3" w14:textId="77777777" w:rsidR="00D67926" w:rsidRDefault="008D6FB8">
            <w:pPr>
              <w:rPr>
                <w:rFonts w:eastAsia="Times New Roman"/>
                <w:lang w:val="en-US"/>
              </w:rPr>
            </w:pPr>
            <w:r>
              <w:rPr>
                <w:rFonts w:eastAsia="Times New Roman"/>
                <w:b/>
                <w:bCs/>
                <w:lang w:val="en-US"/>
              </w:rPr>
              <w:t>EnrollmentRequest.identifier</w:t>
            </w:r>
          </w:p>
        </w:tc>
        <w:tc>
          <w:tcPr>
            <w:tcW w:w="0" w:type="auto"/>
            <w:vAlign w:val="center"/>
            <w:hideMark/>
          </w:tcPr>
          <w:p w14:paraId="2FA64518" w14:textId="77777777" w:rsidR="00D67926" w:rsidRDefault="00D67926">
            <w:pPr>
              <w:rPr>
                <w:rFonts w:eastAsia="Times New Roman"/>
                <w:lang w:val="en-US"/>
              </w:rPr>
            </w:pPr>
          </w:p>
        </w:tc>
      </w:tr>
      <w:tr w:rsidR="00D67926" w14:paraId="102F634C" w14:textId="77777777">
        <w:trPr>
          <w:divId w:val="1529179779"/>
          <w:tblCellSpacing w:w="15" w:type="dxa"/>
        </w:trPr>
        <w:tc>
          <w:tcPr>
            <w:tcW w:w="0" w:type="auto"/>
            <w:vAlign w:val="center"/>
            <w:hideMark/>
          </w:tcPr>
          <w:p w14:paraId="02DBC0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7F92CC" w14:textId="77777777" w:rsidR="00D67926" w:rsidRDefault="008D6FB8">
            <w:pPr>
              <w:rPr>
                <w:rFonts w:eastAsia="Times New Roman"/>
                <w:lang w:val="en-US"/>
              </w:rPr>
            </w:pPr>
            <w:r>
              <w:rPr>
                <w:rFonts w:eastAsia="Times New Roman"/>
                <w:lang w:val="en-US"/>
              </w:rPr>
              <w:t>Business Identifier</w:t>
            </w:r>
          </w:p>
        </w:tc>
      </w:tr>
      <w:tr w:rsidR="00D67926" w14:paraId="5FC05B4A" w14:textId="77777777">
        <w:trPr>
          <w:divId w:val="1529179779"/>
          <w:tblCellSpacing w:w="15" w:type="dxa"/>
        </w:trPr>
        <w:tc>
          <w:tcPr>
            <w:tcW w:w="0" w:type="auto"/>
            <w:vAlign w:val="center"/>
            <w:hideMark/>
          </w:tcPr>
          <w:p w14:paraId="050114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6F0931" w14:textId="77777777" w:rsidR="00D67926" w:rsidRDefault="008D6FB8">
            <w:pPr>
              <w:rPr>
                <w:rFonts w:eastAsia="Times New Roman"/>
                <w:lang w:val="en-US"/>
              </w:rPr>
            </w:pPr>
            <w:r>
              <w:rPr>
                <w:rFonts w:eastAsia="Times New Roman"/>
                <w:lang w:val="en-US"/>
              </w:rPr>
              <w:t>The Response Business Identifier.</w:t>
            </w:r>
          </w:p>
        </w:tc>
      </w:tr>
      <w:tr w:rsidR="00D67926" w14:paraId="56FD52CB" w14:textId="77777777">
        <w:trPr>
          <w:divId w:val="1529179779"/>
          <w:tblCellSpacing w:w="15" w:type="dxa"/>
        </w:trPr>
        <w:tc>
          <w:tcPr>
            <w:tcW w:w="0" w:type="auto"/>
            <w:vAlign w:val="center"/>
            <w:hideMark/>
          </w:tcPr>
          <w:p w14:paraId="717B1274" w14:textId="77777777" w:rsidR="00D67926" w:rsidRDefault="008D6FB8">
            <w:pPr>
              <w:rPr>
                <w:rFonts w:eastAsia="Times New Roman"/>
                <w:lang w:val="en-US"/>
              </w:rPr>
            </w:pPr>
            <w:r>
              <w:rPr>
                <w:rFonts w:eastAsia="Times New Roman"/>
                <w:b/>
                <w:bCs/>
                <w:lang w:val="en-US"/>
              </w:rPr>
              <w:t>EnrollmentRequest.ruleset</w:t>
            </w:r>
          </w:p>
        </w:tc>
        <w:tc>
          <w:tcPr>
            <w:tcW w:w="0" w:type="auto"/>
            <w:vAlign w:val="center"/>
            <w:hideMark/>
          </w:tcPr>
          <w:p w14:paraId="197FCD8D" w14:textId="77777777" w:rsidR="00D67926" w:rsidRDefault="00D67926">
            <w:pPr>
              <w:rPr>
                <w:rFonts w:eastAsia="Times New Roman"/>
                <w:lang w:val="en-US"/>
              </w:rPr>
            </w:pPr>
          </w:p>
        </w:tc>
      </w:tr>
      <w:tr w:rsidR="00D67926" w14:paraId="3CA1E5E3" w14:textId="77777777">
        <w:trPr>
          <w:divId w:val="1529179779"/>
          <w:tblCellSpacing w:w="15" w:type="dxa"/>
        </w:trPr>
        <w:tc>
          <w:tcPr>
            <w:tcW w:w="0" w:type="auto"/>
            <w:vAlign w:val="center"/>
            <w:hideMark/>
          </w:tcPr>
          <w:p w14:paraId="4F5E14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54D5FB" w14:textId="77777777" w:rsidR="00D67926" w:rsidRDefault="008D6FB8">
            <w:pPr>
              <w:rPr>
                <w:rFonts w:eastAsia="Times New Roman"/>
                <w:lang w:val="en-US"/>
              </w:rPr>
            </w:pPr>
            <w:r>
              <w:rPr>
                <w:rFonts w:eastAsia="Times New Roman"/>
                <w:lang w:val="en-US"/>
              </w:rPr>
              <w:t>Resource version</w:t>
            </w:r>
          </w:p>
        </w:tc>
      </w:tr>
      <w:tr w:rsidR="00D67926" w14:paraId="2D33193B" w14:textId="77777777">
        <w:trPr>
          <w:divId w:val="1529179779"/>
          <w:tblCellSpacing w:w="15" w:type="dxa"/>
        </w:trPr>
        <w:tc>
          <w:tcPr>
            <w:tcW w:w="0" w:type="auto"/>
            <w:vAlign w:val="center"/>
            <w:hideMark/>
          </w:tcPr>
          <w:p w14:paraId="29FCF7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C01D5B"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0C42DD69" w14:textId="77777777">
        <w:trPr>
          <w:divId w:val="1529179779"/>
          <w:tblCellSpacing w:w="15" w:type="dxa"/>
        </w:trPr>
        <w:tc>
          <w:tcPr>
            <w:tcW w:w="0" w:type="auto"/>
            <w:vAlign w:val="center"/>
            <w:hideMark/>
          </w:tcPr>
          <w:p w14:paraId="1C5BB8D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5CFB441"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6E01238E" w14:textId="77777777">
        <w:trPr>
          <w:divId w:val="1529179779"/>
          <w:tblCellSpacing w:w="15" w:type="dxa"/>
        </w:trPr>
        <w:tc>
          <w:tcPr>
            <w:tcW w:w="0" w:type="auto"/>
            <w:vAlign w:val="center"/>
            <w:hideMark/>
          </w:tcPr>
          <w:p w14:paraId="7C34B6AB" w14:textId="77777777" w:rsidR="00D67926" w:rsidRDefault="008D6FB8">
            <w:pPr>
              <w:rPr>
                <w:rFonts w:eastAsia="Times New Roman"/>
                <w:lang w:val="en-US"/>
              </w:rPr>
            </w:pPr>
            <w:r>
              <w:rPr>
                <w:rFonts w:eastAsia="Times New Roman"/>
                <w:b/>
                <w:bCs/>
                <w:lang w:val="en-US"/>
              </w:rPr>
              <w:t>EnrollmentRequest.originalRuleset</w:t>
            </w:r>
          </w:p>
        </w:tc>
        <w:tc>
          <w:tcPr>
            <w:tcW w:w="0" w:type="auto"/>
            <w:vAlign w:val="center"/>
            <w:hideMark/>
          </w:tcPr>
          <w:p w14:paraId="0D50C0CD" w14:textId="77777777" w:rsidR="00D67926" w:rsidRDefault="00D67926">
            <w:pPr>
              <w:rPr>
                <w:rFonts w:eastAsia="Times New Roman"/>
                <w:lang w:val="en-US"/>
              </w:rPr>
            </w:pPr>
          </w:p>
        </w:tc>
      </w:tr>
      <w:tr w:rsidR="00D67926" w14:paraId="12749861" w14:textId="77777777">
        <w:trPr>
          <w:divId w:val="1529179779"/>
          <w:tblCellSpacing w:w="15" w:type="dxa"/>
        </w:trPr>
        <w:tc>
          <w:tcPr>
            <w:tcW w:w="0" w:type="auto"/>
            <w:vAlign w:val="center"/>
            <w:hideMark/>
          </w:tcPr>
          <w:p w14:paraId="3CBDE9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B12210" w14:textId="77777777" w:rsidR="00D67926" w:rsidRDefault="008D6FB8">
            <w:pPr>
              <w:rPr>
                <w:rFonts w:eastAsia="Times New Roman"/>
                <w:lang w:val="en-US"/>
              </w:rPr>
            </w:pPr>
            <w:r>
              <w:rPr>
                <w:rFonts w:eastAsia="Times New Roman"/>
                <w:lang w:val="en-US"/>
              </w:rPr>
              <w:t>Original version</w:t>
            </w:r>
          </w:p>
        </w:tc>
      </w:tr>
      <w:tr w:rsidR="00D67926" w14:paraId="0B12606B" w14:textId="77777777">
        <w:trPr>
          <w:divId w:val="1529179779"/>
          <w:tblCellSpacing w:w="15" w:type="dxa"/>
        </w:trPr>
        <w:tc>
          <w:tcPr>
            <w:tcW w:w="0" w:type="auto"/>
            <w:vAlign w:val="center"/>
            <w:hideMark/>
          </w:tcPr>
          <w:p w14:paraId="1E068F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BD73DA"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5FB660D1" w14:textId="77777777">
        <w:trPr>
          <w:divId w:val="1529179779"/>
          <w:tblCellSpacing w:w="15" w:type="dxa"/>
        </w:trPr>
        <w:tc>
          <w:tcPr>
            <w:tcW w:w="0" w:type="auto"/>
            <w:vAlign w:val="center"/>
            <w:hideMark/>
          </w:tcPr>
          <w:p w14:paraId="5B09A3D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BDF4713"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5983321E" w14:textId="77777777">
        <w:trPr>
          <w:divId w:val="1529179779"/>
          <w:tblCellSpacing w:w="15" w:type="dxa"/>
        </w:trPr>
        <w:tc>
          <w:tcPr>
            <w:tcW w:w="0" w:type="auto"/>
            <w:vAlign w:val="center"/>
            <w:hideMark/>
          </w:tcPr>
          <w:p w14:paraId="72AD259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788E341"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62CEAE45" w14:textId="77777777">
        <w:trPr>
          <w:divId w:val="1529179779"/>
          <w:tblCellSpacing w:w="15" w:type="dxa"/>
        </w:trPr>
        <w:tc>
          <w:tcPr>
            <w:tcW w:w="0" w:type="auto"/>
            <w:vAlign w:val="center"/>
            <w:hideMark/>
          </w:tcPr>
          <w:p w14:paraId="19268C55" w14:textId="77777777" w:rsidR="00D67926" w:rsidRDefault="008D6FB8">
            <w:pPr>
              <w:rPr>
                <w:rFonts w:eastAsia="Times New Roman"/>
                <w:lang w:val="en-US"/>
              </w:rPr>
            </w:pPr>
            <w:r>
              <w:rPr>
                <w:rFonts w:eastAsia="Times New Roman"/>
                <w:b/>
                <w:bCs/>
                <w:lang w:val="en-US"/>
              </w:rPr>
              <w:t>EnrollmentRequest.created</w:t>
            </w:r>
          </w:p>
        </w:tc>
        <w:tc>
          <w:tcPr>
            <w:tcW w:w="0" w:type="auto"/>
            <w:vAlign w:val="center"/>
            <w:hideMark/>
          </w:tcPr>
          <w:p w14:paraId="76E24DC6" w14:textId="77777777" w:rsidR="00D67926" w:rsidRDefault="00D67926">
            <w:pPr>
              <w:rPr>
                <w:rFonts w:eastAsia="Times New Roman"/>
                <w:lang w:val="en-US"/>
              </w:rPr>
            </w:pPr>
          </w:p>
        </w:tc>
      </w:tr>
      <w:tr w:rsidR="00D67926" w14:paraId="68E3A7E4" w14:textId="77777777">
        <w:trPr>
          <w:divId w:val="1529179779"/>
          <w:tblCellSpacing w:w="15" w:type="dxa"/>
        </w:trPr>
        <w:tc>
          <w:tcPr>
            <w:tcW w:w="0" w:type="auto"/>
            <w:vAlign w:val="center"/>
            <w:hideMark/>
          </w:tcPr>
          <w:p w14:paraId="2E008B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EDA519" w14:textId="77777777" w:rsidR="00D67926" w:rsidRDefault="008D6FB8">
            <w:pPr>
              <w:rPr>
                <w:rFonts w:eastAsia="Times New Roman"/>
                <w:lang w:val="en-US"/>
              </w:rPr>
            </w:pPr>
            <w:r>
              <w:rPr>
                <w:rFonts w:eastAsia="Times New Roman"/>
                <w:lang w:val="en-US"/>
              </w:rPr>
              <w:t>Creation date</w:t>
            </w:r>
          </w:p>
        </w:tc>
      </w:tr>
      <w:tr w:rsidR="00D67926" w14:paraId="0B209E52" w14:textId="77777777">
        <w:trPr>
          <w:divId w:val="1529179779"/>
          <w:tblCellSpacing w:w="15" w:type="dxa"/>
        </w:trPr>
        <w:tc>
          <w:tcPr>
            <w:tcW w:w="0" w:type="auto"/>
            <w:vAlign w:val="center"/>
            <w:hideMark/>
          </w:tcPr>
          <w:p w14:paraId="00ACC0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68876F" w14:textId="77777777" w:rsidR="00D67926" w:rsidRDefault="008D6FB8">
            <w:pPr>
              <w:rPr>
                <w:rFonts w:eastAsia="Times New Roman"/>
                <w:lang w:val="en-US"/>
              </w:rPr>
            </w:pPr>
            <w:r>
              <w:rPr>
                <w:rFonts w:eastAsia="Times New Roman"/>
                <w:lang w:val="en-US"/>
              </w:rPr>
              <w:t>The date when this resource was created.</w:t>
            </w:r>
          </w:p>
        </w:tc>
      </w:tr>
      <w:tr w:rsidR="00D67926" w14:paraId="287F313D" w14:textId="77777777">
        <w:trPr>
          <w:divId w:val="1529179779"/>
          <w:tblCellSpacing w:w="15" w:type="dxa"/>
        </w:trPr>
        <w:tc>
          <w:tcPr>
            <w:tcW w:w="0" w:type="auto"/>
            <w:vAlign w:val="center"/>
            <w:hideMark/>
          </w:tcPr>
          <w:p w14:paraId="7D666B81" w14:textId="77777777" w:rsidR="00D67926" w:rsidRDefault="008D6FB8">
            <w:pPr>
              <w:rPr>
                <w:rFonts w:eastAsia="Times New Roman"/>
                <w:lang w:val="en-US"/>
              </w:rPr>
            </w:pPr>
            <w:r>
              <w:rPr>
                <w:rFonts w:eastAsia="Times New Roman"/>
                <w:b/>
                <w:bCs/>
                <w:lang w:val="en-US"/>
              </w:rPr>
              <w:t>EnrollmentRequest.target</w:t>
            </w:r>
          </w:p>
        </w:tc>
        <w:tc>
          <w:tcPr>
            <w:tcW w:w="0" w:type="auto"/>
            <w:vAlign w:val="center"/>
            <w:hideMark/>
          </w:tcPr>
          <w:p w14:paraId="5D372B26" w14:textId="77777777" w:rsidR="00D67926" w:rsidRDefault="00D67926">
            <w:pPr>
              <w:rPr>
                <w:rFonts w:eastAsia="Times New Roman"/>
                <w:lang w:val="en-US"/>
              </w:rPr>
            </w:pPr>
          </w:p>
        </w:tc>
      </w:tr>
      <w:tr w:rsidR="00D67926" w14:paraId="7E348AAA" w14:textId="77777777">
        <w:trPr>
          <w:divId w:val="1529179779"/>
          <w:tblCellSpacing w:w="15" w:type="dxa"/>
        </w:trPr>
        <w:tc>
          <w:tcPr>
            <w:tcW w:w="0" w:type="auto"/>
            <w:vAlign w:val="center"/>
            <w:hideMark/>
          </w:tcPr>
          <w:p w14:paraId="3290C2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783FCD" w14:textId="77777777" w:rsidR="00D67926" w:rsidRDefault="008D6FB8">
            <w:pPr>
              <w:rPr>
                <w:rFonts w:eastAsia="Times New Roman"/>
                <w:lang w:val="en-US"/>
              </w:rPr>
            </w:pPr>
            <w:r>
              <w:rPr>
                <w:rFonts w:eastAsia="Times New Roman"/>
                <w:lang w:val="en-US"/>
              </w:rPr>
              <w:t>Insurer</w:t>
            </w:r>
          </w:p>
        </w:tc>
      </w:tr>
      <w:tr w:rsidR="00D67926" w14:paraId="65C22FD2" w14:textId="77777777">
        <w:trPr>
          <w:divId w:val="1529179779"/>
          <w:tblCellSpacing w:w="15" w:type="dxa"/>
        </w:trPr>
        <w:tc>
          <w:tcPr>
            <w:tcW w:w="0" w:type="auto"/>
            <w:vAlign w:val="center"/>
            <w:hideMark/>
          </w:tcPr>
          <w:p w14:paraId="40B88A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B49B9B" w14:textId="77777777" w:rsidR="00D67926" w:rsidRDefault="008D6FB8">
            <w:pPr>
              <w:rPr>
                <w:rFonts w:eastAsia="Times New Roman"/>
                <w:lang w:val="en-US"/>
              </w:rPr>
            </w:pPr>
            <w:r>
              <w:rPr>
                <w:rFonts w:eastAsia="Times New Roman"/>
                <w:lang w:val="en-US"/>
              </w:rPr>
              <w:t>The Insurer who is target of the request.</w:t>
            </w:r>
          </w:p>
        </w:tc>
      </w:tr>
      <w:tr w:rsidR="00D67926" w14:paraId="6100B8BE" w14:textId="77777777">
        <w:trPr>
          <w:divId w:val="1529179779"/>
          <w:tblCellSpacing w:w="15" w:type="dxa"/>
        </w:trPr>
        <w:tc>
          <w:tcPr>
            <w:tcW w:w="0" w:type="auto"/>
            <w:vAlign w:val="center"/>
            <w:hideMark/>
          </w:tcPr>
          <w:p w14:paraId="65B17311" w14:textId="77777777" w:rsidR="00D67926" w:rsidRDefault="008D6FB8">
            <w:pPr>
              <w:rPr>
                <w:rFonts w:eastAsia="Times New Roman"/>
                <w:lang w:val="en-US"/>
              </w:rPr>
            </w:pPr>
            <w:r>
              <w:rPr>
                <w:rFonts w:eastAsia="Times New Roman"/>
                <w:b/>
                <w:bCs/>
                <w:lang w:val="en-US"/>
              </w:rPr>
              <w:t>EnrollmentRequest.provider</w:t>
            </w:r>
          </w:p>
        </w:tc>
        <w:tc>
          <w:tcPr>
            <w:tcW w:w="0" w:type="auto"/>
            <w:vAlign w:val="center"/>
            <w:hideMark/>
          </w:tcPr>
          <w:p w14:paraId="6398339B" w14:textId="77777777" w:rsidR="00D67926" w:rsidRDefault="00D67926">
            <w:pPr>
              <w:rPr>
                <w:rFonts w:eastAsia="Times New Roman"/>
                <w:lang w:val="en-US"/>
              </w:rPr>
            </w:pPr>
          </w:p>
        </w:tc>
      </w:tr>
      <w:tr w:rsidR="00D67926" w14:paraId="7377B36F" w14:textId="77777777">
        <w:trPr>
          <w:divId w:val="1529179779"/>
          <w:tblCellSpacing w:w="15" w:type="dxa"/>
        </w:trPr>
        <w:tc>
          <w:tcPr>
            <w:tcW w:w="0" w:type="auto"/>
            <w:vAlign w:val="center"/>
            <w:hideMark/>
          </w:tcPr>
          <w:p w14:paraId="73BC3F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D8CE86" w14:textId="77777777" w:rsidR="00D67926" w:rsidRDefault="008D6FB8">
            <w:pPr>
              <w:rPr>
                <w:rFonts w:eastAsia="Times New Roman"/>
                <w:lang w:val="en-US"/>
              </w:rPr>
            </w:pPr>
            <w:r>
              <w:rPr>
                <w:rFonts w:eastAsia="Times New Roman"/>
                <w:lang w:val="en-US"/>
              </w:rPr>
              <w:t>Responsible practitioner</w:t>
            </w:r>
          </w:p>
        </w:tc>
      </w:tr>
      <w:tr w:rsidR="00D67926" w14:paraId="6EB94BB5" w14:textId="77777777">
        <w:trPr>
          <w:divId w:val="1529179779"/>
          <w:tblCellSpacing w:w="15" w:type="dxa"/>
        </w:trPr>
        <w:tc>
          <w:tcPr>
            <w:tcW w:w="0" w:type="auto"/>
            <w:vAlign w:val="center"/>
            <w:hideMark/>
          </w:tcPr>
          <w:p w14:paraId="522B91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78BB60"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22A08869" w14:textId="77777777">
        <w:trPr>
          <w:divId w:val="1529179779"/>
          <w:tblCellSpacing w:w="15" w:type="dxa"/>
        </w:trPr>
        <w:tc>
          <w:tcPr>
            <w:tcW w:w="0" w:type="auto"/>
            <w:vAlign w:val="center"/>
            <w:hideMark/>
          </w:tcPr>
          <w:p w14:paraId="559A4614" w14:textId="77777777" w:rsidR="00D67926" w:rsidRDefault="008D6FB8">
            <w:pPr>
              <w:rPr>
                <w:rFonts w:eastAsia="Times New Roman"/>
                <w:lang w:val="en-US"/>
              </w:rPr>
            </w:pPr>
            <w:r>
              <w:rPr>
                <w:rFonts w:eastAsia="Times New Roman"/>
                <w:b/>
                <w:bCs/>
                <w:lang w:val="en-US"/>
              </w:rPr>
              <w:t>EnrollmentRequest.organization</w:t>
            </w:r>
          </w:p>
        </w:tc>
        <w:tc>
          <w:tcPr>
            <w:tcW w:w="0" w:type="auto"/>
            <w:vAlign w:val="center"/>
            <w:hideMark/>
          </w:tcPr>
          <w:p w14:paraId="1A7F59B1" w14:textId="77777777" w:rsidR="00D67926" w:rsidRDefault="00D67926">
            <w:pPr>
              <w:rPr>
                <w:rFonts w:eastAsia="Times New Roman"/>
                <w:lang w:val="en-US"/>
              </w:rPr>
            </w:pPr>
          </w:p>
        </w:tc>
      </w:tr>
      <w:tr w:rsidR="00D67926" w14:paraId="5C89DC40" w14:textId="77777777">
        <w:trPr>
          <w:divId w:val="1529179779"/>
          <w:tblCellSpacing w:w="15" w:type="dxa"/>
        </w:trPr>
        <w:tc>
          <w:tcPr>
            <w:tcW w:w="0" w:type="auto"/>
            <w:vAlign w:val="center"/>
            <w:hideMark/>
          </w:tcPr>
          <w:p w14:paraId="039DE4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65696A" w14:textId="77777777" w:rsidR="00D67926" w:rsidRDefault="008D6FB8">
            <w:pPr>
              <w:rPr>
                <w:rFonts w:eastAsia="Times New Roman"/>
                <w:lang w:val="en-US"/>
              </w:rPr>
            </w:pPr>
            <w:r>
              <w:rPr>
                <w:rFonts w:eastAsia="Times New Roman"/>
                <w:lang w:val="en-US"/>
              </w:rPr>
              <w:t>Responsible organization</w:t>
            </w:r>
          </w:p>
        </w:tc>
      </w:tr>
      <w:tr w:rsidR="00D67926" w14:paraId="6501DC8C" w14:textId="77777777">
        <w:trPr>
          <w:divId w:val="1529179779"/>
          <w:tblCellSpacing w:w="15" w:type="dxa"/>
        </w:trPr>
        <w:tc>
          <w:tcPr>
            <w:tcW w:w="0" w:type="auto"/>
            <w:vAlign w:val="center"/>
            <w:hideMark/>
          </w:tcPr>
          <w:p w14:paraId="2FD36D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281030"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14:paraId="0A1C4F70" w14:textId="77777777">
        <w:trPr>
          <w:divId w:val="1529179779"/>
          <w:tblCellSpacing w:w="15" w:type="dxa"/>
        </w:trPr>
        <w:tc>
          <w:tcPr>
            <w:tcW w:w="0" w:type="auto"/>
            <w:vAlign w:val="center"/>
            <w:hideMark/>
          </w:tcPr>
          <w:p w14:paraId="1376E245" w14:textId="77777777" w:rsidR="00D67926" w:rsidRDefault="008D6FB8">
            <w:pPr>
              <w:rPr>
                <w:rFonts w:eastAsia="Times New Roman"/>
                <w:lang w:val="en-US"/>
              </w:rPr>
            </w:pPr>
            <w:r>
              <w:rPr>
                <w:rFonts w:eastAsia="Times New Roman"/>
                <w:b/>
                <w:bCs/>
                <w:lang w:val="en-US"/>
              </w:rPr>
              <w:t>EnrollmentRequest.subject</w:t>
            </w:r>
          </w:p>
        </w:tc>
        <w:tc>
          <w:tcPr>
            <w:tcW w:w="0" w:type="auto"/>
            <w:vAlign w:val="center"/>
            <w:hideMark/>
          </w:tcPr>
          <w:p w14:paraId="52D32AC3" w14:textId="77777777" w:rsidR="00D67926" w:rsidRDefault="00D67926">
            <w:pPr>
              <w:rPr>
                <w:rFonts w:eastAsia="Times New Roman"/>
                <w:lang w:val="en-US"/>
              </w:rPr>
            </w:pPr>
          </w:p>
        </w:tc>
      </w:tr>
      <w:tr w:rsidR="00D67926" w14:paraId="376EE4E1" w14:textId="77777777">
        <w:trPr>
          <w:divId w:val="1529179779"/>
          <w:tblCellSpacing w:w="15" w:type="dxa"/>
        </w:trPr>
        <w:tc>
          <w:tcPr>
            <w:tcW w:w="0" w:type="auto"/>
            <w:vAlign w:val="center"/>
            <w:hideMark/>
          </w:tcPr>
          <w:p w14:paraId="7B2031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288B26" w14:textId="77777777" w:rsidR="00D67926" w:rsidRDefault="008D6FB8">
            <w:pPr>
              <w:rPr>
                <w:rFonts w:eastAsia="Times New Roman"/>
                <w:lang w:val="en-US"/>
              </w:rPr>
            </w:pPr>
            <w:r>
              <w:rPr>
                <w:rFonts w:eastAsia="Times New Roman"/>
                <w:lang w:val="en-US"/>
              </w:rPr>
              <w:t>The subject of the Products and Services</w:t>
            </w:r>
          </w:p>
        </w:tc>
      </w:tr>
      <w:tr w:rsidR="00D67926" w14:paraId="2F6A72A1" w14:textId="77777777">
        <w:trPr>
          <w:divId w:val="1529179779"/>
          <w:tblCellSpacing w:w="15" w:type="dxa"/>
        </w:trPr>
        <w:tc>
          <w:tcPr>
            <w:tcW w:w="0" w:type="auto"/>
            <w:vAlign w:val="center"/>
            <w:hideMark/>
          </w:tcPr>
          <w:p w14:paraId="344F6E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5A4087" w14:textId="77777777" w:rsidR="00D67926" w:rsidRDefault="008D6FB8">
            <w:pPr>
              <w:rPr>
                <w:rFonts w:eastAsia="Times New Roman"/>
                <w:lang w:val="en-US"/>
              </w:rPr>
            </w:pPr>
            <w:r>
              <w:rPr>
                <w:rFonts w:eastAsia="Times New Roman"/>
                <w:lang w:val="en-US"/>
              </w:rPr>
              <w:t>Patient Resource.</w:t>
            </w:r>
          </w:p>
        </w:tc>
      </w:tr>
      <w:tr w:rsidR="00D67926" w14:paraId="012FD484" w14:textId="77777777">
        <w:trPr>
          <w:divId w:val="1529179779"/>
          <w:tblCellSpacing w:w="15" w:type="dxa"/>
        </w:trPr>
        <w:tc>
          <w:tcPr>
            <w:tcW w:w="0" w:type="auto"/>
            <w:vAlign w:val="center"/>
            <w:hideMark/>
          </w:tcPr>
          <w:p w14:paraId="21BC606F" w14:textId="77777777" w:rsidR="00D67926" w:rsidRDefault="008D6FB8">
            <w:pPr>
              <w:rPr>
                <w:rFonts w:eastAsia="Times New Roman"/>
                <w:lang w:val="en-US"/>
              </w:rPr>
            </w:pPr>
            <w:r>
              <w:rPr>
                <w:rFonts w:eastAsia="Times New Roman"/>
                <w:b/>
                <w:bCs/>
                <w:lang w:val="en-US"/>
              </w:rPr>
              <w:lastRenderedPageBreak/>
              <w:t>EnrollmentRequest.coverage</w:t>
            </w:r>
          </w:p>
        </w:tc>
        <w:tc>
          <w:tcPr>
            <w:tcW w:w="0" w:type="auto"/>
            <w:vAlign w:val="center"/>
            <w:hideMark/>
          </w:tcPr>
          <w:p w14:paraId="52CC42E9" w14:textId="77777777" w:rsidR="00D67926" w:rsidRDefault="00D67926">
            <w:pPr>
              <w:rPr>
                <w:rFonts w:eastAsia="Times New Roman"/>
                <w:lang w:val="en-US"/>
              </w:rPr>
            </w:pPr>
          </w:p>
        </w:tc>
      </w:tr>
      <w:tr w:rsidR="00D67926" w14:paraId="42C4FB23" w14:textId="77777777">
        <w:trPr>
          <w:divId w:val="1529179779"/>
          <w:tblCellSpacing w:w="15" w:type="dxa"/>
        </w:trPr>
        <w:tc>
          <w:tcPr>
            <w:tcW w:w="0" w:type="auto"/>
            <w:vAlign w:val="center"/>
            <w:hideMark/>
          </w:tcPr>
          <w:p w14:paraId="22F886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544417" w14:textId="77777777" w:rsidR="00D67926" w:rsidRDefault="008D6FB8">
            <w:pPr>
              <w:rPr>
                <w:rFonts w:eastAsia="Times New Roman"/>
                <w:lang w:val="en-US"/>
              </w:rPr>
            </w:pPr>
            <w:r>
              <w:rPr>
                <w:rFonts w:eastAsia="Times New Roman"/>
                <w:lang w:val="en-US"/>
              </w:rPr>
              <w:t>Insurance information</w:t>
            </w:r>
          </w:p>
        </w:tc>
      </w:tr>
      <w:tr w:rsidR="00D67926" w14:paraId="6EC596D3" w14:textId="77777777">
        <w:trPr>
          <w:divId w:val="1529179779"/>
          <w:tblCellSpacing w:w="15" w:type="dxa"/>
        </w:trPr>
        <w:tc>
          <w:tcPr>
            <w:tcW w:w="0" w:type="auto"/>
            <w:vAlign w:val="center"/>
            <w:hideMark/>
          </w:tcPr>
          <w:p w14:paraId="19E348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63B28D" w14:textId="77777777" w:rsidR="00D67926" w:rsidRDefault="008D6FB8">
            <w:pPr>
              <w:rPr>
                <w:rFonts w:eastAsia="Times New Roman"/>
                <w:lang w:val="en-US"/>
              </w:rPr>
            </w:pPr>
            <w:r>
              <w:rPr>
                <w:rFonts w:eastAsia="Times New Roman"/>
                <w:lang w:val="en-US"/>
              </w:rPr>
              <w:t>Reference to the program or plan identification, underwriter or payor.</w:t>
            </w:r>
          </w:p>
        </w:tc>
      </w:tr>
      <w:tr w:rsidR="00D67926" w14:paraId="428A6E63" w14:textId="77777777">
        <w:trPr>
          <w:divId w:val="1529179779"/>
          <w:tblCellSpacing w:w="15" w:type="dxa"/>
        </w:trPr>
        <w:tc>
          <w:tcPr>
            <w:tcW w:w="0" w:type="auto"/>
            <w:vAlign w:val="center"/>
            <w:hideMark/>
          </w:tcPr>
          <w:p w14:paraId="2D38010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88D5F36" w14:textId="77777777"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14:paraId="3B268976" w14:textId="77777777">
        <w:trPr>
          <w:divId w:val="1529179779"/>
          <w:tblCellSpacing w:w="15" w:type="dxa"/>
        </w:trPr>
        <w:tc>
          <w:tcPr>
            <w:tcW w:w="0" w:type="auto"/>
            <w:vAlign w:val="center"/>
            <w:hideMark/>
          </w:tcPr>
          <w:p w14:paraId="53B9A8A6" w14:textId="77777777" w:rsidR="00D67926" w:rsidRDefault="008D6FB8">
            <w:pPr>
              <w:rPr>
                <w:rFonts w:eastAsia="Times New Roman"/>
                <w:lang w:val="en-US"/>
              </w:rPr>
            </w:pPr>
            <w:r>
              <w:rPr>
                <w:rFonts w:eastAsia="Times New Roman"/>
                <w:b/>
                <w:bCs/>
                <w:lang w:val="en-US"/>
              </w:rPr>
              <w:t>EnrollmentRequest.relationship</w:t>
            </w:r>
          </w:p>
        </w:tc>
        <w:tc>
          <w:tcPr>
            <w:tcW w:w="0" w:type="auto"/>
            <w:vAlign w:val="center"/>
            <w:hideMark/>
          </w:tcPr>
          <w:p w14:paraId="1487DC99" w14:textId="77777777" w:rsidR="00D67926" w:rsidRDefault="00D67926">
            <w:pPr>
              <w:rPr>
                <w:rFonts w:eastAsia="Times New Roman"/>
                <w:lang w:val="en-US"/>
              </w:rPr>
            </w:pPr>
          </w:p>
        </w:tc>
      </w:tr>
      <w:tr w:rsidR="00D67926" w14:paraId="752FAB28" w14:textId="77777777">
        <w:trPr>
          <w:divId w:val="1529179779"/>
          <w:tblCellSpacing w:w="15" w:type="dxa"/>
        </w:trPr>
        <w:tc>
          <w:tcPr>
            <w:tcW w:w="0" w:type="auto"/>
            <w:vAlign w:val="center"/>
            <w:hideMark/>
          </w:tcPr>
          <w:p w14:paraId="507450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3A85E7" w14:textId="77777777" w:rsidR="00D67926" w:rsidRDefault="008D6FB8">
            <w:pPr>
              <w:rPr>
                <w:rFonts w:eastAsia="Times New Roman"/>
                <w:lang w:val="en-US"/>
              </w:rPr>
            </w:pPr>
            <w:r>
              <w:rPr>
                <w:rFonts w:eastAsia="Times New Roman"/>
                <w:lang w:val="en-US"/>
              </w:rPr>
              <w:t>Patient relationship to subscriber</w:t>
            </w:r>
          </w:p>
        </w:tc>
      </w:tr>
      <w:tr w:rsidR="00D67926" w14:paraId="6E1CD72A" w14:textId="77777777">
        <w:trPr>
          <w:divId w:val="1529179779"/>
          <w:tblCellSpacing w:w="15" w:type="dxa"/>
        </w:trPr>
        <w:tc>
          <w:tcPr>
            <w:tcW w:w="0" w:type="auto"/>
            <w:vAlign w:val="center"/>
            <w:hideMark/>
          </w:tcPr>
          <w:p w14:paraId="40C61F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A90476" w14:textId="77777777" w:rsidR="00D67926" w:rsidRDefault="008D6FB8">
            <w:pPr>
              <w:rPr>
                <w:rFonts w:eastAsia="Times New Roman"/>
                <w:lang w:val="en-US"/>
              </w:rPr>
            </w:pPr>
            <w:r>
              <w:rPr>
                <w:rFonts w:eastAsia="Times New Roman"/>
                <w:lang w:val="en-US"/>
              </w:rPr>
              <w:t>The relationship of the patient to the subscriber.</w:t>
            </w:r>
          </w:p>
        </w:tc>
      </w:tr>
      <w:tr w:rsidR="00D67926" w14:paraId="73047D6B" w14:textId="77777777">
        <w:trPr>
          <w:divId w:val="1529179779"/>
          <w:tblCellSpacing w:w="15" w:type="dxa"/>
        </w:trPr>
        <w:tc>
          <w:tcPr>
            <w:tcW w:w="0" w:type="auto"/>
            <w:vAlign w:val="center"/>
            <w:hideMark/>
          </w:tcPr>
          <w:p w14:paraId="63775E3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5665CD6" w14:textId="77777777" w:rsidR="00D67926" w:rsidRDefault="008D6FB8">
            <w:pPr>
              <w:rPr>
                <w:rFonts w:eastAsia="Times New Roman"/>
                <w:lang w:val="en-US"/>
              </w:rPr>
            </w:pPr>
            <w:r>
              <w:rPr>
                <w:rFonts w:eastAsia="Times New Roman"/>
                <w:lang w:val="en-US"/>
              </w:rPr>
              <w:t>To determine relationship between the patient and the subscriber.</w:t>
            </w:r>
          </w:p>
        </w:tc>
      </w:tr>
      <w:tr w:rsidR="00D67926" w14:paraId="270B6FC8" w14:textId="77777777">
        <w:trPr>
          <w:divId w:val="1529179779"/>
          <w:tblCellSpacing w:w="15" w:type="dxa"/>
        </w:trPr>
        <w:tc>
          <w:tcPr>
            <w:tcW w:w="0" w:type="auto"/>
            <w:vAlign w:val="center"/>
            <w:hideMark/>
          </w:tcPr>
          <w:p w14:paraId="0E4C5F7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F834B9" w14:textId="77777777" w:rsidR="00D67926" w:rsidRDefault="008D6FB8">
            <w:pPr>
              <w:rPr>
                <w:rFonts w:eastAsia="Times New Roman"/>
                <w:lang w:val="en-US"/>
              </w:rPr>
            </w:pPr>
            <w:r>
              <w:rPr>
                <w:rFonts w:eastAsia="Times New Roman"/>
                <w:lang w:val="en-US"/>
              </w:rPr>
              <w:t>The code for the relationship of the patient to the subscriber</w:t>
            </w:r>
          </w:p>
        </w:tc>
      </w:tr>
    </w:tbl>
    <w:p w14:paraId="7CCC0593" w14:textId="77777777" w:rsidR="00D67926" w:rsidRDefault="008D6FB8">
      <w:pPr>
        <w:pStyle w:val="Heading2"/>
        <w:divId w:val="1529179779"/>
        <w:rPr>
          <w:rFonts w:eastAsia="Times New Roman"/>
          <w:lang w:val="en-US"/>
        </w:rPr>
      </w:pPr>
      <w:r>
        <w:rPr>
          <w:rFonts w:eastAsia="Times New Roman"/>
          <w:lang w:val="en-US"/>
        </w:rPr>
        <w:t>http://hl7.org/fhir/StructureDefinition/EnrollmentResponse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gridCol w:w="4971"/>
      </w:tblGrid>
      <w:tr w:rsidR="00D67926" w14:paraId="2224B8B4" w14:textId="77777777">
        <w:trPr>
          <w:divId w:val="1529179779"/>
          <w:tblCellSpacing w:w="15" w:type="dxa"/>
        </w:trPr>
        <w:tc>
          <w:tcPr>
            <w:tcW w:w="0" w:type="auto"/>
            <w:vAlign w:val="center"/>
            <w:hideMark/>
          </w:tcPr>
          <w:p w14:paraId="39FEC1E7" w14:textId="77777777" w:rsidR="00D67926" w:rsidRDefault="008D6FB8">
            <w:pPr>
              <w:rPr>
                <w:rFonts w:eastAsia="Times New Roman"/>
                <w:lang w:val="en-US"/>
              </w:rPr>
            </w:pPr>
            <w:r>
              <w:rPr>
                <w:rFonts w:eastAsia="Times New Roman"/>
                <w:b/>
                <w:bCs/>
                <w:lang w:val="en-US"/>
              </w:rPr>
              <w:t>EnrollmentResponse</w:t>
            </w:r>
          </w:p>
        </w:tc>
        <w:tc>
          <w:tcPr>
            <w:tcW w:w="0" w:type="auto"/>
            <w:vAlign w:val="center"/>
            <w:hideMark/>
          </w:tcPr>
          <w:p w14:paraId="7D618B2A" w14:textId="77777777" w:rsidR="00D67926" w:rsidRDefault="008D6FB8">
            <w:pPr>
              <w:rPr>
                <w:rFonts w:eastAsia="Times New Roman"/>
                <w:lang w:val="en-US"/>
              </w:rPr>
            </w:pPr>
            <w:r>
              <w:rPr>
                <w:rFonts w:eastAsia="Times New Roman"/>
                <w:lang w:val="en-US"/>
              </w:rPr>
              <w:t>Enrollment Response</w:t>
            </w:r>
          </w:p>
        </w:tc>
      </w:tr>
      <w:tr w:rsidR="00D67926" w14:paraId="7539F3C7" w14:textId="77777777">
        <w:trPr>
          <w:divId w:val="1529179779"/>
          <w:tblCellSpacing w:w="15" w:type="dxa"/>
        </w:trPr>
        <w:tc>
          <w:tcPr>
            <w:tcW w:w="0" w:type="auto"/>
            <w:vAlign w:val="center"/>
            <w:hideMark/>
          </w:tcPr>
          <w:p w14:paraId="75CEA1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10592E" w14:textId="77777777" w:rsidR="00D67926" w:rsidRDefault="008D6FB8">
            <w:pPr>
              <w:rPr>
                <w:rFonts w:eastAsia="Times New Roman"/>
                <w:lang w:val="en-US"/>
              </w:rPr>
            </w:pPr>
            <w:r>
              <w:rPr>
                <w:rFonts w:eastAsia="Times New Roman"/>
                <w:lang w:val="en-US"/>
              </w:rPr>
              <w:t>EnrollmentResponse resource</w:t>
            </w:r>
          </w:p>
        </w:tc>
      </w:tr>
      <w:tr w:rsidR="00D67926" w14:paraId="426DAF1F" w14:textId="77777777">
        <w:trPr>
          <w:divId w:val="1529179779"/>
          <w:tblCellSpacing w:w="15" w:type="dxa"/>
        </w:trPr>
        <w:tc>
          <w:tcPr>
            <w:tcW w:w="0" w:type="auto"/>
            <w:vAlign w:val="center"/>
            <w:hideMark/>
          </w:tcPr>
          <w:p w14:paraId="4B4A10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709E16" w14:textId="77777777" w:rsidR="00D67926" w:rsidRDefault="008D6FB8">
            <w:pPr>
              <w:rPr>
                <w:rFonts w:eastAsia="Times New Roman"/>
                <w:lang w:val="en-US"/>
              </w:rPr>
            </w:pPr>
            <w:r>
              <w:rPr>
                <w:rFonts w:eastAsia="Times New Roman"/>
                <w:lang w:val="en-US"/>
              </w:rPr>
              <w:t>This resource provides Enrollment and plan details from the processing of an Enrollment resource.</w:t>
            </w:r>
          </w:p>
        </w:tc>
      </w:tr>
      <w:tr w:rsidR="00D67926" w14:paraId="6212C20B" w14:textId="77777777">
        <w:trPr>
          <w:divId w:val="1529179779"/>
          <w:tblCellSpacing w:w="15" w:type="dxa"/>
        </w:trPr>
        <w:tc>
          <w:tcPr>
            <w:tcW w:w="0" w:type="auto"/>
            <w:vAlign w:val="center"/>
            <w:hideMark/>
          </w:tcPr>
          <w:p w14:paraId="04E41F4B" w14:textId="77777777" w:rsidR="00D67926" w:rsidRDefault="008D6FB8">
            <w:pPr>
              <w:rPr>
                <w:rFonts w:eastAsia="Times New Roman"/>
                <w:lang w:val="en-US"/>
              </w:rPr>
            </w:pPr>
            <w:r>
              <w:rPr>
                <w:rFonts w:eastAsia="Times New Roman"/>
                <w:b/>
                <w:bCs/>
                <w:lang w:val="en-US"/>
              </w:rPr>
              <w:t>EnrollmentResponse.identifier</w:t>
            </w:r>
          </w:p>
        </w:tc>
        <w:tc>
          <w:tcPr>
            <w:tcW w:w="0" w:type="auto"/>
            <w:vAlign w:val="center"/>
            <w:hideMark/>
          </w:tcPr>
          <w:p w14:paraId="3E912A5B" w14:textId="77777777" w:rsidR="00D67926" w:rsidRDefault="00D67926">
            <w:pPr>
              <w:rPr>
                <w:rFonts w:eastAsia="Times New Roman"/>
                <w:lang w:val="en-US"/>
              </w:rPr>
            </w:pPr>
          </w:p>
        </w:tc>
      </w:tr>
      <w:tr w:rsidR="00D67926" w14:paraId="0FC5CE9D" w14:textId="77777777">
        <w:trPr>
          <w:divId w:val="1529179779"/>
          <w:tblCellSpacing w:w="15" w:type="dxa"/>
        </w:trPr>
        <w:tc>
          <w:tcPr>
            <w:tcW w:w="0" w:type="auto"/>
            <w:vAlign w:val="center"/>
            <w:hideMark/>
          </w:tcPr>
          <w:p w14:paraId="04AB09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A39CDE" w14:textId="77777777" w:rsidR="00D67926" w:rsidRDefault="008D6FB8">
            <w:pPr>
              <w:rPr>
                <w:rFonts w:eastAsia="Times New Roman"/>
                <w:lang w:val="en-US"/>
              </w:rPr>
            </w:pPr>
            <w:r>
              <w:rPr>
                <w:rFonts w:eastAsia="Times New Roman"/>
                <w:lang w:val="en-US"/>
              </w:rPr>
              <w:t>Business Identifier</w:t>
            </w:r>
          </w:p>
        </w:tc>
      </w:tr>
      <w:tr w:rsidR="00D67926" w14:paraId="21A81332" w14:textId="77777777">
        <w:trPr>
          <w:divId w:val="1529179779"/>
          <w:tblCellSpacing w:w="15" w:type="dxa"/>
        </w:trPr>
        <w:tc>
          <w:tcPr>
            <w:tcW w:w="0" w:type="auto"/>
            <w:vAlign w:val="center"/>
            <w:hideMark/>
          </w:tcPr>
          <w:p w14:paraId="329407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029201" w14:textId="77777777" w:rsidR="00D67926" w:rsidRDefault="008D6FB8">
            <w:pPr>
              <w:rPr>
                <w:rFonts w:eastAsia="Times New Roman"/>
                <w:lang w:val="en-US"/>
              </w:rPr>
            </w:pPr>
            <w:r>
              <w:rPr>
                <w:rFonts w:eastAsia="Times New Roman"/>
                <w:lang w:val="en-US"/>
              </w:rPr>
              <w:t>The Response Business Identifier.</w:t>
            </w:r>
          </w:p>
        </w:tc>
      </w:tr>
      <w:tr w:rsidR="00D67926" w14:paraId="195610D7" w14:textId="77777777">
        <w:trPr>
          <w:divId w:val="1529179779"/>
          <w:tblCellSpacing w:w="15" w:type="dxa"/>
        </w:trPr>
        <w:tc>
          <w:tcPr>
            <w:tcW w:w="0" w:type="auto"/>
            <w:vAlign w:val="center"/>
            <w:hideMark/>
          </w:tcPr>
          <w:p w14:paraId="47F52F1E" w14:textId="77777777" w:rsidR="00D67926" w:rsidRDefault="008D6FB8">
            <w:pPr>
              <w:rPr>
                <w:rFonts w:eastAsia="Times New Roman"/>
                <w:lang w:val="en-US"/>
              </w:rPr>
            </w:pPr>
            <w:r>
              <w:rPr>
                <w:rFonts w:eastAsia="Times New Roman"/>
                <w:b/>
                <w:bCs/>
                <w:lang w:val="en-US"/>
              </w:rPr>
              <w:t>EnrollmentResponse.request</w:t>
            </w:r>
          </w:p>
        </w:tc>
        <w:tc>
          <w:tcPr>
            <w:tcW w:w="0" w:type="auto"/>
            <w:vAlign w:val="center"/>
            <w:hideMark/>
          </w:tcPr>
          <w:p w14:paraId="241D7674" w14:textId="77777777" w:rsidR="00D67926" w:rsidRDefault="00D67926">
            <w:pPr>
              <w:rPr>
                <w:rFonts w:eastAsia="Times New Roman"/>
                <w:lang w:val="en-US"/>
              </w:rPr>
            </w:pPr>
          </w:p>
        </w:tc>
      </w:tr>
      <w:tr w:rsidR="00D67926" w14:paraId="34AA9CC4" w14:textId="77777777">
        <w:trPr>
          <w:divId w:val="1529179779"/>
          <w:tblCellSpacing w:w="15" w:type="dxa"/>
        </w:trPr>
        <w:tc>
          <w:tcPr>
            <w:tcW w:w="0" w:type="auto"/>
            <w:vAlign w:val="center"/>
            <w:hideMark/>
          </w:tcPr>
          <w:p w14:paraId="15D0D3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53CB4A" w14:textId="77777777" w:rsidR="00D67926" w:rsidRDefault="008D6FB8">
            <w:pPr>
              <w:rPr>
                <w:rFonts w:eastAsia="Times New Roman"/>
                <w:lang w:val="en-US"/>
              </w:rPr>
            </w:pPr>
            <w:r>
              <w:rPr>
                <w:rFonts w:eastAsia="Times New Roman"/>
                <w:lang w:val="en-US"/>
              </w:rPr>
              <w:t>Claim reference</w:t>
            </w:r>
          </w:p>
        </w:tc>
      </w:tr>
      <w:tr w:rsidR="00D67926" w14:paraId="75DAEEE9" w14:textId="77777777">
        <w:trPr>
          <w:divId w:val="1529179779"/>
          <w:tblCellSpacing w:w="15" w:type="dxa"/>
        </w:trPr>
        <w:tc>
          <w:tcPr>
            <w:tcW w:w="0" w:type="auto"/>
            <w:vAlign w:val="center"/>
            <w:hideMark/>
          </w:tcPr>
          <w:p w14:paraId="104CDE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0473CA" w14:textId="77777777" w:rsidR="00D67926" w:rsidRDefault="008D6FB8">
            <w:pPr>
              <w:rPr>
                <w:rFonts w:eastAsia="Times New Roman"/>
                <w:lang w:val="en-US"/>
              </w:rPr>
            </w:pPr>
            <w:r>
              <w:rPr>
                <w:rFonts w:eastAsia="Times New Roman"/>
                <w:lang w:val="en-US"/>
              </w:rPr>
              <w:t>Original request resource reference.</w:t>
            </w:r>
          </w:p>
        </w:tc>
      </w:tr>
      <w:tr w:rsidR="00D67926" w14:paraId="0128E413" w14:textId="77777777">
        <w:trPr>
          <w:divId w:val="1529179779"/>
          <w:tblCellSpacing w:w="15" w:type="dxa"/>
        </w:trPr>
        <w:tc>
          <w:tcPr>
            <w:tcW w:w="0" w:type="auto"/>
            <w:vAlign w:val="center"/>
            <w:hideMark/>
          </w:tcPr>
          <w:p w14:paraId="6B0C5B73" w14:textId="77777777" w:rsidR="00D67926" w:rsidRDefault="008D6FB8">
            <w:pPr>
              <w:rPr>
                <w:rFonts w:eastAsia="Times New Roman"/>
                <w:lang w:val="en-US"/>
              </w:rPr>
            </w:pPr>
            <w:r>
              <w:rPr>
                <w:rFonts w:eastAsia="Times New Roman"/>
                <w:b/>
                <w:bCs/>
                <w:lang w:val="en-US"/>
              </w:rPr>
              <w:t>EnrollmentResponse.outcome</w:t>
            </w:r>
          </w:p>
        </w:tc>
        <w:tc>
          <w:tcPr>
            <w:tcW w:w="0" w:type="auto"/>
            <w:vAlign w:val="center"/>
            <w:hideMark/>
          </w:tcPr>
          <w:p w14:paraId="541D3FE4" w14:textId="77777777" w:rsidR="00D67926" w:rsidRDefault="00D67926">
            <w:pPr>
              <w:rPr>
                <w:rFonts w:eastAsia="Times New Roman"/>
                <w:lang w:val="en-US"/>
              </w:rPr>
            </w:pPr>
          </w:p>
        </w:tc>
      </w:tr>
      <w:tr w:rsidR="00D67926" w14:paraId="28995BB6" w14:textId="77777777">
        <w:trPr>
          <w:divId w:val="1529179779"/>
          <w:tblCellSpacing w:w="15" w:type="dxa"/>
        </w:trPr>
        <w:tc>
          <w:tcPr>
            <w:tcW w:w="0" w:type="auto"/>
            <w:vAlign w:val="center"/>
            <w:hideMark/>
          </w:tcPr>
          <w:p w14:paraId="18C263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5CD662" w14:textId="77777777" w:rsidR="00D67926" w:rsidRDefault="008D6FB8">
            <w:pPr>
              <w:rPr>
                <w:rFonts w:eastAsia="Times New Roman"/>
                <w:lang w:val="en-US"/>
              </w:rPr>
            </w:pPr>
            <w:r>
              <w:rPr>
                <w:rFonts w:eastAsia="Times New Roman"/>
                <w:lang w:val="en-US"/>
              </w:rPr>
              <w:t>Transaction status: error, complete.</w:t>
            </w:r>
          </w:p>
        </w:tc>
      </w:tr>
      <w:tr w:rsidR="00D67926" w14:paraId="0264DC9B" w14:textId="77777777">
        <w:trPr>
          <w:divId w:val="1529179779"/>
          <w:tblCellSpacing w:w="15" w:type="dxa"/>
        </w:trPr>
        <w:tc>
          <w:tcPr>
            <w:tcW w:w="0" w:type="auto"/>
            <w:vAlign w:val="center"/>
            <w:hideMark/>
          </w:tcPr>
          <w:p w14:paraId="1E6018C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7A364F4" w14:textId="77777777" w:rsidR="00D67926" w:rsidRDefault="008D6FB8">
            <w:pPr>
              <w:rPr>
                <w:rFonts w:eastAsia="Times New Roman"/>
                <w:lang w:val="en-US"/>
              </w:rPr>
            </w:pPr>
            <w:r>
              <w:rPr>
                <w:rFonts w:eastAsia="Times New Roman"/>
                <w:lang w:val="en-US"/>
              </w:rPr>
              <w:t>The outcome of the processing.</w:t>
            </w:r>
          </w:p>
        </w:tc>
      </w:tr>
      <w:tr w:rsidR="00D67926" w14:paraId="082C1485" w14:textId="77777777">
        <w:trPr>
          <w:divId w:val="1529179779"/>
          <w:tblCellSpacing w:w="15" w:type="dxa"/>
        </w:trPr>
        <w:tc>
          <w:tcPr>
            <w:tcW w:w="0" w:type="auto"/>
            <w:vAlign w:val="center"/>
            <w:hideMark/>
          </w:tcPr>
          <w:p w14:paraId="726FD25D" w14:textId="77777777" w:rsidR="00D67926" w:rsidRDefault="008D6FB8">
            <w:pPr>
              <w:rPr>
                <w:rFonts w:eastAsia="Times New Roman"/>
                <w:lang w:val="en-US"/>
              </w:rPr>
            </w:pPr>
            <w:r>
              <w:rPr>
                <w:rFonts w:eastAsia="Times New Roman"/>
                <w:b/>
                <w:bCs/>
                <w:lang w:val="en-US"/>
              </w:rPr>
              <w:t>EnrollmentResponse.disposition</w:t>
            </w:r>
          </w:p>
        </w:tc>
        <w:tc>
          <w:tcPr>
            <w:tcW w:w="0" w:type="auto"/>
            <w:vAlign w:val="center"/>
            <w:hideMark/>
          </w:tcPr>
          <w:p w14:paraId="46E6327F" w14:textId="77777777" w:rsidR="00D67926" w:rsidRDefault="00D67926">
            <w:pPr>
              <w:rPr>
                <w:rFonts w:eastAsia="Times New Roman"/>
                <w:lang w:val="en-US"/>
              </w:rPr>
            </w:pPr>
          </w:p>
        </w:tc>
      </w:tr>
      <w:tr w:rsidR="00D67926" w14:paraId="776E7E98" w14:textId="77777777">
        <w:trPr>
          <w:divId w:val="1529179779"/>
          <w:tblCellSpacing w:w="15" w:type="dxa"/>
        </w:trPr>
        <w:tc>
          <w:tcPr>
            <w:tcW w:w="0" w:type="auto"/>
            <w:vAlign w:val="center"/>
            <w:hideMark/>
          </w:tcPr>
          <w:p w14:paraId="1E1BF8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22ADB3" w14:textId="77777777" w:rsidR="00D67926" w:rsidRDefault="008D6FB8">
            <w:pPr>
              <w:rPr>
                <w:rFonts w:eastAsia="Times New Roman"/>
                <w:lang w:val="en-US"/>
              </w:rPr>
            </w:pPr>
            <w:r>
              <w:rPr>
                <w:rFonts w:eastAsia="Times New Roman"/>
                <w:lang w:val="en-US"/>
              </w:rPr>
              <w:t>Disposition Message</w:t>
            </w:r>
          </w:p>
        </w:tc>
      </w:tr>
      <w:tr w:rsidR="00D67926" w14:paraId="01FDC524" w14:textId="77777777">
        <w:trPr>
          <w:divId w:val="1529179779"/>
          <w:tblCellSpacing w:w="15" w:type="dxa"/>
        </w:trPr>
        <w:tc>
          <w:tcPr>
            <w:tcW w:w="0" w:type="auto"/>
            <w:vAlign w:val="center"/>
            <w:hideMark/>
          </w:tcPr>
          <w:p w14:paraId="64FB93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646EDC" w14:textId="77777777" w:rsidR="00D67926" w:rsidRDefault="008D6FB8">
            <w:pPr>
              <w:rPr>
                <w:rFonts w:eastAsia="Times New Roman"/>
                <w:lang w:val="en-US"/>
              </w:rPr>
            </w:pPr>
            <w:r>
              <w:rPr>
                <w:rFonts w:eastAsia="Times New Roman"/>
                <w:lang w:val="en-US"/>
              </w:rPr>
              <w:t>A description of the status of the adjudication.</w:t>
            </w:r>
          </w:p>
        </w:tc>
      </w:tr>
      <w:tr w:rsidR="00D67926" w14:paraId="7A7C9A63" w14:textId="77777777">
        <w:trPr>
          <w:divId w:val="1529179779"/>
          <w:tblCellSpacing w:w="15" w:type="dxa"/>
        </w:trPr>
        <w:tc>
          <w:tcPr>
            <w:tcW w:w="0" w:type="auto"/>
            <w:vAlign w:val="center"/>
            <w:hideMark/>
          </w:tcPr>
          <w:p w14:paraId="7F80BA09" w14:textId="77777777" w:rsidR="00D67926" w:rsidRDefault="008D6FB8">
            <w:pPr>
              <w:rPr>
                <w:rFonts w:eastAsia="Times New Roman"/>
                <w:lang w:val="en-US"/>
              </w:rPr>
            </w:pPr>
            <w:r>
              <w:rPr>
                <w:rFonts w:eastAsia="Times New Roman"/>
                <w:b/>
                <w:bCs/>
                <w:lang w:val="en-US"/>
              </w:rPr>
              <w:t>EnrollmentResponse.ruleset</w:t>
            </w:r>
          </w:p>
        </w:tc>
        <w:tc>
          <w:tcPr>
            <w:tcW w:w="0" w:type="auto"/>
            <w:vAlign w:val="center"/>
            <w:hideMark/>
          </w:tcPr>
          <w:p w14:paraId="086DE1D0" w14:textId="77777777" w:rsidR="00D67926" w:rsidRDefault="00D67926">
            <w:pPr>
              <w:rPr>
                <w:rFonts w:eastAsia="Times New Roman"/>
                <w:lang w:val="en-US"/>
              </w:rPr>
            </w:pPr>
          </w:p>
        </w:tc>
      </w:tr>
      <w:tr w:rsidR="00D67926" w14:paraId="60333355" w14:textId="77777777">
        <w:trPr>
          <w:divId w:val="1529179779"/>
          <w:tblCellSpacing w:w="15" w:type="dxa"/>
        </w:trPr>
        <w:tc>
          <w:tcPr>
            <w:tcW w:w="0" w:type="auto"/>
            <w:vAlign w:val="center"/>
            <w:hideMark/>
          </w:tcPr>
          <w:p w14:paraId="193BC0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475922" w14:textId="77777777" w:rsidR="00D67926" w:rsidRDefault="008D6FB8">
            <w:pPr>
              <w:rPr>
                <w:rFonts w:eastAsia="Times New Roman"/>
                <w:lang w:val="en-US"/>
              </w:rPr>
            </w:pPr>
            <w:r>
              <w:rPr>
                <w:rFonts w:eastAsia="Times New Roman"/>
                <w:lang w:val="en-US"/>
              </w:rPr>
              <w:t>Resource version</w:t>
            </w:r>
          </w:p>
        </w:tc>
      </w:tr>
      <w:tr w:rsidR="00D67926" w14:paraId="562FE1D3" w14:textId="77777777">
        <w:trPr>
          <w:divId w:val="1529179779"/>
          <w:tblCellSpacing w:w="15" w:type="dxa"/>
        </w:trPr>
        <w:tc>
          <w:tcPr>
            <w:tcW w:w="0" w:type="auto"/>
            <w:vAlign w:val="center"/>
            <w:hideMark/>
          </w:tcPr>
          <w:p w14:paraId="274536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520253"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5AA6E319" w14:textId="77777777">
        <w:trPr>
          <w:divId w:val="1529179779"/>
          <w:tblCellSpacing w:w="15" w:type="dxa"/>
        </w:trPr>
        <w:tc>
          <w:tcPr>
            <w:tcW w:w="0" w:type="auto"/>
            <w:vAlign w:val="center"/>
            <w:hideMark/>
          </w:tcPr>
          <w:p w14:paraId="05F733E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78F9728"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57C1859E" w14:textId="77777777">
        <w:trPr>
          <w:divId w:val="1529179779"/>
          <w:tblCellSpacing w:w="15" w:type="dxa"/>
        </w:trPr>
        <w:tc>
          <w:tcPr>
            <w:tcW w:w="0" w:type="auto"/>
            <w:vAlign w:val="center"/>
            <w:hideMark/>
          </w:tcPr>
          <w:p w14:paraId="4F6322CD" w14:textId="77777777" w:rsidR="00D67926" w:rsidRDefault="008D6FB8">
            <w:pPr>
              <w:rPr>
                <w:rFonts w:eastAsia="Times New Roman"/>
                <w:lang w:val="en-US"/>
              </w:rPr>
            </w:pPr>
            <w:r>
              <w:rPr>
                <w:rFonts w:eastAsia="Times New Roman"/>
                <w:b/>
                <w:bCs/>
                <w:lang w:val="en-US"/>
              </w:rPr>
              <w:lastRenderedPageBreak/>
              <w:t>EnrollmentResponse.originalRuleset</w:t>
            </w:r>
          </w:p>
        </w:tc>
        <w:tc>
          <w:tcPr>
            <w:tcW w:w="0" w:type="auto"/>
            <w:vAlign w:val="center"/>
            <w:hideMark/>
          </w:tcPr>
          <w:p w14:paraId="293B01D1" w14:textId="77777777" w:rsidR="00D67926" w:rsidRDefault="00D67926">
            <w:pPr>
              <w:rPr>
                <w:rFonts w:eastAsia="Times New Roman"/>
                <w:lang w:val="en-US"/>
              </w:rPr>
            </w:pPr>
          </w:p>
        </w:tc>
      </w:tr>
      <w:tr w:rsidR="00D67926" w14:paraId="1ED4DEEA" w14:textId="77777777">
        <w:trPr>
          <w:divId w:val="1529179779"/>
          <w:tblCellSpacing w:w="15" w:type="dxa"/>
        </w:trPr>
        <w:tc>
          <w:tcPr>
            <w:tcW w:w="0" w:type="auto"/>
            <w:vAlign w:val="center"/>
            <w:hideMark/>
          </w:tcPr>
          <w:p w14:paraId="362FDE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70435B" w14:textId="77777777" w:rsidR="00D67926" w:rsidRDefault="008D6FB8">
            <w:pPr>
              <w:rPr>
                <w:rFonts w:eastAsia="Times New Roman"/>
                <w:lang w:val="en-US"/>
              </w:rPr>
            </w:pPr>
            <w:r>
              <w:rPr>
                <w:rFonts w:eastAsia="Times New Roman"/>
                <w:lang w:val="en-US"/>
              </w:rPr>
              <w:t>Original version</w:t>
            </w:r>
          </w:p>
        </w:tc>
      </w:tr>
      <w:tr w:rsidR="00D67926" w14:paraId="09451CE7" w14:textId="77777777">
        <w:trPr>
          <w:divId w:val="1529179779"/>
          <w:tblCellSpacing w:w="15" w:type="dxa"/>
        </w:trPr>
        <w:tc>
          <w:tcPr>
            <w:tcW w:w="0" w:type="auto"/>
            <w:vAlign w:val="center"/>
            <w:hideMark/>
          </w:tcPr>
          <w:p w14:paraId="67787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688864"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262EF06A" w14:textId="77777777">
        <w:trPr>
          <w:divId w:val="1529179779"/>
          <w:tblCellSpacing w:w="15" w:type="dxa"/>
        </w:trPr>
        <w:tc>
          <w:tcPr>
            <w:tcW w:w="0" w:type="auto"/>
            <w:vAlign w:val="center"/>
            <w:hideMark/>
          </w:tcPr>
          <w:p w14:paraId="3B7282B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30D742F"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6E72C603" w14:textId="77777777">
        <w:trPr>
          <w:divId w:val="1529179779"/>
          <w:tblCellSpacing w:w="15" w:type="dxa"/>
        </w:trPr>
        <w:tc>
          <w:tcPr>
            <w:tcW w:w="0" w:type="auto"/>
            <w:vAlign w:val="center"/>
            <w:hideMark/>
          </w:tcPr>
          <w:p w14:paraId="71C9D4F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FC0C5A"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0657F4BE" w14:textId="77777777">
        <w:trPr>
          <w:divId w:val="1529179779"/>
          <w:tblCellSpacing w:w="15" w:type="dxa"/>
        </w:trPr>
        <w:tc>
          <w:tcPr>
            <w:tcW w:w="0" w:type="auto"/>
            <w:vAlign w:val="center"/>
            <w:hideMark/>
          </w:tcPr>
          <w:p w14:paraId="442361D1" w14:textId="77777777" w:rsidR="00D67926" w:rsidRDefault="008D6FB8">
            <w:pPr>
              <w:rPr>
                <w:rFonts w:eastAsia="Times New Roman"/>
                <w:lang w:val="en-US"/>
              </w:rPr>
            </w:pPr>
            <w:r>
              <w:rPr>
                <w:rFonts w:eastAsia="Times New Roman"/>
                <w:b/>
                <w:bCs/>
                <w:lang w:val="en-US"/>
              </w:rPr>
              <w:t>EnrollmentResponse.created</w:t>
            </w:r>
          </w:p>
        </w:tc>
        <w:tc>
          <w:tcPr>
            <w:tcW w:w="0" w:type="auto"/>
            <w:vAlign w:val="center"/>
            <w:hideMark/>
          </w:tcPr>
          <w:p w14:paraId="1C6C6B2A" w14:textId="77777777" w:rsidR="00D67926" w:rsidRDefault="00D67926">
            <w:pPr>
              <w:rPr>
                <w:rFonts w:eastAsia="Times New Roman"/>
                <w:lang w:val="en-US"/>
              </w:rPr>
            </w:pPr>
          </w:p>
        </w:tc>
      </w:tr>
      <w:tr w:rsidR="00D67926" w14:paraId="21979E86" w14:textId="77777777">
        <w:trPr>
          <w:divId w:val="1529179779"/>
          <w:tblCellSpacing w:w="15" w:type="dxa"/>
        </w:trPr>
        <w:tc>
          <w:tcPr>
            <w:tcW w:w="0" w:type="auto"/>
            <w:vAlign w:val="center"/>
            <w:hideMark/>
          </w:tcPr>
          <w:p w14:paraId="7754BF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3A6DEC" w14:textId="77777777" w:rsidR="00D67926" w:rsidRDefault="008D6FB8">
            <w:pPr>
              <w:rPr>
                <w:rFonts w:eastAsia="Times New Roman"/>
                <w:lang w:val="en-US"/>
              </w:rPr>
            </w:pPr>
            <w:r>
              <w:rPr>
                <w:rFonts w:eastAsia="Times New Roman"/>
                <w:lang w:val="en-US"/>
              </w:rPr>
              <w:t>Creation date</w:t>
            </w:r>
          </w:p>
        </w:tc>
      </w:tr>
      <w:tr w:rsidR="00D67926" w14:paraId="4B1EDF06" w14:textId="77777777">
        <w:trPr>
          <w:divId w:val="1529179779"/>
          <w:tblCellSpacing w:w="15" w:type="dxa"/>
        </w:trPr>
        <w:tc>
          <w:tcPr>
            <w:tcW w:w="0" w:type="auto"/>
            <w:vAlign w:val="center"/>
            <w:hideMark/>
          </w:tcPr>
          <w:p w14:paraId="50A93F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F48855"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23576F93" w14:textId="77777777">
        <w:trPr>
          <w:divId w:val="1529179779"/>
          <w:tblCellSpacing w:w="15" w:type="dxa"/>
        </w:trPr>
        <w:tc>
          <w:tcPr>
            <w:tcW w:w="0" w:type="auto"/>
            <w:vAlign w:val="center"/>
            <w:hideMark/>
          </w:tcPr>
          <w:p w14:paraId="7A5EC138" w14:textId="77777777" w:rsidR="00D67926" w:rsidRDefault="008D6FB8">
            <w:pPr>
              <w:rPr>
                <w:rFonts w:eastAsia="Times New Roman"/>
                <w:lang w:val="en-US"/>
              </w:rPr>
            </w:pPr>
            <w:r>
              <w:rPr>
                <w:rFonts w:eastAsia="Times New Roman"/>
                <w:b/>
                <w:bCs/>
                <w:lang w:val="en-US"/>
              </w:rPr>
              <w:t>EnrollmentResponse.organization</w:t>
            </w:r>
          </w:p>
        </w:tc>
        <w:tc>
          <w:tcPr>
            <w:tcW w:w="0" w:type="auto"/>
            <w:vAlign w:val="center"/>
            <w:hideMark/>
          </w:tcPr>
          <w:p w14:paraId="20276B98" w14:textId="77777777" w:rsidR="00D67926" w:rsidRDefault="00D67926">
            <w:pPr>
              <w:rPr>
                <w:rFonts w:eastAsia="Times New Roman"/>
                <w:lang w:val="en-US"/>
              </w:rPr>
            </w:pPr>
          </w:p>
        </w:tc>
      </w:tr>
      <w:tr w:rsidR="00D67926" w14:paraId="4DB6875C" w14:textId="77777777">
        <w:trPr>
          <w:divId w:val="1529179779"/>
          <w:tblCellSpacing w:w="15" w:type="dxa"/>
        </w:trPr>
        <w:tc>
          <w:tcPr>
            <w:tcW w:w="0" w:type="auto"/>
            <w:vAlign w:val="center"/>
            <w:hideMark/>
          </w:tcPr>
          <w:p w14:paraId="6C602D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C12BB5" w14:textId="77777777" w:rsidR="00D67926" w:rsidRDefault="008D6FB8">
            <w:pPr>
              <w:rPr>
                <w:rFonts w:eastAsia="Times New Roman"/>
                <w:lang w:val="en-US"/>
              </w:rPr>
            </w:pPr>
            <w:r>
              <w:rPr>
                <w:rFonts w:eastAsia="Times New Roman"/>
                <w:lang w:val="en-US"/>
              </w:rPr>
              <w:t>Insurer</w:t>
            </w:r>
          </w:p>
        </w:tc>
      </w:tr>
      <w:tr w:rsidR="00D67926" w14:paraId="70ACE801" w14:textId="77777777">
        <w:trPr>
          <w:divId w:val="1529179779"/>
          <w:tblCellSpacing w:w="15" w:type="dxa"/>
        </w:trPr>
        <w:tc>
          <w:tcPr>
            <w:tcW w:w="0" w:type="auto"/>
            <w:vAlign w:val="center"/>
            <w:hideMark/>
          </w:tcPr>
          <w:p w14:paraId="6E73AE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FF715D" w14:textId="77777777" w:rsidR="00D67926" w:rsidRDefault="008D6FB8">
            <w:pPr>
              <w:rPr>
                <w:rFonts w:eastAsia="Times New Roman"/>
                <w:lang w:val="en-US"/>
              </w:rPr>
            </w:pPr>
            <w:r>
              <w:rPr>
                <w:rFonts w:eastAsia="Times New Roman"/>
                <w:lang w:val="en-US"/>
              </w:rPr>
              <w:t>The Insurer who produced this adjudicated response.</w:t>
            </w:r>
          </w:p>
        </w:tc>
      </w:tr>
      <w:tr w:rsidR="00D67926" w14:paraId="7448DB81" w14:textId="77777777">
        <w:trPr>
          <w:divId w:val="1529179779"/>
          <w:tblCellSpacing w:w="15" w:type="dxa"/>
        </w:trPr>
        <w:tc>
          <w:tcPr>
            <w:tcW w:w="0" w:type="auto"/>
            <w:vAlign w:val="center"/>
            <w:hideMark/>
          </w:tcPr>
          <w:p w14:paraId="344D6BCB" w14:textId="77777777" w:rsidR="00D67926" w:rsidRDefault="008D6FB8">
            <w:pPr>
              <w:rPr>
                <w:rFonts w:eastAsia="Times New Roman"/>
                <w:lang w:val="en-US"/>
              </w:rPr>
            </w:pPr>
            <w:r>
              <w:rPr>
                <w:rFonts w:eastAsia="Times New Roman"/>
                <w:b/>
                <w:bCs/>
                <w:lang w:val="en-US"/>
              </w:rPr>
              <w:t>EnrollmentResponse.requestProvider</w:t>
            </w:r>
          </w:p>
        </w:tc>
        <w:tc>
          <w:tcPr>
            <w:tcW w:w="0" w:type="auto"/>
            <w:vAlign w:val="center"/>
            <w:hideMark/>
          </w:tcPr>
          <w:p w14:paraId="192D2749" w14:textId="77777777" w:rsidR="00D67926" w:rsidRDefault="00D67926">
            <w:pPr>
              <w:rPr>
                <w:rFonts w:eastAsia="Times New Roman"/>
                <w:lang w:val="en-US"/>
              </w:rPr>
            </w:pPr>
          </w:p>
        </w:tc>
      </w:tr>
      <w:tr w:rsidR="00D67926" w14:paraId="3448B050" w14:textId="77777777">
        <w:trPr>
          <w:divId w:val="1529179779"/>
          <w:tblCellSpacing w:w="15" w:type="dxa"/>
        </w:trPr>
        <w:tc>
          <w:tcPr>
            <w:tcW w:w="0" w:type="auto"/>
            <w:vAlign w:val="center"/>
            <w:hideMark/>
          </w:tcPr>
          <w:p w14:paraId="2A19E8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0169E8" w14:textId="77777777" w:rsidR="00D67926" w:rsidRDefault="008D6FB8">
            <w:pPr>
              <w:rPr>
                <w:rFonts w:eastAsia="Times New Roman"/>
                <w:lang w:val="en-US"/>
              </w:rPr>
            </w:pPr>
            <w:r>
              <w:rPr>
                <w:rFonts w:eastAsia="Times New Roman"/>
                <w:lang w:val="en-US"/>
              </w:rPr>
              <w:t>Responsible practitioner</w:t>
            </w:r>
          </w:p>
        </w:tc>
      </w:tr>
      <w:tr w:rsidR="00D67926" w14:paraId="3EC3A050" w14:textId="77777777">
        <w:trPr>
          <w:divId w:val="1529179779"/>
          <w:tblCellSpacing w:w="15" w:type="dxa"/>
        </w:trPr>
        <w:tc>
          <w:tcPr>
            <w:tcW w:w="0" w:type="auto"/>
            <w:vAlign w:val="center"/>
            <w:hideMark/>
          </w:tcPr>
          <w:p w14:paraId="63A0CE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1AD0A9"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4B39DF94" w14:textId="77777777">
        <w:trPr>
          <w:divId w:val="1529179779"/>
          <w:tblCellSpacing w:w="15" w:type="dxa"/>
        </w:trPr>
        <w:tc>
          <w:tcPr>
            <w:tcW w:w="0" w:type="auto"/>
            <w:vAlign w:val="center"/>
            <w:hideMark/>
          </w:tcPr>
          <w:p w14:paraId="71E9EA63" w14:textId="77777777" w:rsidR="00D67926" w:rsidRDefault="008D6FB8">
            <w:pPr>
              <w:rPr>
                <w:rFonts w:eastAsia="Times New Roman"/>
                <w:lang w:val="en-US"/>
              </w:rPr>
            </w:pPr>
            <w:r>
              <w:rPr>
                <w:rFonts w:eastAsia="Times New Roman"/>
                <w:b/>
                <w:bCs/>
                <w:lang w:val="en-US"/>
              </w:rPr>
              <w:t>EnrollmentResponse.requestOrganization</w:t>
            </w:r>
          </w:p>
        </w:tc>
        <w:tc>
          <w:tcPr>
            <w:tcW w:w="0" w:type="auto"/>
            <w:vAlign w:val="center"/>
            <w:hideMark/>
          </w:tcPr>
          <w:p w14:paraId="35D1C330" w14:textId="77777777" w:rsidR="00D67926" w:rsidRDefault="00D67926">
            <w:pPr>
              <w:rPr>
                <w:rFonts w:eastAsia="Times New Roman"/>
                <w:lang w:val="en-US"/>
              </w:rPr>
            </w:pPr>
          </w:p>
        </w:tc>
      </w:tr>
      <w:tr w:rsidR="00D67926" w14:paraId="64DFD7AF" w14:textId="77777777">
        <w:trPr>
          <w:divId w:val="1529179779"/>
          <w:tblCellSpacing w:w="15" w:type="dxa"/>
        </w:trPr>
        <w:tc>
          <w:tcPr>
            <w:tcW w:w="0" w:type="auto"/>
            <w:vAlign w:val="center"/>
            <w:hideMark/>
          </w:tcPr>
          <w:p w14:paraId="064314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67BD8E" w14:textId="77777777" w:rsidR="00D67926" w:rsidRDefault="008D6FB8">
            <w:pPr>
              <w:rPr>
                <w:rFonts w:eastAsia="Times New Roman"/>
                <w:lang w:val="en-US"/>
              </w:rPr>
            </w:pPr>
            <w:r>
              <w:rPr>
                <w:rFonts w:eastAsia="Times New Roman"/>
                <w:lang w:val="en-US"/>
              </w:rPr>
              <w:t>Responsible organization</w:t>
            </w:r>
          </w:p>
        </w:tc>
      </w:tr>
      <w:tr w:rsidR="00D67926" w14:paraId="604BCBC4" w14:textId="77777777">
        <w:trPr>
          <w:divId w:val="1529179779"/>
          <w:tblCellSpacing w:w="15" w:type="dxa"/>
        </w:trPr>
        <w:tc>
          <w:tcPr>
            <w:tcW w:w="0" w:type="auto"/>
            <w:vAlign w:val="center"/>
            <w:hideMark/>
          </w:tcPr>
          <w:p w14:paraId="7A6252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FF2C1B"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bl>
    <w:p w14:paraId="56D514BD" w14:textId="77777777" w:rsidR="00D67926" w:rsidRDefault="008D6FB8">
      <w:pPr>
        <w:pStyle w:val="Heading2"/>
        <w:divId w:val="1529179779"/>
        <w:rPr>
          <w:rFonts w:eastAsia="Times New Roman"/>
          <w:lang w:val="en-US"/>
        </w:rPr>
      </w:pPr>
      <w:r>
        <w:rPr>
          <w:rFonts w:eastAsia="Times New Roman"/>
          <w:lang w:val="en-US"/>
        </w:rPr>
        <w:t>http://hl7.org/fhir/StructureDefinition/ExplanationOfBenefit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gridCol w:w="4851"/>
      </w:tblGrid>
      <w:tr w:rsidR="00D67926" w14:paraId="4E5BA979" w14:textId="77777777">
        <w:trPr>
          <w:divId w:val="1529179779"/>
          <w:tblCellSpacing w:w="15" w:type="dxa"/>
        </w:trPr>
        <w:tc>
          <w:tcPr>
            <w:tcW w:w="0" w:type="auto"/>
            <w:vAlign w:val="center"/>
            <w:hideMark/>
          </w:tcPr>
          <w:p w14:paraId="47897E23" w14:textId="77777777" w:rsidR="00D67926" w:rsidRDefault="008D6FB8">
            <w:pPr>
              <w:rPr>
                <w:rFonts w:eastAsia="Times New Roman"/>
                <w:lang w:val="en-US"/>
              </w:rPr>
            </w:pPr>
            <w:r>
              <w:rPr>
                <w:rFonts w:eastAsia="Times New Roman"/>
                <w:b/>
                <w:bCs/>
                <w:lang w:val="en-US"/>
              </w:rPr>
              <w:t>ExplanationOfBenefit</w:t>
            </w:r>
          </w:p>
        </w:tc>
        <w:tc>
          <w:tcPr>
            <w:tcW w:w="0" w:type="auto"/>
            <w:vAlign w:val="center"/>
            <w:hideMark/>
          </w:tcPr>
          <w:p w14:paraId="00B8D8A4" w14:textId="77777777" w:rsidR="00D67926" w:rsidRDefault="008D6FB8">
            <w:pPr>
              <w:rPr>
                <w:rFonts w:eastAsia="Times New Roman"/>
                <w:lang w:val="en-US"/>
              </w:rPr>
            </w:pPr>
            <w:r>
              <w:rPr>
                <w:rFonts w:eastAsia="Times New Roman"/>
                <w:lang w:val="en-US"/>
              </w:rPr>
              <w:t>Explanation Of Benefit</w:t>
            </w:r>
          </w:p>
        </w:tc>
      </w:tr>
      <w:tr w:rsidR="00D67926" w14:paraId="77A278B0" w14:textId="77777777">
        <w:trPr>
          <w:divId w:val="1529179779"/>
          <w:tblCellSpacing w:w="15" w:type="dxa"/>
        </w:trPr>
        <w:tc>
          <w:tcPr>
            <w:tcW w:w="0" w:type="auto"/>
            <w:vAlign w:val="center"/>
            <w:hideMark/>
          </w:tcPr>
          <w:p w14:paraId="2D8173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25CFD1" w14:textId="77777777" w:rsidR="00D67926" w:rsidRDefault="008D6FB8">
            <w:pPr>
              <w:rPr>
                <w:rFonts w:eastAsia="Times New Roman"/>
                <w:lang w:val="en-US"/>
              </w:rPr>
            </w:pPr>
            <w:r>
              <w:rPr>
                <w:rFonts w:eastAsia="Times New Roman"/>
                <w:lang w:val="en-US"/>
              </w:rPr>
              <w:t>Remittance resource</w:t>
            </w:r>
          </w:p>
        </w:tc>
      </w:tr>
      <w:tr w:rsidR="00D67926" w14:paraId="47129B96" w14:textId="77777777">
        <w:trPr>
          <w:divId w:val="1529179779"/>
          <w:tblCellSpacing w:w="15" w:type="dxa"/>
        </w:trPr>
        <w:tc>
          <w:tcPr>
            <w:tcW w:w="0" w:type="auto"/>
            <w:vAlign w:val="center"/>
            <w:hideMark/>
          </w:tcPr>
          <w:p w14:paraId="2EFCEA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AEC6EF" w14:textId="77777777" w:rsidR="00D67926" w:rsidRDefault="008D6FB8">
            <w:pPr>
              <w:rPr>
                <w:rFonts w:eastAsia="Times New Roman"/>
                <w:lang w:val="en-US"/>
              </w:rPr>
            </w:pP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D67926" w14:paraId="0D8D3ED5" w14:textId="77777777">
        <w:trPr>
          <w:divId w:val="1529179779"/>
          <w:tblCellSpacing w:w="15" w:type="dxa"/>
        </w:trPr>
        <w:tc>
          <w:tcPr>
            <w:tcW w:w="0" w:type="auto"/>
            <w:vAlign w:val="center"/>
            <w:hideMark/>
          </w:tcPr>
          <w:p w14:paraId="2FE79E6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3B40E16" w14:textId="77777777" w:rsidR="00D67926" w:rsidRDefault="008D6FB8">
            <w:pPr>
              <w:rPr>
                <w:rFonts w:eastAsia="Times New Roman"/>
                <w:lang w:val="en-US"/>
              </w:rPr>
            </w:pPr>
            <w:r>
              <w:rPr>
                <w:rFonts w:eastAsia="Times New Roman"/>
                <w:lang w:val="en-US"/>
              </w:rPr>
              <w:t>EOB</w:t>
            </w:r>
          </w:p>
        </w:tc>
      </w:tr>
      <w:tr w:rsidR="00D67926" w14:paraId="412956F2" w14:textId="77777777">
        <w:trPr>
          <w:divId w:val="1529179779"/>
          <w:tblCellSpacing w:w="15" w:type="dxa"/>
        </w:trPr>
        <w:tc>
          <w:tcPr>
            <w:tcW w:w="0" w:type="auto"/>
            <w:vAlign w:val="center"/>
            <w:hideMark/>
          </w:tcPr>
          <w:p w14:paraId="7EB026E0" w14:textId="77777777" w:rsidR="00D67926" w:rsidRDefault="008D6FB8">
            <w:pPr>
              <w:rPr>
                <w:rFonts w:eastAsia="Times New Roman"/>
                <w:lang w:val="en-US"/>
              </w:rPr>
            </w:pPr>
            <w:r>
              <w:rPr>
                <w:rFonts w:eastAsia="Times New Roman"/>
                <w:b/>
                <w:bCs/>
                <w:lang w:val="en-US"/>
              </w:rPr>
              <w:t>ExplanationOfBenefit.identifier</w:t>
            </w:r>
          </w:p>
        </w:tc>
        <w:tc>
          <w:tcPr>
            <w:tcW w:w="0" w:type="auto"/>
            <w:vAlign w:val="center"/>
            <w:hideMark/>
          </w:tcPr>
          <w:p w14:paraId="46D053BD" w14:textId="77777777" w:rsidR="00D67926" w:rsidRDefault="00D67926">
            <w:pPr>
              <w:rPr>
                <w:rFonts w:eastAsia="Times New Roman"/>
                <w:lang w:val="en-US"/>
              </w:rPr>
            </w:pPr>
          </w:p>
        </w:tc>
      </w:tr>
      <w:tr w:rsidR="00D67926" w14:paraId="4F6E466D" w14:textId="77777777">
        <w:trPr>
          <w:divId w:val="1529179779"/>
          <w:tblCellSpacing w:w="15" w:type="dxa"/>
        </w:trPr>
        <w:tc>
          <w:tcPr>
            <w:tcW w:w="0" w:type="auto"/>
            <w:vAlign w:val="center"/>
            <w:hideMark/>
          </w:tcPr>
          <w:p w14:paraId="69F961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13A359" w14:textId="77777777" w:rsidR="00D67926" w:rsidRDefault="008D6FB8">
            <w:pPr>
              <w:rPr>
                <w:rFonts w:eastAsia="Times New Roman"/>
                <w:lang w:val="en-US"/>
              </w:rPr>
            </w:pPr>
            <w:r>
              <w:rPr>
                <w:rFonts w:eastAsia="Times New Roman"/>
                <w:lang w:val="en-US"/>
              </w:rPr>
              <w:t>Business Identifier</w:t>
            </w:r>
          </w:p>
        </w:tc>
      </w:tr>
      <w:tr w:rsidR="00D67926" w14:paraId="1BEEB6DA" w14:textId="77777777">
        <w:trPr>
          <w:divId w:val="1529179779"/>
          <w:tblCellSpacing w:w="15" w:type="dxa"/>
        </w:trPr>
        <w:tc>
          <w:tcPr>
            <w:tcW w:w="0" w:type="auto"/>
            <w:vAlign w:val="center"/>
            <w:hideMark/>
          </w:tcPr>
          <w:p w14:paraId="5490AD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504833" w14:textId="77777777" w:rsidR="00D67926" w:rsidRDefault="008D6FB8">
            <w:pPr>
              <w:rPr>
                <w:rFonts w:eastAsia="Times New Roman"/>
                <w:lang w:val="en-US"/>
              </w:rPr>
            </w:pPr>
            <w:r>
              <w:rPr>
                <w:rFonts w:eastAsia="Times New Roman"/>
                <w:lang w:val="en-US"/>
              </w:rPr>
              <w:t>The Response Business Identifier.</w:t>
            </w:r>
          </w:p>
        </w:tc>
      </w:tr>
      <w:tr w:rsidR="00D67926" w14:paraId="30DED80C" w14:textId="77777777">
        <w:trPr>
          <w:divId w:val="1529179779"/>
          <w:tblCellSpacing w:w="15" w:type="dxa"/>
        </w:trPr>
        <w:tc>
          <w:tcPr>
            <w:tcW w:w="0" w:type="auto"/>
            <w:vAlign w:val="center"/>
            <w:hideMark/>
          </w:tcPr>
          <w:p w14:paraId="2FE9995F" w14:textId="77777777" w:rsidR="00D67926" w:rsidRDefault="008D6FB8">
            <w:pPr>
              <w:rPr>
                <w:rFonts w:eastAsia="Times New Roman"/>
                <w:lang w:val="en-US"/>
              </w:rPr>
            </w:pPr>
            <w:r>
              <w:rPr>
                <w:rFonts w:eastAsia="Times New Roman"/>
                <w:b/>
                <w:bCs/>
                <w:lang w:val="en-US"/>
              </w:rPr>
              <w:lastRenderedPageBreak/>
              <w:t>ExplanationOfBenefit.request</w:t>
            </w:r>
          </w:p>
        </w:tc>
        <w:tc>
          <w:tcPr>
            <w:tcW w:w="0" w:type="auto"/>
            <w:vAlign w:val="center"/>
            <w:hideMark/>
          </w:tcPr>
          <w:p w14:paraId="2FAD92A0" w14:textId="77777777" w:rsidR="00D67926" w:rsidRDefault="00D67926">
            <w:pPr>
              <w:rPr>
                <w:rFonts w:eastAsia="Times New Roman"/>
                <w:lang w:val="en-US"/>
              </w:rPr>
            </w:pPr>
          </w:p>
        </w:tc>
      </w:tr>
      <w:tr w:rsidR="00D67926" w14:paraId="69F8C98E" w14:textId="77777777">
        <w:trPr>
          <w:divId w:val="1529179779"/>
          <w:tblCellSpacing w:w="15" w:type="dxa"/>
        </w:trPr>
        <w:tc>
          <w:tcPr>
            <w:tcW w:w="0" w:type="auto"/>
            <w:vAlign w:val="center"/>
            <w:hideMark/>
          </w:tcPr>
          <w:p w14:paraId="7013089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3E8172" w14:textId="77777777" w:rsidR="00D67926" w:rsidRDefault="008D6FB8">
            <w:pPr>
              <w:rPr>
                <w:rFonts w:eastAsia="Times New Roman"/>
                <w:lang w:val="en-US"/>
              </w:rPr>
            </w:pPr>
            <w:r>
              <w:rPr>
                <w:rFonts w:eastAsia="Times New Roman"/>
                <w:lang w:val="en-US"/>
              </w:rPr>
              <w:t>Claim reference</w:t>
            </w:r>
          </w:p>
        </w:tc>
      </w:tr>
      <w:tr w:rsidR="00D67926" w14:paraId="3673B992" w14:textId="77777777">
        <w:trPr>
          <w:divId w:val="1529179779"/>
          <w:tblCellSpacing w:w="15" w:type="dxa"/>
        </w:trPr>
        <w:tc>
          <w:tcPr>
            <w:tcW w:w="0" w:type="auto"/>
            <w:vAlign w:val="center"/>
            <w:hideMark/>
          </w:tcPr>
          <w:p w14:paraId="08592F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9104D8" w14:textId="77777777" w:rsidR="00D67926" w:rsidRDefault="008D6FB8">
            <w:pPr>
              <w:rPr>
                <w:rFonts w:eastAsia="Times New Roman"/>
                <w:lang w:val="en-US"/>
              </w:rPr>
            </w:pPr>
            <w:r>
              <w:rPr>
                <w:rFonts w:eastAsia="Times New Roman"/>
                <w:lang w:val="en-US"/>
              </w:rPr>
              <w:t>Original request resource reference.</w:t>
            </w:r>
          </w:p>
        </w:tc>
      </w:tr>
      <w:tr w:rsidR="00D67926" w14:paraId="45EDC508" w14:textId="77777777">
        <w:trPr>
          <w:divId w:val="1529179779"/>
          <w:tblCellSpacing w:w="15" w:type="dxa"/>
        </w:trPr>
        <w:tc>
          <w:tcPr>
            <w:tcW w:w="0" w:type="auto"/>
            <w:vAlign w:val="center"/>
            <w:hideMark/>
          </w:tcPr>
          <w:p w14:paraId="10A2ED7C" w14:textId="77777777" w:rsidR="00D67926" w:rsidRDefault="008D6FB8">
            <w:pPr>
              <w:rPr>
                <w:rFonts w:eastAsia="Times New Roman"/>
                <w:lang w:val="en-US"/>
              </w:rPr>
            </w:pPr>
            <w:r>
              <w:rPr>
                <w:rFonts w:eastAsia="Times New Roman"/>
                <w:b/>
                <w:bCs/>
                <w:lang w:val="en-US"/>
              </w:rPr>
              <w:t>ExplanationOfBenefit.outcome</w:t>
            </w:r>
          </w:p>
        </w:tc>
        <w:tc>
          <w:tcPr>
            <w:tcW w:w="0" w:type="auto"/>
            <w:vAlign w:val="center"/>
            <w:hideMark/>
          </w:tcPr>
          <w:p w14:paraId="557D608C" w14:textId="77777777" w:rsidR="00D67926" w:rsidRDefault="00D67926">
            <w:pPr>
              <w:rPr>
                <w:rFonts w:eastAsia="Times New Roman"/>
                <w:lang w:val="en-US"/>
              </w:rPr>
            </w:pPr>
          </w:p>
        </w:tc>
      </w:tr>
      <w:tr w:rsidR="00D67926" w14:paraId="0B82E74E" w14:textId="77777777">
        <w:trPr>
          <w:divId w:val="1529179779"/>
          <w:tblCellSpacing w:w="15" w:type="dxa"/>
        </w:trPr>
        <w:tc>
          <w:tcPr>
            <w:tcW w:w="0" w:type="auto"/>
            <w:vAlign w:val="center"/>
            <w:hideMark/>
          </w:tcPr>
          <w:p w14:paraId="4DACAC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62C094" w14:textId="77777777" w:rsidR="00D67926" w:rsidRDefault="008D6FB8">
            <w:pPr>
              <w:rPr>
                <w:rFonts w:eastAsia="Times New Roman"/>
                <w:lang w:val="en-US"/>
              </w:rPr>
            </w:pPr>
            <w:r>
              <w:rPr>
                <w:rFonts w:eastAsia="Times New Roman"/>
                <w:lang w:val="en-US"/>
              </w:rPr>
              <w:t>Transaction status: error, complete.</w:t>
            </w:r>
          </w:p>
        </w:tc>
      </w:tr>
      <w:tr w:rsidR="00D67926" w14:paraId="5412932E" w14:textId="77777777">
        <w:trPr>
          <w:divId w:val="1529179779"/>
          <w:tblCellSpacing w:w="15" w:type="dxa"/>
        </w:trPr>
        <w:tc>
          <w:tcPr>
            <w:tcW w:w="0" w:type="auto"/>
            <w:vAlign w:val="center"/>
            <w:hideMark/>
          </w:tcPr>
          <w:p w14:paraId="37F0406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6E46C11" w14:textId="77777777" w:rsidR="00D67926" w:rsidRDefault="008D6FB8">
            <w:pPr>
              <w:rPr>
                <w:rFonts w:eastAsia="Times New Roman"/>
                <w:lang w:val="en-US"/>
              </w:rPr>
            </w:pPr>
            <w:r>
              <w:rPr>
                <w:rFonts w:eastAsia="Times New Roman"/>
                <w:lang w:val="en-US"/>
              </w:rPr>
              <w:t>The outcome of the processing.</w:t>
            </w:r>
          </w:p>
        </w:tc>
      </w:tr>
      <w:tr w:rsidR="00D67926" w14:paraId="35637D88" w14:textId="77777777">
        <w:trPr>
          <w:divId w:val="1529179779"/>
          <w:tblCellSpacing w:w="15" w:type="dxa"/>
        </w:trPr>
        <w:tc>
          <w:tcPr>
            <w:tcW w:w="0" w:type="auto"/>
            <w:vAlign w:val="center"/>
            <w:hideMark/>
          </w:tcPr>
          <w:p w14:paraId="67A51EBB" w14:textId="77777777" w:rsidR="00D67926" w:rsidRDefault="008D6FB8">
            <w:pPr>
              <w:rPr>
                <w:rFonts w:eastAsia="Times New Roman"/>
                <w:lang w:val="en-US"/>
              </w:rPr>
            </w:pPr>
            <w:r>
              <w:rPr>
                <w:rFonts w:eastAsia="Times New Roman"/>
                <w:b/>
                <w:bCs/>
                <w:lang w:val="en-US"/>
              </w:rPr>
              <w:t>ExplanationOfBenefit.disposition</w:t>
            </w:r>
          </w:p>
        </w:tc>
        <w:tc>
          <w:tcPr>
            <w:tcW w:w="0" w:type="auto"/>
            <w:vAlign w:val="center"/>
            <w:hideMark/>
          </w:tcPr>
          <w:p w14:paraId="4498CFAA" w14:textId="77777777" w:rsidR="00D67926" w:rsidRDefault="00D67926">
            <w:pPr>
              <w:rPr>
                <w:rFonts w:eastAsia="Times New Roman"/>
                <w:lang w:val="en-US"/>
              </w:rPr>
            </w:pPr>
          </w:p>
        </w:tc>
      </w:tr>
      <w:tr w:rsidR="00D67926" w14:paraId="2F4F7C0E" w14:textId="77777777">
        <w:trPr>
          <w:divId w:val="1529179779"/>
          <w:tblCellSpacing w:w="15" w:type="dxa"/>
        </w:trPr>
        <w:tc>
          <w:tcPr>
            <w:tcW w:w="0" w:type="auto"/>
            <w:vAlign w:val="center"/>
            <w:hideMark/>
          </w:tcPr>
          <w:p w14:paraId="44D39CE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37233D" w14:textId="77777777" w:rsidR="00D67926" w:rsidRDefault="008D6FB8">
            <w:pPr>
              <w:rPr>
                <w:rFonts w:eastAsia="Times New Roman"/>
                <w:lang w:val="en-US"/>
              </w:rPr>
            </w:pPr>
            <w:r>
              <w:rPr>
                <w:rFonts w:eastAsia="Times New Roman"/>
                <w:lang w:val="en-US"/>
              </w:rPr>
              <w:t>Disposition Message</w:t>
            </w:r>
          </w:p>
        </w:tc>
      </w:tr>
      <w:tr w:rsidR="00D67926" w14:paraId="6C95AA7F" w14:textId="77777777">
        <w:trPr>
          <w:divId w:val="1529179779"/>
          <w:tblCellSpacing w:w="15" w:type="dxa"/>
        </w:trPr>
        <w:tc>
          <w:tcPr>
            <w:tcW w:w="0" w:type="auto"/>
            <w:vAlign w:val="center"/>
            <w:hideMark/>
          </w:tcPr>
          <w:p w14:paraId="1756F4F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004CF7" w14:textId="77777777" w:rsidR="00D67926" w:rsidRDefault="008D6FB8">
            <w:pPr>
              <w:rPr>
                <w:rFonts w:eastAsia="Times New Roman"/>
                <w:lang w:val="en-US"/>
              </w:rPr>
            </w:pPr>
            <w:r>
              <w:rPr>
                <w:rFonts w:eastAsia="Times New Roman"/>
                <w:lang w:val="en-US"/>
              </w:rPr>
              <w:t>A description of the status of the adjudication.</w:t>
            </w:r>
          </w:p>
        </w:tc>
      </w:tr>
      <w:tr w:rsidR="00D67926" w14:paraId="31141FBB" w14:textId="77777777">
        <w:trPr>
          <w:divId w:val="1529179779"/>
          <w:tblCellSpacing w:w="15" w:type="dxa"/>
        </w:trPr>
        <w:tc>
          <w:tcPr>
            <w:tcW w:w="0" w:type="auto"/>
            <w:vAlign w:val="center"/>
            <w:hideMark/>
          </w:tcPr>
          <w:p w14:paraId="44BAB343" w14:textId="77777777" w:rsidR="00D67926" w:rsidRDefault="008D6FB8">
            <w:pPr>
              <w:rPr>
                <w:rFonts w:eastAsia="Times New Roman"/>
                <w:lang w:val="en-US"/>
              </w:rPr>
            </w:pPr>
            <w:r>
              <w:rPr>
                <w:rFonts w:eastAsia="Times New Roman"/>
                <w:b/>
                <w:bCs/>
                <w:lang w:val="en-US"/>
              </w:rPr>
              <w:t>ExplanationOfBenefit.ruleset</w:t>
            </w:r>
          </w:p>
        </w:tc>
        <w:tc>
          <w:tcPr>
            <w:tcW w:w="0" w:type="auto"/>
            <w:vAlign w:val="center"/>
            <w:hideMark/>
          </w:tcPr>
          <w:p w14:paraId="497BE52F" w14:textId="77777777" w:rsidR="00D67926" w:rsidRDefault="00D67926">
            <w:pPr>
              <w:rPr>
                <w:rFonts w:eastAsia="Times New Roman"/>
                <w:lang w:val="en-US"/>
              </w:rPr>
            </w:pPr>
          </w:p>
        </w:tc>
      </w:tr>
      <w:tr w:rsidR="00D67926" w14:paraId="349B83BC" w14:textId="77777777">
        <w:trPr>
          <w:divId w:val="1529179779"/>
          <w:tblCellSpacing w:w="15" w:type="dxa"/>
        </w:trPr>
        <w:tc>
          <w:tcPr>
            <w:tcW w:w="0" w:type="auto"/>
            <w:vAlign w:val="center"/>
            <w:hideMark/>
          </w:tcPr>
          <w:p w14:paraId="6C1212B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65B348" w14:textId="77777777" w:rsidR="00D67926" w:rsidRDefault="008D6FB8">
            <w:pPr>
              <w:rPr>
                <w:rFonts w:eastAsia="Times New Roman"/>
                <w:lang w:val="en-US"/>
              </w:rPr>
            </w:pPr>
            <w:r>
              <w:rPr>
                <w:rFonts w:eastAsia="Times New Roman"/>
                <w:lang w:val="en-US"/>
              </w:rPr>
              <w:t>Resource version</w:t>
            </w:r>
          </w:p>
        </w:tc>
      </w:tr>
      <w:tr w:rsidR="00D67926" w14:paraId="1EC7A055" w14:textId="77777777">
        <w:trPr>
          <w:divId w:val="1529179779"/>
          <w:tblCellSpacing w:w="15" w:type="dxa"/>
        </w:trPr>
        <w:tc>
          <w:tcPr>
            <w:tcW w:w="0" w:type="auto"/>
            <w:vAlign w:val="center"/>
            <w:hideMark/>
          </w:tcPr>
          <w:p w14:paraId="4D198E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6C5361"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65F79A5C" w14:textId="77777777">
        <w:trPr>
          <w:divId w:val="1529179779"/>
          <w:tblCellSpacing w:w="15" w:type="dxa"/>
        </w:trPr>
        <w:tc>
          <w:tcPr>
            <w:tcW w:w="0" w:type="auto"/>
            <w:vAlign w:val="center"/>
            <w:hideMark/>
          </w:tcPr>
          <w:p w14:paraId="6B5EAC8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A0D941B"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4B8F527A" w14:textId="77777777">
        <w:trPr>
          <w:divId w:val="1529179779"/>
          <w:tblCellSpacing w:w="15" w:type="dxa"/>
        </w:trPr>
        <w:tc>
          <w:tcPr>
            <w:tcW w:w="0" w:type="auto"/>
            <w:vAlign w:val="center"/>
            <w:hideMark/>
          </w:tcPr>
          <w:p w14:paraId="66E9B15B" w14:textId="77777777" w:rsidR="00D67926" w:rsidRDefault="008D6FB8">
            <w:pPr>
              <w:rPr>
                <w:rFonts w:eastAsia="Times New Roman"/>
                <w:lang w:val="en-US"/>
              </w:rPr>
            </w:pPr>
            <w:r>
              <w:rPr>
                <w:rFonts w:eastAsia="Times New Roman"/>
                <w:b/>
                <w:bCs/>
                <w:lang w:val="en-US"/>
              </w:rPr>
              <w:t>ExplanationOfBenefit.originalRuleset</w:t>
            </w:r>
          </w:p>
        </w:tc>
        <w:tc>
          <w:tcPr>
            <w:tcW w:w="0" w:type="auto"/>
            <w:vAlign w:val="center"/>
            <w:hideMark/>
          </w:tcPr>
          <w:p w14:paraId="2E45EC84" w14:textId="77777777" w:rsidR="00D67926" w:rsidRDefault="00D67926">
            <w:pPr>
              <w:rPr>
                <w:rFonts w:eastAsia="Times New Roman"/>
                <w:lang w:val="en-US"/>
              </w:rPr>
            </w:pPr>
          </w:p>
        </w:tc>
      </w:tr>
      <w:tr w:rsidR="00D67926" w14:paraId="318E59F3" w14:textId="77777777">
        <w:trPr>
          <w:divId w:val="1529179779"/>
          <w:tblCellSpacing w:w="15" w:type="dxa"/>
        </w:trPr>
        <w:tc>
          <w:tcPr>
            <w:tcW w:w="0" w:type="auto"/>
            <w:vAlign w:val="center"/>
            <w:hideMark/>
          </w:tcPr>
          <w:p w14:paraId="545BF9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909AC5" w14:textId="77777777" w:rsidR="00D67926" w:rsidRDefault="008D6FB8">
            <w:pPr>
              <w:rPr>
                <w:rFonts w:eastAsia="Times New Roman"/>
                <w:lang w:val="en-US"/>
              </w:rPr>
            </w:pPr>
            <w:r>
              <w:rPr>
                <w:rFonts w:eastAsia="Times New Roman"/>
                <w:lang w:val="en-US"/>
              </w:rPr>
              <w:t>Original version</w:t>
            </w:r>
          </w:p>
        </w:tc>
      </w:tr>
      <w:tr w:rsidR="00D67926" w14:paraId="6E41C9BF" w14:textId="77777777">
        <w:trPr>
          <w:divId w:val="1529179779"/>
          <w:tblCellSpacing w:w="15" w:type="dxa"/>
        </w:trPr>
        <w:tc>
          <w:tcPr>
            <w:tcW w:w="0" w:type="auto"/>
            <w:vAlign w:val="center"/>
            <w:hideMark/>
          </w:tcPr>
          <w:p w14:paraId="3D1D85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9F6711"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1F25ECF5" w14:textId="77777777">
        <w:trPr>
          <w:divId w:val="1529179779"/>
          <w:tblCellSpacing w:w="15" w:type="dxa"/>
        </w:trPr>
        <w:tc>
          <w:tcPr>
            <w:tcW w:w="0" w:type="auto"/>
            <w:vAlign w:val="center"/>
            <w:hideMark/>
          </w:tcPr>
          <w:p w14:paraId="6CE584A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C1F7DB2"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18380A3A" w14:textId="77777777">
        <w:trPr>
          <w:divId w:val="1529179779"/>
          <w:tblCellSpacing w:w="15" w:type="dxa"/>
        </w:trPr>
        <w:tc>
          <w:tcPr>
            <w:tcW w:w="0" w:type="auto"/>
            <w:vAlign w:val="center"/>
            <w:hideMark/>
          </w:tcPr>
          <w:p w14:paraId="0D003D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D54C5E0"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6A63B697" w14:textId="77777777">
        <w:trPr>
          <w:divId w:val="1529179779"/>
          <w:tblCellSpacing w:w="15" w:type="dxa"/>
        </w:trPr>
        <w:tc>
          <w:tcPr>
            <w:tcW w:w="0" w:type="auto"/>
            <w:vAlign w:val="center"/>
            <w:hideMark/>
          </w:tcPr>
          <w:p w14:paraId="38ED2378" w14:textId="77777777" w:rsidR="00D67926" w:rsidRDefault="008D6FB8">
            <w:pPr>
              <w:rPr>
                <w:rFonts w:eastAsia="Times New Roman"/>
                <w:lang w:val="en-US"/>
              </w:rPr>
            </w:pPr>
            <w:r>
              <w:rPr>
                <w:rFonts w:eastAsia="Times New Roman"/>
                <w:b/>
                <w:bCs/>
                <w:lang w:val="en-US"/>
              </w:rPr>
              <w:t>ExplanationOfBenefit.created</w:t>
            </w:r>
          </w:p>
        </w:tc>
        <w:tc>
          <w:tcPr>
            <w:tcW w:w="0" w:type="auto"/>
            <w:vAlign w:val="center"/>
            <w:hideMark/>
          </w:tcPr>
          <w:p w14:paraId="7C76889C" w14:textId="77777777" w:rsidR="00D67926" w:rsidRDefault="00D67926">
            <w:pPr>
              <w:rPr>
                <w:rFonts w:eastAsia="Times New Roman"/>
                <w:lang w:val="en-US"/>
              </w:rPr>
            </w:pPr>
          </w:p>
        </w:tc>
      </w:tr>
      <w:tr w:rsidR="00D67926" w14:paraId="39392064" w14:textId="77777777">
        <w:trPr>
          <w:divId w:val="1529179779"/>
          <w:tblCellSpacing w:w="15" w:type="dxa"/>
        </w:trPr>
        <w:tc>
          <w:tcPr>
            <w:tcW w:w="0" w:type="auto"/>
            <w:vAlign w:val="center"/>
            <w:hideMark/>
          </w:tcPr>
          <w:p w14:paraId="0E60AA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80974D" w14:textId="77777777" w:rsidR="00D67926" w:rsidRDefault="008D6FB8">
            <w:pPr>
              <w:rPr>
                <w:rFonts w:eastAsia="Times New Roman"/>
                <w:lang w:val="en-US"/>
              </w:rPr>
            </w:pPr>
            <w:r>
              <w:rPr>
                <w:rFonts w:eastAsia="Times New Roman"/>
                <w:lang w:val="en-US"/>
              </w:rPr>
              <w:t>Creation date</w:t>
            </w:r>
          </w:p>
        </w:tc>
      </w:tr>
      <w:tr w:rsidR="00D67926" w14:paraId="77C6C356" w14:textId="77777777">
        <w:trPr>
          <w:divId w:val="1529179779"/>
          <w:tblCellSpacing w:w="15" w:type="dxa"/>
        </w:trPr>
        <w:tc>
          <w:tcPr>
            <w:tcW w:w="0" w:type="auto"/>
            <w:vAlign w:val="center"/>
            <w:hideMark/>
          </w:tcPr>
          <w:p w14:paraId="5F9C77B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AA7E95"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749D4BB7" w14:textId="77777777">
        <w:trPr>
          <w:divId w:val="1529179779"/>
          <w:tblCellSpacing w:w="15" w:type="dxa"/>
        </w:trPr>
        <w:tc>
          <w:tcPr>
            <w:tcW w:w="0" w:type="auto"/>
            <w:vAlign w:val="center"/>
            <w:hideMark/>
          </w:tcPr>
          <w:p w14:paraId="1F40B6B3" w14:textId="77777777" w:rsidR="00D67926" w:rsidRDefault="008D6FB8">
            <w:pPr>
              <w:rPr>
                <w:rFonts w:eastAsia="Times New Roman"/>
                <w:lang w:val="en-US"/>
              </w:rPr>
            </w:pPr>
            <w:r>
              <w:rPr>
                <w:rFonts w:eastAsia="Times New Roman"/>
                <w:b/>
                <w:bCs/>
                <w:lang w:val="en-US"/>
              </w:rPr>
              <w:t>ExplanationOfBenefit.organization</w:t>
            </w:r>
          </w:p>
        </w:tc>
        <w:tc>
          <w:tcPr>
            <w:tcW w:w="0" w:type="auto"/>
            <w:vAlign w:val="center"/>
            <w:hideMark/>
          </w:tcPr>
          <w:p w14:paraId="10ADBFA1" w14:textId="77777777" w:rsidR="00D67926" w:rsidRDefault="00D67926">
            <w:pPr>
              <w:rPr>
                <w:rFonts w:eastAsia="Times New Roman"/>
                <w:lang w:val="en-US"/>
              </w:rPr>
            </w:pPr>
          </w:p>
        </w:tc>
      </w:tr>
      <w:tr w:rsidR="00D67926" w14:paraId="635AEE76" w14:textId="77777777">
        <w:trPr>
          <w:divId w:val="1529179779"/>
          <w:tblCellSpacing w:w="15" w:type="dxa"/>
        </w:trPr>
        <w:tc>
          <w:tcPr>
            <w:tcW w:w="0" w:type="auto"/>
            <w:vAlign w:val="center"/>
            <w:hideMark/>
          </w:tcPr>
          <w:p w14:paraId="516EAF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52A399" w14:textId="77777777" w:rsidR="00D67926" w:rsidRDefault="008D6FB8">
            <w:pPr>
              <w:rPr>
                <w:rFonts w:eastAsia="Times New Roman"/>
                <w:lang w:val="en-US"/>
              </w:rPr>
            </w:pPr>
            <w:r>
              <w:rPr>
                <w:rFonts w:eastAsia="Times New Roman"/>
                <w:lang w:val="en-US"/>
              </w:rPr>
              <w:t>Insurer</w:t>
            </w:r>
          </w:p>
        </w:tc>
      </w:tr>
      <w:tr w:rsidR="00D67926" w14:paraId="623DD885" w14:textId="77777777">
        <w:trPr>
          <w:divId w:val="1529179779"/>
          <w:tblCellSpacing w:w="15" w:type="dxa"/>
        </w:trPr>
        <w:tc>
          <w:tcPr>
            <w:tcW w:w="0" w:type="auto"/>
            <w:vAlign w:val="center"/>
            <w:hideMark/>
          </w:tcPr>
          <w:p w14:paraId="327B02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19F0F6" w14:textId="77777777" w:rsidR="00D67926" w:rsidRDefault="008D6FB8">
            <w:pPr>
              <w:rPr>
                <w:rFonts w:eastAsia="Times New Roman"/>
                <w:lang w:val="en-US"/>
              </w:rPr>
            </w:pPr>
            <w:r>
              <w:rPr>
                <w:rFonts w:eastAsia="Times New Roman"/>
                <w:lang w:val="en-US"/>
              </w:rPr>
              <w:t>The Insurer who produced this adjudicated response.</w:t>
            </w:r>
          </w:p>
        </w:tc>
      </w:tr>
      <w:tr w:rsidR="00D67926" w14:paraId="2445BFF8" w14:textId="77777777">
        <w:trPr>
          <w:divId w:val="1529179779"/>
          <w:tblCellSpacing w:w="15" w:type="dxa"/>
        </w:trPr>
        <w:tc>
          <w:tcPr>
            <w:tcW w:w="0" w:type="auto"/>
            <w:vAlign w:val="center"/>
            <w:hideMark/>
          </w:tcPr>
          <w:p w14:paraId="79A84745" w14:textId="77777777" w:rsidR="00D67926" w:rsidRDefault="008D6FB8">
            <w:pPr>
              <w:rPr>
                <w:rFonts w:eastAsia="Times New Roman"/>
                <w:lang w:val="en-US"/>
              </w:rPr>
            </w:pPr>
            <w:r>
              <w:rPr>
                <w:rFonts w:eastAsia="Times New Roman"/>
                <w:b/>
                <w:bCs/>
                <w:lang w:val="en-US"/>
              </w:rPr>
              <w:t>ExplanationOfBenefit.requestProvider</w:t>
            </w:r>
          </w:p>
        </w:tc>
        <w:tc>
          <w:tcPr>
            <w:tcW w:w="0" w:type="auto"/>
            <w:vAlign w:val="center"/>
            <w:hideMark/>
          </w:tcPr>
          <w:p w14:paraId="47C323EB" w14:textId="77777777" w:rsidR="00D67926" w:rsidRDefault="00D67926">
            <w:pPr>
              <w:rPr>
                <w:rFonts w:eastAsia="Times New Roman"/>
                <w:lang w:val="en-US"/>
              </w:rPr>
            </w:pPr>
          </w:p>
        </w:tc>
      </w:tr>
      <w:tr w:rsidR="00D67926" w14:paraId="31ABDE5A" w14:textId="77777777">
        <w:trPr>
          <w:divId w:val="1529179779"/>
          <w:tblCellSpacing w:w="15" w:type="dxa"/>
        </w:trPr>
        <w:tc>
          <w:tcPr>
            <w:tcW w:w="0" w:type="auto"/>
            <w:vAlign w:val="center"/>
            <w:hideMark/>
          </w:tcPr>
          <w:p w14:paraId="22E25F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771D4C" w14:textId="77777777" w:rsidR="00D67926" w:rsidRDefault="008D6FB8">
            <w:pPr>
              <w:rPr>
                <w:rFonts w:eastAsia="Times New Roman"/>
                <w:lang w:val="en-US"/>
              </w:rPr>
            </w:pPr>
            <w:r>
              <w:rPr>
                <w:rFonts w:eastAsia="Times New Roman"/>
                <w:lang w:val="en-US"/>
              </w:rPr>
              <w:t>Responsible practitioner</w:t>
            </w:r>
          </w:p>
        </w:tc>
      </w:tr>
      <w:tr w:rsidR="00D67926" w14:paraId="1272E488" w14:textId="77777777">
        <w:trPr>
          <w:divId w:val="1529179779"/>
          <w:tblCellSpacing w:w="15" w:type="dxa"/>
        </w:trPr>
        <w:tc>
          <w:tcPr>
            <w:tcW w:w="0" w:type="auto"/>
            <w:vAlign w:val="center"/>
            <w:hideMark/>
          </w:tcPr>
          <w:p w14:paraId="297DF2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C13749"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33714AC0" w14:textId="77777777">
        <w:trPr>
          <w:divId w:val="1529179779"/>
          <w:tblCellSpacing w:w="15" w:type="dxa"/>
        </w:trPr>
        <w:tc>
          <w:tcPr>
            <w:tcW w:w="0" w:type="auto"/>
            <w:vAlign w:val="center"/>
            <w:hideMark/>
          </w:tcPr>
          <w:p w14:paraId="5CB5F64B" w14:textId="77777777" w:rsidR="00D67926" w:rsidRDefault="008D6FB8">
            <w:pPr>
              <w:rPr>
                <w:rFonts w:eastAsia="Times New Roman"/>
                <w:lang w:val="en-US"/>
              </w:rPr>
            </w:pPr>
            <w:r>
              <w:rPr>
                <w:rFonts w:eastAsia="Times New Roman"/>
                <w:b/>
                <w:bCs/>
                <w:lang w:val="en-US"/>
              </w:rPr>
              <w:lastRenderedPageBreak/>
              <w:t>ExplanationOfBenefit.requestOrganization</w:t>
            </w:r>
          </w:p>
        </w:tc>
        <w:tc>
          <w:tcPr>
            <w:tcW w:w="0" w:type="auto"/>
            <w:vAlign w:val="center"/>
            <w:hideMark/>
          </w:tcPr>
          <w:p w14:paraId="4BB680A0" w14:textId="77777777" w:rsidR="00D67926" w:rsidRDefault="00D67926">
            <w:pPr>
              <w:rPr>
                <w:rFonts w:eastAsia="Times New Roman"/>
                <w:lang w:val="en-US"/>
              </w:rPr>
            </w:pPr>
          </w:p>
        </w:tc>
      </w:tr>
      <w:tr w:rsidR="00D67926" w14:paraId="13E74E7D" w14:textId="77777777">
        <w:trPr>
          <w:divId w:val="1529179779"/>
          <w:tblCellSpacing w:w="15" w:type="dxa"/>
        </w:trPr>
        <w:tc>
          <w:tcPr>
            <w:tcW w:w="0" w:type="auto"/>
            <w:vAlign w:val="center"/>
            <w:hideMark/>
          </w:tcPr>
          <w:p w14:paraId="1C4D6C5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40F441" w14:textId="77777777" w:rsidR="00D67926" w:rsidRDefault="008D6FB8">
            <w:pPr>
              <w:rPr>
                <w:rFonts w:eastAsia="Times New Roman"/>
                <w:lang w:val="en-US"/>
              </w:rPr>
            </w:pPr>
            <w:r>
              <w:rPr>
                <w:rFonts w:eastAsia="Times New Roman"/>
                <w:lang w:val="en-US"/>
              </w:rPr>
              <w:t>Responsible organization</w:t>
            </w:r>
          </w:p>
        </w:tc>
      </w:tr>
      <w:tr w:rsidR="00D67926" w14:paraId="1677985F" w14:textId="77777777">
        <w:trPr>
          <w:divId w:val="1529179779"/>
          <w:tblCellSpacing w:w="15" w:type="dxa"/>
        </w:trPr>
        <w:tc>
          <w:tcPr>
            <w:tcW w:w="0" w:type="auto"/>
            <w:vAlign w:val="center"/>
            <w:hideMark/>
          </w:tcPr>
          <w:p w14:paraId="2BBAC1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AFEF2E"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bl>
    <w:p w14:paraId="051D3421" w14:textId="77777777" w:rsidR="00D67926" w:rsidRDefault="008D6FB8">
      <w:pPr>
        <w:pStyle w:val="Heading2"/>
        <w:divId w:val="1529179779"/>
        <w:rPr>
          <w:rFonts w:eastAsia="Times New Roman"/>
          <w:lang w:val="en-US"/>
        </w:rPr>
      </w:pPr>
      <w:r>
        <w:rPr>
          <w:rFonts w:eastAsia="Times New Roman"/>
          <w:lang w:val="en-US"/>
        </w:rPr>
        <w:t>http://hl7.org/fhir/StructureDefinition/PaymentNotice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05"/>
      </w:tblGrid>
      <w:tr w:rsidR="00D67926" w14:paraId="1ECE6C64" w14:textId="77777777">
        <w:trPr>
          <w:divId w:val="1529179779"/>
          <w:tblCellSpacing w:w="15" w:type="dxa"/>
        </w:trPr>
        <w:tc>
          <w:tcPr>
            <w:tcW w:w="0" w:type="auto"/>
            <w:vAlign w:val="center"/>
            <w:hideMark/>
          </w:tcPr>
          <w:p w14:paraId="4C6591A1" w14:textId="77777777" w:rsidR="00D67926" w:rsidRDefault="008D6FB8">
            <w:pPr>
              <w:rPr>
                <w:rFonts w:eastAsia="Times New Roman"/>
                <w:lang w:val="en-US"/>
              </w:rPr>
            </w:pPr>
            <w:r>
              <w:rPr>
                <w:rFonts w:eastAsia="Times New Roman"/>
                <w:b/>
                <w:bCs/>
                <w:lang w:val="en-US"/>
              </w:rPr>
              <w:t>PaymentNotice</w:t>
            </w:r>
          </w:p>
        </w:tc>
        <w:tc>
          <w:tcPr>
            <w:tcW w:w="0" w:type="auto"/>
            <w:vAlign w:val="center"/>
            <w:hideMark/>
          </w:tcPr>
          <w:p w14:paraId="6F90BDCE" w14:textId="77777777" w:rsidR="00D67926" w:rsidRDefault="008D6FB8">
            <w:pPr>
              <w:rPr>
                <w:rFonts w:eastAsia="Times New Roman"/>
                <w:lang w:val="en-US"/>
              </w:rPr>
            </w:pPr>
            <w:r>
              <w:rPr>
                <w:rFonts w:eastAsia="Times New Roman"/>
                <w:lang w:val="en-US"/>
              </w:rPr>
              <w:t>Payment Notice</w:t>
            </w:r>
          </w:p>
        </w:tc>
      </w:tr>
      <w:tr w:rsidR="00D67926" w14:paraId="7E48ECE7" w14:textId="77777777">
        <w:trPr>
          <w:divId w:val="1529179779"/>
          <w:tblCellSpacing w:w="15" w:type="dxa"/>
        </w:trPr>
        <w:tc>
          <w:tcPr>
            <w:tcW w:w="0" w:type="auto"/>
            <w:vAlign w:val="center"/>
            <w:hideMark/>
          </w:tcPr>
          <w:p w14:paraId="702109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69DCD0" w14:textId="77777777" w:rsidR="00D67926" w:rsidRDefault="008D6FB8">
            <w:pPr>
              <w:rPr>
                <w:rFonts w:eastAsia="Times New Roman"/>
                <w:lang w:val="en-US"/>
              </w:rPr>
            </w:pPr>
            <w:r>
              <w:rPr>
                <w:rFonts w:eastAsia="Times New Roman"/>
                <w:lang w:val="en-US"/>
              </w:rPr>
              <w:t>PaymentNotice request</w:t>
            </w:r>
          </w:p>
        </w:tc>
      </w:tr>
      <w:tr w:rsidR="00D67926" w14:paraId="503A5E30" w14:textId="77777777">
        <w:trPr>
          <w:divId w:val="1529179779"/>
          <w:tblCellSpacing w:w="15" w:type="dxa"/>
        </w:trPr>
        <w:tc>
          <w:tcPr>
            <w:tcW w:w="0" w:type="auto"/>
            <w:vAlign w:val="center"/>
            <w:hideMark/>
          </w:tcPr>
          <w:p w14:paraId="4EB555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AB5075" w14:textId="77777777" w:rsidR="00D67926" w:rsidRDefault="008D6FB8">
            <w:pPr>
              <w:rPr>
                <w:rFonts w:eastAsia="Times New Roman"/>
                <w:lang w:val="en-US"/>
              </w:rPr>
            </w:pPr>
            <w:r>
              <w:rPr>
                <w:rFonts w:eastAsia="Times New Roman"/>
                <w:lang w:val="en-US"/>
              </w:rPr>
              <w:t>This resource provides the status of the payment for goods and services rendered, and the request and response resource references.</w:t>
            </w:r>
          </w:p>
        </w:tc>
      </w:tr>
      <w:tr w:rsidR="00D67926" w14:paraId="77FDF0C6" w14:textId="77777777">
        <w:trPr>
          <w:divId w:val="1529179779"/>
          <w:tblCellSpacing w:w="15" w:type="dxa"/>
        </w:trPr>
        <w:tc>
          <w:tcPr>
            <w:tcW w:w="0" w:type="auto"/>
            <w:vAlign w:val="center"/>
            <w:hideMark/>
          </w:tcPr>
          <w:p w14:paraId="6A3C2E6D" w14:textId="77777777" w:rsidR="00D67926" w:rsidRDefault="008D6FB8">
            <w:pPr>
              <w:rPr>
                <w:rFonts w:eastAsia="Times New Roman"/>
                <w:lang w:val="en-US"/>
              </w:rPr>
            </w:pPr>
            <w:r>
              <w:rPr>
                <w:rFonts w:eastAsia="Times New Roman"/>
                <w:b/>
                <w:bCs/>
                <w:lang w:val="en-US"/>
              </w:rPr>
              <w:t>PaymentNotice.identifier</w:t>
            </w:r>
          </w:p>
        </w:tc>
        <w:tc>
          <w:tcPr>
            <w:tcW w:w="0" w:type="auto"/>
            <w:vAlign w:val="center"/>
            <w:hideMark/>
          </w:tcPr>
          <w:p w14:paraId="21CE0762" w14:textId="77777777" w:rsidR="00D67926" w:rsidRDefault="00D67926">
            <w:pPr>
              <w:rPr>
                <w:rFonts w:eastAsia="Times New Roman"/>
                <w:lang w:val="en-US"/>
              </w:rPr>
            </w:pPr>
          </w:p>
        </w:tc>
      </w:tr>
      <w:tr w:rsidR="00D67926" w14:paraId="315F8908" w14:textId="77777777">
        <w:trPr>
          <w:divId w:val="1529179779"/>
          <w:tblCellSpacing w:w="15" w:type="dxa"/>
        </w:trPr>
        <w:tc>
          <w:tcPr>
            <w:tcW w:w="0" w:type="auto"/>
            <w:vAlign w:val="center"/>
            <w:hideMark/>
          </w:tcPr>
          <w:p w14:paraId="640AC24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CC22CB" w14:textId="77777777" w:rsidR="00D67926" w:rsidRDefault="008D6FB8">
            <w:pPr>
              <w:rPr>
                <w:rFonts w:eastAsia="Times New Roman"/>
                <w:lang w:val="en-US"/>
              </w:rPr>
            </w:pPr>
            <w:r>
              <w:rPr>
                <w:rFonts w:eastAsia="Times New Roman"/>
                <w:lang w:val="en-US"/>
              </w:rPr>
              <w:t>Business Identifier</w:t>
            </w:r>
          </w:p>
        </w:tc>
      </w:tr>
      <w:tr w:rsidR="00D67926" w14:paraId="31A03C80" w14:textId="77777777">
        <w:trPr>
          <w:divId w:val="1529179779"/>
          <w:tblCellSpacing w:w="15" w:type="dxa"/>
        </w:trPr>
        <w:tc>
          <w:tcPr>
            <w:tcW w:w="0" w:type="auto"/>
            <w:vAlign w:val="center"/>
            <w:hideMark/>
          </w:tcPr>
          <w:p w14:paraId="3918D6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DA1690" w14:textId="77777777" w:rsidR="00D67926" w:rsidRDefault="008D6FB8">
            <w:pPr>
              <w:rPr>
                <w:rFonts w:eastAsia="Times New Roman"/>
                <w:lang w:val="en-US"/>
              </w:rPr>
            </w:pPr>
            <w:r>
              <w:rPr>
                <w:rFonts w:eastAsia="Times New Roman"/>
                <w:lang w:val="en-US"/>
              </w:rPr>
              <w:t>The Response Business Identifier.</w:t>
            </w:r>
          </w:p>
        </w:tc>
      </w:tr>
      <w:tr w:rsidR="00D67926" w14:paraId="695B8F7A" w14:textId="77777777">
        <w:trPr>
          <w:divId w:val="1529179779"/>
          <w:tblCellSpacing w:w="15" w:type="dxa"/>
        </w:trPr>
        <w:tc>
          <w:tcPr>
            <w:tcW w:w="0" w:type="auto"/>
            <w:vAlign w:val="center"/>
            <w:hideMark/>
          </w:tcPr>
          <w:p w14:paraId="6B3DB817" w14:textId="77777777" w:rsidR="00D67926" w:rsidRDefault="008D6FB8">
            <w:pPr>
              <w:rPr>
                <w:rFonts w:eastAsia="Times New Roman"/>
                <w:lang w:val="en-US"/>
              </w:rPr>
            </w:pPr>
            <w:r>
              <w:rPr>
                <w:rFonts w:eastAsia="Times New Roman"/>
                <w:b/>
                <w:bCs/>
                <w:lang w:val="en-US"/>
              </w:rPr>
              <w:t>PaymentNotice.ruleset</w:t>
            </w:r>
          </w:p>
        </w:tc>
        <w:tc>
          <w:tcPr>
            <w:tcW w:w="0" w:type="auto"/>
            <w:vAlign w:val="center"/>
            <w:hideMark/>
          </w:tcPr>
          <w:p w14:paraId="39CC3009" w14:textId="77777777" w:rsidR="00D67926" w:rsidRDefault="00D67926">
            <w:pPr>
              <w:rPr>
                <w:rFonts w:eastAsia="Times New Roman"/>
                <w:lang w:val="en-US"/>
              </w:rPr>
            </w:pPr>
          </w:p>
        </w:tc>
      </w:tr>
      <w:tr w:rsidR="00D67926" w14:paraId="5C5F3619" w14:textId="77777777">
        <w:trPr>
          <w:divId w:val="1529179779"/>
          <w:tblCellSpacing w:w="15" w:type="dxa"/>
        </w:trPr>
        <w:tc>
          <w:tcPr>
            <w:tcW w:w="0" w:type="auto"/>
            <w:vAlign w:val="center"/>
            <w:hideMark/>
          </w:tcPr>
          <w:p w14:paraId="789C1C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06EA82" w14:textId="77777777" w:rsidR="00D67926" w:rsidRDefault="008D6FB8">
            <w:pPr>
              <w:rPr>
                <w:rFonts w:eastAsia="Times New Roman"/>
                <w:lang w:val="en-US"/>
              </w:rPr>
            </w:pPr>
            <w:r>
              <w:rPr>
                <w:rFonts w:eastAsia="Times New Roman"/>
                <w:lang w:val="en-US"/>
              </w:rPr>
              <w:t>Resource version</w:t>
            </w:r>
          </w:p>
        </w:tc>
      </w:tr>
      <w:tr w:rsidR="00D67926" w14:paraId="03E85DB8" w14:textId="77777777">
        <w:trPr>
          <w:divId w:val="1529179779"/>
          <w:tblCellSpacing w:w="15" w:type="dxa"/>
        </w:trPr>
        <w:tc>
          <w:tcPr>
            <w:tcW w:w="0" w:type="auto"/>
            <w:vAlign w:val="center"/>
            <w:hideMark/>
          </w:tcPr>
          <w:p w14:paraId="4BAB31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A07655"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65C42319" w14:textId="77777777">
        <w:trPr>
          <w:divId w:val="1529179779"/>
          <w:tblCellSpacing w:w="15" w:type="dxa"/>
        </w:trPr>
        <w:tc>
          <w:tcPr>
            <w:tcW w:w="0" w:type="auto"/>
            <w:vAlign w:val="center"/>
            <w:hideMark/>
          </w:tcPr>
          <w:p w14:paraId="0460103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5B1867"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65FCFB18" w14:textId="77777777">
        <w:trPr>
          <w:divId w:val="1529179779"/>
          <w:tblCellSpacing w:w="15" w:type="dxa"/>
        </w:trPr>
        <w:tc>
          <w:tcPr>
            <w:tcW w:w="0" w:type="auto"/>
            <w:vAlign w:val="center"/>
            <w:hideMark/>
          </w:tcPr>
          <w:p w14:paraId="3083723D" w14:textId="77777777" w:rsidR="00D67926" w:rsidRDefault="008D6FB8">
            <w:pPr>
              <w:rPr>
                <w:rFonts w:eastAsia="Times New Roman"/>
                <w:lang w:val="en-US"/>
              </w:rPr>
            </w:pPr>
            <w:r>
              <w:rPr>
                <w:rFonts w:eastAsia="Times New Roman"/>
                <w:b/>
                <w:bCs/>
                <w:lang w:val="en-US"/>
              </w:rPr>
              <w:t>PaymentNotice.originalRuleset</w:t>
            </w:r>
          </w:p>
        </w:tc>
        <w:tc>
          <w:tcPr>
            <w:tcW w:w="0" w:type="auto"/>
            <w:vAlign w:val="center"/>
            <w:hideMark/>
          </w:tcPr>
          <w:p w14:paraId="3DC2672D" w14:textId="77777777" w:rsidR="00D67926" w:rsidRDefault="00D67926">
            <w:pPr>
              <w:rPr>
                <w:rFonts w:eastAsia="Times New Roman"/>
                <w:lang w:val="en-US"/>
              </w:rPr>
            </w:pPr>
          </w:p>
        </w:tc>
      </w:tr>
      <w:tr w:rsidR="00D67926" w14:paraId="7AF9F5A3" w14:textId="77777777">
        <w:trPr>
          <w:divId w:val="1529179779"/>
          <w:tblCellSpacing w:w="15" w:type="dxa"/>
        </w:trPr>
        <w:tc>
          <w:tcPr>
            <w:tcW w:w="0" w:type="auto"/>
            <w:vAlign w:val="center"/>
            <w:hideMark/>
          </w:tcPr>
          <w:p w14:paraId="3539A8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F1D15E" w14:textId="77777777" w:rsidR="00D67926" w:rsidRDefault="008D6FB8">
            <w:pPr>
              <w:rPr>
                <w:rFonts w:eastAsia="Times New Roman"/>
                <w:lang w:val="en-US"/>
              </w:rPr>
            </w:pPr>
            <w:r>
              <w:rPr>
                <w:rFonts w:eastAsia="Times New Roman"/>
                <w:lang w:val="en-US"/>
              </w:rPr>
              <w:t>Original version</w:t>
            </w:r>
          </w:p>
        </w:tc>
      </w:tr>
      <w:tr w:rsidR="00D67926" w14:paraId="2F512720" w14:textId="77777777">
        <w:trPr>
          <w:divId w:val="1529179779"/>
          <w:tblCellSpacing w:w="15" w:type="dxa"/>
        </w:trPr>
        <w:tc>
          <w:tcPr>
            <w:tcW w:w="0" w:type="auto"/>
            <w:vAlign w:val="center"/>
            <w:hideMark/>
          </w:tcPr>
          <w:p w14:paraId="62515D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6AEE9F"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5183F723" w14:textId="77777777">
        <w:trPr>
          <w:divId w:val="1529179779"/>
          <w:tblCellSpacing w:w="15" w:type="dxa"/>
        </w:trPr>
        <w:tc>
          <w:tcPr>
            <w:tcW w:w="0" w:type="auto"/>
            <w:vAlign w:val="center"/>
            <w:hideMark/>
          </w:tcPr>
          <w:p w14:paraId="5756B68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4A5A3A6"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077DE98C" w14:textId="77777777">
        <w:trPr>
          <w:divId w:val="1529179779"/>
          <w:tblCellSpacing w:w="15" w:type="dxa"/>
        </w:trPr>
        <w:tc>
          <w:tcPr>
            <w:tcW w:w="0" w:type="auto"/>
            <w:vAlign w:val="center"/>
            <w:hideMark/>
          </w:tcPr>
          <w:p w14:paraId="4EACDFC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114B2D"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1058B138" w14:textId="77777777">
        <w:trPr>
          <w:divId w:val="1529179779"/>
          <w:tblCellSpacing w:w="15" w:type="dxa"/>
        </w:trPr>
        <w:tc>
          <w:tcPr>
            <w:tcW w:w="0" w:type="auto"/>
            <w:vAlign w:val="center"/>
            <w:hideMark/>
          </w:tcPr>
          <w:p w14:paraId="04755E6E" w14:textId="77777777" w:rsidR="00D67926" w:rsidRDefault="008D6FB8">
            <w:pPr>
              <w:rPr>
                <w:rFonts w:eastAsia="Times New Roman"/>
                <w:lang w:val="en-US"/>
              </w:rPr>
            </w:pPr>
            <w:r>
              <w:rPr>
                <w:rFonts w:eastAsia="Times New Roman"/>
                <w:b/>
                <w:bCs/>
                <w:lang w:val="en-US"/>
              </w:rPr>
              <w:t>PaymentNotice.created</w:t>
            </w:r>
          </w:p>
        </w:tc>
        <w:tc>
          <w:tcPr>
            <w:tcW w:w="0" w:type="auto"/>
            <w:vAlign w:val="center"/>
            <w:hideMark/>
          </w:tcPr>
          <w:p w14:paraId="25B448C7" w14:textId="77777777" w:rsidR="00D67926" w:rsidRDefault="00D67926">
            <w:pPr>
              <w:rPr>
                <w:rFonts w:eastAsia="Times New Roman"/>
                <w:lang w:val="en-US"/>
              </w:rPr>
            </w:pPr>
          </w:p>
        </w:tc>
      </w:tr>
      <w:tr w:rsidR="00D67926" w14:paraId="7CBFF1C6" w14:textId="77777777">
        <w:trPr>
          <w:divId w:val="1529179779"/>
          <w:tblCellSpacing w:w="15" w:type="dxa"/>
        </w:trPr>
        <w:tc>
          <w:tcPr>
            <w:tcW w:w="0" w:type="auto"/>
            <w:vAlign w:val="center"/>
            <w:hideMark/>
          </w:tcPr>
          <w:p w14:paraId="35936A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617484" w14:textId="77777777" w:rsidR="00D67926" w:rsidRDefault="008D6FB8">
            <w:pPr>
              <w:rPr>
                <w:rFonts w:eastAsia="Times New Roman"/>
                <w:lang w:val="en-US"/>
              </w:rPr>
            </w:pPr>
            <w:r>
              <w:rPr>
                <w:rFonts w:eastAsia="Times New Roman"/>
                <w:lang w:val="en-US"/>
              </w:rPr>
              <w:t>Creation date</w:t>
            </w:r>
          </w:p>
        </w:tc>
      </w:tr>
      <w:tr w:rsidR="00D67926" w14:paraId="0F4F4B3F" w14:textId="77777777">
        <w:trPr>
          <w:divId w:val="1529179779"/>
          <w:tblCellSpacing w:w="15" w:type="dxa"/>
        </w:trPr>
        <w:tc>
          <w:tcPr>
            <w:tcW w:w="0" w:type="auto"/>
            <w:vAlign w:val="center"/>
            <w:hideMark/>
          </w:tcPr>
          <w:p w14:paraId="6AAB22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5D45E5" w14:textId="77777777" w:rsidR="00D67926" w:rsidRDefault="008D6FB8">
            <w:pPr>
              <w:rPr>
                <w:rFonts w:eastAsia="Times New Roman"/>
                <w:lang w:val="en-US"/>
              </w:rPr>
            </w:pPr>
            <w:r>
              <w:rPr>
                <w:rFonts w:eastAsia="Times New Roman"/>
                <w:lang w:val="en-US"/>
              </w:rPr>
              <w:t>The date when this resource was created.</w:t>
            </w:r>
          </w:p>
        </w:tc>
      </w:tr>
      <w:tr w:rsidR="00D67926" w14:paraId="01BB40EC" w14:textId="77777777">
        <w:trPr>
          <w:divId w:val="1529179779"/>
          <w:tblCellSpacing w:w="15" w:type="dxa"/>
        </w:trPr>
        <w:tc>
          <w:tcPr>
            <w:tcW w:w="0" w:type="auto"/>
            <w:vAlign w:val="center"/>
            <w:hideMark/>
          </w:tcPr>
          <w:p w14:paraId="70065653" w14:textId="77777777" w:rsidR="00D67926" w:rsidRDefault="008D6FB8">
            <w:pPr>
              <w:rPr>
                <w:rFonts w:eastAsia="Times New Roman"/>
                <w:lang w:val="en-US"/>
              </w:rPr>
            </w:pPr>
            <w:r>
              <w:rPr>
                <w:rFonts w:eastAsia="Times New Roman"/>
                <w:b/>
                <w:bCs/>
                <w:lang w:val="en-US"/>
              </w:rPr>
              <w:t>PaymentNotice.target</w:t>
            </w:r>
          </w:p>
        </w:tc>
        <w:tc>
          <w:tcPr>
            <w:tcW w:w="0" w:type="auto"/>
            <w:vAlign w:val="center"/>
            <w:hideMark/>
          </w:tcPr>
          <w:p w14:paraId="3E2A8EF6" w14:textId="77777777" w:rsidR="00D67926" w:rsidRDefault="00D67926">
            <w:pPr>
              <w:rPr>
                <w:rFonts w:eastAsia="Times New Roman"/>
                <w:lang w:val="en-US"/>
              </w:rPr>
            </w:pPr>
          </w:p>
        </w:tc>
      </w:tr>
      <w:tr w:rsidR="00D67926" w14:paraId="34F2DB60" w14:textId="77777777">
        <w:trPr>
          <w:divId w:val="1529179779"/>
          <w:tblCellSpacing w:w="15" w:type="dxa"/>
        </w:trPr>
        <w:tc>
          <w:tcPr>
            <w:tcW w:w="0" w:type="auto"/>
            <w:vAlign w:val="center"/>
            <w:hideMark/>
          </w:tcPr>
          <w:p w14:paraId="07B651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53766B" w14:textId="77777777" w:rsidR="00D67926" w:rsidRDefault="008D6FB8">
            <w:pPr>
              <w:rPr>
                <w:rFonts w:eastAsia="Times New Roman"/>
                <w:lang w:val="en-US"/>
              </w:rPr>
            </w:pPr>
            <w:r>
              <w:rPr>
                <w:rFonts w:eastAsia="Times New Roman"/>
                <w:lang w:val="en-US"/>
              </w:rPr>
              <w:t>Insurer or Regulatory body</w:t>
            </w:r>
          </w:p>
        </w:tc>
      </w:tr>
      <w:tr w:rsidR="00D67926" w14:paraId="6E1D2F7E" w14:textId="77777777">
        <w:trPr>
          <w:divId w:val="1529179779"/>
          <w:tblCellSpacing w:w="15" w:type="dxa"/>
        </w:trPr>
        <w:tc>
          <w:tcPr>
            <w:tcW w:w="0" w:type="auto"/>
            <w:vAlign w:val="center"/>
            <w:hideMark/>
          </w:tcPr>
          <w:p w14:paraId="63D6CD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A27988" w14:textId="77777777" w:rsidR="00D67926" w:rsidRDefault="008D6FB8">
            <w:pPr>
              <w:rPr>
                <w:rFonts w:eastAsia="Times New Roman"/>
                <w:lang w:val="en-US"/>
              </w:rPr>
            </w:pPr>
            <w:r>
              <w:rPr>
                <w:rFonts w:eastAsia="Times New Roman"/>
                <w:lang w:val="en-US"/>
              </w:rPr>
              <w:t>The Insurer who is target of the request.</w:t>
            </w:r>
          </w:p>
        </w:tc>
      </w:tr>
      <w:tr w:rsidR="00D67926" w14:paraId="616242E0" w14:textId="77777777">
        <w:trPr>
          <w:divId w:val="1529179779"/>
          <w:tblCellSpacing w:w="15" w:type="dxa"/>
        </w:trPr>
        <w:tc>
          <w:tcPr>
            <w:tcW w:w="0" w:type="auto"/>
            <w:vAlign w:val="center"/>
            <w:hideMark/>
          </w:tcPr>
          <w:p w14:paraId="70B3F3D9" w14:textId="77777777" w:rsidR="00D67926" w:rsidRDefault="008D6FB8">
            <w:pPr>
              <w:rPr>
                <w:rFonts w:eastAsia="Times New Roman"/>
                <w:lang w:val="en-US"/>
              </w:rPr>
            </w:pPr>
            <w:r>
              <w:rPr>
                <w:rFonts w:eastAsia="Times New Roman"/>
                <w:b/>
                <w:bCs/>
                <w:lang w:val="en-US"/>
              </w:rPr>
              <w:t>PaymentNotice.provider</w:t>
            </w:r>
          </w:p>
        </w:tc>
        <w:tc>
          <w:tcPr>
            <w:tcW w:w="0" w:type="auto"/>
            <w:vAlign w:val="center"/>
            <w:hideMark/>
          </w:tcPr>
          <w:p w14:paraId="429ECE6F" w14:textId="77777777" w:rsidR="00D67926" w:rsidRDefault="00D67926">
            <w:pPr>
              <w:rPr>
                <w:rFonts w:eastAsia="Times New Roman"/>
                <w:lang w:val="en-US"/>
              </w:rPr>
            </w:pPr>
          </w:p>
        </w:tc>
      </w:tr>
      <w:tr w:rsidR="00D67926" w14:paraId="1D17BD0F" w14:textId="77777777">
        <w:trPr>
          <w:divId w:val="1529179779"/>
          <w:tblCellSpacing w:w="15" w:type="dxa"/>
        </w:trPr>
        <w:tc>
          <w:tcPr>
            <w:tcW w:w="0" w:type="auto"/>
            <w:vAlign w:val="center"/>
            <w:hideMark/>
          </w:tcPr>
          <w:p w14:paraId="11AC815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E9B028" w14:textId="77777777" w:rsidR="00D67926" w:rsidRDefault="008D6FB8">
            <w:pPr>
              <w:rPr>
                <w:rFonts w:eastAsia="Times New Roman"/>
                <w:lang w:val="en-US"/>
              </w:rPr>
            </w:pPr>
            <w:r>
              <w:rPr>
                <w:rFonts w:eastAsia="Times New Roman"/>
                <w:lang w:val="en-US"/>
              </w:rPr>
              <w:t>Responsible practitioner</w:t>
            </w:r>
          </w:p>
        </w:tc>
      </w:tr>
      <w:tr w:rsidR="00D67926" w14:paraId="24780ED7" w14:textId="77777777">
        <w:trPr>
          <w:divId w:val="1529179779"/>
          <w:tblCellSpacing w:w="15" w:type="dxa"/>
        </w:trPr>
        <w:tc>
          <w:tcPr>
            <w:tcW w:w="0" w:type="auto"/>
            <w:vAlign w:val="center"/>
            <w:hideMark/>
          </w:tcPr>
          <w:p w14:paraId="32BCA9B7"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AC78CFA"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0A107234" w14:textId="77777777">
        <w:trPr>
          <w:divId w:val="1529179779"/>
          <w:tblCellSpacing w:w="15" w:type="dxa"/>
        </w:trPr>
        <w:tc>
          <w:tcPr>
            <w:tcW w:w="0" w:type="auto"/>
            <w:vAlign w:val="center"/>
            <w:hideMark/>
          </w:tcPr>
          <w:p w14:paraId="2CDE148A" w14:textId="77777777" w:rsidR="00D67926" w:rsidRDefault="008D6FB8">
            <w:pPr>
              <w:rPr>
                <w:rFonts w:eastAsia="Times New Roman"/>
                <w:lang w:val="en-US"/>
              </w:rPr>
            </w:pPr>
            <w:r>
              <w:rPr>
                <w:rFonts w:eastAsia="Times New Roman"/>
                <w:b/>
                <w:bCs/>
                <w:lang w:val="en-US"/>
              </w:rPr>
              <w:t>PaymentNotice.organization</w:t>
            </w:r>
          </w:p>
        </w:tc>
        <w:tc>
          <w:tcPr>
            <w:tcW w:w="0" w:type="auto"/>
            <w:vAlign w:val="center"/>
            <w:hideMark/>
          </w:tcPr>
          <w:p w14:paraId="5EC6C214" w14:textId="77777777" w:rsidR="00D67926" w:rsidRDefault="00D67926">
            <w:pPr>
              <w:rPr>
                <w:rFonts w:eastAsia="Times New Roman"/>
                <w:lang w:val="en-US"/>
              </w:rPr>
            </w:pPr>
          </w:p>
        </w:tc>
      </w:tr>
      <w:tr w:rsidR="00D67926" w14:paraId="6562F746" w14:textId="77777777">
        <w:trPr>
          <w:divId w:val="1529179779"/>
          <w:tblCellSpacing w:w="15" w:type="dxa"/>
        </w:trPr>
        <w:tc>
          <w:tcPr>
            <w:tcW w:w="0" w:type="auto"/>
            <w:vAlign w:val="center"/>
            <w:hideMark/>
          </w:tcPr>
          <w:p w14:paraId="33F9EE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4B64B3" w14:textId="77777777" w:rsidR="00D67926" w:rsidRDefault="008D6FB8">
            <w:pPr>
              <w:rPr>
                <w:rFonts w:eastAsia="Times New Roman"/>
                <w:lang w:val="en-US"/>
              </w:rPr>
            </w:pPr>
            <w:r>
              <w:rPr>
                <w:rFonts w:eastAsia="Times New Roman"/>
                <w:lang w:val="en-US"/>
              </w:rPr>
              <w:t>Responsible organization</w:t>
            </w:r>
          </w:p>
        </w:tc>
      </w:tr>
      <w:tr w:rsidR="00D67926" w14:paraId="229B95FC" w14:textId="77777777">
        <w:trPr>
          <w:divId w:val="1529179779"/>
          <w:tblCellSpacing w:w="15" w:type="dxa"/>
        </w:trPr>
        <w:tc>
          <w:tcPr>
            <w:tcW w:w="0" w:type="auto"/>
            <w:vAlign w:val="center"/>
            <w:hideMark/>
          </w:tcPr>
          <w:p w14:paraId="20B526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A12F2C"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14:paraId="54286A27" w14:textId="77777777">
        <w:trPr>
          <w:divId w:val="1529179779"/>
          <w:tblCellSpacing w:w="15" w:type="dxa"/>
        </w:trPr>
        <w:tc>
          <w:tcPr>
            <w:tcW w:w="0" w:type="auto"/>
            <w:vAlign w:val="center"/>
            <w:hideMark/>
          </w:tcPr>
          <w:p w14:paraId="45D5A6B5" w14:textId="77777777" w:rsidR="00D67926" w:rsidRDefault="008D6FB8">
            <w:pPr>
              <w:rPr>
                <w:rFonts w:eastAsia="Times New Roman"/>
                <w:lang w:val="en-US"/>
              </w:rPr>
            </w:pPr>
            <w:r>
              <w:rPr>
                <w:rFonts w:eastAsia="Times New Roman"/>
                <w:b/>
                <w:bCs/>
                <w:lang w:val="en-US"/>
              </w:rPr>
              <w:t>PaymentNotice.request</w:t>
            </w:r>
          </w:p>
        </w:tc>
        <w:tc>
          <w:tcPr>
            <w:tcW w:w="0" w:type="auto"/>
            <w:vAlign w:val="center"/>
            <w:hideMark/>
          </w:tcPr>
          <w:p w14:paraId="30695681" w14:textId="77777777" w:rsidR="00D67926" w:rsidRDefault="00D67926">
            <w:pPr>
              <w:rPr>
                <w:rFonts w:eastAsia="Times New Roman"/>
                <w:lang w:val="en-US"/>
              </w:rPr>
            </w:pPr>
          </w:p>
        </w:tc>
      </w:tr>
      <w:tr w:rsidR="00D67926" w14:paraId="281D5439" w14:textId="77777777">
        <w:trPr>
          <w:divId w:val="1529179779"/>
          <w:tblCellSpacing w:w="15" w:type="dxa"/>
        </w:trPr>
        <w:tc>
          <w:tcPr>
            <w:tcW w:w="0" w:type="auto"/>
            <w:vAlign w:val="center"/>
            <w:hideMark/>
          </w:tcPr>
          <w:p w14:paraId="2D7D4B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C4B9EC" w14:textId="77777777" w:rsidR="00D67926" w:rsidRDefault="008D6FB8">
            <w:pPr>
              <w:rPr>
                <w:rFonts w:eastAsia="Times New Roman"/>
                <w:lang w:val="en-US"/>
              </w:rPr>
            </w:pPr>
            <w:r>
              <w:rPr>
                <w:rFonts w:eastAsia="Times New Roman"/>
                <w:lang w:val="en-US"/>
              </w:rPr>
              <w:t>Request reference</w:t>
            </w:r>
          </w:p>
        </w:tc>
      </w:tr>
      <w:tr w:rsidR="00D67926" w14:paraId="4CDA6092" w14:textId="77777777">
        <w:trPr>
          <w:divId w:val="1529179779"/>
          <w:tblCellSpacing w:w="15" w:type="dxa"/>
        </w:trPr>
        <w:tc>
          <w:tcPr>
            <w:tcW w:w="0" w:type="auto"/>
            <w:vAlign w:val="center"/>
            <w:hideMark/>
          </w:tcPr>
          <w:p w14:paraId="0834DF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5FE4D3" w14:textId="77777777" w:rsidR="00D67926" w:rsidRDefault="008D6FB8">
            <w:pPr>
              <w:rPr>
                <w:rFonts w:eastAsia="Times New Roman"/>
                <w:lang w:val="en-US"/>
              </w:rPr>
            </w:pPr>
            <w:r>
              <w:rPr>
                <w:rFonts w:eastAsia="Times New Roman"/>
                <w:lang w:val="en-US"/>
              </w:rPr>
              <w:t>Reference of resource to reverse.</w:t>
            </w:r>
          </w:p>
        </w:tc>
      </w:tr>
      <w:tr w:rsidR="00D67926" w14:paraId="38378A72" w14:textId="77777777">
        <w:trPr>
          <w:divId w:val="1529179779"/>
          <w:tblCellSpacing w:w="15" w:type="dxa"/>
        </w:trPr>
        <w:tc>
          <w:tcPr>
            <w:tcW w:w="0" w:type="auto"/>
            <w:vAlign w:val="center"/>
            <w:hideMark/>
          </w:tcPr>
          <w:p w14:paraId="70B7ACDC" w14:textId="77777777" w:rsidR="00D67926" w:rsidRDefault="008D6FB8">
            <w:pPr>
              <w:rPr>
                <w:rFonts w:eastAsia="Times New Roman"/>
                <w:lang w:val="en-US"/>
              </w:rPr>
            </w:pPr>
            <w:r>
              <w:rPr>
                <w:rFonts w:eastAsia="Times New Roman"/>
                <w:b/>
                <w:bCs/>
                <w:lang w:val="en-US"/>
              </w:rPr>
              <w:t>PaymentNotice.response</w:t>
            </w:r>
          </w:p>
        </w:tc>
        <w:tc>
          <w:tcPr>
            <w:tcW w:w="0" w:type="auto"/>
            <w:vAlign w:val="center"/>
            <w:hideMark/>
          </w:tcPr>
          <w:p w14:paraId="516F5C5F" w14:textId="77777777" w:rsidR="00D67926" w:rsidRDefault="00D67926">
            <w:pPr>
              <w:rPr>
                <w:rFonts w:eastAsia="Times New Roman"/>
                <w:lang w:val="en-US"/>
              </w:rPr>
            </w:pPr>
          </w:p>
        </w:tc>
      </w:tr>
      <w:tr w:rsidR="00D67926" w14:paraId="5978ED41" w14:textId="77777777">
        <w:trPr>
          <w:divId w:val="1529179779"/>
          <w:tblCellSpacing w:w="15" w:type="dxa"/>
        </w:trPr>
        <w:tc>
          <w:tcPr>
            <w:tcW w:w="0" w:type="auto"/>
            <w:vAlign w:val="center"/>
            <w:hideMark/>
          </w:tcPr>
          <w:p w14:paraId="45C6FA6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8103BA" w14:textId="77777777" w:rsidR="00D67926" w:rsidRDefault="008D6FB8">
            <w:pPr>
              <w:rPr>
                <w:rFonts w:eastAsia="Times New Roman"/>
                <w:lang w:val="en-US"/>
              </w:rPr>
            </w:pPr>
            <w:r>
              <w:rPr>
                <w:rFonts w:eastAsia="Times New Roman"/>
                <w:lang w:val="en-US"/>
              </w:rPr>
              <w:t>Response reference</w:t>
            </w:r>
          </w:p>
        </w:tc>
      </w:tr>
      <w:tr w:rsidR="00D67926" w14:paraId="20AAF3B8" w14:textId="77777777">
        <w:trPr>
          <w:divId w:val="1529179779"/>
          <w:tblCellSpacing w:w="15" w:type="dxa"/>
        </w:trPr>
        <w:tc>
          <w:tcPr>
            <w:tcW w:w="0" w:type="auto"/>
            <w:vAlign w:val="center"/>
            <w:hideMark/>
          </w:tcPr>
          <w:p w14:paraId="0F32CC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C9F439" w14:textId="77777777" w:rsidR="00D67926" w:rsidRDefault="008D6FB8">
            <w:pPr>
              <w:rPr>
                <w:rFonts w:eastAsia="Times New Roman"/>
                <w:lang w:val="en-US"/>
              </w:rPr>
            </w:pPr>
            <w:r>
              <w:rPr>
                <w:rFonts w:eastAsia="Times New Roman"/>
                <w:lang w:val="en-US"/>
              </w:rPr>
              <w:t>Reference of response to resource to reverse.</w:t>
            </w:r>
          </w:p>
        </w:tc>
      </w:tr>
      <w:tr w:rsidR="00D67926" w14:paraId="1EB6ADF8" w14:textId="77777777">
        <w:trPr>
          <w:divId w:val="1529179779"/>
          <w:tblCellSpacing w:w="15" w:type="dxa"/>
        </w:trPr>
        <w:tc>
          <w:tcPr>
            <w:tcW w:w="0" w:type="auto"/>
            <w:vAlign w:val="center"/>
            <w:hideMark/>
          </w:tcPr>
          <w:p w14:paraId="5954987C" w14:textId="77777777" w:rsidR="00D67926" w:rsidRDefault="008D6FB8">
            <w:pPr>
              <w:rPr>
                <w:rFonts w:eastAsia="Times New Roman"/>
                <w:lang w:val="en-US"/>
              </w:rPr>
            </w:pPr>
            <w:r>
              <w:rPr>
                <w:rFonts w:eastAsia="Times New Roman"/>
                <w:b/>
                <w:bCs/>
                <w:lang w:val="en-US"/>
              </w:rPr>
              <w:t>PaymentNotice.paymentStatus</w:t>
            </w:r>
          </w:p>
        </w:tc>
        <w:tc>
          <w:tcPr>
            <w:tcW w:w="0" w:type="auto"/>
            <w:vAlign w:val="center"/>
            <w:hideMark/>
          </w:tcPr>
          <w:p w14:paraId="1D6AA132" w14:textId="77777777" w:rsidR="00D67926" w:rsidRDefault="00D67926">
            <w:pPr>
              <w:rPr>
                <w:rFonts w:eastAsia="Times New Roman"/>
                <w:lang w:val="en-US"/>
              </w:rPr>
            </w:pPr>
          </w:p>
        </w:tc>
      </w:tr>
      <w:tr w:rsidR="00D67926" w14:paraId="2BABF2FB" w14:textId="77777777">
        <w:trPr>
          <w:divId w:val="1529179779"/>
          <w:tblCellSpacing w:w="15" w:type="dxa"/>
        </w:trPr>
        <w:tc>
          <w:tcPr>
            <w:tcW w:w="0" w:type="auto"/>
            <w:vAlign w:val="center"/>
            <w:hideMark/>
          </w:tcPr>
          <w:p w14:paraId="613CBC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15069F" w14:textId="77777777" w:rsidR="00D67926" w:rsidRDefault="008D6FB8">
            <w:pPr>
              <w:rPr>
                <w:rFonts w:eastAsia="Times New Roman"/>
                <w:lang w:val="en-US"/>
              </w:rPr>
            </w:pPr>
            <w:r>
              <w:rPr>
                <w:rFonts w:eastAsia="Times New Roman"/>
                <w:lang w:val="en-US"/>
              </w:rPr>
              <w:t>Status of the payment</w:t>
            </w:r>
          </w:p>
        </w:tc>
      </w:tr>
      <w:tr w:rsidR="00D67926" w14:paraId="1F4EFEEA" w14:textId="77777777">
        <w:trPr>
          <w:divId w:val="1529179779"/>
          <w:tblCellSpacing w:w="15" w:type="dxa"/>
        </w:trPr>
        <w:tc>
          <w:tcPr>
            <w:tcW w:w="0" w:type="auto"/>
            <w:vAlign w:val="center"/>
            <w:hideMark/>
          </w:tcPr>
          <w:p w14:paraId="7E954C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9E988C" w14:textId="77777777" w:rsidR="00D67926" w:rsidRDefault="008D6FB8">
            <w:pPr>
              <w:rPr>
                <w:rFonts w:eastAsia="Times New Roman"/>
                <w:lang w:val="en-US"/>
              </w:rPr>
            </w:pPr>
            <w:r>
              <w:rPr>
                <w:rFonts w:eastAsia="Times New Roman"/>
                <w:lang w:val="en-US"/>
              </w:rPr>
              <w:t>The payment status, typically paid: payment sent, cleared: payment received.</w:t>
            </w:r>
          </w:p>
        </w:tc>
      </w:tr>
      <w:tr w:rsidR="00D67926" w14:paraId="3153ADCA" w14:textId="77777777">
        <w:trPr>
          <w:divId w:val="1529179779"/>
          <w:tblCellSpacing w:w="15" w:type="dxa"/>
        </w:trPr>
        <w:tc>
          <w:tcPr>
            <w:tcW w:w="0" w:type="auto"/>
            <w:vAlign w:val="center"/>
            <w:hideMark/>
          </w:tcPr>
          <w:p w14:paraId="3496187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D369088" w14:textId="77777777" w:rsidR="00D67926" w:rsidRDefault="008D6FB8">
            <w:pPr>
              <w:rPr>
                <w:rFonts w:eastAsia="Times New Roman"/>
                <w:lang w:val="en-US"/>
              </w:rPr>
            </w:pPr>
            <w:r>
              <w:rPr>
                <w:rFonts w:eastAsia="Times New Roman"/>
                <w:lang w:val="en-US"/>
              </w:rPr>
              <w:t>The payment conveyance status codes</w:t>
            </w:r>
          </w:p>
        </w:tc>
      </w:tr>
    </w:tbl>
    <w:p w14:paraId="723EE5F0" w14:textId="77777777" w:rsidR="00D67926" w:rsidRDefault="008D6FB8">
      <w:pPr>
        <w:pStyle w:val="Heading2"/>
        <w:divId w:val="1529179779"/>
        <w:rPr>
          <w:rFonts w:eastAsia="Times New Roman"/>
          <w:lang w:val="en-US"/>
        </w:rPr>
      </w:pPr>
      <w:r>
        <w:rPr>
          <w:rFonts w:eastAsia="Times New Roman"/>
          <w:lang w:val="en-US"/>
        </w:rPr>
        <w:t>http://hl7.org/fhir/StructureDefinition/PaymentReconciliation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8"/>
        <w:gridCol w:w="4732"/>
      </w:tblGrid>
      <w:tr w:rsidR="00D67926" w14:paraId="6198EB0E" w14:textId="77777777">
        <w:trPr>
          <w:divId w:val="1529179779"/>
          <w:tblCellSpacing w:w="15" w:type="dxa"/>
        </w:trPr>
        <w:tc>
          <w:tcPr>
            <w:tcW w:w="0" w:type="auto"/>
            <w:vAlign w:val="center"/>
            <w:hideMark/>
          </w:tcPr>
          <w:p w14:paraId="720813EF" w14:textId="77777777" w:rsidR="00D67926" w:rsidRDefault="008D6FB8">
            <w:pPr>
              <w:rPr>
                <w:rFonts w:eastAsia="Times New Roman"/>
                <w:lang w:val="en-US"/>
              </w:rPr>
            </w:pPr>
            <w:r>
              <w:rPr>
                <w:rFonts w:eastAsia="Times New Roman"/>
                <w:b/>
                <w:bCs/>
                <w:lang w:val="en-US"/>
              </w:rPr>
              <w:t>PaymentReconciliation</w:t>
            </w:r>
          </w:p>
        </w:tc>
        <w:tc>
          <w:tcPr>
            <w:tcW w:w="0" w:type="auto"/>
            <w:vAlign w:val="center"/>
            <w:hideMark/>
          </w:tcPr>
          <w:p w14:paraId="3AF19975" w14:textId="77777777" w:rsidR="00D67926" w:rsidRDefault="008D6FB8">
            <w:pPr>
              <w:rPr>
                <w:rFonts w:eastAsia="Times New Roman"/>
                <w:lang w:val="en-US"/>
              </w:rPr>
            </w:pPr>
            <w:r>
              <w:rPr>
                <w:rFonts w:eastAsia="Times New Roman"/>
                <w:lang w:val="en-US"/>
              </w:rPr>
              <w:t>Payment Reconciliation</w:t>
            </w:r>
          </w:p>
        </w:tc>
      </w:tr>
      <w:tr w:rsidR="00D67926" w14:paraId="200B6F11" w14:textId="77777777">
        <w:trPr>
          <w:divId w:val="1529179779"/>
          <w:tblCellSpacing w:w="15" w:type="dxa"/>
        </w:trPr>
        <w:tc>
          <w:tcPr>
            <w:tcW w:w="0" w:type="auto"/>
            <w:vAlign w:val="center"/>
            <w:hideMark/>
          </w:tcPr>
          <w:p w14:paraId="427E51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16E2E7" w14:textId="77777777" w:rsidR="00D67926" w:rsidRDefault="008D6FB8">
            <w:pPr>
              <w:rPr>
                <w:rFonts w:eastAsia="Times New Roman"/>
                <w:lang w:val="en-US"/>
              </w:rPr>
            </w:pPr>
            <w:r>
              <w:rPr>
                <w:rFonts w:eastAsia="Times New Roman"/>
                <w:lang w:val="en-US"/>
              </w:rPr>
              <w:t>PaymentReconciliation resource</w:t>
            </w:r>
          </w:p>
        </w:tc>
      </w:tr>
      <w:tr w:rsidR="00D67926" w14:paraId="479A0EE1" w14:textId="77777777">
        <w:trPr>
          <w:divId w:val="1529179779"/>
          <w:tblCellSpacing w:w="15" w:type="dxa"/>
        </w:trPr>
        <w:tc>
          <w:tcPr>
            <w:tcW w:w="0" w:type="auto"/>
            <w:vAlign w:val="center"/>
            <w:hideMark/>
          </w:tcPr>
          <w:p w14:paraId="71B0AD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EACBD2" w14:textId="77777777" w:rsidR="00D67926" w:rsidRDefault="008D6FB8">
            <w:pPr>
              <w:rPr>
                <w:rFonts w:eastAsia="Times New Roman"/>
                <w:lang w:val="en-US"/>
              </w:rPr>
            </w:pPr>
            <w:r>
              <w:rPr>
                <w:rFonts w:eastAsia="Times New Roman"/>
                <w:lang w:val="en-US"/>
              </w:rPr>
              <w:t>This resource provides payment details and claim references supporting a bulk payment.</w:t>
            </w:r>
          </w:p>
        </w:tc>
      </w:tr>
      <w:tr w:rsidR="00D67926" w14:paraId="60D2F33C" w14:textId="77777777">
        <w:trPr>
          <w:divId w:val="1529179779"/>
          <w:tblCellSpacing w:w="15" w:type="dxa"/>
        </w:trPr>
        <w:tc>
          <w:tcPr>
            <w:tcW w:w="0" w:type="auto"/>
            <w:vAlign w:val="center"/>
            <w:hideMark/>
          </w:tcPr>
          <w:p w14:paraId="7C39B489" w14:textId="77777777" w:rsidR="00D67926" w:rsidRDefault="008D6FB8">
            <w:pPr>
              <w:rPr>
                <w:rFonts w:eastAsia="Times New Roman"/>
                <w:lang w:val="en-US"/>
              </w:rPr>
            </w:pPr>
            <w:r>
              <w:rPr>
                <w:rFonts w:eastAsia="Times New Roman"/>
                <w:b/>
                <w:bCs/>
                <w:lang w:val="en-US"/>
              </w:rPr>
              <w:t>PaymentReconciliation.identifier</w:t>
            </w:r>
          </w:p>
        </w:tc>
        <w:tc>
          <w:tcPr>
            <w:tcW w:w="0" w:type="auto"/>
            <w:vAlign w:val="center"/>
            <w:hideMark/>
          </w:tcPr>
          <w:p w14:paraId="4CCFF410" w14:textId="77777777" w:rsidR="00D67926" w:rsidRDefault="00D67926">
            <w:pPr>
              <w:rPr>
                <w:rFonts w:eastAsia="Times New Roman"/>
                <w:lang w:val="en-US"/>
              </w:rPr>
            </w:pPr>
          </w:p>
        </w:tc>
      </w:tr>
      <w:tr w:rsidR="00D67926" w14:paraId="20CC500A" w14:textId="77777777">
        <w:trPr>
          <w:divId w:val="1529179779"/>
          <w:tblCellSpacing w:w="15" w:type="dxa"/>
        </w:trPr>
        <w:tc>
          <w:tcPr>
            <w:tcW w:w="0" w:type="auto"/>
            <w:vAlign w:val="center"/>
            <w:hideMark/>
          </w:tcPr>
          <w:p w14:paraId="17CA34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4A9F41" w14:textId="77777777" w:rsidR="00D67926" w:rsidRDefault="008D6FB8">
            <w:pPr>
              <w:rPr>
                <w:rFonts w:eastAsia="Times New Roman"/>
                <w:lang w:val="en-US"/>
              </w:rPr>
            </w:pPr>
            <w:r>
              <w:rPr>
                <w:rFonts w:eastAsia="Times New Roman"/>
                <w:lang w:val="en-US"/>
              </w:rPr>
              <w:t>Business Identifier</w:t>
            </w:r>
          </w:p>
        </w:tc>
      </w:tr>
      <w:tr w:rsidR="00D67926" w14:paraId="540213AE" w14:textId="77777777">
        <w:trPr>
          <w:divId w:val="1529179779"/>
          <w:tblCellSpacing w:w="15" w:type="dxa"/>
        </w:trPr>
        <w:tc>
          <w:tcPr>
            <w:tcW w:w="0" w:type="auto"/>
            <w:vAlign w:val="center"/>
            <w:hideMark/>
          </w:tcPr>
          <w:p w14:paraId="592757C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5FB726" w14:textId="77777777" w:rsidR="00D67926" w:rsidRDefault="008D6FB8">
            <w:pPr>
              <w:rPr>
                <w:rFonts w:eastAsia="Times New Roman"/>
                <w:lang w:val="en-US"/>
              </w:rPr>
            </w:pPr>
            <w:r>
              <w:rPr>
                <w:rFonts w:eastAsia="Times New Roman"/>
                <w:lang w:val="en-US"/>
              </w:rPr>
              <w:t>The Response Business Identifier.</w:t>
            </w:r>
          </w:p>
        </w:tc>
      </w:tr>
      <w:tr w:rsidR="00D67926" w14:paraId="0345C82F" w14:textId="77777777">
        <w:trPr>
          <w:divId w:val="1529179779"/>
          <w:tblCellSpacing w:w="15" w:type="dxa"/>
        </w:trPr>
        <w:tc>
          <w:tcPr>
            <w:tcW w:w="0" w:type="auto"/>
            <w:vAlign w:val="center"/>
            <w:hideMark/>
          </w:tcPr>
          <w:p w14:paraId="6EB9E31C" w14:textId="77777777" w:rsidR="00D67926" w:rsidRDefault="008D6FB8">
            <w:pPr>
              <w:rPr>
                <w:rFonts w:eastAsia="Times New Roman"/>
                <w:lang w:val="en-US"/>
              </w:rPr>
            </w:pPr>
            <w:r>
              <w:rPr>
                <w:rFonts w:eastAsia="Times New Roman"/>
                <w:b/>
                <w:bCs/>
                <w:lang w:val="en-US"/>
              </w:rPr>
              <w:t>PaymentReconciliation.request</w:t>
            </w:r>
          </w:p>
        </w:tc>
        <w:tc>
          <w:tcPr>
            <w:tcW w:w="0" w:type="auto"/>
            <w:vAlign w:val="center"/>
            <w:hideMark/>
          </w:tcPr>
          <w:p w14:paraId="6C4A8E66" w14:textId="77777777" w:rsidR="00D67926" w:rsidRDefault="00D67926">
            <w:pPr>
              <w:rPr>
                <w:rFonts w:eastAsia="Times New Roman"/>
                <w:lang w:val="en-US"/>
              </w:rPr>
            </w:pPr>
          </w:p>
        </w:tc>
      </w:tr>
      <w:tr w:rsidR="00D67926" w14:paraId="0ED22A56" w14:textId="77777777">
        <w:trPr>
          <w:divId w:val="1529179779"/>
          <w:tblCellSpacing w:w="15" w:type="dxa"/>
        </w:trPr>
        <w:tc>
          <w:tcPr>
            <w:tcW w:w="0" w:type="auto"/>
            <w:vAlign w:val="center"/>
            <w:hideMark/>
          </w:tcPr>
          <w:p w14:paraId="271D60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0E0B3F" w14:textId="77777777" w:rsidR="00D67926" w:rsidRDefault="008D6FB8">
            <w:pPr>
              <w:rPr>
                <w:rFonts w:eastAsia="Times New Roman"/>
                <w:lang w:val="en-US"/>
              </w:rPr>
            </w:pPr>
            <w:r>
              <w:rPr>
                <w:rFonts w:eastAsia="Times New Roman"/>
                <w:lang w:val="en-US"/>
              </w:rPr>
              <w:t>Claim reference</w:t>
            </w:r>
          </w:p>
        </w:tc>
      </w:tr>
      <w:tr w:rsidR="00D67926" w14:paraId="0048B747" w14:textId="77777777">
        <w:trPr>
          <w:divId w:val="1529179779"/>
          <w:tblCellSpacing w:w="15" w:type="dxa"/>
        </w:trPr>
        <w:tc>
          <w:tcPr>
            <w:tcW w:w="0" w:type="auto"/>
            <w:vAlign w:val="center"/>
            <w:hideMark/>
          </w:tcPr>
          <w:p w14:paraId="2FAECC6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E571B9" w14:textId="77777777" w:rsidR="00D67926" w:rsidRDefault="008D6FB8">
            <w:pPr>
              <w:rPr>
                <w:rFonts w:eastAsia="Times New Roman"/>
                <w:lang w:val="en-US"/>
              </w:rPr>
            </w:pPr>
            <w:r>
              <w:rPr>
                <w:rFonts w:eastAsia="Times New Roman"/>
                <w:lang w:val="en-US"/>
              </w:rPr>
              <w:t>Original request resource reference.</w:t>
            </w:r>
          </w:p>
        </w:tc>
      </w:tr>
      <w:tr w:rsidR="00D67926" w14:paraId="0CEEE912" w14:textId="77777777">
        <w:trPr>
          <w:divId w:val="1529179779"/>
          <w:tblCellSpacing w:w="15" w:type="dxa"/>
        </w:trPr>
        <w:tc>
          <w:tcPr>
            <w:tcW w:w="0" w:type="auto"/>
            <w:vAlign w:val="center"/>
            <w:hideMark/>
          </w:tcPr>
          <w:p w14:paraId="00ABD5F2" w14:textId="77777777" w:rsidR="00D67926" w:rsidRDefault="008D6FB8">
            <w:pPr>
              <w:rPr>
                <w:rFonts w:eastAsia="Times New Roman"/>
                <w:lang w:val="en-US"/>
              </w:rPr>
            </w:pPr>
            <w:r>
              <w:rPr>
                <w:rFonts w:eastAsia="Times New Roman"/>
                <w:b/>
                <w:bCs/>
                <w:lang w:val="en-US"/>
              </w:rPr>
              <w:t>PaymentReconciliation.outcome</w:t>
            </w:r>
          </w:p>
        </w:tc>
        <w:tc>
          <w:tcPr>
            <w:tcW w:w="0" w:type="auto"/>
            <w:vAlign w:val="center"/>
            <w:hideMark/>
          </w:tcPr>
          <w:p w14:paraId="5B3B4C67" w14:textId="77777777" w:rsidR="00D67926" w:rsidRDefault="00D67926">
            <w:pPr>
              <w:rPr>
                <w:rFonts w:eastAsia="Times New Roman"/>
                <w:lang w:val="en-US"/>
              </w:rPr>
            </w:pPr>
          </w:p>
        </w:tc>
      </w:tr>
      <w:tr w:rsidR="00D67926" w14:paraId="4F4308CA" w14:textId="77777777">
        <w:trPr>
          <w:divId w:val="1529179779"/>
          <w:tblCellSpacing w:w="15" w:type="dxa"/>
        </w:trPr>
        <w:tc>
          <w:tcPr>
            <w:tcW w:w="0" w:type="auto"/>
            <w:vAlign w:val="center"/>
            <w:hideMark/>
          </w:tcPr>
          <w:p w14:paraId="447001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F93A6C" w14:textId="77777777" w:rsidR="00D67926" w:rsidRDefault="008D6FB8">
            <w:pPr>
              <w:rPr>
                <w:rFonts w:eastAsia="Times New Roman"/>
                <w:lang w:val="en-US"/>
              </w:rPr>
            </w:pPr>
            <w:r>
              <w:rPr>
                <w:rFonts w:eastAsia="Times New Roman"/>
                <w:lang w:val="en-US"/>
              </w:rPr>
              <w:t>Transaction status: error, complete.</w:t>
            </w:r>
          </w:p>
        </w:tc>
      </w:tr>
      <w:tr w:rsidR="00D67926" w14:paraId="5F90297F" w14:textId="77777777">
        <w:trPr>
          <w:divId w:val="1529179779"/>
          <w:tblCellSpacing w:w="15" w:type="dxa"/>
        </w:trPr>
        <w:tc>
          <w:tcPr>
            <w:tcW w:w="0" w:type="auto"/>
            <w:vAlign w:val="center"/>
            <w:hideMark/>
          </w:tcPr>
          <w:p w14:paraId="59B5192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391E879" w14:textId="77777777" w:rsidR="00D67926" w:rsidRDefault="008D6FB8">
            <w:pPr>
              <w:rPr>
                <w:rFonts w:eastAsia="Times New Roman"/>
                <w:lang w:val="en-US"/>
              </w:rPr>
            </w:pPr>
            <w:r>
              <w:rPr>
                <w:rFonts w:eastAsia="Times New Roman"/>
                <w:lang w:val="en-US"/>
              </w:rPr>
              <w:t>The outcome of the processing.</w:t>
            </w:r>
          </w:p>
        </w:tc>
      </w:tr>
      <w:tr w:rsidR="00D67926" w14:paraId="5477F76A" w14:textId="77777777">
        <w:trPr>
          <w:divId w:val="1529179779"/>
          <w:tblCellSpacing w:w="15" w:type="dxa"/>
        </w:trPr>
        <w:tc>
          <w:tcPr>
            <w:tcW w:w="0" w:type="auto"/>
            <w:vAlign w:val="center"/>
            <w:hideMark/>
          </w:tcPr>
          <w:p w14:paraId="3894C82D" w14:textId="77777777" w:rsidR="00D67926" w:rsidRDefault="008D6FB8">
            <w:pPr>
              <w:rPr>
                <w:rFonts w:eastAsia="Times New Roman"/>
                <w:lang w:val="en-US"/>
              </w:rPr>
            </w:pPr>
            <w:r>
              <w:rPr>
                <w:rFonts w:eastAsia="Times New Roman"/>
                <w:b/>
                <w:bCs/>
                <w:lang w:val="en-US"/>
              </w:rPr>
              <w:t>PaymentReconciliation.disposition</w:t>
            </w:r>
          </w:p>
        </w:tc>
        <w:tc>
          <w:tcPr>
            <w:tcW w:w="0" w:type="auto"/>
            <w:vAlign w:val="center"/>
            <w:hideMark/>
          </w:tcPr>
          <w:p w14:paraId="3ED0346C" w14:textId="77777777" w:rsidR="00D67926" w:rsidRDefault="00D67926">
            <w:pPr>
              <w:rPr>
                <w:rFonts w:eastAsia="Times New Roman"/>
                <w:lang w:val="en-US"/>
              </w:rPr>
            </w:pPr>
          </w:p>
        </w:tc>
      </w:tr>
      <w:tr w:rsidR="00D67926" w14:paraId="3F87F0F4" w14:textId="77777777">
        <w:trPr>
          <w:divId w:val="1529179779"/>
          <w:tblCellSpacing w:w="15" w:type="dxa"/>
        </w:trPr>
        <w:tc>
          <w:tcPr>
            <w:tcW w:w="0" w:type="auto"/>
            <w:vAlign w:val="center"/>
            <w:hideMark/>
          </w:tcPr>
          <w:p w14:paraId="195B71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26CCB4" w14:textId="77777777" w:rsidR="00D67926" w:rsidRDefault="008D6FB8">
            <w:pPr>
              <w:rPr>
                <w:rFonts w:eastAsia="Times New Roman"/>
                <w:lang w:val="en-US"/>
              </w:rPr>
            </w:pPr>
            <w:r>
              <w:rPr>
                <w:rFonts w:eastAsia="Times New Roman"/>
                <w:lang w:val="en-US"/>
              </w:rPr>
              <w:t>Disposition Message</w:t>
            </w:r>
          </w:p>
        </w:tc>
      </w:tr>
      <w:tr w:rsidR="00D67926" w14:paraId="0437346C" w14:textId="77777777">
        <w:trPr>
          <w:divId w:val="1529179779"/>
          <w:tblCellSpacing w:w="15" w:type="dxa"/>
        </w:trPr>
        <w:tc>
          <w:tcPr>
            <w:tcW w:w="0" w:type="auto"/>
            <w:vAlign w:val="center"/>
            <w:hideMark/>
          </w:tcPr>
          <w:p w14:paraId="5D3399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8674B0" w14:textId="77777777" w:rsidR="00D67926" w:rsidRDefault="008D6FB8">
            <w:pPr>
              <w:rPr>
                <w:rFonts w:eastAsia="Times New Roman"/>
                <w:lang w:val="en-US"/>
              </w:rPr>
            </w:pPr>
            <w:r>
              <w:rPr>
                <w:rFonts w:eastAsia="Times New Roman"/>
                <w:lang w:val="en-US"/>
              </w:rPr>
              <w:t>A description of the status of the adjudication.</w:t>
            </w:r>
          </w:p>
        </w:tc>
      </w:tr>
      <w:tr w:rsidR="00D67926" w14:paraId="2EFD9890" w14:textId="77777777">
        <w:trPr>
          <w:divId w:val="1529179779"/>
          <w:tblCellSpacing w:w="15" w:type="dxa"/>
        </w:trPr>
        <w:tc>
          <w:tcPr>
            <w:tcW w:w="0" w:type="auto"/>
            <w:vAlign w:val="center"/>
            <w:hideMark/>
          </w:tcPr>
          <w:p w14:paraId="54E2B45A" w14:textId="77777777" w:rsidR="00D67926" w:rsidRDefault="008D6FB8">
            <w:pPr>
              <w:rPr>
                <w:rFonts w:eastAsia="Times New Roman"/>
                <w:lang w:val="en-US"/>
              </w:rPr>
            </w:pPr>
            <w:r>
              <w:rPr>
                <w:rFonts w:eastAsia="Times New Roman"/>
                <w:b/>
                <w:bCs/>
                <w:lang w:val="en-US"/>
              </w:rPr>
              <w:t>PaymentReconciliation.ruleset</w:t>
            </w:r>
          </w:p>
        </w:tc>
        <w:tc>
          <w:tcPr>
            <w:tcW w:w="0" w:type="auto"/>
            <w:vAlign w:val="center"/>
            <w:hideMark/>
          </w:tcPr>
          <w:p w14:paraId="182DC57A" w14:textId="77777777" w:rsidR="00D67926" w:rsidRDefault="00D67926">
            <w:pPr>
              <w:rPr>
                <w:rFonts w:eastAsia="Times New Roman"/>
                <w:lang w:val="en-US"/>
              </w:rPr>
            </w:pPr>
          </w:p>
        </w:tc>
      </w:tr>
      <w:tr w:rsidR="00D67926" w14:paraId="79118B6A" w14:textId="77777777">
        <w:trPr>
          <w:divId w:val="1529179779"/>
          <w:tblCellSpacing w:w="15" w:type="dxa"/>
        </w:trPr>
        <w:tc>
          <w:tcPr>
            <w:tcW w:w="0" w:type="auto"/>
            <w:vAlign w:val="center"/>
            <w:hideMark/>
          </w:tcPr>
          <w:p w14:paraId="51D28B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3DA5E2" w14:textId="77777777" w:rsidR="00D67926" w:rsidRDefault="008D6FB8">
            <w:pPr>
              <w:rPr>
                <w:rFonts w:eastAsia="Times New Roman"/>
                <w:lang w:val="en-US"/>
              </w:rPr>
            </w:pPr>
            <w:r>
              <w:rPr>
                <w:rFonts w:eastAsia="Times New Roman"/>
                <w:lang w:val="en-US"/>
              </w:rPr>
              <w:t>Resource version</w:t>
            </w:r>
          </w:p>
        </w:tc>
      </w:tr>
      <w:tr w:rsidR="00D67926" w14:paraId="76B1606A" w14:textId="77777777">
        <w:trPr>
          <w:divId w:val="1529179779"/>
          <w:tblCellSpacing w:w="15" w:type="dxa"/>
        </w:trPr>
        <w:tc>
          <w:tcPr>
            <w:tcW w:w="0" w:type="auto"/>
            <w:vAlign w:val="center"/>
            <w:hideMark/>
          </w:tcPr>
          <w:p w14:paraId="311E6A2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6DC262C"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17A54E94" w14:textId="77777777">
        <w:trPr>
          <w:divId w:val="1529179779"/>
          <w:tblCellSpacing w:w="15" w:type="dxa"/>
        </w:trPr>
        <w:tc>
          <w:tcPr>
            <w:tcW w:w="0" w:type="auto"/>
            <w:vAlign w:val="center"/>
            <w:hideMark/>
          </w:tcPr>
          <w:p w14:paraId="0DCCBB3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2371ECD"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52BF0C85" w14:textId="77777777">
        <w:trPr>
          <w:divId w:val="1529179779"/>
          <w:tblCellSpacing w:w="15" w:type="dxa"/>
        </w:trPr>
        <w:tc>
          <w:tcPr>
            <w:tcW w:w="0" w:type="auto"/>
            <w:vAlign w:val="center"/>
            <w:hideMark/>
          </w:tcPr>
          <w:p w14:paraId="3BC44EC6" w14:textId="77777777" w:rsidR="00D67926" w:rsidRDefault="008D6FB8">
            <w:pPr>
              <w:rPr>
                <w:rFonts w:eastAsia="Times New Roman"/>
                <w:lang w:val="en-US"/>
              </w:rPr>
            </w:pPr>
            <w:r>
              <w:rPr>
                <w:rFonts w:eastAsia="Times New Roman"/>
                <w:b/>
                <w:bCs/>
                <w:lang w:val="en-US"/>
              </w:rPr>
              <w:t>PaymentReconciliation.originalRuleset</w:t>
            </w:r>
          </w:p>
        </w:tc>
        <w:tc>
          <w:tcPr>
            <w:tcW w:w="0" w:type="auto"/>
            <w:vAlign w:val="center"/>
            <w:hideMark/>
          </w:tcPr>
          <w:p w14:paraId="750EC596" w14:textId="77777777" w:rsidR="00D67926" w:rsidRDefault="00D67926">
            <w:pPr>
              <w:rPr>
                <w:rFonts w:eastAsia="Times New Roman"/>
                <w:lang w:val="en-US"/>
              </w:rPr>
            </w:pPr>
          </w:p>
        </w:tc>
      </w:tr>
      <w:tr w:rsidR="00D67926" w14:paraId="3195CC17" w14:textId="77777777">
        <w:trPr>
          <w:divId w:val="1529179779"/>
          <w:tblCellSpacing w:w="15" w:type="dxa"/>
        </w:trPr>
        <w:tc>
          <w:tcPr>
            <w:tcW w:w="0" w:type="auto"/>
            <w:vAlign w:val="center"/>
            <w:hideMark/>
          </w:tcPr>
          <w:p w14:paraId="06501C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51722C" w14:textId="77777777" w:rsidR="00D67926" w:rsidRDefault="008D6FB8">
            <w:pPr>
              <w:rPr>
                <w:rFonts w:eastAsia="Times New Roman"/>
                <w:lang w:val="en-US"/>
              </w:rPr>
            </w:pPr>
            <w:r>
              <w:rPr>
                <w:rFonts w:eastAsia="Times New Roman"/>
                <w:lang w:val="en-US"/>
              </w:rPr>
              <w:t>Original version</w:t>
            </w:r>
          </w:p>
        </w:tc>
      </w:tr>
      <w:tr w:rsidR="00D67926" w14:paraId="40269424" w14:textId="77777777">
        <w:trPr>
          <w:divId w:val="1529179779"/>
          <w:tblCellSpacing w:w="15" w:type="dxa"/>
        </w:trPr>
        <w:tc>
          <w:tcPr>
            <w:tcW w:w="0" w:type="auto"/>
            <w:vAlign w:val="center"/>
            <w:hideMark/>
          </w:tcPr>
          <w:p w14:paraId="5AC35A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730F81"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27AA4F6B" w14:textId="77777777">
        <w:trPr>
          <w:divId w:val="1529179779"/>
          <w:tblCellSpacing w:w="15" w:type="dxa"/>
        </w:trPr>
        <w:tc>
          <w:tcPr>
            <w:tcW w:w="0" w:type="auto"/>
            <w:vAlign w:val="center"/>
            <w:hideMark/>
          </w:tcPr>
          <w:p w14:paraId="230DFF7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B0E88FD"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2E19A0C2" w14:textId="77777777">
        <w:trPr>
          <w:divId w:val="1529179779"/>
          <w:tblCellSpacing w:w="15" w:type="dxa"/>
        </w:trPr>
        <w:tc>
          <w:tcPr>
            <w:tcW w:w="0" w:type="auto"/>
            <w:vAlign w:val="center"/>
            <w:hideMark/>
          </w:tcPr>
          <w:p w14:paraId="4BB578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BED6A74"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2CB8DA6D" w14:textId="77777777">
        <w:trPr>
          <w:divId w:val="1529179779"/>
          <w:tblCellSpacing w:w="15" w:type="dxa"/>
        </w:trPr>
        <w:tc>
          <w:tcPr>
            <w:tcW w:w="0" w:type="auto"/>
            <w:vAlign w:val="center"/>
            <w:hideMark/>
          </w:tcPr>
          <w:p w14:paraId="28390A4B" w14:textId="77777777" w:rsidR="00D67926" w:rsidRDefault="008D6FB8">
            <w:pPr>
              <w:rPr>
                <w:rFonts w:eastAsia="Times New Roman"/>
                <w:lang w:val="en-US"/>
              </w:rPr>
            </w:pPr>
            <w:r>
              <w:rPr>
                <w:rFonts w:eastAsia="Times New Roman"/>
                <w:b/>
                <w:bCs/>
                <w:lang w:val="en-US"/>
              </w:rPr>
              <w:t>PaymentReconciliation.created</w:t>
            </w:r>
          </w:p>
        </w:tc>
        <w:tc>
          <w:tcPr>
            <w:tcW w:w="0" w:type="auto"/>
            <w:vAlign w:val="center"/>
            <w:hideMark/>
          </w:tcPr>
          <w:p w14:paraId="2F4CB497" w14:textId="77777777" w:rsidR="00D67926" w:rsidRDefault="00D67926">
            <w:pPr>
              <w:rPr>
                <w:rFonts w:eastAsia="Times New Roman"/>
                <w:lang w:val="en-US"/>
              </w:rPr>
            </w:pPr>
          </w:p>
        </w:tc>
      </w:tr>
      <w:tr w:rsidR="00D67926" w14:paraId="4C7CC985" w14:textId="77777777">
        <w:trPr>
          <w:divId w:val="1529179779"/>
          <w:tblCellSpacing w:w="15" w:type="dxa"/>
        </w:trPr>
        <w:tc>
          <w:tcPr>
            <w:tcW w:w="0" w:type="auto"/>
            <w:vAlign w:val="center"/>
            <w:hideMark/>
          </w:tcPr>
          <w:p w14:paraId="4AA04B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853CDE" w14:textId="77777777" w:rsidR="00D67926" w:rsidRDefault="008D6FB8">
            <w:pPr>
              <w:rPr>
                <w:rFonts w:eastAsia="Times New Roman"/>
                <w:lang w:val="en-US"/>
              </w:rPr>
            </w:pPr>
            <w:r>
              <w:rPr>
                <w:rFonts w:eastAsia="Times New Roman"/>
                <w:lang w:val="en-US"/>
              </w:rPr>
              <w:t>Creation date</w:t>
            </w:r>
          </w:p>
        </w:tc>
      </w:tr>
      <w:tr w:rsidR="00D67926" w14:paraId="651F171F" w14:textId="77777777">
        <w:trPr>
          <w:divId w:val="1529179779"/>
          <w:tblCellSpacing w:w="15" w:type="dxa"/>
        </w:trPr>
        <w:tc>
          <w:tcPr>
            <w:tcW w:w="0" w:type="auto"/>
            <w:vAlign w:val="center"/>
            <w:hideMark/>
          </w:tcPr>
          <w:p w14:paraId="6A4BC7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440920"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66FAEAD0" w14:textId="77777777">
        <w:trPr>
          <w:divId w:val="1529179779"/>
          <w:tblCellSpacing w:w="15" w:type="dxa"/>
        </w:trPr>
        <w:tc>
          <w:tcPr>
            <w:tcW w:w="0" w:type="auto"/>
            <w:vAlign w:val="center"/>
            <w:hideMark/>
          </w:tcPr>
          <w:p w14:paraId="74C6DBE5" w14:textId="77777777" w:rsidR="00D67926" w:rsidRDefault="008D6FB8">
            <w:pPr>
              <w:rPr>
                <w:rFonts w:eastAsia="Times New Roman"/>
                <w:lang w:val="en-US"/>
              </w:rPr>
            </w:pPr>
            <w:r>
              <w:rPr>
                <w:rFonts w:eastAsia="Times New Roman"/>
                <w:b/>
                <w:bCs/>
                <w:lang w:val="en-US"/>
              </w:rPr>
              <w:t>PaymentReconciliation.period</w:t>
            </w:r>
          </w:p>
        </w:tc>
        <w:tc>
          <w:tcPr>
            <w:tcW w:w="0" w:type="auto"/>
            <w:vAlign w:val="center"/>
            <w:hideMark/>
          </w:tcPr>
          <w:p w14:paraId="0BEEE604" w14:textId="77777777" w:rsidR="00D67926" w:rsidRDefault="00D67926">
            <w:pPr>
              <w:rPr>
                <w:rFonts w:eastAsia="Times New Roman"/>
                <w:lang w:val="en-US"/>
              </w:rPr>
            </w:pPr>
          </w:p>
        </w:tc>
      </w:tr>
      <w:tr w:rsidR="00D67926" w14:paraId="2979DD3D" w14:textId="77777777">
        <w:trPr>
          <w:divId w:val="1529179779"/>
          <w:tblCellSpacing w:w="15" w:type="dxa"/>
        </w:trPr>
        <w:tc>
          <w:tcPr>
            <w:tcW w:w="0" w:type="auto"/>
            <w:vAlign w:val="center"/>
            <w:hideMark/>
          </w:tcPr>
          <w:p w14:paraId="430F12B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4DD890" w14:textId="77777777" w:rsidR="00D67926" w:rsidRDefault="008D6FB8">
            <w:pPr>
              <w:rPr>
                <w:rFonts w:eastAsia="Times New Roman"/>
                <w:lang w:val="en-US"/>
              </w:rPr>
            </w:pPr>
            <w:r>
              <w:rPr>
                <w:rFonts w:eastAsia="Times New Roman"/>
                <w:lang w:val="en-US"/>
              </w:rPr>
              <w:t>Period covered</w:t>
            </w:r>
          </w:p>
        </w:tc>
      </w:tr>
      <w:tr w:rsidR="00D67926" w14:paraId="5F08EA3B" w14:textId="77777777">
        <w:trPr>
          <w:divId w:val="1529179779"/>
          <w:tblCellSpacing w:w="15" w:type="dxa"/>
        </w:trPr>
        <w:tc>
          <w:tcPr>
            <w:tcW w:w="0" w:type="auto"/>
            <w:vAlign w:val="center"/>
            <w:hideMark/>
          </w:tcPr>
          <w:p w14:paraId="432927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D2D382" w14:textId="77777777" w:rsidR="00D67926" w:rsidRDefault="008D6FB8">
            <w:pPr>
              <w:rPr>
                <w:rFonts w:eastAsia="Times New Roman"/>
                <w:lang w:val="en-US"/>
              </w:rPr>
            </w:pPr>
            <w:r>
              <w:rPr>
                <w:rFonts w:eastAsia="Times New Roman"/>
                <w:lang w:val="en-US"/>
              </w:rPr>
              <w:t>The period of time for which payments have been gathered into this bulk payment for settlement.</w:t>
            </w:r>
          </w:p>
        </w:tc>
      </w:tr>
      <w:tr w:rsidR="00D67926" w14:paraId="3357DFC0" w14:textId="77777777">
        <w:trPr>
          <w:divId w:val="1529179779"/>
          <w:tblCellSpacing w:w="15" w:type="dxa"/>
        </w:trPr>
        <w:tc>
          <w:tcPr>
            <w:tcW w:w="0" w:type="auto"/>
            <w:vAlign w:val="center"/>
            <w:hideMark/>
          </w:tcPr>
          <w:p w14:paraId="740EC8A0" w14:textId="77777777" w:rsidR="00D67926" w:rsidRDefault="008D6FB8">
            <w:pPr>
              <w:rPr>
                <w:rFonts w:eastAsia="Times New Roman"/>
                <w:lang w:val="en-US"/>
              </w:rPr>
            </w:pPr>
            <w:r>
              <w:rPr>
                <w:rFonts w:eastAsia="Times New Roman"/>
                <w:b/>
                <w:bCs/>
                <w:lang w:val="en-US"/>
              </w:rPr>
              <w:t>PaymentReconciliation.organization</w:t>
            </w:r>
          </w:p>
        </w:tc>
        <w:tc>
          <w:tcPr>
            <w:tcW w:w="0" w:type="auto"/>
            <w:vAlign w:val="center"/>
            <w:hideMark/>
          </w:tcPr>
          <w:p w14:paraId="7633913E" w14:textId="77777777" w:rsidR="00D67926" w:rsidRDefault="00D67926">
            <w:pPr>
              <w:rPr>
                <w:rFonts w:eastAsia="Times New Roman"/>
                <w:lang w:val="en-US"/>
              </w:rPr>
            </w:pPr>
          </w:p>
        </w:tc>
      </w:tr>
      <w:tr w:rsidR="00D67926" w14:paraId="459E8B3D" w14:textId="77777777">
        <w:trPr>
          <w:divId w:val="1529179779"/>
          <w:tblCellSpacing w:w="15" w:type="dxa"/>
        </w:trPr>
        <w:tc>
          <w:tcPr>
            <w:tcW w:w="0" w:type="auto"/>
            <w:vAlign w:val="center"/>
            <w:hideMark/>
          </w:tcPr>
          <w:p w14:paraId="4D2F95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8EE2C6" w14:textId="77777777" w:rsidR="00D67926" w:rsidRDefault="008D6FB8">
            <w:pPr>
              <w:rPr>
                <w:rFonts w:eastAsia="Times New Roman"/>
                <w:lang w:val="en-US"/>
              </w:rPr>
            </w:pPr>
            <w:r>
              <w:rPr>
                <w:rFonts w:eastAsia="Times New Roman"/>
                <w:lang w:val="en-US"/>
              </w:rPr>
              <w:t>Insurer</w:t>
            </w:r>
          </w:p>
        </w:tc>
      </w:tr>
      <w:tr w:rsidR="00D67926" w14:paraId="02C96AF8" w14:textId="77777777">
        <w:trPr>
          <w:divId w:val="1529179779"/>
          <w:tblCellSpacing w:w="15" w:type="dxa"/>
        </w:trPr>
        <w:tc>
          <w:tcPr>
            <w:tcW w:w="0" w:type="auto"/>
            <w:vAlign w:val="center"/>
            <w:hideMark/>
          </w:tcPr>
          <w:p w14:paraId="6E507D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F21983" w14:textId="77777777" w:rsidR="00D67926" w:rsidRDefault="008D6FB8">
            <w:pPr>
              <w:rPr>
                <w:rFonts w:eastAsia="Times New Roman"/>
                <w:lang w:val="en-US"/>
              </w:rPr>
            </w:pPr>
            <w:r>
              <w:rPr>
                <w:rFonts w:eastAsia="Times New Roman"/>
                <w:lang w:val="en-US"/>
              </w:rPr>
              <w:t>The Insurer who produced this adjudicated response.</w:t>
            </w:r>
          </w:p>
        </w:tc>
      </w:tr>
      <w:tr w:rsidR="00D67926" w14:paraId="1E906F5D" w14:textId="77777777">
        <w:trPr>
          <w:divId w:val="1529179779"/>
          <w:tblCellSpacing w:w="15" w:type="dxa"/>
        </w:trPr>
        <w:tc>
          <w:tcPr>
            <w:tcW w:w="0" w:type="auto"/>
            <w:vAlign w:val="center"/>
            <w:hideMark/>
          </w:tcPr>
          <w:p w14:paraId="04195E4D" w14:textId="77777777" w:rsidR="00D67926" w:rsidRDefault="008D6FB8">
            <w:pPr>
              <w:rPr>
                <w:rFonts w:eastAsia="Times New Roman"/>
                <w:lang w:val="en-US"/>
              </w:rPr>
            </w:pPr>
            <w:r>
              <w:rPr>
                <w:rFonts w:eastAsia="Times New Roman"/>
                <w:b/>
                <w:bCs/>
                <w:lang w:val="en-US"/>
              </w:rPr>
              <w:t>PaymentReconciliation.requestProvider</w:t>
            </w:r>
          </w:p>
        </w:tc>
        <w:tc>
          <w:tcPr>
            <w:tcW w:w="0" w:type="auto"/>
            <w:vAlign w:val="center"/>
            <w:hideMark/>
          </w:tcPr>
          <w:p w14:paraId="5C4357E9" w14:textId="77777777" w:rsidR="00D67926" w:rsidRDefault="00D67926">
            <w:pPr>
              <w:rPr>
                <w:rFonts w:eastAsia="Times New Roman"/>
                <w:lang w:val="en-US"/>
              </w:rPr>
            </w:pPr>
          </w:p>
        </w:tc>
      </w:tr>
      <w:tr w:rsidR="00D67926" w14:paraId="7E3A7245" w14:textId="77777777">
        <w:trPr>
          <w:divId w:val="1529179779"/>
          <w:tblCellSpacing w:w="15" w:type="dxa"/>
        </w:trPr>
        <w:tc>
          <w:tcPr>
            <w:tcW w:w="0" w:type="auto"/>
            <w:vAlign w:val="center"/>
            <w:hideMark/>
          </w:tcPr>
          <w:p w14:paraId="260CF2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B7E0DD" w14:textId="77777777" w:rsidR="00D67926" w:rsidRDefault="008D6FB8">
            <w:pPr>
              <w:rPr>
                <w:rFonts w:eastAsia="Times New Roman"/>
                <w:lang w:val="en-US"/>
              </w:rPr>
            </w:pPr>
            <w:r>
              <w:rPr>
                <w:rFonts w:eastAsia="Times New Roman"/>
                <w:lang w:val="en-US"/>
              </w:rPr>
              <w:t>Responsible practitioner</w:t>
            </w:r>
          </w:p>
        </w:tc>
      </w:tr>
      <w:tr w:rsidR="00D67926" w14:paraId="03962ADE" w14:textId="77777777">
        <w:trPr>
          <w:divId w:val="1529179779"/>
          <w:tblCellSpacing w:w="15" w:type="dxa"/>
        </w:trPr>
        <w:tc>
          <w:tcPr>
            <w:tcW w:w="0" w:type="auto"/>
            <w:vAlign w:val="center"/>
            <w:hideMark/>
          </w:tcPr>
          <w:p w14:paraId="233EC8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91B9EA"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01AA70A6" w14:textId="77777777">
        <w:trPr>
          <w:divId w:val="1529179779"/>
          <w:tblCellSpacing w:w="15" w:type="dxa"/>
        </w:trPr>
        <w:tc>
          <w:tcPr>
            <w:tcW w:w="0" w:type="auto"/>
            <w:vAlign w:val="center"/>
            <w:hideMark/>
          </w:tcPr>
          <w:p w14:paraId="32F7267E" w14:textId="77777777" w:rsidR="00D67926" w:rsidRDefault="008D6FB8">
            <w:pPr>
              <w:rPr>
                <w:rFonts w:eastAsia="Times New Roman"/>
                <w:lang w:val="en-US"/>
              </w:rPr>
            </w:pPr>
            <w:r>
              <w:rPr>
                <w:rFonts w:eastAsia="Times New Roman"/>
                <w:b/>
                <w:bCs/>
                <w:lang w:val="en-US"/>
              </w:rPr>
              <w:t>PaymentReconciliation.requestOrganization</w:t>
            </w:r>
          </w:p>
        </w:tc>
        <w:tc>
          <w:tcPr>
            <w:tcW w:w="0" w:type="auto"/>
            <w:vAlign w:val="center"/>
            <w:hideMark/>
          </w:tcPr>
          <w:p w14:paraId="4E8C912E" w14:textId="77777777" w:rsidR="00D67926" w:rsidRDefault="00D67926">
            <w:pPr>
              <w:rPr>
                <w:rFonts w:eastAsia="Times New Roman"/>
                <w:lang w:val="en-US"/>
              </w:rPr>
            </w:pPr>
          </w:p>
        </w:tc>
      </w:tr>
      <w:tr w:rsidR="00D67926" w14:paraId="2403E224" w14:textId="77777777">
        <w:trPr>
          <w:divId w:val="1529179779"/>
          <w:tblCellSpacing w:w="15" w:type="dxa"/>
        </w:trPr>
        <w:tc>
          <w:tcPr>
            <w:tcW w:w="0" w:type="auto"/>
            <w:vAlign w:val="center"/>
            <w:hideMark/>
          </w:tcPr>
          <w:p w14:paraId="02B049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F13826" w14:textId="77777777" w:rsidR="00D67926" w:rsidRDefault="008D6FB8">
            <w:pPr>
              <w:rPr>
                <w:rFonts w:eastAsia="Times New Roman"/>
                <w:lang w:val="en-US"/>
              </w:rPr>
            </w:pPr>
            <w:r>
              <w:rPr>
                <w:rFonts w:eastAsia="Times New Roman"/>
                <w:lang w:val="en-US"/>
              </w:rPr>
              <w:t>Responsible organization</w:t>
            </w:r>
          </w:p>
        </w:tc>
      </w:tr>
      <w:tr w:rsidR="00D67926" w14:paraId="324058E7" w14:textId="77777777">
        <w:trPr>
          <w:divId w:val="1529179779"/>
          <w:tblCellSpacing w:w="15" w:type="dxa"/>
        </w:trPr>
        <w:tc>
          <w:tcPr>
            <w:tcW w:w="0" w:type="auto"/>
            <w:vAlign w:val="center"/>
            <w:hideMark/>
          </w:tcPr>
          <w:p w14:paraId="440757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A8E404"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14:paraId="56FFD7B7" w14:textId="77777777">
        <w:trPr>
          <w:divId w:val="1529179779"/>
          <w:tblCellSpacing w:w="15" w:type="dxa"/>
        </w:trPr>
        <w:tc>
          <w:tcPr>
            <w:tcW w:w="0" w:type="auto"/>
            <w:vAlign w:val="center"/>
            <w:hideMark/>
          </w:tcPr>
          <w:p w14:paraId="699F5B86" w14:textId="77777777" w:rsidR="00D67926" w:rsidRDefault="008D6FB8">
            <w:pPr>
              <w:rPr>
                <w:rFonts w:eastAsia="Times New Roman"/>
                <w:lang w:val="en-US"/>
              </w:rPr>
            </w:pPr>
            <w:r>
              <w:rPr>
                <w:rFonts w:eastAsia="Times New Roman"/>
                <w:b/>
                <w:bCs/>
                <w:lang w:val="en-US"/>
              </w:rPr>
              <w:t>PaymentReconciliation.detail</w:t>
            </w:r>
          </w:p>
        </w:tc>
        <w:tc>
          <w:tcPr>
            <w:tcW w:w="0" w:type="auto"/>
            <w:vAlign w:val="center"/>
            <w:hideMark/>
          </w:tcPr>
          <w:p w14:paraId="21871A12" w14:textId="77777777" w:rsidR="00D67926" w:rsidRDefault="00D67926">
            <w:pPr>
              <w:rPr>
                <w:rFonts w:eastAsia="Times New Roman"/>
                <w:lang w:val="en-US"/>
              </w:rPr>
            </w:pPr>
          </w:p>
        </w:tc>
      </w:tr>
      <w:tr w:rsidR="00D67926" w14:paraId="180A52DF" w14:textId="77777777">
        <w:trPr>
          <w:divId w:val="1529179779"/>
          <w:tblCellSpacing w:w="15" w:type="dxa"/>
        </w:trPr>
        <w:tc>
          <w:tcPr>
            <w:tcW w:w="0" w:type="auto"/>
            <w:vAlign w:val="center"/>
            <w:hideMark/>
          </w:tcPr>
          <w:p w14:paraId="300363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127475" w14:textId="77777777" w:rsidR="00D67926" w:rsidRDefault="008D6FB8">
            <w:pPr>
              <w:rPr>
                <w:rFonts w:eastAsia="Times New Roman"/>
                <w:lang w:val="en-US"/>
              </w:rPr>
            </w:pPr>
            <w:r>
              <w:rPr>
                <w:rFonts w:eastAsia="Times New Roman"/>
                <w:lang w:val="en-US"/>
              </w:rPr>
              <w:t>Details</w:t>
            </w:r>
          </w:p>
        </w:tc>
      </w:tr>
      <w:tr w:rsidR="00D67926" w14:paraId="08136006" w14:textId="77777777">
        <w:trPr>
          <w:divId w:val="1529179779"/>
          <w:tblCellSpacing w:w="15" w:type="dxa"/>
        </w:trPr>
        <w:tc>
          <w:tcPr>
            <w:tcW w:w="0" w:type="auto"/>
            <w:vAlign w:val="center"/>
            <w:hideMark/>
          </w:tcPr>
          <w:p w14:paraId="5F19E87C"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FF8D514" w14:textId="77777777" w:rsidR="00D67926" w:rsidRDefault="008D6FB8">
            <w:pPr>
              <w:rPr>
                <w:rFonts w:eastAsia="Times New Roman"/>
                <w:lang w:val="en-US"/>
              </w:rPr>
            </w:pPr>
            <w:r>
              <w:rPr>
                <w:rFonts w:eastAsia="Times New Roman"/>
                <w:lang w:val="en-US"/>
              </w:rPr>
              <w:t>List of individual settlement amounts and the corresponding transaction.</w:t>
            </w:r>
          </w:p>
        </w:tc>
      </w:tr>
      <w:tr w:rsidR="00D67926" w14:paraId="1F50669F" w14:textId="77777777">
        <w:trPr>
          <w:divId w:val="1529179779"/>
          <w:tblCellSpacing w:w="15" w:type="dxa"/>
        </w:trPr>
        <w:tc>
          <w:tcPr>
            <w:tcW w:w="0" w:type="auto"/>
            <w:vAlign w:val="center"/>
            <w:hideMark/>
          </w:tcPr>
          <w:p w14:paraId="6A576E1D" w14:textId="77777777" w:rsidR="00D67926" w:rsidRDefault="008D6FB8">
            <w:pPr>
              <w:rPr>
                <w:rFonts w:eastAsia="Times New Roman"/>
                <w:lang w:val="en-US"/>
              </w:rPr>
            </w:pPr>
            <w:r>
              <w:rPr>
                <w:rFonts w:eastAsia="Times New Roman"/>
                <w:b/>
                <w:bCs/>
                <w:lang w:val="en-US"/>
              </w:rPr>
              <w:t>PaymentReconciliation.detail.type</w:t>
            </w:r>
          </w:p>
        </w:tc>
        <w:tc>
          <w:tcPr>
            <w:tcW w:w="0" w:type="auto"/>
            <w:vAlign w:val="center"/>
            <w:hideMark/>
          </w:tcPr>
          <w:p w14:paraId="3728479F" w14:textId="77777777" w:rsidR="00D67926" w:rsidRDefault="00D67926">
            <w:pPr>
              <w:rPr>
                <w:rFonts w:eastAsia="Times New Roman"/>
                <w:lang w:val="en-US"/>
              </w:rPr>
            </w:pPr>
          </w:p>
        </w:tc>
      </w:tr>
      <w:tr w:rsidR="00D67926" w14:paraId="585AB5F1" w14:textId="77777777">
        <w:trPr>
          <w:divId w:val="1529179779"/>
          <w:tblCellSpacing w:w="15" w:type="dxa"/>
        </w:trPr>
        <w:tc>
          <w:tcPr>
            <w:tcW w:w="0" w:type="auto"/>
            <w:vAlign w:val="center"/>
            <w:hideMark/>
          </w:tcPr>
          <w:p w14:paraId="6A7D9CA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EFAA07" w14:textId="77777777" w:rsidR="00D67926" w:rsidRDefault="008D6FB8">
            <w:pPr>
              <w:rPr>
                <w:rFonts w:eastAsia="Times New Roman"/>
                <w:lang w:val="en-US"/>
              </w:rPr>
            </w:pPr>
            <w:r>
              <w:rPr>
                <w:rFonts w:eastAsia="Times New Roman"/>
                <w:lang w:val="en-US"/>
              </w:rPr>
              <w:t>Type code</w:t>
            </w:r>
          </w:p>
        </w:tc>
      </w:tr>
      <w:tr w:rsidR="00D67926" w14:paraId="1939CA38" w14:textId="77777777">
        <w:trPr>
          <w:divId w:val="1529179779"/>
          <w:tblCellSpacing w:w="15" w:type="dxa"/>
        </w:trPr>
        <w:tc>
          <w:tcPr>
            <w:tcW w:w="0" w:type="auto"/>
            <w:vAlign w:val="center"/>
            <w:hideMark/>
          </w:tcPr>
          <w:p w14:paraId="2B02D1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39FA08" w14:textId="77777777" w:rsidR="00D67926" w:rsidRDefault="008D6FB8">
            <w:pPr>
              <w:rPr>
                <w:rFonts w:eastAsia="Times New Roman"/>
                <w:lang w:val="en-US"/>
              </w:rPr>
            </w:pPr>
            <w:r>
              <w:rPr>
                <w:rFonts w:eastAsia="Times New Roman"/>
                <w:lang w:val="en-US"/>
              </w:rPr>
              <w:t>Code to indicate the nature of the payment, adjustment, funds advance, etc.</w:t>
            </w:r>
          </w:p>
        </w:tc>
      </w:tr>
      <w:tr w:rsidR="00D67926" w14:paraId="0E12F5C7" w14:textId="77777777">
        <w:trPr>
          <w:divId w:val="1529179779"/>
          <w:tblCellSpacing w:w="15" w:type="dxa"/>
        </w:trPr>
        <w:tc>
          <w:tcPr>
            <w:tcW w:w="0" w:type="auto"/>
            <w:vAlign w:val="center"/>
            <w:hideMark/>
          </w:tcPr>
          <w:p w14:paraId="590F7A7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1DB1DCC" w14:textId="77777777" w:rsidR="00D67926" w:rsidRDefault="008D6FB8">
            <w:pPr>
              <w:rPr>
                <w:rFonts w:eastAsia="Times New Roman"/>
                <w:lang w:val="en-US"/>
              </w:rPr>
            </w:pPr>
            <w:r>
              <w:rPr>
                <w:rFonts w:eastAsia="Times New Roman"/>
                <w:lang w:val="en-US"/>
              </w:rPr>
              <w:t>The reason for the amount: payment, adjustment, advance.</w:t>
            </w:r>
          </w:p>
        </w:tc>
      </w:tr>
      <w:tr w:rsidR="00D67926" w14:paraId="587A4E93" w14:textId="77777777">
        <w:trPr>
          <w:divId w:val="1529179779"/>
          <w:tblCellSpacing w:w="15" w:type="dxa"/>
        </w:trPr>
        <w:tc>
          <w:tcPr>
            <w:tcW w:w="0" w:type="auto"/>
            <w:vAlign w:val="center"/>
            <w:hideMark/>
          </w:tcPr>
          <w:p w14:paraId="086B7E88" w14:textId="77777777" w:rsidR="00D67926" w:rsidRDefault="008D6FB8">
            <w:pPr>
              <w:rPr>
                <w:rFonts w:eastAsia="Times New Roman"/>
                <w:lang w:val="en-US"/>
              </w:rPr>
            </w:pPr>
            <w:r>
              <w:rPr>
                <w:rFonts w:eastAsia="Times New Roman"/>
                <w:b/>
                <w:bCs/>
                <w:lang w:val="en-US"/>
              </w:rPr>
              <w:t>PaymentReconciliation.detail.request</w:t>
            </w:r>
          </w:p>
        </w:tc>
        <w:tc>
          <w:tcPr>
            <w:tcW w:w="0" w:type="auto"/>
            <w:vAlign w:val="center"/>
            <w:hideMark/>
          </w:tcPr>
          <w:p w14:paraId="1EE1D377" w14:textId="77777777" w:rsidR="00D67926" w:rsidRDefault="00D67926">
            <w:pPr>
              <w:rPr>
                <w:rFonts w:eastAsia="Times New Roman"/>
                <w:lang w:val="en-US"/>
              </w:rPr>
            </w:pPr>
          </w:p>
        </w:tc>
      </w:tr>
      <w:tr w:rsidR="00D67926" w14:paraId="22D5A5AD" w14:textId="77777777">
        <w:trPr>
          <w:divId w:val="1529179779"/>
          <w:tblCellSpacing w:w="15" w:type="dxa"/>
        </w:trPr>
        <w:tc>
          <w:tcPr>
            <w:tcW w:w="0" w:type="auto"/>
            <w:vAlign w:val="center"/>
            <w:hideMark/>
          </w:tcPr>
          <w:p w14:paraId="67254F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5A0DF1" w14:textId="77777777" w:rsidR="00D67926" w:rsidRDefault="008D6FB8">
            <w:pPr>
              <w:rPr>
                <w:rFonts w:eastAsia="Times New Roman"/>
                <w:lang w:val="en-US"/>
              </w:rPr>
            </w:pPr>
            <w:r>
              <w:rPr>
                <w:rFonts w:eastAsia="Times New Roman"/>
                <w:lang w:val="en-US"/>
              </w:rPr>
              <w:t>Claim</w:t>
            </w:r>
          </w:p>
        </w:tc>
      </w:tr>
      <w:tr w:rsidR="00D67926" w14:paraId="30F300B5" w14:textId="77777777">
        <w:trPr>
          <w:divId w:val="1529179779"/>
          <w:tblCellSpacing w:w="15" w:type="dxa"/>
        </w:trPr>
        <w:tc>
          <w:tcPr>
            <w:tcW w:w="0" w:type="auto"/>
            <w:vAlign w:val="center"/>
            <w:hideMark/>
          </w:tcPr>
          <w:p w14:paraId="7941B0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1CB906" w14:textId="77777777" w:rsidR="00D67926" w:rsidRDefault="008D6FB8">
            <w:pPr>
              <w:rPr>
                <w:rFonts w:eastAsia="Times New Roman"/>
                <w:lang w:val="en-US"/>
              </w:rPr>
            </w:pPr>
            <w:r>
              <w:rPr>
                <w:rFonts w:eastAsia="Times New Roman"/>
                <w:lang w:val="en-US"/>
              </w:rPr>
              <w:t>The claim or financial resource.</w:t>
            </w:r>
          </w:p>
        </w:tc>
      </w:tr>
      <w:tr w:rsidR="00D67926" w14:paraId="4BF7CC67" w14:textId="77777777">
        <w:trPr>
          <w:divId w:val="1529179779"/>
          <w:tblCellSpacing w:w="15" w:type="dxa"/>
        </w:trPr>
        <w:tc>
          <w:tcPr>
            <w:tcW w:w="0" w:type="auto"/>
            <w:vAlign w:val="center"/>
            <w:hideMark/>
          </w:tcPr>
          <w:p w14:paraId="756EFE4F" w14:textId="77777777" w:rsidR="00D67926" w:rsidRDefault="008D6FB8">
            <w:pPr>
              <w:rPr>
                <w:rFonts w:eastAsia="Times New Roman"/>
                <w:lang w:val="en-US"/>
              </w:rPr>
            </w:pPr>
            <w:r>
              <w:rPr>
                <w:rFonts w:eastAsia="Times New Roman"/>
                <w:b/>
                <w:bCs/>
                <w:lang w:val="en-US"/>
              </w:rPr>
              <w:t>PaymentReconciliation.detail.responce</w:t>
            </w:r>
          </w:p>
        </w:tc>
        <w:tc>
          <w:tcPr>
            <w:tcW w:w="0" w:type="auto"/>
            <w:vAlign w:val="center"/>
            <w:hideMark/>
          </w:tcPr>
          <w:p w14:paraId="3E1F25BE" w14:textId="77777777" w:rsidR="00D67926" w:rsidRDefault="00D67926">
            <w:pPr>
              <w:rPr>
                <w:rFonts w:eastAsia="Times New Roman"/>
                <w:lang w:val="en-US"/>
              </w:rPr>
            </w:pPr>
          </w:p>
        </w:tc>
      </w:tr>
      <w:tr w:rsidR="00D67926" w14:paraId="262B6E1C" w14:textId="77777777">
        <w:trPr>
          <w:divId w:val="1529179779"/>
          <w:tblCellSpacing w:w="15" w:type="dxa"/>
        </w:trPr>
        <w:tc>
          <w:tcPr>
            <w:tcW w:w="0" w:type="auto"/>
            <w:vAlign w:val="center"/>
            <w:hideMark/>
          </w:tcPr>
          <w:p w14:paraId="7C6978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35A5ED" w14:textId="77777777" w:rsidR="00D67926" w:rsidRDefault="008D6FB8">
            <w:pPr>
              <w:rPr>
                <w:rFonts w:eastAsia="Times New Roman"/>
                <w:lang w:val="en-US"/>
              </w:rPr>
            </w:pPr>
            <w:r>
              <w:rPr>
                <w:rFonts w:eastAsia="Times New Roman"/>
                <w:lang w:val="en-US"/>
              </w:rPr>
              <w:t>Claim Response</w:t>
            </w:r>
          </w:p>
        </w:tc>
      </w:tr>
      <w:tr w:rsidR="00D67926" w14:paraId="04CA04AF" w14:textId="77777777">
        <w:trPr>
          <w:divId w:val="1529179779"/>
          <w:tblCellSpacing w:w="15" w:type="dxa"/>
        </w:trPr>
        <w:tc>
          <w:tcPr>
            <w:tcW w:w="0" w:type="auto"/>
            <w:vAlign w:val="center"/>
            <w:hideMark/>
          </w:tcPr>
          <w:p w14:paraId="6B2BE9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9BA9B4" w14:textId="77777777" w:rsidR="00D67926" w:rsidRDefault="008D6FB8">
            <w:pPr>
              <w:rPr>
                <w:rFonts w:eastAsia="Times New Roman"/>
                <w:lang w:val="en-US"/>
              </w:rPr>
            </w:pPr>
            <w:r>
              <w:rPr>
                <w:rFonts w:eastAsia="Times New Roman"/>
                <w:lang w:val="en-US"/>
              </w:rPr>
              <w:t>The claim response resource.</w:t>
            </w:r>
          </w:p>
        </w:tc>
      </w:tr>
      <w:tr w:rsidR="00D67926" w14:paraId="2997E140" w14:textId="77777777">
        <w:trPr>
          <w:divId w:val="1529179779"/>
          <w:tblCellSpacing w:w="15" w:type="dxa"/>
        </w:trPr>
        <w:tc>
          <w:tcPr>
            <w:tcW w:w="0" w:type="auto"/>
            <w:vAlign w:val="center"/>
            <w:hideMark/>
          </w:tcPr>
          <w:p w14:paraId="55225A15" w14:textId="77777777" w:rsidR="00D67926" w:rsidRDefault="008D6FB8">
            <w:pPr>
              <w:rPr>
                <w:rFonts w:eastAsia="Times New Roman"/>
                <w:lang w:val="en-US"/>
              </w:rPr>
            </w:pPr>
            <w:r>
              <w:rPr>
                <w:rFonts w:eastAsia="Times New Roman"/>
                <w:b/>
                <w:bCs/>
                <w:lang w:val="en-US"/>
              </w:rPr>
              <w:t>PaymentReconciliation.detail.submitter</w:t>
            </w:r>
          </w:p>
        </w:tc>
        <w:tc>
          <w:tcPr>
            <w:tcW w:w="0" w:type="auto"/>
            <w:vAlign w:val="center"/>
            <w:hideMark/>
          </w:tcPr>
          <w:p w14:paraId="21E6AD6D" w14:textId="77777777" w:rsidR="00D67926" w:rsidRDefault="00D67926">
            <w:pPr>
              <w:rPr>
                <w:rFonts w:eastAsia="Times New Roman"/>
                <w:lang w:val="en-US"/>
              </w:rPr>
            </w:pPr>
          </w:p>
        </w:tc>
      </w:tr>
      <w:tr w:rsidR="00D67926" w14:paraId="64250BBD" w14:textId="77777777">
        <w:trPr>
          <w:divId w:val="1529179779"/>
          <w:tblCellSpacing w:w="15" w:type="dxa"/>
        </w:trPr>
        <w:tc>
          <w:tcPr>
            <w:tcW w:w="0" w:type="auto"/>
            <w:vAlign w:val="center"/>
            <w:hideMark/>
          </w:tcPr>
          <w:p w14:paraId="42A925F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2387FE" w14:textId="77777777" w:rsidR="00D67926" w:rsidRDefault="008D6FB8">
            <w:pPr>
              <w:rPr>
                <w:rFonts w:eastAsia="Times New Roman"/>
                <w:lang w:val="en-US"/>
              </w:rPr>
            </w:pPr>
            <w:r>
              <w:rPr>
                <w:rFonts w:eastAsia="Times New Roman"/>
                <w:lang w:val="en-US"/>
              </w:rPr>
              <w:t>Submitter</w:t>
            </w:r>
          </w:p>
        </w:tc>
      </w:tr>
      <w:tr w:rsidR="00D67926" w14:paraId="5F98B44B" w14:textId="77777777">
        <w:trPr>
          <w:divId w:val="1529179779"/>
          <w:tblCellSpacing w:w="15" w:type="dxa"/>
        </w:trPr>
        <w:tc>
          <w:tcPr>
            <w:tcW w:w="0" w:type="auto"/>
            <w:vAlign w:val="center"/>
            <w:hideMark/>
          </w:tcPr>
          <w:p w14:paraId="7C4044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86347E" w14:textId="77777777" w:rsidR="00D67926" w:rsidRDefault="008D6FB8">
            <w:pPr>
              <w:rPr>
                <w:rFonts w:eastAsia="Times New Roman"/>
                <w:lang w:val="en-US"/>
              </w:rPr>
            </w:pPr>
            <w:r>
              <w:rPr>
                <w:rFonts w:eastAsia="Times New Roman"/>
                <w:lang w:val="en-US"/>
              </w:rPr>
              <w:t>The Organization which submitted the invoice or financial transaction.</w:t>
            </w:r>
          </w:p>
        </w:tc>
      </w:tr>
      <w:tr w:rsidR="00D67926" w14:paraId="698879A1" w14:textId="77777777">
        <w:trPr>
          <w:divId w:val="1529179779"/>
          <w:tblCellSpacing w:w="15" w:type="dxa"/>
        </w:trPr>
        <w:tc>
          <w:tcPr>
            <w:tcW w:w="0" w:type="auto"/>
            <w:vAlign w:val="center"/>
            <w:hideMark/>
          </w:tcPr>
          <w:p w14:paraId="00497804" w14:textId="77777777" w:rsidR="00D67926" w:rsidRDefault="008D6FB8">
            <w:pPr>
              <w:rPr>
                <w:rFonts w:eastAsia="Times New Roman"/>
                <w:lang w:val="en-US"/>
              </w:rPr>
            </w:pPr>
            <w:r>
              <w:rPr>
                <w:rFonts w:eastAsia="Times New Roman"/>
                <w:b/>
                <w:bCs/>
                <w:lang w:val="en-US"/>
              </w:rPr>
              <w:t>PaymentReconciliation.detail.payee</w:t>
            </w:r>
          </w:p>
        </w:tc>
        <w:tc>
          <w:tcPr>
            <w:tcW w:w="0" w:type="auto"/>
            <w:vAlign w:val="center"/>
            <w:hideMark/>
          </w:tcPr>
          <w:p w14:paraId="1D8DF1F8" w14:textId="77777777" w:rsidR="00D67926" w:rsidRDefault="00D67926">
            <w:pPr>
              <w:rPr>
                <w:rFonts w:eastAsia="Times New Roman"/>
                <w:lang w:val="en-US"/>
              </w:rPr>
            </w:pPr>
          </w:p>
        </w:tc>
      </w:tr>
      <w:tr w:rsidR="00D67926" w14:paraId="7329C436" w14:textId="77777777">
        <w:trPr>
          <w:divId w:val="1529179779"/>
          <w:tblCellSpacing w:w="15" w:type="dxa"/>
        </w:trPr>
        <w:tc>
          <w:tcPr>
            <w:tcW w:w="0" w:type="auto"/>
            <w:vAlign w:val="center"/>
            <w:hideMark/>
          </w:tcPr>
          <w:p w14:paraId="33AF09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FD0EB3" w14:textId="77777777" w:rsidR="00D67926" w:rsidRDefault="008D6FB8">
            <w:pPr>
              <w:rPr>
                <w:rFonts w:eastAsia="Times New Roman"/>
                <w:lang w:val="en-US"/>
              </w:rPr>
            </w:pPr>
            <w:r>
              <w:rPr>
                <w:rFonts w:eastAsia="Times New Roman"/>
                <w:lang w:val="en-US"/>
              </w:rPr>
              <w:t>Payee</w:t>
            </w:r>
          </w:p>
        </w:tc>
      </w:tr>
      <w:tr w:rsidR="00D67926" w14:paraId="76931D95" w14:textId="77777777">
        <w:trPr>
          <w:divId w:val="1529179779"/>
          <w:tblCellSpacing w:w="15" w:type="dxa"/>
        </w:trPr>
        <w:tc>
          <w:tcPr>
            <w:tcW w:w="0" w:type="auto"/>
            <w:vAlign w:val="center"/>
            <w:hideMark/>
          </w:tcPr>
          <w:p w14:paraId="24594D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11E537" w14:textId="77777777" w:rsidR="00D67926" w:rsidRDefault="008D6FB8">
            <w:pPr>
              <w:rPr>
                <w:rFonts w:eastAsia="Times New Roman"/>
                <w:lang w:val="en-US"/>
              </w:rPr>
            </w:pPr>
            <w:r>
              <w:rPr>
                <w:rFonts w:eastAsia="Times New Roman"/>
                <w:lang w:val="en-US"/>
              </w:rPr>
              <w:t>The organization which is receiving the payment.</w:t>
            </w:r>
          </w:p>
        </w:tc>
      </w:tr>
      <w:tr w:rsidR="00D67926" w14:paraId="2609D294" w14:textId="77777777">
        <w:trPr>
          <w:divId w:val="1529179779"/>
          <w:tblCellSpacing w:w="15" w:type="dxa"/>
        </w:trPr>
        <w:tc>
          <w:tcPr>
            <w:tcW w:w="0" w:type="auto"/>
            <w:vAlign w:val="center"/>
            <w:hideMark/>
          </w:tcPr>
          <w:p w14:paraId="04E2DC96" w14:textId="77777777" w:rsidR="00D67926" w:rsidRDefault="008D6FB8">
            <w:pPr>
              <w:rPr>
                <w:rFonts w:eastAsia="Times New Roman"/>
                <w:lang w:val="en-US"/>
              </w:rPr>
            </w:pPr>
            <w:r>
              <w:rPr>
                <w:rFonts w:eastAsia="Times New Roman"/>
                <w:b/>
                <w:bCs/>
                <w:lang w:val="en-US"/>
              </w:rPr>
              <w:t>PaymentReconciliation.detail.date</w:t>
            </w:r>
          </w:p>
        </w:tc>
        <w:tc>
          <w:tcPr>
            <w:tcW w:w="0" w:type="auto"/>
            <w:vAlign w:val="center"/>
            <w:hideMark/>
          </w:tcPr>
          <w:p w14:paraId="0E3518EC" w14:textId="77777777" w:rsidR="00D67926" w:rsidRDefault="00D67926">
            <w:pPr>
              <w:rPr>
                <w:rFonts w:eastAsia="Times New Roman"/>
                <w:lang w:val="en-US"/>
              </w:rPr>
            </w:pPr>
          </w:p>
        </w:tc>
      </w:tr>
      <w:tr w:rsidR="00D67926" w14:paraId="35558300" w14:textId="77777777">
        <w:trPr>
          <w:divId w:val="1529179779"/>
          <w:tblCellSpacing w:w="15" w:type="dxa"/>
        </w:trPr>
        <w:tc>
          <w:tcPr>
            <w:tcW w:w="0" w:type="auto"/>
            <w:vAlign w:val="center"/>
            <w:hideMark/>
          </w:tcPr>
          <w:p w14:paraId="61E03E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BC1A9A" w14:textId="77777777" w:rsidR="00D67926" w:rsidRDefault="008D6FB8">
            <w:pPr>
              <w:rPr>
                <w:rFonts w:eastAsia="Times New Roman"/>
                <w:lang w:val="en-US"/>
              </w:rPr>
            </w:pPr>
            <w:r>
              <w:rPr>
                <w:rFonts w:eastAsia="Times New Roman"/>
                <w:lang w:val="en-US"/>
              </w:rPr>
              <w:t>Invoice date</w:t>
            </w:r>
          </w:p>
        </w:tc>
      </w:tr>
      <w:tr w:rsidR="00D67926" w14:paraId="6EB9CBB7" w14:textId="77777777">
        <w:trPr>
          <w:divId w:val="1529179779"/>
          <w:tblCellSpacing w:w="15" w:type="dxa"/>
        </w:trPr>
        <w:tc>
          <w:tcPr>
            <w:tcW w:w="0" w:type="auto"/>
            <w:vAlign w:val="center"/>
            <w:hideMark/>
          </w:tcPr>
          <w:p w14:paraId="2C8F76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D46F2D" w14:textId="77777777" w:rsidR="00D67926" w:rsidRDefault="008D6FB8">
            <w:pPr>
              <w:rPr>
                <w:rFonts w:eastAsia="Times New Roman"/>
                <w:lang w:val="en-US"/>
              </w:rPr>
            </w:pPr>
            <w:r>
              <w:rPr>
                <w:rFonts w:eastAsia="Times New Roman"/>
                <w:lang w:val="en-US"/>
              </w:rPr>
              <w:t>The date of the invoice or financial resource.</w:t>
            </w:r>
          </w:p>
        </w:tc>
      </w:tr>
      <w:tr w:rsidR="00D67926" w14:paraId="6EEE7E1D" w14:textId="77777777">
        <w:trPr>
          <w:divId w:val="1529179779"/>
          <w:tblCellSpacing w:w="15" w:type="dxa"/>
        </w:trPr>
        <w:tc>
          <w:tcPr>
            <w:tcW w:w="0" w:type="auto"/>
            <w:vAlign w:val="center"/>
            <w:hideMark/>
          </w:tcPr>
          <w:p w14:paraId="68C9186D" w14:textId="77777777" w:rsidR="00D67926" w:rsidRDefault="008D6FB8">
            <w:pPr>
              <w:rPr>
                <w:rFonts w:eastAsia="Times New Roman"/>
                <w:lang w:val="en-US"/>
              </w:rPr>
            </w:pPr>
            <w:r>
              <w:rPr>
                <w:rFonts w:eastAsia="Times New Roman"/>
                <w:b/>
                <w:bCs/>
                <w:lang w:val="en-US"/>
              </w:rPr>
              <w:t>PaymentReconciliation.detail.amount</w:t>
            </w:r>
          </w:p>
        </w:tc>
        <w:tc>
          <w:tcPr>
            <w:tcW w:w="0" w:type="auto"/>
            <w:vAlign w:val="center"/>
            <w:hideMark/>
          </w:tcPr>
          <w:p w14:paraId="05BAEBA3" w14:textId="77777777" w:rsidR="00D67926" w:rsidRDefault="00D67926">
            <w:pPr>
              <w:rPr>
                <w:rFonts w:eastAsia="Times New Roman"/>
                <w:lang w:val="en-US"/>
              </w:rPr>
            </w:pPr>
          </w:p>
        </w:tc>
      </w:tr>
      <w:tr w:rsidR="00D67926" w14:paraId="1A3B4DAC" w14:textId="77777777">
        <w:trPr>
          <w:divId w:val="1529179779"/>
          <w:tblCellSpacing w:w="15" w:type="dxa"/>
        </w:trPr>
        <w:tc>
          <w:tcPr>
            <w:tcW w:w="0" w:type="auto"/>
            <w:vAlign w:val="center"/>
            <w:hideMark/>
          </w:tcPr>
          <w:p w14:paraId="4E691D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A4CC38" w14:textId="77777777" w:rsidR="00D67926" w:rsidRDefault="008D6FB8">
            <w:pPr>
              <w:rPr>
                <w:rFonts w:eastAsia="Times New Roman"/>
                <w:lang w:val="en-US"/>
              </w:rPr>
            </w:pPr>
            <w:r>
              <w:rPr>
                <w:rFonts w:eastAsia="Times New Roman"/>
                <w:lang w:val="en-US"/>
              </w:rPr>
              <w:t>Detail amount</w:t>
            </w:r>
          </w:p>
        </w:tc>
      </w:tr>
      <w:tr w:rsidR="00D67926" w14:paraId="19BF64CF" w14:textId="77777777">
        <w:trPr>
          <w:divId w:val="1529179779"/>
          <w:tblCellSpacing w:w="15" w:type="dxa"/>
        </w:trPr>
        <w:tc>
          <w:tcPr>
            <w:tcW w:w="0" w:type="auto"/>
            <w:vAlign w:val="center"/>
            <w:hideMark/>
          </w:tcPr>
          <w:p w14:paraId="701F84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24FB0A" w14:textId="77777777" w:rsidR="00D67926" w:rsidRDefault="008D6FB8">
            <w:pPr>
              <w:rPr>
                <w:rFonts w:eastAsia="Times New Roman"/>
                <w:lang w:val="en-US"/>
              </w:rPr>
            </w:pPr>
            <w:r>
              <w:rPr>
                <w:rFonts w:eastAsia="Times New Roman"/>
                <w:lang w:val="en-US"/>
              </w:rPr>
              <w:t>Amount paid for this detail.</w:t>
            </w:r>
          </w:p>
        </w:tc>
      </w:tr>
      <w:tr w:rsidR="00D67926" w14:paraId="7F5F4D71" w14:textId="77777777">
        <w:trPr>
          <w:divId w:val="1529179779"/>
          <w:tblCellSpacing w:w="15" w:type="dxa"/>
        </w:trPr>
        <w:tc>
          <w:tcPr>
            <w:tcW w:w="0" w:type="auto"/>
            <w:vAlign w:val="center"/>
            <w:hideMark/>
          </w:tcPr>
          <w:p w14:paraId="5E8B1930" w14:textId="77777777" w:rsidR="00D67926" w:rsidRDefault="008D6FB8">
            <w:pPr>
              <w:rPr>
                <w:rFonts w:eastAsia="Times New Roman"/>
                <w:lang w:val="en-US"/>
              </w:rPr>
            </w:pPr>
            <w:r>
              <w:rPr>
                <w:rFonts w:eastAsia="Times New Roman"/>
                <w:b/>
                <w:bCs/>
                <w:lang w:val="en-US"/>
              </w:rPr>
              <w:t>PaymentReconciliation.form</w:t>
            </w:r>
          </w:p>
        </w:tc>
        <w:tc>
          <w:tcPr>
            <w:tcW w:w="0" w:type="auto"/>
            <w:vAlign w:val="center"/>
            <w:hideMark/>
          </w:tcPr>
          <w:p w14:paraId="195224ED" w14:textId="77777777" w:rsidR="00D67926" w:rsidRDefault="00D67926">
            <w:pPr>
              <w:rPr>
                <w:rFonts w:eastAsia="Times New Roman"/>
                <w:lang w:val="en-US"/>
              </w:rPr>
            </w:pPr>
          </w:p>
        </w:tc>
      </w:tr>
      <w:tr w:rsidR="00D67926" w14:paraId="46B44269" w14:textId="77777777">
        <w:trPr>
          <w:divId w:val="1529179779"/>
          <w:tblCellSpacing w:w="15" w:type="dxa"/>
        </w:trPr>
        <w:tc>
          <w:tcPr>
            <w:tcW w:w="0" w:type="auto"/>
            <w:vAlign w:val="center"/>
            <w:hideMark/>
          </w:tcPr>
          <w:p w14:paraId="062AF4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FFC1A2" w14:textId="77777777" w:rsidR="00D67926" w:rsidRDefault="008D6FB8">
            <w:pPr>
              <w:rPr>
                <w:rFonts w:eastAsia="Times New Roman"/>
                <w:lang w:val="en-US"/>
              </w:rPr>
            </w:pPr>
            <w:r>
              <w:rPr>
                <w:rFonts w:eastAsia="Times New Roman"/>
                <w:lang w:val="en-US"/>
              </w:rPr>
              <w:t>Printed Form Identifier</w:t>
            </w:r>
          </w:p>
        </w:tc>
      </w:tr>
      <w:tr w:rsidR="00D67926" w14:paraId="7C8F74D4" w14:textId="77777777">
        <w:trPr>
          <w:divId w:val="1529179779"/>
          <w:tblCellSpacing w:w="15" w:type="dxa"/>
        </w:trPr>
        <w:tc>
          <w:tcPr>
            <w:tcW w:w="0" w:type="auto"/>
            <w:vAlign w:val="center"/>
            <w:hideMark/>
          </w:tcPr>
          <w:p w14:paraId="0C6498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47B8F6" w14:textId="77777777" w:rsidR="00D67926" w:rsidRDefault="008D6FB8">
            <w:pPr>
              <w:rPr>
                <w:rFonts w:eastAsia="Times New Roman"/>
                <w:lang w:val="en-US"/>
              </w:rPr>
            </w:pPr>
            <w:r>
              <w:rPr>
                <w:rFonts w:eastAsia="Times New Roman"/>
                <w:lang w:val="en-US"/>
              </w:rPr>
              <w:t>The form to be used for printing the content.</w:t>
            </w:r>
          </w:p>
        </w:tc>
      </w:tr>
      <w:tr w:rsidR="00D67926" w14:paraId="68A2E800" w14:textId="77777777">
        <w:trPr>
          <w:divId w:val="1529179779"/>
          <w:tblCellSpacing w:w="15" w:type="dxa"/>
        </w:trPr>
        <w:tc>
          <w:tcPr>
            <w:tcW w:w="0" w:type="auto"/>
            <w:vAlign w:val="center"/>
            <w:hideMark/>
          </w:tcPr>
          <w:p w14:paraId="2681E37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FF851F" w14:textId="77777777" w:rsidR="00D67926" w:rsidRDefault="008D6FB8">
            <w:pPr>
              <w:rPr>
                <w:rFonts w:eastAsia="Times New Roman"/>
                <w:lang w:val="en-US"/>
              </w:rPr>
            </w:pPr>
            <w:r>
              <w:rPr>
                <w:rFonts w:eastAsia="Times New Roman"/>
                <w:lang w:val="en-US"/>
              </w:rPr>
              <w:t>The forms codes</w:t>
            </w:r>
          </w:p>
        </w:tc>
      </w:tr>
      <w:tr w:rsidR="00D67926" w14:paraId="6D758CCA" w14:textId="77777777">
        <w:trPr>
          <w:divId w:val="1529179779"/>
          <w:tblCellSpacing w:w="15" w:type="dxa"/>
        </w:trPr>
        <w:tc>
          <w:tcPr>
            <w:tcW w:w="0" w:type="auto"/>
            <w:vAlign w:val="center"/>
            <w:hideMark/>
          </w:tcPr>
          <w:p w14:paraId="4CAB3DDD" w14:textId="77777777" w:rsidR="00D67926" w:rsidRDefault="008D6FB8">
            <w:pPr>
              <w:rPr>
                <w:rFonts w:eastAsia="Times New Roman"/>
                <w:lang w:val="en-US"/>
              </w:rPr>
            </w:pPr>
            <w:r>
              <w:rPr>
                <w:rFonts w:eastAsia="Times New Roman"/>
                <w:b/>
                <w:bCs/>
                <w:lang w:val="en-US"/>
              </w:rPr>
              <w:t>PaymentReconciliation.total</w:t>
            </w:r>
          </w:p>
        </w:tc>
        <w:tc>
          <w:tcPr>
            <w:tcW w:w="0" w:type="auto"/>
            <w:vAlign w:val="center"/>
            <w:hideMark/>
          </w:tcPr>
          <w:p w14:paraId="60711668" w14:textId="77777777" w:rsidR="00D67926" w:rsidRDefault="00D67926">
            <w:pPr>
              <w:rPr>
                <w:rFonts w:eastAsia="Times New Roman"/>
                <w:lang w:val="en-US"/>
              </w:rPr>
            </w:pPr>
          </w:p>
        </w:tc>
      </w:tr>
      <w:tr w:rsidR="00D67926" w14:paraId="6131ABCC" w14:textId="77777777">
        <w:trPr>
          <w:divId w:val="1529179779"/>
          <w:tblCellSpacing w:w="15" w:type="dxa"/>
        </w:trPr>
        <w:tc>
          <w:tcPr>
            <w:tcW w:w="0" w:type="auto"/>
            <w:vAlign w:val="center"/>
            <w:hideMark/>
          </w:tcPr>
          <w:p w14:paraId="51A708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031462" w14:textId="77777777" w:rsidR="00D67926" w:rsidRDefault="008D6FB8">
            <w:pPr>
              <w:rPr>
                <w:rFonts w:eastAsia="Times New Roman"/>
                <w:lang w:val="en-US"/>
              </w:rPr>
            </w:pPr>
            <w:r>
              <w:rPr>
                <w:rFonts w:eastAsia="Times New Roman"/>
                <w:lang w:val="en-US"/>
              </w:rPr>
              <w:t>Total amount of Payment</w:t>
            </w:r>
          </w:p>
        </w:tc>
      </w:tr>
      <w:tr w:rsidR="00D67926" w14:paraId="7BF0DBC3" w14:textId="77777777">
        <w:trPr>
          <w:divId w:val="1529179779"/>
          <w:tblCellSpacing w:w="15" w:type="dxa"/>
        </w:trPr>
        <w:tc>
          <w:tcPr>
            <w:tcW w:w="0" w:type="auto"/>
            <w:vAlign w:val="center"/>
            <w:hideMark/>
          </w:tcPr>
          <w:p w14:paraId="499893C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6A8EAF" w14:textId="77777777" w:rsidR="00D67926" w:rsidRDefault="008D6FB8">
            <w:pPr>
              <w:rPr>
                <w:rFonts w:eastAsia="Times New Roman"/>
                <w:lang w:val="en-US"/>
              </w:rPr>
            </w:pPr>
            <w:r>
              <w:rPr>
                <w:rFonts w:eastAsia="Times New Roman"/>
                <w:lang w:val="en-US"/>
              </w:rPr>
              <w:t>Total payment amount.</w:t>
            </w:r>
          </w:p>
        </w:tc>
      </w:tr>
      <w:tr w:rsidR="00D67926" w14:paraId="77352CB0" w14:textId="77777777">
        <w:trPr>
          <w:divId w:val="1529179779"/>
          <w:tblCellSpacing w:w="15" w:type="dxa"/>
        </w:trPr>
        <w:tc>
          <w:tcPr>
            <w:tcW w:w="0" w:type="auto"/>
            <w:vAlign w:val="center"/>
            <w:hideMark/>
          </w:tcPr>
          <w:p w14:paraId="622BC259" w14:textId="77777777" w:rsidR="00D67926" w:rsidRDefault="008D6FB8">
            <w:pPr>
              <w:rPr>
                <w:rFonts w:eastAsia="Times New Roman"/>
                <w:lang w:val="en-US"/>
              </w:rPr>
            </w:pPr>
            <w:r>
              <w:rPr>
                <w:rFonts w:eastAsia="Times New Roman"/>
                <w:b/>
                <w:bCs/>
                <w:lang w:val="en-US"/>
              </w:rPr>
              <w:t>PaymentReconciliation.note</w:t>
            </w:r>
          </w:p>
        </w:tc>
        <w:tc>
          <w:tcPr>
            <w:tcW w:w="0" w:type="auto"/>
            <w:vAlign w:val="center"/>
            <w:hideMark/>
          </w:tcPr>
          <w:p w14:paraId="43CBA992" w14:textId="77777777" w:rsidR="00D67926" w:rsidRDefault="00D67926">
            <w:pPr>
              <w:rPr>
                <w:rFonts w:eastAsia="Times New Roman"/>
                <w:lang w:val="en-US"/>
              </w:rPr>
            </w:pPr>
          </w:p>
        </w:tc>
      </w:tr>
      <w:tr w:rsidR="00D67926" w14:paraId="318E158A" w14:textId="77777777">
        <w:trPr>
          <w:divId w:val="1529179779"/>
          <w:tblCellSpacing w:w="15" w:type="dxa"/>
        </w:trPr>
        <w:tc>
          <w:tcPr>
            <w:tcW w:w="0" w:type="auto"/>
            <w:vAlign w:val="center"/>
            <w:hideMark/>
          </w:tcPr>
          <w:p w14:paraId="4E0056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FB6CE9" w14:textId="77777777" w:rsidR="00D67926" w:rsidRDefault="008D6FB8">
            <w:pPr>
              <w:rPr>
                <w:rFonts w:eastAsia="Times New Roman"/>
                <w:lang w:val="en-US"/>
              </w:rPr>
            </w:pPr>
            <w:r>
              <w:rPr>
                <w:rFonts w:eastAsia="Times New Roman"/>
                <w:lang w:val="en-US"/>
              </w:rPr>
              <w:t>Note text</w:t>
            </w:r>
          </w:p>
        </w:tc>
      </w:tr>
      <w:tr w:rsidR="00D67926" w14:paraId="134C2701" w14:textId="77777777">
        <w:trPr>
          <w:divId w:val="1529179779"/>
          <w:tblCellSpacing w:w="15" w:type="dxa"/>
        </w:trPr>
        <w:tc>
          <w:tcPr>
            <w:tcW w:w="0" w:type="auto"/>
            <w:vAlign w:val="center"/>
            <w:hideMark/>
          </w:tcPr>
          <w:p w14:paraId="32DD22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7CB582" w14:textId="77777777" w:rsidR="00D67926" w:rsidRDefault="008D6FB8">
            <w:pPr>
              <w:rPr>
                <w:rFonts w:eastAsia="Times New Roman"/>
                <w:lang w:val="en-US"/>
              </w:rPr>
            </w:pPr>
            <w:r>
              <w:rPr>
                <w:rFonts w:eastAsia="Times New Roman"/>
                <w:lang w:val="en-US"/>
              </w:rPr>
              <w:t>Suite of notes.</w:t>
            </w:r>
          </w:p>
        </w:tc>
      </w:tr>
      <w:tr w:rsidR="00D67926" w14:paraId="0D48BFD6" w14:textId="77777777">
        <w:trPr>
          <w:divId w:val="1529179779"/>
          <w:tblCellSpacing w:w="15" w:type="dxa"/>
        </w:trPr>
        <w:tc>
          <w:tcPr>
            <w:tcW w:w="0" w:type="auto"/>
            <w:vAlign w:val="center"/>
            <w:hideMark/>
          </w:tcPr>
          <w:p w14:paraId="6B80FE9E" w14:textId="77777777" w:rsidR="00D67926" w:rsidRDefault="008D6FB8">
            <w:pPr>
              <w:rPr>
                <w:rFonts w:eastAsia="Times New Roman"/>
                <w:lang w:val="en-US"/>
              </w:rPr>
            </w:pPr>
            <w:r>
              <w:rPr>
                <w:rFonts w:eastAsia="Times New Roman"/>
                <w:b/>
                <w:bCs/>
                <w:lang w:val="en-US"/>
              </w:rPr>
              <w:t>PaymentReconciliation.note.type</w:t>
            </w:r>
          </w:p>
        </w:tc>
        <w:tc>
          <w:tcPr>
            <w:tcW w:w="0" w:type="auto"/>
            <w:vAlign w:val="center"/>
            <w:hideMark/>
          </w:tcPr>
          <w:p w14:paraId="4EB4E883" w14:textId="77777777" w:rsidR="00D67926" w:rsidRDefault="00D67926">
            <w:pPr>
              <w:rPr>
                <w:rFonts w:eastAsia="Times New Roman"/>
                <w:lang w:val="en-US"/>
              </w:rPr>
            </w:pPr>
          </w:p>
        </w:tc>
      </w:tr>
      <w:tr w:rsidR="00D67926" w14:paraId="0EA1F305" w14:textId="77777777">
        <w:trPr>
          <w:divId w:val="1529179779"/>
          <w:tblCellSpacing w:w="15" w:type="dxa"/>
        </w:trPr>
        <w:tc>
          <w:tcPr>
            <w:tcW w:w="0" w:type="auto"/>
            <w:vAlign w:val="center"/>
            <w:hideMark/>
          </w:tcPr>
          <w:p w14:paraId="3AF42AD7"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41C597D" w14:textId="77777777" w:rsidR="00D67926" w:rsidRDefault="008D6FB8">
            <w:pPr>
              <w:rPr>
                <w:rFonts w:eastAsia="Times New Roman"/>
                <w:lang w:val="en-US"/>
              </w:rPr>
            </w:pPr>
            <w:r>
              <w:rPr>
                <w:rFonts w:eastAsia="Times New Roman"/>
                <w:lang w:val="en-US"/>
              </w:rPr>
              <w:t>The note purpose: Print/Display.</w:t>
            </w:r>
          </w:p>
        </w:tc>
      </w:tr>
      <w:tr w:rsidR="00D67926" w14:paraId="32F976BA" w14:textId="77777777">
        <w:trPr>
          <w:divId w:val="1529179779"/>
          <w:tblCellSpacing w:w="15" w:type="dxa"/>
        </w:trPr>
        <w:tc>
          <w:tcPr>
            <w:tcW w:w="0" w:type="auto"/>
            <w:vAlign w:val="center"/>
            <w:hideMark/>
          </w:tcPr>
          <w:p w14:paraId="75F4BBC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8D51E55" w14:textId="77777777" w:rsidR="00D67926" w:rsidRDefault="008D6FB8">
            <w:pPr>
              <w:rPr>
                <w:rFonts w:eastAsia="Times New Roman"/>
                <w:lang w:val="en-US"/>
              </w:rPr>
            </w:pPr>
            <w:r>
              <w:rPr>
                <w:rFonts w:eastAsia="Times New Roman"/>
                <w:lang w:val="en-US"/>
              </w:rPr>
              <w:t>The presentation types of notes</w:t>
            </w:r>
          </w:p>
        </w:tc>
      </w:tr>
      <w:tr w:rsidR="00D67926" w14:paraId="224B5AFA" w14:textId="77777777">
        <w:trPr>
          <w:divId w:val="1529179779"/>
          <w:tblCellSpacing w:w="15" w:type="dxa"/>
        </w:trPr>
        <w:tc>
          <w:tcPr>
            <w:tcW w:w="0" w:type="auto"/>
            <w:vAlign w:val="center"/>
            <w:hideMark/>
          </w:tcPr>
          <w:p w14:paraId="274C7ADD" w14:textId="77777777" w:rsidR="00D67926" w:rsidRDefault="008D6FB8">
            <w:pPr>
              <w:rPr>
                <w:rFonts w:eastAsia="Times New Roman"/>
                <w:lang w:val="en-US"/>
              </w:rPr>
            </w:pPr>
            <w:r>
              <w:rPr>
                <w:rFonts w:eastAsia="Times New Roman"/>
                <w:b/>
                <w:bCs/>
                <w:lang w:val="en-US"/>
              </w:rPr>
              <w:t>PaymentReconciliation.note.text</w:t>
            </w:r>
          </w:p>
        </w:tc>
        <w:tc>
          <w:tcPr>
            <w:tcW w:w="0" w:type="auto"/>
            <w:vAlign w:val="center"/>
            <w:hideMark/>
          </w:tcPr>
          <w:p w14:paraId="3C123A17" w14:textId="77777777" w:rsidR="00D67926" w:rsidRDefault="00D67926">
            <w:pPr>
              <w:rPr>
                <w:rFonts w:eastAsia="Times New Roman"/>
                <w:lang w:val="en-US"/>
              </w:rPr>
            </w:pPr>
          </w:p>
        </w:tc>
      </w:tr>
      <w:tr w:rsidR="00D67926" w14:paraId="50A1A9DB" w14:textId="77777777">
        <w:trPr>
          <w:divId w:val="1529179779"/>
          <w:tblCellSpacing w:w="15" w:type="dxa"/>
        </w:trPr>
        <w:tc>
          <w:tcPr>
            <w:tcW w:w="0" w:type="auto"/>
            <w:vAlign w:val="center"/>
            <w:hideMark/>
          </w:tcPr>
          <w:p w14:paraId="3FEDDB6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06A2D6" w14:textId="77777777" w:rsidR="00D67926" w:rsidRDefault="008D6FB8">
            <w:pPr>
              <w:rPr>
                <w:rFonts w:eastAsia="Times New Roman"/>
                <w:lang w:val="en-US"/>
              </w:rPr>
            </w:pPr>
            <w:r>
              <w:rPr>
                <w:rFonts w:eastAsia="Times New Roman"/>
                <w:lang w:val="en-US"/>
              </w:rPr>
              <w:t>Notes text</w:t>
            </w:r>
          </w:p>
        </w:tc>
      </w:tr>
      <w:tr w:rsidR="00D67926" w14:paraId="5D35947C" w14:textId="77777777">
        <w:trPr>
          <w:divId w:val="1529179779"/>
          <w:tblCellSpacing w:w="15" w:type="dxa"/>
        </w:trPr>
        <w:tc>
          <w:tcPr>
            <w:tcW w:w="0" w:type="auto"/>
            <w:vAlign w:val="center"/>
            <w:hideMark/>
          </w:tcPr>
          <w:p w14:paraId="64FE26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1DA452" w14:textId="77777777" w:rsidR="00D67926" w:rsidRDefault="008D6FB8">
            <w:pPr>
              <w:rPr>
                <w:rFonts w:eastAsia="Times New Roman"/>
                <w:lang w:val="en-US"/>
              </w:rPr>
            </w:pPr>
            <w:r>
              <w:rPr>
                <w:rFonts w:eastAsia="Times New Roman"/>
                <w:lang w:val="en-US"/>
              </w:rPr>
              <w:t>The note text.</w:t>
            </w:r>
          </w:p>
        </w:tc>
      </w:tr>
    </w:tbl>
    <w:p w14:paraId="6B8E49D0" w14:textId="77777777" w:rsidR="00D67926" w:rsidRDefault="008D6FB8">
      <w:pPr>
        <w:pStyle w:val="Heading2"/>
        <w:divId w:val="1529179779"/>
        <w:rPr>
          <w:rFonts w:eastAsia="Times New Roman"/>
          <w:lang w:val="en-US"/>
        </w:rPr>
      </w:pPr>
      <w:r>
        <w:rPr>
          <w:rFonts w:eastAsia="Times New Roman"/>
          <w:lang w:val="en-US"/>
        </w:rPr>
        <w:t>http://hl7.org/fhir/StructureDefinition/ProcessRequest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gridCol w:w="5471"/>
      </w:tblGrid>
      <w:tr w:rsidR="00D67926" w14:paraId="0E067015" w14:textId="77777777">
        <w:trPr>
          <w:divId w:val="1529179779"/>
          <w:tblCellSpacing w:w="15" w:type="dxa"/>
        </w:trPr>
        <w:tc>
          <w:tcPr>
            <w:tcW w:w="0" w:type="auto"/>
            <w:vAlign w:val="center"/>
            <w:hideMark/>
          </w:tcPr>
          <w:p w14:paraId="4CB29890" w14:textId="77777777" w:rsidR="00D67926" w:rsidRDefault="008D6FB8">
            <w:pPr>
              <w:rPr>
                <w:rFonts w:eastAsia="Times New Roman"/>
                <w:lang w:val="en-US"/>
              </w:rPr>
            </w:pPr>
            <w:r>
              <w:rPr>
                <w:rFonts w:eastAsia="Times New Roman"/>
                <w:b/>
                <w:bCs/>
                <w:lang w:val="en-US"/>
              </w:rPr>
              <w:t>ProcessRequest</w:t>
            </w:r>
          </w:p>
        </w:tc>
        <w:tc>
          <w:tcPr>
            <w:tcW w:w="0" w:type="auto"/>
            <w:vAlign w:val="center"/>
            <w:hideMark/>
          </w:tcPr>
          <w:p w14:paraId="7A93AAA5" w14:textId="77777777" w:rsidR="00D67926" w:rsidRDefault="008D6FB8">
            <w:pPr>
              <w:rPr>
                <w:rFonts w:eastAsia="Times New Roman"/>
                <w:lang w:val="en-US"/>
              </w:rPr>
            </w:pPr>
            <w:r>
              <w:rPr>
                <w:rFonts w:eastAsia="Times New Roman"/>
                <w:lang w:val="en-US"/>
              </w:rPr>
              <w:t>Process Request</w:t>
            </w:r>
          </w:p>
        </w:tc>
      </w:tr>
      <w:tr w:rsidR="00D67926" w14:paraId="0557F376" w14:textId="77777777">
        <w:trPr>
          <w:divId w:val="1529179779"/>
          <w:tblCellSpacing w:w="15" w:type="dxa"/>
        </w:trPr>
        <w:tc>
          <w:tcPr>
            <w:tcW w:w="0" w:type="auto"/>
            <w:vAlign w:val="center"/>
            <w:hideMark/>
          </w:tcPr>
          <w:p w14:paraId="28069E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EB7E45" w14:textId="77777777" w:rsidR="00D67926" w:rsidRDefault="008D6FB8">
            <w:pPr>
              <w:rPr>
                <w:rFonts w:eastAsia="Times New Roman"/>
                <w:lang w:val="en-US"/>
              </w:rPr>
            </w:pPr>
            <w:r>
              <w:rPr>
                <w:rFonts w:eastAsia="Times New Roman"/>
                <w:lang w:val="en-US"/>
              </w:rPr>
              <w:t>Process request</w:t>
            </w:r>
          </w:p>
        </w:tc>
      </w:tr>
      <w:tr w:rsidR="00D67926" w14:paraId="734BE4CD" w14:textId="77777777">
        <w:trPr>
          <w:divId w:val="1529179779"/>
          <w:tblCellSpacing w:w="15" w:type="dxa"/>
        </w:trPr>
        <w:tc>
          <w:tcPr>
            <w:tcW w:w="0" w:type="auto"/>
            <w:vAlign w:val="center"/>
            <w:hideMark/>
          </w:tcPr>
          <w:p w14:paraId="1A23B9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9FAA0F" w14:textId="77777777" w:rsidR="00D67926" w:rsidRDefault="008D6FB8">
            <w:pPr>
              <w:rPr>
                <w:rFonts w:eastAsia="Times New Roman"/>
                <w:lang w:val="en-US"/>
              </w:rPr>
            </w:pPr>
            <w:r>
              <w:rPr>
                <w:rFonts w:eastAsia="Times New Roman"/>
                <w:lang w:val="en-US"/>
              </w:rPr>
              <w:t xml:space="preserve">This resource provides the target, request and response, and action details for an action to be performed by the target on or about existing resources. </w:t>
            </w:r>
          </w:p>
        </w:tc>
      </w:tr>
      <w:tr w:rsidR="00D67926" w14:paraId="32D6FDAB" w14:textId="77777777">
        <w:trPr>
          <w:divId w:val="1529179779"/>
          <w:tblCellSpacing w:w="15" w:type="dxa"/>
        </w:trPr>
        <w:tc>
          <w:tcPr>
            <w:tcW w:w="0" w:type="auto"/>
            <w:vAlign w:val="center"/>
            <w:hideMark/>
          </w:tcPr>
          <w:p w14:paraId="41958721" w14:textId="77777777" w:rsidR="00D67926" w:rsidRDefault="008D6FB8">
            <w:pPr>
              <w:rPr>
                <w:rFonts w:eastAsia="Times New Roman"/>
                <w:lang w:val="en-US"/>
              </w:rPr>
            </w:pPr>
            <w:r>
              <w:rPr>
                <w:rFonts w:eastAsia="Times New Roman"/>
                <w:b/>
                <w:bCs/>
                <w:lang w:val="en-US"/>
              </w:rPr>
              <w:t>ProcessRequest.action</w:t>
            </w:r>
          </w:p>
        </w:tc>
        <w:tc>
          <w:tcPr>
            <w:tcW w:w="0" w:type="auto"/>
            <w:vAlign w:val="center"/>
            <w:hideMark/>
          </w:tcPr>
          <w:p w14:paraId="206DE42B" w14:textId="77777777" w:rsidR="00D67926" w:rsidRDefault="00D67926">
            <w:pPr>
              <w:rPr>
                <w:rFonts w:eastAsia="Times New Roman"/>
                <w:lang w:val="en-US"/>
              </w:rPr>
            </w:pPr>
          </w:p>
        </w:tc>
      </w:tr>
      <w:tr w:rsidR="00D67926" w14:paraId="0BC5BD9C" w14:textId="77777777">
        <w:trPr>
          <w:divId w:val="1529179779"/>
          <w:tblCellSpacing w:w="15" w:type="dxa"/>
        </w:trPr>
        <w:tc>
          <w:tcPr>
            <w:tcW w:w="0" w:type="auto"/>
            <w:vAlign w:val="center"/>
            <w:hideMark/>
          </w:tcPr>
          <w:p w14:paraId="7CCE5D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F3D1D6" w14:textId="77777777" w:rsidR="00D67926" w:rsidRDefault="008D6FB8">
            <w:pPr>
              <w:rPr>
                <w:rFonts w:eastAsia="Times New Roman"/>
                <w:lang w:val="en-US"/>
              </w:rPr>
            </w:pPr>
            <w:r>
              <w:rPr>
                <w:rFonts w:eastAsia="Times New Roman"/>
                <w:lang w:val="en-US"/>
              </w:rPr>
              <w:t>The type of procesing action being requested, for example Reversal, Readjudication, StatusRequest,PendedRequest.</w:t>
            </w:r>
          </w:p>
        </w:tc>
      </w:tr>
      <w:tr w:rsidR="00D67926" w14:paraId="7DBD1583" w14:textId="77777777">
        <w:trPr>
          <w:divId w:val="1529179779"/>
          <w:tblCellSpacing w:w="15" w:type="dxa"/>
        </w:trPr>
        <w:tc>
          <w:tcPr>
            <w:tcW w:w="0" w:type="auto"/>
            <w:vAlign w:val="center"/>
            <w:hideMark/>
          </w:tcPr>
          <w:p w14:paraId="3C07CC5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237B23A" w14:textId="77777777" w:rsidR="00D67926" w:rsidRDefault="008D6FB8">
            <w:pPr>
              <w:rPr>
                <w:rFonts w:eastAsia="Times New Roman"/>
                <w:lang w:val="en-US"/>
              </w:rPr>
            </w:pPr>
            <w:r>
              <w:rPr>
                <w:rFonts w:eastAsia="Times New Roman"/>
                <w:lang w:val="en-US"/>
              </w:rPr>
              <w:t>List of allowable action which this resource can request</w:t>
            </w:r>
          </w:p>
        </w:tc>
      </w:tr>
      <w:tr w:rsidR="00D67926" w14:paraId="3E5BE710" w14:textId="77777777">
        <w:trPr>
          <w:divId w:val="1529179779"/>
          <w:tblCellSpacing w:w="15" w:type="dxa"/>
        </w:trPr>
        <w:tc>
          <w:tcPr>
            <w:tcW w:w="0" w:type="auto"/>
            <w:vAlign w:val="center"/>
            <w:hideMark/>
          </w:tcPr>
          <w:p w14:paraId="59EF3681" w14:textId="77777777" w:rsidR="00D67926" w:rsidRDefault="008D6FB8">
            <w:pPr>
              <w:rPr>
                <w:rFonts w:eastAsia="Times New Roman"/>
                <w:lang w:val="en-US"/>
              </w:rPr>
            </w:pPr>
            <w:r>
              <w:rPr>
                <w:rFonts w:eastAsia="Times New Roman"/>
                <w:b/>
                <w:bCs/>
                <w:lang w:val="en-US"/>
              </w:rPr>
              <w:t>ProcessRequest.identifier</w:t>
            </w:r>
          </w:p>
        </w:tc>
        <w:tc>
          <w:tcPr>
            <w:tcW w:w="0" w:type="auto"/>
            <w:vAlign w:val="center"/>
            <w:hideMark/>
          </w:tcPr>
          <w:p w14:paraId="490ACCB4" w14:textId="77777777" w:rsidR="00D67926" w:rsidRDefault="00D67926">
            <w:pPr>
              <w:rPr>
                <w:rFonts w:eastAsia="Times New Roman"/>
                <w:lang w:val="en-US"/>
              </w:rPr>
            </w:pPr>
          </w:p>
        </w:tc>
      </w:tr>
      <w:tr w:rsidR="00D67926" w14:paraId="6B01D9A6" w14:textId="77777777">
        <w:trPr>
          <w:divId w:val="1529179779"/>
          <w:tblCellSpacing w:w="15" w:type="dxa"/>
        </w:trPr>
        <w:tc>
          <w:tcPr>
            <w:tcW w:w="0" w:type="auto"/>
            <w:vAlign w:val="center"/>
            <w:hideMark/>
          </w:tcPr>
          <w:p w14:paraId="66BC2A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ABDB1D" w14:textId="77777777" w:rsidR="00D67926" w:rsidRDefault="008D6FB8">
            <w:pPr>
              <w:rPr>
                <w:rFonts w:eastAsia="Times New Roman"/>
                <w:lang w:val="en-US"/>
              </w:rPr>
            </w:pPr>
            <w:r>
              <w:rPr>
                <w:rFonts w:eastAsia="Times New Roman"/>
                <w:lang w:val="en-US"/>
              </w:rPr>
              <w:t>Business Identifier</w:t>
            </w:r>
          </w:p>
        </w:tc>
      </w:tr>
      <w:tr w:rsidR="00D67926" w14:paraId="5B0443E9" w14:textId="77777777">
        <w:trPr>
          <w:divId w:val="1529179779"/>
          <w:tblCellSpacing w:w="15" w:type="dxa"/>
        </w:trPr>
        <w:tc>
          <w:tcPr>
            <w:tcW w:w="0" w:type="auto"/>
            <w:vAlign w:val="center"/>
            <w:hideMark/>
          </w:tcPr>
          <w:p w14:paraId="4107A7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B745F9" w14:textId="77777777" w:rsidR="00D67926" w:rsidRDefault="008D6FB8">
            <w:pPr>
              <w:rPr>
                <w:rFonts w:eastAsia="Times New Roman"/>
                <w:lang w:val="en-US"/>
              </w:rPr>
            </w:pPr>
            <w:r>
              <w:rPr>
                <w:rFonts w:eastAsia="Times New Roman"/>
                <w:lang w:val="en-US"/>
              </w:rPr>
              <w:t>The ProcessRequest Business Identifier.</w:t>
            </w:r>
          </w:p>
        </w:tc>
      </w:tr>
      <w:tr w:rsidR="00D67926" w14:paraId="5681CB67" w14:textId="77777777">
        <w:trPr>
          <w:divId w:val="1529179779"/>
          <w:tblCellSpacing w:w="15" w:type="dxa"/>
        </w:trPr>
        <w:tc>
          <w:tcPr>
            <w:tcW w:w="0" w:type="auto"/>
            <w:vAlign w:val="center"/>
            <w:hideMark/>
          </w:tcPr>
          <w:p w14:paraId="4DAE3569" w14:textId="77777777" w:rsidR="00D67926" w:rsidRDefault="008D6FB8">
            <w:pPr>
              <w:rPr>
                <w:rFonts w:eastAsia="Times New Roman"/>
                <w:lang w:val="en-US"/>
              </w:rPr>
            </w:pPr>
            <w:r>
              <w:rPr>
                <w:rFonts w:eastAsia="Times New Roman"/>
                <w:b/>
                <w:bCs/>
                <w:lang w:val="en-US"/>
              </w:rPr>
              <w:t>ProcessRequest.ruleset</w:t>
            </w:r>
          </w:p>
        </w:tc>
        <w:tc>
          <w:tcPr>
            <w:tcW w:w="0" w:type="auto"/>
            <w:vAlign w:val="center"/>
            <w:hideMark/>
          </w:tcPr>
          <w:p w14:paraId="2F43C8F9" w14:textId="77777777" w:rsidR="00D67926" w:rsidRDefault="00D67926">
            <w:pPr>
              <w:rPr>
                <w:rFonts w:eastAsia="Times New Roman"/>
                <w:lang w:val="en-US"/>
              </w:rPr>
            </w:pPr>
          </w:p>
        </w:tc>
      </w:tr>
      <w:tr w:rsidR="00D67926" w14:paraId="2838E46F" w14:textId="77777777">
        <w:trPr>
          <w:divId w:val="1529179779"/>
          <w:tblCellSpacing w:w="15" w:type="dxa"/>
        </w:trPr>
        <w:tc>
          <w:tcPr>
            <w:tcW w:w="0" w:type="auto"/>
            <w:vAlign w:val="center"/>
            <w:hideMark/>
          </w:tcPr>
          <w:p w14:paraId="4C650B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6AB89A" w14:textId="77777777" w:rsidR="00D67926" w:rsidRDefault="008D6FB8">
            <w:pPr>
              <w:rPr>
                <w:rFonts w:eastAsia="Times New Roman"/>
                <w:lang w:val="en-US"/>
              </w:rPr>
            </w:pPr>
            <w:r>
              <w:rPr>
                <w:rFonts w:eastAsia="Times New Roman"/>
                <w:lang w:val="en-US"/>
              </w:rPr>
              <w:t>Resource version</w:t>
            </w:r>
          </w:p>
        </w:tc>
      </w:tr>
      <w:tr w:rsidR="00D67926" w14:paraId="2F654375" w14:textId="77777777">
        <w:trPr>
          <w:divId w:val="1529179779"/>
          <w:tblCellSpacing w:w="15" w:type="dxa"/>
        </w:trPr>
        <w:tc>
          <w:tcPr>
            <w:tcW w:w="0" w:type="auto"/>
            <w:vAlign w:val="center"/>
            <w:hideMark/>
          </w:tcPr>
          <w:p w14:paraId="29A02C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E369FA"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4D5EE43C" w14:textId="77777777">
        <w:trPr>
          <w:divId w:val="1529179779"/>
          <w:tblCellSpacing w:w="15" w:type="dxa"/>
        </w:trPr>
        <w:tc>
          <w:tcPr>
            <w:tcW w:w="0" w:type="auto"/>
            <w:vAlign w:val="center"/>
            <w:hideMark/>
          </w:tcPr>
          <w:p w14:paraId="5AD9BC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299C52"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00770D4A" w14:textId="77777777">
        <w:trPr>
          <w:divId w:val="1529179779"/>
          <w:tblCellSpacing w:w="15" w:type="dxa"/>
        </w:trPr>
        <w:tc>
          <w:tcPr>
            <w:tcW w:w="0" w:type="auto"/>
            <w:vAlign w:val="center"/>
            <w:hideMark/>
          </w:tcPr>
          <w:p w14:paraId="4C66A1BF" w14:textId="77777777" w:rsidR="00D67926" w:rsidRDefault="008D6FB8">
            <w:pPr>
              <w:rPr>
                <w:rFonts w:eastAsia="Times New Roman"/>
                <w:lang w:val="en-US"/>
              </w:rPr>
            </w:pPr>
            <w:r>
              <w:rPr>
                <w:rFonts w:eastAsia="Times New Roman"/>
                <w:b/>
                <w:bCs/>
                <w:lang w:val="en-US"/>
              </w:rPr>
              <w:t>ProcessRequest.originalRuleset</w:t>
            </w:r>
          </w:p>
        </w:tc>
        <w:tc>
          <w:tcPr>
            <w:tcW w:w="0" w:type="auto"/>
            <w:vAlign w:val="center"/>
            <w:hideMark/>
          </w:tcPr>
          <w:p w14:paraId="1857EEF6" w14:textId="77777777" w:rsidR="00D67926" w:rsidRDefault="00D67926">
            <w:pPr>
              <w:rPr>
                <w:rFonts w:eastAsia="Times New Roman"/>
                <w:lang w:val="en-US"/>
              </w:rPr>
            </w:pPr>
          </w:p>
        </w:tc>
      </w:tr>
      <w:tr w:rsidR="00D67926" w14:paraId="35841ADF" w14:textId="77777777">
        <w:trPr>
          <w:divId w:val="1529179779"/>
          <w:tblCellSpacing w:w="15" w:type="dxa"/>
        </w:trPr>
        <w:tc>
          <w:tcPr>
            <w:tcW w:w="0" w:type="auto"/>
            <w:vAlign w:val="center"/>
            <w:hideMark/>
          </w:tcPr>
          <w:p w14:paraId="724593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25F710" w14:textId="77777777" w:rsidR="00D67926" w:rsidRDefault="008D6FB8">
            <w:pPr>
              <w:rPr>
                <w:rFonts w:eastAsia="Times New Roman"/>
                <w:lang w:val="en-US"/>
              </w:rPr>
            </w:pPr>
            <w:r>
              <w:rPr>
                <w:rFonts w:eastAsia="Times New Roman"/>
                <w:lang w:val="en-US"/>
              </w:rPr>
              <w:t>Original version</w:t>
            </w:r>
          </w:p>
        </w:tc>
      </w:tr>
      <w:tr w:rsidR="00D67926" w14:paraId="61ADB9F1" w14:textId="77777777">
        <w:trPr>
          <w:divId w:val="1529179779"/>
          <w:tblCellSpacing w:w="15" w:type="dxa"/>
        </w:trPr>
        <w:tc>
          <w:tcPr>
            <w:tcW w:w="0" w:type="auto"/>
            <w:vAlign w:val="center"/>
            <w:hideMark/>
          </w:tcPr>
          <w:p w14:paraId="2807B2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6361DA"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736237E0" w14:textId="77777777">
        <w:trPr>
          <w:divId w:val="1529179779"/>
          <w:tblCellSpacing w:w="15" w:type="dxa"/>
        </w:trPr>
        <w:tc>
          <w:tcPr>
            <w:tcW w:w="0" w:type="auto"/>
            <w:vAlign w:val="center"/>
            <w:hideMark/>
          </w:tcPr>
          <w:p w14:paraId="60C332E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84DEC0"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71611A50" w14:textId="77777777">
        <w:trPr>
          <w:divId w:val="1529179779"/>
          <w:tblCellSpacing w:w="15" w:type="dxa"/>
        </w:trPr>
        <w:tc>
          <w:tcPr>
            <w:tcW w:w="0" w:type="auto"/>
            <w:vAlign w:val="center"/>
            <w:hideMark/>
          </w:tcPr>
          <w:p w14:paraId="1A067B3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5B0F985"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4F37DEF7" w14:textId="77777777">
        <w:trPr>
          <w:divId w:val="1529179779"/>
          <w:tblCellSpacing w:w="15" w:type="dxa"/>
        </w:trPr>
        <w:tc>
          <w:tcPr>
            <w:tcW w:w="0" w:type="auto"/>
            <w:vAlign w:val="center"/>
            <w:hideMark/>
          </w:tcPr>
          <w:p w14:paraId="353B5557" w14:textId="77777777" w:rsidR="00D67926" w:rsidRDefault="008D6FB8">
            <w:pPr>
              <w:rPr>
                <w:rFonts w:eastAsia="Times New Roman"/>
                <w:lang w:val="en-US"/>
              </w:rPr>
            </w:pPr>
            <w:r>
              <w:rPr>
                <w:rFonts w:eastAsia="Times New Roman"/>
                <w:b/>
                <w:bCs/>
                <w:lang w:val="en-US"/>
              </w:rPr>
              <w:t>ProcessRequest.created</w:t>
            </w:r>
          </w:p>
        </w:tc>
        <w:tc>
          <w:tcPr>
            <w:tcW w:w="0" w:type="auto"/>
            <w:vAlign w:val="center"/>
            <w:hideMark/>
          </w:tcPr>
          <w:p w14:paraId="4045C232" w14:textId="77777777" w:rsidR="00D67926" w:rsidRDefault="00D67926">
            <w:pPr>
              <w:rPr>
                <w:rFonts w:eastAsia="Times New Roman"/>
                <w:lang w:val="en-US"/>
              </w:rPr>
            </w:pPr>
          </w:p>
        </w:tc>
      </w:tr>
      <w:tr w:rsidR="00D67926" w14:paraId="5BBA50B2" w14:textId="77777777">
        <w:trPr>
          <w:divId w:val="1529179779"/>
          <w:tblCellSpacing w:w="15" w:type="dxa"/>
        </w:trPr>
        <w:tc>
          <w:tcPr>
            <w:tcW w:w="0" w:type="auto"/>
            <w:vAlign w:val="center"/>
            <w:hideMark/>
          </w:tcPr>
          <w:p w14:paraId="2D718BAA"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807BBBE" w14:textId="77777777" w:rsidR="00D67926" w:rsidRDefault="008D6FB8">
            <w:pPr>
              <w:rPr>
                <w:rFonts w:eastAsia="Times New Roman"/>
                <w:lang w:val="en-US"/>
              </w:rPr>
            </w:pPr>
            <w:r>
              <w:rPr>
                <w:rFonts w:eastAsia="Times New Roman"/>
                <w:lang w:val="en-US"/>
              </w:rPr>
              <w:t>Creation date</w:t>
            </w:r>
          </w:p>
        </w:tc>
      </w:tr>
      <w:tr w:rsidR="00D67926" w14:paraId="44B89EF4" w14:textId="77777777">
        <w:trPr>
          <w:divId w:val="1529179779"/>
          <w:tblCellSpacing w:w="15" w:type="dxa"/>
        </w:trPr>
        <w:tc>
          <w:tcPr>
            <w:tcW w:w="0" w:type="auto"/>
            <w:vAlign w:val="center"/>
            <w:hideMark/>
          </w:tcPr>
          <w:p w14:paraId="15B6B36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0E329E" w14:textId="77777777" w:rsidR="00D67926" w:rsidRDefault="008D6FB8">
            <w:pPr>
              <w:rPr>
                <w:rFonts w:eastAsia="Times New Roman"/>
                <w:lang w:val="en-US"/>
              </w:rPr>
            </w:pPr>
            <w:r>
              <w:rPr>
                <w:rFonts w:eastAsia="Times New Roman"/>
                <w:lang w:val="en-US"/>
              </w:rPr>
              <w:t>The date when this resource was created.</w:t>
            </w:r>
          </w:p>
        </w:tc>
      </w:tr>
      <w:tr w:rsidR="00D67926" w14:paraId="44CAE864" w14:textId="77777777">
        <w:trPr>
          <w:divId w:val="1529179779"/>
          <w:tblCellSpacing w:w="15" w:type="dxa"/>
        </w:trPr>
        <w:tc>
          <w:tcPr>
            <w:tcW w:w="0" w:type="auto"/>
            <w:vAlign w:val="center"/>
            <w:hideMark/>
          </w:tcPr>
          <w:p w14:paraId="79B6E262" w14:textId="77777777" w:rsidR="00D67926" w:rsidRDefault="008D6FB8">
            <w:pPr>
              <w:rPr>
                <w:rFonts w:eastAsia="Times New Roman"/>
                <w:lang w:val="en-US"/>
              </w:rPr>
            </w:pPr>
            <w:r>
              <w:rPr>
                <w:rFonts w:eastAsia="Times New Roman"/>
                <w:b/>
                <w:bCs/>
                <w:lang w:val="en-US"/>
              </w:rPr>
              <w:t>ProcessRequest.target</w:t>
            </w:r>
          </w:p>
        </w:tc>
        <w:tc>
          <w:tcPr>
            <w:tcW w:w="0" w:type="auto"/>
            <w:vAlign w:val="center"/>
            <w:hideMark/>
          </w:tcPr>
          <w:p w14:paraId="7817D172" w14:textId="77777777" w:rsidR="00D67926" w:rsidRDefault="00D67926">
            <w:pPr>
              <w:rPr>
                <w:rFonts w:eastAsia="Times New Roman"/>
                <w:lang w:val="en-US"/>
              </w:rPr>
            </w:pPr>
          </w:p>
        </w:tc>
      </w:tr>
      <w:tr w:rsidR="00D67926" w14:paraId="445A7B9C" w14:textId="77777777">
        <w:trPr>
          <w:divId w:val="1529179779"/>
          <w:tblCellSpacing w:w="15" w:type="dxa"/>
        </w:trPr>
        <w:tc>
          <w:tcPr>
            <w:tcW w:w="0" w:type="auto"/>
            <w:vAlign w:val="center"/>
            <w:hideMark/>
          </w:tcPr>
          <w:p w14:paraId="374226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C85B10" w14:textId="77777777" w:rsidR="00D67926" w:rsidRDefault="008D6FB8">
            <w:pPr>
              <w:rPr>
                <w:rFonts w:eastAsia="Times New Roman"/>
                <w:lang w:val="en-US"/>
              </w:rPr>
            </w:pPr>
            <w:r>
              <w:rPr>
                <w:rFonts w:eastAsia="Times New Roman"/>
                <w:lang w:val="en-US"/>
              </w:rPr>
              <w:t>Target of the request</w:t>
            </w:r>
          </w:p>
        </w:tc>
      </w:tr>
      <w:tr w:rsidR="00D67926" w14:paraId="0A2AA06A" w14:textId="77777777">
        <w:trPr>
          <w:divId w:val="1529179779"/>
          <w:tblCellSpacing w:w="15" w:type="dxa"/>
        </w:trPr>
        <w:tc>
          <w:tcPr>
            <w:tcW w:w="0" w:type="auto"/>
            <w:vAlign w:val="center"/>
            <w:hideMark/>
          </w:tcPr>
          <w:p w14:paraId="5E44E0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71A744" w14:textId="77777777" w:rsidR="00D67926" w:rsidRDefault="008D6FB8">
            <w:pPr>
              <w:rPr>
                <w:rFonts w:eastAsia="Times New Roman"/>
                <w:lang w:val="en-US"/>
              </w:rPr>
            </w:pPr>
            <w:r>
              <w:rPr>
                <w:rFonts w:eastAsia="Times New Roman"/>
                <w:lang w:val="en-US"/>
              </w:rPr>
              <w:t>The organization which is target of the request.</w:t>
            </w:r>
          </w:p>
        </w:tc>
      </w:tr>
      <w:tr w:rsidR="00D67926" w14:paraId="6A580622" w14:textId="77777777">
        <w:trPr>
          <w:divId w:val="1529179779"/>
          <w:tblCellSpacing w:w="15" w:type="dxa"/>
        </w:trPr>
        <w:tc>
          <w:tcPr>
            <w:tcW w:w="0" w:type="auto"/>
            <w:vAlign w:val="center"/>
            <w:hideMark/>
          </w:tcPr>
          <w:p w14:paraId="2058CBA4" w14:textId="77777777" w:rsidR="00D67926" w:rsidRDefault="008D6FB8">
            <w:pPr>
              <w:rPr>
                <w:rFonts w:eastAsia="Times New Roman"/>
                <w:lang w:val="en-US"/>
              </w:rPr>
            </w:pPr>
            <w:r>
              <w:rPr>
                <w:rFonts w:eastAsia="Times New Roman"/>
                <w:b/>
                <w:bCs/>
                <w:lang w:val="en-US"/>
              </w:rPr>
              <w:t>ProcessRequest.provider</w:t>
            </w:r>
          </w:p>
        </w:tc>
        <w:tc>
          <w:tcPr>
            <w:tcW w:w="0" w:type="auto"/>
            <w:vAlign w:val="center"/>
            <w:hideMark/>
          </w:tcPr>
          <w:p w14:paraId="098910D9" w14:textId="77777777" w:rsidR="00D67926" w:rsidRDefault="00D67926">
            <w:pPr>
              <w:rPr>
                <w:rFonts w:eastAsia="Times New Roman"/>
                <w:lang w:val="en-US"/>
              </w:rPr>
            </w:pPr>
          </w:p>
        </w:tc>
      </w:tr>
      <w:tr w:rsidR="00D67926" w14:paraId="5DDB0743" w14:textId="77777777">
        <w:trPr>
          <w:divId w:val="1529179779"/>
          <w:tblCellSpacing w:w="15" w:type="dxa"/>
        </w:trPr>
        <w:tc>
          <w:tcPr>
            <w:tcW w:w="0" w:type="auto"/>
            <w:vAlign w:val="center"/>
            <w:hideMark/>
          </w:tcPr>
          <w:p w14:paraId="4DF034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0C6713" w14:textId="77777777" w:rsidR="00D67926" w:rsidRDefault="008D6FB8">
            <w:pPr>
              <w:rPr>
                <w:rFonts w:eastAsia="Times New Roman"/>
                <w:lang w:val="en-US"/>
              </w:rPr>
            </w:pPr>
            <w:r>
              <w:rPr>
                <w:rFonts w:eastAsia="Times New Roman"/>
                <w:lang w:val="en-US"/>
              </w:rPr>
              <w:t>Responsible practitioner</w:t>
            </w:r>
          </w:p>
        </w:tc>
      </w:tr>
      <w:tr w:rsidR="00D67926" w14:paraId="68DD437B" w14:textId="77777777">
        <w:trPr>
          <w:divId w:val="1529179779"/>
          <w:tblCellSpacing w:w="15" w:type="dxa"/>
        </w:trPr>
        <w:tc>
          <w:tcPr>
            <w:tcW w:w="0" w:type="auto"/>
            <w:vAlign w:val="center"/>
            <w:hideMark/>
          </w:tcPr>
          <w:p w14:paraId="36B27A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1215DA" w14:textId="77777777" w:rsidR="00D67926" w:rsidRDefault="008D6FB8">
            <w:pPr>
              <w:rPr>
                <w:rFonts w:eastAsia="Times New Roman"/>
                <w:lang w:val="en-US"/>
              </w:rPr>
            </w:pPr>
            <w:r>
              <w:rPr>
                <w:rFonts w:eastAsia="Times New Roman"/>
                <w:lang w:val="en-US"/>
              </w:rPr>
              <w:t>The practitioner who is responsible for the action specified in thise request.</w:t>
            </w:r>
          </w:p>
        </w:tc>
      </w:tr>
      <w:tr w:rsidR="00D67926" w14:paraId="7DC82176" w14:textId="77777777">
        <w:trPr>
          <w:divId w:val="1529179779"/>
          <w:tblCellSpacing w:w="15" w:type="dxa"/>
        </w:trPr>
        <w:tc>
          <w:tcPr>
            <w:tcW w:w="0" w:type="auto"/>
            <w:vAlign w:val="center"/>
            <w:hideMark/>
          </w:tcPr>
          <w:p w14:paraId="0B72A61F" w14:textId="77777777" w:rsidR="00D67926" w:rsidRDefault="008D6FB8">
            <w:pPr>
              <w:rPr>
                <w:rFonts w:eastAsia="Times New Roman"/>
                <w:lang w:val="en-US"/>
              </w:rPr>
            </w:pPr>
            <w:r>
              <w:rPr>
                <w:rFonts w:eastAsia="Times New Roman"/>
                <w:b/>
                <w:bCs/>
                <w:lang w:val="en-US"/>
              </w:rPr>
              <w:t>ProcessRequest.organization</w:t>
            </w:r>
          </w:p>
        </w:tc>
        <w:tc>
          <w:tcPr>
            <w:tcW w:w="0" w:type="auto"/>
            <w:vAlign w:val="center"/>
            <w:hideMark/>
          </w:tcPr>
          <w:p w14:paraId="485B9DF8" w14:textId="77777777" w:rsidR="00D67926" w:rsidRDefault="00D67926">
            <w:pPr>
              <w:rPr>
                <w:rFonts w:eastAsia="Times New Roman"/>
                <w:lang w:val="en-US"/>
              </w:rPr>
            </w:pPr>
          </w:p>
        </w:tc>
      </w:tr>
      <w:tr w:rsidR="00D67926" w14:paraId="79DB0BD3" w14:textId="77777777">
        <w:trPr>
          <w:divId w:val="1529179779"/>
          <w:tblCellSpacing w:w="15" w:type="dxa"/>
        </w:trPr>
        <w:tc>
          <w:tcPr>
            <w:tcW w:w="0" w:type="auto"/>
            <w:vAlign w:val="center"/>
            <w:hideMark/>
          </w:tcPr>
          <w:p w14:paraId="01B89B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217D92" w14:textId="77777777" w:rsidR="00D67926" w:rsidRDefault="008D6FB8">
            <w:pPr>
              <w:rPr>
                <w:rFonts w:eastAsia="Times New Roman"/>
                <w:lang w:val="en-US"/>
              </w:rPr>
            </w:pPr>
            <w:r>
              <w:rPr>
                <w:rFonts w:eastAsia="Times New Roman"/>
                <w:lang w:val="en-US"/>
              </w:rPr>
              <w:t>Responsible organization</w:t>
            </w:r>
          </w:p>
        </w:tc>
      </w:tr>
      <w:tr w:rsidR="00D67926" w14:paraId="25B02258" w14:textId="77777777">
        <w:trPr>
          <w:divId w:val="1529179779"/>
          <w:tblCellSpacing w:w="15" w:type="dxa"/>
        </w:trPr>
        <w:tc>
          <w:tcPr>
            <w:tcW w:w="0" w:type="auto"/>
            <w:vAlign w:val="center"/>
            <w:hideMark/>
          </w:tcPr>
          <w:p w14:paraId="6361A0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6786EE" w14:textId="77777777" w:rsidR="00D67926" w:rsidRDefault="008D6FB8">
            <w:pPr>
              <w:rPr>
                <w:rFonts w:eastAsia="Times New Roman"/>
                <w:lang w:val="en-US"/>
              </w:rPr>
            </w:pPr>
            <w:r>
              <w:rPr>
                <w:rFonts w:eastAsia="Times New Roman"/>
                <w:lang w:val="en-US"/>
              </w:rPr>
              <w:t>The organization which is responsible for the action speccified in thise request.</w:t>
            </w:r>
          </w:p>
        </w:tc>
      </w:tr>
      <w:tr w:rsidR="00D67926" w14:paraId="0CE2A3EB" w14:textId="77777777">
        <w:trPr>
          <w:divId w:val="1529179779"/>
          <w:tblCellSpacing w:w="15" w:type="dxa"/>
        </w:trPr>
        <w:tc>
          <w:tcPr>
            <w:tcW w:w="0" w:type="auto"/>
            <w:vAlign w:val="center"/>
            <w:hideMark/>
          </w:tcPr>
          <w:p w14:paraId="71224130" w14:textId="77777777" w:rsidR="00D67926" w:rsidRDefault="008D6FB8">
            <w:pPr>
              <w:rPr>
                <w:rFonts w:eastAsia="Times New Roman"/>
                <w:lang w:val="en-US"/>
              </w:rPr>
            </w:pPr>
            <w:r>
              <w:rPr>
                <w:rFonts w:eastAsia="Times New Roman"/>
                <w:b/>
                <w:bCs/>
                <w:lang w:val="en-US"/>
              </w:rPr>
              <w:t>ProcessRequest.request</w:t>
            </w:r>
          </w:p>
        </w:tc>
        <w:tc>
          <w:tcPr>
            <w:tcW w:w="0" w:type="auto"/>
            <w:vAlign w:val="center"/>
            <w:hideMark/>
          </w:tcPr>
          <w:p w14:paraId="4A2BC99F" w14:textId="77777777" w:rsidR="00D67926" w:rsidRDefault="00D67926">
            <w:pPr>
              <w:rPr>
                <w:rFonts w:eastAsia="Times New Roman"/>
                <w:lang w:val="en-US"/>
              </w:rPr>
            </w:pPr>
          </w:p>
        </w:tc>
      </w:tr>
      <w:tr w:rsidR="00D67926" w14:paraId="18A3A0F2" w14:textId="77777777">
        <w:trPr>
          <w:divId w:val="1529179779"/>
          <w:tblCellSpacing w:w="15" w:type="dxa"/>
        </w:trPr>
        <w:tc>
          <w:tcPr>
            <w:tcW w:w="0" w:type="auto"/>
            <w:vAlign w:val="center"/>
            <w:hideMark/>
          </w:tcPr>
          <w:p w14:paraId="6DB728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AB6738" w14:textId="77777777" w:rsidR="00D67926" w:rsidRDefault="008D6FB8">
            <w:pPr>
              <w:rPr>
                <w:rFonts w:eastAsia="Times New Roman"/>
                <w:lang w:val="en-US"/>
              </w:rPr>
            </w:pPr>
            <w:r>
              <w:rPr>
                <w:rFonts w:eastAsia="Times New Roman"/>
                <w:lang w:val="en-US"/>
              </w:rPr>
              <w:t>Request reference</w:t>
            </w:r>
          </w:p>
        </w:tc>
      </w:tr>
      <w:tr w:rsidR="00D67926" w14:paraId="687ECB36" w14:textId="77777777">
        <w:trPr>
          <w:divId w:val="1529179779"/>
          <w:tblCellSpacing w:w="15" w:type="dxa"/>
        </w:trPr>
        <w:tc>
          <w:tcPr>
            <w:tcW w:w="0" w:type="auto"/>
            <w:vAlign w:val="center"/>
            <w:hideMark/>
          </w:tcPr>
          <w:p w14:paraId="58620F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0B95CE" w14:textId="77777777" w:rsidR="00D67926" w:rsidRDefault="008D6FB8">
            <w:pPr>
              <w:rPr>
                <w:rFonts w:eastAsia="Times New Roman"/>
                <w:lang w:val="en-US"/>
              </w:rPr>
            </w:pPr>
            <w:r>
              <w:rPr>
                <w:rFonts w:eastAsia="Times New Roman"/>
                <w:lang w:val="en-US"/>
              </w:rPr>
              <w:t>Reference of resource which is the target or subject of this action.</w:t>
            </w:r>
          </w:p>
        </w:tc>
      </w:tr>
      <w:tr w:rsidR="00D67926" w14:paraId="03C52CD9" w14:textId="77777777">
        <w:trPr>
          <w:divId w:val="1529179779"/>
          <w:tblCellSpacing w:w="15" w:type="dxa"/>
        </w:trPr>
        <w:tc>
          <w:tcPr>
            <w:tcW w:w="0" w:type="auto"/>
            <w:vAlign w:val="center"/>
            <w:hideMark/>
          </w:tcPr>
          <w:p w14:paraId="6346CC7A" w14:textId="77777777" w:rsidR="00D67926" w:rsidRDefault="008D6FB8">
            <w:pPr>
              <w:rPr>
                <w:rFonts w:eastAsia="Times New Roman"/>
                <w:lang w:val="en-US"/>
              </w:rPr>
            </w:pPr>
            <w:r>
              <w:rPr>
                <w:rFonts w:eastAsia="Times New Roman"/>
                <w:b/>
                <w:bCs/>
                <w:lang w:val="en-US"/>
              </w:rPr>
              <w:t>ProcessRequest.response</w:t>
            </w:r>
          </w:p>
        </w:tc>
        <w:tc>
          <w:tcPr>
            <w:tcW w:w="0" w:type="auto"/>
            <w:vAlign w:val="center"/>
            <w:hideMark/>
          </w:tcPr>
          <w:p w14:paraId="2E1F59CF" w14:textId="77777777" w:rsidR="00D67926" w:rsidRDefault="00D67926">
            <w:pPr>
              <w:rPr>
                <w:rFonts w:eastAsia="Times New Roman"/>
                <w:lang w:val="en-US"/>
              </w:rPr>
            </w:pPr>
          </w:p>
        </w:tc>
      </w:tr>
      <w:tr w:rsidR="00D67926" w14:paraId="194EFC55" w14:textId="77777777">
        <w:trPr>
          <w:divId w:val="1529179779"/>
          <w:tblCellSpacing w:w="15" w:type="dxa"/>
        </w:trPr>
        <w:tc>
          <w:tcPr>
            <w:tcW w:w="0" w:type="auto"/>
            <w:vAlign w:val="center"/>
            <w:hideMark/>
          </w:tcPr>
          <w:p w14:paraId="3E5641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24153A" w14:textId="77777777" w:rsidR="00D67926" w:rsidRDefault="008D6FB8">
            <w:pPr>
              <w:rPr>
                <w:rFonts w:eastAsia="Times New Roman"/>
                <w:lang w:val="en-US"/>
              </w:rPr>
            </w:pPr>
            <w:r>
              <w:rPr>
                <w:rFonts w:eastAsia="Times New Roman"/>
                <w:lang w:val="en-US"/>
              </w:rPr>
              <w:t>Response reference</w:t>
            </w:r>
          </w:p>
        </w:tc>
      </w:tr>
      <w:tr w:rsidR="00D67926" w14:paraId="1DC72E66" w14:textId="77777777">
        <w:trPr>
          <w:divId w:val="1529179779"/>
          <w:tblCellSpacing w:w="15" w:type="dxa"/>
        </w:trPr>
        <w:tc>
          <w:tcPr>
            <w:tcW w:w="0" w:type="auto"/>
            <w:vAlign w:val="center"/>
            <w:hideMark/>
          </w:tcPr>
          <w:p w14:paraId="06330D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97633E" w14:textId="77777777" w:rsidR="00D67926" w:rsidRDefault="008D6FB8">
            <w:pPr>
              <w:rPr>
                <w:rFonts w:eastAsia="Times New Roman"/>
                <w:lang w:val="en-US"/>
              </w:rPr>
            </w:pPr>
            <w:r>
              <w:rPr>
                <w:rFonts w:eastAsia="Times New Roman"/>
                <w:lang w:val="en-US"/>
              </w:rPr>
              <w:t>Reference of a prior response to resource which is the target or subject of this action.</w:t>
            </w:r>
          </w:p>
        </w:tc>
      </w:tr>
      <w:tr w:rsidR="00D67926" w14:paraId="161669D0" w14:textId="77777777">
        <w:trPr>
          <w:divId w:val="1529179779"/>
          <w:tblCellSpacing w:w="15" w:type="dxa"/>
        </w:trPr>
        <w:tc>
          <w:tcPr>
            <w:tcW w:w="0" w:type="auto"/>
            <w:vAlign w:val="center"/>
            <w:hideMark/>
          </w:tcPr>
          <w:p w14:paraId="7D4BAFAE" w14:textId="77777777" w:rsidR="00D67926" w:rsidRDefault="008D6FB8">
            <w:pPr>
              <w:rPr>
                <w:rFonts w:eastAsia="Times New Roman"/>
                <w:lang w:val="en-US"/>
              </w:rPr>
            </w:pPr>
            <w:r>
              <w:rPr>
                <w:rFonts w:eastAsia="Times New Roman"/>
                <w:b/>
                <w:bCs/>
                <w:lang w:val="en-US"/>
              </w:rPr>
              <w:t>ProcessRequest.nullify</w:t>
            </w:r>
          </w:p>
        </w:tc>
        <w:tc>
          <w:tcPr>
            <w:tcW w:w="0" w:type="auto"/>
            <w:vAlign w:val="center"/>
            <w:hideMark/>
          </w:tcPr>
          <w:p w14:paraId="5B9FA1FE" w14:textId="77777777" w:rsidR="00D67926" w:rsidRDefault="00D67926">
            <w:pPr>
              <w:rPr>
                <w:rFonts w:eastAsia="Times New Roman"/>
                <w:lang w:val="en-US"/>
              </w:rPr>
            </w:pPr>
          </w:p>
        </w:tc>
      </w:tr>
      <w:tr w:rsidR="00D67926" w14:paraId="14CE2E8B" w14:textId="77777777">
        <w:trPr>
          <w:divId w:val="1529179779"/>
          <w:tblCellSpacing w:w="15" w:type="dxa"/>
        </w:trPr>
        <w:tc>
          <w:tcPr>
            <w:tcW w:w="0" w:type="auto"/>
            <w:vAlign w:val="center"/>
            <w:hideMark/>
          </w:tcPr>
          <w:p w14:paraId="74E610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15CFB5" w14:textId="77777777" w:rsidR="00D67926" w:rsidRDefault="008D6FB8">
            <w:pPr>
              <w:rPr>
                <w:rFonts w:eastAsia="Times New Roman"/>
                <w:lang w:val="en-US"/>
              </w:rPr>
            </w:pPr>
            <w:r>
              <w:rPr>
                <w:rFonts w:eastAsia="Times New Roman"/>
                <w:lang w:val="en-US"/>
              </w:rPr>
              <w:t>Nullify</w:t>
            </w:r>
          </w:p>
        </w:tc>
      </w:tr>
      <w:tr w:rsidR="00D67926" w14:paraId="0812FFD8" w14:textId="77777777">
        <w:trPr>
          <w:divId w:val="1529179779"/>
          <w:tblCellSpacing w:w="15" w:type="dxa"/>
        </w:trPr>
        <w:tc>
          <w:tcPr>
            <w:tcW w:w="0" w:type="auto"/>
            <w:vAlign w:val="center"/>
            <w:hideMark/>
          </w:tcPr>
          <w:p w14:paraId="44DC51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308960" w14:textId="77777777" w:rsidR="00D67926" w:rsidRDefault="008D6FB8">
            <w:pPr>
              <w:rPr>
                <w:rFonts w:eastAsia="Times New Roman"/>
                <w:lang w:val="en-US"/>
              </w:rPr>
            </w:pPr>
            <w:r>
              <w:rPr>
                <w:rFonts w:eastAsia="Times New Roman"/>
                <w:lang w:val="en-US"/>
              </w:rPr>
              <w:t>If true remove all history excluding audit.</w:t>
            </w:r>
          </w:p>
        </w:tc>
      </w:tr>
      <w:tr w:rsidR="00D67926" w14:paraId="0344671C" w14:textId="77777777">
        <w:trPr>
          <w:divId w:val="1529179779"/>
          <w:tblCellSpacing w:w="15" w:type="dxa"/>
        </w:trPr>
        <w:tc>
          <w:tcPr>
            <w:tcW w:w="0" w:type="auto"/>
            <w:vAlign w:val="center"/>
            <w:hideMark/>
          </w:tcPr>
          <w:p w14:paraId="5BEDBE6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AADA94A" w14:textId="77777777" w:rsidR="00D67926" w:rsidRDefault="008D6FB8">
            <w:pPr>
              <w:rPr>
                <w:rFonts w:eastAsia="Times New Roman"/>
                <w:lang w:val="en-US"/>
              </w:rPr>
            </w:pPr>
            <w:r>
              <w:rPr>
                <w:rFonts w:eastAsia="Times New Roman"/>
                <w:lang w:val="en-US"/>
              </w:rPr>
              <w:t xml:space="preserve">Some resources must not simply be reversed in a processing or accounting sense but rather must have all history removed, such as the accidental submission of sensitive and/or wrong information. If the receiver cannot comply with a Nullify </w:t>
            </w:r>
            <w:proofErr w:type="gramStart"/>
            <w:r>
              <w:rPr>
                <w:rFonts w:eastAsia="Times New Roman"/>
                <w:lang w:val="en-US"/>
              </w:rPr>
              <w:t>request</w:t>
            </w:r>
            <w:proofErr w:type="gramEnd"/>
            <w:r>
              <w:rPr>
                <w:rFonts w:eastAsia="Times New Roman"/>
                <w:lang w:val="en-US"/>
              </w:rPr>
              <w:t xml:space="preserve"> then they must reject the request. </w:t>
            </w:r>
          </w:p>
        </w:tc>
      </w:tr>
      <w:tr w:rsidR="00D67926" w14:paraId="1A1F3643" w14:textId="77777777">
        <w:trPr>
          <w:divId w:val="1529179779"/>
          <w:tblCellSpacing w:w="15" w:type="dxa"/>
        </w:trPr>
        <w:tc>
          <w:tcPr>
            <w:tcW w:w="0" w:type="auto"/>
            <w:vAlign w:val="center"/>
            <w:hideMark/>
          </w:tcPr>
          <w:p w14:paraId="72344DDF" w14:textId="77777777" w:rsidR="00D67926" w:rsidRDefault="008D6FB8">
            <w:pPr>
              <w:rPr>
                <w:rFonts w:eastAsia="Times New Roman"/>
                <w:lang w:val="en-US"/>
              </w:rPr>
            </w:pPr>
            <w:r>
              <w:rPr>
                <w:rFonts w:eastAsia="Times New Roman"/>
                <w:b/>
                <w:bCs/>
                <w:lang w:val="en-US"/>
              </w:rPr>
              <w:t>ProcessRequest.reference</w:t>
            </w:r>
          </w:p>
        </w:tc>
        <w:tc>
          <w:tcPr>
            <w:tcW w:w="0" w:type="auto"/>
            <w:vAlign w:val="center"/>
            <w:hideMark/>
          </w:tcPr>
          <w:p w14:paraId="5B9C66C3" w14:textId="77777777" w:rsidR="00D67926" w:rsidRDefault="00D67926">
            <w:pPr>
              <w:rPr>
                <w:rFonts w:eastAsia="Times New Roman"/>
                <w:lang w:val="en-US"/>
              </w:rPr>
            </w:pPr>
          </w:p>
        </w:tc>
      </w:tr>
      <w:tr w:rsidR="00D67926" w14:paraId="77950964" w14:textId="77777777">
        <w:trPr>
          <w:divId w:val="1529179779"/>
          <w:tblCellSpacing w:w="15" w:type="dxa"/>
        </w:trPr>
        <w:tc>
          <w:tcPr>
            <w:tcW w:w="0" w:type="auto"/>
            <w:vAlign w:val="center"/>
            <w:hideMark/>
          </w:tcPr>
          <w:p w14:paraId="3A715F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6ECC01" w14:textId="77777777" w:rsidR="00D67926" w:rsidRDefault="008D6FB8">
            <w:pPr>
              <w:rPr>
                <w:rFonts w:eastAsia="Times New Roman"/>
                <w:lang w:val="en-US"/>
              </w:rPr>
            </w:pPr>
            <w:r>
              <w:rPr>
                <w:rFonts w:eastAsia="Times New Roman"/>
                <w:lang w:val="en-US"/>
              </w:rPr>
              <w:t>Reference number/string</w:t>
            </w:r>
          </w:p>
        </w:tc>
      </w:tr>
      <w:tr w:rsidR="00D67926" w14:paraId="1D2BA598" w14:textId="77777777">
        <w:trPr>
          <w:divId w:val="1529179779"/>
          <w:tblCellSpacing w:w="15" w:type="dxa"/>
        </w:trPr>
        <w:tc>
          <w:tcPr>
            <w:tcW w:w="0" w:type="auto"/>
            <w:vAlign w:val="center"/>
            <w:hideMark/>
          </w:tcPr>
          <w:p w14:paraId="2B9649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7C4339" w14:textId="77777777" w:rsidR="00D67926" w:rsidRDefault="008D6FB8">
            <w:pPr>
              <w:rPr>
                <w:rFonts w:eastAsia="Times New Roman"/>
                <w:lang w:val="en-US"/>
              </w:rPr>
            </w:pPr>
            <w:r>
              <w:rPr>
                <w:rFonts w:eastAsia="Times New Roman"/>
                <w:lang w:val="en-US"/>
              </w:rPr>
              <w:t>A reference to supply which authenticates the process.</w:t>
            </w:r>
          </w:p>
        </w:tc>
      </w:tr>
      <w:tr w:rsidR="00D67926" w14:paraId="709979EC" w14:textId="77777777">
        <w:trPr>
          <w:divId w:val="1529179779"/>
          <w:tblCellSpacing w:w="15" w:type="dxa"/>
        </w:trPr>
        <w:tc>
          <w:tcPr>
            <w:tcW w:w="0" w:type="auto"/>
            <w:vAlign w:val="center"/>
            <w:hideMark/>
          </w:tcPr>
          <w:p w14:paraId="2E7C816D" w14:textId="77777777" w:rsidR="00D67926" w:rsidRDefault="008D6FB8">
            <w:pPr>
              <w:rPr>
                <w:rFonts w:eastAsia="Times New Roman"/>
                <w:lang w:val="en-US"/>
              </w:rPr>
            </w:pPr>
            <w:r>
              <w:rPr>
                <w:rFonts w:eastAsia="Times New Roman"/>
                <w:b/>
                <w:bCs/>
                <w:lang w:val="en-US"/>
              </w:rPr>
              <w:t>ProcessRequest.item</w:t>
            </w:r>
          </w:p>
        </w:tc>
        <w:tc>
          <w:tcPr>
            <w:tcW w:w="0" w:type="auto"/>
            <w:vAlign w:val="center"/>
            <w:hideMark/>
          </w:tcPr>
          <w:p w14:paraId="797DF7D4" w14:textId="77777777" w:rsidR="00D67926" w:rsidRDefault="00D67926">
            <w:pPr>
              <w:rPr>
                <w:rFonts w:eastAsia="Times New Roman"/>
                <w:lang w:val="en-US"/>
              </w:rPr>
            </w:pPr>
          </w:p>
        </w:tc>
      </w:tr>
      <w:tr w:rsidR="00D67926" w14:paraId="1CBF756D" w14:textId="77777777">
        <w:trPr>
          <w:divId w:val="1529179779"/>
          <w:tblCellSpacing w:w="15" w:type="dxa"/>
        </w:trPr>
        <w:tc>
          <w:tcPr>
            <w:tcW w:w="0" w:type="auto"/>
            <w:vAlign w:val="center"/>
            <w:hideMark/>
          </w:tcPr>
          <w:p w14:paraId="4AE740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B3B1F9" w14:textId="77777777" w:rsidR="00D67926" w:rsidRDefault="008D6FB8">
            <w:pPr>
              <w:rPr>
                <w:rFonts w:eastAsia="Times New Roman"/>
                <w:lang w:val="en-US"/>
              </w:rPr>
            </w:pPr>
            <w:r>
              <w:rPr>
                <w:rFonts w:eastAsia="Times New Roman"/>
                <w:lang w:val="en-US"/>
              </w:rPr>
              <w:t>Items to re-adjudicate</w:t>
            </w:r>
          </w:p>
        </w:tc>
      </w:tr>
      <w:tr w:rsidR="00D67926" w14:paraId="0C4E1B05" w14:textId="77777777">
        <w:trPr>
          <w:divId w:val="1529179779"/>
          <w:tblCellSpacing w:w="15" w:type="dxa"/>
        </w:trPr>
        <w:tc>
          <w:tcPr>
            <w:tcW w:w="0" w:type="auto"/>
            <w:vAlign w:val="center"/>
            <w:hideMark/>
          </w:tcPr>
          <w:p w14:paraId="780893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0FFC47" w14:textId="77777777" w:rsidR="00D67926" w:rsidRDefault="008D6FB8">
            <w:pPr>
              <w:rPr>
                <w:rFonts w:eastAsia="Times New Roman"/>
                <w:lang w:val="en-US"/>
              </w:rPr>
            </w:pPr>
            <w:r>
              <w:rPr>
                <w:rFonts w:eastAsia="Times New Roman"/>
                <w:lang w:val="en-US"/>
              </w:rPr>
              <w:t>List of top level items to be re-adjudicated, if none specified then the entire submission is re-adjudicated.</w:t>
            </w:r>
          </w:p>
        </w:tc>
      </w:tr>
      <w:tr w:rsidR="00D67926" w14:paraId="7F2F14B1" w14:textId="77777777">
        <w:trPr>
          <w:divId w:val="1529179779"/>
          <w:tblCellSpacing w:w="15" w:type="dxa"/>
        </w:trPr>
        <w:tc>
          <w:tcPr>
            <w:tcW w:w="0" w:type="auto"/>
            <w:vAlign w:val="center"/>
            <w:hideMark/>
          </w:tcPr>
          <w:p w14:paraId="2B6F3F99" w14:textId="77777777" w:rsidR="00D67926" w:rsidRDefault="008D6FB8">
            <w:pPr>
              <w:rPr>
                <w:rFonts w:eastAsia="Times New Roman"/>
                <w:lang w:val="en-US"/>
              </w:rPr>
            </w:pPr>
            <w:r>
              <w:rPr>
                <w:rFonts w:eastAsia="Times New Roman"/>
                <w:b/>
                <w:bCs/>
                <w:lang w:val="en-US"/>
              </w:rPr>
              <w:t>ProcessRequest.item.sequenceLinkId</w:t>
            </w:r>
          </w:p>
        </w:tc>
        <w:tc>
          <w:tcPr>
            <w:tcW w:w="0" w:type="auto"/>
            <w:vAlign w:val="center"/>
            <w:hideMark/>
          </w:tcPr>
          <w:p w14:paraId="65E78D92" w14:textId="77777777" w:rsidR="00D67926" w:rsidRDefault="00D67926">
            <w:pPr>
              <w:rPr>
                <w:rFonts w:eastAsia="Times New Roman"/>
                <w:lang w:val="en-US"/>
              </w:rPr>
            </w:pPr>
          </w:p>
        </w:tc>
      </w:tr>
      <w:tr w:rsidR="00D67926" w14:paraId="33A3FFCF" w14:textId="77777777">
        <w:trPr>
          <w:divId w:val="1529179779"/>
          <w:tblCellSpacing w:w="15" w:type="dxa"/>
        </w:trPr>
        <w:tc>
          <w:tcPr>
            <w:tcW w:w="0" w:type="auto"/>
            <w:vAlign w:val="center"/>
            <w:hideMark/>
          </w:tcPr>
          <w:p w14:paraId="4C39D7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1751A5" w14:textId="77777777" w:rsidR="00D67926" w:rsidRDefault="008D6FB8">
            <w:pPr>
              <w:rPr>
                <w:rFonts w:eastAsia="Times New Roman"/>
                <w:lang w:val="en-US"/>
              </w:rPr>
            </w:pPr>
            <w:r>
              <w:rPr>
                <w:rFonts w:eastAsia="Times New Roman"/>
                <w:lang w:val="en-US"/>
              </w:rPr>
              <w:t>Service instance</w:t>
            </w:r>
          </w:p>
        </w:tc>
      </w:tr>
      <w:tr w:rsidR="00D67926" w14:paraId="52F56CDF" w14:textId="77777777">
        <w:trPr>
          <w:divId w:val="1529179779"/>
          <w:tblCellSpacing w:w="15" w:type="dxa"/>
        </w:trPr>
        <w:tc>
          <w:tcPr>
            <w:tcW w:w="0" w:type="auto"/>
            <w:vAlign w:val="center"/>
            <w:hideMark/>
          </w:tcPr>
          <w:p w14:paraId="35996C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D17153" w14:textId="77777777" w:rsidR="00D67926" w:rsidRDefault="008D6FB8">
            <w:pPr>
              <w:rPr>
                <w:rFonts w:eastAsia="Times New Roman"/>
                <w:lang w:val="en-US"/>
              </w:rPr>
            </w:pPr>
            <w:r>
              <w:rPr>
                <w:rFonts w:eastAsia="Times New Roman"/>
                <w:lang w:val="en-US"/>
              </w:rPr>
              <w:t>A service line number.</w:t>
            </w:r>
          </w:p>
        </w:tc>
      </w:tr>
      <w:tr w:rsidR="00D67926" w14:paraId="7F53D9C4" w14:textId="77777777">
        <w:trPr>
          <w:divId w:val="1529179779"/>
          <w:tblCellSpacing w:w="15" w:type="dxa"/>
        </w:trPr>
        <w:tc>
          <w:tcPr>
            <w:tcW w:w="0" w:type="auto"/>
            <w:vAlign w:val="center"/>
            <w:hideMark/>
          </w:tcPr>
          <w:p w14:paraId="2C5E7A2F" w14:textId="77777777" w:rsidR="00D67926" w:rsidRDefault="008D6FB8">
            <w:pPr>
              <w:rPr>
                <w:rFonts w:eastAsia="Times New Roman"/>
                <w:lang w:val="en-US"/>
              </w:rPr>
            </w:pPr>
            <w:r>
              <w:rPr>
                <w:rFonts w:eastAsia="Times New Roman"/>
                <w:b/>
                <w:bCs/>
                <w:lang w:val="en-US"/>
              </w:rPr>
              <w:lastRenderedPageBreak/>
              <w:t>ProcessRequest.include</w:t>
            </w:r>
          </w:p>
        </w:tc>
        <w:tc>
          <w:tcPr>
            <w:tcW w:w="0" w:type="auto"/>
            <w:vAlign w:val="center"/>
            <w:hideMark/>
          </w:tcPr>
          <w:p w14:paraId="3F822861" w14:textId="77777777" w:rsidR="00D67926" w:rsidRDefault="00D67926">
            <w:pPr>
              <w:rPr>
                <w:rFonts w:eastAsia="Times New Roman"/>
                <w:lang w:val="en-US"/>
              </w:rPr>
            </w:pPr>
          </w:p>
        </w:tc>
      </w:tr>
      <w:tr w:rsidR="00D67926" w14:paraId="1A1AF406" w14:textId="77777777">
        <w:trPr>
          <w:divId w:val="1529179779"/>
          <w:tblCellSpacing w:w="15" w:type="dxa"/>
        </w:trPr>
        <w:tc>
          <w:tcPr>
            <w:tcW w:w="0" w:type="auto"/>
            <w:vAlign w:val="center"/>
            <w:hideMark/>
          </w:tcPr>
          <w:p w14:paraId="4ED62D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A856EA" w14:textId="77777777" w:rsidR="00D67926" w:rsidRDefault="008D6FB8">
            <w:pPr>
              <w:rPr>
                <w:rFonts w:eastAsia="Times New Roman"/>
                <w:lang w:val="en-US"/>
              </w:rPr>
            </w:pPr>
            <w:r>
              <w:rPr>
                <w:rFonts w:eastAsia="Times New Roman"/>
                <w:lang w:val="en-US"/>
              </w:rPr>
              <w:t>Resource type(s) to include</w:t>
            </w:r>
          </w:p>
        </w:tc>
      </w:tr>
      <w:tr w:rsidR="00D67926" w14:paraId="5250B0E3" w14:textId="77777777">
        <w:trPr>
          <w:divId w:val="1529179779"/>
          <w:tblCellSpacing w:w="15" w:type="dxa"/>
        </w:trPr>
        <w:tc>
          <w:tcPr>
            <w:tcW w:w="0" w:type="auto"/>
            <w:vAlign w:val="center"/>
            <w:hideMark/>
          </w:tcPr>
          <w:p w14:paraId="171059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4D3755" w14:textId="77777777" w:rsidR="00D67926" w:rsidRDefault="008D6FB8">
            <w:pPr>
              <w:rPr>
                <w:rFonts w:eastAsia="Times New Roman"/>
                <w:lang w:val="en-US"/>
              </w:rPr>
            </w:pPr>
            <w:r>
              <w:rPr>
                <w:rFonts w:eastAsia="Times New Roman"/>
                <w:lang w:val="en-US"/>
              </w:rPr>
              <w:t>Names of resource types to include.</w:t>
            </w:r>
          </w:p>
        </w:tc>
      </w:tr>
      <w:tr w:rsidR="00D67926" w14:paraId="7A42289E" w14:textId="77777777">
        <w:trPr>
          <w:divId w:val="1529179779"/>
          <w:tblCellSpacing w:w="15" w:type="dxa"/>
        </w:trPr>
        <w:tc>
          <w:tcPr>
            <w:tcW w:w="0" w:type="auto"/>
            <w:vAlign w:val="center"/>
            <w:hideMark/>
          </w:tcPr>
          <w:p w14:paraId="7C9EDBB6" w14:textId="77777777" w:rsidR="00D67926" w:rsidRDefault="008D6FB8">
            <w:pPr>
              <w:rPr>
                <w:rFonts w:eastAsia="Times New Roman"/>
                <w:lang w:val="en-US"/>
              </w:rPr>
            </w:pPr>
            <w:r>
              <w:rPr>
                <w:rFonts w:eastAsia="Times New Roman"/>
                <w:b/>
                <w:bCs/>
                <w:lang w:val="en-US"/>
              </w:rPr>
              <w:t>ProcessRequest.exclude</w:t>
            </w:r>
          </w:p>
        </w:tc>
        <w:tc>
          <w:tcPr>
            <w:tcW w:w="0" w:type="auto"/>
            <w:vAlign w:val="center"/>
            <w:hideMark/>
          </w:tcPr>
          <w:p w14:paraId="755FE0DB" w14:textId="77777777" w:rsidR="00D67926" w:rsidRDefault="00D67926">
            <w:pPr>
              <w:rPr>
                <w:rFonts w:eastAsia="Times New Roman"/>
                <w:lang w:val="en-US"/>
              </w:rPr>
            </w:pPr>
          </w:p>
        </w:tc>
      </w:tr>
      <w:tr w:rsidR="00D67926" w14:paraId="73FC9D6E" w14:textId="77777777">
        <w:trPr>
          <w:divId w:val="1529179779"/>
          <w:tblCellSpacing w:w="15" w:type="dxa"/>
        </w:trPr>
        <w:tc>
          <w:tcPr>
            <w:tcW w:w="0" w:type="auto"/>
            <w:vAlign w:val="center"/>
            <w:hideMark/>
          </w:tcPr>
          <w:p w14:paraId="571D27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7BFF44" w14:textId="77777777" w:rsidR="00D67926" w:rsidRDefault="008D6FB8">
            <w:pPr>
              <w:rPr>
                <w:rFonts w:eastAsia="Times New Roman"/>
                <w:lang w:val="en-US"/>
              </w:rPr>
            </w:pPr>
            <w:r>
              <w:rPr>
                <w:rFonts w:eastAsia="Times New Roman"/>
                <w:lang w:val="en-US"/>
              </w:rPr>
              <w:t>Resource type(s) to exclude</w:t>
            </w:r>
          </w:p>
        </w:tc>
      </w:tr>
      <w:tr w:rsidR="00D67926" w14:paraId="4A2DBB97" w14:textId="77777777">
        <w:trPr>
          <w:divId w:val="1529179779"/>
          <w:tblCellSpacing w:w="15" w:type="dxa"/>
        </w:trPr>
        <w:tc>
          <w:tcPr>
            <w:tcW w:w="0" w:type="auto"/>
            <w:vAlign w:val="center"/>
            <w:hideMark/>
          </w:tcPr>
          <w:p w14:paraId="3D307A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EA7F99" w14:textId="77777777" w:rsidR="00D67926" w:rsidRDefault="008D6FB8">
            <w:pPr>
              <w:rPr>
                <w:rFonts w:eastAsia="Times New Roman"/>
                <w:lang w:val="en-US"/>
              </w:rPr>
            </w:pPr>
            <w:r>
              <w:rPr>
                <w:rFonts w:eastAsia="Times New Roman"/>
                <w:lang w:val="en-US"/>
              </w:rPr>
              <w:t>Names of resource types to exclude.</w:t>
            </w:r>
          </w:p>
        </w:tc>
      </w:tr>
      <w:tr w:rsidR="00D67926" w14:paraId="61EB60FB" w14:textId="77777777">
        <w:trPr>
          <w:divId w:val="1529179779"/>
          <w:tblCellSpacing w:w="15" w:type="dxa"/>
        </w:trPr>
        <w:tc>
          <w:tcPr>
            <w:tcW w:w="0" w:type="auto"/>
            <w:vAlign w:val="center"/>
            <w:hideMark/>
          </w:tcPr>
          <w:p w14:paraId="578273BC" w14:textId="77777777" w:rsidR="00D67926" w:rsidRDefault="008D6FB8">
            <w:pPr>
              <w:rPr>
                <w:rFonts w:eastAsia="Times New Roman"/>
                <w:lang w:val="en-US"/>
              </w:rPr>
            </w:pPr>
            <w:r>
              <w:rPr>
                <w:rFonts w:eastAsia="Times New Roman"/>
                <w:b/>
                <w:bCs/>
                <w:lang w:val="en-US"/>
              </w:rPr>
              <w:t>ProcessRequest.period</w:t>
            </w:r>
          </w:p>
        </w:tc>
        <w:tc>
          <w:tcPr>
            <w:tcW w:w="0" w:type="auto"/>
            <w:vAlign w:val="center"/>
            <w:hideMark/>
          </w:tcPr>
          <w:p w14:paraId="429ED202" w14:textId="77777777" w:rsidR="00D67926" w:rsidRDefault="00D67926">
            <w:pPr>
              <w:rPr>
                <w:rFonts w:eastAsia="Times New Roman"/>
                <w:lang w:val="en-US"/>
              </w:rPr>
            </w:pPr>
          </w:p>
        </w:tc>
      </w:tr>
      <w:tr w:rsidR="00D67926" w14:paraId="15398C42" w14:textId="77777777">
        <w:trPr>
          <w:divId w:val="1529179779"/>
          <w:tblCellSpacing w:w="15" w:type="dxa"/>
        </w:trPr>
        <w:tc>
          <w:tcPr>
            <w:tcW w:w="0" w:type="auto"/>
            <w:vAlign w:val="center"/>
            <w:hideMark/>
          </w:tcPr>
          <w:p w14:paraId="1DF457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C3F277" w14:textId="77777777" w:rsidR="00D67926" w:rsidRDefault="008D6FB8">
            <w:pPr>
              <w:rPr>
                <w:rFonts w:eastAsia="Times New Roman"/>
                <w:lang w:val="en-US"/>
              </w:rPr>
            </w:pPr>
            <w:r>
              <w:rPr>
                <w:rFonts w:eastAsia="Times New Roman"/>
                <w:lang w:val="en-US"/>
              </w:rPr>
              <w:t>Period</w:t>
            </w:r>
          </w:p>
        </w:tc>
      </w:tr>
      <w:tr w:rsidR="00D67926" w14:paraId="0DBFB648" w14:textId="77777777">
        <w:trPr>
          <w:divId w:val="1529179779"/>
          <w:tblCellSpacing w:w="15" w:type="dxa"/>
        </w:trPr>
        <w:tc>
          <w:tcPr>
            <w:tcW w:w="0" w:type="auto"/>
            <w:vAlign w:val="center"/>
            <w:hideMark/>
          </w:tcPr>
          <w:p w14:paraId="5BC68F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754AB3" w14:textId="77777777" w:rsidR="00D67926" w:rsidRDefault="008D6FB8">
            <w:pPr>
              <w:rPr>
                <w:rFonts w:eastAsia="Times New Roman"/>
                <w:lang w:val="en-US"/>
              </w:rPr>
            </w:pPr>
            <w:r>
              <w:rPr>
                <w:rFonts w:eastAsia="Times New Roman"/>
                <w:lang w:val="en-US"/>
              </w:rPr>
              <w:t>A period of time during which the fulfilling resources would have been created.</w:t>
            </w:r>
          </w:p>
        </w:tc>
      </w:tr>
    </w:tbl>
    <w:p w14:paraId="0EC0A860" w14:textId="77777777" w:rsidR="00D67926" w:rsidRDefault="008D6FB8">
      <w:pPr>
        <w:pStyle w:val="Heading2"/>
        <w:divId w:val="1529179779"/>
        <w:rPr>
          <w:rFonts w:eastAsia="Times New Roman"/>
          <w:lang w:val="en-US"/>
        </w:rPr>
      </w:pPr>
      <w:r>
        <w:rPr>
          <w:rFonts w:eastAsia="Times New Roman"/>
          <w:lang w:val="en-US"/>
        </w:rPr>
        <w:t>http://hl7.org/fhir/StructureDefinition/ProcessResponse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5372"/>
      </w:tblGrid>
      <w:tr w:rsidR="00D67926" w14:paraId="28BA183C" w14:textId="77777777">
        <w:trPr>
          <w:divId w:val="1529179779"/>
          <w:tblCellSpacing w:w="15" w:type="dxa"/>
        </w:trPr>
        <w:tc>
          <w:tcPr>
            <w:tcW w:w="0" w:type="auto"/>
            <w:vAlign w:val="center"/>
            <w:hideMark/>
          </w:tcPr>
          <w:p w14:paraId="1008118B" w14:textId="77777777" w:rsidR="00D67926" w:rsidRDefault="008D6FB8">
            <w:pPr>
              <w:rPr>
                <w:rFonts w:eastAsia="Times New Roman"/>
                <w:lang w:val="en-US"/>
              </w:rPr>
            </w:pPr>
            <w:r>
              <w:rPr>
                <w:rFonts w:eastAsia="Times New Roman"/>
                <w:b/>
                <w:bCs/>
                <w:lang w:val="en-US"/>
              </w:rPr>
              <w:t>ProcessResponse</w:t>
            </w:r>
          </w:p>
        </w:tc>
        <w:tc>
          <w:tcPr>
            <w:tcW w:w="0" w:type="auto"/>
            <w:vAlign w:val="center"/>
            <w:hideMark/>
          </w:tcPr>
          <w:p w14:paraId="2095AA7C" w14:textId="77777777" w:rsidR="00D67926" w:rsidRDefault="008D6FB8">
            <w:pPr>
              <w:rPr>
                <w:rFonts w:eastAsia="Times New Roman"/>
                <w:lang w:val="en-US"/>
              </w:rPr>
            </w:pPr>
            <w:r>
              <w:rPr>
                <w:rFonts w:eastAsia="Times New Roman"/>
                <w:lang w:val="en-US"/>
              </w:rPr>
              <w:t>Process Response</w:t>
            </w:r>
          </w:p>
        </w:tc>
      </w:tr>
      <w:tr w:rsidR="00D67926" w14:paraId="4A077553" w14:textId="77777777">
        <w:trPr>
          <w:divId w:val="1529179779"/>
          <w:tblCellSpacing w:w="15" w:type="dxa"/>
        </w:trPr>
        <w:tc>
          <w:tcPr>
            <w:tcW w:w="0" w:type="auto"/>
            <w:vAlign w:val="center"/>
            <w:hideMark/>
          </w:tcPr>
          <w:p w14:paraId="064090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FB7013" w14:textId="77777777" w:rsidR="00D67926" w:rsidRDefault="008D6FB8">
            <w:pPr>
              <w:rPr>
                <w:rFonts w:eastAsia="Times New Roman"/>
                <w:lang w:val="en-US"/>
              </w:rPr>
            </w:pPr>
            <w:r>
              <w:rPr>
                <w:rFonts w:eastAsia="Times New Roman"/>
                <w:lang w:val="en-US"/>
              </w:rPr>
              <w:t>ProcessResponse resource</w:t>
            </w:r>
          </w:p>
        </w:tc>
      </w:tr>
      <w:tr w:rsidR="00D67926" w14:paraId="7844B57C" w14:textId="77777777">
        <w:trPr>
          <w:divId w:val="1529179779"/>
          <w:tblCellSpacing w:w="15" w:type="dxa"/>
        </w:trPr>
        <w:tc>
          <w:tcPr>
            <w:tcW w:w="0" w:type="auto"/>
            <w:vAlign w:val="center"/>
            <w:hideMark/>
          </w:tcPr>
          <w:p w14:paraId="1B2CC4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82CED0" w14:textId="77777777" w:rsidR="00D67926" w:rsidRDefault="008D6FB8">
            <w:pPr>
              <w:rPr>
                <w:rFonts w:eastAsia="Times New Roman"/>
                <w:lang w:val="en-US"/>
              </w:rPr>
            </w:pPr>
            <w:r>
              <w:rPr>
                <w:rFonts w:eastAsia="Times New Roman"/>
                <w:lang w:val="en-US"/>
              </w:rPr>
              <w:t>This resource provides processing status, errors and notes from the processing of a resource.</w:t>
            </w:r>
          </w:p>
        </w:tc>
      </w:tr>
      <w:tr w:rsidR="00D67926" w14:paraId="1FFC7617" w14:textId="77777777">
        <w:trPr>
          <w:divId w:val="1529179779"/>
          <w:tblCellSpacing w:w="15" w:type="dxa"/>
        </w:trPr>
        <w:tc>
          <w:tcPr>
            <w:tcW w:w="0" w:type="auto"/>
            <w:vAlign w:val="center"/>
            <w:hideMark/>
          </w:tcPr>
          <w:p w14:paraId="7EF35186" w14:textId="77777777" w:rsidR="00D67926" w:rsidRDefault="008D6FB8">
            <w:pPr>
              <w:rPr>
                <w:rFonts w:eastAsia="Times New Roman"/>
                <w:lang w:val="en-US"/>
              </w:rPr>
            </w:pPr>
            <w:r>
              <w:rPr>
                <w:rFonts w:eastAsia="Times New Roman"/>
                <w:b/>
                <w:bCs/>
                <w:lang w:val="en-US"/>
              </w:rPr>
              <w:t>ProcessResponse.identifier</w:t>
            </w:r>
          </w:p>
        </w:tc>
        <w:tc>
          <w:tcPr>
            <w:tcW w:w="0" w:type="auto"/>
            <w:vAlign w:val="center"/>
            <w:hideMark/>
          </w:tcPr>
          <w:p w14:paraId="578B8F11" w14:textId="77777777" w:rsidR="00D67926" w:rsidRDefault="00D67926">
            <w:pPr>
              <w:rPr>
                <w:rFonts w:eastAsia="Times New Roman"/>
                <w:lang w:val="en-US"/>
              </w:rPr>
            </w:pPr>
          </w:p>
        </w:tc>
      </w:tr>
      <w:tr w:rsidR="00D67926" w14:paraId="299BA75A" w14:textId="77777777">
        <w:trPr>
          <w:divId w:val="1529179779"/>
          <w:tblCellSpacing w:w="15" w:type="dxa"/>
        </w:trPr>
        <w:tc>
          <w:tcPr>
            <w:tcW w:w="0" w:type="auto"/>
            <w:vAlign w:val="center"/>
            <w:hideMark/>
          </w:tcPr>
          <w:p w14:paraId="334B0D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62E297" w14:textId="77777777" w:rsidR="00D67926" w:rsidRDefault="008D6FB8">
            <w:pPr>
              <w:rPr>
                <w:rFonts w:eastAsia="Times New Roman"/>
                <w:lang w:val="en-US"/>
              </w:rPr>
            </w:pPr>
            <w:r>
              <w:rPr>
                <w:rFonts w:eastAsia="Times New Roman"/>
                <w:lang w:val="en-US"/>
              </w:rPr>
              <w:t>Business Identifier</w:t>
            </w:r>
          </w:p>
        </w:tc>
      </w:tr>
      <w:tr w:rsidR="00D67926" w14:paraId="4E523591" w14:textId="77777777">
        <w:trPr>
          <w:divId w:val="1529179779"/>
          <w:tblCellSpacing w:w="15" w:type="dxa"/>
        </w:trPr>
        <w:tc>
          <w:tcPr>
            <w:tcW w:w="0" w:type="auto"/>
            <w:vAlign w:val="center"/>
            <w:hideMark/>
          </w:tcPr>
          <w:p w14:paraId="537002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0EB569" w14:textId="77777777" w:rsidR="00D67926" w:rsidRDefault="008D6FB8">
            <w:pPr>
              <w:rPr>
                <w:rFonts w:eastAsia="Times New Roman"/>
                <w:lang w:val="en-US"/>
              </w:rPr>
            </w:pPr>
            <w:r>
              <w:rPr>
                <w:rFonts w:eastAsia="Times New Roman"/>
                <w:lang w:val="en-US"/>
              </w:rPr>
              <w:t>The Response Business Identifier.</w:t>
            </w:r>
          </w:p>
        </w:tc>
      </w:tr>
      <w:tr w:rsidR="00D67926" w14:paraId="747E1416" w14:textId="77777777">
        <w:trPr>
          <w:divId w:val="1529179779"/>
          <w:tblCellSpacing w:w="15" w:type="dxa"/>
        </w:trPr>
        <w:tc>
          <w:tcPr>
            <w:tcW w:w="0" w:type="auto"/>
            <w:vAlign w:val="center"/>
            <w:hideMark/>
          </w:tcPr>
          <w:p w14:paraId="42DDCCE6" w14:textId="77777777" w:rsidR="00D67926" w:rsidRDefault="008D6FB8">
            <w:pPr>
              <w:rPr>
                <w:rFonts w:eastAsia="Times New Roman"/>
                <w:lang w:val="en-US"/>
              </w:rPr>
            </w:pPr>
            <w:r>
              <w:rPr>
                <w:rFonts w:eastAsia="Times New Roman"/>
                <w:b/>
                <w:bCs/>
                <w:lang w:val="en-US"/>
              </w:rPr>
              <w:t>ProcessResponse.request</w:t>
            </w:r>
          </w:p>
        </w:tc>
        <w:tc>
          <w:tcPr>
            <w:tcW w:w="0" w:type="auto"/>
            <w:vAlign w:val="center"/>
            <w:hideMark/>
          </w:tcPr>
          <w:p w14:paraId="520A697F" w14:textId="77777777" w:rsidR="00D67926" w:rsidRDefault="00D67926">
            <w:pPr>
              <w:rPr>
                <w:rFonts w:eastAsia="Times New Roman"/>
                <w:lang w:val="en-US"/>
              </w:rPr>
            </w:pPr>
          </w:p>
        </w:tc>
      </w:tr>
      <w:tr w:rsidR="00D67926" w14:paraId="4B5261D6" w14:textId="77777777">
        <w:trPr>
          <w:divId w:val="1529179779"/>
          <w:tblCellSpacing w:w="15" w:type="dxa"/>
        </w:trPr>
        <w:tc>
          <w:tcPr>
            <w:tcW w:w="0" w:type="auto"/>
            <w:vAlign w:val="center"/>
            <w:hideMark/>
          </w:tcPr>
          <w:p w14:paraId="23D57F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96FC1A" w14:textId="77777777" w:rsidR="00D67926" w:rsidRDefault="008D6FB8">
            <w:pPr>
              <w:rPr>
                <w:rFonts w:eastAsia="Times New Roman"/>
                <w:lang w:val="en-US"/>
              </w:rPr>
            </w:pPr>
            <w:r>
              <w:rPr>
                <w:rFonts w:eastAsia="Times New Roman"/>
                <w:lang w:val="en-US"/>
              </w:rPr>
              <w:t>Request reference</w:t>
            </w:r>
          </w:p>
        </w:tc>
      </w:tr>
      <w:tr w:rsidR="00D67926" w14:paraId="737F090E" w14:textId="77777777">
        <w:trPr>
          <w:divId w:val="1529179779"/>
          <w:tblCellSpacing w:w="15" w:type="dxa"/>
        </w:trPr>
        <w:tc>
          <w:tcPr>
            <w:tcW w:w="0" w:type="auto"/>
            <w:vAlign w:val="center"/>
            <w:hideMark/>
          </w:tcPr>
          <w:p w14:paraId="32803A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480F47" w14:textId="77777777" w:rsidR="00D67926" w:rsidRDefault="008D6FB8">
            <w:pPr>
              <w:rPr>
                <w:rFonts w:eastAsia="Times New Roman"/>
                <w:lang w:val="en-US"/>
              </w:rPr>
            </w:pPr>
            <w:r>
              <w:rPr>
                <w:rFonts w:eastAsia="Times New Roman"/>
                <w:lang w:val="en-US"/>
              </w:rPr>
              <w:t>Original request resource reference.</w:t>
            </w:r>
          </w:p>
        </w:tc>
      </w:tr>
      <w:tr w:rsidR="00D67926" w14:paraId="52A3EAB4" w14:textId="77777777">
        <w:trPr>
          <w:divId w:val="1529179779"/>
          <w:tblCellSpacing w:w="15" w:type="dxa"/>
        </w:trPr>
        <w:tc>
          <w:tcPr>
            <w:tcW w:w="0" w:type="auto"/>
            <w:vAlign w:val="center"/>
            <w:hideMark/>
          </w:tcPr>
          <w:p w14:paraId="6B8B5E70" w14:textId="77777777" w:rsidR="00D67926" w:rsidRDefault="008D6FB8">
            <w:pPr>
              <w:rPr>
                <w:rFonts w:eastAsia="Times New Roman"/>
                <w:lang w:val="en-US"/>
              </w:rPr>
            </w:pPr>
            <w:r>
              <w:rPr>
                <w:rFonts w:eastAsia="Times New Roman"/>
                <w:b/>
                <w:bCs/>
                <w:lang w:val="en-US"/>
              </w:rPr>
              <w:t>ProcessResponse.outcome</w:t>
            </w:r>
          </w:p>
        </w:tc>
        <w:tc>
          <w:tcPr>
            <w:tcW w:w="0" w:type="auto"/>
            <w:vAlign w:val="center"/>
            <w:hideMark/>
          </w:tcPr>
          <w:p w14:paraId="5CB2CE5F" w14:textId="77777777" w:rsidR="00D67926" w:rsidRDefault="00D67926">
            <w:pPr>
              <w:rPr>
                <w:rFonts w:eastAsia="Times New Roman"/>
                <w:lang w:val="en-US"/>
              </w:rPr>
            </w:pPr>
          </w:p>
        </w:tc>
      </w:tr>
      <w:tr w:rsidR="00D67926" w14:paraId="41A644F9" w14:textId="77777777">
        <w:trPr>
          <w:divId w:val="1529179779"/>
          <w:tblCellSpacing w:w="15" w:type="dxa"/>
        </w:trPr>
        <w:tc>
          <w:tcPr>
            <w:tcW w:w="0" w:type="auto"/>
            <w:vAlign w:val="center"/>
            <w:hideMark/>
          </w:tcPr>
          <w:p w14:paraId="756FCD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2077F1" w14:textId="77777777" w:rsidR="00D67926" w:rsidRDefault="008D6FB8">
            <w:pPr>
              <w:rPr>
                <w:rFonts w:eastAsia="Times New Roman"/>
                <w:lang w:val="en-US"/>
              </w:rPr>
            </w:pPr>
            <w:r>
              <w:rPr>
                <w:rFonts w:eastAsia="Times New Roman"/>
                <w:lang w:val="en-US"/>
              </w:rPr>
              <w:t>Processing outcome</w:t>
            </w:r>
          </w:p>
        </w:tc>
      </w:tr>
      <w:tr w:rsidR="00D67926" w14:paraId="602409D6" w14:textId="77777777">
        <w:trPr>
          <w:divId w:val="1529179779"/>
          <w:tblCellSpacing w:w="15" w:type="dxa"/>
        </w:trPr>
        <w:tc>
          <w:tcPr>
            <w:tcW w:w="0" w:type="auto"/>
            <w:vAlign w:val="center"/>
            <w:hideMark/>
          </w:tcPr>
          <w:p w14:paraId="22B0D7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588645" w14:textId="77777777" w:rsidR="00D67926" w:rsidRDefault="008D6FB8">
            <w:pPr>
              <w:rPr>
                <w:rFonts w:eastAsia="Times New Roman"/>
                <w:lang w:val="en-US"/>
              </w:rPr>
            </w:pPr>
            <w:r>
              <w:rPr>
                <w:rFonts w:eastAsia="Times New Roman"/>
                <w:lang w:val="en-US"/>
              </w:rPr>
              <w:t>Transaction status: error, complete, held.</w:t>
            </w:r>
          </w:p>
        </w:tc>
      </w:tr>
      <w:tr w:rsidR="00D67926" w14:paraId="380D5A51" w14:textId="77777777">
        <w:trPr>
          <w:divId w:val="1529179779"/>
          <w:tblCellSpacing w:w="15" w:type="dxa"/>
        </w:trPr>
        <w:tc>
          <w:tcPr>
            <w:tcW w:w="0" w:type="auto"/>
            <w:vAlign w:val="center"/>
            <w:hideMark/>
          </w:tcPr>
          <w:p w14:paraId="619A51D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842DC60" w14:textId="77777777" w:rsidR="00D67926" w:rsidRDefault="008D6FB8">
            <w:pPr>
              <w:rPr>
                <w:rFonts w:eastAsia="Times New Roman"/>
                <w:lang w:val="en-US"/>
              </w:rPr>
            </w:pPr>
            <w:r>
              <w:rPr>
                <w:rFonts w:eastAsia="Times New Roman"/>
                <w:lang w:val="en-US"/>
              </w:rPr>
              <w:t>Local status of outcome codes</w:t>
            </w:r>
          </w:p>
        </w:tc>
      </w:tr>
      <w:tr w:rsidR="00D67926" w14:paraId="4EB0CF4C" w14:textId="77777777">
        <w:trPr>
          <w:divId w:val="1529179779"/>
          <w:tblCellSpacing w:w="15" w:type="dxa"/>
        </w:trPr>
        <w:tc>
          <w:tcPr>
            <w:tcW w:w="0" w:type="auto"/>
            <w:vAlign w:val="center"/>
            <w:hideMark/>
          </w:tcPr>
          <w:p w14:paraId="734EB09C" w14:textId="77777777" w:rsidR="00D67926" w:rsidRDefault="008D6FB8">
            <w:pPr>
              <w:rPr>
                <w:rFonts w:eastAsia="Times New Roman"/>
                <w:lang w:val="en-US"/>
              </w:rPr>
            </w:pPr>
            <w:r>
              <w:rPr>
                <w:rFonts w:eastAsia="Times New Roman"/>
                <w:b/>
                <w:bCs/>
                <w:lang w:val="en-US"/>
              </w:rPr>
              <w:t>ProcessResponse.disposition</w:t>
            </w:r>
          </w:p>
        </w:tc>
        <w:tc>
          <w:tcPr>
            <w:tcW w:w="0" w:type="auto"/>
            <w:vAlign w:val="center"/>
            <w:hideMark/>
          </w:tcPr>
          <w:p w14:paraId="2CDA530C" w14:textId="77777777" w:rsidR="00D67926" w:rsidRDefault="00D67926">
            <w:pPr>
              <w:rPr>
                <w:rFonts w:eastAsia="Times New Roman"/>
                <w:lang w:val="en-US"/>
              </w:rPr>
            </w:pPr>
          </w:p>
        </w:tc>
      </w:tr>
      <w:tr w:rsidR="00D67926" w14:paraId="6152DB59" w14:textId="77777777">
        <w:trPr>
          <w:divId w:val="1529179779"/>
          <w:tblCellSpacing w:w="15" w:type="dxa"/>
        </w:trPr>
        <w:tc>
          <w:tcPr>
            <w:tcW w:w="0" w:type="auto"/>
            <w:vAlign w:val="center"/>
            <w:hideMark/>
          </w:tcPr>
          <w:p w14:paraId="700D6B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E4E5DB" w14:textId="77777777" w:rsidR="00D67926" w:rsidRDefault="008D6FB8">
            <w:pPr>
              <w:rPr>
                <w:rFonts w:eastAsia="Times New Roman"/>
                <w:lang w:val="en-US"/>
              </w:rPr>
            </w:pPr>
            <w:r>
              <w:rPr>
                <w:rFonts w:eastAsia="Times New Roman"/>
                <w:lang w:val="en-US"/>
              </w:rPr>
              <w:t>Disposition Message</w:t>
            </w:r>
          </w:p>
        </w:tc>
      </w:tr>
      <w:tr w:rsidR="00D67926" w14:paraId="3AE0D6C1" w14:textId="77777777">
        <w:trPr>
          <w:divId w:val="1529179779"/>
          <w:tblCellSpacing w:w="15" w:type="dxa"/>
        </w:trPr>
        <w:tc>
          <w:tcPr>
            <w:tcW w:w="0" w:type="auto"/>
            <w:vAlign w:val="center"/>
            <w:hideMark/>
          </w:tcPr>
          <w:p w14:paraId="42B5C8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DB1C7D" w14:textId="77777777" w:rsidR="00D67926" w:rsidRDefault="008D6FB8">
            <w:pPr>
              <w:rPr>
                <w:rFonts w:eastAsia="Times New Roman"/>
                <w:lang w:val="en-US"/>
              </w:rPr>
            </w:pPr>
            <w:r>
              <w:rPr>
                <w:rFonts w:eastAsia="Times New Roman"/>
                <w:lang w:val="en-US"/>
              </w:rPr>
              <w:t>A description of the status of the adjudication or processing.</w:t>
            </w:r>
          </w:p>
        </w:tc>
      </w:tr>
      <w:tr w:rsidR="00D67926" w14:paraId="0DD8EC0C" w14:textId="77777777">
        <w:trPr>
          <w:divId w:val="1529179779"/>
          <w:tblCellSpacing w:w="15" w:type="dxa"/>
        </w:trPr>
        <w:tc>
          <w:tcPr>
            <w:tcW w:w="0" w:type="auto"/>
            <w:vAlign w:val="center"/>
            <w:hideMark/>
          </w:tcPr>
          <w:p w14:paraId="5E9B80CE" w14:textId="77777777" w:rsidR="00D67926" w:rsidRDefault="008D6FB8">
            <w:pPr>
              <w:rPr>
                <w:rFonts w:eastAsia="Times New Roman"/>
                <w:lang w:val="en-US"/>
              </w:rPr>
            </w:pPr>
            <w:r>
              <w:rPr>
                <w:rFonts w:eastAsia="Times New Roman"/>
                <w:b/>
                <w:bCs/>
                <w:lang w:val="en-US"/>
              </w:rPr>
              <w:t>ProcessResponse.ruleset</w:t>
            </w:r>
          </w:p>
        </w:tc>
        <w:tc>
          <w:tcPr>
            <w:tcW w:w="0" w:type="auto"/>
            <w:vAlign w:val="center"/>
            <w:hideMark/>
          </w:tcPr>
          <w:p w14:paraId="0EA93EBF" w14:textId="77777777" w:rsidR="00D67926" w:rsidRDefault="00D67926">
            <w:pPr>
              <w:rPr>
                <w:rFonts w:eastAsia="Times New Roman"/>
                <w:lang w:val="en-US"/>
              </w:rPr>
            </w:pPr>
          </w:p>
        </w:tc>
      </w:tr>
      <w:tr w:rsidR="00D67926" w14:paraId="6B4D53D3" w14:textId="77777777">
        <w:trPr>
          <w:divId w:val="1529179779"/>
          <w:tblCellSpacing w:w="15" w:type="dxa"/>
        </w:trPr>
        <w:tc>
          <w:tcPr>
            <w:tcW w:w="0" w:type="auto"/>
            <w:vAlign w:val="center"/>
            <w:hideMark/>
          </w:tcPr>
          <w:p w14:paraId="55E446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7EDF68" w14:textId="77777777" w:rsidR="00D67926" w:rsidRDefault="008D6FB8">
            <w:pPr>
              <w:rPr>
                <w:rFonts w:eastAsia="Times New Roman"/>
                <w:lang w:val="en-US"/>
              </w:rPr>
            </w:pPr>
            <w:r>
              <w:rPr>
                <w:rFonts w:eastAsia="Times New Roman"/>
                <w:lang w:val="en-US"/>
              </w:rPr>
              <w:t>Resource version</w:t>
            </w:r>
          </w:p>
        </w:tc>
      </w:tr>
      <w:tr w:rsidR="00D67926" w14:paraId="11C7CD3E" w14:textId="77777777">
        <w:trPr>
          <w:divId w:val="1529179779"/>
          <w:tblCellSpacing w:w="15" w:type="dxa"/>
        </w:trPr>
        <w:tc>
          <w:tcPr>
            <w:tcW w:w="0" w:type="auto"/>
            <w:vAlign w:val="center"/>
            <w:hideMark/>
          </w:tcPr>
          <w:p w14:paraId="1095A4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D7EDBA"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406FC1A9" w14:textId="77777777">
        <w:trPr>
          <w:divId w:val="1529179779"/>
          <w:tblCellSpacing w:w="15" w:type="dxa"/>
        </w:trPr>
        <w:tc>
          <w:tcPr>
            <w:tcW w:w="0" w:type="auto"/>
            <w:vAlign w:val="center"/>
            <w:hideMark/>
          </w:tcPr>
          <w:p w14:paraId="391980B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6CBBDD"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134119D8" w14:textId="77777777">
        <w:trPr>
          <w:divId w:val="1529179779"/>
          <w:tblCellSpacing w:w="15" w:type="dxa"/>
        </w:trPr>
        <w:tc>
          <w:tcPr>
            <w:tcW w:w="0" w:type="auto"/>
            <w:vAlign w:val="center"/>
            <w:hideMark/>
          </w:tcPr>
          <w:p w14:paraId="1A6548F6" w14:textId="77777777" w:rsidR="00D67926" w:rsidRDefault="008D6FB8">
            <w:pPr>
              <w:rPr>
                <w:rFonts w:eastAsia="Times New Roman"/>
                <w:lang w:val="en-US"/>
              </w:rPr>
            </w:pPr>
            <w:r>
              <w:rPr>
                <w:rFonts w:eastAsia="Times New Roman"/>
                <w:b/>
                <w:bCs/>
                <w:lang w:val="en-US"/>
              </w:rPr>
              <w:lastRenderedPageBreak/>
              <w:t>ProcessResponse.originalRuleset</w:t>
            </w:r>
          </w:p>
        </w:tc>
        <w:tc>
          <w:tcPr>
            <w:tcW w:w="0" w:type="auto"/>
            <w:vAlign w:val="center"/>
            <w:hideMark/>
          </w:tcPr>
          <w:p w14:paraId="3AACD3AB" w14:textId="77777777" w:rsidR="00D67926" w:rsidRDefault="00D67926">
            <w:pPr>
              <w:rPr>
                <w:rFonts w:eastAsia="Times New Roman"/>
                <w:lang w:val="en-US"/>
              </w:rPr>
            </w:pPr>
          </w:p>
        </w:tc>
      </w:tr>
      <w:tr w:rsidR="00D67926" w14:paraId="11A34D25" w14:textId="77777777">
        <w:trPr>
          <w:divId w:val="1529179779"/>
          <w:tblCellSpacing w:w="15" w:type="dxa"/>
        </w:trPr>
        <w:tc>
          <w:tcPr>
            <w:tcW w:w="0" w:type="auto"/>
            <w:vAlign w:val="center"/>
            <w:hideMark/>
          </w:tcPr>
          <w:p w14:paraId="43893B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B5C06A" w14:textId="77777777" w:rsidR="00D67926" w:rsidRDefault="008D6FB8">
            <w:pPr>
              <w:rPr>
                <w:rFonts w:eastAsia="Times New Roman"/>
                <w:lang w:val="en-US"/>
              </w:rPr>
            </w:pPr>
            <w:r>
              <w:rPr>
                <w:rFonts w:eastAsia="Times New Roman"/>
                <w:lang w:val="en-US"/>
              </w:rPr>
              <w:t>Original version</w:t>
            </w:r>
          </w:p>
        </w:tc>
      </w:tr>
      <w:tr w:rsidR="00D67926" w14:paraId="768449E4" w14:textId="77777777">
        <w:trPr>
          <w:divId w:val="1529179779"/>
          <w:tblCellSpacing w:w="15" w:type="dxa"/>
        </w:trPr>
        <w:tc>
          <w:tcPr>
            <w:tcW w:w="0" w:type="auto"/>
            <w:vAlign w:val="center"/>
            <w:hideMark/>
          </w:tcPr>
          <w:p w14:paraId="40D345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1D63A4"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4DE0E1E9" w14:textId="77777777">
        <w:trPr>
          <w:divId w:val="1529179779"/>
          <w:tblCellSpacing w:w="15" w:type="dxa"/>
        </w:trPr>
        <w:tc>
          <w:tcPr>
            <w:tcW w:w="0" w:type="auto"/>
            <w:vAlign w:val="center"/>
            <w:hideMark/>
          </w:tcPr>
          <w:p w14:paraId="4C139C5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60F698"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0D3D1005" w14:textId="77777777">
        <w:trPr>
          <w:divId w:val="1529179779"/>
          <w:tblCellSpacing w:w="15" w:type="dxa"/>
        </w:trPr>
        <w:tc>
          <w:tcPr>
            <w:tcW w:w="0" w:type="auto"/>
            <w:vAlign w:val="center"/>
            <w:hideMark/>
          </w:tcPr>
          <w:p w14:paraId="4747866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DFCFB30"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064B24B5" w14:textId="77777777">
        <w:trPr>
          <w:divId w:val="1529179779"/>
          <w:tblCellSpacing w:w="15" w:type="dxa"/>
        </w:trPr>
        <w:tc>
          <w:tcPr>
            <w:tcW w:w="0" w:type="auto"/>
            <w:vAlign w:val="center"/>
            <w:hideMark/>
          </w:tcPr>
          <w:p w14:paraId="7A9C5067" w14:textId="77777777" w:rsidR="00D67926" w:rsidRDefault="008D6FB8">
            <w:pPr>
              <w:rPr>
                <w:rFonts w:eastAsia="Times New Roman"/>
                <w:lang w:val="en-US"/>
              </w:rPr>
            </w:pPr>
            <w:r>
              <w:rPr>
                <w:rFonts w:eastAsia="Times New Roman"/>
                <w:b/>
                <w:bCs/>
                <w:lang w:val="en-US"/>
              </w:rPr>
              <w:t>ProcessResponse.created</w:t>
            </w:r>
          </w:p>
        </w:tc>
        <w:tc>
          <w:tcPr>
            <w:tcW w:w="0" w:type="auto"/>
            <w:vAlign w:val="center"/>
            <w:hideMark/>
          </w:tcPr>
          <w:p w14:paraId="59C56F49" w14:textId="77777777" w:rsidR="00D67926" w:rsidRDefault="00D67926">
            <w:pPr>
              <w:rPr>
                <w:rFonts w:eastAsia="Times New Roman"/>
                <w:lang w:val="en-US"/>
              </w:rPr>
            </w:pPr>
          </w:p>
        </w:tc>
      </w:tr>
      <w:tr w:rsidR="00D67926" w14:paraId="6A9F6244" w14:textId="77777777">
        <w:trPr>
          <w:divId w:val="1529179779"/>
          <w:tblCellSpacing w:w="15" w:type="dxa"/>
        </w:trPr>
        <w:tc>
          <w:tcPr>
            <w:tcW w:w="0" w:type="auto"/>
            <w:vAlign w:val="center"/>
            <w:hideMark/>
          </w:tcPr>
          <w:p w14:paraId="0BCBD7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140F65" w14:textId="77777777" w:rsidR="00D67926" w:rsidRDefault="008D6FB8">
            <w:pPr>
              <w:rPr>
                <w:rFonts w:eastAsia="Times New Roman"/>
                <w:lang w:val="en-US"/>
              </w:rPr>
            </w:pPr>
            <w:r>
              <w:rPr>
                <w:rFonts w:eastAsia="Times New Roman"/>
                <w:lang w:val="en-US"/>
              </w:rPr>
              <w:t>Creation date</w:t>
            </w:r>
          </w:p>
        </w:tc>
      </w:tr>
      <w:tr w:rsidR="00D67926" w14:paraId="7FC1355D" w14:textId="77777777">
        <w:trPr>
          <w:divId w:val="1529179779"/>
          <w:tblCellSpacing w:w="15" w:type="dxa"/>
        </w:trPr>
        <w:tc>
          <w:tcPr>
            <w:tcW w:w="0" w:type="auto"/>
            <w:vAlign w:val="center"/>
            <w:hideMark/>
          </w:tcPr>
          <w:p w14:paraId="7F89BC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235002"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585850EE" w14:textId="77777777">
        <w:trPr>
          <w:divId w:val="1529179779"/>
          <w:tblCellSpacing w:w="15" w:type="dxa"/>
        </w:trPr>
        <w:tc>
          <w:tcPr>
            <w:tcW w:w="0" w:type="auto"/>
            <w:vAlign w:val="center"/>
            <w:hideMark/>
          </w:tcPr>
          <w:p w14:paraId="32292C6B" w14:textId="77777777" w:rsidR="00D67926" w:rsidRDefault="008D6FB8">
            <w:pPr>
              <w:rPr>
                <w:rFonts w:eastAsia="Times New Roman"/>
                <w:lang w:val="en-US"/>
              </w:rPr>
            </w:pPr>
            <w:r>
              <w:rPr>
                <w:rFonts w:eastAsia="Times New Roman"/>
                <w:b/>
                <w:bCs/>
                <w:lang w:val="en-US"/>
              </w:rPr>
              <w:t>ProcessResponse.organization</w:t>
            </w:r>
          </w:p>
        </w:tc>
        <w:tc>
          <w:tcPr>
            <w:tcW w:w="0" w:type="auto"/>
            <w:vAlign w:val="center"/>
            <w:hideMark/>
          </w:tcPr>
          <w:p w14:paraId="7099D39E" w14:textId="77777777" w:rsidR="00D67926" w:rsidRDefault="00D67926">
            <w:pPr>
              <w:rPr>
                <w:rFonts w:eastAsia="Times New Roman"/>
                <w:lang w:val="en-US"/>
              </w:rPr>
            </w:pPr>
          </w:p>
        </w:tc>
      </w:tr>
      <w:tr w:rsidR="00D67926" w14:paraId="3FDEAC74" w14:textId="77777777">
        <w:trPr>
          <w:divId w:val="1529179779"/>
          <w:tblCellSpacing w:w="15" w:type="dxa"/>
        </w:trPr>
        <w:tc>
          <w:tcPr>
            <w:tcW w:w="0" w:type="auto"/>
            <w:vAlign w:val="center"/>
            <w:hideMark/>
          </w:tcPr>
          <w:p w14:paraId="4F2590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1626E2" w14:textId="77777777" w:rsidR="00D67926" w:rsidRDefault="008D6FB8">
            <w:pPr>
              <w:rPr>
                <w:rFonts w:eastAsia="Times New Roman"/>
                <w:lang w:val="en-US"/>
              </w:rPr>
            </w:pPr>
            <w:r>
              <w:rPr>
                <w:rFonts w:eastAsia="Times New Roman"/>
                <w:lang w:val="en-US"/>
              </w:rPr>
              <w:t>Authoring Organization</w:t>
            </w:r>
          </w:p>
        </w:tc>
      </w:tr>
      <w:tr w:rsidR="00D67926" w14:paraId="2D4C936C" w14:textId="77777777">
        <w:trPr>
          <w:divId w:val="1529179779"/>
          <w:tblCellSpacing w:w="15" w:type="dxa"/>
        </w:trPr>
        <w:tc>
          <w:tcPr>
            <w:tcW w:w="0" w:type="auto"/>
            <w:vAlign w:val="center"/>
            <w:hideMark/>
          </w:tcPr>
          <w:p w14:paraId="5C8ABD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A11FC4" w14:textId="77777777" w:rsidR="00D67926" w:rsidRDefault="008D6FB8">
            <w:pPr>
              <w:rPr>
                <w:rFonts w:eastAsia="Times New Roman"/>
                <w:lang w:val="en-US"/>
              </w:rPr>
            </w:pPr>
            <w:r>
              <w:rPr>
                <w:rFonts w:eastAsia="Times New Roman"/>
                <w:lang w:val="en-US"/>
              </w:rPr>
              <w:t>The organization who produced this adjudicated response.</w:t>
            </w:r>
          </w:p>
        </w:tc>
      </w:tr>
      <w:tr w:rsidR="00D67926" w14:paraId="3FA6FF27" w14:textId="77777777">
        <w:trPr>
          <w:divId w:val="1529179779"/>
          <w:tblCellSpacing w:w="15" w:type="dxa"/>
        </w:trPr>
        <w:tc>
          <w:tcPr>
            <w:tcW w:w="0" w:type="auto"/>
            <w:vAlign w:val="center"/>
            <w:hideMark/>
          </w:tcPr>
          <w:p w14:paraId="6DC05B51" w14:textId="77777777" w:rsidR="00D67926" w:rsidRDefault="008D6FB8">
            <w:pPr>
              <w:rPr>
                <w:rFonts w:eastAsia="Times New Roman"/>
                <w:lang w:val="en-US"/>
              </w:rPr>
            </w:pPr>
            <w:r>
              <w:rPr>
                <w:rFonts w:eastAsia="Times New Roman"/>
                <w:b/>
                <w:bCs/>
                <w:lang w:val="en-US"/>
              </w:rPr>
              <w:t>ProcessResponse.requestProvider</w:t>
            </w:r>
          </w:p>
        </w:tc>
        <w:tc>
          <w:tcPr>
            <w:tcW w:w="0" w:type="auto"/>
            <w:vAlign w:val="center"/>
            <w:hideMark/>
          </w:tcPr>
          <w:p w14:paraId="077C1E67" w14:textId="77777777" w:rsidR="00D67926" w:rsidRDefault="00D67926">
            <w:pPr>
              <w:rPr>
                <w:rFonts w:eastAsia="Times New Roman"/>
                <w:lang w:val="en-US"/>
              </w:rPr>
            </w:pPr>
          </w:p>
        </w:tc>
      </w:tr>
      <w:tr w:rsidR="00D67926" w14:paraId="776195B6" w14:textId="77777777">
        <w:trPr>
          <w:divId w:val="1529179779"/>
          <w:tblCellSpacing w:w="15" w:type="dxa"/>
        </w:trPr>
        <w:tc>
          <w:tcPr>
            <w:tcW w:w="0" w:type="auto"/>
            <w:vAlign w:val="center"/>
            <w:hideMark/>
          </w:tcPr>
          <w:p w14:paraId="04975B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A4D3E4" w14:textId="77777777" w:rsidR="00D67926" w:rsidRDefault="008D6FB8">
            <w:pPr>
              <w:rPr>
                <w:rFonts w:eastAsia="Times New Roman"/>
                <w:lang w:val="en-US"/>
              </w:rPr>
            </w:pPr>
            <w:r>
              <w:rPr>
                <w:rFonts w:eastAsia="Times New Roman"/>
                <w:lang w:val="en-US"/>
              </w:rPr>
              <w:t>Responsible Practitioner</w:t>
            </w:r>
          </w:p>
        </w:tc>
      </w:tr>
      <w:tr w:rsidR="00D67926" w14:paraId="34CF427A" w14:textId="77777777">
        <w:trPr>
          <w:divId w:val="1529179779"/>
          <w:tblCellSpacing w:w="15" w:type="dxa"/>
        </w:trPr>
        <w:tc>
          <w:tcPr>
            <w:tcW w:w="0" w:type="auto"/>
            <w:vAlign w:val="center"/>
            <w:hideMark/>
          </w:tcPr>
          <w:p w14:paraId="75B956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3F633F"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4EDBF643" w14:textId="77777777">
        <w:trPr>
          <w:divId w:val="1529179779"/>
          <w:tblCellSpacing w:w="15" w:type="dxa"/>
        </w:trPr>
        <w:tc>
          <w:tcPr>
            <w:tcW w:w="0" w:type="auto"/>
            <w:vAlign w:val="center"/>
            <w:hideMark/>
          </w:tcPr>
          <w:p w14:paraId="0E360CF4" w14:textId="77777777" w:rsidR="00D67926" w:rsidRDefault="008D6FB8">
            <w:pPr>
              <w:rPr>
                <w:rFonts w:eastAsia="Times New Roman"/>
                <w:lang w:val="en-US"/>
              </w:rPr>
            </w:pPr>
            <w:r>
              <w:rPr>
                <w:rFonts w:eastAsia="Times New Roman"/>
                <w:b/>
                <w:bCs/>
                <w:lang w:val="en-US"/>
              </w:rPr>
              <w:t>ProcessResponse.requestOrganization</w:t>
            </w:r>
          </w:p>
        </w:tc>
        <w:tc>
          <w:tcPr>
            <w:tcW w:w="0" w:type="auto"/>
            <w:vAlign w:val="center"/>
            <w:hideMark/>
          </w:tcPr>
          <w:p w14:paraId="4A9B9CD2" w14:textId="77777777" w:rsidR="00D67926" w:rsidRDefault="00D67926">
            <w:pPr>
              <w:rPr>
                <w:rFonts w:eastAsia="Times New Roman"/>
                <w:lang w:val="en-US"/>
              </w:rPr>
            </w:pPr>
          </w:p>
        </w:tc>
      </w:tr>
      <w:tr w:rsidR="00D67926" w14:paraId="65E914F4" w14:textId="77777777">
        <w:trPr>
          <w:divId w:val="1529179779"/>
          <w:tblCellSpacing w:w="15" w:type="dxa"/>
        </w:trPr>
        <w:tc>
          <w:tcPr>
            <w:tcW w:w="0" w:type="auto"/>
            <w:vAlign w:val="center"/>
            <w:hideMark/>
          </w:tcPr>
          <w:p w14:paraId="678337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EB0344" w14:textId="77777777" w:rsidR="00D67926" w:rsidRDefault="008D6FB8">
            <w:pPr>
              <w:rPr>
                <w:rFonts w:eastAsia="Times New Roman"/>
                <w:lang w:val="en-US"/>
              </w:rPr>
            </w:pPr>
            <w:r>
              <w:rPr>
                <w:rFonts w:eastAsia="Times New Roman"/>
                <w:lang w:val="en-US"/>
              </w:rPr>
              <w:t>Responsible organization</w:t>
            </w:r>
          </w:p>
        </w:tc>
      </w:tr>
      <w:tr w:rsidR="00D67926" w14:paraId="756BD93F" w14:textId="77777777">
        <w:trPr>
          <w:divId w:val="1529179779"/>
          <w:tblCellSpacing w:w="15" w:type="dxa"/>
        </w:trPr>
        <w:tc>
          <w:tcPr>
            <w:tcW w:w="0" w:type="auto"/>
            <w:vAlign w:val="center"/>
            <w:hideMark/>
          </w:tcPr>
          <w:p w14:paraId="39D5B8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230461"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14:paraId="767404BD" w14:textId="77777777">
        <w:trPr>
          <w:divId w:val="1529179779"/>
          <w:tblCellSpacing w:w="15" w:type="dxa"/>
        </w:trPr>
        <w:tc>
          <w:tcPr>
            <w:tcW w:w="0" w:type="auto"/>
            <w:vAlign w:val="center"/>
            <w:hideMark/>
          </w:tcPr>
          <w:p w14:paraId="457A4830" w14:textId="77777777" w:rsidR="00D67926" w:rsidRDefault="008D6FB8">
            <w:pPr>
              <w:rPr>
                <w:rFonts w:eastAsia="Times New Roman"/>
                <w:lang w:val="en-US"/>
              </w:rPr>
            </w:pPr>
            <w:r>
              <w:rPr>
                <w:rFonts w:eastAsia="Times New Roman"/>
                <w:b/>
                <w:bCs/>
                <w:lang w:val="en-US"/>
              </w:rPr>
              <w:t>ProcessResponse.form</w:t>
            </w:r>
          </w:p>
        </w:tc>
        <w:tc>
          <w:tcPr>
            <w:tcW w:w="0" w:type="auto"/>
            <w:vAlign w:val="center"/>
            <w:hideMark/>
          </w:tcPr>
          <w:p w14:paraId="7F302E7A" w14:textId="77777777" w:rsidR="00D67926" w:rsidRDefault="00D67926">
            <w:pPr>
              <w:rPr>
                <w:rFonts w:eastAsia="Times New Roman"/>
                <w:lang w:val="en-US"/>
              </w:rPr>
            </w:pPr>
          </w:p>
        </w:tc>
      </w:tr>
      <w:tr w:rsidR="00D67926" w14:paraId="440998B3" w14:textId="77777777">
        <w:trPr>
          <w:divId w:val="1529179779"/>
          <w:tblCellSpacing w:w="15" w:type="dxa"/>
        </w:trPr>
        <w:tc>
          <w:tcPr>
            <w:tcW w:w="0" w:type="auto"/>
            <w:vAlign w:val="center"/>
            <w:hideMark/>
          </w:tcPr>
          <w:p w14:paraId="5BE6C1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A466D4" w14:textId="77777777" w:rsidR="00D67926" w:rsidRDefault="008D6FB8">
            <w:pPr>
              <w:rPr>
                <w:rFonts w:eastAsia="Times New Roman"/>
                <w:lang w:val="en-US"/>
              </w:rPr>
            </w:pPr>
            <w:r>
              <w:rPr>
                <w:rFonts w:eastAsia="Times New Roman"/>
                <w:lang w:val="en-US"/>
              </w:rPr>
              <w:t>Printed Form Identifier</w:t>
            </w:r>
          </w:p>
        </w:tc>
      </w:tr>
      <w:tr w:rsidR="00D67926" w14:paraId="7EB96D54" w14:textId="77777777">
        <w:trPr>
          <w:divId w:val="1529179779"/>
          <w:tblCellSpacing w:w="15" w:type="dxa"/>
        </w:trPr>
        <w:tc>
          <w:tcPr>
            <w:tcW w:w="0" w:type="auto"/>
            <w:vAlign w:val="center"/>
            <w:hideMark/>
          </w:tcPr>
          <w:p w14:paraId="3F33E2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72AF3C" w14:textId="77777777" w:rsidR="00D67926" w:rsidRDefault="008D6FB8">
            <w:pPr>
              <w:rPr>
                <w:rFonts w:eastAsia="Times New Roman"/>
                <w:lang w:val="en-US"/>
              </w:rPr>
            </w:pPr>
            <w:r>
              <w:rPr>
                <w:rFonts w:eastAsia="Times New Roman"/>
                <w:lang w:val="en-US"/>
              </w:rPr>
              <w:t>The form to be used for printing the content.</w:t>
            </w:r>
          </w:p>
        </w:tc>
      </w:tr>
      <w:tr w:rsidR="00D67926" w14:paraId="2A35AFD4" w14:textId="77777777">
        <w:trPr>
          <w:divId w:val="1529179779"/>
          <w:tblCellSpacing w:w="15" w:type="dxa"/>
        </w:trPr>
        <w:tc>
          <w:tcPr>
            <w:tcW w:w="0" w:type="auto"/>
            <w:vAlign w:val="center"/>
            <w:hideMark/>
          </w:tcPr>
          <w:p w14:paraId="2AA43C3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9A78211" w14:textId="77777777" w:rsidR="00D67926" w:rsidRDefault="008D6FB8">
            <w:pPr>
              <w:rPr>
                <w:rFonts w:eastAsia="Times New Roman"/>
                <w:lang w:val="en-US"/>
              </w:rPr>
            </w:pPr>
            <w:r>
              <w:rPr>
                <w:rFonts w:eastAsia="Times New Roman"/>
                <w:lang w:val="en-US"/>
              </w:rPr>
              <w:t>The forms codes</w:t>
            </w:r>
          </w:p>
        </w:tc>
      </w:tr>
      <w:tr w:rsidR="00D67926" w14:paraId="35FB6A3F" w14:textId="77777777">
        <w:trPr>
          <w:divId w:val="1529179779"/>
          <w:tblCellSpacing w:w="15" w:type="dxa"/>
        </w:trPr>
        <w:tc>
          <w:tcPr>
            <w:tcW w:w="0" w:type="auto"/>
            <w:vAlign w:val="center"/>
            <w:hideMark/>
          </w:tcPr>
          <w:p w14:paraId="68A70FFC" w14:textId="77777777" w:rsidR="00D67926" w:rsidRDefault="008D6FB8">
            <w:pPr>
              <w:rPr>
                <w:rFonts w:eastAsia="Times New Roman"/>
                <w:lang w:val="en-US"/>
              </w:rPr>
            </w:pPr>
            <w:r>
              <w:rPr>
                <w:rFonts w:eastAsia="Times New Roman"/>
                <w:b/>
                <w:bCs/>
                <w:lang w:val="en-US"/>
              </w:rPr>
              <w:t>ProcessResponse.notes</w:t>
            </w:r>
          </w:p>
        </w:tc>
        <w:tc>
          <w:tcPr>
            <w:tcW w:w="0" w:type="auto"/>
            <w:vAlign w:val="center"/>
            <w:hideMark/>
          </w:tcPr>
          <w:p w14:paraId="6C1D2AAF" w14:textId="77777777" w:rsidR="00D67926" w:rsidRDefault="00D67926">
            <w:pPr>
              <w:rPr>
                <w:rFonts w:eastAsia="Times New Roman"/>
                <w:lang w:val="en-US"/>
              </w:rPr>
            </w:pPr>
          </w:p>
        </w:tc>
      </w:tr>
      <w:tr w:rsidR="00D67926" w14:paraId="205438EF" w14:textId="77777777">
        <w:trPr>
          <w:divId w:val="1529179779"/>
          <w:tblCellSpacing w:w="15" w:type="dxa"/>
        </w:trPr>
        <w:tc>
          <w:tcPr>
            <w:tcW w:w="0" w:type="auto"/>
            <w:vAlign w:val="center"/>
            <w:hideMark/>
          </w:tcPr>
          <w:p w14:paraId="0927B1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C9BC93" w14:textId="77777777" w:rsidR="00D67926" w:rsidRDefault="008D6FB8">
            <w:pPr>
              <w:rPr>
                <w:rFonts w:eastAsia="Times New Roman"/>
                <w:lang w:val="en-US"/>
              </w:rPr>
            </w:pPr>
            <w:r>
              <w:rPr>
                <w:rFonts w:eastAsia="Times New Roman"/>
                <w:lang w:val="en-US"/>
              </w:rPr>
              <w:t>Notes</w:t>
            </w:r>
          </w:p>
        </w:tc>
      </w:tr>
      <w:tr w:rsidR="00D67926" w14:paraId="6FC56D71" w14:textId="77777777">
        <w:trPr>
          <w:divId w:val="1529179779"/>
          <w:tblCellSpacing w:w="15" w:type="dxa"/>
        </w:trPr>
        <w:tc>
          <w:tcPr>
            <w:tcW w:w="0" w:type="auto"/>
            <w:vAlign w:val="center"/>
            <w:hideMark/>
          </w:tcPr>
          <w:p w14:paraId="5A18E1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7D5F80" w14:textId="77777777" w:rsidR="00D67926" w:rsidRDefault="008D6FB8">
            <w:pPr>
              <w:rPr>
                <w:rFonts w:eastAsia="Times New Roman"/>
                <w:lang w:val="en-US"/>
              </w:rPr>
            </w:pPr>
            <w:r>
              <w:rPr>
                <w:rFonts w:eastAsia="Times New Roman"/>
                <w:lang w:val="en-US"/>
              </w:rPr>
              <w:t>Suite of processing note or additional requirements is the processing has been held.</w:t>
            </w:r>
          </w:p>
        </w:tc>
      </w:tr>
      <w:tr w:rsidR="00D67926" w14:paraId="22ABCB45" w14:textId="77777777">
        <w:trPr>
          <w:divId w:val="1529179779"/>
          <w:tblCellSpacing w:w="15" w:type="dxa"/>
        </w:trPr>
        <w:tc>
          <w:tcPr>
            <w:tcW w:w="0" w:type="auto"/>
            <w:vAlign w:val="center"/>
            <w:hideMark/>
          </w:tcPr>
          <w:p w14:paraId="04046DE2" w14:textId="77777777" w:rsidR="00D67926" w:rsidRDefault="008D6FB8">
            <w:pPr>
              <w:rPr>
                <w:rFonts w:eastAsia="Times New Roman"/>
                <w:lang w:val="en-US"/>
              </w:rPr>
            </w:pPr>
            <w:r>
              <w:rPr>
                <w:rFonts w:eastAsia="Times New Roman"/>
                <w:b/>
                <w:bCs/>
                <w:lang w:val="en-US"/>
              </w:rPr>
              <w:t>ProcessResponse.notes.type</w:t>
            </w:r>
          </w:p>
        </w:tc>
        <w:tc>
          <w:tcPr>
            <w:tcW w:w="0" w:type="auto"/>
            <w:vAlign w:val="center"/>
            <w:hideMark/>
          </w:tcPr>
          <w:p w14:paraId="38F824E2" w14:textId="77777777" w:rsidR="00D67926" w:rsidRDefault="00D67926">
            <w:pPr>
              <w:rPr>
                <w:rFonts w:eastAsia="Times New Roman"/>
                <w:lang w:val="en-US"/>
              </w:rPr>
            </w:pPr>
          </w:p>
        </w:tc>
      </w:tr>
      <w:tr w:rsidR="00D67926" w14:paraId="00D0AD7D" w14:textId="77777777">
        <w:trPr>
          <w:divId w:val="1529179779"/>
          <w:tblCellSpacing w:w="15" w:type="dxa"/>
        </w:trPr>
        <w:tc>
          <w:tcPr>
            <w:tcW w:w="0" w:type="auto"/>
            <w:vAlign w:val="center"/>
            <w:hideMark/>
          </w:tcPr>
          <w:p w14:paraId="33A1CF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9DE114" w14:textId="77777777" w:rsidR="00D67926" w:rsidRDefault="008D6FB8">
            <w:pPr>
              <w:rPr>
                <w:rFonts w:eastAsia="Times New Roman"/>
                <w:lang w:val="en-US"/>
              </w:rPr>
            </w:pPr>
            <w:r>
              <w:rPr>
                <w:rFonts w:eastAsia="Times New Roman"/>
                <w:lang w:val="en-US"/>
              </w:rPr>
              <w:t>The note purpose: Print/Display.</w:t>
            </w:r>
          </w:p>
        </w:tc>
      </w:tr>
      <w:tr w:rsidR="00D67926" w14:paraId="50C80CDB" w14:textId="77777777">
        <w:trPr>
          <w:divId w:val="1529179779"/>
          <w:tblCellSpacing w:w="15" w:type="dxa"/>
        </w:trPr>
        <w:tc>
          <w:tcPr>
            <w:tcW w:w="0" w:type="auto"/>
            <w:vAlign w:val="center"/>
            <w:hideMark/>
          </w:tcPr>
          <w:p w14:paraId="609C332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36264F6" w14:textId="77777777" w:rsidR="00D67926" w:rsidRDefault="008D6FB8">
            <w:pPr>
              <w:rPr>
                <w:rFonts w:eastAsia="Times New Roman"/>
                <w:lang w:val="en-US"/>
              </w:rPr>
            </w:pPr>
            <w:r>
              <w:rPr>
                <w:rFonts w:eastAsia="Times New Roman"/>
                <w:lang w:val="en-US"/>
              </w:rPr>
              <w:t>The presentation types of notes</w:t>
            </w:r>
          </w:p>
        </w:tc>
      </w:tr>
      <w:tr w:rsidR="00D67926" w14:paraId="3414C019" w14:textId="77777777">
        <w:trPr>
          <w:divId w:val="1529179779"/>
          <w:tblCellSpacing w:w="15" w:type="dxa"/>
        </w:trPr>
        <w:tc>
          <w:tcPr>
            <w:tcW w:w="0" w:type="auto"/>
            <w:vAlign w:val="center"/>
            <w:hideMark/>
          </w:tcPr>
          <w:p w14:paraId="25A1FF15" w14:textId="77777777" w:rsidR="00D67926" w:rsidRDefault="008D6FB8">
            <w:pPr>
              <w:rPr>
                <w:rFonts w:eastAsia="Times New Roman"/>
                <w:lang w:val="en-US"/>
              </w:rPr>
            </w:pPr>
            <w:r>
              <w:rPr>
                <w:rFonts w:eastAsia="Times New Roman"/>
                <w:b/>
                <w:bCs/>
                <w:lang w:val="en-US"/>
              </w:rPr>
              <w:t>ProcessResponse.notes.text</w:t>
            </w:r>
          </w:p>
        </w:tc>
        <w:tc>
          <w:tcPr>
            <w:tcW w:w="0" w:type="auto"/>
            <w:vAlign w:val="center"/>
            <w:hideMark/>
          </w:tcPr>
          <w:p w14:paraId="52C39415" w14:textId="77777777" w:rsidR="00D67926" w:rsidRDefault="00D67926">
            <w:pPr>
              <w:rPr>
                <w:rFonts w:eastAsia="Times New Roman"/>
                <w:lang w:val="en-US"/>
              </w:rPr>
            </w:pPr>
          </w:p>
        </w:tc>
      </w:tr>
      <w:tr w:rsidR="00D67926" w14:paraId="3AC8B3D2" w14:textId="77777777">
        <w:trPr>
          <w:divId w:val="1529179779"/>
          <w:tblCellSpacing w:w="15" w:type="dxa"/>
        </w:trPr>
        <w:tc>
          <w:tcPr>
            <w:tcW w:w="0" w:type="auto"/>
            <w:vAlign w:val="center"/>
            <w:hideMark/>
          </w:tcPr>
          <w:p w14:paraId="1B1A4A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990103" w14:textId="77777777" w:rsidR="00D67926" w:rsidRDefault="008D6FB8">
            <w:pPr>
              <w:rPr>
                <w:rFonts w:eastAsia="Times New Roman"/>
                <w:lang w:val="en-US"/>
              </w:rPr>
            </w:pPr>
            <w:r>
              <w:rPr>
                <w:rFonts w:eastAsia="Times New Roman"/>
                <w:lang w:val="en-US"/>
              </w:rPr>
              <w:t>Notes text</w:t>
            </w:r>
          </w:p>
        </w:tc>
      </w:tr>
      <w:tr w:rsidR="00D67926" w14:paraId="2B5DD804" w14:textId="77777777">
        <w:trPr>
          <w:divId w:val="1529179779"/>
          <w:tblCellSpacing w:w="15" w:type="dxa"/>
        </w:trPr>
        <w:tc>
          <w:tcPr>
            <w:tcW w:w="0" w:type="auto"/>
            <w:vAlign w:val="center"/>
            <w:hideMark/>
          </w:tcPr>
          <w:p w14:paraId="40A7501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DB7484E" w14:textId="77777777" w:rsidR="00D67926" w:rsidRDefault="008D6FB8">
            <w:pPr>
              <w:rPr>
                <w:rFonts w:eastAsia="Times New Roman"/>
                <w:lang w:val="en-US"/>
              </w:rPr>
            </w:pPr>
            <w:r>
              <w:rPr>
                <w:rFonts w:eastAsia="Times New Roman"/>
                <w:lang w:val="en-US"/>
              </w:rPr>
              <w:t>The note text.</w:t>
            </w:r>
          </w:p>
        </w:tc>
      </w:tr>
      <w:tr w:rsidR="00D67926" w14:paraId="5AD614E0" w14:textId="77777777">
        <w:trPr>
          <w:divId w:val="1529179779"/>
          <w:tblCellSpacing w:w="15" w:type="dxa"/>
        </w:trPr>
        <w:tc>
          <w:tcPr>
            <w:tcW w:w="0" w:type="auto"/>
            <w:vAlign w:val="center"/>
            <w:hideMark/>
          </w:tcPr>
          <w:p w14:paraId="4A34D8B6" w14:textId="77777777" w:rsidR="00D67926" w:rsidRDefault="008D6FB8">
            <w:pPr>
              <w:rPr>
                <w:rFonts w:eastAsia="Times New Roman"/>
                <w:lang w:val="en-US"/>
              </w:rPr>
            </w:pPr>
            <w:r>
              <w:rPr>
                <w:rFonts w:eastAsia="Times New Roman"/>
                <w:b/>
                <w:bCs/>
                <w:lang w:val="en-US"/>
              </w:rPr>
              <w:t>ProcessResponse.error</w:t>
            </w:r>
          </w:p>
        </w:tc>
        <w:tc>
          <w:tcPr>
            <w:tcW w:w="0" w:type="auto"/>
            <w:vAlign w:val="center"/>
            <w:hideMark/>
          </w:tcPr>
          <w:p w14:paraId="686A8DFD" w14:textId="77777777" w:rsidR="00D67926" w:rsidRDefault="00D67926">
            <w:pPr>
              <w:rPr>
                <w:rFonts w:eastAsia="Times New Roman"/>
                <w:lang w:val="en-US"/>
              </w:rPr>
            </w:pPr>
          </w:p>
        </w:tc>
      </w:tr>
      <w:tr w:rsidR="00D67926" w14:paraId="420E0CA4" w14:textId="77777777">
        <w:trPr>
          <w:divId w:val="1529179779"/>
          <w:tblCellSpacing w:w="15" w:type="dxa"/>
        </w:trPr>
        <w:tc>
          <w:tcPr>
            <w:tcW w:w="0" w:type="auto"/>
            <w:vAlign w:val="center"/>
            <w:hideMark/>
          </w:tcPr>
          <w:p w14:paraId="61EBB9C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42F06B" w14:textId="77777777" w:rsidR="00D67926" w:rsidRDefault="008D6FB8">
            <w:pPr>
              <w:rPr>
                <w:rFonts w:eastAsia="Times New Roman"/>
                <w:lang w:val="en-US"/>
              </w:rPr>
            </w:pPr>
            <w:r>
              <w:rPr>
                <w:rFonts w:eastAsia="Times New Roman"/>
                <w:lang w:val="en-US"/>
              </w:rPr>
              <w:t>Error code</w:t>
            </w:r>
          </w:p>
        </w:tc>
      </w:tr>
      <w:tr w:rsidR="00D67926" w14:paraId="07EE68BC" w14:textId="77777777">
        <w:trPr>
          <w:divId w:val="1529179779"/>
          <w:tblCellSpacing w:w="15" w:type="dxa"/>
        </w:trPr>
        <w:tc>
          <w:tcPr>
            <w:tcW w:w="0" w:type="auto"/>
            <w:vAlign w:val="center"/>
            <w:hideMark/>
          </w:tcPr>
          <w:p w14:paraId="3007CC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341AA1" w14:textId="77777777" w:rsidR="00D67926" w:rsidRDefault="008D6FB8">
            <w:pPr>
              <w:rPr>
                <w:rFonts w:eastAsia="Times New Roman"/>
                <w:lang w:val="en-US"/>
              </w:rPr>
            </w:pPr>
            <w:r>
              <w:rPr>
                <w:rFonts w:eastAsia="Times New Roman"/>
                <w:lang w:val="en-US"/>
              </w:rPr>
              <w:t>Processing errors.</w:t>
            </w:r>
          </w:p>
        </w:tc>
      </w:tr>
      <w:tr w:rsidR="00D67926" w14:paraId="5D63EF82" w14:textId="77777777">
        <w:trPr>
          <w:divId w:val="1529179779"/>
          <w:tblCellSpacing w:w="15" w:type="dxa"/>
        </w:trPr>
        <w:tc>
          <w:tcPr>
            <w:tcW w:w="0" w:type="auto"/>
            <w:vAlign w:val="center"/>
            <w:hideMark/>
          </w:tcPr>
          <w:p w14:paraId="6034AA6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79C413" w14:textId="77777777" w:rsidR="00D67926" w:rsidRDefault="008D6FB8">
            <w:pPr>
              <w:rPr>
                <w:rFonts w:eastAsia="Times New Roman"/>
                <w:lang w:val="en-US"/>
              </w:rPr>
            </w:pPr>
            <w:r>
              <w:rPr>
                <w:rFonts w:eastAsia="Times New Roman"/>
                <w:lang w:val="en-US"/>
              </w:rPr>
              <w:t>The error codes for adjudication processing</w:t>
            </w:r>
          </w:p>
        </w:tc>
      </w:tr>
    </w:tbl>
    <w:p w14:paraId="5DE82990" w14:textId="77777777" w:rsidR="00D67926" w:rsidRDefault="008D6FB8">
      <w:pPr>
        <w:pStyle w:val="Heading2"/>
        <w:divId w:val="1529179779"/>
        <w:rPr>
          <w:rFonts w:eastAsia="Times New Roman"/>
          <w:lang w:val="en-US"/>
        </w:rPr>
      </w:pPr>
      <w:r>
        <w:rPr>
          <w:rFonts w:eastAsia="Times New Roman"/>
          <w:lang w:val="en-US"/>
        </w:rPr>
        <w:t>http://hl7.org/fhir/StructureDefinition/VisionPrescription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6"/>
        <w:gridCol w:w="5244"/>
      </w:tblGrid>
      <w:tr w:rsidR="00D67926" w14:paraId="1EFC8FFD" w14:textId="77777777">
        <w:trPr>
          <w:divId w:val="1529179779"/>
          <w:tblCellSpacing w:w="15" w:type="dxa"/>
        </w:trPr>
        <w:tc>
          <w:tcPr>
            <w:tcW w:w="0" w:type="auto"/>
            <w:vAlign w:val="center"/>
            <w:hideMark/>
          </w:tcPr>
          <w:p w14:paraId="2E8F6343" w14:textId="77777777" w:rsidR="00D67926" w:rsidRDefault="008D6FB8">
            <w:pPr>
              <w:rPr>
                <w:rFonts w:eastAsia="Times New Roman"/>
                <w:lang w:val="en-US"/>
              </w:rPr>
            </w:pPr>
            <w:r>
              <w:rPr>
                <w:rFonts w:eastAsia="Times New Roman"/>
                <w:b/>
                <w:bCs/>
                <w:lang w:val="en-US"/>
              </w:rPr>
              <w:t>VisionPrescription</w:t>
            </w:r>
          </w:p>
        </w:tc>
        <w:tc>
          <w:tcPr>
            <w:tcW w:w="0" w:type="auto"/>
            <w:vAlign w:val="center"/>
            <w:hideMark/>
          </w:tcPr>
          <w:p w14:paraId="4DDFD509" w14:textId="77777777" w:rsidR="00D67926" w:rsidRDefault="008D6FB8">
            <w:pPr>
              <w:rPr>
                <w:rFonts w:eastAsia="Times New Roman"/>
                <w:lang w:val="en-US"/>
              </w:rPr>
            </w:pPr>
            <w:r>
              <w:rPr>
                <w:rFonts w:eastAsia="Times New Roman"/>
                <w:lang w:val="en-US"/>
              </w:rPr>
              <w:t>Vision Prescription</w:t>
            </w:r>
          </w:p>
        </w:tc>
      </w:tr>
      <w:tr w:rsidR="00D67926" w14:paraId="7280C4FE" w14:textId="77777777">
        <w:trPr>
          <w:divId w:val="1529179779"/>
          <w:tblCellSpacing w:w="15" w:type="dxa"/>
        </w:trPr>
        <w:tc>
          <w:tcPr>
            <w:tcW w:w="0" w:type="auto"/>
            <w:vAlign w:val="center"/>
            <w:hideMark/>
          </w:tcPr>
          <w:p w14:paraId="5A2CAE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40C2DE" w14:textId="77777777" w:rsidR="00D67926" w:rsidRDefault="008D6FB8">
            <w:pPr>
              <w:rPr>
                <w:rFonts w:eastAsia="Times New Roman"/>
                <w:lang w:val="en-US"/>
              </w:rPr>
            </w:pPr>
            <w:r>
              <w:rPr>
                <w:rFonts w:eastAsia="Times New Roman"/>
                <w:lang w:val="en-US"/>
              </w:rPr>
              <w:t>Prescription for Vision correction products for a patient</w:t>
            </w:r>
          </w:p>
        </w:tc>
      </w:tr>
      <w:tr w:rsidR="00D67926" w14:paraId="2A34403F" w14:textId="77777777">
        <w:trPr>
          <w:divId w:val="1529179779"/>
          <w:tblCellSpacing w:w="15" w:type="dxa"/>
        </w:trPr>
        <w:tc>
          <w:tcPr>
            <w:tcW w:w="0" w:type="auto"/>
            <w:vAlign w:val="center"/>
            <w:hideMark/>
          </w:tcPr>
          <w:p w14:paraId="5112385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082305" w14:textId="77777777" w:rsidR="00D67926" w:rsidRDefault="008D6FB8">
            <w:pPr>
              <w:rPr>
                <w:rFonts w:eastAsia="Times New Roman"/>
                <w:lang w:val="en-US"/>
              </w:rPr>
            </w:pPr>
            <w:r>
              <w:rPr>
                <w:rFonts w:eastAsia="Times New Roman"/>
                <w:lang w:val="en-US"/>
              </w:rPr>
              <w:t>An authorization for the supply of glasses and/or contact lenses to a patient.</w:t>
            </w:r>
          </w:p>
        </w:tc>
      </w:tr>
      <w:tr w:rsidR="00D67926" w14:paraId="1065727B" w14:textId="77777777">
        <w:trPr>
          <w:divId w:val="1529179779"/>
          <w:tblCellSpacing w:w="15" w:type="dxa"/>
        </w:trPr>
        <w:tc>
          <w:tcPr>
            <w:tcW w:w="0" w:type="auto"/>
            <w:vAlign w:val="center"/>
            <w:hideMark/>
          </w:tcPr>
          <w:p w14:paraId="31918B07" w14:textId="77777777" w:rsidR="00D67926" w:rsidRDefault="008D6FB8">
            <w:pPr>
              <w:rPr>
                <w:rFonts w:eastAsia="Times New Roman"/>
                <w:lang w:val="en-US"/>
              </w:rPr>
            </w:pPr>
            <w:r>
              <w:rPr>
                <w:rFonts w:eastAsia="Times New Roman"/>
                <w:b/>
                <w:bCs/>
                <w:lang w:val="en-US"/>
              </w:rPr>
              <w:t>VisionPrescription.identifier</w:t>
            </w:r>
          </w:p>
        </w:tc>
        <w:tc>
          <w:tcPr>
            <w:tcW w:w="0" w:type="auto"/>
            <w:vAlign w:val="center"/>
            <w:hideMark/>
          </w:tcPr>
          <w:p w14:paraId="378F52BA" w14:textId="77777777" w:rsidR="00D67926" w:rsidRDefault="00D67926">
            <w:pPr>
              <w:rPr>
                <w:rFonts w:eastAsia="Times New Roman"/>
                <w:lang w:val="en-US"/>
              </w:rPr>
            </w:pPr>
          </w:p>
        </w:tc>
      </w:tr>
      <w:tr w:rsidR="00D67926" w14:paraId="48FF06D3" w14:textId="77777777">
        <w:trPr>
          <w:divId w:val="1529179779"/>
          <w:tblCellSpacing w:w="15" w:type="dxa"/>
        </w:trPr>
        <w:tc>
          <w:tcPr>
            <w:tcW w:w="0" w:type="auto"/>
            <w:vAlign w:val="center"/>
            <w:hideMark/>
          </w:tcPr>
          <w:p w14:paraId="1EE582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BAC406" w14:textId="77777777" w:rsidR="00D67926" w:rsidRDefault="008D6FB8">
            <w:pPr>
              <w:rPr>
                <w:rFonts w:eastAsia="Times New Roman"/>
                <w:lang w:val="en-US"/>
              </w:rPr>
            </w:pPr>
            <w:r>
              <w:rPr>
                <w:rFonts w:eastAsia="Times New Roman"/>
                <w:lang w:val="en-US"/>
              </w:rPr>
              <w:t>Business identifier</w:t>
            </w:r>
          </w:p>
        </w:tc>
      </w:tr>
      <w:tr w:rsidR="00D67926" w14:paraId="09BD8A99" w14:textId="77777777">
        <w:trPr>
          <w:divId w:val="1529179779"/>
          <w:tblCellSpacing w:w="15" w:type="dxa"/>
        </w:trPr>
        <w:tc>
          <w:tcPr>
            <w:tcW w:w="0" w:type="auto"/>
            <w:vAlign w:val="center"/>
            <w:hideMark/>
          </w:tcPr>
          <w:p w14:paraId="7AB5B5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EEA85C" w14:textId="77777777" w:rsidR="00D67926" w:rsidRDefault="008D6FB8">
            <w:pPr>
              <w:rPr>
                <w:rFonts w:eastAsia="Times New Roman"/>
                <w:lang w:val="en-US"/>
              </w:rPr>
            </w:pPr>
            <w:r>
              <w:rPr>
                <w:rFonts w:eastAsia="Times New Roman"/>
                <w:lang w:val="en-US"/>
              </w:rPr>
              <w:t>Business identifier which may be used by other parties to reference or identify the prescription.</w:t>
            </w:r>
          </w:p>
        </w:tc>
      </w:tr>
      <w:tr w:rsidR="00D67926" w14:paraId="62EE5380" w14:textId="77777777">
        <w:trPr>
          <w:divId w:val="1529179779"/>
          <w:tblCellSpacing w:w="15" w:type="dxa"/>
        </w:trPr>
        <w:tc>
          <w:tcPr>
            <w:tcW w:w="0" w:type="auto"/>
            <w:vAlign w:val="center"/>
            <w:hideMark/>
          </w:tcPr>
          <w:p w14:paraId="477AB366" w14:textId="77777777" w:rsidR="00D67926" w:rsidRDefault="008D6FB8">
            <w:pPr>
              <w:rPr>
                <w:rFonts w:eastAsia="Times New Roman"/>
                <w:lang w:val="en-US"/>
              </w:rPr>
            </w:pPr>
            <w:r>
              <w:rPr>
                <w:rFonts w:eastAsia="Times New Roman"/>
                <w:b/>
                <w:bCs/>
                <w:lang w:val="en-US"/>
              </w:rPr>
              <w:t>VisionPrescription.dateWritten</w:t>
            </w:r>
          </w:p>
        </w:tc>
        <w:tc>
          <w:tcPr>
            <w:tcW w:w="0" w:type="auto"/>
            <w:vAlign w:val="center"/>
            <w:hideMark/>
          </w:tcPr>
          <w:p w14:paraId="49412326" w14:textId="77777777" w:rsidR="00D67926" w:rsidRDefault="00D67926">
            <w:pPr>
              <w:rPr>
                <w:rFonts w:eastAsia="Times New Roman"/>
                <w:lang w:val="en-US"/>
              </w:rPr>
            </w:pPr>
          </w:p>
        </w:tc>
      </w:tr>
      <w:tr w:rsidR="00D67926" w14:paraId="78F6EE98" w14:textId="77777777">
        <w:trPr>
          <w:divId w:val="1529179779"/>
          <w:tblCellSpacing w:w="15" w:type="dxa"/>
        </w:trPr>
        <w:tc>
          <w:tcPr>
            <w:tcW w:w="0" w:type="auto"/>
            <w:vAlign w:val="center"/>
            <w:hideMark/>
          </w:tcPr>
          <w:p w14:paraId="6C06488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18C2D3" w14:textId="77777777" w:rsidR="00D67926" w:rsidRDefault="008D6FB8">
            <w:pPr>
              <w:rPr>
                <w:rFonts w:eastAsia="Times New Roman"/>
                <w:lang w:val="en-US"/>
              </w:rPr>
            </w:pPr>
            <w:r>
              <w:rPr>
                <w:rFonts w:eastAsia="Times New Roman"/>
                <w:lang w:val="en-US"/>
              </w:rPr>
              <w:t>When prescription was authorized</w:t>
            </w:r>
          </w:p>
        </w:tc>
      </w:tr>
      <w:tr w:rsidR="00D67926" w14:paraId="3AD1DD42" w14:textId="77777777">
        <w:trPr>
          <w:divId w:val="1529179779"/>
          <w:tblCellSpacing w:w="15" w:type="dxa"/>
        </w:trPr>
        <w:tc>
          <w:tcPr>
            <w:tcW w:w="0" w:type="auto"/>
            <w:vAlign w:val="center"/>
            <w:hideMark/>
          </w:tcPr>
          <w:p w14:paraId="342C24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7475A4" w14:textId="77777777" w:rsidR="00D67926" w:rsidRDefault="008D6FB8">
            <w:pPr>
              <w:rPr>
                <w:rFonts w:eastAsia="Times New Roman"/>
                <w:lang w:val="en-US"/>
              </w:rPr>
            </w:pPr>
            <w:r>
              <w:rPr>
                <w:rFonts w:eastAsia="Times New Roman"/>
                <w:lang w:val="en-US"/>
              </w:rPr>
              <w:t>The date (and perhaps time) when the prescription was written.</w:t>
            </w:r>
          </w:p>
        </w:tc>
      </w:tr>
      <w:tr w:rsidR="00D67926" w14:paraId="1177BD42" w14:textId="77777777">
        <w:trPr>
          <w:divId w:val="1529179779"/>
          <w:tblCellSpacing w:w="15" w:type="dxa"/>
        </w:trPr>
        <w:tc>
          <w:tcPr>
            <w:tcW w:w="0" w:type="auto"/>
            <w:vAlign w:val="center"/>
            <w:hideMark/>
          </w:tcPr>
          <w:p w14:paraId="20220E29" w14:textId="77777777" w:rsidR="00D67926" w:rsidRDefault="008D6FB8">
            <w:pPr>
              <w:rPr>
                <w:rFonts w:eastAsia="Times New Roman"/>
                <w:lang w:val="en-US"/>
              </w:rPr>
            </w:pPr>
            <w:r>
              <w:rPr>
                <w:rFonts w:eastAsia="Times New Roman"/>
                <w:b/>
                <w:bCs/>
                <w:lang w:val="en-US"/>
              </w:rPr>
              <w:t>VisionPrescription.patient</w:t>
            </w:r>
          </w:p>
        </w:tc>
        <w:tc>
          <w:tcPr>
            <w:tcW w:w="0" w:type="auto"/>
            <w:vAlign w:val="center"/>
            <w:hideMark/>
          </w:tcPr>
          <w:p w14:paraId="558604EC" w14:textId="77777777" w:rsidR="00D67926" w:rsidRDefault="00D67926">
            <w:pPr>
              <w:rPr>
                <w:rFonts w:eastAsia="Times New Roman"/>
                <w:lang w:val="en-US"/>
              </w:rPr>
            </w:pPr>
          </w:p>
        </w:tc>
      </w:tr>
      <w:tr w:rsidR="00D67926" w14:paraId="04115D54" w14:textId="77777777">
        <w:trPr>
          <w:divId w:val="1529179779"/>
          <w:tblCellSpacing w:w="15" w:type="dxa"/>
        </w:trPr>
        <w:tc>
          <w:tcPr>
            <w:tcW w:w="0" w:type="auto"/>
            <w:vAlign w:val="center"/>
            <w:hideMark/>
          </w:tcPr>
          <w:p w14:paraId="39A459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0C687C" w14:textId="77777777" w:rsidR="00D67926" w:rsidRDefault="008D6FB8">
            <w:pPr>
              <w:rPr>
                <w:rFonts w:eastAsia="Times New Roman"/>
                <w:lang w:val="en-US"/>
              </w:rPr>
            </w:pPr>
            <w:r>
              <w:rPr>
                <w:rFonts w:eastAsia="Times New Roman"/>
                <w:lang w:val="en-US"/>
              </w:rPr>
              <w:t>Who prescription is for</w:t>
            </w:r>
          </w:p>
        </w:tc>
      </w:tr>
      <w:tr w:rsidR="00D67926" w14:paraId="5A6A5E0D" w14:textId="77777777">
        <w:trPr>
          <w:divId w:val="1529179779"/>
          <w:tblCellSpacing w:w="15" w:type="dxa"/>
        </w:trPr>
        <w:tc>
          <w:tcPr>
            <w:tcW w:w="0" w:type="auto"/>
            <w:vAlign w:val="center"/>
            <w:hideMark/>
          </w:tcPr>
          <w:p w14:paraId="293611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556E04" w14:textId="77777777" w:rsidR="00D67926" w:rsidRDefault="008D6FB8">
            <w:pPr>
              <w:rPr>
                <w:rFonts w:eastAsia="Times New Roman"/>
                <w:lang w:val="en-US"/>
              </w:rPr>
            </w:pPr>
            <w:r>
              <w:rPr>
                <w:rFonts w:eastAsia="Times New Roman"/>
                <w:lang w:val="en-US"/>
              </w:rPr>
              <w:t>A link to a resource representing the person to whom the Vision products will be supplied.</w:t>
            </w:r>
          </w:p>
        </w:tc>
      </w:tr>
      <w:tr w:rsidR="00D67926" w14:paraId="1A9DE3A7" w14:textId="77777777">
        <w:trPr>
          <w:divId w:val="1529179779"/>
          <w:tblCellSpacing w:w="15" w:type="dxa"/>
        </w:trPr>
        <w:tc>
          <w:tcPr>
            <w:tcW w:w="0" w:type="auto"/>
            <w:vAlign w:val="center"/>
            <w:hideMark/>
          </w:tcPr>
          <w:p w14:paraId="3DA70751" w14:textId="77777777" w:rsidR="00D67926" w:rsidRDefault="008D6FB8">
            <w:pPr>
              <w:rPr>
                <w:rFonts w:eastAsia="Times New Roman"/>
                <w:lang w:val="en-US"/>
              </w:rPr>
            </w:pPr>
            <w:r>
              <w:rPr>
                <w:rFonts w:eastAsia="Times New Roman"/>
                <w:b/>
                <w:bCs/>
                <w:lang w:val="en-US"/>
              </w:rPr>
              <w:t>VisionPrescription.prescriber</w:t>
            </w:r>
          </w:p>
        </w:tc>
        <w:tc>
          <w:tcPr>
            <w:tcW w:w="0" w:type="auto"/>
            <w:vAlign w:val="center"/>
            <w:hideMark/>
          </w:tcPr>
          <w:p w14:paraId="4BD08C29" w14:textId="77777777" w:rsidR="00D67926" w:rsidRDefault="00D67926">
            <w:pPr>
              <w:rPr>
                <w:rFonts w:eastAsia="Times New Roman"/>
                <w:lang w:val="en-US"/>
              </w:rPr>
            </w:pPr>
          </w:p>
        </w:tc>
      </w:tr>
      <w:tr w:rsidR="00D67926" w14:paraId="4F92A967" w14:textId="77777777">
        <w:trPr>
          <w:divId w:val="1529179779"/>
          <w:tblCellSpacing w:w="15" w:type="dxa"/>
        </w:trPr>
        <w:tc>
          <w:tcPr>
            <w:tcW w:w="0" w:type="auto"/>
            <w:vAlign w:val="center"/>
            <w:hideMark/>
          </w:tcPr>
          <w:p w14:paraId="363340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414F78" w14:textId="77777777" w:rsidR="00D67926" w:rsidRDefault="008D6FB8">
            <w:pPr>
              <w:rPr>
                <w:rFonts w:eastAsia="Times New Roman"/>
                <w:lang w:val="en-US"/>
              </w:rPr>
            </w:pPr>
            <w:r>
              <w:rPr>
                <w:rFonts w:eastAsia="Times New Roman"/>
                <w:lang w:val="en-US"/>
              </w:rPr>
              <w:t>Who authorizes the Vision product</w:t>
            </w:r>
          </w:p>
        </w:tc>
      </w:tr>
      <w:tr w:rsidR="00D67926" w14:paraId="314776FD" w14:textId="77777777">
        <w:trPr>
          <w:divId w:val="1529179779"/>
          <w:tblCellSpacing w:w="15" w:type="dxa"/>
        </w:trPr>
        <w:tc>
          <w:tcPr>
            <w:tcW w:w="0" w:type="auto"/>
            <w:vAlign w:val="center"/>
            <w:hideMark/>
          </w:tcPr>
          <w:p w14:paraId="4879A3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729EEA" w14:textId="77777777" w:rsidR="00D67926" w:rsidRDefault="008D6FB8">
            <w:pPr>
              <w:rPr>
                <w:rFonts w:eastAsia="Times New Roman"/>
                <w:lang w:val="en-US"/>
              </w:rPr>
            </w:pPr>
            <w:r>
              <w:rPr>
                <w:rFonts w:eastAsia="Times New Roman"/>
                <w:lang w:val="en-US"/>
              </w:rPr>
              <w:t>The healthcare professional responsible for authorizing the prescription.</w:t>
            </w:r>
          </w:p>
        </w:tc>
      </w:tr>
      <w:tr w:rsidR="00D67926" w14:paraId="6151CF0B" w14:textId="77777777">
        <w:trPr>
          <w:divId w:val="1529179779"/>
          <w:tblCellSpacing w:w="15" w:type="dxa"/>
        </w:trPr>
        <w:tc>
          <w:tcPr>
            <w:tcW w:w="0" w:type="auto"/>
            <w:vAlign w:val="center"/>
            <w:hideMark/>
          </w:tcPr>
          <w:p w14:paraId="1DAC84AE" w14:textId="77777777" w:rsidR="00D67926" w:rsidRDefault="008D6FB8">
            <w:pPr>
              <w:rPr>
                <w:rFonts w:eastAsia="Times New Roman"/>
                <w:lang w:val="en-US"/>
              </w:rPr>
            </w:pPr>
            <w:r>
              <w:rPr>
                <w:rFonts w:eastAsia="Times New Roman"/>
                <w:b/>
                <w:bCs/>
                <w:lang w:val="en-US"/>
              </w:rPr>
              <w:t>VisionPrescription.encounter</w:t>
            </w:r>
          </w:p>
        </w:tc>
        <w:tc>
          <w:tcPr>
            <w:tcW w:w="0" w:type="auto"/>
            <w:vAlign w:val="center"/>
            <w:hideMark/>
          </w:tcPr>
          <w:p w14:paraId="7E6AC699" w14:textId="77777777" w:rsidR="00D67926" w:rsidRDefault="00D67926">
            <w:pPr>
              <w:rPr>
                <w:rFonts w:eastAsia="Times New Roman"/>
                <w:lang w:val="en-US"/>
              </w:rPr>
            </w:pPr>
          </w:p>
        </w:tc>
      </w:tr>
      <w:tr w:rsidR="00D67926" w14:paraId="00BFB5F3" w14:textId="77777777">
        <w:trPr>
          <w:divId w:val="1529179779"/>
          <w:tblCellSpacing w:w="15" w:type="dxa"/>
        </w:trPr>
        <w:tc>
          <w:tcPr>
            <w:tcW w:w="0" w:type="auto"/>
            <w:vAlign w:val="center"/>
            <w:hideMark/>
          </w:tcPr>
          <w:p w14:paraId="1A80D5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951126" w14:textId="77777777" w:rsidR="00D67926" w:rsidRDefault="008D6FB8">
            <w:pPr>
              <w:rPr>
                <w:rFonts w:eastAsia="Times New Roman"/>
                <w:lang w:val="en-US"/>
              </w:rPr>
            </w:pPr>
            <w:r>
              <w:rPr>
                <w:rFonts w:eastAsia="Times New Roman"/>
                <w:lang w:val="en-US"/>
              </w:rPr>
              <w:t>Created during encounter / admission / stay</w:t>
            </w:r>
          </w:p>
        </w:tc>
      </w:tr>
      <w:tr w:rsidR="00D67926" w14:paraId="177082FD" w14:textId="77777777">
        <w:trPr>
          <w:divId w:val="1529179779"/>
          <w:tblCellSpacing w:w="15" w:type="dxa"/>
        </w:trPr>
        <w:tc>
          <w:tcPr>
            <w:tcW w:w="0" w:type="auto"/>
            <w:vAlign w:val="center"/>
            <w:hideMark/>
          </w:tcPr>
          <w:p w14:paraId="55B3E8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E2735C" w14:textId="77777777"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14:paraId="064273B7" w14:textId="77777777">
        <w:trPr>
          <w:divId w:val="1529179779"/>
          <w:tblCellSpacing w:w="15" w:type="dxa"/>
        </w:trPr>
        <w:tc>
          <w:tcPr>
            <w:tcW w:w="0" w:type="auto"/>
            <w:vAlign w:val="center"/>
            <w:hideMark/>
          </w:tcPr>
          <w:p w14:paraId="525DF369" w14:textId="77777777" w:rsidR="00D67926" w:rsidRDefault="008D6FB8">
            <w:pPr>
              <w:rPr>
                <w:rFonts w:eastAsia="Times New Roman"/>
                <w:lang w:val="en-US"/>
              </w:rPr>
            </w:pPr>
            <w:r>
              <w:rPr>
                <w:rFonts w:eastAsia="Times New Roman"/>
                <w:b/>
                <w:bCs/>
                <w:lang w:val="en-US"/>
              </w:rPr>
              <w:t>VisionPrescription.reason[x]</w:t>
            </w:r>
          </w:p>
        </w:tc>
        <w:tc>
          <w:tcPr>
            <w:tcW w:w="0" w:type="auto"/>
            <w:vAlign w:val="center"/>
            <w:hideMark/>
          </w:tcPr>
          <w:p w14:paraId="794FD244" w14:textId="77777777" w:rsidR="00D67926" w:rsidRDefault="00D67926">
            <w:pPr>
              <w:rPr>
                <w:rFonts w:eastAsia="Times New Roman"/>
                <w:lang w:val="en-US"/>
              </w:rPr>
            </w:pPr>
          </w:p>
        </w:tc>
      </w:tr>
      <w:tr w:rsidR="00D67926" w14:paraId="445F388E" w14:textId="77777777">
        <w:trPr>
          <w:divId w:val="1529179779"/>
          <w:tblCellSpacing w:w="15" w:type="dxa"/>
        </w:trPr>
        <w:tc>
          <w:tcPr>
            <w:tcW w:w="0" w:type="auto"/>
            <w:vAlign w:val="center"/>
            <w:hideMark/>
          </w:tcPr>
          <w:p w14:paraId="3E5DF4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777F66" w14:textId="77777777" w:rsidR="00D67926" w:rsidRDefault="008D6FB8">
            <w:pPr>
              <w:rPr>
                <w:rFonts w:eastAsia="Times New Roman"/>
                <w:lang w:val="en-US"/>
              </w:rPr>
            </w:pPr>
            <w:r>
              <w:rPr>
                <w:rFonts w:eastAsia="Times New Roman"/>
                <w:lang w:val="en-US"/>
              </w:rPr>
              <w:t>Reason or indication for writing the prescription</w:t>
            </w:r>
          </w:p>
        </w:tc>
      </w:tr>
      <w:tr w:rsidR="00D67926" w14:paraId="2753BCFB" w14:textId="77777777">
        <w:trPr>
          <w:divId w:val="1529179779"/>
          <w:tblCellSpacing w:w="15" w:type="dxa"/>
        </w:trPr>
        <w:tc>
          <w:tcPr>
            <w:tcW w:w="0" w:type="auto"/>
            <w:vAlign w:val="center"/>
            <w:hideMark/>
          </w:tcPr>
          <w:p w14:paraId="14098A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21DE23" w14:textId="77777777" w:rsidR="00D67926" w:rsidRDefault="008D6FB8">
            <w:pPr>
              <w:rPr>
                <w:rFonts w:eastAsia="Times New Roman"/>
                <w:lang w:val="en-US"/>
              </w:rPr>
            </w:pPr>
            <w:r>
              <w:rPr>
                <w:rFonts w:eastAsia="Times New Roman"/>
                <w:lang w:val="en-US"/>
              </w:rPr>
              <w:t>Can be the reason or the indication for writing the prescription.</w:t>
            </w:r>
          </w:p>
        </w:tc>
      </w:tr>
      <w:tr w:rsidR="00D67926" w14:paraId="7976501D" w14:textId="77777777">
        <w:trPr>
          <w:divId w:val="1529179779"/>
          <w:tblCellSpacing w:w="15" w:type="dxa"/>
        </w:trPr>
        <w:tc>
          <w:tcPr>
            <w:tcW w:w="0" w:type="auto"/>
            <w:vAlign w:val="center"/>
            <w:hideMark/>
          </w:tcPr>
          <w:p w14:paraId="5285C1F9" w14:textId="77777777" w:rsidR="00D67926" w:rsidRDefault="008D6FB8">
            <w:pPr>
              <w:rPr>
                <w:rFonts w:eastAsia="Times New Roman"/>
                <w:lang w:val="en-US"/>
              </w:rPr>
            </w:pPr>
            <w:r>
              <w:rPr>
                <w:rFonts w:eastAsia="Times New Roman"/>
                <w:b/>
                <w:bCs/>
                <w:lang w:val="en-US"/>
              </w:rPr>
              <w:t>VisionPrescription.dispense</w:t>
            </w:r>
          </w:p>
        </w:tc>
        <w:tc>
          <w:tcPr>
            <w:tcW w:w="0" w:type="auto"/>
            <w:vAlign w:val="center"/>
            <w:hideMark/>
          </w:tcPr>
          <w:p w14:paraId="706F50A9" w14:textId="77777777" w:rsidR="00D67926" w:rsidRDefault="00D67926">
            <w:pPr>
              <w:rPr>
                <w:rFonts w:eastAsia="Times New Roman"/>
                <w:lang w:val="en-US"/>
              </w:rPr>
            </w:pPr>
          </w:p>
        </w:tc>
      </w:tr>
      <w:tr w:rsidR="00D67926" w14:paraId="0B2F8AA2" w14:textId="77777777">
        <w:trPr>
          <w:divId w:val="1529179779"/>
          <w:tblCellSpacing w:w="15" w:type="dxa"/>
        </w:trPr>
        <w:tc>
          <w:tcPr>
            <w:tcW w:w="0" w:type="auto"/>
            <w:vAlign w:val="center"/>
            <w:hideMark/>
          </w:tcPr>
          <w:p w14:paraId="4AEC57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F70960" w14:textId="77777777" w:rsidR="00D67926" w:rsidRDefault="008D6FB8">
            <w:pPr>
              <w:rPr>
                <w:rFonts w:eastAsia="Times New Roman"/>
                <w:lang w:val="en-US"/>
              </w:rPr>
            </w:pPr>
            <w:r>
              <w:rPr>
                <w:rFonts w:eastAsia="Times New Roman"/>
                <w:lang w:val="en-US"/>
              </w:rPr>
              <w:t>Vision supply authorization</w:t>
            </w:r>
          </w:p>
        </w:tc>
      </w:tr>
      <w:tr w:rsidR="00D67926" w14:paraId="31C0044E" w14:textId="77777777">
        <w:trPr>
          <w:divId w:val="1529179779"/>
          <w:tblCellSpacing w:w="15" w:type="dxa"/>
        </w:trPr>
        <w:tc>
          <w:tcPr>
            <w:tcW w:w="0" w:type="auto"/>
            <w:vAlign w:val="center"/>
            <w:hideMark/>
          </w:tcPr>
          <w:p w14:paraId="39E62BC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E29B98C" w14:textId="77777777" w:rsidR="00D67926" w:rsidRDefault="008D6FB8">
            <w:pPr>
              <w:rPr>
                <w:rFonts w:eastAsia="Times New Roman"/>
                <w:lang w:val="en-US"/>
              </w:rPr>
            </w:pPr>
            <w:r>
              <w:rPr>
                <w:rFonts w:eastAsia="Times New Roman"/>
                <w:lang w:val="en-US"/>
              </w:rPr>
              <w:t>Deals with details of the dispense part of the supply specification.</w:t>
            </w:r>
          </w:p>
        </w:tc>
      </w:tr>
      <w:tr w:rsidR="00D67926" w14:paraId="4B93B57F" w14:textId="77777777">
        <w:trPr>
          <w:divId w:val="1529179779"/>
          <w:tblCellSpacing w:w="15" w:type="dxa"/>
        </w:trPr>
        <w:tc>
          <w:tcPr>
            <w:tcW w:w="0" w:type="auto"/>
            <w:vAlign w:val="center"/>
            <w:hideMark/>
          </w:tcPr>
          <w:p w14:paraId="2E71F303" w14:textId="77777777" w:rsidR="00D67926" w:rsidRDefault="008D6FB8">
            <w:pPr>
              <w:rPr>
                <w:rFonts w:eastAsia="Times New Roman"/>
                <w:lang w:val="en-US"/>
              </w:rPr>
            </w:pPr>
            <w:r>
              <w:rPr>
                <w:rFonts w:eastAsia="Times New Roman"/>
                <w:b/>
                <w:bCs/>
                <w:lang w:val="en-US"/>
              </w:rPr>
              <w:t>VisionPrescription.dispense.product</w:t>
            </w:r>
          </w:p>
        </w:tc>
        <w:tc>
          <w:tcPr>
            <w:tcW w:w="0" w:type="auto"/>
            <w:vAlign w:val="center"/>
            <w:hideMark/>
          </w:tcPr>
          <w:p w14:paraId="6484894A" w14:textId="77777777" w:rsidR="00D67926" w:rsidRDefault="00D67926">
            <w:pPr>
              <w:rPr>
                <w:rFonts w:eastAsia="Times New Roman"/>
                <w:lang w:val="en-US"/>
              </w:rPr>
            </w:pPr>
          </w:p>
        </w:tc>
      </w:tr>
      <w:tr w:rsidR="00D67926" w14:paraId="1F9E5FC2" w14:textId="77777777">
        <w:trPr>
          <w:divId w:val="1529179779"/>
          <w:tblCellSpacing w:w="15" w:type="dxa"/>
        </w:trPr>
        <w:tc>
          <w:tcPr>
            <w:tcW w:w="0" w:type="auto"/>
            <w:vAlign w:val="center"/>
            <w:hideMark/>
          </w:tcPr>
          <w:p w14:paraId="7CA6AC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2B9275" w14:textId="77777777" w:rsidR="00D67926" w:rsidRDefault="008D6FB8">
            <w:pPr>
              <w:rPr>
                <w:rFonts w:eastAsia="Times New Roman"/>
                <w:lang w:val="en-US"/>
              </w:rPr>
            </w:pPr>
            <w:r>
              <w:rPr>
                <w:rFonts w:eastAsia="Times New Roman"/>
                <w:lang w:val="en-US"/>
              </w:rPr>
              <w:t>Product to be supplied</w:t>
            </w:r>
          </w:p>
        </w:tc>
      </w:tr>
      <w:tr w:rsidR="00D67926" w14:paraId="7B5D7740" w14:textId="77777777">
        <w:trPr>
          <w:divId w:val="1529179779"/>
          <w:tblCellSpacing w:w="15" w:type="dxa"/>
        </w:trPr>
        <w:tc>
          <w:tcPr>
            <w:tcW w:w="0" w:type="auto"/>
            <w:vAlign w:val="center"/>
            <w:hideMark/>
          </w:tcPr>
          <w:p w14:paraId="19CC53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A71856" w14:textId="77777777" w:rsidR="00D67926" w:rsidRDefault="008D6FB8">
            <w:pPr>
              <w:rPr>
                <w:rFonts w:eastAsia="Times New Roman"/>
                <w:lang w:val="en-US"/>
              </w:rPr>
            </w:pPr>
            <w:r>
              <w:rPr>
                <w:rFonts w:eastAsia="Times New Roman"/>
                <w:lang w:val="en-US"/>
              </w:rPr>
              <w:t>Identifies the type of Vision correction product which is required for the patient.</w:t>
            </w:r>
          </w:p>
        </w:tc>
      </w:tr>
      <w:tr w:rsidR="00D67926" w14:paraId="1E6FE2C3" w14:textId="77777777">
        <w:trPr>
          <w:divId w:val="1529179779"/>
          <w:tblCellSpacing w:w="15" w:type="dxa"/>
        </w:trPr>
        <w:tc>
          <w:tcPr>
            <w:tcW w:w="0" w:type="auto"/>
            <w:vAlign w:val="center"/>
            <w:hideMark/>
          </w:tcPr>
          <w:p w14:paraId="4BB4D48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34AFA43" w14:textId="77777777" w:rsidR="00D67926" w:rsidRDefault="008D6FB8">
            <w:pPr>
              <w:rPr>
                <w:rFonts w:eastAsia="Times New Roman"/>
                <w:lang w:val="en-US"/>
              </w:rPr>
            </w:pPr>
            <w:r>
              <w:rPr>
                <w:rFonts w:eastAsia="Times New Roman"/>
                <w:lang w:val="en-US"/>
              </w:rPr>
              <w:t>A coded concept describing the Vision products.</w:t>
            </w:r>
          </w:p>
        </w:tc>
      </w:tr>
      <w:tr w:rsidR="00D67926" w14:paraId="0B84F6EE" w14:textId="77777777">
        <w:trPr>
          <w:divId w:val="1529179779"/>
          <w:tblCellSpacing w:w="15" w:type="dxa"/>
        </w:trPr>
        <w:tc>
          <w:tcPr>
            <w:tcW w:w="0" w:type="auto"/>
            <w:vAlign w:val="center"/>
            <w:hideMark/>
          </w:tcPr>
          <w:p w14:paraId="455B2795" w14:textId="77777777" w:rsidR="00D67926" w:rsidRDefault="008D6FB8">
            <w:pPr>
              <w:rPr>
                <w:rFonts w:eastAsia="Times New Roman"/>
                <w:lang w:val="en-US"/>
              </w:rPr>
            </w:pPr>
            <w:r>
              <w:rPr>
                <w:rFonts w:eastAsia="Times New Roman"/>
                <w:b/>
                <w:bCs/>
                <w:lang w:val="en-US"/>
              </w:rPr>
              <w:t>VisionPrescription.dispense.eye</w:t>
            </w:r>
          </w:p>
        </w:tc>
        <w:tc>
          <w:tcPr>
            <w:tcW w:w="0" w:type="auto"/>
            <w:vAlign w:val="center"/>
            <w:hideMark/>
          </w:tcPr>
          <w:p w14:paraId="550A69AD" w14:textId="77777777" w:rsidR="00D67926" w:rsidRDefault="00D67926">
            <w:pPr>
              <w:rPr>
                <w:rFonts w:eastAsia="Times New Roman"/>
                <w:lang w:val="en-US"/>
              </w:rPr>
            </w:pPr>
          </w:p>
        </w:tc>
      </w:tr>
      <w:tr w:rsidR="00D67926" w14:paraId="58AE5474" w14:textId="77777777">
        <w:trPr>
          <w:divId w:val="1529179779"/>
          <w:tblCellSpacing w:w="15" w:type="dxa"/>
        </w:trPr>
        <w:tc>
          <w:tcPr>
            <w:tcW w:w="0" w:type="auto"/>
            <w:vAlign w:val="center"/>
            <w:hideMark/>
          </w:tcPr>
          <w:p w14:paraId="0701B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C495A9" w14:textId="77777777" w:rsidR="00D67926" w:rsidRDefault="008D6FB8">
            <w:pPr>
              <w:rPr>
                <w:rFonts w:eastAsia="Times New Roman"/>
                <w:lang w:val="en-US"/>
              </w:rPr>
            </w:pPr>
            <w:r>
              <w:rPr>
                <w:rFonts w:eastAsia="Times New Roman"/>
                <w:lang w:val="en-US"/>
              </w:rPr>
              <w:t>The eye for which the lens applies.</w:t>
            </w:r>
          </w:p>
        </w:tc>
      </w:tr>
      <w:tr w:rsidR="00D67926" w14:paraId="1BE5A39B" w14:textId="77777777">
        <w:trPr>
          <w:divId w:val="1529179779"/>
          <w:tblCellSpacing w:w="15" w:type="dxa"/>
        </w:trPr>
        <w:tc>
          <w:tcPr>
            <w:tcW w:w="0" w:type="auto"/>
            <w:vAlign w:val="center"/>
            <w:hideMark/>
          </w:tcPr>
          <w:p w14:paraId="32EABAB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20A9AE8" w14:textId="77777777" w:rsidR="00D67926" w:rsidRDefault="008D6FB8">
            <w:pPr>
              <w:rPr>
                <w:rFonts w:eastAsia="Times New Roman"/>
                <w:lang w:val="en-US"/>
              </w:rPr>
            </w:pPr>
            <w:r>
              <w:rPr>
                <w:rFonts w:eastAsia="Times New Roman"/>
                <w:lang w:val="en-US"/>
              </w:rPr>
              <w:t>A coded concept listing the eye codes.</w:t>
            </w:r>
          </w:p>
        </w:tc>
      </w:tr>
      <w:tr w:rsidR="00D67926" w14:paraId="3F9622D1" w14:textId="77777777">
        <w:trPr>
          <w:divId w:val="1529179779"/>
          <w:tblCellSpacing w:w="15" w:type="dxa"/>
        </w:trPr>
        <w:tc>
          <w:tcPr>
            <w:tcW w:w="0" w:type="auto"/>
            <w:vAlign w:val="center"/>
            <w:hideMark/>
          </w:tcPr>
          <w:p w14:paraId="53C22562" w14:textId="77777777" w:rsidR="00D67926" w:rsidRDefault="008D6FB8">
            <w:pPr>
              <w:rPr>
                <w:rFonts w:eastAsia="Times New Roman"/>
                <w:lang w:val="en-US"/>
              </w:rPr>
            </w:pPr>
            <w:r>
              <w:rPr>
                <w:rFonts w:eastAsia="Times New Roman"/>
                <w:b/>
                <w:bCs/>
                <w:lang w:val="en-US"/>
              </w:rPr>
              <w:t>VisionPrescription.dispense.sphere</w:t>
            </w:r>
          </w:p>
        </w:tc>
        <w:tc>
          <w:tcPr>
            <w:tcW w:w="0" w:type="auto"/>
            <w:vAlign w:val="center"/>
            <w:hideMark/>
          </w:tcPr>
          <w:p w14:paraId="5A2103A8" w14:textId="77777777" w:rsidR="00D67926" w:rsidRDefault="00D67926">
            <w:pPr>
              <w:rPr>
                <w:rFonts w:eastAsia="Times New Roman"/>
                <w:lang w:val="en-US"/>
              </w:rPr>
            </w:pPr>
          </w:p>
        </w:tc>
      </w:tr>
      <w:tr w:rsidR="00D67926" w14:paraId="47EBB66A" w14:textId="77777777">
        <w:trPr>
          <w:divId w:val="1529179779"/>
          <w:tblCellSpacing w:w="15" w:type="dxa"/>
        </w:trPr>
        <w:tc>
          <w:tcPr>
            <w:tcW w:w="0" w:type="auto"/>
            <w:vAlign w:val="center"/>
            <w:hideMark/>
          </w:tcPr>
          <w:p w14:paraId="7DC27D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47F0C0" w14:textId="77777777" w:rsidR="00D67926" w:rsidRDefault="008D6FB8">
            <w:pPr>
              <w:rPr>
                <w:rFonts w:eastAsia="Times New Roman"/>
                <w:lang w:val="en-US"/>
              </w:rPr>
            </w:pPr>
            <w:r>
              <w:rPr>
                <w:rFonts w:eastAsia="Times New Roman"/>
                <w:lang w:val="en-US"/>
              </w:rPr>
              <w:t>Lens sphere</w:t>
            </w:r>
          </w:p>
        </w:tc>
      </w:tr>
      <w:tr w:rsidR="00D67926" w14:paraId="5141FD6B" w14:textId="77777777">
        <w:trPr>
          <w:divId w:val="1529179779"/>
          <w:tblCellSpacing w:w="15" w:type="dxa"/>
        </w:trPr>
        <w:tc>
          <w:tcPr>
            <w:tcW w:w="0" w:type="auto"/>
            <w:vAlign w:val="center"/>
            <w:hideMark/>
          </w:tcPr>
          <w:p w14:paraId="38C1D0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7B0A2B" w14:textId="77777777" w:rsidR="00D67926" w:rsidRDefault="008D6FB8">
            <w:pPr>
              <w:rPr>
                <w:rFonts w:eastAsia="Times New Roman"/>
                <w:lang w:val="en-US"/>
              </w:rPr>
            </w:pPr>
            <w:r>
              <w:rPr>
                <w:rFonts w:eastAsia="Times New Roman"/>
                <w:lang w:val="en-US"/>
              </w:rPr>
              <w:t>Lens power measured in diopters (0.25 units).</w:t>
            </w:r>
          </w:p>
        </w:tc>
      </w:tr>
      <w:tr w:rsidR="00D67926" w14:paraId="6CBBCA3E" w14:textId="77777777">
        <w:trPr>
          <w:divId w:val="1529179779"/>
          <w:tblCellSpacing w:w="15" w:type="dxa"/>
        </w:trPr>
        <w:tc>
          <w:tcPr>
            <w:tcW w:w="0" w:type="auto"/>
            <w:vAlign w:val="center"/>
            <w:hideMark/>
          </w:tcPr>
          <w:p w14:paraId="6BA3DDFE" w14:textId="77777777" w:rsidR="00D67926" w:rsidRDefault="008D6FB8">
            <w:pPr>
              <w:rPr>
                <w:rFonts w:eastAsia="Times New Roman"/>
                <w:lang w:val="en-US"/>
              </w:rPr>
            </w:pPr>
            <w:r>
              <w:rPr>
                <w:rFonts w:eastAsia="Times New Roman"/>
                <w:b/>
                <w:bCs/>
                <w:lang w:val="en-US"/>
              </w:rPr>
              <w:t>VisionPrescription.dispense.cylinder</w:t>
            </w:r>
          </w:p>
        </w:tc>
        <w:tc>
          <w:tcPr>
            <w:tcW w:w="0" w:type="auto"/>
            <w:vAlign w:val="center"/>
            <w:hideMark/>
          </w:tcPr>
          <w:p w14:paraId="0888373D" w14:textId="77777777" w:rsidR="00D67926" w:rsidRDefault="00D67926">
            <w:pPr>
              <w:rPr>
                <w:rFonts w:eastAsia="Times New Roman"/>
                <w:lang w:val="en-US"/>
              </w:rPr>
            </w:pPr>
          </w:p>
        </w:tc>
      </w:tr>
      <w:tr w:rsidR="00D67926" w14:paraId="016359E5" w14:textId="77777777">
        <w:trPr>
          <w:divId w:val="1529179779"/>
          <w:tblCellSpacing w:w="15" w:type="dxa"/>
        </w:trPr>
        <w:tc>
          <w:tcPr>
            <w:tcW w:w="0" w:type="auto"/>
            <w:vAlign w:val="center"/>
            <w:hideMark/>
          </w:tcPr>
          <w:p w14:paraId="7B4A97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9DF23F" w14:textId="77777777" w:rsidR="00D67926" w:rsidRDefault="008D6FB8">
            <w:pPr>
              <w:rPr>
                <w:rFonts w:eastAsia="Times New Roman"/>
                <w:lang w:val="en-US"/>
              </w:rPr>
            </w:pPr>
            <w:r>
              <w:rPr>
                <w:rFonts w:eastAsia="Times New Roman"/>
                <w:lang w:val="en-US"/>
              </w:rPr>
              <w:t>Lens cylinder</w:t>
            </w:r>
          </w:p>
        </w:tc>
      </w:tr>
      <w:tr w:rsidR="00D67926" w14:paraId="5DBE6D29" w14:textId="77777777">
        <w:trPr>
          <w:divId w:val="1529179779"/>
          <w:tblCellSpacing w:w="15" w:type="dxa"/>
        </w:trPr>
        <w:tc>
          <w:tcPr>
            <w:tcW w:w="0" w:type="auto"/>
            <w:vAlign w:val="center"/>
            <w:hideMark/>
          </w:tcPr>
          <w:p w14:paraId="5B7C55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DC4E8E" w14:textId="77777777" w:rsidR="00D67926" w:rsidRDefault="008D6FB8">
            <w:pPr>
              <w:rPr>
                <w:rFonts w:eastAsia="Times New Roman"/>
                <w:lang w:val="en-US"/>
              </w:rPr>
            </w:pPr>
            <w:r>
              <w:rPr>
                <w:rFonts w:eastAsia="Times New Roman"/>
                <w:lang w:val="en-US"/>
              </w:rPr>
              <w:t>Power adjustment for astigmatism measured in diopters (0.25 units).</w:t>
            </w:r>
          </w:p>
        </w:tc>
      </w:tr>
      <w:tr w:rsidR="00D67926" w14:paraId="3F32CCF3" w14:textId="77777777">
        <w:trPr>
          <w:divId w:val="1529179779"/>
          <w:tblCellSpacing w:w="15" w:type="dxa"/>
        </w:trPr>
        <w:tc>
          <w:tcPr>
            <w:tcW w:w="0" w:type="auto"/>
            <w:vAlign w:val="center"/>
            <w:hideMark/>
          </w:tcPr>
          <w:p w14:paraId="6D6E93FC" w14:textId="77777777" w:rsidR="00D67926" w:rsidRDefault="008D6FB8">
            <w:pPr>
              <w:rPr>
                <w:rFonts w:eastAsia="Times New Roman"/>
                <w:lang w:val="en-US"/>
              </w:rPr>
            </w:pPr>
            <w:r>
              <w:rPr>
                <w:rFonts w:eastAsia="Times New Roman"/>
                <w:b/>
                <w:bCs/>
                <w:lang w:val="en-US"/>
              </w:rPr>
              <w:t>VisionPrescription.dispense.axis</w:t>
            </w:r>
          </w:p>
        </w:tc>
        <w:tc>
          <w:tcPr>
            <w:tcW w:w="0" w:type="auto"/>
            <w:vAlign w:val="center"/>
            <w:hideMark/>
          </w:tcPr>
          <w:p w14:paraId="46301F6F" w14:textId="77777777" w:rsidR="00D67926" w:rsidRDefault="00D67926">
            <w:pPr>
              <w:rPr>
                <w:rFonts w:eastAsia="Times New Roman"/>
                <w:lang w:val="en-US"/>
              </w:rPr>
            </w:pPr>
          </w:p>
        </w:tc>
      </w:tr>
      <w:tr w:rsidR="00D67926" w14:paraId="1DFB6CBB" w14:textId="77777777">
        <w:trPr>
          <w:divId w:val="1529179779"/>
          <w:tblCellSpacing w:w="15" w:type="dxa"/>
        </w:trPr>
        <w:tc>
          <w:tcPr>
            <w:tcW w:w="0" w:type="auto"/>
            <w:vAlign w:val="center"/>
            <w:hideMark/>
          </w:tcPr>
          <w:p w14:paraId="1AED68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C0C2BC" w14:textId="77777777" w:rsidR="00D67926" w:rsidRDefault="008D6FB8">
            <w:pPr>
              <w:rPr>
                <w:rFonts w:eastAsia="Times New Roman"/>
                <w:lang w:val="en-US"/>
              </w:rPr>
            </w:pPr>
            <w:r>
              <w:rPr>
                <w:rFonts w:eastAsia="Times New Roman"/>
                <w:lang w:val="en-US"/>
              </w:rPr>
              <w:t>Lens axis</w:t>
            </w:r>
          </w:p>
        </w:tc>
      </w:tr>
      <w:tr w:rsidR="00D67926" w14:paraId="52D5EFC4" w14:textId="77777777">
        <w:trPr>
          <w:divId w:val="1529179779"/>
          <w:tblCellSpacing w:w="15" w:type="dxa"/>
        </w:trPr>
        <w:tc>
          <w:tcPr>
            <w:tcW w:w="0" w:type="auto"/>
            <w:vAlign w:val="center"/>
            <w:hideMark/>
          </w:tcPr>
          <w:p w14:paraId="518711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C5DDAC" w14:textId="77777777" w:rsidR="00D67926" w:rsidRDefault="008D6FB8">
            <w:pPr>
              <w:rPr>
                <w:rFonts w:eastAsia="Times New Roman"/>
                <w:lang w:val="en-US"/>
              </w:rPr>
            </w:pPr>
            <w:r>
              <w:rPr>
                <w:rFonts w:eastAsia="Times New Roman"/>
                <w:lang w:val="en-US"/>
              </w:rPr>
              <w:t>Adjustment for astigmatism measured in integer degrees.</w:t>
            </w:r>
          </w:p>
        </w:tc>
      </w:tr>
      <w:tr w:rsidR="00D67926" w14:paraId="61AF93BB" w14:textId="77777777">
        <w:trPr>
          <w:divId w:val="1529179779"/>
          <w:tblCellSpacing w:w="15" w:type="dxa"/>
        </w:trPr>
        <w:tc>
          <w:tcPr>
            <w:tcW w:w="0" w:type="auto"/>
            <w:vAlign w:val="center"/>
            <w:hideMark/>
          </w:tcPr>
          <w:p w14:paraId="745C1BB3" w14:textId="77777777" w:rsidR="00D67926" w:rsidRDefault="008D6FB8">
            <w:pPr>
              <w:rPr>
                <w:rFonts w:eastAsia="Times New Roman"/>
                <w:lang w:val="en-US"/>
              </w:rPr>
            </w:pPr>
            <w:r>
              <w:rPr>
                <w:rFonts w:eastAsia="Times New Roman"/>
                <w:b/>
                <w:bCs/>
                <w:lang w:val="en-US"/>
              </w:rPr>
              <w:t>VisionPrescription.dispense.prism</w:t>
            </w:r>
          </w:p>
        </w:tc>
        <w:tc>
          <w:tcPr>
            <w:tcW w:w="0" w:type="auto"/>
            <w:vAlign w:val="center"/>
            <w:hideMark/>
          </w:tcPr>
          <w:p w14:paraId="0C9F98A4" w14:textId="77777777" w:rsidR="00D67926" w:rsidRDefault="00D67926">
            <w:pPr>
              <w:rPr>
                <w:rFonts w:eastAsia="Times New Roman"/>
                <w:lang w:val="en-US"/>
              </w:rPr>
            </w:pPr>
          </w:p>
        </w:tc>
      </w:tr>
      <w:tr w:rsidR="00D67926" w14:paraId="48AE1ED6" w14:textId="77777777">
        <w:trPr>
          <w:divId w:val="1529179779"/>
          <w:tblCellSpacing w:w="15" w:type="dxa"/>
        </w:trPr>
        <w:tc>
          <w:tcPr>
            <w:tcW w:w="0" w:type="auto"/>
            <w:vAlign w:val="center"/>
            <w:hideMark/>
          </w:tcPr>
          <w:p w14:paraId="27C36A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C8CEB1" w14:textId="77777777" w:rsidR="00D67926" w:rsidRDefault="008D6FB8">
            <w:pPr>
              <w:rPr>
                <w:rFonts w:eastAsia="Times New Roman"/>
                <w:lang w:val="en-US"/>
              </w:rPr>
            </w:pPr>
            <w:r>
              <w:rPr>
                <w:rFonts w:eastAsia="Times New Roman"/>
                <w:lang w:val="en-US"/>
              </w:rPr>
              <w:t>Lens prism</w:t>
            </w:r>
          </w:p>
        </w:tc>
      </w:tr>
      <w:tr w:rsidR="00D67926" w14:paraId="29D6FB3F" w14:textId="77777777">
        <w:trPr>
          <w:divId w:val="1529179779"/>
          <w:tblCellSpacing w:w="15" w:type="dxa"/>
        </w:trPr>
        <w:tc>
          <w:tcPr>
            <w:tcW w:w="0" w:type="auto"/>
            <w:vAlign w:val="center"/>
            <w:hideMark/>
          </w:tcPr>
          <w:p w14:paraId="5AE1DC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E6FF25" w14:textId="77777777" w:rsidR="00D67926" w:rsidRDefault="008D6FB8">
            <w:pPr>
              <w:rPr>
                <w:rFonts w:eastAsia="Times New Roman"/>
                <w:lang w:val="en-US"/>
              </w:rPr>
            </w:pPr>
            <w:r>
              <w:rPr>
                <w:rFonts w:eastAsia="Times New Roman"/>
                <w:lang w:val="en-US"/>
              </w:rPr>
              <w:t>Amount of prism to compensate for eye alignment in fractional units.</w:t>
            </w:r>
          </w:p>
        </w:tc>
      </w:tr>
      <w:tr w:rsidR="00D67926" w14:paraId="1B5221BA" w14:textId="77777777">
        <w:trPr>
          <w:divId w:val="1529179779"/>
          <w:tblCellSpacing w:w="15" w:type="dxa"/>
        </w:trPr>
        <w:tc>
          <w:tcPr>
            <w:tcW w:w="0" w:type="auto"/>
            <w:vAlign w:val="center"/>
            <w:hideMark/>
          </w:tcPr>
          <w:p w14:paraId="37715A55" w14:textId="77777777" w:rsidR="00D67926" w:rsidRDefault="008D6FB8">
            <w:pPr>
              <w:rPr>
                <w:rFonts w:eastAsia="Times New Roman"/>
                <w:lang w:val="en-US"/>
              </w:rPr>
            </w:pPr>
            <w:r>
              <w:rPr>
                <w:rFonts w:eastAsia="Times New Roman"/>
                <w:b/>
                <w:bCs/>
                <w:lang w:val="en-US"/>
              </w:rPr>
              <w:t>VisionPrescription.dispense.base</w:t>
            </w:r>
          </w:p>
        </w:tc>
        <w:tc>
          <w:tcPr>
            <w:tcW w:w="0" w:type="auto"/>
            <w:vAlign w:val="center"/>
            <w:hideMark/>
          </w:tcPr>
          <w:p w14:paraId="12A33C6F" w14:textId="77777777" w:rsidR="00D67926" w:rsidRDefault="00D67926">
            <w:pPr>
              <w:rPr>
                <w:rFonts w:eastAsia="Times New Roman"/>
                <w:lang w:val="en-US"/>
              </w:rPr>
            </w:pPr>
          </w:p>
        </w:tc>
      </w:tr>
      <w:tr w:rsidR="00D67926" w14:paraId="7DDABC66" w14:textId="77777777">
        <w:trPr>
          <w:divId w:val="1529179779"/>
          <w:tblCellSpacing w:w="15" w:type="dxa"/>
        </w:trPr>
        <w:tc>
          <w:tcPr>
            <w:tcW w:w="0" w:type="auto"/>
            <w:vAlign w:val="center"/>
            <w:hideMark/>
          </w:tcPr>
          <w:p w14:paraId="38E4A7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F205F1" w14:textId="77777777" w:rsidR="00D67926" w:rsidRDefault="008D6FB8">
            <w:pPr>
              <w:rPr>
                <w:rFonts w:eastAsia="Times New Roman"/>
                <w:lang w:val="en-US"/>
              </w:rPr>
            </w:pPr>
            <w:r>
              <w:rPr>
                <w:rFonts w:eastAsia="Times New Roman"/>
                <w:lang w:val="en-US"/>
              </w:rPr>
              <w:t>The relative base, or reference lens edge, for the prism.</w:t>
            </w:r>
          </w:p>
        </w:tc>
      </w:tr>
      <w:tr w:rsidR="00D67926" w14:paraId="02C0E4DB" w14:textId="77777777">
        <w:trPr>
          <w:divId w:val="1529179779"/>
          <w:tblCellSpacing w:w="15" w:type="dxa"/>
        </w:trPr>
        <w:tc>
          <w:tcPr>
            <w:tcW w:w="0" w:type="auto"/>
            <w:vAlign w:val="center"/>
            <w:hideMark/>
          </w:tcPr>
          <w:p w14:paraId="4B7A8AB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7278909" w14:textId="77777777" w:rsidR="00D67926" w:rsidRDefault="008D6FB8">
            <w:pPr>
              <w:rPr>
                <w:rFonts w:eastAsia="Times New Roman"/>
                <w:lang w:val="en-US"/>
              </w:rPr>
            </w:pPr>
            <w:r>
              <w:rPr>
                <w:rFonts w:eastAsia="Times New Roman"/>
                <w:lang w:val="en-US"/>
              </w:rPr>
              <w:t>A coded concept listing the base codes.</w:t>
            </w:r>
          </w:p>
        </w:tc>
      </w:tr>
      <w:tr w:rsidR="00D67926" w14:paraId="253F870A" w14:textId="77777777">
        <w:trPr>
          <w:divId w:val="1529179779"/>
          <w:tblCellSpacing w:w="15" w:type="dxa"/>
        </w:trPr>
        <w:tc>
          <w:tcPr>
            <w:tcW w:w="0" w:type="auto"/>
            <w:vAlign w:val="center"/>
            <w:hideMark/>
          </w:tcPr>
          <w:p w14:paraId="3D185D15" w14:textId="77777777" w:rsidR="00D67926" w:rsidRDefault="008D6FB8">
            <w:pPr>
              <w:rPr>
                <w:rFonts w:eastAsia="Times New Roman"/>
                <w:lang w:val="en-US"/>
              </w:rPr>
            </w:pPr>
            <w:r>
              <w:rPr>
                <w:rFonts w:eastAsia="Times New Roman"/>
                <w:b/>
                <w:bCs/>
                <w:lang w:val="en-US"/>
              </w:rPr>
              <w:t>VisionPrescription.dispense.add</w:t>
            </w:r>
          </w:p>
        </w:tc>
        <w:tc>
          <w:tcPr>
            <w:tcW w:w="0" w:type="auto"/>
            <w:vAlign w:val="center"/>
            <w:hideMark/>
          </w:tcPr>
          <w:p w14:paraId="6AB7B8F5" w14:textId="77777777" w:rsidR="00D67926" w:rsidRDefault="00D67926">
            <w:pPr>
              <w:rPr>
                <w:rFonts w:eastAsia="Times New Roman"/>
                <w:lang w:val="en-US"/>
              </w:rPr>
            </w:pPr>
          </w:p>
        </w:tc>
      </w:tr>
      <w:tr w:rsidR="00D67926" w14:paraId="557D4988" w14:textId="77777777">
        <w:trPr>
          <w:divId w:val="1529179779"/>
          <w:tblCellSpacing w:w="15" w:type="dxa"/>
        </w:trPr>
        <w:tc>
          <w:tcPr>
            <w:tcW w:w="0" w:type="auto"/>
            <w:vAlign w:val="center"/>
            <w:hideMark/>
          </w:tcPr>
          <w:p w14:paraId="112C64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060867" w14:textId="77777777" w:rsidR="00D67926" w:rsidRDefault="008D6FB8">
            <w:pPr>
              <w:rPr>
                <w:rFonts w:eastAsia="Times New Roman"/>
                <w:lang w:val="en-US"/>
              </w:rPr>
            </w:pPr>
            <w:r>
              <w:rPr>
                <w:rFonts w:eastAsia="Times New Roman"/>
                <w:lang w:val="en-US"/>
              </w:rPr>
              <w:t>Lens add</w:t>
            </w:r>
          </w:p>
        </w:tc>
      </w:tr>
      <w:tr w:rsidR="00D67926" w14:paraId="1C5CAD7B" w14:textId="77777777">
        <w:trPr>
          <w:divId w:val="1529179779"/>
          <w:tblCellSpacing w:w="15" w:type="dxa"/>
        </w:trPr>
        <w:tc>
          <w:tcPr>
            <w:tcW w:w="0" w:type="auto"/>
            <w:vAlign w:val="center"/>
            <w:hideMark/>
          </w:tcPr>
          <w:p w14:paraId="427AD8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DCD823" w14:textId="77777777" w:rsidR="00D67926" w:rsidRDefault="008D6FB8">
            <w:pPr>
              <w:rPr>
                <w:rFonts w:eastAsia="Times New Roman"/>
                <w:lang w:val="en-US"/>
              </w:rPr>
            </w:pPr>
            <w:r>
              <w:rPr>
                <w:rFonts w:eastAsia="Times New Roman"/>
                <w:lang w:val="en-US"/>
              </w:rPr>
              <w:t>Power adjustment for multifocal lenses measured in diopters (0.25 units).</w:t>
            </w:r>
          </w:p>
        </w:tc>
      </w:tr>
      <w:tr w:rsidR="00D67926" w14:paraId="694C5688" w14:textId="77777777">
        <w:trPr>
          <w:divId w:val="1529179779"/>
          <w:tblCellSpacing w:w="15" w:type="dxa"/>
        </w:trPr>
        <w:tc>
          <w:tcPr>
            <w:tcW w:w="0" w:type="auto"/>
            <w:vAlign w:val="center"/>
            <w:hideMark/>
          </w:tcPr>
          <w:p w14:paraId="2A77F76A" w14:textId="77777777" w:rsidR="00D67926" w:rsidRDefault="008D6FB8">
            <w:pPr>
              <w:rPr>
                <w:rFonts w:eastAsia="Times New Roman"/>
                <w:lang w:val="en-US"/>
              </w:rPr>
            </w:pPr>
            <w:r>
              <w:rPr>
                <w:rFonts w:eastAsia="Times New Roman"/>
                <w:b/>
                <w:bCs/>
                <w:lang w:val="en-US"/>
              </w:rPr>
              <w:t>VisionPrescription.dispense.power</w:t>
            </w:r>
          </w:p>
        </w:tc>
        <w:tc>
          <w:tcPr>
            <w:tcW w:w="0" w:type="auto"/>
            <w:vAlign w:val="center"/>
            <w:hideMark/>
          </w:tcPr>
          <w:p w14:paraId="575B6C08" w14:textId="77777777" w:rsidR="00D67926" w:rsidRDefault="00D67926">
            <w:pPr>
              <w:rPr>
                <w:rFonts w:eastAsia="Times New Roman"/>
                <w:lang w:val="en-US"/>
              </w:rPr>
            </w:pPr>
          </w:p>
        </w:tc>
      </w:tr>
      <w:tr w:rsidR="00D67926" w14:paraId="45C684A4" w14:textId="77777777">
        <w:trPr>
          <w:divId w:val="1529179779"/>
          <w:tblCellSpacing w:w="15" w:type="dxa"/>
        </w:trPr>
        <w:tc>
          <w:tcPr>
            <w:tcW w:w="0" w:type="auto"/>
            <w:vAlign w:val="center"/>
            <w:hideMark/>
          </w:tcPr>
          <w:p w14:paraId="30A0814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8BC9B9" w14:textId="77777777" w:rsidR="00D67926" w:rsidRDefault="008D6FB8">
            <w:pPr>
              <w:rPr>
                <w:rFonts w:eastAsia="Times New Roman"/>
                <w:lang w:val="en-US"/>
              </w:rPr>
            </w:pPr>
            <w:r>
              <w:rPr>
                <w:rFonts w:eastAsia="Times New Roman"/>
                <w:lang w:val="en-US"/>
              </w:rPr>
              <w:t>Contact Lens power</w:t>
            </w:r>
          </w:p>
        </w:tc>
      </w:tr>
      <w:tr w:rsidR="00D67926" w14:paraId="65866F77" w14:textId="77777777">
        <w:trPr>
          <w:divId w:val="1529179779"/>
          <w:tblCellSpacing w:w="15" w:type="dxa"/>
        </w:trPr>
        <w:tc>
          <w:tcPr>
            <w:tcW w:w="0" w:type="auto"/>
            <w:vAlign w:val="center"/>
            <w:hideMark/>
          </w:tcPr>
          <w:p w14:paraId="6BDB57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B9A89D" w14:textId="77777777" w:rsidR="00D67926" w:rsidRDefault="008D6FB8">
            <w:pPr>
              <w:rPr>
                <w:rFonts w:eastAsia="Times New Roman"/>
                <w:lang w:val="en-US"/>
              </w:rPr>
            </w:pPr>
            <w:r>
              <w:rPr>
                <w:rFonts w:eastAsia="Times New Roman"/>
                <w:lang w:val="en-US"/>
              </w:rPr>
              <w:t>Contact lens power measured in diopters (0.25 units).</w:t>
            </w:r>
          </w:p>
        </w:tc>
      </w:tr>
      <w:tr w:rsidR="00D67926" w14:paraId="6697D9E4" w14:textId="77777777">
        <w:trPr>
          <w:divId w:val="1529179779"/>
          <w:tblCellSpacing w:w="15" w:type="dxa"/>
        </w:trPr>
        <w:tc>
          <w:tcPr>
            <w:tcW w:w="0" w:type="auto"/>
            <w:vAlign w:val="center"/>
            <w:hideMark/>
          </w:tcPr>
          <w:p w14:paraId="716F1FAA" w14:textId="77777777" w:rsidR="00D67926" w:rsidRDefault="008D6FB8">
            <w:pPr>
              <w:rPr>
                <w:rFonts w:eastAsia="Times New Roman"/>
                <w:lang w:val="en-US"/>
              </w:rPr>
            </w:pPr>
            <w:r>
              <w:rPr>
                <w:rFonts w:eastAsia="Times New Roman"/>
                <w:b/>
                <w:bCs/>
                <w:lang w:val="en-US"/>
              </w:rPr>
              <w:t>VisionPrescription.dispense.backCurve</w:t>
            </w:r>
          </w:p>
        </w:tc>
        <w:tc>
          <w:tcPr>
            <w:tcW w:w="0" w:type="auto"/>
            <w:vAlign w:val="center"/>
            <w:hideMark/>
          </w:tcPr>
          <w:p w14:paraId="4F1EAB20" w14:textId="77777777" w:rsidR="00D67926" w:rsidRDefault="00D67926">
            <w:pPr>
              <w:rPr>
                <w:rFonts w:eastAsia="Times New Roman"/>
                <w:lang w:val="en-US"/>
              </w:rPr>
            </w:pPr>
          </w:p>
        </w:tc>
      </w:tr>
      <w:tr w:rsidR="00D67926" w14:paraId="19F7A3EB" w14:textId="77777777">
        <w:trPr>
          <w:divId w:val="1529179779"/>
          <w:tblCellSpacing w:w="15" w:type="dxa"/>
        </w:trPr>
        <w:tc>
          <w:tcPr>
            <w:tcW w:w="0" w:type="auto"/>
            <w:vAlign w:val="center"/>
            <w:hideMark/>
          </w:tcPr>
          <w:p w14:paraId="6A8EF5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7CF60A" w14:textId="77777777" w:rsidR="00D67926" w:rsidRDefault="008D6FB8">
            <w:pPr>
              <w:rPr>
                <w:rFonts w:eastAsia="Times New Roman"/>
                <w:lang w:val="en-US"/>
              </w:rPr>
            </w:pPr>
            <w:r>
              <w:rPr>
                <w:rFonts w:eastAsia="Times New Roman"/>
                <w:lang w:val="en-US"/>
              </w:rPr>
              <w:t>Contact lens back curvature</w:t>
            </w:r>
          </w:p>
        </w:tc>
      </w:tr>
      <w:tr w:rsidR="00D67926" w14:paraId="6747940A" w14:textId="77777777">
        <w:trPr>
          <w:divId w:val="1529179779"/>
          <w:tblCellSpacing w:w="15" w:type="dxa"/>
        </w:trPr>
        <w:tc>
          <w:tcPr>
            <w:tcW w:w="0" w:type="auto"/>
            <w:vAlign w:val="center"/>
            <w:hideMark/>
          </w:tcPr>
          <w:p w14:paraId="4C5830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44FA6A" w14:textId="77777777" w:rsidR="00D67926" w:rsidRDefault="008D6FB8">
            <w:pPr>
              <w:rPr>
                <w:rFonts w:eastAsia="Times New Roman"/>
                <w:lang w:val="en-US"/>
              </w:rPr>
            </w:pPr>
            <w:r>
              <w:rPr>
                <w:rFonts w:eastAsia="Times New Roman"/>
                <w:lang w:val="en-US"/>
              </w:rPr>
              <w:t>Back Curvature measured in millimeters.</w:t>
            </w:r>
          </w:p>
        </w:tc>
      </w:tr>
      <w:tr w:rsidR="00D67926" w14:paraId="2A11C4A4" w14:textId="77777777">
        <w:trPr>
          <w:divId w:val="1529179779"/>
          <w:tblCellSpacing w:w="15" w:type="dxa"/>
        </w:trPr>
        <w:tc>
          <w:tcPr>
            <w:tcW w:w="0" w:type="auto"/>
            <w:vAlign w:val="center"/>
            <w:hideMark/>
          </w:tcPr>
          <w:p w14:paraId="40073440" w14:textId="77777777" w:rsidR="00D67926" w:rsidRDefault="008D6FB8">
            <w:pPr>
              <w:rPr>
                <w:rFonts w:eastAsia="Times New Roman"/>
                <w:lang w:val="en-US"/>
              </w:rPr>
            </w:pPr>
            <w:r>
              <w:rPr>
                <w:rFonts w:eastAsia="Times New Roman"/>
                <w:b/>
                <w:bCs/>
                <w:lang w:val="en-US"/>
              </w:rPr>
              <w:lastRenderedPageBreak/>
              <w:t>VisionPrescription.dispense.diameter</w:t>
            </w:r>
          </w:p>
        </w:tc>
        <w:tc>
          <w:tcPr>
            <w:tcW w:w="0" w:type="auto"/>
            <w:vAlign w:val="center"/>
            <w:hideMark/>
          </w:tcPr>
          <w:p w14:paraId="6F6C5550" w14:textId="77777777" w:rsidR="00D67926" w:rsidRDefault="00D67926">
            <w:pPr>
              <w:rPr>
                <w:rFonts w:eastAsia="Times New Roman"/>
                <w:lang w:val="en-US"/>
              </w:rPr>
            </w:pPr>
          </w:p>
        </w:tc>
      </w:tr>
      <w:tr w:rsidR="00D67926" w14:paraId="068AF77A" w14:textId="77777777">
        <w:trPr>
          <w:divId w:val="1529179779"/>
          <w:tblCellSpacing w:w="15" w:type="dxa"/>
        </w:trPr>
        <w:tc>
          <w:tcPr>
            <w:tcW w:w="0" w:type="auto"/>
            <w:vAlign w:val="center"/>
            <w:hideMark/>
          </w:tcPr>
          <w:p w14:paraId="06B194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A1AD87" w14:textId="77777777" w:rsidR="00D67926" w:rsidRDefault="008D6FB8">
            <w:pPr>
              <w:rPr>
                <w:rFonts w:eastAsia="Times New Roman"/>
                <w:lang w:val="en-US"/>
              </w:rPr>
            </w:pPr>
            <w:r>
              <w:rPr>
                <w:rFonts w:eastAsia="Times New Roman"/>
                <w:lang w:val="en-US"/>
              </w:rPr>
              <w:t>Contact Lens diameter</w:t>
            </w:r>
          </w:p>
        </w:tc>
      </w:tr>
      <w:tr w:rsidR="00D67926" w14:paraId="502A8AF8" w14:textId="77777777">
        <w:trPr>
          <w:divId w:val="1529179779"/>
          <w:tblCellSpacing w:w="15" w:type="dxa"/>
        </w:trPr>
        <w:tc>
          <w:tcPr>
            <w:tcW w:w="0" w:type="auto"/>
            <w:vAlign w:val="center"/>
            <w:hideMark/>
          </w:tcPr>
          <w:p w14:paraId="1C44B8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5C1F54" w14:textId="77777777" w:rsidR="00D67926" w:rsidRDefault="008D6FB8">
            <w:pPr>
              <w:rPr>
                <w:rFonts w:eastAsia="Times New Roman"/>
                <w:lang w:val="en-US"/>
              </w:rPr>
            </w:pPr>
            <w:r>
              <w:rPr>
                <w:rFonts w:eastAsia="Times New Roman"/>
                <w:lang w:val="en-US"/>
              </w:rPr>
              <w:t>Contact lens diameter measured in millimeters.</w:t>
            </w:r>
          </w:p>
        </w:tc>
      </w:tr>
      <w:tr w:rsidR="00D67926" w14:paraId="6975F716" w14:textId="77777777">
        <w:trPr>
          <w:divId w:val="1529179779"/>
          <w:tblCellSpacing w:w="15" w:type="dxa"/>
        </w:trPr>
        <w:tc>
          <w:tcPr>
            <w:tcW w:w="0" w:type="auto"/>
            <w:vAlign w:val="center"/>
            <w:hideMark/>
          </w:tcPr>
          <w:p w14:paraId="0B222171" w14:textId="77777777" w:rsidR="00D67926" w:rsidRDefault="008D6FB8">
            <w:pPr>
              <w:rPr>
                <w:rFonts w:eastAsia="Times New Roman"/>
                <w:lang w:val="en-US"/>
              </w:rPr>
            </w:pPr>
            <w:r>
              <w:rPr>
                <w:rFonts w:eastAsia="Times New Roman"/>
                <w:b/>
                <w:bCs/>
                <w:lang w:val="en-US"/>
              </w:rPr>
              <w:t>VisionPrescription.dispense.duration</w:t>
            </w:r>
          </w:p>
        </w:tc>
        <w:tc>
          <w:tcPr>
            <w:tcW w:w="0" w:type="auto"/>
            <w:vAlign w:val="center"/>
            <w:hideMark/>
          </w:tcPr>
          <w:p w14:paraId="37699B42" w14:textId="77777777" w:rsidR="00D67926" w:rsidRDefault="00D67926">
            <w:pPr>
              <w:rPr>
                <w:rFonts w:eastAsia="Times New Roman"/>
                <w:lang w:val="en-US"/>
              </w:rPr>
            </w:pPr>
          </w:p>
        </w:tc>
      </w:tr>
      <w:tr w:rsidR="00D67926" w14:paraId="3F4EE8F5" w14:textId="77777777">
        <w:trPr>
          <w:divId w:val="1529179779"/>
          <w:tblCellSpacing w:w="15" w:type="dxa"/>
        </w:trPr>
        <w:tc>
          <w:tcPr>
            <w:tcW w:w="0" w:type="auto"/>
            <w:vAlign w:val="center"/>
            <w:hideMark/>
          </w:tcPr>
          <w:p w14:paraId="6D94E5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25F5AF" w14:textId="77777777" w:rsidR="00D67926" w:rsidRDefault="008D6FB8">
            <w:pPr>
              <w:rPr>
                <w:rFonts w:eastAsia="Times New Roman"/>
                <w:lang w:val="en-US"/>
              </w:rPr>
            </w:pPr>
            <w:r>
              <w:rPr>
                <w:rFonts w:eastAsia="Times New Roman"/>
                <w:lang w:val="en-US"/>
              </w:rPr>
              <w:t>Lens wear duration</w:t>
            </w:r>
          </w:p>
        </w:tc>
      </w:tr>
      <w:tr w:rsidR="00D67926" w14:paraId="2D23BC11" w14:textId="77777777">
        <w:trPr>
          <w:divId w:val="1529179779"/>
          <w:tblCellSpacing w:w="15" w:type="dxa"/>
        </w:trPr>
        <w:tc>
          <w:tcPr>
            <w:tcW w:w="0" w:type="auto"/>
            <w:vAlign w:val="center"/>
            <w:hideMark/>
          </w:tcPr>
          <w:p w14:paraId="514BC3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8BED84" w14:textId="77777777" w:rsidR="00D67926" w:rsidRDefault="008D6FB8">
            <w:pPr>
              <w:rPr>
                <w:rFonts w:eastAsia="Times New Roman"/>
                <w:lang w:val="en-US"/>
              </w:rPr>
            </w:pPr>
            <w:r>
              <w:rPr>
                <w:rFonts w:eastAsia="Times New Roman"/>
                <w:lang w:val="en-US"/>
              </w:rPr>
              <w:t>The recommended maximum wear period for the lens.</w:t>
            </w:r>
          </w:p>
        </w:tc>
      </w:tr>
      <w:tr w:rsidR="00D67926" w14:paraId="5330CD03" w14:textId="77777777">
        <w:trPr>
          <w:divId w:val="1529179779"/>
          <w:tblCellSpacing w:w="15" w:type="dxa"/>
        </w:trPr>
        <w:tc>
          <w:tcPr>
            <w:tcW w:w="0" w:type="auto"/>
            <w:vAlign w:val="center"/>
            <w:hideMark/>
          </w:tcPr>
          <w:p w14:paraId="4EF2AD38" w14:textId="77777777" w:rsidR="00D67926" w:rsidRDefault="008D6FB8">
            <w:pPr>
              <w:rPr>
                <w:rFonts w:eastAsia="Times New Roman"/>
                <w:lang w:val="en-US"/>
              </w:rPr>
            </w:pPr>
            <w:r>
              <w:rPr>
                <w:rFonts w:eastAsia="Times New Roman"/>
                <w:b/>
                <w:bCs/>
                <w:lang w:val="en-US"/>
              </w:rPr>
              <w:t>VisionPrescription.dispense.color</w:t>
            </w:r>
          </w:p>
        </w:tc>
        <w:tc>
          <w:tcPr>
            <w:tcW w:w="0" w:type="auto"/>
            <w:vAlign w:val="center"/>
            <w:hideMark/>
          </w:tcPr>
          <w:p w14:paraId="4EEC1D67" w14:textId="77777777" w:rsidR="00D67926" w:rsidRDefault="00D67926">
            <w:pPr>
              <w:rPr>
                <w:rFonts w:eastAsia="Times New Roman"/>
                <w:lang w:val="en-US"/>
              </w:rPr>
            </w:pPr>
          </w:p>
        </w:tc>
      </w:tr>
      <w:tr w:rsidR="00D67926" w14:paraId="17ECF8B3" w14:textId="77777777">
        <w:trPr>
          <w:divId w:val="1529179779"/>
          <w:tblCellSpacing w:w="15" w:type="dxa"/>
        </w:trPr>
        <w:tc>
          <w:tcPr>
            <w:tcW w:w="0" w:type="auto"/>
            <w:vAlign w:val="center"/>
            <w:hideMark/>
          </w:tcPr>
          <w:p w14:paraId="1235C8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616859" w14:textId="77777777" w:rsidR="00D67926" w:rsidRDefault="008D6FB8">
            <w:pPr>
              <w:rPr>
                <w:rFonts w:eastAsia="Times New Roman"/>
                <w:lang w:val="en-US"/>
              </w:rPr>
            </w:pPr>
            <w:r>
              <w:rPr>
                <w:rFonts w:eastAsia="Times New Roman"/>
                <w:lang w:val="en-US"/>
              </w:rPr>
              <w:t>Lens add</w:t>
            </w:r>
          </w:p>
        </w:tc>
      </w:tr>
      <w:tr w:rsidR="00D67926" w14:paraId="230AA5E2" w14:textId="77777777">
        <w:trPr>
          <w:divId w:val="1529179779"/>
          <w:tblCellSpacing w:w="15" w:type="dxa"/>
        </w:trPr>
        <w:tc>
          <w:tcPr>
            <w:tcW w:w="0" w:type="auto"/>
            <w:vAlign w:val="center"/>
            <w:hideMark/>
          </w:tcPr>
          <w:p w14:paraId="790DA0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DCC8A8" w14:textId="77777777" w:rsidR="00D67926" w:rsidRDefault="008D6FB8">
            <w:pPr>
              <w:rPr>
                <w:rFonts w:eastAsia="Times New Roman"/>
                <w:lang w:val="en-US"/>
              </w:rPr>
            </w:pPr>
            <w:r>
              <w:rPr>
                <w:rFonts w:eastAsia="Times New Roman"/>
                <w:lang w:val="en-US"/>
              </w:rPr>
              <w:t>Special color or pattern.</w:t>
            </w:r>
          </w:p>
        </w:tc>
      </w:tr>
      <w:tr w:rsidR="00D67926" w14:paraId="6808459F" w14:textId="77777777">
        <w:trPr>
          <w:divId w:val="1529179779"/>
          <w:tblCellSpacing w:w="15" w:type="dxa"/>
        </w:trPr>
        <w:tc>
          <w:tcPr>
            <w:tcW w:w="0" w:type="auto"/>
            <w:vAlign w:val="center"/>
            <w:hideMark/>
          </w:tcPr>
          <w:p w14:paraId="6A8A8233" w14:textId="77777777" w:rsidR="00D67926" w:rsidRDefault="008D6FB8">
            <w:pPr>
              <w:rPr>
                <w:rFonts w:eastAsia="Times New Roman"/>
                <w:lang w:val="en-US"/>
              </w:rPr>
            </w:pPr>
            <w:r>
              <w:rPr>
                <w:rFonts w:eastAsia="Times New Roman"/>
                <w:b/>
                <w:bCs/>
                <w:lang w:val="en-US"/>
              </w:rPr>
              <w:t>VisionPrescription.dispense.brand</w:t>
            </w:r>
          </w:p>
        </w:tc>
        <w:tc>
          <w:tcPr>
            <w:tcW w:w="0" w:type="auto"/>
            <w:vAlign w:val="center"/>
            <w:hideMark/>
          </w:tcPr>
          <w:p w14:paraId="5EB1DA15" w14:textId="77777777" w:rsidR="00D67926" w:rsidRDefault="00D67926">
            <w:pPr>
              <w:rPr>
                <w:rFonts w:eastAsia="Times New Roman"/>
                <w:lang w:val="en-US"/>
              </w:rPr>
            </w:pPr>
          </w:p>
        </w:tc>
      </w:tr>
      <w:tr w:rsidR="00D67926" w14:paraId="2214397D" w14:textId="77777777">
        <w:trPr>
          <w:divId w:val="1529179779"/>
          <w:tblCellSpacing w:w="15" w:type="dxa"/>
        </w:trPr>
        <w:tc>
          <w:tcPr>
            <w:tcW w:w="0" w:type="auto"/>
            <w:vAlign w:val="center"/>
            <w:hideMark/>
          </w:tcPr>
          <w:p w14:paraId="2063D7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4E40AF" w14:textId="77777777" w:rsidR="00D67926" w:rsidRDefault="008D6FB8">
            <w:pPr>
              <w:rPr>
                <w:rFonts w:eastAsia="Times New Roman"/>
                <w:lang w:val="en-US"/>
              </w:rPr>
            </w:pPr>
            <w:r>
              <w:rPr>
                <w:rFonts w:eastAsia="Times New Roman"/>
                <w:lang w:val="en-US"/>
              </w:rPr>
              <w:t>Lens add</w:t>
            </w:r>
          </w:p>
        </w:tc>
      </w:tr>
      <w:tr w:rsidR="00D67926" w14:paraId="24F74697" w14:textId="77777777">
        <w:trPr>
          <w:divId w:val="1529179779"/>
          <w:tblCellSpacing w:w="15" w:type="dxa"/>
        </w:trPr>
        <w:tc>
          <w:tcPr>
            <w:tcW w:w="0" w:type="auto"/>
            <w:vAlign w:val="center"/>
            <w:hideMark/>
          </w:tcPr>
          <w:p w14:paraId="7CEE47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4A2EEE" w14:textId="77777777" w:rsidR="00D67926" w:rsidRDefault="008D6FB8">
            <w:pPr>
              <w:rPr>
                <w:rFonts w:eastAsia="Times New Roman"/>
                <w:lang w:val="en-US"/>
              </w:rPr>
            </w:pPr>
            <w:r>
              <w:rPr>
                <w:rFonts w:eastAsia="Times New Roman"/>
                <w:lang w:val="en-US"/>
              </w:rPr>
              <w:t>Brand recommendations or restrictions.</w:t>
            </w:r>
          </w:p>
        </w:tc>
      </w:tr>
      <w:tr w:rsidR="00D67926" w14:paraId="7AE7E85B" w14:textId="77777777">
        <w:trPr>
          <w:divId w:val="1529179779"/>
          <w:tblCellSpacing w:w="15" w:type="dxa"/>
        </w:trPr>
        <w:tc>
          <w:tcPr>
            <w:tcW w:w="0" w:type="auto"/>
            <w:vAlign w:val="center"/>
            <w:hideMark/>
          </w:tcPr>
          <w:p w14:paraId="3D5BD86F" w14:textId="77777777" w:rsidR="00D67926" w:rsidRDefault="008D6FB8">
            <w:pPr>
              <w:rPr>
                <w:rFonts w:eastAsia="Times New Roman"/>
                <w:lang w:val="en-US"/>
              </w:rPr>
            </w:pPr>
            <w:r>
              <w:rPr>
                <w:rFonts w:eastAsia="Times New Roman"/>
                <w:b/>
                <w:bCs/>
                <w:lang w:val="en-US"/>
              </w:rPr>
              <w:t>VisionPrescription.dispense.notes</w:t>
            </w:r>
          </w:p>
        </w:tc>
        <w:tc>
          <w:tcPr>
            <w:tcW w:w="0" w:type="auto"/>
            <w:vAlign w:val="center"/>
            <w:hideMark/>
          </w:tcPr>
          <w:p w14:paraId="078B0267" w14:textId="77777777" w:rsidR="00D67926" w:rsidRDefault="00D67926">
            <w:pPr>
              <w:rPr>
                <w:rFonts w:eastAsia="Times New Roman"/>
                <w:lang w:val="en-US"/>
              </w:rPr>
            </w:pPr>
          </w:p>
        </w:tc>
      </w:tr>
      <w:tr w:rsidR="00D67926" w14:paraId="26A542F8" w14:textId="77777777">
        <w:trPr>
          <w:divId w:val="1529179779"/>
          <w:tblCellSpacing w:w="15" w:type="dxa"/>
        </w:trPr>
        <w:tc>
          <w:tcPr>
            <w:tcW w:w="0" w:type="auto"/>
            <w:vAlign w:val="center"/>
            <w:hideMark/>
          </w:tcPr>
          <w:p w14:paraId="2DC9DB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E65706" w14:textId="77777777" w:rsidR="00D67926" w:rsidRDefault="008D6FB8">
            <w:pPr>
              <w:rPr>
                <w:rFonts w:eastAsia="Times New Roman"/>
                <w:lang w:val="en-US"/>
              </w:rPr>
            </w:pPr>
            <w:r>
              <w:rPr>
                <w:rFonts w:eastAsia="Times New Roman"/>
                <w:lang w:val="en-US"/>
              </w:rPr>
              <w:t>Notes for coatings</w:t>
            </w:r>
          </w:p>
        </w:tc>
      </w:tr>
      <w:tr w:rsidR="00D67926" w14:paraId="64F2599C" w14:textId="77777777">
        <w:trPr>
          <w:divId w:val="1529179779"/>
          <w:tblCellSpacing w:w="15" w:type="dxa"/>
        </w:trPr>
        <w:tc>
          <w:tcPr>
            <w:tcW w:w="0" w:type="auto"/>
            <w:vAlign w:val="center"/>
            <w:hideMark/>
          </w:tcPr>
          <w:p w14:paraId="2D06EA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4BEDE5" w14:textId="77777777" w:rsidR="00D67926" w:rsidRDefault="008D6FB8">
            <w:pPr>
              <w:rPr>
                <w:rFonts w:eastAsia="Times New Roman"/>
                <w:lang w:val="en-US"/>
              </w:rPr>
            </w:pPr>
            <w:r>
              <w:rPr>
                <w:rFonts w:eastAsia="Times New Roman"/>
                <w:lang w:val="en-US"/>
              </w:rPr>
              <w:t>Notes for special requirements such as coatings and lens materials.</w:t>
            </w:r>
          </w:p>
        </w:tc>
      </w:tr>
      <w:tr w:rsidR="00D67926" w14:paraId="2AC7740C" w14:textId="77777777">
        <w:trPr>
          <w:divId w:val="1529179779"/>
          <w:tblCellSpacing w:w="15" w:type="dxa"/>
        </w:trPr>
        <w:tc>
          <w:tcPr>
            <w:tcW w:w="0" w:type="auto"/>
            <w:vAlign w:val="center"/>
            <w:hideMark/>
          </w:tcPr>
          <w:p w14:paraId="4064936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D77DF89" w14:textId="77777777" w:rsidR="00D67926" w:rsidRDefault="008D6FB8">
            <w:pPr>
              <w:rPr>
                <w:rFonts w:eastAsia="Times New Roman"/>
                <w:lang w:val="en-US"/>
              </w:rPr>
            </w:pPr>
            <w:r>
              <w:rPr>
                <w:rFonts w:eastAsia="Times New Roman"/>
                <w:lang w:val="en-US"/>
              </w:rPr>
              <w:t>0..1</w:t>
            </w:r>
          </w:p>
        </w:tc>
      </w:tr>
    </w:tbl>
    <w:p w14:paraId="40BBABC7" w14:textId="77777777" w:rsidR="00D67926" w:rsidRDefault="008D6FB8">
      <w:pPr>
        <w:pStyle w:val="Heading1"/>
        <w:divId w:val="1126195178"/>
        <w:rPr>
          <w:rFonts w:eastAsia="Times New Roman"/>
          <w:lang w:val="en-US"/>
        </w:rPr>
      </w:pPr>
      <w:r>
        <w:rPr>
          <w:rFonts w:eastAsia="Times New Roman"/>
          <w:lang w:val="en-US"/>
        </w:rPr>
        <w:t>Health Care Devices</w:t>
      </w:r>
    </w:p>
    <w:p w14:paraId="7AB9CCB4" w14:textId="77777777" w:rsidR="00D67926" w:rsidRDefault="008D6FB8">
      <w:pPr>
        <w:pStyle w:val="Heading2"/>
        <w:divId w:val="1126195178"/>
        <w:rPr>
          <w:rFonts w:eastAsia="Times New Roman"/>
          <w:lang w:val="en-US"/>
        </w:rPr>
      </w:pPr>
      <w:r>
        <w:rPr>
          <w:rFonts w:eastAsia="Times New Roman"/>
          <w:lang w:val="en-US"/>
        </w:rPr>
        <w:t>http://hl7.org/fhir/StructureDefinition/DeviceComponent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2"/>
        <w:gridCol w:w="3218"/>
      </w:tblGrid>
      <w:tr w:rsidR="00D67926" w14:paraId="2CCC3765" w14:textId="77777777">
        <w:trPr>
          <w:divId w:val="1126195178"/>
          <w:tblCellSpacing w:w="15" w:type="dxa"/>
        </w:trPr>
        <w:tc>
          <w:tcPr>
            <w:tcW w:w="0" w:type="auto"/>
            <w:vAlign w:val="center"/>
            <w:hideMark/>
          </w:tcPr>
          <w:p w14:paraId="44EF064F" w14:textId="77777777" w:rsidR="00D67926" w:rsidRDefault="008D6FB8">
            <w:pPr>
              <w:rPr>
                <w:rFonts w:eastAsia="Times New Roman"/>
                <w:lang w:val="en-US"/>
              </w:rPr>
            </w:pPr>
            <w:r>
              <w:rPr>
                <w:rFonts w:eastAsia="Times New Roman"/>
                <w:b/>
                <w:bCs/>
                <w:lang w:val="en-US"/>
              </w:rPr>
              <w:t>DeviceComponent</w:t>
            </w:r>
          </w:p>
        </w:tc>
        <w:tc>
          <w:tcPr>
            <w:tcW w:w="0" w:type="auto"/>
            <w:vAlign w:val="center"/>
            <w:hideMark/>
          </w:tcPr>
          <w:p w14:paraId="20D1D45A" w14:textId="77777777" w:rsidR="00D67926" w:rsidRDefault="008D6FB8">
            <w:pPr>
              <w:rPr>
                <w:rFonts w:eastAsia="Times New Roman"/>
                <w:lang w:val="en-US"/>
              </w:rPr>
            </w:pPr>
            <w:r>
              <w:rPr>
                <w:rFonts w:eastAsia="Times New Roman"/>
                <w:lang w:val="en-US"/>
              </w:rPr>
              <w:t>Device Component</w:t>
            </w:r>
          </w:p>
        </w:tc>
      </w:tr>
      <w:tr w:rsidR="00D67926" w14:paraId="5D02192D" w14:textId="77777777">
        <w:trPr>
          <w:divId w:val="1126195178"/>
          <w:tblCellSpacing w:w="15" w:type="dxa"/>
        </w:trPr>
        <w:tc>
          <w:tcPr>
            <w:tcW w:w="0" w:type="auto"/>
            <w:vAlign w:val="center"/>
            <w:hideMark/>
          </w:tcPr>
          <w:p w14:paraId="3175E81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55C8B9" w14:textId="77777777" w:rsidR="00D67926" w:rsidRDefault="008D6FB8">
            <w:pPr>
              <w:rPr>
                <w:rFonts w:eastAsia="Times New Roman"/>
                <w:lang w:val="en-US"/>
              </w:rPr>
            </w:pPr>
            <w:r>
              <w:rPr>
                <w:rFonts w:eastAsia="Times New Roman"/>
                <w:lang w:val="en-US"/>
              </w:rPr>
              <w:t>An instance of a medical-related component of a medical device</w:t>
            </w:r>
          </w:p>
        </w:tc>
      </w:tr>
      <w:tr w:rsidR="00D67926" w14:paraId="4D80272F" w14:textId="77777777">
        <w:trPr>
          <w:divId w:val="1126195178"/>
          <w:tblCellSpacing w:w="15" w:type="dxa"/>
        </w:trPr>
        <w:tc>
          <w:tcPr>
            <w:tcW w:w="0" w:type="auto"/>
            <w:vAlign w:val="center"/>
            <w:hideMark/>
          </w:tcPr>
          <w:p w14:paraId="348CC7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CDCEB8" w14:textId="77777777" w:rsidR="00D67926" w:rsidRDefault="008D6FB8">
            <w:pPr>
              <w:rPr>
                <w:rFonts w:eastAsia="Times New Roman"/>
                <w:lang w:val="en-US"/>
              </w:rPr>
            </w:pPr>
            <w:r>
              <w:rPr>
                <w:rFonts w:eastAsia="Times New Roman"/>
                <w:lang w:val="en-US"/>
              </w:rPr>
              <w:t>Describes the characteristics, operational status and capabilities of a medical-related component of a medical device.</w:t>
            </w:r>
          </w:p>
        </w:tc>
      </w:tr>
      <w:tr w:rsidR="00D67926" w14:paraId="7D9D4699" w14:textId="77777777">
        <w:trPr>
          <w:divId w:val="1126195178"/>
          <w:tblCellSpacing w:w="15" w:type="dxa"/>
        </w:trPr>
        <w:tc>
          <w:tcPr>
            <w:tcW w:w="0" w:type="auto"/>
            <w:vAlign w:val="center"/>
            <w:hideMark/>
          </w:tcPr>
          <w:p w14:paraId="486C14B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5634D66" w14:textId="77777777" w:rsidR="00D67926" w:rsidRDefault="008D6FB8">
            <w:pPr>
              <w:rPr>
                <w:rFonts w:eastAsia="Times New Roman"/>
                <w:lang w:val="en-US"/>
              </w:rPr>
            </w:pPr>
            <w:r>
              <w:rPr>
                <w:rFonts w:eastAsia="Times New Roman"/>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w:t>
            </w:r>
            <w:r>
              <w:rPr>
                <w:rFonts w:eastAsia="Times New Roman"/>
                <w:lang w:val="en-US"/>
              </w:rPr>
              <w:lastRenderedPageBreak/>
              <w:t xml:space="preserve">Examples for such a node are MDS, VMD, or Channel. </w:t>
            </w:r>
          </w:p>
        </w:tc>
      </w:tr>
      <w:tr w:rsidR="00D67926" w14:paraId="07FC8C6A" w14:textId="77777777">
        <w:trPr>
          <w:divId w:val="1126195178"/>
          <w:tblCellSpacing w:w="15" w:type="dxa"/>
        </w:trPr>
        <w:tc>
          <w:tcPr>
            <w:tcW w:w="0" w:type="auto"/>
            <w:vAlign w:val="center"/>
            <w:hideMark/>
          </w:tcPr>
          <w:p w14:paraId="15AA683A" w14:textId="77777777" w:rsidR="00D67926" w:rsidRDefault="008D6FB8">
            <w:pPr>
              <w:rPr>
                <w:rFonts w:eastAsia="Times New Roman"/>
                <w:lang w:val="en-US"/>
              </w:rPr>
            </w:pPr>
            <w:r>
              <w:rPr>
                <w:rFonts w:eastAsia="Times New Roman"/>
                <w:b/>
                <w:bCs/>
                <w:lang w:val="en-US"/>
              </w:rPr>
              <w:lastRenderedPageBreak/>
              <w:t>DeviceComponent.type</w:t>
            </w:r>
          </w:p>
        </w:tc>
        <w:tc>
          <w:tcPr>
            <w:tcW w:w="0" w:type="auto"/>
            <w:vAlign w:val="center"/>
            <w:hideMark/>
          </w:tcPr>
          <w:p w14:paraId="456D2A4C" w14:textId="77777777" w:rsidR="00D67926" w:rsidRDefault="00D67926">
            <w:pPr>
              <w:rPr>
                <w:rFonts w:eastAsia="Times New Roman"/>
                <w:lang w:val="en-US"/>
              </w:rPr>
            </w:pPr>
          </w:p>
        </w:tc>
      </w:tr>
      <w:tr w:rsidR="00D67926" w14:paraId="6C08C413" w14:textId="77777777">
        <w:trPr>
          <w:divId w:val="1126195178"/>
          <w:tblCellSpacing w:w="15" w:type="dxa"/>
        </w:trPr>
        <w:tc>
          <w:tcPr>
            <w:tcW w:w="0" w:type="auto"/>
            <w:vAlign w:val="center"/>
            <w:hideMark/>
          </w:tcPr>
          <w:p w14:paraId="7EA37A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8F1440" w14:textId="77777777" w:rsidR="00D67926" w:rsidRDefault="008D6FB8">
            <w:pPr>
              <w:rPr>
                <w:rFonts w:eastAsia="Times New Roman"/>
                <w:lang w:val="en-US"/>
              </w:rPr>
            </w:pPr>
            <w:r>
              <w:rPr>
                <w:rFonts w:eastAsia="Times New Roman"/>
                <w:lang w:val="en-US"/>
              </w:rPr>
              <w:t>What kind of component it is</w:t>
            </w:r>
          </w:p>
        </w:tc>
      </w:tr>
      <w:tr w:rsidR="00D67926" w14:paraId="296C2558" w14:textId="77777777">
        <w:trPr>
          <w:divId w:val="1126195178"/>
          <w:tblCellSpacing w:w="15" w:type="dxa"/>
        </w:trPr>
        <w:tc>
          <w:tcPr>
            <w:tcW w:w="0" w:type="auto"/>
            <w:vAlign w:val="center"/>
            <w:hideMark/>
          </w:tcPr>
          <w:p w14:paraId="2756EB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887137" w14:textId="77777777" w:rsidR="00D67926" w:rsidRDefault="008D6FB8">
            <w:pPr>
              <w:rPr>
                <w:rFonts w:eastAsia="Times New Roman"/>
                <w:lang w:val="en-US"/>
              </w:rPr>
            </w:pPr>
            <w:r>
              <w:rPr>
                <w:rFonts w:eastAsia="Times New Roman"/>
                <w:lang w:val="en-US"/>
              </w:rPr>
              <w:t>Describes the specific component type as defined in the object-oriented or metric nomenclature partition.</w:t>
            </w:r>
          </w:p>
        </w:tc>
      </w:tr>
      <w:tr w:rsidR="00D67926" w14:paraId="6A3A351E" w14:textId="77777777">
        <w:trPr>
          <w:divId w:val="1126195178"/>
          <w:tblCellSpacing w:w="15" w:type="dxa"/>
        </w:trPr>
        <w:tc>
          <w:tcPr>
            <w:tcW w:w="0" w:type="auto"/>
            <w:vAlign w:val="center"/>
            <w:hideMark/>
          </w:tcPr>
          <w:p w14:paraId="34E17D0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98764FE" w14:textId="77777777" w:rsidR="00D67926" w:rsidRDefault="008D6FB8">
            <w:pPr>
              <w:rPr>
                <w:rFonts w:eastAsia="Times New Roman"/>
                <w:lang w:val="en-US"/>
              </w:rPr>
            </w:pPr>
            <w:r>
              <w:rPr>
                <w:rFonts w:eastAsia="Times New Roman"/>
                <w:lang w:val="en-US"/>
              </w:rPr>
              <w:t xml:space="preserve">DeviceComponent.type can be referred to either GDMN (nomenclature system supported by FDA Global UDI Database) or preferable RTMMS coding system. </w:t>
            </w:r>
          </w:p>
        </w:tc>
      </w:tr>
      <w:tr w:rsidR="00D67926" w14:paraId="6BF881D5" w14:textId="77777777">
        <w:trPr>
          <w:divId w:val="1126195178"/>
          <w:tblCellSpacing w:w="15" w:type="dxa"/>
        </w:trPr>
        <w:tc>
          <w:tcPr>
            <w:tcW w:w="0" w:type="auto"/>
            <w:vAlign w:val="center"/>
            <w:hideMark/>
          </w:tcPr>
          <w:p w14:paraId="5614BFB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50C17C3" w14:textId="77777777" w:rsidR="00D67926" w:rsidRDefault="008D6FB8">
            <w:pPr>
              <w:rPr>
                <w:rFonts w:eastAsia="Times New Roman"/>
                <w:lang w:val="en-US"/>
              </w:rPr>
            </w:pPr>
            <w:r>
              <w:rPr>
                <w:rFonts w:eastAsia="Times New Roman"/>
                <w:lang w:val="en-US"/>
              </w:rPr>
              <w:t>Describes the type of the component</w:t>
            </w:r>
          </w:p>
        </w:tc>
      </w:tr>
      <w:tr w:rsidR="00D67926" w14:paraId="0D54766B" w14:textId="77777777">
        <w:trPr>
          <w:divId w:val="1126195178"/>
          <w:tblCellSpacing w:w="15" w:type="dxa"/>
        </w:trPr>
        <w:tc>
          <w:tcPr>
            <w:tcW w:w="0" w:type="auto"/>
            <w:vAlign w:val="center"/>
            <w:hideMark/>
          </w:tcPr>
          <w:p w14:paraId="3799BB18" w14:textId="77777777" w:rsidR="00D67926" w:rsidRDefault="008D6FB8">
            <w:pPr>
              <w:rPr>
                <w:rFonts w:eastAsia="Times New Roman"/>
                <w:lang w:val="en-US"/>
              </w:rPr>
            </w:pPr>
            <w:r>
              <w:rPr>
                <w:rFonts w:eastAsia="Times New Roman"/>
                <w:b/>
                <w:bCs/>
                <w:lang w:val="en-US"/>
              </w:rPr>
              <w:t>DeviceComponent.identifier</w:t>
            </w:r>
          </w:p>
        </w:tc>
        <w:tc>
          <w:tcPr>
            <w:tcW w:w="0" w:type="auto"/>
            <w:vAlign w:val="center"/>
            <w:hideMark/>
          </w:tcPr>
          <w:p w14:paraId="1FAB6528" w14:textId="77777777" w:rsidR="00D67926" w:rsidRDefault="00D67926">
            <w:pPr>
              <w:rPr>
                <w:rFonts w:eastAsia="Times New Roman"/>
                <w:lang w:val="en-US"/>
              </w:rPr>
            </w:pPr>
          </w:p>
        </w:tc>
      </w:tr>
      <w:tr w:rsidR="00D67926" w14:paraId="0F07DF29" w14:textId="77777777">
        <w:trPr>
          <w:divId w:val="1126195178"/>
          <w:tblCellSpacing w:w="15" w:type="dxa"/>
        </w:trPr>
        <w:tc>
          <w:tcPr>
            <w:tcW w:w="0" w:type="auto"/>
            <w:vAlign w:val="center"/>
            <w:hideMark/>
          </w:tcPr>
          <w:p w14:paraId="7C4F93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E9E521" w14:textId="77777777" w:rsidR="00D67926" w:rsidRDefault="008D6FB8">
            <w:pPr>
              <w:rPr>
                <w:rFonts w:eastAsia="Times New Roman"/>
                <w:lang w:val="en-US"/>
              </w:rPr>
            </w:pPr>
            <w:r>
              <w:rPr>
                <w:rFonts w:eastAsia="Times New Roman"/>
                <w:lang w:val="en-US"/>
              </w:rPr>
              <w:t>Instance id assigned by the software stack</w:t>
            </w:r>
          </w:p>
        </w:tc>
      </w:tr>
      <w:tr w:rsidR="00D67926" w14:paraId="178ABB73" w14:textId="77777777">
        <w:trPr>
          <w:divId w:val="1126195178"/>
          <w:tblCellSpacing w:w="15" w:type="dxa"/>
        </w:trPr>
        <w:tc>
          <w:tcPr>
            <w:tcW w:w="0" w:type="auto"/>
            <w:vAlign w:val="center"/>
            <w:hideMark/>
          </w:tcPr>
          <w:p w14:paraId="3C08D5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02C6A0" w14:textId="77777777" w:rsidR="00D67926" w:rsidRDefault="008D6FB8">
            <w:pPr>
              <w:rPr>
                <w:rFonts w:eastAsia="Times New Roman"/>
                <w:lang w:val="en-US"/>
              </w:rPr>
            </w:pPr>
            <w:r>
              <w:rPr>
                <w:rFonts w:eastAsia="Times New Roman"/>
                <w:lang w:val="en-US"/>
              </w:rPr>
              <w:t>Describes the local assigned unique identification by the software. For example: handle ID.</w:t>
            </w:r>
          </w:p>
        </w:tc>
      </w:tr>
      <w:tr w:rsidR="00D67926" w14:paraId="0711BBCA" w14:textId="77777777">
        <w:trPr>
          <w:divId w:val="1126195178"/>
          <w:tblCellSpacing w:w="15" w:type="dxa"/>
        </w:trPr>
        <w:tc>
          <w:tcPr>
            <w:tcW w:w="0" w:type="auto"/>
            <w:vAlign w:val="center"/>
            <w:hideMark/>
          </w:tcPr>
          <w:p w14:paraId="4045DDA7" w14:textId="77777777" w:rsidR="00D67926" w:rsidRDefault="008D6FB8">
            <w:pPr>
              <w:rPr>
                <w:rFonts w:eastAsia="Times New Roman"/>
                <w:lang w:val="en-US"/>
              </w:rPr>
            </w:pPr>
            <w:r>
              <w:rPr>
                <w:rFonts w:eastAsia="Times New Roman"/>
                <w:b/>
                <w:bCs/>
                <w:lang w:val="en-US"/>
              </w:rPr>
              <w:t>DeviceComponent.lastSystemChange</w:t>
            </w:r>
          </w:p>
        </w:tc>
        <w:tc>
          <w:tcPr>
            <w:tcW w:w="0" w:type="auto"/>
            <w:vAlign w:val="center"/>
            <w:hideMark/>
          </w:tcPr>
          <w:p w14:paraId="53553652" w14:textId="77777777" w:rsidR="00D67926" w:rsidRDefault="00D67926">
            <w:pPr>
              <w:rPr>
                <w:rFonts w:eastAsia="Times New Roman"/>
                <w:lang w:val="en-US"/>
              </w:rPr>
            </w:pPr>
          </w:p>
        </w:tc>
      </w:tr>
      <w:tr w:rsidR="00D67926" w14:paraId="7B3E5BED" w14:textId="77777777">
        <w:trPr>
          <w:divId w:val="1126195178"/>
          <w:tblCellSpacing w:w="15" w:type="dxa"/>
        </w:trPr>
        <w:tc>
          <w:tcPr>
            <w:tcW w:w="0" w:type="auto"/>
            <w:vAlign w:val="center"/>
            <w:hideMark/>
          </w:tcPr>
          <w:p w14:paraId="4E5DD9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642DD1" w14:textId="77777777" w:rsidR="00D67926" w:rsidRDefault="008D6FB8">
            <w:pPr>
              <w:rPr>
                <w:rFonts w:eastAsia="Times New Roman"/>
                <w:lang w:val="en-US"/>
              </w:rPr>
            </w:pPr>
            <w:r>
              <w:rPr>
                <w:rFonts w:eastAsia="Times New Roman"/>
                <w:lang w:val="en-US"/>
              </w:rPr>
              <w:t>Recent system change timestamp</w:t>
            </w:r>
          </w:p>
        </w:tc>
      </w:tr>
      <w:tr w:rsidR="00D67926" w14:paraId="2FF1C0E0" w14:textId="77777777">
        <w:trPr>
          <w:divId w:val="1126195178"/>
          <w:tblCellSpacing w:w="15" w:type="dxa"/>
        </w:trPr>
        <w:tc>
          <w:tcPr>
            <w:tcW w:w="0" w:type="auto"/>
            <w:vAlign w:val="center"/>
            <w:hideMark/>
          </w:tcPr>
          <w:p w14:paraId="22598B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441BF7" w14:textId="77777777" w:rsidR="00D67926" w:rsidRDefault="008D6FB8">
            <w:pPr>
              <w:rPr>
                <w:rFonts w:eastAsia="Times New Roman"/>
                <w:lang w:val="en-US"/>
              </w:rPr>
            </w:pPr>
            <w:r>
              <w:rPr>
                <w:rFonts w:eastAsia="Times New Roman"/>
                <w:lang w:val="en-US"/>
              </w:rPr>
              <w:t>Describes the timestamp for the most recent system change which includes device configuration or setting change.</w:t>
            </w:r>
          </w:p>
        </w:tc>
      </w:tr>
      <w:tr w:rsidR="00D67926" w14:paraId="26D69167" w14:textId="77777777">
        <w:trPr>
          <w:divId w:val="1126195178"/>
          <w:tblCellSpacing w:w="15" w:type="dxa"/>
        </w:trPr>
        <w:tc>
          <w:tcPr>
            <w:tcW w:w="0" w:type="auto"/>
            <w:vAlign w:val="center"/>
            <w:hideMark/>
          </w:tcPr>
          <w:p w14:paraId="68812BA9" w14:textId="77777777" w:rsidR="00D67926" w:rsidRDefault="008D6FB8">
            <w:pPr>
              <w:rPr>
                <w:rFonts w:eastAsia="Times New Roman"/>
                <w:lang w:val="en-US"/>
              </w:rPr>
            </w:pPr>
            <w:r>
              <w:rPr>
                <w:rFonts w:eastAsia="Times New Roman"/>
                <w:b/>
                <w:bCs/>
                <w:lang w:val="en-US"/>
              </w:rPr>
              <w:t>DeviceComponent.source</w:t>
            </w:r>
          </w:p>
        </w:tc>
        <w:tc>
          <w:tcPr>
            <w:tcW w:w="0" w:type="auto"/>
            <w:vAlign w:val="center"/>
            <w:hideMark/>
          </w:tcPr>
          <w:p w14:paraId="3E74EDE0" w14:textId="77777777" w:rsidR="00D67926" w:rsidRDefault="00D67926">
            <w:pPr>
              <w:rPr>
                <w:rFonts w:eastAsia="Times New Roman"/>
                <w:lang w:val="en-US"/>
              </w:rPr>
            </w:pPr>
          </w:p>
        </w:tc>
      </w:tr>
      <w:tr w:rsidR="00D67926" w14:paraId="0174EC5E" w14:textId="77777777">
        <w:trPr>
          <w:divId w:val="1126195178"/>
          <w:tblCellSpacing w:w="15" w:type="dxa"/>
        </w:trPr>
        <w:tc>
          <w:tcPr>
            <w:tcW w:w="0" w:type="auto"/>
            <w:vAlign w:val="center"/>
            <w:hideMark/>
          </w:tcPr>
          <w:p w14:paraId="1094EC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50C3D1" w14:textId="77777777" w:rsidR="00D67926" w:rsidRDefault="008D6FB8">
            <w:pPr>
              <w:rPr>
                <w:rFonts w:eastAsia="Times New Roman"/>
                <w:lang w:val="en-US"/>
              </w:rPr>
            </w:pPr>
            <w:r>
              <w:rPr>
                <w:rFonts w:eastAsia="Times New Roman"/>
                <w:lang w:val="en-US"/>
              </w:rPr>
              <w:t>A source device of this component</w:t>
            </w:r>
          </w:p>
        </w:tc>
      </w:tr>
      <w:tr w:rsidR="00D67926" w14:paraId="6509C857" w14:textId="77777777">
        <w:trPr>
          <w:divId w:val="1126195178"/>
          <w:tblCellSpacing w:w="15" w:type="dxa"/>
        </w:trPr>
        <w:tc>
          <w:tcPr>
            <w:tcW w:w="0" w:type="auto"/>
            <w:vAlign w:val="center"/>
            <w:hideMark/>
          </w:tcPr>
          <w:p w14:paraId="7D9C71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BCBF74" w14:textId="77777777" w:rsidR="00D67926" w:rsidRDefault="008D6FB8">
            <w:pPr>
              <w:rPr>
                <w:rFonts w:eastAsia="Times New Roman"/>
                <w:lang w:val="en-US"/>
              </w:rPr>
            </w:pPr>
            <w:r>
              <w:rPr>
                <w:rFonts w:eastAsia="Times New Roman"/>
                <w:lang w:val="en-US"/>
              </w:rPr>
              <w:t xml:space="preserve">Describes the link to the source Device that contains administrative device information such as manufacture, serial number, etc. </w:t>
            </w:r>
          </w:p>
        </w:tc>
      </w:tr>
      <w:tr w:rsidR="00D67926" w14:paraId="2B45C852" w14:textId="77777777">
        <w:trPr>
          <w:divId w:val="1126195178"/>
          <w:tblCellSpacing w:w="15" w:type="dxa"/>
        </w:trPr>
        <w:tc>
          <w:tcPr>
            <w:tcW w:w="0" w:type="auto"/>
            <w:vAlign w:val="center"/>
            <w:hideMark/>
          </w:tcPr>
          <w:p w14:paraId="43578D8B" w14:textId="77777777" w:rsidR="00D67926" w:rsidRDefault="008D6FB8">
            <w:pPr>
              <w:rPr>
                <w:rFonts w:eastAsia="Times New Roman"/>
                <w:lang w:val="en-US"/>
              </w:rPr>
            </w:pPr>
            <w:r>
              <w:rPr>
                <w:rFonts w:eastAsia="Times New Roman"/>
                <w:b/>
                <w:bCs/>
                <w:lang w:val="en-US"/>
              </w:rPr>
              <w:t>DeviceComponent.parent</w:t>
            </w:r>
          </w:p>
        </w:tc>
        <w:tc>
          <w:tcPr>
            <w:tcW w:w="0" w:type="auto"/>
            <w:vAlign w:val="center"/>
            <w:hideMark/>
          </w:tcPr>
          <w:p w14:paraId="10DDE278" w14:textId="77777777" w:rsidR="00D67926" w:rsidRDefault="00D67926">
            <w:pPr>
              <w:rPr>
                <w:rFonts w:eastAsia="Times New Roman"/>
                <w:lang w:val="en-US"/>
              </w:rPr>
            </w:pPr>
          </w:p>
        </w:tc>
      </w:tr>
      <w:tr w:rsidR="00D67926" w14:paraId="247B16ED" w14:textId="77777777">
        <w:trPr>
          <w:divId w:val="1126195178"/>
          <w:tblCellSpacing w:w="15" w:type="dxa"/>
        </w:trPr>
        <w:tc>
          <w:tcPr>
            <w:tcW w:w="0" w:type="auto"/>
            <w:vAlign w:val="center"/>
            <w:hideMark/>
          </w:tcPr>
          <w:p w14:paraId="2F22CA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BF9319" w14:textId="77777777" w:rsidR="00D67926" w:rsidRDefault="008D6FB8">
            <w:pPr>
              <w:rPr>
                <w:rFonts w:eastAsia="Times New Roman"/>
                <w:lang w:val="en-US"/>
              </w:rPr>
            </w:pPr>
            <w:r>
              <w:rPr>
                <w:rFonts w:eastAsia="Times New Roman"/>
                <w:lang w:val="en-US"/>
              </w:rPr>
              <w:t>Parent resource link</w:t>
            </w:r>
          </w:p>
        </w:tc>
      </w:tr>
      <w:tr w:rsidR="00D67926" w14:paraId="188CC976" w14:textId="77777777">
        <w:trPr>
          <w:divId w:val="1126195178"/>
          <w:tblCellSpacing w:w="15" w:type="dxa"/>
        </w:trPr>
        <w:tc>
          <w:tcPr>
            <w:tcW w:w="0" w:type="auto"/>
            <w:vAlign w:val="center"/>
            <w:hideMark/>
          </w:tcPr>
          <w:p w14:paraId="212B4A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DDB59B" w14:textId="77777777" w:rsidR="00D67926" w:rsidRDefault="008D6FB8">
            <w:pPr>
              <w:rPr>
                <w:rFonts w:eastAsia="Times New Roman"/>
                <w:lang w:val="en-US"/>
              </w:rPr>
            </w:pPr>
            <w:r>
              <w:rPr>
                <w:rFonts w:eastAsia="Times New Roman"/>
                <w:lang w:val="en-US"/>
              </w:rPr>
              <w:t>Describes the link to the parent resource. For example: Channel is linked to its VMD parent.</w:t>
            </w:r>
          </w:p>
        </w:tc>
      </w:tr>
      <w:tr w:rsidR="00D67926" w14:paraId="4B4435C9" w14:textId="77777777">
        <w:trPr>
          <w:divId w:val="1126195178"/>
          <w:tblCellSpacing w:w="15" w:type="dxa"/>
        </w:trPr>
        <w:tc>
          <w:tcPr>
            <w:tcW w:w="0" w:type="auto"/>
            <w:vAlign w:val="center"/>
            <w:hideMark/>
          </w:tcPr>
          <w:p w14:paraId="6C1978A6" w14:textId="77777777" w:rsidR="00D67926" w:rsidRDefault="008D6FB8">
            <w:pPr>
              <w:rPr>
                <w:rFonts w:eastAsia="Times New Roman"/>
                <w:lang w:val="en-US"/>
              </w:rPr>
            </w:pPr>
            <w:r>
              <w:rPr>
                <w:rFonts w:eastAsia="Times New Roman"/>
                <w:b/>
                <w:bCs/>
                <w:lang w:val="en-US"/>
              </w:rPr>
              <w:lastRenderedPageBreak/>
              <w:t>DeviceComponent.operationalStatus</w:t>
            </w:r>
          </w:p>
        </w:tc>
        <w:tc>
          <w:tcPr>
            <w:tcW w:w="0" w:type="auto"/>
            <w:vAlign w:val="center"/>
            <w:hideMark/>
          </w:tcPr>
          <w:p w14:paraId="28366EC5" w14:textId="77777777" w:rsidR="00D67926" w:rsidRDefault="00D67926">
            <w:pPr>
              <w:rPr>
                <w:rFonts w:eastAsia="Times New Roman"/>
                <w:lang w:val="en-US"/>
              </w:rPr>
            </w:pPr>
          </w:p>
        </w:tc>
      </w:tr>
      <w:tr w:rsidR="00D67926" w14:paraId="0627F111" w14:textId="77777777">
        <w:trPr>
          <w:divId w:val="1126195178"/>
          <w:tblCellSpacing w:w="15" w:type="dxa"/>
        </w:trPr>
        <w:tc>
          <w:tcPr>
            <w:tcW w:w="0" w:type="auto"/>
            <w:vAlign w:val="center"/>
            <w:hideMark/>
          </w:tcPr>
          <w:p w14:paraId="12D03F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0ED5AB" w14:textId="77777777" w:rsidR="00D67926" w:rsidRDefault="008D6FB8">
            <w:pPr>
              <w:rPr>
                <w:rFonts w:eastAsia="Times New Roman"/>
                <w:lang w:val="en-US"/>
              </w:rPr>
            </w:pPr>
            <w:r>
              <w:rPr>
                <w:rFonts w:eastAsia="Times New Roman"/>
                <w:lang w:val="en-US"/>
              </w:rPr>
              <w:t>Component operational status</w:t>
            </w:r>
          </w:p>
        </w:tc>
      </w:tr>
      <w:tr w:rsidR="00D67926" w14:paraId="65B71E38" w14:textId="77777777">
        <w:trPr>
          <w:divId w:val="1126195178"/>
          <w:tblCellSpacing w:w="15" w:type="dxa"/>
        </w:trPr>
        <w:tc>
          <w:tcPr>
            <w:tcW w:w="0" w:type="auto"/>
            <w:vAlign w:val="center"/>
            <w:hideMark/>
          </w:tcPr>
          <w:p w14:paraId="4557DA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751BC4" w14:textId="77777777" w:rsidR="00D67926" w:rsidRDefault="008D6FB8">
            <w:pPr>
              <w:rPr>
                <w:rFonts w:eastAsia="Times New Roman"/>
                <w:lang w:val="en-US"/>
              </w:rPr>
            </w:pPr>
            <w:r>
              <w:rPr>
                <w:rFonts w:eastAsia="Times New Roman"/>
                <w:lang w:val="en-US"/>
              </w:rPr>
              <w:t>Indicates current operational status of the device. For example: On, Off, Standby, etc.</w:t>
            </w:r>
          </w:p>
        </w:tc>
      </w:tr>
      <w:tr w:rsidR="00D67926" w14:paraId="4656B7D5" w14:textId="77777777">
        <w:trPr>
          <w:divId w:val="1126195178"/>
          <w:tblCellSpacing w:w="15" w:type="dxa"/>
        </w:trPr>
        <w:tc>
          <w:tcPr>
            <w:tcW w:w="0" w:type="auto"/>
            <w:vAlign w:val="center"/>
            <w:hideMark/>
          </w:tcPr>
          <w:p w14:paraId="3D0F396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C196C26" w14:textId="77777777" w:rsidR="00D67926" w:rsidRDefault="008D6FB8">
            <w:pPr>
              <w:rPr>
                <w:rFonts w:eastAsia="Times New Roman"/>
                <w:lang w:val="en-US"/>
              </w:rPr>
            </w:pPr>
            <w:r>
              <w:rPr>
                <w:rFonts w:eastAsia="Times New Roman"/>
                <w:lang w:val="en-US"/>
              </w:rPr>
              <w:t>OperationalStatus for the MDS, VMD, or Channel will be bound to a specific ValueSet that is defined in its profile.</w:t>
            </w:r>
          </w:p>
        </w:tc>
      </w:tr>
      <w:tr w:rsidR="00D67926" w14:paraId="12F0EF0B" w14:textId="77777777">
        <w:trPr>
          <w:divId w:val="1126195178"/>
          <w:tblCellSpacing w:w="15" w:type="dxa"/>
        </w:trPr>
        <w:tc>
          <w:tcPr>
            <w:tcW w:w="0" w:type="auto"/>
            <w:vAlign w:val="center"/>
            <w:hideMark/>
          </w:tcPr>
          <w:p w14:paraId="07D751E8" w14:textId="77777777" w:rsidR="00D67926" w:rsidRDefault="008D6FB8">
            <w:pPr>
              <w:rPr>
                <w:rFonts w:eastAsia="Times New Roman"/>
                <w:lang w:val="en-US"/>
              </w:rPr>
            </w:pPr>
            <w:r>
              <w:rPr>
                <w:rFonts w:eastAsia="Times New Roman"/>
                <w:b/>
                <w:bCs/>
                <w:lang w:val="en-US"/>
              </w:rPr>
              <w:t>DeviceComponent.parameterGroup</w:t>
            </w:r>
          </w:p>
        </w:tc>
        <w:tc>
          <w:tcPr>
            <w:tcW w:w="0" w:type="auto"/>
            <w:vAlign w:val="center"/>
            <w:hideMark/>
          </w:tcPr>
          <w:p w14:paraId="6A6DD77E" w14:textId="77777777" w:rsidR="00D67926" w:rsidRDefault="00D67926">
            <w:pPr>
              <w:rPr>
                <w:rFonts w:eastAsia="Times New Roman"/>
                <w:lang w:val="en-US"/>
              </w:rPr>
            </w:pPr>
          </w:p>
        </w:tc>
      </w:tr>
      <w:tr w:rsidR="00D67926" w14:paraId="4F2136C5" w14:textId="77777777">
        <w:trPr>
          <w:divId w:val="1126195178"/>
          <w:tblCellSpacing w:w="15" w:type="dxa"/>
        </w:trPr>
        <w:tc>
          <w:tcPr>
            <w:tcW w:w="0" w:type="auto"/>
            <w:vAlign w:val="center"/>
            <w:hideMark/>
          </w:tcPr>
          <w:p w14:paraId="400F2C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2CCF80" w14:textId="77777777" w:rsidR="00D67926" w:rsidRDefault="008D6FB8">
            <w:pPr>
              <w:rPr>
                <w:rFonts w:eastAsia="Times New Roman"/>
                <w:lang w:val="en-US"/>
              </w:rPr>
            </w:pPr>
            <w:r>
              <w:rPr>
                <w:rFonts w:eastAsia="Times New Roman"/>
                <w:lang w:val="en-US"/>
              </w:rPr>
              <w:t>Current supported parameter group</w:t>
            </w:r>
          </w:p>
        </w:tc>
      </w:tr>
      <w:tr w:rsidR="00D67926" w14:paraId="0BB53FEF" w14:textId="77777777">
        <w:trPr>
          <w:divId w:val="1126195178"/>
          <w:tblCellSpacing w:w="15" w:type="dxa"/>
        </w:trPr>
        <w:tc>
          <w:tcPr>
            <w:tcW w:w="0" w:type="auto"/>
            <w:vAlign w:val="center"/>
            <w:hideMark/>
          </w:tcPr>
          <w:p w14:paraId="483EF2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DD23DA" w14:textId="77777777" w:rsidR="00D67926" w:rsidRDefault="008D6FB8">
            <w:pPr>
              <w:rPr>
                <w:rFonts w:eastAsia="Times New Roman"/>
                <w:lang w:val="en-US"/>
              </w:rPr>
            </w:pPr>
            <w:r>
              <w:rPr>
                <w:rFonts w:eastAsia="Times New Roman"/>
                <w:lang w:val="en-US"/>
              </w:rPr>
              <w:t>Describes the parameter group supported by the current device component that is based on some nomenclature, e.g., cardiovascular.</w:t>
            </w:r>
          </w:p>
        </w:tc>
      </w:tr>
      <w:tr w:rsidR="00D67926" w14:paraId="3A89BA52" w14:textId="77777777">
        <w:trPr>
          <w:divId w:val="1126195178"/>
          <w:tblCellSpacing w:w="15" w:type="dxa"/>
        </w:trPr>
        <w:tc>
          <w:tcPr>
            <w:tcW w:w="0" w:type="auto"/>
            <w:vAlign w:val="center"/>
            <w:hideMark/>
          </w:tcPr>
          <w:p w14:paraId="43627037" w14:textId="77777777" w:rsidR="00D67926" w:rsidRDefault="008D6FB8">
            <w:pPr>
              <w:rPr>
                <w:rFonts w:eastAsia="Times New Roman"/>
                <w:lang w:val="en-US"/>
              </w:rPr>
            </w:pPr>
            <w:r>
              <w:rPr>
                <w:rFonts w:eastAsia="Times New Roman"/>
                <w:b/>
                <w:bCs/>
                <w:lang w:val="en-US"/>
              </w:rPr>
              <w:t>DeviceComponent.measurementPrinciple</w:t>
            </w:r>
          </w:p>
        </w:tc>
        <w:tc>
          <w:tcPr>
            <w:tcW w:w="0" w:type="auto"/>
            <w:vAlign w:val="center"/>
            <w:hideMark/>
          </w:tcPr>
          <w:p w14:paraId="3277D742" w14:textId="77777777" w:rsidR="00D67926" w:rsidRDefault="00D67926">
            <w:pPr>
              <w:rPr>
                <w:rFonts w:eastAsia="Times New Roman"/>
                <w:lang w:val="en-US"/>
              </w:rPr>
            </w:pPr>
          </w:p>
        </w:tc>
      </w:tr>
      <w:tr w:rsidR="00D67926" w14:paraId="6E313D27" w14:textId="77777777">
        <w:trPr>
          <w:divId w:val="1126195178"/>
          <w:tblCellSpacing w:w="15" w:type="dxa"/>
        </w:trPr>
        <w:tc>
          <w:tcPr>
            <w:tcW w:w="0" w:type="auto"/>
            <w:vAlign w:val="center"/>
            <w:hideMark/>
          </w:tcPr>
          <w:p w14:paraId="50BDB0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1EBC79" w14:textId="77777777" w:rsidR="00D67926" w:rsidRDefault="008D6FB8">
            <w:pPr>
              <w:rPr>
                <w:rFonts w:eastAsia="Times New Roman"/>
                <w:lang w:val="en-US"/>
              </w:rPr>
            </w:pPr>
            <w:r>
              <w:rPr>
                <w:rFonts w:eastAsia="Times New Roman"/>
                <w:lang w:val="en-US"/>
              </w:rPr>
              <w:t>Describes the physical principle of the measurement. For example: thermal, chemical, acoustical, etc.</w:t>
            </w:r>
          </w:p>
        </w:tc>
      </w:tr>
      <w:tr w:rsidR="00D67926" w14:paraId="660A85DD" w14:textId="77777777">
        <w:trPr>
          <w:divId w:val="1126195178"/>
          <w:tblCellSpacing w:w="15" w:type="dxa"/>
        </w:trPr>
        <w:tc>
          <w:tcPr>
            <w:tcW w:w="0" w:type="auto"/>
            <w:vAlign w:val="center"/>
            <w:hideMark/>
          </w:tcPr>
          <w:p w14:paraId="7204012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EACCB93" w14:textId="77777777" w:rsidR="00D67926" w:rsidRDefault="008D6FB8">
            <w:pPr>
              <w:rPr>
                <w:rFonts w:eastAsia="Times New Roman"/>
                <w:lang w:val="en-US"/>
              </w:rPr>
            </w:pPr>
            <w:r>
              <w:rPr>
                <w:rFonts w:eastAsia="Times New Roman"/>
                <w:lang w:val="en-US"/>
              </w:rPr>
              <w:t>Different measurement principle supported by the device</w:t>
            </w:r>
          </w:p>
        </w:tc>
      </w:tr>
      <w:tr w:rsidR="00D67926" w14:paraId="13BE8571" w14:textId="77777777">
        <w:trPr>
          <w:divId w:val="1126195178"/>
          <w:tblCellSpacing w:w="15" w:type="dxa"/>
        </w:trPr>
        <w:tc>
          <w:tcPr>
            <w:tcW w:w="0" w:type="auto"/>
            <w:vAlign w:val="center"/>
            <w:hideMark/>
          </w:tcPr>
          <w:p w14:paraId="3CBE69B8" w14:textId="77777777" w:rsidR="00D67926" w:rsidRDefault="008D6FB8">
            <w:pPr>
              <w:rPr>
                <w:rFonts w:eastAsia="Times New Roman"/>
                <w:lang w:val="en-US"/>
              </w:rPr>
            </w:pPr>
            <w:r>
              <w:rPr>
                <w:rFonts w:eastAsia="Times New Roman"/>
                <w:b/>
                <w:bCs/>
                <w:lang w:val="en-US"/>
              </w:rPr>
              <w:t>DeviceComponent.productionSpecification</w:t>
            </w:r>
          </w:p>
        </w:tc>
        <w:tc>
          <w:tcPr>
            <w:tcW w:w="0" w:type="auto"/>
            <w:vAlign w:val="center"/>
            <w:hideMark/>
          </w:tcPr>
          <w:p w14:paraId="6FEA8A0A" w14:textId="77777777" w:rsidR="00D67926" w:rsidRDefault="00D67926">
            <w:pPr>
              <w:rPr>
                <w:rFonts w:eastAsia="Times New Roman"/>
                <w:lang w:val="en-US"/>
              </w:rPr>
            </w:pPr>
          </w:p>
        </w:tc>
      </w:tr>
      <w:tr w:rsidR="00D67926" w14:paraId="30BCD7EF" w14:textId="77777777">
        <w:trPr>
          <w:divId w:val="1126195178"/>
          <w:tblCellSpacing w:w="15" w:type="dxa"/>
        </w:trPr>
        <w:tc>
          <w:tcPr>
            <w:tcW w:w="0" w:type="auto"/>
            <w:vAlign w:val="center"/>
            <w:hideMark/>
          </w:tcPr>
          <w:p w14:paraId="0F11F1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67D756" w14:textId="77777777" w:rsidR="00D67926" w:rsidRDefault="008D6FB8">
            <w:pPr>
              <w:rPr>
                <w:rFonts w:eastAsia="Times New Roman"/>
                <w:lang w:val="en-US"/>
              </w:rPr>
            </w:pPr>
            <w:r>
              <w:rPr>
                <w:rFonts w:eastAsia="Times New Roman"/>
                <w:lang w:val="en-US"/>
              </w:rPr>
              <w:t>Production specification of the component</w:t>
            </w:r>
          </w:p>
        </w:tc>
      </w:tr>
      <w:tr w:rsidR="00D67926" w14:paraId="61643B9A" w14:textId="77777777">
        <w:trPr>
          <w:divId w:val="1126195178"/>
          <w:tblCellSpacing w:w="15" w:type="dxa"/>
        </w:trPr>
        <w:tc>
          <w:tcPr>
            <w:tcW w:w="0" w:type="auto"/>
            <w:vAlign w:val="center"/>
            <w:hideMark/>
          </w:tcPr>
          <w:p w14:paraId="57B4AF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BFE295" w14:textId="77777777" w:rsidR="00D67926" w:rsidRDefault="008D6FB8">
            <w:pPr>
              <w:rPr>
                <w:rFonts w:eastAsia="Times New Roman"/>
                <w:lang w:val="en-US"/>
              </w:rPr>
            </w:pPr>
            <w:r>
              <w:rPr>
                <w:rFonts w:eastAsia="Times New Roman"/>
                <w:lang w:val="en-US"/>
              </w:rPr>
              <w:t>Describes the production specification such as component revision, serial number, etc.</w:t>
            </w:r>
          </w:p>
        </w:tc>
      </w:tr>
      <w:tr w:rsidR="00D67926" w14:paraId="6694B1FC" w14:textId="77777777">
        <w:trPr>
          <w:divId w:val="1126195178"/>
          <w:tblCellSpacing w:w="15" w:type="dxa"/>
        </w:trPr>
        <w:tc>
          <w:tcPr>
            <w:tcW w:w="0" w:type="auto"/>
            <w:vAlign w:val="center"/>
            <w:hideMark/>
          </w:tcPr>
          <w:p w14:paraId="5D4F7C1A" w14:textId="77777777" w:rsidR="00D67926" w:rsidRDefault="008D6FB8">
            <w:pPr>
              <w:rPr>
                <w:rFonts w:eastAsia="Times New Roman"/>
                <w:lang w:val="en-US"/>
              </w:rPr>
            </w:pPr>
            <w:r>
              <w:rPr>
                <w:rFonts w:eastAsia="Times New Roman"/>
                <w:b/>
                <w:bCs/>
                <w:lang w:val="en-US"/>
              </w:rPr>
              <w:t>DeviceComponent.productionSpecification.specType</w:t>
            </w:r>
          </w:p>
        </w:tc>
        <w:tc>
          <w:tcPr>
            <w:tcW w:w="0" w:type="auto"/>
            <w:vAlign w:val="center"/>
            <w:hideMark/>
          </w:tcPr>
          <w:p w14:paraId="4D58E6A2" w14:textId="77777777" w:rsidR="00D67926" w:rsidRDefault="00D67926">
            <w:pPr>
              <w:rPr>
                <w:rFonts w:eastAsia="Times New Roman"/>
                <w:lang w:val="en-US"/>
              </w:rPr>
            </w:pPr>
          </w:p>
        </w:tc>
      </w:tr>
      <w:tr w:rsidR="00D67926" w14:paraId="588FB60D" w14:textId="77777777">
        <w:trPr>
          <w:divId w:val="1126195178"/>
          <w:tblCellSpacing w:w="15" w:type="dxa"/>
        </w:trPr>
        <w:tc>
          <w:tcPr>
            <w:tcW w:w="0" w:type="auto"/>
            <w:vAlign w:val="center"/>
            <w:hideMark/>
          </w:tcPr>
          <w:p w14:paraId="717D084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B39609" w14:textId="77777777" w:rsidR="00D67926" w:rsidRDefault="008D6FB8">
            <w:pPr>
              <w:rPr>
                <w:rFonts w:eastAsia="Times New Roman"/>
                <w:lang w:val="en-US"/>
              </w:rPr>
            </w:pPr>
            <w:r>
              <w:rPr>
                <w:rFonts w:eastAsia="Times New Roman"/>
                <w:lang w:val="en-US"/>
              </w:rPr>
              <w:t>Specification type</w:t>
            </w:r>
          </w:p>
        </w:tc>
      </w:tr>
      <w:tr w:rsidR="00D67926" w14:paraId="771A3E87" w14:textId="77777777">
        <w:trPr>
          <w:divId w:val="1126195178"/>
          <w:tblCellSpacing w:w="15" w:type="dxa"/>
        </w:trPr>
        <w:tc>
          <w:tcPr>
            <w:tcW w:w="0" w:type="auto"/>
            <w:vAlign w:val="center"/>
            <w:hideMark/>
          </w:tcPr>
          <w:p w14:paraId="1C4808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7394A5" w14:textId="77777777" w:rsidR="00D67926" w:rsidRDefault="008D6FB8">
            <w:pPr>
              <w:rPr>
                <w:rFonts w:eastAsia="Times New Roman"/>
                <w:lang w:val="en-US"/>
              </w:rPr>
            </w:pPr>
            <w:r>
              <w:rPr>
                <w:rFonts w:eastAsia="Times New Roman"/>
                <w:lang w:val="en-US"/>
              </w:rPr>
              <w:t>Describes the specification type, such as, serial number, part number, hardware revision, software revision, etc.</w:t>
            </w:r>
          </w:p>
        </w:tc>
      </w:tr>
      <w:tr w:rsidR="00D67926" w14:paraId="20AA7E0C" w14:textId="77777777">
        <w:trPr>
          <w:divId w:val="1126195178"/>
          <w:tblCellSpacing w:w="15" w:type="dxa"/>
        </w:trPr>
        <w:tc>
          <w:tcPr>
            <w:tcW w:w="0" w:type="auto"/>
            <w:vAlign w:val="center"/>
            <w:hideMark/>
          </w:tcPr>
          <w:p w14:paraId="44DDB0E9" w14:textId="77777777" w:rsidR="00D67926" w:rsidRDefault="008D6FB8">
            <w:pPr>
              <w:rPr>
                <w:rFonts w:eastAsia="Times New Roman"/>
                <w:lang w:val="en-US"/>
              </w:rPr>
            </w:pPr>
            <w:r>
              <w:rPr>
                <w:rFonts w:eastAsia="Times New Roman"/>
                <w:b/>
                <w:bCs/>
                <w:lang w:val="en-US"/>
              </w:rPr>
              <w:t>DeviceComponent.productionSpecification.componentId</w:t>
            </w:r>
          </w:p>
        </w:tc>
        <w:tc>
          <w:tcPr>
            <w:tcW w:w="0" w:type="auto"/>
            <w:vAlign w:val="center"/>
            <w:hideMark/>
          </w:tcPr>
          <w:p w14:paraId="07D8BBD5" w14:textId="77777777" w:rsidR="00D67926" w:rsidRDefault="00D67926">
            <w:pPr>
              <w:rPr>
                <w:rFonts w:eastAsia="Times New Roman"/>
                <w:lang w:val="en-US"/>
              </w:rPr>
            </w:pPr>
          </w:p>
        </w:tc>
      </w:tr>
      <w:tr w:rsidR="00D67926" w14:paraId="2FEFFE18" w14:textId="77777777">
        <w:trPr>
          <w:divId w:val="1126195178"/>
          <w:tblCellSpacing w:w="15" w:type="dxa"/>
        </w:trPr>
        <w:tc>
          <w:tcPr>
            <w:tcW w:w="0" w:type="auto"/>
            <w:vAlign w:val="center"/>
            <w:hideMark/>
          </w:tcPr>
          <w:p w14:paraId="47B257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D455E5" w14:textId="77777777" w:rsidR="00D67926" w:rsidRDefault="008D6FB8">
            <w:pPr>
              <w:rPr>
                <w:rFonts w:eastAsia="Times New Roman"/>
                <w:lang w:val="en-US"/>
              </w:rPr>
            </w:pPr>
            <w:r>
              <w:rPr>
                <w:rFonts w:eastAsia="Times New Roman"/>
                <w:lang w:val="en-US"/>
              </w:rPr>
              <w:t>Internal component unique identification</w:t>
            </w:r>
          </w:p>
        </w:tc>
      </w:tr>
      <w:tr w:rsidR="00D67926" w14:paraId="3469720B" w14:textId="77777777">
        <w:trPr>
          <w:divId w:val="1126195178"/>
          <w:tblCellSpacing w:w="15" w:type="dxa"/>
        </w:trPr>
        <w:tc>
          <w:tcPr>
            <w:tcW w:w="0" w:type="auto"/>
            <w:vAlign w:val="center"/>
            <w:hideMark/>
          </w:tcPr>
          <w:p w14:paraId="24F3B8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FEF77E" w14:textId="77777777" w:rsidR="00D67926" w:rsidRDefault="008D6FB8">
            <w:pPr>
              <w:rPr>
                <w:rFonts w:eastAsia="Times New Roman"/>
                <w:lang w:val="en-US"/>
              </w:rPr>
            </w:pPr>
            <w:r>
              <w:rPr>
                <w:rFonts w:eastAsia="Times New Roman"/>
                <w:lang w:val="en-US"/>
              </w:rPr>
              <w:t xml:space="preserve">Describes the internal component unique identification. This is a </w:t>
            </w:r>
            <w:r>
              <w:rPr>
                <w:rFonts w:eastAsia="Times New Roman"/>
                <w:lang w:val="en-US"/>
              </w:rPr>
              <w:lastRenderedPageBreak/>
              <w:t xml:space="preserve">provision for manufacture specific standard components using a private OID. 11073-10101 has a partition for private OID semantic that the manufacture can make use of. </w:t>
            </w:r>
          </w:p>
        </w:tc>
      </w:tr>
      <w:tr w:rsidR="00D67926" w14:paraId="171F184D" w14:textId="77777777">
        <w:trPr>
          <w:divId w:val="1126195178"/>
          <w:tblCellSpacing w:w="15" w:type="dxa"/>
        </w:trPr>
        <w:tc>
          <w:tcPr>
            <w:tcW w:w="0" w:type="auto"/>
            <w:vAlign w:val="center"/>
            <w:hideMark/>
          </w:tcPr>
          <w:p w14:paraId="4C48DE98" w14:textId="77777777" w:rsidR="00D67926" w:rsidRDefault="008D6FB8">
            <w:pPr>
              <w:rPr>
                <w:rFonts w:eastAsia="Times New Roman"/>
                <w:lang w:val="en-US"/>
              </w:rPr>
            </w:pPr>
            <w:r>
              <w:rPr>
                <w:rFonts w:eastAsia="Times New Roman"/>
                <w:b/>
                <w:bCs/>
                <w:lang w:val="en-US"/>
              </w:rPr>
              <w:lastRenderedPageBreak/>
              <w:t>DeviceComponent.productionSpecification.productionSpec</w:t>
            </w:r>
          </w:p>
        </w:tc>
        <w:tc>
          <w:tcPr>
            <w:tcW w:w="0" w:type="auto"/>
            <w:vAlign w:val="center"/>
            <w:hideMark/>
          </w:tcPr>
          <w:p w14:paraId="22905BD1" w14:textId="77777777" w:rsidR="00D67926" w:rsidRDefault="00D67926">
            <w:pPr>
              <w:rPr>
                <w:rFonts w:eastAsia="Times New Roman"/>
                <w:lang w:val="en-US"/>
              </w:rPr>
            </w:pPr>
          </w:p>
        </w:tc>
      </w:tr>
      <w:tr w:rsidR="00D67926" w14:paraId="621E6427" w14:textId="77777777">
        <w:trPr>
          <w:divId w:val="1126195178"/>
          <w:tblCellSpacing w:w="15" w:type="dxa"/>
        </w:trPr>
        <w:tc>
          <w:tcPr>
            <w:tcW w:w="0" w:type="auto"/>
            <w:vAlign w:val="center"/>
            <w:hideMark/>
          </w:tcPr>
          <w:p w14:paraId="1EF3FE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721F10" w14:textId="77777777" w:rsidR="00D67926" w:rsidRDefault="008D6FB8">
            <w:pPr>
              <w:rPr>
                <w:rFonts w:eastAsia="Times New Roman"/>
                <w:lang w:val="en-US"/>
              </w:rPr>
            </w:pPr>
            <w:r>
              <w:rPr>
                <w:rFonts w:eastAsia="Times New Roman"/>
                <w:lang w:val="en-US"/>
              </w:rPr>
              <w:t>A printable string defining the component</w:t>
            </w:r>
          </w:p>
        </w:tc>
      </w:tr>
      <w:tr w:rsidR="00D67926" w14:paraId="5C29BE56" w14:textId="77777777">
        <w:trPr>
          <w:divId w:val="1126195178"/>
          <w:tblCellSpacing w:w="15" w:type="dxa"/>
        </w:trPr>
        <w:tc>
          <w:tcPr>
            <w:tcW w:w="0" w:type="auto"/>
            <w:vAlign w:val="center"/>
            <w:hideMark/>
          </w:tcPr>
          <w:p w14:paraId="42F526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E5137F" w14:textId="77777777" w:rsidR="00D67926" w:rsidRDefault="008D6FB8">
            <w:pPr>
              <w:rPr>
                <w:rFonts w:eastAsia="Times New Roman"/>
                <w:lang w:val="en-US"/>
              </w:rPr>
            </w:pPr>
            <w:r>
              <w:rPr>
                <w:rFonts w:eastAsia="Times New Roman"/>
                <w:lang w:val="en-US"/>
              </w:rPr>
              <w:t>Describes the printable string defining the component.</w:t>
            </w:r>
          </w:p>
        </w:tc>
      </w:tr>
      <w:tr w:rsidR="00D67926" w14:paraId="51BAFBB0" w14:textId="77777777">
        <w:trPr>
          <w:divId w:val="1126195178"/>
          <w:tblCellSpacing w:w="15" w:type="dxa"/>
        </w:trPr>
        <w:tc>
          <w:tcPr>
            <w:tcW w:w="0" w:type="auto"/>
            <w:vAlign w:val="center"/>
            <w:hideMark/>
          </w:tcPr>
          <w:p w14:paraId="4877C2DB" w14:textId="77777777" w:rsidR="00D67926" w:rsidRDefault="008D6FB8">
            <w:pPr>
              <w:rPr>
                <w:rFonts w:eastAsia="Times New Roman"/>
                <w:lang w:val="en-US"/>
              </w:rPr>
            </w:pPr>
            <w:r>
              <w:rPr>
                <w:rFonts w:eastAsia="Times New Roman"/>
                <w:b/>
                <w:bCs/>
                <w:lang w:val="en-US"/>
              </w:rPr>
              <w:t>DeviceComponent.languageCode</w:t>
            </w:r>
          </w:p>
        </w:tc>
        <w:tc>
          <w:tcPr>
            <w:tcW w:w="0" w:type="auto"/>
            <w:vAlign w:val="center"/>
            <w:hideMark/>
          </w:tcPr>
          <w:p w14:paraId="357B2EB1" w14:textId="77777777" w:rsidR="00D67926" w:rsidRDefault="00D67926">
            <w:pPr>
              <w:rPr>
                <w:rFonts w:eastAsia="Times New Roman"/>
                <w:lang w:val="en-US"/>
              </w:rPr>
            </w:pPr>
          </w:p>
        </w:tc>
      </w:tr>
      <w:tr w:rsidR="00D67926" w14:paraId="7B9232B9" w14:textId="77777777">
        <w:trPr>
          <w:divId w:val="1126195178"/>
          <w:tblCellSpacing w:w="15" w:type="dxa"/>
        </w:trPr>
        <w:tc>
          <w:tcPr>
            <w:tcW w:w="0" w:type="auto"/>
            <w:vAlign w:val="center"/>
            <w:hideMark/>
          </w:tcPr>
          <w:p w14:paraId="0D5682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D57FBC" w14:textId="77777777" w:rsidR="00D67926" w:rsidRDefault="008D6FB8">
            <w:pPr>
              <w:rPr>
                <w:rFonts w:eastAsia="Times New Roman"/>
                <w:lang w:val="en-US"/>
              </w:rPr>
            </w:pPr>
            <w:r>
              <w:rPr>
                <w:rFonts w:eastAsia="Times New Roman"/>
                <w:lang w:val="en-US"/>
              </w:rPr>
              <w:t>Language code for the human-readable text strings produced by the device</w:t>
            </w:r>
          </w:p>
        </w:tc>
      </w:tr>
      <w:tr w:rsidR="00D67926" w14:paraId="22323AFB" w14:textId="77777777">
        <w:trPr>
          <w:divId w:val="1126195178"/>
          <w:tblCellSpacing w:w="15" w:type="dxa"/>
        </w:trPr>
        <w:tc>
          <w:tcPr>
            <w:tcW w:w="0" w:type="auto"/>
            <w:vAlign w:val="center"/>
            <w:hideMark/>
          </w:tcPr>
          <w:p w14:paraId="32B0E4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47A282" w14:textId="77777777" w:rsidR="00D67926" w:rsidRDefault="008D6FB8">
            <w:pPr>
              <w:rPr>
                <w:rFonts w:eastAsia="Times New Roman"/>
                <w:lang w:val="en-US"/>
              </w:rPr>
            </w:pPr>
            <w:r>
              <w:rPr>
                <w:rFonts w:eastAsia="Times New Roman"/>
                <w:lang w:val="en-US"/>
              </w:rPr>
              <w:t xml:space="preserve">Describes the language code for the human-readable text string produced by the device. This language code will follow the IETF language tag. Example: en-US. </w:t>
            </w:r>
          </w:p>
        </w:tc>
      </w:tr>
    </w:tbl>
    <w:p w14:paraId="7C0D7C48" w14:textId="77777777" w:rsidR="00D67926" w:rsidRDefault="008D6FB8">
      <w:pPr>
        <w:pStyle w:val="Heading2"/>
        <w:divId w:val="1126195178"/>
        <w:rPr>
          <w:rFonts w:eastAsia="Times New Roman"/>
          <w:lang w:val="en-US"/>
        </w:rPr>
      </w:pPr>
      <w:r>
        <w:rPr>
          <w:rFonts w:eastAsia="Times New Roman"/>
          <w:lang w:val="en-US"/>
        </w:rPr>
        <w:t>http://hl7.org/fhir/StructureDefinition/DeviceMetric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gridCol w:w="5786"/>
      </w:tblGrid>
      <w:tr w:rsidR="00D67926" w14:paraId="5CC2563F" w14:textId="77777777">
        <w:trPr>
          <w:divId w:val="1126195178"/>
          <w:tblCellSpacing w:w="15" w:type="dxa"/>
        </w:trPr>
        <w:tc>
          <w:tcPr>
            <w:tcW w:w="0" w:type="auto"/>
            <w:vAlign w:val="center"/>
            <w:hideMark/>
          </w:tcPr>
          <w:p w14:paraId="2C65D2D7" w14:textId="77777777" w:rsidR="00D67926" w:rsidRDefault="008D6FB8">
            <w:pPr>
              <w:rPr>
                <w:rFonts w:eastAsia="Times New Roman"/>
                <w:lang w:val="en-US"/>
              </w:rPr>
            </w:pPr>
            <w:r>
              <w:rPr>
                <w:rFonts w:eastAsia="Times New Roman"/>
                <w:b/>
                <w:bCs/>
                <w:lang w:val="en-US"/>
              </w:rPr>
              <w:t>DeviceMetric</w:t>
            </w:r>
          </w:p>
        </w:tc>
        <w:tc>
          <w:tcPr>
            <w:tcW w:w="0" w:type="auto"/>
            <w:vAlign w:val="center"/>
            <w:hideMark/>
          </w:tcPr>
          <w:p w14:paraId="59563F2C" w14:textId="77777777" w:rsidR="00D67926" w:rsidRDefault="008D6FB8">
            <w:pPr>
              <w:rPr>
                <w:rFonts w:eastAsia="Times New Roman"/>
                <w:lang w:val="en-US"/>
              </w:rPr>
            </w:pPr>
            <w:r>
              <w:rPr>
                <w:rFonts w:eastAsia="Times New Roman"/>
                <w:lang w:val="en-US"/>
              </w:rPr>
              <w:t>Device Metric</w:t>
            </w:r>
          </w:p>
        </w:tc>
      </w:tr>
      <w:tr w:rsidR="00D67926" w14:paraId="04D0AF94" w14:textId="77777777">
        <w:trPr>
          <w:divId w:val="1126195178"/>
          <w:tblCellSpacing w:w="15" w:type="dxa"/>
        </w:trPr>
        <w:tc>
          <w:tcPr>
            <w:tcW w:w="0" w:type="auto"/>
            <w:vAlign w:val="center"/>
            <w:hideMark/>
          </w:tcPr>
          <w:p w14:paraId="267391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AFC977" w14:textId="77777777" w:rsidR="00D67926" w:rsidRDefault="008D6FB8">
            <w:pPr>
              <w:rPr>
                <w:rFonts w:eastAsia="Times New Roman"/>
                <w:lang w:val="en-US"/>
              </w:rPr>
            </w:pPr>
            <w:r>
              <w:rPr>
                <w:rFonts w:eastAsia="Times New Roman"/>
                <w:lang w:val="en-US"/>
              </w:rPr>
              <w:t>Measurement, calculation or setting capability of a medical device</w:t>
            </w:r>
          </w:p>
        </w:tc>
      </w:tr>
      <w:tr w:rsidR="00D67926" w14:paraId="77E203C8" w14:textId="77777777">
        <w:trPr>
          <w:divId w:val="1126195178"/>
          <w:tblCellSpacing w:w="15" w:type="dxa"/>
        </w:trPr>
        <w:tc>
          <w:tcPr>
            <w:tcW w:w="0" w:type="auto"/>
            <w:vAlign w:val="center"/>
            <w:hideMark/>
          </w:tcPr>
          <w:p w14:paraId="54EC6F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906792" w14:textId="77777777" w:rsidR="00D67926" w:rsidRDefault="008D6FB8">
            <w:pPr>
              <w:rPr>
                <w:rFonts w:eastAsia="Times New Roman"/>
                <w:lang w:val="en-US"/>
              </w:rPr>
            </w:pPr>
            <w:r>
              <w:rPr>
                <w:rFonts w:eastAsia="Times New Roman"/>
                <w:lang w:val="en-US"/>
              </w:rPr>
              <w:t>Describes a measurement, calculation or setting capability of a medical device.</w:t>
            </w:r>
          </w:p>
        </w:tc>
      </w:tr>
      <w:tr w:rsidR="00D67926" w14:paraId="4303149B" w14:textId="77777777">
        <w:trPr>
          <w:divId w:val="1126195178"/>
          <w:tblCellSpacing w:w="15" w:type="dxa"/>
        </w:trPr>
        <w:tc>
          <w:tcPr>
            <w:tcW w:w="0" w:type="auto"/>
            <w:vAlign w:val="center"/>
            <w:hideMark/>
          </w:tcPr>
          <w:p w14:paraId="34B8154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514335C" w14:textId="77777777" w:rsidR="00D67926" w:rsidRDefault="008D6FB8">
            <w:pPr>
              <w:rPr>
                <w:rFonts w:eastAsia="Times New Roman"/>
                <w:lang w:val="en-US"/>
              </w:rPr>
            </w:pPr>
            <w:r>
              <w:rPr>
                <w:rFonts w:eastAsia="Times New Roman"/>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tc>
      </w:tr>
      <w:tr w:rsidR="00D67926" w14:paraId="5E53DC4F" w14:textId="77777777">
        <w:trPr>
          <w:divId w:val="1126195178"/>
          <w:tblCellSpacing w:w="15" w:type="dxa"/>
        </w:trPr>
        <w:tc>
          <w:tcPr>
            <w:tcW w:w="0" w:type="auto"/>
            <w:vAlign w:val="center"/>
            <w:hideMark/>
          </w:tcPr>
          <w:p w14:paraId="683A6362" w14:textId="77777777" w:rsidR="00D67926" w:rsidRDefault="008D6FB8">
            <w:pPr>
              <w:rPr>
                <w:rFonts w:eastAsia="Times New Roman"/>
                <w:lang w:val="en-US"/>
              </w:rPr>
            </w:pPr>
            <w:r>
              <w:rPr>
                <w:rFonts w:eastAsia="Times New Roman"/>
                <w:b/>
                <w:bCs/>
                <w:lang w:val="en-US"/>
              </w:rPr>
              <w:t>DeviceMetric.type</w:t>
            </w:r>
          </w:p>
        </w:tc>
        <w:tc>
          <w:tcPr>
            <w:tcW w:w="0" w:type="auto"/>
            <w:vAlign w:val="center"/>
            <w:hideMark/>
          </w:tcPr>
          <w:p w14:paraId="2303A814" w14:textId="77777777" w:rsidR="00D67926" w:rsidRDefault="00D67926">
            <w:pPr>
              <w:rPr>
                <w:rFonts w:eastAsia="Times New Roman"/>
                <w:lang w:val="en-US"/>
              </w:rPr>
            </w:pPr>
          </w:p>
        </w:tc>
      </w:tr>
      <w:tr w:rsidR="00D67926" w14:paraId="2FDAAC27" w14:textId="77777777">
        <w:trPr>
          <w:divId w:val="1126195178"/>
          <w:tblCellSpacing w:w="15" w:type="dxa"/>
        </w:trPr>
        <w:tc>
          <w:tcPr>
            <w:tcW w:w="0" w:type="auto"/>
            <w:vAlign w:val="center"/>
            <w:hideMark/>
          </w:tcPr>
          <w:p w14:paraId="5237A2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6BC112" w14:textId="77777777" w:rsidR="00D67926" w:rsidRDefault="008D6FB8">
            <w:pPr>
              <w:rPr>
                <w:rFonts w:eastAsia="Times New Roman"/>
                <w:lang w:val="en-US"/>
              </w:rPr>
            </w:pPr>
            <w:r>
              <w:rPr>
                <w:rFonts w:eastAsia="Times New Roman"/>
                <w:lang w:val="en-US"/>
              </w:rPr>
              <w:t>Type of metric</w:t>
            </w:r>
          </w:p>
        </w:tc>
      </w:tr>
      <w:tr w:rsidR="00D67926" w14:paraId="3AC0EA26" w14:textId="77777777">
        <w:trPr>
          <w:divId w:val="1126195178"/>
          <w:tblCellSpacing w:w="15" w:type="dxa"/>
        </w:trPr>
        <w:tc>
          <w:tcPr>
            <w:tcW w:w="0" w:type="auto"/>
            <w:vAlign w:val="center"/>
            <w:hideMark/>
          </w:tcPr>
          <w:p w14:paraId="730B1B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1C74FE" w14:textId="77777777" w:rsidR="00D67926" w:rsidRDefault="008D6FB8">
            <w:pPr>
              <w:rPr>
                <w:rFonts w:eastAsia="Times New Roman"/>
                <w:lang w:val="en-US"/>
              </w:rPr>
            </w:pPr>
            <w:r>
              <w:rPr>
                <w:rFonts w:eastAsia="Times New Roman"/>
                <w:lang w:val="en-US"/>
              </w:rPr>
              <w:t>Describes the type of the metric. For example: Heart Rate, PEEP Setting, etc.</w:t>
            </w:r>
          </w:p>
        </w:tc>
      </w:tr>
      <w:tr w:rsidR="00D67926" w14:paraId="1DC9C8D7" w14:textId="77777777">
        <w:trPr>
          <w:divId w:val="1126195178"/>
          <w:tblCellSpacing w:w="15" w:type="dxa"/>
        </w:trPr>
        <w:tc>
          <w:tcPr>
            <w:tcW w:w="0" w:type="auto"/>
            <w:vAlign w:val="center"/>
            <w:hideMark/>
          </w:tcPr>
          <w:p w14:paraId="15E37E4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707F20" w14:textId="77777777" w:rsidR="00D67926" w:rsidRDefault="008D6FB8">
            <w:pPr>
              <w:rPr>
                <w:rFonts w:eastAsia="Times New Roman"/>
                <w:lang w:val="en-US"/>
              </w:rPr>
            </w:pPr>
            <w:r>
              <w:rPr>
                <w:rFonts w:eastAsia="Times New Roman"/>
                <w:lang w:val="en-US"/>
              </w:rPr>
              <w:t xml:space="preserve">DeviceMetric.type can be referred to either GDMN (nomenclature system supported by FDA Global UDI Database) or preferable RTMMS coding system. </w:t>
            </w:r>
          </w:p>
        </w:tc>
      </w:tr>
      <w:tr w:rsidR="00D67926" w14:paraId="6E4DAEF0" w14:textId="77777777">
        <w:trPr>
          <w:divId w:val="1126195178"/>
          <w:tblCellSpacing w:w="15" w:type="dxa"/>
        </w:trPr>
        <w:tc>
          <w:tcPr>
            <w:tcW w:w="0" w:type="auto"/>
            <w:vAlign w:val="center"/>
            <w:hideMark/>
          </w:tcPr>
          <w:p w14:paraId="612AAE4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D6BDEC3" w14:textId="77777777" w:rsidR="00D67926" w:rsidRDefault="008D6FB8">
            <w:pPr>
              <w:rPr>
                <w:rFonts w:eastAsia="Times New Roman"/>
                <w:lang w:val="en-US"/>
              </w:rPr>
            </w:pPr>
            <w:r>
              <w:rPr>
                <w:rFonts w:eastAsia="Times New Roman"/>
                <w:lang w:val="en-US"/>
              </w:rPr>
              <w:t>Describes the metric type</w:t>
            </w:r>
          </w:p>
        </w:tc>
      </w:tr>
      <w:tr w:rsidR="00D67926" w14:paraId="68A30CA3" w14:textId="77777777">
        <w:trPr>
          <w:divId w:val="1126195178"/>
          <w:tblCellSpacing w:w="15" w:type="dxa"/>
        </w:trPr>
        <w:tc>
          <w:tcPr>
            <w:tcW w:w="0" w:type="auto"/>
            <w:vAlign w:val="center"/>
            <w:hideMark/>
          </w:tcPr>
          <w:p w14:paraId="353D0DB2" w14:textId="77777777" w:rsidR="00D67926" w:rsidRDefault="008D6FB8">
            <w:pPr>
              <w:rPr>
                <w:rFonts w:eastAsia="Times New Roman"/>
                <w:lang w:val="en-US"/>
              </w:rPr>
            </w:pPr>
            <w:r>
              <w:rPr>
                <w:rFonts w:eastAsia="Times New Roman"/>
                <w:b/>
                <w:bCs/>
                <w:lang w:val="en-US"/>
              </w:rPr>
              <w:lastRenderedPageBreak/>
              <w:t>DeviceMetric.identifier</w:t>
            </w:r>
          </w:p>
        </w:tc>
        <w:tc>
          <w:tcPr>
            <w:tcW w:w="0" w:type="auto"/>
            <w:vAlign w:val="center"/>
            <w:hideMark/>
          </w:tcPr>
          <w:p w14:paraId="02433DB5" w14:textId="77777777" w:rsidR="00D67926" w:rsidRDefault="00D67926">
            <w:pPr>
              <w:rPr>
                <w:rFonts w:eastAsia="Times New Roman"/>
                <w:lang w:val="en-US"/>
              </w:rPr>
            </w:pPr>
          </w:p>
        </w:tc>
      </w:tr>
      <w:tr w:rsidR="00D67926" w14:paraId="34C65575" w14:textId="77777777">
        <w:trPr>
          <w:divId w:val="1126195178"/>
          <w:tblCellSpacing w:w="15" w:type="dxa"/>
        </w:trPr>
        <w:tc>
          <w:tcPr>
            <w:tcW w:w="0" w:type="auto"/>
            <w:vAlign w:val="center"/>
            <w:hideMark/>
          </w:tcPr>
          <w:p w14:paraId="5228B8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45D341" w14:textId="77777777" w:rsidR="00D67926" w:rsidRDefault="008D6FB8">
            <w:pPr>
              <w:rPr>
                <w:rFonts w:eastAsia="Times New Roman"/>
                <w:lang w:val="en-US"/>
              </w:rPr>
            </w:pPr>
            <w:r>
              <w:rPr>
                <w:rFonts w:eastAsia="Times New Roman"/>
                <w:lang w:val="en-US"/>
              </w:rPr>
              <w:t>Unique identifier of this DeviceMetric</w:t>
            </w:r>
          </w:p>
        </w:tc>
      </w:tr>
      <w:tr w:rsidR="00D67926" w14:paraId="798415E5" w14:textId="77777777">
        <w:trPr>
          <w:divId w:val="1126195178"/>
          <w:tblCellSpacing w:w="15" w:type="dxa"/>
        </w:trPr>
        <w:tc>
          <w:tcPr>
            <w:tcW w:w="0" w:type="auto"/>
            <w:vAlign w:val="center"/>
            <w:hideMark/>
          </w:tcPr>
          <w:p w14:paraId="37C9324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99F621" w14:textId="77777777" w:rsidR="00D67926" w:rsidRDefault="008D6FB8">
            <w:pPr>
              <w:rPr>
                <w:rFonts w:eastAsia="Times New Roman"/>
                <w:lang w:val="en-US"/>
              </w:rPr>
            </w:pPr>
            <w:r>
              <w:rPr>
                <w:rFonts w:eastAsia="Times New Roman"/>
                <w:lang w:val="en-US"/>
              </w:rPr>
              <w:t xml:space="preserve">Describes the unique identification of this metric that has been assigned by the device or gateway software. For example: handle ID. It should be noted that in order to make the identifier unique, the system element of the identifier should be set to the unique identifier of the device. </w:t>
            </w:r>
          </w:p>
        </w:tc>
      </w:tr>
      <w:tr w:rsidR="00D67926" w14:paraId="72E056CD" w14:textId="77777777">
        <w:trPr>
          <w:divId w:val="1126195178"/>
          <w:tblCellSpacing w:w="15" w:type="dxa"/>
        </w:trPr>
        <w:tc>
          <w:tcPr>
            <w:tcW w:w="0" w:type="auto"/>
            <w:vAlign w:val="center"/>
            <w:hideMark/>
          </w:tcPr>
          <w:p w14:paraId="5B48DE16" w14:textId="77777777" w:rsidR="00D67926" w:rsidRDefault="008D6FB8">
            <w:pPr>
              <w:rPr>
                <w:rFonts w:eastAsia="Times New Roman"/>
                <w:lang w:val="en-US"/>
              </w:rPr>
            </w:pPr>
            <w:r>
              <w:rPr>
                <w:rFonts w:eastAsia="Times New Roman"/>
                <w:b/>
                <w:bCs/>
                <w:lang w:val="en-US"/>
              </w:rPr>
              <w:t>DeviceMetric.unit</w:t>
            </w:r>
          </w:p>
        </w:tc>
        <w:tc>
          <w:tcPr>
            <w:tcW w:w="0" w:type="auto"/>
            <w:vAlign w:val="center"/>
            <w:hideMark/>
          </w:tcPr>
          <w:p w14:paraId="157CE16A" w14:textId="77777777" w:rsidR="00D67926" w:rsidRDefault="00D67926">
            <w:pPr>
              <w:rPr>
                <w:rFonts w:eastAsia="Times New Roman"/>
                <w:lang w:val="en-US"/>
              </w:rPr>
            </w:pPr>
          </w:p>
        </w:tc>
      </w:tr>
      <w:tr w:rsidR="00D67926" w14:paraId="334E94BC" w14:textId="77777777">
        <w:trPr>
          <w:divId w:val="1126195178"/>
          <w:tblCellSpacing w:w="15" w:type="dxa"/>
        </w:trPr>
        <w:tc>
          <w:tcPr>
            <w:tcW w:w="0" w:type="auto"/>
            <w:vAlign w:val="center"/>
            <w:hideMark/>
          </w:tcPr>
          <w:p w14:paraId="236EF8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44D93B" w14:textId="77777777" w:rsidR="00D67926" w:rsidRDefault="008D6FB8">
            <w:pPr>
              <w:rPr>
                <w:rFonts w:eastAsia="Times New Roman"/>
                <w:lang w:val="en-US"/>
              </w:rPr>
            </w:pPr>
            <w:r>
              <w:rPr>
                <w:rFonts w:eastAsia="Times New Roman"/>
                <w:lang w:val="en-US"/>
              </w:rPr>
              <w:t>Unit of metric</w:t>
            </w:r>
          </w:p>
        </w:tc>
      </w:tr>
      <w:tr w:rsidR="00D67926" w14:paraId="1FD7021B" w14:textId="77777777">
        <w:trPr>
          <w:divId w:val="1126195178"/>
          <w:tblCellSpacing w:w="15" w:type="dxa"/>
        </w:trPr>
        <w:tc>
          <w:tcPr>
            <w:tcW w:w="0" w:type="auto"/>
            <w:vAlign w:val="center"/>
            <w:hideMark/>
          </w:tcPr>
          <w:p w14:paraId="68ACC4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ED7CBC" w14:textId="77777777" w:rsidR="00D67926" w:rsidRDefault="008D6FB8">
            <w:pPr>
              <w:rPr>
                <w:rFonts w:eastAsia="Times New Roman"/>
                <w:lang w:val="en-US"/>
              </w:rPr>
            </w:pPr>
            <w:r>
              <w:rPr>
                <w:rFonts w:eastAsia="Times New Roman"/>
                <w:lang w:val="en-US"/>
              </w:rPr>
              <w:t>Describes the unit that an observed value determined for this metric will have. For example: Percent, Seconds, etc.</w:t>
            </w:r>
          </w:p>
        </w:tc>
      </w:tr>
      <w:tr w:rsidR="00D67926" w14:paraId="5099E2E4" w14:textId="77777777">
        <w:trPr>
          <w:divId w:val="1126195178"/>
          <w:tblCellSpacing w:w="15" w:type="dxa"/>
        </w:trPr>
        <w:tc>
          <w:tcPr>
            <w:tcW w:w="0" w:type="auto"/>
            <w:vAlign w:val="center"/>
            <w:hideMark/>
          </w:tcPr>
          <w:p w14:paraId="1678761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561CC1" w14:textId="77777777" w:rsidR="00D67926" w:rsidRDefault="008D6FB8">
            <w:pPr>
              <w:rPr>
                <w:rFonts w:eastAsia="Times New Roman"/>
                <w:lang w:val="en-US"/>
              </w:rPr>
            </w:pPr>
            <w:r>
              <w:rPr>
                <w:rFonts w:eastAsia="Times New Roman"/>
                <w:lang w:val="en-US"/>
              </w:rPr>
              <w:t>DeviceMetric.unit can be referred to either UCUM or preferable RTMMS coding system.</w:t>
            </w:r>
          </w:p>
        </w:tc>
      </w:tr>
      <w:tr w:rsidR="00D67926" w14:paraId="73669C9B" w14:textId="77777777">
        <w:trPr>
          <w:divId w:val="1126195178"/>
          <w:tblCellSpacing w:w="15" w:type="dxa"/>
        </w:trPr>
        <w:tc>
          <w:tcPr>
            <w:tcW w:w="0" w:type="auto"/>
            <w:vAlign w:val="center"/>
            <w:hideMark/>
          </w:tcPr>
          <w:p w14:paraId="3AA2294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A17856D" w14:textId="77777777" w:rsidR="00D67926" w:rsidRDefault="008D6FB8">
            <w:pPr>
              <w:rPr>
                <w:rFonts w:eastAsia="Times New Roman"/>
                <w:lang w:val="en-US"/>
              </w:rPr>
            </w:pPr>
            <w:r>
              <w:rPr>
                <w:rFonts w:eastAsia="Times New Roman"/>
                <w:lang w:val="en-US"/>
              </w:rPr>
              <w:t>Describes the unit of the metric</w:t>
            </w:r>
          </w:p>
        </w:tc>
      </w:tr>
      <w:tr w:rsidR="00D67926" w14:paraId="0E3453CB" w14:textId="77777777">
        <w:trPr>
          <w:divId w:val="1126195178"/>
          <w:tblCellSpacing w:w="15" w:type="dxa"/>
        </w:trPr>
        <w:tc>
          <w:tcPr>
            <w:tcW w:w="0" w:type="auto"/>
            <w:vAlign w:val="center"/>
            <w:hideMark/>
          </w:tcPr>
          <w:p w14:paraId="4292E9CF" w14:textId="77777777" w:rsidR="00D67926" w:rsidRDefault="008D6FB8">
            <w:pPr>
              <w:rPr>
                <w:rFonts w:eastAsia="Times New Roman"/>
                <w:lang w:val="en-US"/>
              </w:rPr>
            </w:pPr>
            <w:r>
              <w:rPr>
                <w:rFonts w:eastAsia="Times New Roman"/>
                <w:b/>
                <w:bCs/>
                <w:lang w:val="en-US"/>
              </w:rPr>
              <w:t>DeviceMetric.source</w:t>
            </w:r>
          </w:p>
        </w:tc>
        <w:tc>
          <w:tcPr>
            <w:tcW w:w="0" w:type="auto"/>
            <w:vAlign w:val="center"/>
            <w:hideMark/>
          </w:tcPr>
          <w:p w14:paraId="19207BA6" w14:textId="77777777" w:rsidR="00D67926" w:rsidRDefault="00D67926">
            <w:pPr>
              <w:rPr>
                <w:rFonts w:eastAsia="Times New Roman"/>
                <w:lang w:val="en-US"/>
              </w:rPr>
            </w:pPr>
          </w:p>
        </w:tc>
      </w:tr>
      <w:tr w:rsidR="00D67926" w14:paraId="48E1E789" w14:textId="77777777">
        <w:trPr>
          <w:divId w:val="1126195178"/>
          <w:tblCellSpacing w:w="15" w:type="dxa"/>
        </w:trPr>
        <w:tc>
          <w:tcPr>
            <w:tcW w:w="0" w:type="auto"/>
            <w:vAlign w:val="center"/>
            <w:hideMark/>
          </w:tcPr>
          <w:p w14:paraId="087F46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D28917" w14:textId="77777777" w:rsidR="00D67926" w:rsidRDefault="008D6FB8">
            <w:pPr>
              <w:rPr>
                <w:rFonts w:eastAsia="Times New Roman"/>
                <w:lang w:val="en-US"/>
              </w:rPr>
            </w:pPr>
            <w:r>
              <w:rPr>
                <w:rFonts w:eastAsia="Times New Roman"/>
                <w:lang w:val="en-US"/>
              </w:rPr>
              <w:t>Describes the link to the source Device</w:t>
            </w:r>
          </w:p>
        </w:tc>
      </w:tr>
      <w:tr w:rsidR="00D67926" w14:paraId="3A7E70D7" w14:textId="77777777">
        <w:trPr>
          <w:divId w:val="1126195178"/>
          <w:tblCellSpacing w:w="15" w:type="dxa"/>
        </w:trPr>
        <w:tc>
          <w:tcPr>
            <w:tcW w:w="0" w:type="auto"/>
            <w:vAlign w:val="center"/>
            <w:hideMark/>
          </w:tcPr>
          <w:p w14:paraId="1D7C44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65FBEC" w14:textId="77777777" w:rsidR="00D67926" w:rsidRDefault="008D6FB8">
            <w:pPr>
              <w:rPr>
                <w:rFonts w:eastAsia="Times New Roman"/>
                <w:lang w:val="en-US"/>
              </w:rPr>
            </w:pPr>
            <w:r>
              <w:rPr>
                <w:rFonts w:eastAsia="Times New Roman"/>
                <w:lang w:val="en-US"/>
              </w:rPr>
              <w:t xml:space="preserve">Describes the link to the Device that this DeviceMetric belongs to and that contains administrative device information such as manufacture, serial number, etc. </w:t>
            </w:r>
          </w:p>
        </w:tc>
      </w:tr>
      <w:tr w:rsidR="00D67926" w14:paraId="6DC8003F" w14:textId="77777777">
        <w:trPr>
          <w:divId w:val="1126195178"/>
          <w:tblCellSpacing w:w="15" w:type="dxa"/>
        </w:trPr>
        <w:tc>
          <w:tcPr>
            <w:tcW w:w="0" w:type="auto"/>
            <w:vAlign w:val="center"/>
            <w:hideMark/>
          </w:tcPr>
          <w:p w14:paraId="1FBBB55C" w14:textId="77777777" w:rsidR="00D67926" w:rsidRDefault="008D6FB8">
            <w:pPr>
              <w:rPr>
                <w:rFonts w:eastAsia="Times New Roman"/>
                <w:lang w:val="en-US"/>
              </w:rPr>
            </w:pPr>
            <w:r>
              <w:rPr>
                <w:rFonts w:eastAsia="Times New Roman"/>
                <w:b/>
                <w:bCs/>
                <w:lang w:val="en-US"/>
              </w:rPr>
              <w:t>DeviceMetric.parent</w:t>
            </w:r>
          </w:p>
        </w:tc>
        <w:tc>
          <w:tcPr>
            <w:tcW w:w="0" w:type="auto"/>
            <w:vAlign w:val="center"/>
            <w:hideMark/>
          </w:tcPr>
          <w:p w14:paraId="7F29484F" w14:textId="77777777" w:rsidR="00D67926" w:rsidRDefault="00D67926">
            <w:pPr>
              <w:rPr>
                <w:rFonts w:eastAsia="Times New Roman"/>
                <w:lang w:val="en-US"/>
              </w:rPr>
            </w:pPr>
          </w:p>
        </w:tc>
      </w:tr>
      <w:tr w:rsidR="00D67926" w14:paraId="50459B86" w14:textId="77777777">
        <w:trPr>
          <w:divId w:val="1126195178"/>
          <w:tblCellSpacing w:w="15" w:type="dxa"/>
        </w:trPr>
        <w:tc>
          <w:tcPr>
            <w:tcW w:w="0" w:type="auto"/>
            <w:vAlign w:val="center"/>
            <w:hideMark/>
          </w:tcPr>
          <w:p w14:paraId="2CBE73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5B8D3A" w14:textId="77777777" w:rsidR="00D67926" w:rsidRDefault="008D6FB8">
            <w:pPr>
              <w:rPr>
                <w:rFonts w:eastAsia="Times New Roman"/>
                <w:lang w:val="en-US"/>
              </w:rPr>
            </w:pPr>
            <w:r>
              <w:rPr>
                <w:rFonts w:eastAsia="Times New Roman"/>
                <w:lang w:val="en-US"/>
              </w:rPr>
              <w:t>Describes the link to the parent DeviceComponent</w:t>
            </w:r>
          </w:p>
        </w:tc>
      </w:tr>
      <w:tr w:rsidR="00D67926" w14:paraId="5BF639DC" w14:textId="77777777">
        <w:trPr>
          <w:divId w:val="1126195178"/>
          <w:tblCellSpacing w:w="15" w:type="dxa"/>
        </w:trPr>
        <w:tc>
          <w:tcPr>
            <w:tcW w:w="0" w:type="auto"/>
            <w:vAlign w:val="center"/>
            <w:hideMark/>
          </w:tcPr>
          <w:p w14:paraId="196C39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D470BF" w14:textId="77777777" w:rsidR="00D67926" w:rsidRDefault="008D6FB8">
            <w:pPr>
              <w:rPr>
                <w:rFonts w:eastAsia="Times New Roman"/>
                <w:lang w:val="en-US"/>
              </w:rPr>
            </w:pPr>
            <w:r>
              <w:rPr>
                <w:rFonts w:eastAsia="Times New Roman"/>
                <w:lang w:val="en-US"/>
              </w:rPr>
              <w:t xml:space="preserve">Describes the link to the DeviceComponent that this DeviceMetric belongs to and that provide information about the location of this DeviceMetric in the containment structure of the parent Device. An example would be a DeviceComponent that represents a Channel. This reference can be used by a client application to distinguish DeviceMetrics that have the same type, but should be interpreted based on their containment location. </w:t>
            </w:r>
          </w:p>
        </w:tc>
      </w:tr>
      <w:tr w:rsidR="00D67926" w14:paraId="012CE6C0" w14:textId="77777777">
        <w:trPr>
          <w:divId w:val="1126195178"/>
          <w:tblCellSpacing w:w="15" w:type="dxa"/>
        </w:trPr>
        <w:tc>
          <w:tcPr>
            <w:tcW w:w="0" w:type="auto"/>
            <w:vAlign w:val="center"/>
            <w:hideMark/>
          </w:tcPr>
          <w:p w14:paraId="10168B09" w14:textId="77777777" w:rsidR="00D67926" w:rsidRDefault="008D6FB8">
            <w:pPr>
              <w:rPr>
                <w:rFonts w:eastAsia="Times New Roman"/>
                <w:lang w:val="en-US"/>
              </w:rPr>
            </w:pPr>
            <w:r>
              <w:rPr>
                <w:rFonts w:eastAsia="Times New Roman"/>
                <w:b/>
                <w:bCs/>
                <w:lang w:val="en-US"/>
              </w:rPr>
              <w:t>DeviceMetric.operationalStatus</w:t>
            </w:r>
          </w:p>
        </w:tc>
        <w:tc>
          <w:tcPr>
            <w:tcW w:w="0" w:type="auto"/>
            <w:vAlign w:val="center"/>
            <w:hideMark/>
          </w:tcPr>
          <w:p w14:paraId="4BE09124" w14:textId="77777777" w:rsidR="00D67926" w:rsidRDefault="00D67926">
            <w:pPr>
              <w:rPr>
                <w:rFonts w:eastAsia="Times New Roman"/>
                <w:lang w:val="en-US"/>
              </w:rPr>
            </w:pPr>
          </w:p>
        </w:tc>
      </w:tr>
      <w:tr w:rsidR="00D67926" w14:paraId="077CDCB4" w14:textId="77777777">
        <w:trPr>
          <w:divId w:val="1126195178"/>
          <w:tblCellSpacing w:w="15" w:type="dxa"/>
        </w:trPr>
        <w:tc>
          <w:tcPr>
            <w:tcW w:w="0" w:type="auto"/>
            <w:vAlign w:val="center"/>
            <w:hideMark/>
          </w:tcPr>
          <w:p w14:paraId="329D10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A0BCEE" w14:textId="77777777" w:rsidR="00D67926" w:rsidRDefault="008D6FB8">
            <w:pPr>
              <w:rPr>
                <w:rFonts w:eastAsia="Times New Roman"/>
                <w:lang w:val="en-US"/>
              </w:rPr>
            </w:pPr>
            <w:r>
              <w:rPr>
                <w:rFonts w:eastAsia="Times New Roman"/>
                <w:lang w:val="en-US"/>
              </w:rPr>
              <w:t>Indicates current operational state of the device. For example: On, Off, Standby, etc.</w:t>
            </w:r>
          </w:p>
        </w:tc>
      </w:tr>
      <w:tr w:rsidR="00D67926" w14:paraId="62C9839B" w14:textId="77777777">
        <w:trPr>
          <w:divId w:val="1126195178"/>
          <w:tblCellSpacing w:w="15" w:type="dxa"/>
        </w:trPr>
        <w:tc>
          <w:tcPr>
            <w:tcW w:w="0" w:type="auto"/>
            <w:vAlign w:val="center"/>
            <w:hideMark/>
          </w:tcPr>
          <w:p w14:paraId="5C2BA64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196D72D" w14:textId="77777777" w:rsidR="00D67926" w:rsidRDefault="008D6FB8">
            <w:pPr>
              <w:rPr>
                <w:rFonts w:eastAsia="Times New Roman"/>
                <w:lang w:val="en-US"/>
              </w:rPr>
            </w:pPr>
            <w:r>
              <w:rPr>
                <w:rFonts w:eastAsia="Times New Roman"/>
                <w:lang w:val="en-US"/>
              </w:rPr>
              <w:t>Describes the operational status of the DeviceMetric</w:t>
            </w:r>
          </w:p>
        </w:tc>
      </w:tr>
      <w:tr w:rsidR="00D67926" w14:paraId="1A604AC9" w14:textId="77777777">
        <w:trPr>
          <w:divId w:val="1126195178"/>
          <w:tblCellSpacing w:w="15" w:type="dxa"/>
        </w:trPr>
        <w:tc>
          <w:tcPr>
            <w:tcW w:w="0" w:type="auto"/>
            <w:vAlign w:val="center"/>
            <w:hideMark/>
          </w:tcPr>
          <w:p w14:paraId="67CABC3B" w14:textId="77777777" w:rsidR="00D67926" w:rsidRDefault="008D6FB8">
            <w:pPr>
              <w:rPr>
                <w:rFonts w:eastAsia="Times New Roman"/>
                <w:lang w:val="en-US"/>
              </w:rPr>
            </w:pPr>
            <w:r>
              <w:rPr>
                <w:rFonts w:eastAsia="Times New Roman"/>
                <w:b/>
                <w:bCs/>
                <w:lang w:val="en-US"/>
              </w:rPr>
              <w:t>DeviceMetric.color</w:t>
            </w:r>
          </w:p>
        </w:tc>
        <w:tc>
          <w:tcPr>
            <w:tcW w:w="0" w:type="auto"/>
            <w:vAlign w:val="center"/>
            <w:hideMark/>
          </w:tcPr>
          <w:p w14:paraId="67A404FD" w14:textId="77777777" w:rsidR="00D67926" w:rsidRDefault="00D67926">
            <w:pPr>
              <w:rPr>
                <w:rFonts w:eastAsia="Times New Roman"/>
                <w:lang w:val="en-US"/>
              </w:rPr>
            </w:pPr>
          </w:p>
        </w:tc>
      </w:tr>
      <w:tr w:rsidR="00D67926" w14:paraId="3E93E5EE" w14:textId="77777777">
        <w:trPr>
          <w:divId w:val="1126195178"/>
          <w:tblCellSpacing w:w="15" w:type="dxa"/>
        </w:trPr>
        <w:tc>
          <w:tcPr>
            <w:tcW w:w="0" w:type="auto"/>
            <w:vAlign w:val="center"/>
            <w:hideMark/>
          </w:tcPr>
          <w:p w14:paraId="7B21B1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A622DA" w14:textId="77777777" w:rsidR="00D67926" w:rsidRDefault="008D6FB8">
            <w:pPr>
              <w:rPr>
                <w:rFonts w:eastAsia="Times New Roman"/>
                <w:lang w:val="en-US"/>
              </w:rPr>
            </w:pPr>
            <w:r>
              <w:rPr>
                <w:rFonts w:eastAsia="Times New Roman"/>
                <w:lang w:val="en-US"/>
              </w:rPr>
              <w:t xml:space="preserve">Describes the color representation for the metric. This is often used to aid clinicians to track and identify parameter types by color. In practice, consider a Patient Monitor that has ECG/HR and Pleth for example; the parameters are displayed in different characteristic colors, such as HR-blue, BP-green, and PR and SpO2- magenta. </w:t>
            </w:r>
          </w:p>
        </w:tc>
      </w:tr>
      <w:tr w:rsidR="00D67926" w14:paraId="0527716F" w14:textId="77777777">
        <w:trPr>
          <w:divId w:val="1126195178"/>
          <w:tblCellSpacing w:w="15" w:type="dxa"/>
        </w:trPr>
        <w:tc>
          <w:tcPr>
            <w:tcW w:w="0" w:type="auto"/>
            <w:vAlign w:val="center"/>
            <w:hideMark/>
          </w:tcPr>
          <w:p w14:paraId="4AE8A20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9D5DE1" w14:textId="77777777" w:rsidR="00D67926" w:rsidRDefault="008D6FB8">
            <w:pPr>
              <w:rPr>
                <w:rFonts w:eastAsia="Times New Roman"/>
                <w:lang w:val="en-US"/>
              </w:rPr>
            </w:pPr>
            <w:r>
              <w:rPr>
                <w:rFonts w:eastAsia="Times New Roman"/>
                <w:lang w:val="en-US"/>
              </w:rPr>
              <w:t>Describes the typical color of representation</w:t>
            </w:r>
          </w:p>
        </w:tc>
      </w:tr>
      <w:tr w:rsidR="00D67926" w14:paraId="349D2E56" w14:textId="77777777">
        <w:trPr>
          <w:divId w:val="1126195178"/>
          <w:tblCellSpacing w:w="15" w:type="dxa"/>
        </w:trPr>
        <w:tc>
          <w:tcPr>
            <w:tcW w:w="0" w:type="auto"/>
            <w:vAlign w:val="center"/>
            <w:hideMark/>
          </w:tcPr>
          <w:p w14:paraId="553769FE" w14:textId="77777777" w:rsidR="00D67926" w:rsidRDefault="008D6FB8">
            <w:pPr>
              <w:rPr>
                <w:rFonts w:eastAsia="Times New Roman"/>
                <w:lang w:val="en-US"/>
              </w:rPr>
            </w:pPr>
            <w:r>
              <w:rPr>
                <w:rFonts w:eastAsia="Times New Roman"/>
                <w:b/>
                <w:bCs/>
                <w:lang w:val="en-US"/>
              </w:rPr>
              <w:lastRenderedPageBreak/>
              <w:t>DeviceMetric.category</w:t>
            </w:r>
          </w:p>
        </w:tc>
        <w:tc>
          <w:tcPr>
            <w:tcW w:w="0" w:type="auto"/>
            <w:vAlign w:val="center"/>
            <w:hideMark/>
          </w:tcPr>
          <w:p w14:paraId="49EA17BB" w14:textId="77777777" w:rsidR="00D67926" w:rsidRDefault="00D67926">
            <w:pPr>
              <w:rPr>
                <w:rFonts w:eastAsia="Times New Roman"/>
                <w:lang w:val="en-US"/>
              </w:rPr>
            </w:pPr>
          </w:p>
        </w:tc>
      </w:tr>
      <w:tr w:rsidR="00D67926" w14:paraId="48E00FCF" w14:textId="77777777">
        <w:trPr>
          <w:divId w:val="1126195178"/>
          <w:tblCellSpacing w:w="15" w:type="dxa"/>
        </w:trPr>
        <w:tc>
          <w:tcPr>
            <w:tcW w:w="0" w:type="auto"/>
            <w:vAlign w:val="center"/>
            <w:hideMark/>
          </w:tcPr>
          <w:p w14:paraId="0D0765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BD367B" w14:textId="77777777" w:rsidR="00D67926" w:rsidRDefault="008D6FB8">
            <w:pPr>
              <w:rPr>
                <w:rFonts w:eastAsia="Times New Roman"/>
                <w:lang w:val="en-US"/>
              </w:rPr>
            </w:pPr>
            <w:r>
              <w:rPr>
                <w:rFonts w:eastAsia="Times New Roman"/>
                <w:lang w:val="en-US"/>
              </w:rPr>
              <w:t xml:space="preserve">Indicates the category of the observation generation process. A DeviceMetric can be for example a setting, measurement, or calculation. </w:t>
            </w:r>
          </w:p>
        </w:tc>
      </w:tr>
      <w:tr w:rsidR="00D67926" w14:paraId="6CE4DFB8" w14:textId="77777777">
        <w:trPr>
          <w:divId w:val="1126195178"/>
          <w:tblCellSpacing w:w="15" w:type="dxa"/>
        </w:trPr>
        <w:tc>
          <w:tcPr>
            <w:tcW w:w="0" w:type="auto"/>
            <w:vAlign w:val="center"/>
            <w:hideMark/>
          </w:tcPr>
          <w:p w14:paraId="56CB4D3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05F2395" w14:textId="77777777" w:rsidR="00D67926" w:rsidRDefault="008D6FB8">
            <w:pPr>
              <w:rPr>
                <w:rFonts w:eastAsia="Times New Roman"/>
                <w:lang w:val="en-US"/>
              </w:rPr>
            </w:pPr>
            <w:r>
              <w:rPr>
                <w:rFonts w:eastAsia="Times New Roman"/>
                <w:lang w:val="en-US"/>
              </w:rPr>
              <w:t>Describes the category of the metric</w:t>
            </w:r>
          </w:p>
        </w:tc>
      </w:tr>
      <w:tr w:rsidR="00D67926" w14:paraId="3B118640" w14:textId="77777777">
        <w:trPr>
          <w:divId w:val="1126195178"/>
          <w:tblCellSpacing w:w="15" w:type="dxa"/>
        </w:trPr>
        <w:tc>
          <w:tcPr>
            <w:tcW w:w="0" w:type="auto"/>
            <w:vAlign w:val="center"/>
            <w:hideMark/>
          </w:tcPr>
          <w:p w14:paraId="236798D2" w14:textId="77777777" w:rsidR="00D67926" w:rsidRDefault="008D6FB8">
            <w:pPr>
              <w:rPr>
                <w:rFonts w:eastAsia="Times New Roman"/>
                <w:lang w:val="en-US"/>
              </w:rPr>
            </w:pPr>
            <w:r>
              <w:rPr>
                <w:rFonts w:eastAsia="Times New Roman"/>
                <w:b/>
                <w:bCs/>
                <w:lang w:val="en-US"/>
              </w:rPr>
              <w:t>DeviceMetric.measurementPeriod</w:t>
            </w:r>
          </w:p>
        </w:tc>
        <w:tc>
          <w:tcPr>
            <w:tcW w:w="0" w:type="auto"/>
            <w:vAlign w:val="center"/>
            <w:hideMark/>
          </w:tcPr>
          <w:p w14:paraId="585E773F" w14:textId="77777777" w:rsidR="00D67926" w:rsidRDefault="00D67926">
            <w:pPr>
              <w:rPr>
                <w:rFonts w:eastAsia="Times New Roman"/>
                <w:lang w:val="en-US"/>
              </w:rPr>
            </w:pPr>
          </w:p>
        </w:tc>
      </w:tr>
      <w:tr w:rsidR="00D67926" w14:paraId="356259A7" w14:textId="77777777">
        <w:trPr>
          <w:divId w:val="1126195178"/>
          <w:tblCellSpacing w:w="15" w:type="dxa"/>
        </w:trPr>
        <w:tc>
          <w:tcPr>
            <w:tcW w:w="0" w:type="auto"/>
            <w:vAlign w:val="center"/>
            <w:hideMark/>
          </w:tcPr>
          <w:p w14:paraId="2A5821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03C327" w14:textId="77777777" w:rsidR="00D67926" w:rsidRDefault="008D6FB8">
            <w:pPr>
              <w:rPr>
                <w:rFonts w:eastAsia="Times New Roman"/>
                <w:lang w:val="en-US"/>
              </w:rPr>
            </w:pPr>
            <w:r>
              <w:rPr>
                <w:rFonts w:eastAsia="Times New Roman"/>
                <w:lang w:val="en-US"/>
              </w:rPr>
              <w:t>Describes the measurement repetition time</w:t>
            </w:r>
          </w:p>
        </w:tc>
      </w:tr>
      <w:tr w:rsidR="00D67926" w14:paraId="3C63787E" w14:textId="77777777">
        <w:trPr>
          <w:divId w:val="1126195178"/>
          <w:tblCellSpacing w:w="15" w:type="dxa"/>
        </w:trPr>
        <w:tc>
          <w:tcPr>
            <w:tcW w:w="0" w:type="auto"/>
            <w:vAlign w:val="center"/>
            <w:hideMark/>
          </w:tcPr>
          <w:p w14:paraId="191635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012E8D" w14:textId="77777777" w:rsidR="00D67926" w:rsidRDefault="008D6FB8">
            <w:pPr>
              <w:rPr>
                <w:rFonts w:eastAsia="Times New Roman"/>
                <w:lang w:val="en-US"/>
              </w:rPr>
            </w:pPr>
            <w:r>
              <w:rPr>
                <w:rFonts w:eastAsia="Times New Roman"/>
                <w:lang w:val="en-US"/>
              </w:rPr>
              <w:t xml:space="preserve">Describes the measurement repetition time. This is not necessarily the same as the update period. The measurement repetition time can range from milliseconds up to hours. An example for a measurement repetition time in the range of milliseconds is the sampling rate of an ECG. An example for a measurement repetition time in the range of hours is a NIBP that is triggered automatically every hour. The update period may be different than the measurement repetition time, if the device does not update the published observed value with the same frequency as it was measured. </w:t>
            </w:r>
          </w:p>
        </w:tc>
      </w:tr>
      <w:tr w:rsidR="00D67926" w14:paraId="5C93A7D3" w14:textId="77777777">
        <w:trPr>
          <w:divId w:val="1126195178"/>
          <w:tblCellSpacing w:w="15" w:type="dxa"/>
        </w:trPr>
        <w:tc>
          <w:tcPr>
            <w:tcW w:w="0" w:type="auto"/>
            <w:vAlign w:val="center"/>
            <w:hideMark/>
          </w:tcPr>
          <w:p w14:paraId="4F124620" w14:textId="77777777" w:rsidR="00D67926" w:rsidRDefault="008D6FB8">
            <w:pPr>
              <w:rPr>
                <w:rFonts w:eastAsia="Times New Roman"/>
                <w:lang w:val="en-US"/>
              </w:rPr>
            </w:pPr>
            <w:r>
              <w:rPr>
                <w:rFonts w:eastAsia="Times New Roman"/>
                <w:b/>
                <w:bCs/>
                <w:lang w:val="en-US"/>
              </w:rPr>
              <w:t>DeviceMetric.calibration</w:t>
            </w:r>
          </w:p>
        </w:tc>
        <w:tc>
          <w:tcPr>
            <w:tcW w:w="0" w:type="auto"/>
            <w:vAlign w:val="center"/>
            <w:hideMark/>
          </w:tcPr>
          <w:p w14:paraId="0B1916FD" w14:textId="77777777" w:rsidR="00D67926" w:rsidRDefault="00D67926">
            <w:pPr>
              <w:rPr>
                <w:rFonts w:eastAsia="Times New Roman"/>
                <w:lang w:val="en-US"/>
              </w:rPr>
            </w:pPr>
          </w:p>
        </w:tc>
      </w:tr>
      <w:tr w:rsidR="00D67926" w14:paraId="50899E31" w14:textId="77777777">
        <w:trPr>
          <w:divId w:val="1126195178"/>
          <w:tblCellSpacing w:w="15" w:type="dxa"/>
        </w:trPr>
        <w:tc>
          <w:tcPr>
            <w:tcW w:w="0" w:type="auto"/>
            <w:vAlign w:val="center"/>
            <w:hideMark/>
          </w:tcPr>
          <w:p w14:paraId="279A21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F74E74" w14:textId="77777777"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14:paraId="12613E8E" w14:textId="77777777">
        <w:trPr>
          <w:divId w:val="1126195178"/>
          <w:tblCellSpacing w:w="15" w:type="dxa"/>
        </w:trPr>
        <w:tc>
          <w:tcPr>
            <w:tcW w:w="0" w:type="auto"/>
            <w:vAlign w:val="center"/>
            <w:hideMark/>
          </w:tcPr>
          <w:p w14:paraId="4A86A6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B8E621" w14:textId="77777777"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14:paraId="097B92F0" w14:textId="77777777">
        <w:trPr>
          <w:divId w:val="1126195178"/>
          <w:tblCellSpacing w:w="15" w:type="dxa"/>
        </w:trPr>
        <w:tc>
          <w:tcPr>
            <w:tcW w:w="0" w:type="auto"/>
            <w:vAlign w:val="center"/>
            <w:hideMark/>
          </w:tcPr>
          <w:p w14:paraId="37A99AC3" w14:textId="77777777" w:rsidR="00D67926" w:rsidRDefault="008D6FB8">
            <w:pPr>
              <w:rPr>
                <w:rFonts w:eastAsia="Times New Roman"/>
                <w:lang w:val="en-US"/>
              </w:rPr>
            </w:pPr>
            <w:r>
              <w:rPr>
                <w:rFonts w:eastAsia="Times New Roman"/>
                <w:b/>
                <w:bCs/>
                <w:lang w:val="en-US"/>
              </w:rPr>
              <w:t>DeviceMetric.calibration.type</w:t>
            </w:r>
          </w:p>
        </w:tc>
        <w:tc>
          <w:tcPr>
            <w:tcW w:w="0" w:type="auto"/>
            <w:vAlign w:val="center"/>
            <w:hideMark/>
          </w:tcPr>
          <w:p w14:paraId="00A30821" w14:textId="77777777" w:rsidR="00D67926" w:rsidRDefault="00D67926">
            <w:pPr>
              <w:rPr>
                <w:rFonts w:eastAsia="Times New Roman"/>
                <w:lang w:val="en-US"/>
              </w:rPr>
            </w:pPr>
          </w:p>
        </w:tc>
      </w:tr>
      <w:tr w:rsidR="00D67926" w14:paraId="2BAD11D7" w14:textId="77777777">
        <w:trPr>
          <w:divId w:val="1126195178"/>
          <w:tblCellSpacing w:w="15" w:type="dxa"/>
        </w:trPr>
        <w:tc>
          <w:tcPr>
            <w:tcW w:w="0" w:type="auto"/>
            <w:vAlign w:val="center"/>
            <w:hideMark/>
          </w:tcPr>
          <w:p w14:paraId="64C0B6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24B7D4" w14:textId="77777777" w:rsidR="00D67926" w:rsidRDefault="008D6FB8">
            <w:pPr>
              <w:rPr>
                <w:rFonts w:eastAsia="Times New Roman"/>
                <w:lang w:val="en-US"/>
              </w:rPr>
            </w:pPr>
            <w:r>
              <w:rPr>
                <w:rFonts w:eastAsia="Times New Roman"/>
                <w:lang w:val="en-US"/>
              </w:rPr>
              <w:t>Describes the type of the calibration method.</w:t>
            </w:r>
          </w:p>
        </w:tc>
      </w:tr>
      <w:tr w:rsidR="00D67926" w14:paraId="1F5D4F2F" w14:textId="77777777">
        <w:trPr>
          <w:divId w:val="1126195178"/>
          <w:tblCellSpacing w:w="15" w:type="dxa"/>
        </w:trPr>
        <w:tc>
          <w:tcPr>
            <w:tcW w:w="0" w:type="auto"/>
            <w:vAlign w:val="center"/>
            <w:hideMark/>
          </w:tcPr>
          <w:p w14:paraId="2992261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CB4685" w14:textId="77777777" w:rsidR="00D67926" w:rsidRDefault="008D6FB8">
            <w:pPr>
              <w:rPr>
                <w:rFonts w:eastAsia="Times New Roman"/>
                <w:lang w:val="en-US"/>
              </w:rPr>
            </w:pPr>
            <w:r>
              <w:rPr>
                <w:rFonts w:eastAsia="Times New Roman"/>
                <w:lang w:val="en-US"/>
              </w:rPr>
              <w:t>Describes the type of a metric calibration</w:t>
            </w:r>
          </w:p>
        </w:tc>
      </w:tr>
      <w:tr w:rsidR="00D67926" w14:paraId="15D72E1C" w14:textId="77777777">
        <w:trPr>
          <w:divId w:val="1126195178"/>
          <w:tblCellSpacing w:w="15" w:type="dxa"/>
        </w:trPr>
        <w:tc>
          <w:tcPr>
            <w:tcW w:w="0" w:type="auto"/>
            <w:vAlign w:val="center"/>
            <w:hideMark/>
          </w:tcPr>
          <w:p w14:paraId="59B38302" w14:textId="77777777" w:rsidR="00D67926" w:rsidRDefault="008D6FB8">
            <w:pPr>
              <w:rPr>
                <w:rFonts w:eastAsia="Times New Roman"/>
                <w:lang w:val="en-US"/>
              </w:rPr>
            </w:pPr>
            <w:r>
              <w:rPr>
                <w:rFonts w:eastAsia="Times New Roman"/>
                <w:b/>
                <w:bCs/>
                <w:lang w:val="en-US"/>
              </w:rPr>
              <w:t>DeviceMetric.calibration.state</w:t>
            </w:r>
          </w:p>
        </w:tc>
        <w:tc>
          <w:tcPr>
            <w:tcW w:w="0" w:type="auto"/>
            <w:vAlign w:val="center"/>
            <w:hideMark/>
          </w:tcPr>
          <w:p w14:paraId="56B5C1C3" w14:textId="77777777" w:rsidR="00D67926" w:rsidRDefault="00D67926">
            <w:pPr>
              <w:rPr>
                <w:rFonts w:eastAsia="Times New Roman"/>
                <w:lang w:val="en-US"/>
              </w:rPr>
            </w:pPr>
          </w:p>
        </w:tc>
      </w:tr>
      <w:tr w:rsidR="00D67926" w14:paraId="0FC885BE" w14:textId="77777777">
        <w:trPr>
          <w:divId w:val="1126195178"/>
          <w:tblCellSpacing w:w="15" w:type="dxa"/>
        </w:trPr>
        <w:tc>
          <w:tcPr>
            <w:tcW w:w="0" w:type="auto"/>
            <w:vAlign w:val="center"/>
            <w:hideMark/>
          </w:tcPr>
          <w:p w14:paraId="7B109A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07C2C9" w14:textId="77777777" w:rsidR="00D67926" w:rsidRDefault="008D6FB8">
            <w:pPr>
              <w:rPr>
                <w:rFonts w:eastAsia="Times New Roman"/>
                <w:lang w:val="en-US"/>
              </w:rPr>
            </w:pPr>
            <w:r>
              <w:rPr>
                <w:rFonts w:eastAsia="Times New Roman"/>
                <w:lang w:val="en-US"/>
              </w:rPr>
              <w:t>Describes the state of the calibration.</w:t>
            </w:r>
          </w:p>
        </w:tc>
      </w:tr>
      <w:tr w:rsidR="00D67926" w14:paraId="79464CFE" w14:textId="77777777">
        <w:trPr>
          <w:divId w:val="1126195178"/>
          <w:tblCellSpacing w:w="15" w:type="dxa"/>
        </w:trPr>
        <w:tc>
          <w:tcPr>
            <w:tcW w:w="0" w:type="auto"/>
            <w:vAlign w:val="center"/>
            <w:hideMark/>
          </w:tcPr>
          <w:p w14:paraId="1ABF930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277640E" w14:textId="77777777" w:rsidR="00D67926" w:rsidRDefault="008D6FB8">
            <w:pPr>
              <w:rPr>
                <w:rFonts w:eastAsia="Times New Roman"/>
                <w:lang w:val="en-US"/>
              </w:rPr>
            </w:pPr>
            <w:r>
              <w:rPr>
                <w:rFonts w:eastAsia="Times New Roman"/>
                <w:lang w:val="en-US"/>
              </w:rPr>
              <w:t>Describes the state of a metric calibration</w:t>
            </w:r>
          </w:p>
        </w:tc>
      </w:tr>
      <w:tr w:rsidR="00D67926" w14:paraId="38750686" w14:textId="77777777">
        <w:trPr>
          <w:divId w:val="1126195178"/>
          <w:tblCellSpacing w:w="15" w:type="dxa"/>
        </w:trPr>
        <w:tc>
          <w:tcPr>
            <w:tcW w:w="0" w:type="auto"/>
            <w:vAlign w:val="center"/>
            <w:hideMark/>
          </w:tcPr>
          <w:p w14:paraId="1904994C" w14:textId="77777777" w:rsidR="00D67926" w:rsidRDefault="008D6FB8">
            <w:pPr>
              <w:rPr>
                <w:rFonts w:eastAsia="Times New Roman"/>
                <w:lang w:val="en-US"/>
              </w:rPr>
            </w:pPr>
            <w:r>
              <w:rPr>
                <w:rFonts w:eastAsia="Times New Roman"/>
                <w:b/>
                <w:bCs/>
                <w:lang w:val="en-US"/>
              </w:rPr>
              <w:t>DeviceMetric.calibration.time</w:t>
            </w:r>
          </w:p>
        </w:tc>
        <w:tc>
          <w:tcPr>
            <w:tcW w:w="0" w:type="auto"/>
            <w:vAlign w:val="center"/>
            <w:hideMark/>
          </w:tcPr>
          <w:p w14:paraId="6079B72C" w14:textId="77777777" w:rsidR="00D67926" w:rsidRDefault="00D67926">
            <w:pPr>
              <w:rPr>
                <w:rFonts w:eastAsia="Times New Roman"/>
                <w:lang w:val="en-US"/>
              </w:rPr>
            </w:pPr>
          </w:p>
        </w:tc>
      </w:tr>
      <w:tr w:rsidR="00D67926" w14:paraId="4AA32945" w14:textId="77777777">
        <w:trPr>
          <w:divId w:val="1126195178"/>
          <w:tblCellSpacing w:w="15" w:type="dxa"/>
        </w:trPr>
        <w:tc>
          <w:tcPr>
            <w:tcW w:w="0" w:type="auto"/>
            <w:vAlign w:val="center"/>
            <w:hideMark/>
          </w:tcPr>
          <w:p w14:paraId="7C881F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3F260B" w14:textId="77777777" w:rsidR="00D67926" w:rsidRDefault="008D6FB8">
            <w:pPr>
              <w:rPr>
                <w:rFonts w:eastAsia="Times New Roman"/>
                <w:lang w:val="en-US"/>
              </w:rPr>
            </w:pPr>
            <w:r>
              <w:rPr>
                <w:rFonts w:eastAsia="Times New Roman"/>
                <w:lang w:val="en-US"/>
              </w:rPr>
              <w:t>Describes the time last calibration has been performed</w:t>
            </w:r>
          </w:p>
        </w:tc>
      </w:tr>
      <w:tr w:rsidR="00D67926" w14:paraId="46160DE8" w14:textId="77777777">
        <w:trPr>
          <w:divId w:val="1126195178"/>
          <w:tblCellSpacing w:w="15" w:type="dxa"/>
        </w:trPr>
        <w:tc>
          <w:tcPr>
            <w:tcW w:w="0" w:type="auto"/>
            <w:vAlign w:val="center"/>
            <w:hideMark/>
          </w:tcPr>
          <w:p w14:paraId="70731B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F3CD42" w14:textId="77777777" w:rsidR="00D67926" w:rsidRDefault="008D6FB8">
            <w:pPr>
              <w:rPr>
                <w:rFonts w:eastAsia="Times New Roman"/>
                <w:lang w:val="en-US"/>
              </w:rPr>
            </w:pPr>
            <w:r>
              <w:rPr>
                <w:rFonts w:eastAsia="Times New Roman"/>
                <w:lang w:val="en-US"/>
              </w:rPr>
              <w:t>Describes the time last calibration has been performed.</w:t>
            </w:r>
          </w:p>
        </w:tc>
      </w:tr>
    </w:tbl>
    <w:p w14:paraId="57204835" w14:textId="77777777" w:rsidR="00D67926" w:rsidRDefault="008D6FB8">
      <w:pPr>
        <w:pStyle w:val="Heading1"/>
        <w:divId w:val="707486012"/>
        <w:rPr>
          <w:rFonts w:eastAsia="Times New Roman"/>
          <w:lang w:val="en-US"/>
        </w:rPr>
      </w:pPr>
      <w:r>
        <w:rPr>
          <w:rFonts w:eastAsia="Times New Roman"/>
          <w:lang w:val="en-US"/>
        </w:rPr>
        <w:t>Imaging Integration</w:t>
      </w:r>
    </w:p>
    <w:p w14:paraId="0C7F0BAC" w14:textId="77777777" w:rsidR="00D67926" w:rsidRDefault="008D6FB8">
      <w:pPr>
        <w:pStyle w:val="Heading2"/>
        <w:divId w:val="707486012"/>
        <w:rPr>
          <w:rFonts w:eastAsia="Times New Roman"/>
          <w:lang w:val="en-US"/>
        </w:rPr>
      </w:pPr>
      <w:r>
        <w:rPr>
          <w:rFonts w:eastAsia="Times New Roman"/>
          <w:lang w:val="en-US"/>
        </w:rPr>
        <w:t>http://hl7.org/fhir/StructureDefinition/ImagingObjectSelection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0"/>
        <w:gridCol w:w="2420"/>
      </w:tblGrid>
      <w:tr w:rsidR="00D67926" w14:paraId="79217D93" w14:textId="77777777">
        <w:trPr>
          <w:divId w:val="707486012"/>
          <w:tblCellSpacing w:w="15" w:type="dxa"/>
        </w:trPr>
        <w:tc>
          <w:tcPr>
            <w:tcW w:w="0" w:type="auto"/>
            <w:vAlign w:val="center"/>
            <w:hideMark/>
          </w:tcPr>
          <w:p w14:paraId="00EF86FA" w14:textId="77777777" w:rsidR="00D67926" w:rsidRDefault="008D6FB8">
            <w:pPr>
              <w:rPr>
                <w:rFonts w:eastAsia="Times New Roman"/>
                <w:lang w:val="en-US"/>
              </w:rPr>
            </w:pPr>
            <w:r>
              <w:rPr>
                <w:rFonts w:eastAsia="Times New Roman"/>
                <w:b/>
                <w:bCs/>
                <w:lang w:val="en-US"/>
              </w:rPr>
              <w:t>ImagingObjectSelection</w:t>
            </w:r>
          </w:p>
        </w:tc>
        <w:tc>
          <w:tcPr>
            <w:tcW w:w="0" w:type="auto"/>
            <w:vAlign w:val="center"/>
            <w:hideMark/>
          </w:tcPr>
          <w:p w14:paraId="0019CEDC" w14:textId="77777777" w:rsidR="00D67926" w:rsidRDefault="008D6FB8">
            <w:pPr>
              <w:rPr>
                <w:rFonts w:eastAsia="Times New Roman"/>
                <w:lang w:val="en-US"/>
              </w:rPr>
            </w:pPr>
            <w:r>
              <w:rPr>
                <w:rFonts w:eastAsia="Times New Roman"/>
                <w:lang w:val="en-US"/>
              </w:rPr>
              <w:t>Imaging Object Selection</w:t>
            </w:r>
          </w:p>
        </w:tc>
      </w:tr>
      <w:tr w:rsidR="00D67926" w14:paraId="43E82A3A" w14:textId="77777777">
        <w:trPr>
          <w:divId w:val="707486012"/>
          <w:tblCellSpacing w:w="15" w:type="dxa"/>
        </w:trPr>
        <w:tc>
          <w:tcPr>
            <w:tcW w:w="0" w:type="auto"/>
            <w:vAlign w:val="center"/>
            <w:hideMark/>
          </w:tcPr>
          <w:p w14:paraId="14DB69D3"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07782F8" w14:textId="77777777" w:rsidR="00D67926" w:rsidRDefault="008D6FB8">
            <w:pPr>
              <w:rPr>
                <w:rFonts w:eastAsia="Times New Roman"/>
                <w:lang w:val="en-US"/>
              </w:rPr>
            </w:pPr>
            <w:r>
              <w:rPr>
                <w:rFonts w:eastAsia="Times New Roman"/>
                <w:lang w:val="en-US"/>
              </w:rPr>
              <w:t>Key Object Selection</w:t>
            </w:r>
          </w:p>
        </w:tc>
      </w:tr>
      <w:tr w:rsidR="00D67926" w14:paraId="76AFC3F0" w14:textId="77777777">
        <w:trPr>
          <w:divId w:val="707486012"/>
          <w:tblCellSpacing w:w="15" w:type="dxa"/>
        </w:trPr>
        <w:tc>
          <w:tcPr>
            <w:tcW w:w="0" w:type="auto"/>
            <w:vAlign w:val="center"/>
            <w:hideMark/>
          </w:tcPr>
          <w:p w14:paraId="3CA8CD8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E0D748" w14:textId="77777777" w:rsidR="00D67926" w:rsidRDefault="008D6FB8">
            <w:pPr>
              <w:rPr>
                <w:rFonts w:eastAsia="Times New Roman"/>
                <w:lang w:val="en-US"/>
              </w:rPr>
            </w:pP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measurements taken from that instance (for inclusion in a teaching file); and so on. </w:t>
            </w:r>
          </w:p>
        </w:tc>
      </w:tr>
      <w:tr w:rsidR="00D67926" w14:paraId="2EACDBF7" w14:textId="77777777">
        <w:trPr>
          <w:divId w:val="707486012"/>
          <w:tblCellSpacing w:w="15" w:type="dxa"/>
        </w:trPr>
        <w:tc>
          <w:tcPr>
            <w:tcW w:w="0" w:type="auto"/>
            <w:vAlign w:val="center"/>
            <w:hideMark/>
          </w:tcPr>
          <w:p w14:paraId="4FFCC5C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F3C12E0" w14:textId="77777777" w:rsidR="00D67926" w:rsidRDefault="008D6FB8">
            <w:pPr>
              <w:rPr>
                <w:rFonts w:eastAsia="Times New Roman"/>
                <w:lang w:val="en-US"/>
              </w:rPr>
            </w:pPr>
            <w:r>
              <w:rPr>
                <w:rFonts w:eastAsia="Times New Roman"/>
                <w:lang w:val="en-US"/>
              </w:rPr>
              <w:t>Manifest</w:t>
            </w:r>
          </w:p>
        </w:tc>
      </w:tr>
      <w:tr w:rsidR="00D67926" w14:paraId="38006958" w14:textId="77777777">
        <w:trPr>
          <w:divId w:val="707486012"/>
          <w:tblCellSpacing w:w="15" w:type="dxa"/>
        </w:trPr>
        <w:tc>
          <w:tcPr>
            <w:tcW w:w="0" w:type="auto"/>
            <w:vAlign w:val="center"/>
            <w:hideMark/>
          </w:tcPr>
          <w:p w14:paraId="387F5C3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9024AE8" w14:textId="77777777" w:rsidR="00D67926" w:rsidRDefault="008D6FB8">
            <w:pPr>
              <w:rPr>
                <w:rFonts w:eastAsia="Times New Roman"/>
                <w:lang w:val="en-US"/>
              </w:rPr>
            </w:pPr>
            <w:r>
              <w:rPr>
                <w:rFonts w:eastAsia="Times New Roman"/>
                <w:lang w:val="en-US"/>
              </w:rPr>
              <w:t>XDS-I summary</w:t>
            </w:r>
          </w:p>
        </w:tc>
      </w:tr>
      <w:tr w:rsidR="00D67926" w14:paraId="7535B690" w14:textId="77777777">
        <w:trPr>
          <w:divId w:val="707486012"/>
          <w:tblCellSpacing w:w="15" w:type="dxa"/>
        </w:trPr>
        <w:tc>
          <w:tcPr>
            <w:tcW w:w="0" w:type="auto"/>
            <w:vAlign w:val="center"/>
            <w:hideMark/>
          </w:tcPr>
          <w:p w14:paraId="02D61E4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B534973" w14:textId="77777777" w:rsidR="00D67926" w:rsidRDefault="008D6FB8">
            <w:pPr>
              <w:rPr>
                <w:rFonts w:eastAsia="Times New Roman"/>
                <w:lang w:val="en-US"/>
              </w:rPr>
            </w:pPr>
            <w:r>
              <w:rPr>
                <w:rFonts w:eastAsia="Times New Roman"/>
                <w:lang w:val="en-US"/>
              </w:rPr>
              <w:t>Key Images</w:t>
            </w:r>
          </w:p>
        </w:tc>
      </w:tr>
      <w:tr w:rsidR="00D67926" w14:paraId="5429D283" w14:textId="77777777">
        <w:trPr>
          <w:divId w:val="707486012"/>
          <w:tblCellSpacing w:w="15" w:type="dxa"/>
        </w:trPr>
        <w:tc>
          <w:tcPr>
            <w:tcW w:w="0" w:type="auto"/>
            <w:vAlign w:val="center"/>
            <w:hideMark/>
          </w:tcPr>
          <w:p w14:paraId="28A9B7E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2013A64" w14:textId="77777777" w:rsidR="00D67926" w:rsidRDefault="008D6FB8">
            <w:pPr>
              <w:rPr>
                <w:rFonts w:eastAsia="Times New Roman"/>
                <w:lang w:val="en-US"/>
              </w:rPr>
            </w:pPr>
            <w:r>
              <w:rPr>
                <w:rFonts w:eastAsia="Times New Roman"/>
                <w:lang w:val="en-US"/>
              </w:rPr>
              <w:t>KOS</w:t>
            </w:r>
          </w:p>
        </w:tc>
      </w:tr>
      <w:tr w:rsidR="00D67926" w14:paraId="5EAAD1D7" w14:textId="77777777">
        <w:trPr>
          <w:divId w:val="707486012"/>
          <w:tblCellSpacing w:w="15" w:type="dxa"/>
        </w:trPr>
        <w:tc>
          <w:tcPr>
            <w:tcW w:w="0" w:type="auto"/>
            <w:vAlign w:val="center"/>
            <w:hideMark/>
          </w:tcPr>
          <w:p w14:paraId="637DD0AB" w14:textId="77777777" w:rsidR="00D67926" w:rsidRDefault="008D6FB8">
            <w:pPr>
              <w:rPr>
                <w:rFonts w:eastAsia="Times New Roman"/>
                <w:lang w:val="en-US"/>
              </w:rPr>
            </w:pPr>
            <w:r>
              <w:rPr>
                <w:rFonts w:eastAsia="Times New Roman"/>
                <w:b/>
                <w:bCs/>
                <w:lang w:val="en-US"/>
              </w:rPr>
              <w:t>ImagingObjectSelection.uid</w:t>
            </w:r>
          </w:p>
        </w:tc>
        <w:tc>
          <w:tcPr>
            <w:tcW w:w="0" w:type="auto"/>
            <w:vAlign w:val="center"/>
            <w:hideMark/>
          </w:tcPr>
          <w:p w14:paraId="6CBB0B3B" w14:textId="77777777" w:rsidR="00D67926" w:rsidRDefault="00D67926">
            <w:pPr>
              <w:rPr>
                <w:rFonts w:eastAsia="Times New Roman"/>
                <w:lang w:val="en-US"/>
              </w:rPr>
            </w:pPr>
          </w:p>
        </w:tc>
      </w:tr>
      <w:tr w:rsidR="00D67926" w14:paraId="4EBE21B2" w14:textId="77777777">
        <w:trPr>
          <w:divId w:val="707486012"/>
          <w:tblCellSpacing w:w="15" w:type="dxa"/>
        </w:trPr>
        <w:tc>
          <w:tcPr>
            <w:tcW w:w="0" w:type="auto"/>
            <w:vAlign w:val="center"/>
            <w:hideMark/>
          </w:tcPr>
          <w:p w14:paraId="5A4105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72D0BA" w14:textId="77777777" w:rsidR="00D67926" w:rsidRDefault="008D6FB8">
            <w:pPr>
              <w:rPr>
                <w:rFonts w:eastAsia="Times New Roman"/>
                <w:lang w:val="en-US"/>
              </w:rPr>
            </w:pPr>
            <w:r>
              <w:rPr>
                <w:rFonts w:eastAsia="Times New Roman"/>
                <w:lang w:val="en-US"/>
              </w:rPr>
              <w:t>Instance UID</w:t>
            </w:r>
          </w:p>
        </w:tc>
      </w:tr>
      <w:tr w:rsidR="00D67926" w14:paraId="22CBA743" w14:textId="77777777">
        <w:trPr>
          <w:divId w:val="707486012"/>
          <w:tblCellSpacing w:w="15" w:type="dxa"/>
        </w:trPr>
        <w:tc>
          <w:tcPr>
            <w:tcW w:w="0" w:type="auto"/>
            <w:vAlign w:val="center"/>
            <w:hideMark/>
          </w:tcPr>
          <w:p w14:paraId="6F1F97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FE7B44" w14:textId="77777777" w:rsidR="00D67926" w:rsidRDefault="008D6FB8">
            <w:pPr>
              <w:rPr>
                <w:rFonts w:eastAsia="Times New Roman"/>
                <w:lang w:val="en-US"/>
              </w:rPr>
            </w:pPr>
            <w:r>
              <w:rPr>
                <w:rFonts w:eastAsia="Times New Roman"/>
                <w:lang w:val="en-US"/>
              </w:rPr>
              <w:t xml:space="preserve">Instance UID of the DICOM KOS SOP </w:t>
            </w:r>
            <w:r>
              <w:rPr>
                <w:rFonts w:eastAsia="Times New Roman"/>
                <w:lang w:val="en-US"/>
              </w:rPr>
              <w:lastRenderedPageBreak/>
              <w:t>Instances represented in this resource.</w:t>
            </w:r>
          </w:p>
        </w:tc>
      </w:tr>
      <w:tr w:rsidR="00D67926" w14:paraId="79F101E9" w14:textId="77777777">
        <w:trPr>
          <w:divId w:val="707486012"/>
          <w:tblCellSpacing w:w="15" w:type="dxa"/>
        </w:trPr>
        <w:tc>
          <w:tcPr>
            <w:tcW w:w="0" w:type="auto"/>
            <w:vAlign w:val="center"/>
            <w:hideMark/>
          </w:tcPr>
          <w:p w14:paraId="79DC7AB8"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1A5CECB1" w14:textId="77777777" w:rsidR="00D67926" w:rsidRDefault="008D6FB8">
            <w:pPr>
              <w:rPr>
                <w:rFonts w:eastAsia="Times New Roman"/>
                <w:lang w:val="en-US"/>
              </w:rPr>
            </w:pPr>
            <w:r>
              <w:rPr>
                <w:rFonts w:eastAsia="Times New Roman"/>
                <w:lang w:val="en-US"/>
              </w:rPr>
              <w:t>DICOM SOP Instance is always assigned with a unique identifier (UID).</w:t>
            </w:r>
          </w:p>
        </w:tc>
      </w:tr>
      <w:tr w:rsidR="00D67926" w14:paraId="75354155" w14:textId="77777777">
        <w:trPr>
          <w:divId w:val="707486012"/>
          <w:tblCellSpacing w:w="15" w:type="dxa"/>
        </w:trPr>
        <w:tc>
          <w:tcPr>
            <w:tcW w:w="0" w:type="auto"/>
            <w:vAlign w:val="center"/>
            <w:hideMark/>
          </w:tcPr>
          <w:p w14:paraId="2DE3500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4817369" w14:textId="77777777" w:rsidR="00D67926" w:rsidRDefault="008D6FB8">
            <w:pPr>
              <w:rPr>
                <w:rFonts w:eastAsia="Times New Roman"/>
                <w:lang w:val="en-US"/>
              </w:rPr>
            </w:pPr>
            <w:r>
              <w:rPr>
                <w:rFonts w:eastAsia="Times New Roman"/>
                <w:lang w:val="en-US"/>
              </w:rPr>
              <w:t>SOPInstanceUID</w:t>
            </w:r>
          </w:p>
        </w:tc>
      </w:tr>
      <w:tr w:rsidR="00D67926" w14:paraId="03943193" w14:textId="77777777">
        <w:trPr>
          <w:divId w:val="707486012"/>
          <w:tblCellSpacing w:w="15" w:type="dxa"/>
        </w:trPr>
        <w:tc>
          <w:tcPr>
            <w:tcW w:w="0" w:type="auto"/>
            <w:vAlign w:val="center"/>
            <w:hideMark/>
          </w:tcPr>
          <w:p w14:paraId="171850F1" w14:textId="77777777" w:rsidR="00D67926" w:rsidRDefault="008D6FB8">
            <w:pPr>
              <w:rPr>
                <w:rFonts w:eastAsia="Times New Roman"/>
                <w:lang w:val="en-US"/>
              </w:rPr>
            </w:pPr>
            <w:r>
              <w:rPr>
                <w:rFonts w:eastAsia="Times New Roman"/>
                <w:b/>
                <w:bCs/>
                <w:lang w:val="en-US"/>
              </w:rPr>
              <w:t>ImagingObjectSelection.patient</w:t>
            </w:r>
          </w:p>
        </w:tc>
        <w:tc>
          <w:tcPr>
            <w:tcW w:w="0" w:type="auto"/>
            <w:vAlign w:val="center"/>
            <w:hideMark/>
          </w:tcPr>
          <w:p w14:paraId="1AE5F928" w14:textId="77777777" w:rsidR="00D67926" w:rsidRDefault="00D67926">
            <w:pPr>
              <w:rPr>
                <w:rFonts w:eastAsia="Times New Roman"/>
                <w:lang w:val="en-US"/>
              </w:rPr>
            </w:pPr>
          </w:p>
        </w:tc>
      </w:tr>
      <w:tr w:rsidR="00D67926" w14:paraId="3639BB3B" w14:textId="77777777">
        <w:trPr>
          <w:divId w:val="707486012"/>
          <w:tblCellSpacing w:w="15" w:type="dxa"/>
        </w:trPr>
        <w:tc>
          <w:tcPr>
            <w:tcW w:w="0" w:type="auto"/>
            <w:vAlign w:val="center"/>
            <w:hideMark/>
          </w:tcPr>
          <w:p w14:paraId="673E97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39FA07" w14:textId="77777777" w:rsidR="00D67926" w:rsidRDefault="008D6FB8">
            <w:pPr>
              <w:rPr>
                <w:rFonts w:eastAsia="Times New Roman"/>
                <w:lang w:val="en-US"/>
              </w:rPr>
            </w:pPr>
            <w:r>
              <w:rPr>
                <w:rFonts w:eastAsia="Times New Roman"/>
                <w:lang w:val="en-US"/>
              </w:rPr>
              <w:t>Patient of the selected objects</w:t>
            </w:r>
          </w:p>
        </w:tc>
      </w:tr>
      <w:tr w:rsidR="00D67926" w14:paraId="0B744D39" w14:textId="77777777">
        <w:trPr>
          <w:divId w:val="707486012"/>
          <w:tblCellSpacing w:w="15" w:type="dxa"/>
        </w:trPr>
        <w:tc>
          <w:tcPr>
            <w:tcW w:w="0" w:type="auto"/>
            <w:vAlign w:val="center"/>
            <w:hideMark/>
          </w:tcPr>
          <w:p w14:paraId="5FD094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D863AA" w14:textId="77777777" w:rsidR="00D67926" w:rsidRDefault="008D6FB8">
            <w:pPr>
              <w:rPr>
                <w:rFonts w:eastAsia="Times New Roman"/>
                <w:lang w:val="en-US"/>
              </w:rPr>
            </w:pPr>
            <w:r>
              <w:rPr>
                <w:rFonts w:eastAsia="Times New Roman"/>
                <w:lang w:val="en-US"/>
              </w:rPr>
              <w:t>A patient resource reference which is the patient subject of all DICOM SOP Instances in this ImagingObjectSelection.</w:t>
            </w:r>
          </w:p>
        </w:tc>
      </w:tr>
      <w:tr w:rsidR="00D67926" w14:paraId="05442FB0" w14:textId="77777777">
        <w:trPr>
          <w:divId w:val="707486012"/>
          <w:tblCellSpacing w:w="15" w:type="dxa"/>
        </w:trPr>
        <w:tc>
          <w:tcPr>
            <w:tcW w:w="0" w:type="auto"/>
            <w:vAlign w:val="center"/>
            <w:hideMark/>
          </w:tcPr>
          <w:p w14:paraId="07C33C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7FD8E2D" w14:textId="77777777" w:rsidR="00D67926" w:rsidRDefault="008D6FB8">
            <w:pPr>
              <w:rPr>
                <w:rFonts w:eastAsia="Times New Roman"/>
                <w:lang w:val="en-US"/>
              </w:rPr>
            </w:pPr>
            <w:r>
              <w:rPr>
                <w:rFonts w:eastAsia="Times New Roman"/>
                <w:lang w:val="en-US"/>
              </w:rPr>
              <w:t>SOP instances selected in the ImagingObjectSelection can be from different studies, but must be of the same patient.</w:t>
            </w:r>
          </w:p>
        </w:tc>
      </w:tr>
      <w:tr w:rsidR="00D67926" w14:paraId="481DE698" w14:textId="77777777">
        <w:trPr>
          <w:divId w:val="707486012"/>
          <w:tblCellSpacing w:w="15" w:type="dxa"/>
        </w:trPr>
        <w:tc>
          <w:tcPr>
            <w:tcW w:w="0" w:type="auto"/>
            <w:vAlign w:val="center"/>
            <w:hideMark/>
          </w:tcPr>
          <w:p w14:paraId="23E6368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1C68660" w14:textId="77777777" w:rsidR="00D67926" w:rsidRDefault="008D6FB8">
            <w:pPr>
              <w:rPr>
                <w:rFonts w:eastAsia="Times New Roman"/>
                <w:lang w:val="en-US"/>
              </w:rPr>
            </w:pPr>
            <w:r>
              <w:rPr>
                <w:rFonts w:eastAsia="Times New Roman"/>
                <w:lang w:val="en-US"/>
              </w:rPr>
              <w:t>SOP Instances in ImagingObjectSelection must be from the same patient.</w:t>
            </w:r>
          </w:p>
        </w:tc>
      </w:tr>
      <w:tr w:rsidR="00D67926" w14:paraId="71918E05" w14:textId="77777777">
        <w:trPr>
          <w:divId w:val="707486012"/>
          <w:tblCellSpacing w:w="15" w:type="dxa"/>
        </w:trPr>
        <w:tc>
          <w:tcPr>
            <w:tcW w:w="0" w:type="auto"/>
            <w:vAlign w:val="center"/>
            <w:hideMark/>
          </w:tcPr>
          <w:p w14:paraId="3E242744" w14:textId="77777777" w:rsidR="00D67926" w:rsidRDefault="008D6FB8">
            <w:pPr>
              <w:rPr>
                <w:rFonts w:eastAsia="Times New Roman"/>
                <w:lang w:val="en-US"/>
              </w:rPr>
            </w:pPr>
            <w:r>
              <w:rPr>
                <w:rFonts w:eastAsia="Times New Roman"/>
                <w:b/>
                <w:bCs/>
                <w:lang w:val="en-US"/>
              </w:rPr>
              <w:t>ImagingObjectSelection.title</w:t>
            </w:r>
          </w:p>
        </w:tc>
        <w:tc>
          <w:tcPr>
            <w:tcW w:w="0" w:type="auto"/>
            <w:vAlign w:val="center"/>
            <w:hideMark/>
          </w:tcPr>
          <w:p w14:paraId="0C033193" w14:textId="77777777" w:rsidR="00D67926" w:rsidRDefault="00D67926">
            <w:pPr>
              <w:rPr>
                <w:rFonts w:eastAsia="Times New Roman"/>
                <w:lang w:val="en-US"/>
              </w:rPr>
            </w:pPr>
          </w:p>
        </w:tc>
      </w:tr>
      <w:tr w:rsidR="00D67926" w14:paraId="59115BB2" w14:textId="77777777">
        <w:trPr>
          <w:divId w:val="707486012"/>
          <w:tblCellSpacing w:w="15" w:type="dxa"/>
        </w:trPr>
        <w:tc>
          <w:tcPr>
            <w:tcW w:w="0" w:type="auto"/>
            <w:vAlign w:val="center"/>
            <w:hideMark/>
          </w:tcPr>
          <w:p w14:paraId="780249C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D64492" w14:textId="77777777" w:rsidR="00D67926" w:rsidRDefault="008D6FB8">
            <w:pPr>
              <w:rPr>
                <w:rFonts w:eastAsia="Times New Roman"/>
                <w:lang w:val="en-US"/>
              </w:rPr>
            </w:pPr>
            <w:r>
              <w:rPr>
                <w:rFonts w:eastAsia="Times New Roman"/>
                <w:lang w:val="en-US"/>
              </w:rPr>
              <w:t>Reason for selection</w:t>
            </w:r>
          </w:p>
        </w:tc>
      </w:tr>
      <w:tr w:rsidR="00D67926" w14:paraId="5546FA16" w14:textId="77777777">
        <w:trPr>
          <w:divId w:val="707486012"/>
          <w:tblCellSpacing w:w="15" w:type="dxa"/>
        </w:trPr>
        <w:tc>
          <w:tcPr>
            <w:tcW w:w="0" w:type="auto"/>
            <w:vAlign w:val="center"/>
            <w:hideMark/>
          </w:tcPr>
          <w:p w14:paraId="09F7A0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D5D485" w14:textId="77777777" w:rsidR="00D67926" w:rsidRDefault="008D6FB8">
            <w:pPr>
              <w:rPr>
                <w:rFonts w:eastAsia="Times New Roman"/>
                <w:lang w:val="en-US"/>
              </w:rPr>
            </w:pPr>
            <w:r>
              <w:rPr>
                <w:rFonts w:eastAsia="Times New Roman"/>
                <w:lang w:val="en-US"/>
              </w:rPr>
              <w:t>The reason for, or significance of, the selection of objects referenced in the resource.</w:t>
            </w:r>
          </w:p>
        </w:tc>
      </w:tr>
      <w:tr w:rsidR="00D67926" w14:paraId="5AC284AD" w14:textId="77777777">
        <w:trPr>
          <w:divId w:val="707486012"/>
          <w:tblCellSpacing w:w="15" w:type="dxa"/>
        </w:trPr>
        <w:tc>
          <w:tcPr>
            <w:tcW w:w="0" w:type="auto"/>
            <w:vAlign w:val="center"/>
            <w:hideMark/>
          </w:tcPr>
          <w:p w14:paraId="1EF4FCE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797EF42" w14:textId="77777777" w:rsidR="00D67926" w:rsidRDefault="008D6FB8">
            <w:pPr>
              <w:rPr>
                <w:rFonts w:eastAsia="Times New Roman"/>
                <w:lang w:val="en-US"/>
              </w:rPr>
            </w:pPr>
            <w:r>
              <w:rPr>
                <w:rFonts w:eastAsia="Times New Roman"/>
                <w:lang w:val="en-US"/>
              </w:rPr>
              <w:t>Coded concept of kind of the ImagingObjectSelection. Value set is defined in the DICOM standard Part 16, CID-7010.</w:t>
            </w:r>
          </w:p>
        </w:tc>
      </w:tr>
      <w:tr w:rsidR="00D67926" w14:paraId="2F1596E9" w14:textId="77777777">
        <w:trPr>
          <w:divId w:val="707486012"/>
          <w:tblCellSpacing w:w="15" w:type="dxa"/>
        </w:trPr>
        <w:tc>
          <w:tcPr>
            <w:tcW w:w="0" w:type="auto"/>
            <w:vAlign w:val="center"/>
            <w:hideMark/>
          </w:tcPr>
          <w:p w14:paraId="7368C88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E28BB0" w14:textId="77777777" w:rsidR="00D67926" w:rsidRDefault="008D6FB8">
            <w:pPr>
              <w:rPr>
                <w:rFonts w:eastAsia="Times New Roman"/>
                <w:lang w:val="en-US"/>
              </w:rPr>
            </w:pPr>
            <w:r>
              <w:rPr>
                <w:rFonts w:eastAsia="Times New Roman"/>
                <w:lang w:val="en-US"/>
              </w:rPr>
              <w:t xml:space="preserve">Need to represent the application purpose that the SOP instances in </w:t>
            </w:r>
            <w:r>
              <w:rPr>
                <w:rFonts w:eastAsia="Times New Roman"/>
                <w:lang w:val="en-US"/>
              </w:rPr>
              <w:lastRenderedPageBreak/>
              <w:t>ImagingObjectSelection are selected for.</w:t>
            </w:r>
          </w:p>
        </w:tc>
      </w:tr>
      <w:tr w:rsidR="00D67926" w14:paraId="073CB3D7" w14:textId="77777777">
        <w:trPr>
          <w:divId w:val="707486012"/>
          <w:tblCellSpacing w:w="15" w:type="dxa"/>
        </w:trPr>
        <w:tc>
          <w:tcPr>
            <w:tcW w:w="0" w:type="auto"/>
            <w:vAlign w:val="center"/>
            <w:hideMark/>
          </w:tcPr>
          <w:p w14:paraId="6A4B366B"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6273958A" w14:textId="77777777" w:rsidR="00D67926" w:rsidRDefault="008D6FB8">
            <w:pPr>
              <w:rPr>
                <w:rFonts w:eastAsia="Times New Roman"/>
                <w:lang w:val="en-US"/>
              </w:rPr>
            </w:pPr>
            <w:r>
              <w:rPr>
                <w:rFonts w:eastAsia="Times New Roman"/>
                <w:lang w:val="en-US"/>
              </w:rPr>
              <w:t>The document title code of key object selection</w:t>
            </w:r>
          </w:p>
        </w:tc>
      </w:tr>
      <w:tr w:rsidR="00D67926" w14:paraId="2DD37DDE" w14:textId="77777777">
        <w:trPr>
          <w:divId w:val="707486012"/>
          <w:tblCellSpacing w:w="15" w:type="dxa"/>
        </w:trPr>
        <w:tc>
          <w:tcPr>
            <w:tcW w:w="0" w:type="auto"/>
            <w:vAlign w:val="center"/>
            <w:hideMark/>
          </w:tcPr>
          <w:p w14:paraId="3ECBF761" w14:textId="77777777" w:rsidR="00D67926" w:rsidRDefault="008D6FB8">
            <w:pPr>
              <w:rPr>
                <w:rFonts w:eastAsia="Times New Roman"/>
                <w:lang w:val="en-US"/>
              </w:rPr>
            </w:pPr>
            <w:r>
              <w:rPr>
                <w:rFonts w:eastAsia="Times New Roman"/>
                <w:b/>
                <w:bCs/>
                <w:lang w:val="en-US"/>
              </w:rPr>
              <w:t>ImagingObjectSelection.description</w:t>
            </w:r>
          </w:p>
        </w:tc>
        <w:tc>
          <w:tcPr>
            <w:tcW w:w="0" w:type="auto"/>
            <w:vAlign w:val="center"/>
            <w:hideMark/>
          </w:tcPr>
          <w:p w14:paraId="31DE0786" w14:textId="77777777" w:rsidR="00D67926" w:rsidRDefault="00D67926">
            <w:pPr>
              <w:rPr>
                <w:rFonts w:eastAsia="Times New Roman"/>
                <w:lang w:val="en-US"/>
              </w:rPr>
            </w:pPr>
          </w:p>
        </w:tc>
      </w:tr>
      <w:tr w:rsidR="00D67926" w14:paraId="1627AEF6" w14:textId="77777777">
        <w:trPr>
          <w:divId w:val="707486012"/>
          <w:tblCellSpacing w:w="15" w:type="dxa"/>
        </w:trPr>
        <w:tc>
          <w:tcPr>
            <w:tcW w:w="0" w:type="auto"/>
            <w:vAlign w:val="center"/>
            <w:hideMark/>
          </w:tcPr>
          <w:p w14:paraId="25906D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C524F6" w14:textId="77777777" w:rsidR="00D67926" w:rsidRDefault="008D6FB8">
            <w:pPr>
              <w:rPr>
                <w:rFonts w:eastAsia="Times New Roman"/>
                <w:lang w:val="en-US"/>
              </w:rPr>
            </w:pPr>
            <w:r>
              <w:rPr>
                <w:rFonts w:eastAsia="Times New Roman"/>
                <w:lang w:val="en-US"/>
              </w:rPr>
              <w:t>Description text</w:t>
            </w:r>
          </w:p>
        </w:tc>
      </w:tr>
      <w:tr w:rsidR="00D67926" w14:paraId="79027F30" w14:textId="77777777">
        <w:trPr>
          <w:divId w:val="707486012"/>
          <w:tblCellSpacing w:w="15" w:type="dxa"/>
        </w:trPr>
        <w:tc>
          <w:tcPr>
            <w:tcW w:w="0" w:type="auto"/>
            <w:vAlign w:val="center"/>
            <w:hideMark/>
          </w:tcPr>
          <w:p w14:paraId="0B6FD2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F249B5" w14:textId="77777777" w:rsidR="00D67926" w:rsidRDefault="008D6FB8">
            <w:pPr>
              <w:rPr>
                <w:rFonts w:eastAsia="Times New Roman"/>
                <w:lang w:val="en-US"/>
              </w:rPr>
            </w:pPr>
            <w:r>
              <w:rPr>
                <w:rFonts w:eastAsia="Times New Roman"/>
                <w:lang w:val="en-US"/>
              </w:rPr>
              <w:t xml:space="preserve">Text description of the DICOM SOP instances selected in the ImagingObjectSelection. This should be aligned with the content of the title element, and can provide further explanation of the SOP instances in the selection. </w:t>
            </w:r>
          </w:p>
        </w:tc>
      </w:tr>
      <w:tr w:rsidR="00D67926" w14:paraId="37D0B602" w14:textId="77777777">
        <w:trPr>
          <w:divId w:val="707486012"/>
          <w:tblCellSpacing w:w="15" w:type="dxa"/>
        </w:trPr>
        <w:tc>
          <w:tcPr>
            <w:tcW w:w="0" w:type="auto"/>
            <w:vAlign w:val="center"/>
            <w:hideMark/>
          </w:tcPr>
          <w:p w14:paraId="6FD65DD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DDB797F" w14:textId="77777777" w:rsidR="00D67926" w:rsidRDefault="008D6FB8">
            <w:pPr>
              <w:rPr>
                <w:rFonts w:eastAsia="Times New Roman"/>
                <w:lang w:val="en-US"/>
              </w:rPr>
            </w:pPr>
            <w:r>
              <w:rPr>
                <w:rFonts w:eastAsia="Times New Roman"/>
                <w:lang w:val="en-US"/>
              </w:rPr>
              <w:t>Free text narrative description of the ImagingObjectSelection.</w:t>
            </w:r>
          </w:p>
        </w:tc>
      </w:tr>
      <w:tr w:rsidR="00D67926" w14:paraId="5218E544" w14:textId="77777777">
        <w:trPr>
          <w:divId w:val="707486012"/>
          <w:tblCellSpacing w:w="15" w:type="dxa"/>
        </w:trPr>
        <w:tc>
          <w:tcPr>
            <w:tcW w:w="0" w:type="auto"/>
            <w:vAlign w:val="center"/>
            <w:hideMark/>
          </w:tcPr>
          <w:p w14:paraId="5CE33F6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03E946" w14:textId="77777777" w:rsidR="00D67926" w:rsidRDefault="008D6FB8">
            <w:pPr>
              <w:rPr>
                <w:rFonts w:eastAsia="Times New Roman"/>
                <w:lang w:val="en-US"/>
              </w:rPr>
            </w:pPr>
            <w:r>
              <w:rPr>
                <w:rFonts w:eastAsia="Times New Roman"/>
                <w:lang w:val="en-US"/>
              </w:rPr>
              <w:t>Need to provide a narrative description of the SOP instances in the selection.</w:t>
            </w:r>
          </w:p>
        </w:tc>
      </w:tr>
      <w:tr w:rsidR="00D67926" w14:paraId="2A1AE2B3" w14:textId="77777777">
        <w:trPr>
          <w:divId w:val="707486012"/>
          <w:tblCellSpacing w:w="15" w:type="dxa"/>
        </w:trPr>
        <w:tc>
          <w:tcPr>
            <w:tcW w:w="0" w:type="auto"/>
            <w:vAlign w:val="center"/>
            <w:hideMark/>
          </w:tcPr>
          <w:p w14:paraId="20203C7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FBB939F" w14:textId="77777777" w:rsidR="00D67926" w:rsidRDefault="008D6FB8">
            <w:pPr>
              <w:rPr>
                <w:rFonts w:eastAsia="Times New Roman"/>
                <w:lang w:val="en-US"/>
              </w:rPr>
            </w:pPr>
            <w:r>
              <w:rPr>
                <w:rFonts w:eastAsia="Times New Roman"/>
                <w:lang w:val="en-US"/>
              </w:rPr>
              <w:t>TextValue</w:t>
            </w:r>
          </w:p>
        </w:tc>
      </w:tr>
      <w:tr w:rsidR="00D67926" w14:paraId="6F324B90" w14:textId="77777777">
        <w:trPr>
          <w:divId w:val="707486012"/>
          <w:tblCellSpacing w:w="15" w:type="dxa"/>
        </w:trPr>
        <w:tc>
          <w:tcPr>
            <w:tcW w:w="0" w:type="auto"/>
            <w:vAlign w:val="center"/>
            <w:hideMark/>
          </w:tcPr>
          <w:p w14:paraId="6477BFBF" w14:textId="77777777" w:rsidR="00D67926" w:rsidRDefault="008D6FB8">
            <w:pPr>
              <w:rPr>
                <w:rFonts w:eastAsia="Times New Roman"/>
                <w:lang w:val="en-US"/>
              </w:rPr>
            </w:pPr>
            <w:r>
              <w:rPr>
                <w:rFonts w:eastAsia="Times New Roman"/>
                <w:b/>
                <w:bCs/>
                <w:lang w:val="en-US"/>
              </w:rPr>
              <w:t>ImagingObjectSelection.author</w:t>
            </w:r>
          </w:p>
        </w:tc>
        <w:tc>
          <w:tcPr>
            <w:tcW w:w="0" w:type="auto"/>
            <w:vAlign w:val="center"/>
            <w:hideMark/>
          </w:tcPr>
          <w:p w14:paraId="6103F09B" w14:textId="77777777" w:rsidR="00D67926" w:rsidRDefault="00D67926">
            <w:pPr>
              <w:rPr>
                <w:rFonts w:eastAsia="Times New Roman"/>
                <w:lang w:val="en-US"/>
              </w:rPr>
            </w:pPr>
          </w:p>
        </w:tc>
      </w:tr>
      <w:tr w:rsidR="00D67926" w14:paraId="013E245E" w14:textId="77777777">
        <w:trPr>
          <w:divId w:val="707486012"/>
          <w:tblCellSpacing w:w="15" w:type="dxa"/>
        </w:trPr>
        <w:tc>
          <w:tcPr>
            <w:tcW w:w="0" w:type="auto"/>
            <w:vAlign w:val="center"/>
            <w:hideMark/>
          </w:tcPr>
          <w:p w14:paraId="7789CA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310FF5" w14:textId="77777777" w:rsidR="00D67926" w:rsidRDefault="008D6FB8">
            <w:pPr>
              <w:rPr>
                <w:rFonts w:eastAsia="Times New Roman"/>
                <w:lang w:val="en-US"/>
              </w:rPr>
            </w:pPr>
            <w:r>
              <w:rPr>
                <w:rFonts w:eastAsia="Times New Roman"/>
                <w:lang w:val="en-US"/>
              </w:rPr>
              <w:t>Author (human or machine)</w:t>
            </w:r>
          </w:p>
        </w:tc>
      </w:tr>
      <w:tr w:rsidR="00D67926" w14:paraId="20127C2D" w14:textId="77777777">
        <w:trPr>
          <w:divId w:val="707486012"/>
          <w:tblCellSpacing w:w="15" w:type="dxa"/>
        </w:trPr>
        <w:tc>
          <w:tcPr>
            <w:tcW w:w="0" w:type="auto"/>
            <w:vAlign w:val="center"/>
            <w:hideMark/>
          </w:tcPr>
          <w:p w14:paraId="4805CF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E66DE4" w14:textId="77777777" w:rsidR="00D67926" w:rsidRDefault="008D6FB8">
            <w:pPr>
              <w:rPr>
                <w:rFonts w:eastAsia="Times New Roman"/>
                <w:lang w:val="en-US"/>
              </w:rPr>
            </w:pPr>
            <w:r>
              <w:rPr>
                <w:rFonts w:eastAsia="Times New Roman"/>
                <w:lang w:val="en-US"/>
              </w:rPr>
              <w:t xml:space="preserve">Author of ImagingObjectSelection. It can be a human author or a device which made the decision of the SOP instances selected. For example, a radiologist selected a set of imaging SOP instances to attached in a diagnostic report, and a CAD application may author a selection to describe SOP instances </w:t>
            </w:r>
            <w:r>
              <w:rPr>
                <w:rFonts w:eastAsia="Times New Roman"/>
                <w:lang w:val="en-US"/>
              </w:rPr>
              <w:lastRenderedPageBreak/>
              <w:t xml:space="preserve">it used to generate a detection conclusion. </w:t>
            </w:r>
          </w:p>
        </w:tc>
      </w:tr>
      <w:tr w:rsidR="00D67926" w14:paraId="3768DD4E" w14:textId="77777777">
        <w:trPr>
          <w:divId w:val="707486012"/>
          <w:tblCellSpacing w:w="15" w:type="dxa"/>
        </w:trPr>
        <w:tc>
          <w:tcPr>
            <w:tcW w:w="0" w:type="auto"/>
            <w:vAlign w:val="center"/>
            <w:hideMark/>
          </w:tcPr>
          <w:p w14:paraId="0032949B"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F7BB203" w14:textId="77777777" w:rsidR="00D67926" w:rsidRDefault="008D6FB8">
            <w:pPr>
              <w:rPr>
                <w:rFonts w:eastAsia="Times New Roman"/>
                <w:lang w:val="en-US"/>
              </w:rPr>
            </w:pPr>
            <w:r>
              <w:rPr>
                <w:rFonts w:eastAsia="Times New Roman"/>
                <w:lang w:val="en-US"/>
              </w:rPr>
              <w:t>Track the selection decision maker.</w:t>
            </w:r>
          </w:p>
        </w:tc>
      </w:tr>
      <w:tr w:rsidR="00D67926" w14:paraId="672A43E8" w14:textId="77777777">
        <w:trPr>
          <w:divId w:val="707486012"/>
          <w:tblCellSpacing w:w="15" w:type="dxa"/>
        </w:trPr>
        <w:tc>
          <w:tcPr>
            <w:tcW w:w="0" w:type="auto"/>
            <w:vAlign w:val="center"/>
            <w:hideMark/>
          </w:tcPr>
          <w:p w14:paraId="4CFED4BF" w14:textId="77777777" w:rsidR="00D67926" w:rsidRDefault="008D6FB8">
            <w:pPr>
              <w:rPr>
                <w:rFonts w:eastAsia="Times New Roman"/>
                <w:lang w:val="en-US"/>
              </w:rPr>
            </w:pPr>
            <w:r>
              <w:rPr>
                <w:rFonts w:eastAsia="Times New Roman"/>
                <w:b/>
                <w:bCs/>
                <w:lang w:val="en-US"/>
              </w:rPr>
              <w:t>ImagingObjectSelection.authoringTime</w:t>
            </w:r>
          </w:p>
        </w:tc>
        <w:tc>
          <w:tcPr>
            <w:tcW w:w="0" w:type="auto"/>
            <w:vAlign w:val="center"/>
            <w:hideMark/>
          </w:tcPr>
          <w:p w14:paraId="6734944D" w14:textId="77777777" w:rsidR="00D67926" w:rsidRDefault="00D67926">
            <w:pPr>
              <w:rPr>
                <w:rFonts w:eastAsia="Times New Roman"/>
                <w:lang w:val="en-US"/>
              </w:rPr>
            </w:pPr>
          </w:p>
        </w:tc>
      </w:tr>
      <w:tr w:rsidR="00D67926" w14:paraId="2E53FEB4" w14:textId="77777777">
        <w:trPr>
          <w:divId w:val="707486012"/>
          <w:tblCellSpacing w:w="15" w:type="dxa"/>
        </w:trPr>
        <w:tc>
          <w:tcPr>
            <w:tcW w:w="0" w:type="auto"/>
            <w:vAlign w:val="center"/>
            <w:hideMark/>
          </w:tcPr>
          <w:p w14:paraId="5B7C17B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A77C2F" w14:textId="77777777" w:rsidR="00D67926" w:rsidRDefault="008D6FB8">
            <w:pPr>
              <w:rPr>
                <w:rFonts w:eastAsia="Times New Roman"/>
                <w:lang w:val="en-US"/>
              </w:rPr>
            </w:pPr>
            <w:r>
              <w:rPr>
                <w:rFonts w:eastAsia="Times New Roman"/>
                <w:lang w:val="en-US"/>
              </w:rPr>
              <w:t>Authoring time of the selection</w:t>
            </w:r>
          </w:p>
        </w:tc>
      </w:tr>
      <w:tr w:rsidR="00D67926" w14:paraId="39BF657B" w14:textId="77777777">
        <w:trPr>
          <w:divId w:val="707486012"/>
          <w:tblCellSpacing w:w="15" w:type="dxa"/>
        </w:trPr>
        <w:tc>
          <w:tcPr>
            <w:tcW w:w="0" w:type="auto"/>
            <w:vAlign w:val="center"/>
            <w:hideMark/>
          </w:tcPr>
          <w:p w14:paraId="675EFA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CB927C" w14:textId="77777777" w:rsidR="00D67926" w:rsidRDefault="008D6FB8">
            <w:pPr>
              <w:rPr>
                <w:rFonts w:eastAsia="Times New Roman"/>
                <w:lang w:val="en-US"/>
              </w:rPr>
            </w:pPr>
            <w:r>
              <w:rPr>
                <w:rFonts w:eastAsia="Times New Roman"/>
                <w:lang w:val="en-US"/>
              </w:rPr>
              <w:t xml:space="preserve">Date and time when the selection of the referenced instances were made. It is (typically) diffeent from the creation date of the selection resource, and from dates associated with the referenced instances (e.g. capture time of the referenced image). </w:t>
            </w:r>
          </w:p>
        </w:tc>
      </w:tr>
      <w:tr w:rsidR="00D67926" w14:paraId="7E3FCBAA" w14:textId="77777777">
        <w:trPr>
          <w:divId w:val="707486012"/>
          <w:tblCellSpacing w:w="15" w:type="dxa"/>
        </w:trPr>
        <w:tc>
          <w:tcPr>
            <w:tcW w:w="0" w:type="auto"/>
            <w:vAlign w:val="center"/>
            <w:hideMark/>
          </w:tcPr>
          <w:p w14:paraId="7EA4EFA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89EC6D" w14:textId="77777777" w:rsidR="00D67926" w:rsidRDefault="008D6FB8">
            <w:pPr>
              <w:rPr>
                <w:rFonts w:eastAsia="Times New Roman"/>
                <w:lang w:val="en-US"/>
              </w:rPr>
            </w:pPr>
            <w:r>
              <w:rPr>
                <w:rFonts w:eastAsia="Times New Roman"/>
                <w:lang w:val="en-US"/>
              </w:rPr>
              <w:t>Date and time when the selection was made can be important to understand the content of selection.</w:t>
            </w:r>
          </w:p>
        </w:tc>
      </w:tr>
      <w:tr w:rsidR="00D67926" w14:paraId="144D3EA2" w14:textId="77777777">
        <w:trPr>
          <w:divId w:val="707486012"/>
          <w:tblCellSpacing w:w="15" w:type="dxa"/>
        </w:trPr>
        <w:tc>
          <w:tcPr>
            <w:tcW w:w="0" w:type="auto"/>
            <w:vAlign w:val="center"/>
            <w:hideMark/>
          </w:tcPr>
          <w:p w14:paraId="7075303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AC6B652" w14:textId="77777777" w:rsidR="00D67926" w:rsidRDefault="008D6FB8">
            <w:pPr>
              <w:rPr>
                <w:rFonts w:eastAsia="Times New Roman"/>
                <w:lang w:val="en-US"/>
              </w:rPr>
            </w:pPr>
            <w:r>
              <w:rPr>
                <w:rFonts w:eastAsia="Times New Roman"/>
                <w:lang w:val="en-US"/>
              </w:rPr>
              <w:t>ObservationDateTime</w:t>
            </w:r>
          </w:p>
        </w:tc>
      </w:tr>
      <w:tr w:rsidR="00D67926" w14:paraId="36BBC3B6" w14:textId="77777777">
        <w:trPr>
          <w:divId w:val="707486012"/>
          <w:tblCellSpacing w:w="15" w:type="dxa"/>
        </w:trPr>
        <w:tc>
          <w:tcPr>
            <w:tcW w:w="0" w:type="auto"/>
            <w:vAlign w:val="center"/>
            <w:hideMark/>
          </w:tcPr>
          <w:p w14:paraId="72689455" w14:textId="77777777" w:rsidR="00D67926" w:rsidRDefault="008D6FB8">
            <w:pPr>
              <w:rPr>
                <w:rFonts w:eastAsia="Times New Roman"/>
                <w:lang w:val="en-US"/>
              </w:rPr>
            </w:pPr>
            <w:r>
              <w:rPr>
                <w:rFonts w:eastAsia="Times New Roman"/>
                <w:b/>
                <w:bCs/>
                <w:lang w:val="en-US"/>
              </w:rPr>
              <w:t>ImagingObjectSelection.study</w:t>
            </w:r>
          </w:p>
        </w:tc>
        <w:tc>
          <w:tcPr>
            <w:tcW w:w="0" w:type="auto"/>
            <w:vAlign w:val="center"/>
            <w:hideMark/>
          </w:tcPr>
          <w:p w14:paraId="310F65A9" w14:textId="77777777" w:rsidR="00D67926" w:rsidRDefault="00D67926">
            <w:pPr>
              <w:rPr>
                <w:rFonts w:eastAsia="Times New Roman"/>
                <w:lang w:val="en-US"/>
              </w:rPr>
            </w:pPr>
          </w:p>
        </w:tc>
      </w:tr>
      <w:tr w:rsidR="00D67926" w14:paraId="19648AFF" w14:textId="77777777">
        <w:trPr>
          <w:divId w:val="707486012"/>
          <w:tblCellSpacing w:w="15" w:type="dxa"/>
        </w:trPr>
        <w:tc>
          <w:tcPr>
            <w:tcW w:w="0" w:type="auto"/>
            <w:vAlign w:val="center"/>
            <w:hideMark/>
          </w:tcPr>
          <w:p w14:paraId="5C4FE3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CDE8AF" w14:textId="77777777" w:rsidR="00D67926" w:rsidRDefault="008D6FB8">
            <w:pPr>
              <w:rPr>
                <w:rFonts w:eastAsia="Times New Roman"/>
                <w:lang w:val="en-US"/>
              </w:rPr>
            </w:pPr>
            <w:r>
              <w:rPr>
                <w:rFonts w:eastAsia="Times New Roman"/>
                <w:lang w:val="en-US"/>
              </w:rPr>
              <w:t>Study identity of the selected instances</w:t>
            </w:r>
          </w:p>
        </w:tc>
      </w:tr>
      <w:tr w:rsidR="00D67926" w14:paraId="17C39936" w14:textId="77777777">
        <w:trPr>
          <w:divId w:val="707486012"/>
          <w:tblCellSpacing w:w="15" w:type="dxa"/>
        </w:trPr>
        <w:tc>
          <w:tcPr>
            <w:tcW w:w="0" w:type="auto"/>
            <w:vAlign w:val="center"/>
            <w:hideMark/>
          </w:tcPr>
          <w:p w14:paraId="413511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E1FD6A" w14:textId="77777777" w:rsidR="00D67926" w:rsidRDefault="008D6FB8">
            <w:pPr>
              <w:rPr>
                <w:rFonts w:eastAsia="Times New Roman"/>
                <w:lang w:val="en-US"/>
              </w:rPr>
            </w:pPr>
            <w:r>
              <w:rPr>
                <w:rFonts w:eastAsia="Times New Roman"/>
                <w:lang w:val="en-US"/>
              </w:rPr>
              <w:t>Study identity and locating information of the DICOM SOP instances in the selection.</w:t>
            </w:r>
          </w:p>
        </w:tc>
      </w:tr>
      <w:tr w:rsidR="00D67926" w14:paraId="043D3D7F" w14:textId="77777777">
        <w:trPr>
          <w:divId w:val="707486012"/>
          <w:tblCellSpacing w:w="15" w:type="dxa"/>
        </w:trPr>
        <w:tc>
          <w:tcPr>
            <w:tcW w:w="0" w:type="auto"/>
            <w:vAlign w:val="center"/>
            <w:hideMark/>
          </w:tcPr>
          <w:p w14:paraId="45D96DF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15C1277" w14:textId="77777777" w:rsidR="00D67926" w:rsidRDefault="008D6FB8">
            <w:pPr>
              <w:rPr>
                <w:rFonts w:eastAsia="Times New Roman"/>
                <w:lang w:val="en-US"/>
              </w:rPr>
            </w:pPr>
            <w:r>
              <w:rPr>
                <w:rFonts w:eastAsia="Times New Roman"/>
                <w:lang w:val="en-US"/>
              </w:rPr>
              <w:t xml:space="preserve">Study component represents the study level identity and locator information of the DICOM SOP instances in the selection. It is the top level identity of the hierachical identification of the instances. </w:t>
            </w:r>
          </w:p>
        </w:tc>
      </w:tr>
      <w:tr w:rsidR="00D67926" w14:paraId="6461E4EA" w14:textId="77777777">
        <w:trPr>
          <w:divId w:val="707486012"/>
          <w:tblCellSpacing w:w="15" w:type="dxa"/>
        </w:trPr>
        <w:tc>
          <w:tcPr>
            <w:tcW w:w="0" w:type="auto"/>
            <w:vAlign w:val="center"/>
            <w:hideMark/>
          </w:tcPr>
          <w:p w14:paraId="3C6CD195"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5B10D8F" w14:textId="77777777"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the locator at the study level provide a means of retrieving the entire study. </w:t>
            </w:r>
          </w:p>
        </w:tc>
      </w:tr>
      <w:tr w:rsidR="00D67926" w14:paraId="304E841E" w14:textId="77777777">
        <w:trPr>
          <w:divId w:val="707486012"/>
          <w:tblCellSpacing w:w="15" w:type="dxa"/>
        </w:trPr>
        <w:tc>
          <w:tcPr>
            <w:tcW w:w="0" w:type="auto"/>
            <w:vAlign w:val="center"/>
            <w:hideMark/>
          </w:tcPr>
          <w:p w14:paraId="1A97C72B" w14:textId="77777777" w:rsidR="00D67926" w:rsidRDefault="008D6FB8">
            <w:pPr>
              <w:rPr>
                <w:rFonts w:eastAsia="Times New Roman"/>
                <w:lang w:val="en-US"/>
              </w:rPr>
            </w:pPr>
            <w:r>
              <w:rPr>
                <w:rFonts w:eastAsia="Times New Roman"/>
                <w:b/>
                <w:bCs/>
                <w:lang w:val="en-US"/>
              </w:rPr>
              <w:t>ImagingObjectSelection.study.uid</w:t>
            </w:r>
          </w:p>
        </w:tc>
        <w:tc>
          <w:tcPr>
            <w:tcW w:w="0" w:type="auto"/>
            <w:vAlign w:val="center"/>
            <w:hideMark/>
          </w:tcPr>
          <w:p w14:paraId="4BC06E26" w14:textId="77777777" w:rsidR="00D67926" w:rsidRDefault="00D67926">
            <w:pPr>
              <w:rPr>
                <w:rFonts w:eastAsia="Times New Roman"/>
                <w:lang w:val="en-US"/>
              </w:rPr>
            </w:pPr>
          </w:p>
        </w:tc>
      </w:tr>
      <w:tr w:rsidR="00D67926" w14:paraId="20D40284" w14:textId="77777777">
        <w:trPr>
          <w:divId w:val="707486012"/>
          <w:tblCellSpacing w:w="15" w:type="dxa"/>
        </w:trPr>
        <w:tc>
          <w:tcPr>
            <w:tcW w:w="0" w:type="auto"/>
            <w:vAlign w:val="center"/>
            <w:hideMark/>
          </w:tcPr>
          <w:p w14:paraId="4F2F44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5DCED1" w14:textId="77777777" w:rsidR="00D67926" w:rsidRDefault="008D6FB8">
            <w:pPr>
              <w:rPr>
                <w:rFonts w:eastAsia="Times New Roman"/>
                <w:lang w:val="en-US"/>
              </w:rPr>
            </w:pPr>
            <w:r>
              <w:rPr>
                <w:rFonts w:eastAsia="Times New Roman"/>
                <w:lang w:val="en-US"/>
              </w:rPr>
              <w:t>Study instance UID</w:t>
            </w:r>
          </w:p>
        </w:tc>
      </w:tr>
      <w:tr w:rsidR="00D67926" w14:paraId="61398675" w14:textId="77777777">
        <w:trPr>
          <w:divId w:val="707486012"/>
          <w:tblCellSpacing w:w="15" w:type="dxa"/>
        </w:trPr>
        <w:tc>
          <w:tcPr>
            <w:tcW w:w="0" w:type="auto"/>
            <w:vAlign w:val="center"/>
            <w:hideMark/>
          </w:tcPr>
          <w:p w14:paraId="00714C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93C6AD" w14:textId="77777777" w:rsidR="00D67926" w:rsidRDefault="008D6FB8">
            <w:pPr>
              <w:rPr>
                <w:rFonts w:eastAsia="Times New Roman"/>
                <w:lang w:val="en-US"/>
              </w:rPr>
            </w:pPr>
            <w:r>
              <w:rPr>
                <w:rFonts w:eastAsia="Times New Roman"/>
                <w:lang w:val="en-US"/>
              </w:rPr>
              <w:t>Study instance UID of the SOP instances in the selection.</w:t>
            </w:r>
          </w:p>
        </w:tc>
      </w:tr>
      <w:tr w:rsidR="00D67926" w14:paraId="2AD3E416" w14:textId="77777777">
        <w:trPr>
          <w:divId w:val="707486012"/>
          <w:tblCellSpacing w:w="15" w:type="dxa"/>
        </w:trPr>
        <w:tc>
          <w:tcPr>
            <w:tcW w:w="0" w:type="auto"/>
            <w:vAlign w:val="center"/>
            <w:hideMark/>
          </w:tcPr>
          <w:p w14:paraId="76E810E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FDD60B5" w14:textId="77777777" w:rsidR="00D67926" w:rsidRDefault="008D6FB8">
            <w:pPr>
              <w:rPr>
                <w:rFonts w:eastAsia="Times New Roman"/>
                <w:lang w:val="en-US"/>
              </w:rPr>
            </w:pPr>
            <w:r>
              <w:rPr>
                <w:rFonts w:eastAsia="Times New Roman"/>
                <w:lang w:val="en-US"/>
              </w:rPr>
              <w:t>Study instance UID is required to fully identify the DICOM SOP instances in the selection.</w:t>
            </w:r>
          </w:p>
        </w:tc>
      </w:tr>
      <w:tr w:rsidR="00D67926" w14:paraId="745317F4" w14:textId="77777777">
        <w:trPr>
          <w:divId w:val="707486012"/>
          <w:tblCellSpacing w:w="15" w:type="dxa"/>
        </w:trPr>
        <w:tc>
          <w:tcPr>
            <w:tcW w:w="0" w:type="auto"/>
            <w:vAlign w:val="center"/>
            <w:hideMark/>
          </w:tcPr>
          <w:p w14:paraId="1DE1DBC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CB985E8" w14:textId="77777777" w:rsidR="00D67926" w:rsidRDefault="008D6FB8">
            <w:pPr>
              <w:rPr>
                <w:rFonts w:eastAsia="Times New Roman"/>
                <w:lang w:val="en-US"/>
              </w:rPr>
            </w:pPr>
            <w:r>
              <w:rPr>
                <w:rFonts w:eastAsia="Times New Roman"/>
                <w:lang w:val="en-US"/>
              </w:rPr>
              <w:t>StudyInstanceUID</w:t>
            </w:r>
          </w:p>
        </w:tc>
      </w:tr>
      <w:tr w:rsidR="00D67926" w14:paraId="76A2BD95" w14:textId="77777777">
        <w:trPr>
          <w:divId w:val="707486012"/>
          <w:tblCellSpacing w:w="15" w:type="dxa"/>
        </w:trPr>
        <w:tc>
          <w:tcPr>
            <w:tcW w:w="0" w:type="auto"/>
            <w:vAlign w:val="center"/>
            <w:hideMark/>
          </w:tcPr>
          <w:p w14:paraId="32CAE37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C849DB4" w14:textId="77777777" w:rsidR="00D67926" w:rsidRDefault="008D6FB8">
            <w:pPr>
              <w:rPr>
                <w:rFonts w:eastAsia="Times New Roman"/>
                <w:lang w:val="en-US"/>
              </w:rPr>
            </w:pPr>
            <w:r>
              <w:rPr>
                <w:rFonts w:eastAsia="Times New Roman"/>
                <w:lang w:val="en-US"/>
              </w:rPr>
              <w:t>Referenced study instance UID</w:t>
            </w:r>
          </w:p>
        </w:tc>
      </w:tr>
      <w:tr w:rsidR="00D67926" w14:paraId="67215DB1" w14:textId="77777777">
        <w:trPr>
          <w:divId w:val="707486012"/>
          <w:tblCellSpacing w:w="15" w:type="dxa"/>
        </w:trPr>
        <w:tc>
          <w:tcPr>
            <w:tcW w:w="0" w:type="auto"/>
            <w:vAlign w:val="center"/>
            <w:hideMark/>
          </w:tcPr>
          <w:p w14:paraId="5C4FEA00" w14:textId="77777777" w:rsidR="00D67926" w:rsidRDefault="008D6FB8">
            <w:pPr>
              <w:rPr>
                <w:rFonts w:eastAsia="Times New Roman"/>
                <w:lang w:val="en-US"/>
              </w:rPr>
            </w:pPr>
            <w:r>
              <w:rPr>
                <w:rFonts w:eastAsia="Times New Roman"/>
                <w:b/>
                <w:bCs/>
                <w:lang w:val="en-US"/>
              </w:rPr>
              <w:t>ImagingObjectSelection.study.url</w:t>
            </w:r>
          </w:p>
        </w:tc>
        <w:tc>
          <w:tcPr>
            <w:tcW w:w="0" w:type="auto"/>
            <w:vAlign w:val="center"/>
            <w:hideMark/>
          </w:tcPr>
          <w:p w14:paraId="00D0D8FF" w14:textId="77777777" w:rsidR="00D67926" w:rsidRDefault="00D67926">
            <w:pPr>
              <w:rPr>
                <w:rFonts w:eastAsia="Times New Roman"/>
                <w:lang w:val="en-US"/>
              </w:rPr>
            </w:pPr>
          </w:p>
        </w:tc>
      </w:tr>
      <w:tr w:rsidR="00D67926" w14:paraId="67831E6A" w14:textId="77777777">
        <w:trPr>
          <w:divId w:val="707486012"/>
          <w:tblCellSpacing w:w="15" w:type="dxa"/>
        </w:trPr>
        <w:tc>
          <w:tcPr>
            <w:tcW w:w="0" w:type="auto"/>
            <w:vAlign w:val="center"/>
            <w:hideMark/>
          </w:tcPr>
          <w:p w14:paraId="06142B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E2A28F" w14:textId="77777777" w:rsidR="00D67926" w:rsidRDefault="008D6FB8">
            <w:pPr>
              <w:rPr>
                <w:rFonts w:eastAsia="Times New Roman"/>
                <w:lang w:val="en-US"/>
              </w:rPr>
            </w:pPr>
            <w:r>
              <w:rPr>
                <w:rFonts w:eastAsia="Times New Roman"/>
                <w:lang w:val="en-US"/>
              </w:rPr>
              <w:t>Retrieve study URL</w:t>
            </w:r>
          </w:p>
        </w:tc>
      </w:tr>
      <w:tr w:rsidR="00D67926" w14:paraId="0B369B6D" w14:textId="77777777">
        <w:trPr>
          <w:divId w:val="707486012"/>
          <w:tblCellSpacing w:w="15" w:type="dxa"/>
        </w:trPr>
        <w:tc>
          <w:tcPr>
            <w:tcW w:w="0" w:type="auto"/>
            <w:vAlign w:val="center"/>
            <w:hideMark/>
          </w:tcPr>
          <w:p w14:paraId="2C32B9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119966" w14:textId="77777777" w:rsidR="00D67926" w:rsidRDefault="008D6FB8">
            <w:pPr>
              <w:rPr>
                <w:rFonts w:eastAsia="Times New Roman"/>
                <w:lang w:val="en-US"/>
              </w:rPr>
            </w:pPr>
            <w:r>
              <w:rPr>
                <w:rFonts w:eastAsia="Times New Roman"/>
                <w:lang w:val="en-US"/>
              </w:rPr>
              <w:t>WADO-RS URL to retrieve the study. Note that this URL retrieves all SOP instances of the study, not only those in the selection.</w:t>
            </w:r>
          </w:p>
        </w:tc>
      </w:tr>
      <w:tr w:rsidR="00D67926" w14:paraId="3661AE06" w14:textId="77777777">
        <w:trPr>
          <w:divId w:val="707486012"/>
          <w:tblCellSpacing w:w="15" w:type="dxa"/>
        </w:trPr>
        <w:tc>
          <w:tcPr>
            <w:tcW w:w="0" w:type="auto"/>
            <w:vAlign w:val="center"/>
            <w:hideMark/>
          </w:tcPr>
          <w:p w14:paraId="48F54F0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E4D23A" w14:textId="77777777" w:rsidR="00D67926" w:rsidRDefault="008D6FB8">
            <w:pPr>
              <w:rPr>
                <w:rFonts w:eastAsia="Times New Roman"/>
                <w:lang w:val="en-US"/>
              </w:rPr>
            </w:pPr>
            <w:r>
              <w:rPr>
                <w:rFonts w:eastAsia="Times New Roman"/>
                <w:lang w:val="en-US"/>
              </w:rPr>
              <w:t xml:space="preserve">Study level locator information is optional. If provided, this is the URL to retrieve the entire study with WADO-RS interaction, though only a subset of these are selected in the selection. </w:t>
            </w:r>
          </w:p>
        </w:tc>
      </w:tr>
      <w:tr w:rsidR="00D67926" w14:paraId="0CC0D2EB" w14:textId="77777777">
        <w:trPr>
          <w:divId w:val="707486012"/>
          <w:tblCellSpacing w:w="15" w:type="dxa"/>
        </w:trPr>
        <w:tc>
          <w:tcPr>
            <w:tcW w:w="0" w:type="auto"/>
            <w:vAlign w:val="center"/>
            <w:hideMark/>
          </w:tcPr>
          <w:p w14:paraId="5C5DE36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EB0F90" w14:textId="77777777" w:rsidR="00D67926" w:rsidRDefault="008D6FB8">
            <w:pPr>
              <w:rPr>
                <w:rFonts w:eastAsia="Times New Roman"/>
                <w:lang w:val="en-US"/>
              </w:rPr>
            </w:pPr>
            <w:r>
              <w:rPr>
                <w:rFonts w:eastAsia="Times New Roman"/>
                <w:lang w:val="en-US"/>
              </w:rPr>
              <w:t>WADO-RS URL enables retrieval of the entire study using DICOM WADO-RS API.</w:t>
            </w:r>
          </w:p>
        </w:tc>
      </w:tr>
      <w:tr w:rsidR="00D67926" w14:paraId="3A5992D6" w14:textId="77777777">
        <w:trPr>
          <w:divId w:val="707486012"/>
          <w:tblCellSpacing w:w="15" w:type="dxa"/>
        </w:trPr>
        <w:tc>
          <w:tcPr>
            <w:tcW w:w="0" w:type="auto"/>
            <w:vAlign w:val="center"/>
            <w:hideMark/>
          </w:tcPr>
          <w:p w14:paraId="5C683F69"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26558845" w14:textId="77777777" w:rsidR="00D67926" w:rsidRDefault="008D6FB8">
            <w:pPr>
              <w:rPr>
                <w:rFonts w:eastAsia="Times New Roman"/>
                <w:lang w:val="en-US"/>
              </w:rPr>
            </w:pPr>
            <w:r>
              <w:rPr>
                <w:rFonts w:eastAsia="Times New Roman"/>
                <w:lang w:val="en-US"/>
              </w:rPr>
              <w:t>RetrieveURL</w:t>
            </w:r>
          </w:p>
        </w:tc>
      </w:tr>
      <w:tr w:rsidR="00D67926" w14:paraId="557517B5" w14:textId="77777777">
        <w:trPr>
          <w:divId w:val="707486012"/>
          <w:tblCellSpacing w:w="15" w:type="dxa"/>
        </w:trPr>
        <w:tc>
          <w:tcPr>
            <w:tcW w:w="0" w:type="auto"/>
            <w:vAlign w:val="center"/>
            <w:hideMark/>
          </w:tcPr>
          <w:p w14:paraId="1962F86E" w14:textId="77777777" w:rsidR="00D67926" w:rsidRDefault="008D6FB8">
            <w:pPr>
              <w:rPr>
                <w:rFonts w:eastAsia="Times New Roman"/>
                <w:lang w:val="en-US"/>
              </w:rPr>
            </w:pPr>
            <w:r>
              <w:rPr>
                <w:rFonts w:eastAsia="Times New Roman"/>
                <w:b/>
                <w:bCs/>
                <w:lang w:val="en-US"/>
              </w:rPr>
              <w:t>ImagingObjectSelection.study.imagingStudy</w:t>
            </w:r>
          </w:p>
        </w:tc>
        <w:tc>
          <w:tcPr>
            <w:tcW w:w="0" w:type="auto"/>
            <w:vAlign w:val="center"/>
            <w:hideMark/>
          </w:tcPr>
          <w:p w14:paraId="04E161E4" w14:textId="77777777" w:rsidR="00D67926" w:rsidRDefault="00D67926">
            <w:pPr>
              <w:rPr>
                <w:rFonts w:eastAsia="Times New Roman"/>
                <w:lang w:val="en-US"/>
              </w:rPr>
            </w:pPr>
          </w:p>
        </w:tc>
      </w:tr>
      <w:tr w:rsidR="00D67926" w14:paraId="09C6AA65" w14:textId="77777777">
        <w:trPr>
          <w:divId w:val="707486012"/>
          <w:tblCellSpacing w:w="15" w:type="dxa"/>
        </w:trPr>
        <w:tc>
          <w:tcPr>
            <w:tcW w:w="0" w:type="auto"/>
            <w:vAlign w:val="center"/>
            <w:hideMark/>
          </w:tcPr>
          <w:p w14:paraId="081B57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EDB85E" w14:textId="77777777" w:rsidR="00D67926" w:rsidRDefault="008D6FB8">
            <w:pPr>
              <w:rPr>
                <w:rFonts w:eastAsia="Times New Roman"/>
                <w:lang w:val="en-US"/>
              </w:rPr>
            </w:pPr>
            <w:r>
              <w:rPr>
                <w:rFonts w:eastAsia="Times New Roman"/>
                <w:lang w:val="en-US"/>
              </w:rPr>
              <w:t>Reference to ImagingStudy</w:t>
            </w:r>
          </w:p>
        </w:tc>
      </w:tr>
      <w:tr w:rsidR="00D67926" w14:paraId="6E140B72" w14:textId="77777777">
        <w:trPr>
          <w:divId w:val="707486012"/>
          <w:tblCellSpacing w:w="15" w:type="dxa"/>
        </w:trPr>
        <w:tc>
          <w:tcPr>
            <w:tcW w:w="0" w:type="auto"/>
            <w:vAlign w:val="center"/>
            <w:hideMark/>
          </w:tcPr>
          <w:p w14:paraId="258399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AAF8B5" w14:textId="77777777" w:rsidR="00D67926" w:rsidRDefault="008D6FB8">
            <w:pPr>
              <w:rPr>
                <w:rFonts w:eastAsia="Times New Roman"/>
                <w:lang w:val="en-US"/>
              </w:rPr>
            </w:pPr>
            <w:r>
              <w:rPr>
                <w:rFonts w:eastAsia="Times New Roman"/>
                <w:lang w:val="en-US"/>
              </w:rPr>
              <w:t>Reference to the Imaging Study in FHIR form.</w:t>
            </w:r>
          </w:p>
        </w:tc>
      </w:tr>
      <w:tr w:rsidR="00D67926" w14:paraId="3C26A2F1" w14:textId="77777777">
        <w:trPr>
          <w:divId w:val="707486012"/>
          <w:tblCellSpacing w:w="15" w:type="dxa"/>
        </w:trPr>
        <w:tc>
          <w:tcPr>
            <w:tcW w:w="0" w:type="auto"/>
            <w:vAlign w:val="center"/>
            <w:hideMark/>
          </w:tcPr>
          <w:p w14:paraId="1208108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A6DAA2F" w14:textId="77777777" w:rsidR="00D67926" w:rsidRDefault="008D6FB8">
            <w:pPr>
              <w:rPr>
                <w:rFonts w:eastAsia="Times New Roman"/>
                <w:lang w:val="en-US"/>
              </w:rPr>
            </w:pPr>
            <w:r>
              <w:rPr>
                <w:rFonts w:eastAsia="Times New Roman"/>
                <w:lang w:val="en-US"/>
              </w:rPr>
              <w:t>used to retrieve the ImagingStudy that contain the images refenced in the Imaging ObjectSelection.study.</w:t>
            </w:r>
          </w:p>
        </w:tc>
      </w:tr>
      <w:tr w:rsidR="00D67926" w14:paraId="1166B36D" w14:textId="77777777">
        <w:trPr>
          <w:divId w:val="707486012"/>
          <w:tblCellSpacing w:w="15" w:type="dxa"/>
        </w:trPr>
        <w:tc>
          <w:tcPr>
            <w:tcW w:w="0" w:type="auto"/>
            <w:vAlign w:val="center"/>
            <w:hideMark/>
          </w:tcPr>
          <w:p w14:paraId="3145D789" w14:textId="77777777" w:rsidR="00D67926" w:rsidRDefault="008D6FB8">
            <w:pPr>
              <w:rPr>
                <w:rFonts w:eastAsia="Times New Roman"/>
                <w:lang w:val="en-US"/>
              </w:rPr>
            </w:pPr>
            <w:r>
              <w:rPr>
                <w:rFonts w:eastAsia="Times New Roman"/>
                <w:b/>
                <w:bCs/>
                <w:lang w:val="en-US"/>
              </w:rPr>
              <w:t>ImagingObjectSelection.study.series</w:t>
            </w:r>
          </w:p>
        </w:tc>
        <w:tc>
          <w:tcPr>
            <w:tcW w:w="0" w:type="auto"/>
            <w:vAlign w:val="center"/>
            <w:hideMark/>
          </w:tcPr>
          <w:p w14:paraId="5F6A7065" w14:textId="77777777" w:rsidR="00D67926" w:rsidRDefault="00D67926">
            <w:pPr>
              <w:rPr>
                <w:rFonts w:eastAsia="Times New Roman"/>
                <w:lang w:val="en-US"/>
              </w:rPr>
            </w:pPr>
          </w:p>
        </w:tc>
      </w:tr>
      <w:tr w:rsidR="00D67926" w14:paraId="277DACEA" w14:textId="77777777">
        <w:trPr>
          <w:divId w:val="707486012"/>
          <w:tblCellSpacing w:w="15" w:type="dxa"/>
        </w:trPr>
        <w:tc>
          <w:tcPr>
            <w:tcW w:w="0" w:type="auto"/>
            <w:vAlign w:val="center"/>
            <w:hideMark/>
          </w:tcPr>
          <w:p w14:paraId="2BFE23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987998" w14:textId="77777777" w:rsidR="00D67926" w:rsidRDefault="008D6FB8">
            <w:pPr>
              <w:rPr>
                <w:rFonts w:eastAsia="Times New Roman"/>
                <w:lang w:val="en-US"/>
              </w:rPr>
            </w:pPr>
            <w:r>
              <w:rPr>
                <w:rFonts w:eastAsia="Times New Roman"/>
                <w:lang w:val="en-US"/>
              </w:rPr>
              <w:t>Series identity of the selected instances</w:t>
            </w:r>
          </w:p>
        </w:tc>
      </w:tr>
      <w:tr w:rsidR="00D67926" w14:paraId="09256FBE" w14:textId="77777777">
        <w:trPr>
          <w:divId w:val="707486012"/>
          <w:tblCellSpacing w:w="15" w:type="dxa"/>
        </w:trPr>
        <w:tc>
          <w:tcPr>
            <w:tcW w:w="0" w:type="auto"/>
            <w:vAlign w:val="center"/>
            <w:hideMark/>
          </w:tcPr>
          <w:p w14:paraId="1B5F47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4D9A4E" w14:textId="77777777" w:rsidR="00D67926" w:rsidRDefault="008D6FB8">
            <w:pPr>
              <w:rPr>
                <w:rFonts w:eastAsia="Times New Roman"/>
                <w:lang w:val="en-US"/>
              </w:rPr>
            </w:pPr>
            <w:r>
              <w:rPr>
                <w:rFonts w:eastAsia="Times New Roman"/>
                <w:lang w:val="en-US"/>
              </w:rPr>
              <w:t>Series indentity and locating information of the DICOM SOP instances in the selection.</w:t>
            </w:r>
          </w:p>
        </w:tc>
      </w:tr>
      <w:tr w:rsidR="00D67926" w14:paraId="1E86CEE6" w14:textId="77777777">
        <w:trPr>
          <w:divId w:val="707486012"/>
          <w:tblCellSpacing w:w="15" w:type="dxa"/>
        </w:trPr>
        <w:tc>
          <w:tcPr>
            <w:tcW w:w="0" w:type="auto"/>
            <w:vAlign w:val="center"/>
            <w:hideMark/>
          </w:tcPr>
          <w:p w14:paraId="7C3C717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5DA9B5B" w14:textId="77777777" w:rsidR="00D67926" w:rsidRDefault="008D6FB8">
            <w:pPr>
              <w:rPr>
                <w:rFonts w:eastAsia="Times New Roman"/>
                <w:lang w:val="en-US"/>
              </w:rPr>
            </w:pPr>
            <w:r>
              <w:rPr>
                <w:rFonts w:eastAsia="Times New Roman"/>
                <w:lang w:val="en-US"/>
              </w:rPr>
              <w:t>Series component represents the series level indentity and locator information of the DICOM SOP instances in the selection.</w:t>
            </w:r>
          </w:p>
        </w:tc>
      </w:tr>
      <w:tr w:rsidR="00D67926" w14:paraId="18996F35" w14:textId="77777777">
        <w:trPr>
          <w:divId w:val="707486012"/>
          <w:tblCellSpacing w:w="15" w:type="dxa"/>
        </w:trPr>
        <w:tc>
          <w:tcPr>
            <w:tcW w:w="0" w:type="auto"/>
            <w:vAlign w:val="center"/>
            <w:hideMark/>
          </w:tcPr>
          <w:p w14:paraId="34BC030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BCDFE16" w14:textId="77777777"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the locator at the series level provide a means of retrieving the entire series. </w:t>
            </w:r>
          </w:p>
        </w:tc>
      </w:tr>
      <w:tr w:rsidR="00D67926" w14:paraId="1E63D7E3" w14:textId="77777777">
        <w:trPr>
          <w:divId w:val="707486012"/>
          <w:tblCellSpacing w:w="15" w:type="dxa"/>
        </w:trPr>
        <w:tc>
          <w:tcPr>
            <w:tcW w:w="0" w:type="auto"/>
            <w:vAlign w:val="center"/>
            <w:hideMark/>
          </w:tcPr>
          <w:p w14:paraId="514BF63B" w14:textId="77777777" w:rsidR="00D67926" w:rsidRDefault="008D6FB8">
            <w:pPr>
              <w:rPr>
                <w:rFonts w:eastAsia="Times New Roman"/>
                <w:lang w:val="en-US"/>
              </w:rPr>
            </w:pPr>
            <w:r>
              <w:rPr>
                <w:rFonts w:eastAsia="Times New Roman"/>
                <w:b/>
                <w:bCs/>
                <w:lang w:val="en-US"/>
              </w:rPr>
              <w:t>ImagingObjectSelection.study.series.uid</w:t>
            </w:r>
          </w:p>
        </w:tc>
        <w:tc>
          <w:tcPr>
            <w:tcW w:w="0" w:type="auto"/>
            <w:vAlign w:val="center"/>
            <w:hideMark/>
          </w:tcPr>
          <w:p w14:paraId="6A321531" w14:textId="77777777" w:rsidR="00D67926" w:rsidRDefault="00D67926">
            <w:pPr>
              <w:rPr>
                <w:rFonts w:eastAsia="Times New Roman"/>
                <w:lang w:val="en-US"/>
              </w:rPr>
            </w:pPr>
          </w:p>
        </w:tc>
      </w:tr>
      <w:tr w:rsidR="00D67926" w14:paraId="1EBA6713" w14:textId="77777777">
        <w:trPr>
          <w:divId w:val="707486012"/>
          <w:tblCellSpacing w:w="15" w:type="dxa"/>
        </w:trPr>
        <w:tc>
          <w:tcPr>
            <w:tcW w:w="0" w:type="auto"/>
            <w:vAlign w:val="center"/>
            <w:hideMark/>
          </w:tcPr>
          <w:p w14:paraId="775DE6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54F7FC" w14:textId="77777777" w:rsidR="00D67926" w:rsidRDefault="008D6FB8">
            <w:pPr>
              <w:rPr>
                <w:rFonts w:eastAsia="Times New Roman"/>
                <w:lang w:val="en-US"/>
              </w:rPr>
            </w:pPr>
            <w:r>
              <w:rPr>
                <w:rFonts w:eastAsia="Times New Roman"/>
                <w:lang w:val="en-US"/>
              </w:rPr>
              <w:t>Series instance UID</w:t>
            </w:r>
          </w:p>
        </w:tc>
      </w:tr>
      <w:tr w:rsidR="00D67926" w14:paraId="08E4B55B" w14:textId="77777777">
        <w:trPr>
          <w:divId w:val="707486012"/>
          <w:tblCellSpacing w:w="15" w:type="dxa"/>
        </w:trPr>
        <w:tc>
          <w:tcPr>
            <w:tcW w:w="0" w:type="auto"/>
            <w:vAlign w:val="center"/>
            <w:hideMark/>
          </w:tcPr>
          <w:p w14:paraId="701106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2B1C2C" w14:textId="77777777" w:rsidR="00D67926" w:rsidRDefault="008D6FB8">
            <w:pPr>
              <w:rPr>
                <w:rFonts w:eastAsia="Times New Roman"/>
                <w:lang w:val="en-US"/>
              </w:rPr>
            </w:pPr>
            <w:r>
              <w:rPr>
                <w:rFonts w:eastAsia="Times New Roman"/>
                <w:lang w:val="en-US"/>
              </w:rPr>
              <w:t>Series instance UID of the SOP instances in the selection.</w:t>
            </w:r>
          </w:p>
        </w:tc>
      </w:tr>
      <w:tr w:rsidR="00D67926" w14:paraId="22748864" w14:textId="77777777">
        <w:trPr>
          <w:divId w:val="707486012"/>
          <w:tblCellSpacing w:w="15" w:type="dxa"/>
        </w:trPr>
        <w:tc>
          <w:tcPr>
            <w:tcW w:w="0" w:type="auto"/>
            <w:vAlign w:val="center"/>
            <w:hideMark/>
          </w:tcPr>
          <w:p w14:paraId="490E10B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A42036" w14:textId="77777777" w:rsidR="00D67926" w:rsidRDefault="008D6FB8">
            <w:pPr>
              <w:rPr>
                <w:rFonts w:eastAsia="Times New Roman"/>
                <w:lang w:val="en-US"/>
              </w:rPr>
            </w:pPr>
            <w:r>
              <w:rPr>
                <w:rFonts w:eastAsia="Times New Roman"/>
                <w:lang w:val="en-US"/>
              </w:rPr>
              <w:t xml:space="preserve">Series instance UID is required to fully </w:t>
            </w:r>
            <w:r>
              <w:rPr>
                <w:rFonts w:eastAsia="Times New Roman"/>
                <w:lang w:val="en-US"/>
              </w:rPr>
              <w:lastRenderedPageBreak/>
              <w:t>identify the DICOM SOP instances in the selection.</w:t>
            </w:r>
          </w:p>
        </w:tc>
      </w:tr>
      <w:tr w:rsidR="00D67926" w14:paraId="64749259" w14:textId="77777777">
        <w:trPr>
          <w:divId w:val="707486012"/>
          <w:tblCellSpacing w:w="15" w:type="dxa"/>
        </w:trPr>
        <w:tc>
          <w:tcPr>
            <w:tcW w:w="0" w:type="auto"/>
            <w:vAlign w:val="center"/>
            <w:hideMark/>
          </w:tcPr>
          <w:p w14:paraId="6BA136D2"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22C115F8" w14:textId="77777777" w:rsidR="00D67926" w:rsidRDefault="008D6FB8">
            <w:pPr>
              <w:rPr>
                <w:rFonts w:eastAsia="Times New Roman"/>
                <w:lang w:val="en-US"/>
              </w:rPr>
            </w:pPr>
            <w:r>
              <w:rPr>
                <w:rFonts w:eastAsia="Times New Roman"/>
                <w:lang w:val="en-US"/>
              </w:rPr>
              <w:t>SeriesInstanceUID</w:t>
            </w:r>
          </w:p>
        </w:tc>
      </w:tr>
      <w:tr w:rsidR="00D67926" w14:paraId="605E79FB" w14:textId="77777777">
        <w:trPr>
          <w:divId w:val="707486012"/>
          <w:tblCellSpacing w:w="15" w:type="dxa"/>
        </w:trPr>
        <w:tc>
          <w:tcPr>
            <w:tcW w:w="0" w:type="auto"/>
            <w:vAlign w:val="center"/>
            <w:hideMark/>
          </w:tcPr>
          <w:p w14:paraId="671F569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848EAA4" w14:textId="77777777" w:rsidR="00D67926" w:rsidRDefault="008D6FB8">
            <w:pPr>
              <w:rPr>
                <w:rFonts w:eastAsia="Times New Roman"/>
                <w:lang w:val="en-US"/>
              </w:rPr>
            </w:pPr>
            <w:r>
              <w:rPr>
                <w:rFonts w:eastAsia="Times New Roman"/>
                <w:lang w:val="en-US"/>
              </w:rPr>
              <w:t>Referenced series instance UID</w:t>
            </w:r>
          </w:p>
        </w:tc>
      </w:tr>
      <w:tr w:rsidR="00D67926" w14:paraId="294A2D48" w14:textId="77777777">
        <w:trPr>
          <w:divId w:val="707486012"/>
          <w:tblCellSpacing w:w="15" w:type="dxa"/>
        </w:trPr>
        <w:tc>
          <w:tcPr>
            <w:tcW w:w="0" w:type="auto"/>
            <w:vAlign w:val="center"/>
            <w:hideMark/>
          </w:tcPr>
          <w:p w14:paraId="237A7B4F" w14:textId="77777777" w:rsidR="00D67926" w:rsidRDefault="008D6FB8">
            <w:pPr>
              <w:rPr>
                <w:rFonts w:eastAsia="Times New Roman"/>
                <w:lang w:val="en-US"/>
              </w:rPr>
            </w:pPr>
            <w:r>
              <w:rPr>
                <w:rFonts w:eastAsia="Times New Roman"/>
                <w:b/>
                <w:bCs/>
                <w:lang w:val="en-US"/>
              </w:rPr>
              <w:t>ImagingObjectSelection.study.series.url</w:t>
            </w:r>
          </w:p>
        </w:tc>
        <w:tc>
          <w:tcPr>
            <w:tcW w:w="0" w:type="auto"/>
            <w:vAlign w:val="center"/>
            <w:hideMark/>
          </w:tcPr>
          <w:p w14:paraId="2CD95978" w14:textId="77777777" w:rsidR="00D67926" w:rsidRDefault="00D67926">
            <w:pPr>
              <w:rPr>
                <w:rFonts w:eastAsia="Times New Roman"/>
                <w:lang w:val="en-US"/>
              </w:rPr>
            </w:pPr>
          </w:p>
        </w:tc>
      </w:tr>
      <w:tr w:rsidR="00D67926" w14:paraId="4097AF79" w14:textId="77777777">
        <w:trPr>
          <w:divId w:val="707486012"/>
          <w:tblCellSpacing w:w="15" w:type="dxa"/>
        </w:trPr>
        <w:tc>
          <w:tcPr>
            <w:tcW w:w="0" w:type="auto"/>
            <w:vAlign w:val="center"/>
            <w:hideMark/>
          </w:tcPr>
          <w:p w14:paraId="1DB7F1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A888DF" w14:textId="77777777" w:rsidR="00D67926" w:rsidRDefault="008D6FB8">
            <w:pPr>
              <w:rPr>
                <w:rFonts w:eastAsia="Times New Roman"/>
                <w:lang w:val="en-US"/>
              </w:rPr>
            </w:pPr>
            <w:r>
              <w:rPr>
                <w:rFonts w:eastAsia="Times New Roman"/>
                <w:lang w:val="en-US"/>
              </w:rPr>
              <w:t>Retrieve series URL</w:t>
            </w:r>
          </w:p>
        </w:tc>
      </w:tr>
      <w:tr w:rsidR="00D67926" w14:paraId="3B4AE2F5" w14:textId="77777777">
        <w:trPr>
          <w:divId w:val="707486012"/>
          <w:tblCellSpacing w:w="15" w:type="dxa"/>
        </w:trPr>
        <w:tc>
          <w:tcPr>
            <w:tcW w:w="0" w:type="auto"/>
            <w:vAlign w:val="center"/>
            <w:hideMark/>
          </w:tcPr>
          <w:p w14:paraId="1633945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CEB036" w14:textId="77777777" w:rsidR="00D67926" w:rsidRDefault="008D6FB8">
            <w:pPr>
              <w:rPr>
                <w:rFonts w:eastAsia="Times New Roman"/>
                <w:lang w:val="en-US"/>
              </w:rPr>
            </w:pPr>
            <w:r>
              <w:rPr>
                <w:rFonts w:eastAsia="Times New Roman"/>
                <w:lang w:val="en-US"/>
              </w:rPr>
              <w:t>WADO-RS URL to retrieve the series. Note that this URL retrieves all SOP instances of the series not only those in the selection.</w:t>
            </w:r>
          </w:p>
        </w:tc>
      </w:tr>
      <w:tr w:rsidR="00D67926" w14:paraId="102C4EF2" w14:textId="77777777">
        <w:trPr>
          <w:divId w:val="707486012"/>
          <w:tblCellSpacing w:w="15" w:type="dxa"/>
        </w:trPr>
        <w:tc>
          <w:tcPr>
            <w:tcW w:w="0" w:type="auto"/>
            <w:vAlign w:val="center"/>
            <w:hideMark/>
          </w:tcPr>
          <w:p w14:paraId="42F1949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DE388D" w14:textId="77777777" w:rsidR="00D67926" w:rsidRDefault="008D6FB8">
            <w:pPr>
              <w:rPr>
                <w:rFonts w:eastAsia="Times New Roman"/>
                <w:lang w:val="en-US"/>
              </w:rPr>
            </w:pPr>
            <w:r>
              <w:rPr>
                <w:rFonts w:eastAsia="Times New Roman"/>
                <w:lang w:val="en-US"/>
              </w:rPr>
              <w:t xml:space="preserve">Series level locator information is optional. If provided, this is the URL to retrieve the entire series with WADO-RS interaction, though only a subset of these are selected in the selection. </w:t>
            </w:r>
          </w:p>
        </w:tc>
      </w:tr>
      <w:tr w:rsidR="00D67926" w14:paraId="48BA1FC3" w14:textId="77777777">
        <w:trPr>
          <w:divId w:val="707486012"/>
          <w:tblCellSpacing w:w="15" w:type="dxa"/>
        </w:trPr>
        <w:tc>
          <w:tcPr>
            <w:tcW w:w="0" w:type="auto"/>
            <w:vAlign w:val="center"/>
            <w:hideMark/>
          </w:tcPr>
          <w:p w14:paraId="0EDD459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9C3D473" w14:textId="77777777" w:rsidR="00D67926" w:rsidRDefault="008D6FB8">
            <w:pPr>
              <w:rPr>
                <w:rFonts w:eastAsia="Times New Roman"/>
                <w:lang w:val="en-US"/>
              </w:rPr>
            </w:pPr>
            <w:r>
              <w:rPr>
                <w:rFonts w:eastAsia="Times New Roman"/>
                <w:lang w:val="en-US"/>
              </w:rPr>
              <w:t>WADO-RS URL enables retrieval of the entire series using DICOM WADO-RS API.</w:t>
            </w:r>
          </w:p>
        </w:tc>
      </w:tr>
      <w:tr w:rsidR="00D67926" w14:paraId="397EDC50" w14:textId="77777777">
        <w:trPr>
          <w:divId w:val="707486012"/>
          <w:tblCellSpacing w:w="15" w:type="dxa"/>
        </w:trPr>
        <w:tc>
          <w:tcPr>
            <w:tcW w:w="0" w:type="auto"/>
            <w:vAlign w:val="center"/>
            <w:hideMark/>
          </w:tcPr>
          <w:p w14:paraId="2761497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A4C3AF6" w14:textId="77777777" w:rsidR="00D67926" w:rsidRDefault="008D6FB8">
            <w:pPr>
              <w:rPr>
                <w:rFonts w:eastAsia="Times New Roman"/>
                <w:lang w:val="en-US"/>
              </w:rPr>
            </w:pPr>
            <w:r>
              <w:rPr>
                <w:rFonts w:eastAsia="Times New Roman"/>
                <w:lang w:val="en-US"/>
              </w:rPr>
              <w:t>RetrieveURL</w:t>
            </w:r>
          </w:p>
        </w:tc>
      </w:tr>
      <w:tr w:rsidR="00D67926" w14:paraId="1E8B7558" w14:textId="77777777">
        <w:trPr>
          <w:divId w:val="707486012"/>
          <w:tblCellSpacing w:w="15" w:type="dxa"/>
        </w:trPr>
        <w:tc>
          <w:tcPr>
            <w:tcW w:w="0" w:type="auto"/>
            <w:vAlign w:val="center"/>
            <w:hideMark/>
          </w:tcPr>
          <w:p w14:paraId="52D6C6F2" w14:textId="77777777" w:rsidR="00D67926" w:rsidRDefault="008D6FB8">
            <w:pPr>
              <w:rPr>
                <w:rFonts w:eastAsia="Times New Roman"/>
                <w:lang w:val="en-US"/>
              </w:rPr>
            </w:pPr>
            <w:r>
              <w:rPr>
                <w:rFonts w:eastAsia="Times New Roman"/>
                <w:b/>
                <w:bCs/>
                <w:lang w:val="en-US"/>
              </w:rPr>
              <w:t>ImagingObjectSelection.study.series.instance</w:t>
            </w:r>
          </w:p>
        </w:tc>
        <w:tc>
          <w:tcPr>
            <w:tcW w:w="0" w:type="auto"/>
            <w:vAlign w:val="center"/>
            <w:hideMark/>
          </w:tcPr>
          <w:p w14:paraId="149B229C" w14:textId="77777777" w:rsidR="00D67926" w:rsidRDefault="00D67926">
            <w:pPr>
              <w:rPr>
                <w:rFonts w:eastAsia="Times New Roman"/>
                <w:lang w:val="en-US"/>
              </w:rPr>
            </w:pPr>
          </w:p>
        </w:tc>
      </w:tr>
      <w:tr w:rsidR="00D67926" w14:paraId="2AE425CF" w14:textId="77777777">
        <w:trPr>
          <w:divId w:val="707486012"/>
          <w:tblCellSpacing w:w="15" w:type="dxa"/>
        </w:trPr>
        <w:tc>
          <w:tcPr>
            <w:tcW w:w="0" w:type="auto"/>
            <w:vAlign w:val="center"/>
            <w:hideMark/>
          </w:tcPr>
          <w:p w14:paraId="67216D0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61CC38" w14:textId="77777777" w:rsidR="00D67926" w:rsidRDefault="008D6FB8">
            <w:pPr>
              <w:rPr>
                <w:rFonts w:eastAsia="Times New Roman"/>
                <w:lang w:val="en-US"/>
              </w:rPr>
            </w:pPr>
            <w:r>
              <w:rPr>
                <w:rFonts w:eastAsia="Times New Roman"/>
                <w:lang w:val="en-US"/>
              </w:rPr>
              <w:t>The selected instance</w:t>
            </w:r>
          </w:p>
        </w:tc>
      </w:tr>
      <w:tr w:rsidR="00D67926" w14:paraId="1A75B8C9" w14:textId="77777777">
        <w:trPr>
          <w:divId w:val="707486012"/>
          <w:tblCellSpacing w:w="15" w:type="dxa"/>
        </w:trPr>
        <w:tc>
          <w:tcPr>
            <w:tcW w:w="0" w:type="auto"/>
            <w:vAlign w:val="center"/>
            <w:hideMark/>
          </w:tcPr>
          <w:p w14:paraId="0D8B49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81ED34" w14:textId="77777777" w:rsidR="00D67926" w:rsidRDefault="008D6FB8">
            <w:pPr>
              <w:rPr>
                <w:rFonts w:eastAsia="Times New Roman"/>
                <w:lang w:val="en-US"/>
              </w:rPr>
            </w:pPr>
            <w:r>
              <w:rPr>
                <w:rFonts w:eastAsia="Times New Roman"/>
                <w:lang w:val="en-US"/>
              </w:rPr>
              <w:t>Identity and locating information of the selected DICOM SOP instances.</w:t>
            </w:r>
          </w:p>
        </w:tc>
      </w:tr>
      <w:tr w:rsidR="00D67926" w14:paraId="22285ADF" w14:textId="77777777">
        <w:trPr>
          <w:divId w:val="707486012"/>
          <w:tblCellSpacing w:w="15" w:type="dxa"/>
        </w:trPr>
        <w:tc>
          <w:tcPr>
            <w:tcW w:w="0" w:type="auto"/>
            <w:vAlign w:val="center"/>
            <w:hideMark/>
          </w:tcPr>
          <w:p w14:paraId="313EC92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B746EA" w14:textId="77777777" w:rsidR="00D67926" w:rsidRDefault="008D6FB8">
            <w:pPr>
              <w:rPr>
                <w:rFonts w:eastAsia="Times New Roman"/>
                <w:lang w:val="en-US"/>
              </w:rPr>
            </w:pPr>
            <w:r>
              <w:rPr>
                <w:rFonts w:eastAsia="Times New Roman"/>
                <w:lang w:val="en-US"/>
              </w:rPr>
              <w:t xml:space="preserve">SOP Instance component identify the instance selected in the selection, along with the study and series identities to form the DICOM identity hierachy. </w:t>
            </w:r>
          </w:p>
        </w:tc>
      </w:tr>
      <w:tr w:rsidR="00D67926" w14:paraId="4647F550" w14:textId="77777777">
        <w:trPr>
          <w:divId w:val="707486012"/>
          <w:tblCellSpacing w:w="15" w:type="dxa"/>
        </w:trPr>
        <w:tc>
          <w:tcPr>
            <w:tcW w:w="0" w:type="auto"/>
            <w:vAlign w:val="center"/>
            <w:hideMark/>
          </w:tcPr>
          <w:p w14:paraId="0132EB04"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196EAF4E" w14:textId="77777777" w:rsidR="00D67926" w:rsidRDefault="008D6FB8">
            <w:pPr>
              <w:rPr>
                <w:rFonts w:eastAsia="Times New Roman"/>
                <w:lang w:val="en-US"/>
              </w:rPr>
            </w:pPr>
            <w:r>
              <w:rPr>
                <w:rFonts w:eastAsia="Times New Roman"/>
                <w:lang w:val="en-US"/>
              </w:rPr>
              <w:t xml:space="preserve">DICOM SOP instances are identified through the UIDs of the study - series - instance hierarchy. This is the instance level identity of the instance in the selection. </w:t>
            </w:r>
          </w:p>
        </w:tc>
      </w:tr>
      <w:tr w:rsidR="00D67926" w14:paraId="791857E3" w14:textId="77777777">
        <w:trPr>
          <w:divId w:val="707486012"/>
          <w:tblCellSpacing w:w="15" w:type="dxa"/>
        </w:trPr>
        <w:tc>
          <w:tcPr>
            <w:tcW w:w="0" w:type="auto"/>
            <w:vAlign w:val="center"/>
            <w:hideMark/>
          </w:tcPr>
          <w:p w14:paraId="519AE952" w14:textId="77777777" w:rsidR="00D67926" w:rsidRDefault="008D6FB8">
            <w:pPr>
              <w:rPr>
                <w:rFonts w:eastAsia="Times New Roman"/>
                <w:lang w:val="en-US"/>
              </w:rPr>
            </w:pPr>
            <w:r>
              <w:rPr>
                <w:rFonts w:eastAsia="Times New Roman"/>
                <w:b/>
                <w:bCs/>
                <w:lang w:val="en-US"/>
              </w:rPr>
              <w:t>ImagingObjectSelection.study.series.instance.sopClass</w:t>
            </w:r>
          </w:p>
        </w:tc>
        <w:tc>
          <w:tcPr>
            <w:tcW w:w="0" w:type="auto"/>
            <w:vAlign w:val="center"/>
            <w:hideMark/>
          </w:tcPr>
          <w:p w14:paraId="3EF5DC7C" w14:textId="77777777" w:rsidR="00D67926" w:rsidRDefault="00D67926">
            <w:pPr>
              <w:rPr>
                <w:rFonts w:eastAsia="Times New Roman"/>
                <w:lang w:val="en-US"/>
              </w:rPr>
            </w:pPr>
          </w:p>
        </w:tc>
      </w:tr>
      <w:tr w:rsidR="00D67926" w14:paraId="43DA91AA" w14:textId="77777777">
        <w:trPr>
          <w:divId w:val="707486012"/>
          <w:tblCellSpacing w:w="15" w:type="dxa"/>
        </w:trPr>
        <w:tc>
          <w:tcPr>
            <w:tcW w:w="0" w:type="auto"/>
            <w:vAlign w:val="center"/>
            <w:hideMark/>
          </w:tcPr>
          <w:p w14:paraId="35F08D5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69F4A0" w14:textId="77777777" w:rsidR="00D67926" w:rsidRDefault="008D6FB8">
            <w:pPr>
              <w:rPr>
                <w:rFonts w:eastAsia="Times New Roman"/>
                <w:lang w:val="en-US"/>
              </w:rPr>
            </w:pPr>
            <w:r>
              <w:rPr>
                <w:rFonts w:eastAsia="Times New Roman"/>
                <w:lang w:val="en-US"/>
              </w:rPr>
              <w:t>SOP class UID of instance</w:t>
            </w:r>
          </w:p>
        </w:tc>
      </w:tr>
      <w:tr w:rsidR="00D67926" w14:paraId="36FF00F9" w14:textId="77777777">
        <w:trPr>
          <w:divId w:val="707486012"/>
          <w:tblCellSpacing w:w="15" w:type="dxa"/>
        </w:trPr>
        <w:tc>
          <w:tcPr>
            <w:tcW w:w="0" w:type="auto"/>
            <w:vAlign w:val="center"/>
            <w:hideMark/>
          </w:tcPr>
          <w:p w14:paraId="331304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8EF94D" w14:textId="77777777" w:rsidR="00D67926" w:rsidRDefault="008D6FB8">
            <w:pPr>
              <w:rPr>
                <w:rFonts w:eastAsia="Times New Roman"/>
                <w:lang w:val="en-US"/>
              </w:rPr>
            </w:pPr>
            <w:r>
              <w:rPr>
                <w:rFonts w:eastAsia="Times New Roman"/>
                <w:lang w:val="en-US"/>
              </w:rPr>
              <w:t>SOP class UID of the selected instance.</w:t>
            </w:r>
          </w:p>
        </w:tc>
      </w:tr>
      <w:tr w:rsidR="00D67926" w14:paraId="4C084E63" w14:textId="77777777">
        <w:trPr>
          <w:divId w:val="707486012"/>
          <w:tblCellSpacing w:w="15" w:type="dxa"/>
        </w:trPr>
        <w:tc>
          <w:tcPr>
            <w:tcW w:w="0" w:type="auto"/>
            <w:vAlign w:val="center"/>
            <w:hideMark/>
          </w:tcPr>
          <w:p w14:paraId="6FD52FF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09EED73" w14:textId="77777777" w:rsidR="00D67926" w:rsidRDefault="008D6FB8">
            <w:pPr>
              <w:rPr>
                <w:rFonts w:eastAsia="Times New Roman"/>
                <w:lang w:val="en-US"/>
              </w:rPr>
            </w:pPr>
            <w:r>
              <w:rPr>
                <w:rFonts w:eastAsia="Times New Roman"/>
                <w:lang w:val="en-US"/>
              </w:rPr>
              <w:t xml:space="preserve">SOP class UID identifies the type of the selected instances, e.g., CT image, Gray scale softcopy presentation state, ECG waveform, etc. </w:t>
            </w:r>
          </w:p>
        </w:tc>
      </w:tr>
      <w:tr w:rsidR="00D67926" w14:paraId="01606ABD" w14:textId="77777777">
        <w:trPr>
          <w:divId w:val="707486012"/>
          <w:tblCellSpacing w:w="15" w:type="dxa"/>
        </w:trPr>
        <w:tc>
          <w:tcPr>
            <w:tcW w:w="0" w:type="auto"/>
            <w:vAlign w:val="center"/>
            <w:hideMark/>
          </w:tcPr>
          <w:p w14:paraId="75B3FE3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2D2E93" w14:textId="77777777" w:rsidR="00D67926" w:rsidRDefault="008D6FB8">
            <w:pPr>
              <w:rPr>
                <w:rFonts w:eastAsia="Times New Roman"/>
                <w:lang w:val="en-US"/>
              </w:rPr>
            </w:pPr>
            <w:r>
              <w:rPr>
                <w:rFonts w:eastAsia="Times New Roman"/>
                <w:lang w:val="en-US"/>
              </w:rPr>
              <w:t xml:space="preserve">DICOM SOP instances can be an image or other data object. The SOP class UID provide the accurate information about what type the instance is. </w:t>
            </w:r>
          </w:p>
        </w:tc>
      </w:tr>
      <w:tr w:rsidR="00D67926" w14:paraId="3C4092FB" w14:textId="77777777">
        <w:trPr>
          <w:divId w:val="707486012"/>
          <w:tblCellSpacing w:w="15" w:type="dxa"/>
        </w:trPr>
        <w:tc>
          <w:tcPr>
            <w:tcW w:w="0" w:type="auto"/>
            <w:vAlign w:val="center"/>
            <w:hideMark/>
          </w:tcPr>
          <w:p w14:paraId="6AEB840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8345F80" w14:textId="77777777" w:rsidR="00D67926" w:rsidRDefault="008D6FB8">
            <w:pPr>
              <w:rPr>
                <w:rFonts w:eastAsia="Times New Roman"/>
                <w:lang w:val="en-US"/>
              </w:rPr>
            </w:pPr>
            <w:r>
              <w:rPr>
                <w:rFonts w:eastAsia="Times New Roman"/>
                <w:lang w:val="en-US"/>
              </w:rPr>
              <w:t>SOPClassUID</w:t>
            </w:r>
          </w:p>
        </w:tc>
      </w:tr>
      <w:tr w:rsidR="00D67926" w14:paraId="2D68E0FC" w14:textId="77777777">
        <w:trPr>
          <w:divId w:val="707486012"/>
          <w:tblCellSpacing w:w="15" w:type="dxa"/>
        </w:trPr>
        <w:tc>
          <w:tcPr>
            <w:tcW w:w="0" w:type="auto"/>
            <w:vAlign w:val="center"/>
            <w:hideMark/>
          </w:tcPr>
          <w:p w14:paraId="14538D17" w14:textId="77777777" w:rsidR="00D67926" w:rsidRDefault="008D6FB8">
            <w:pPr>
              <w:rPr>
                <w:rFonts w:eastAsia="Times New Roman"/>
                <w:lang w:val="en-US"/>
              </w:rPr>
            </w:pPr>
            <w:r>
              <w:rPr>
                <w:rFonts w:eastAsia="Times New Roman"/>
                <w:b/>
                <w:bCs/>
                <w:lang w:val="en-US"/>
              </w:rPr>
              <w:t>ImagingObjectSelection.study.series.instance.uid</w:t>
            </w:r>
          </w:p>
        </w:tc>
        <w:tc>
          <w:tcPr>
            <w:tcW w:w="0" w:type="auto"/>
            <w:vAlign w:val="center"/>
            <w:hideMark/>
          </w:tcPr>
          <w:p w14:paraId="64586007" w14:textId="77777777" w:rsidR="00D67926" w:rsidRDefault="00D67926">
            <w:pPr>
              <w:rPr>
                <w:rFonts w:eastAsia="Times New Roman"/>
                <w:lang w:val="en-US"/>
              </w:rPr>
            </w:pPr>
          </w:p>
        </w:tc>
      </w:tr>
      <w:tr w:rsidR="00D67926" w14:paraId="41CEE37F" w14:textId="77777777">
        <w:trPr>
          <w:divId w:val="707486012"/>
          <w:tblCellSpacing w:w="15" w:type="dxa"/>
        </w:trPr>
        <w:tc>
          <w:tcPr>
            <w:tcW w:w="0" w:type="auto"/>
            <w:vAlign w:val="center"/>
            <w:hideMark/>
          </w:tcPr>
          <w:p w14:paraId="2B8BE1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518101" w14:textId="77777777" w:rsidR="00D67926" w:rsidRDefault="008D6FB8">
            <w:pPr>
              <w:rPr>
                <w:rFonts w:eastAsia="Times New Roman"/>
                <w:lang w:val="en-US"/>
              </w:rPr>
            </w:pPr>
            <w:r>
              <w:rPr>
                <w:rFonts w:eastAsia="Times New Roman"/>
                <w:lang w:val="en-US"/>
              </w:rPr>
              <w:t>Selected instance UID</w:t>
            </w:r>
          </w:p>
        </w:tc>
      </w:tr>
      <w:tr w:rsidR="00D67926" w14:paraId="12EE7EA7" w14:textId="77777777">
        <w:trPr>
          <w:divId w:val="707486012"/>
          <w:tblCellSpacing w:w="15" w:type="dxa"/>
        </w:trPr>
        <w:tc>
          <w:tcPr>
            <w:tcW w:w="0" w:type="auto"/>
            <w:vAlign w:val="center"/>
            <w:hideMark/>
          </w:tcPr>
          <w:p w14:paraId="38FA5A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765D84" w14:textId="77777777" w:rsidR="00D67926" w:rsidRDefault="008D6FB8">
            <w:pPr>
              <w:rPr>
                <w:rFonts w:eastAsia="Times New Roman"/>
                <w:lang w:val="en-US"/>
              </w:rPr>
            </w:pPr>
            <w:r>
              <w:rPr>
                <w:rFonts w:eastAsia="Times New Roman"/>
                <w:lang w:val="en-US"/>
              </w:rPr>
              <w:t>SOP Instance UID of the selected instance.</w:t>
            </w:r>
          </w:p>
        </w:tc>
      </w:tr>
      <w:tr w:rsidR="00D67926" w14:paraId="6B93EF4C" w14:textId="77777777">
        <w:trPr>
          <w:divId w:val="707486012"/>
          <w:tblCellSpacing w:w="15" w:type="dxa"/>
        </w:trPr>
        <w:tc>
          <w:tcPr>
            <w:tcW w:w="0" w:type="auto"/>
            <w:vAlign w:val="center"/>
            <w:hideMark/>
          </w:tcPr>
          <w:p w14:paraId="627D7D2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36E24A" w14:textId="77777777" w:rsidR="00D67926" w:rsidRDefault="008D6FB8">
            <w:pPr>
              <w:rPr>
                <w:rFonts w:eastAsia="Times New Roman"/>
                <w:lang w:val="en-US"/>
              </w:rPr>
            </w:pPr>
            <w:r>
              <w:rPr>
                <w:rFonts w:eastAsia="Times New Roman"/>
                <w:lang w:val="en-US"/>
              </w:rPr>
              <w:t>SOP instance UID identifies the instance.</w:t>
            </w:r>
          </w:p>
        </w:tc>
      </w:tr>
      <w:tr w:rsidR="00D67926" w14:paraId="6747A72B" w14:textId="77777777">
        <w:trPr>
          <w:divId w:val="707486012"/>
          <w:tblCellSpacing w:w="15" w:type="dxa"/>
        </w:trPr>
        <w:tc>
          <w:tcPr>
            <w:tcW w:w="0" w:type="auto"/>
            <w:vAlign w:val="center"/>
            <w:hideMark/>
          </w:tcPr>
          <w:p w14:paraId="25501C3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D57403A" w14:textId="77777777" w:rsidR="00D67926" w:rsidRDefault="008D6FB8">
            <w:pPr>
              <w:rPr>
                <w:rFonts w:eastAsia="Times New Roman"/>
                <w:lang w:val="en-US"/>
              </w:rPr>
            </w:pPr>
            <w:r>
              <w:rPr>
                <w:rFonts w:eastAsia="Times New Roman"/>
                <w:lang w:val="en-US"/>
              </w:rPr>
              <w:t>SOP instance UID is required to fully identify the DICOM SOP instance in the selection.</w:t>
            </w:r>
          </w:p>
        </w:tc>
      </w:tr>
      <w:tr w:rsidR="00D67926" w14:paraId="75F3C96E" w14:textId="77777777">
        <w:trPr>
          <w:divId w:val="707486012"/>
          <w:tblCellSpacing w:w="15" w:type="dxa"/>
        </w:trPr>
        <w:tc>
          <w:tcPr>
            <w:tcW w:w="0" w:type="auto"/>
            <w:vAlign w:val="center"/>
            <w:hideMark/>
          </w:tcPr>
          <w:p w14:paraId="42E4FC0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5A494F8" w14:textId="77777777" w:rsidR="00D67926" w:rsidRDefault="008D6FB8">
            <w:pPr>
              <w:rPr>
                <w:rFonts w:eastAsia="Times New Roman"/>
                <w:lang w:val="en-US"/>
              </w:rPr>
            </w:pPr>
            <w:r>
              <w:rPr>
                <w:rFonts w:eastAsia="Times New Roman"/>
                <w:lang w:val="en-US"/>
              </w:rPr>
              <w:t>SOPInstanceUID</w:t>
            </w:r>
          </w:p>
        </w:tc>
      </w:tr>
      <w:tr w:rsidR="00D67926" w14:paraId="581BDF10" w14:textId="77777777">
        <w:trPr>
          <w:divId w:val="707486012"/>
          <w:tblCellSpacing w:w="15" w:type="dxa"/>
        </w:trPr>
        <w:tc>
          <w:tcPr>
            <w:tcW w:w="0" w:type="auto"/>
            <w:vAlign w:val="center"/>
            <w:hideMark/>
          </w:tcPr>
          <w:p w14:paraId="24836AE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0A9407D" w14:textId="77777777" w:rsidR="00D67926" w:rsidRDefault="008D6FB8">
            <w:pPr>
              <w:rPr>
                <w:rFonts w:eastAsia="Times New Roman"/>
                <w:lang w:val="en-US"/>
              </w:rPr>
            </w:pPr>
            <w:r>
              <w:rPr>
                <w:rFonts w:eastAsia="Times New Roman"/>
                <w:lang w:val="en-US"/>
              </w:rPr>
              <w:t>Referenced SOP instance UID</w:t>
            </w:r>
          </w:p>
        </w:tc>
      </w:tr>
      <w:tr w:rsidR="00D67926" w14:paraId="411F706A" w14:textId="77777777">
        <w:trPr>
          <w:divId w:val="707486012"/>
          <w:tblCellSpacing w:w="15" w:type="dxa"/>
        </w:trPr>
        <w:tc>
          <w:tcPr>
            <w:tcW w:w="0" w:type="auto"/>
            <w:vAlign w:val="center"/>
            <w:hideMark/>
          </w:tcPr>
          <w:p w14:paraId="404958FB" w14:textId="77777777" w:rsidR="00D67926" w:rsidRDefault="008D6FB8">
            <w:pPr>
              <w:rPr>
                <w:rFonts w:eastAsia="Times New Roman"/>
                <w:lang w:val="en-US"/>
              </w:rPr>
            </w:pPr>
            <w:r>
              <w:rPr>
                <w:rFonts w:eastAsia="Times New Roman"/>
                <w:b/>
                <w:bCs/>
                <w:lang w:val="en-US"/>
              </w:rPr>
              <w:t>ImagingObjectSelection.study.series.instance.url</w:t>
            </w:r>
          </w:p>
        </w:tc>
        <w:tc>
          <w:tcPr>
            <w:tcW w:w="0" w:type="auto"/>
            <w:vAlign w:val="center"/>
            <w:hideMark/>
          </w:tcPr>
          <w:p w14:paraId="58E76BCD" w14:textId="77777777" w:rsidR="00D67926" w:rsidRDefault="00D67926">
            <w:pPr>
              <w:rPr>
                <w:rFonts w:eastAsia="Times New Roman"/>
                <w:lang w:val="en-US"/>
              </w:rPr>
            </w:pPr>
          </w:p>
        </w:tc>
      </w:tr>
      <w:tr w:rsidR="00D67926" w14:paraId="29AD2FCE" w14:textId="77777777">
        <w:trPr>
          <w:divId w:val="707486012"/>
          <w:tblCellSpacing w:w="15" w:type="dxa"/>
        </w:trPr>
        <w:tc>
          <w:tcPr>
            <w:tcW w:w="0" w:type="auto"/>
            <w:vAlign w:val="center"/>
            <w:hideMark/>
          </w:tcPr>
          <w:p w14:paraId="6E285D49"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D8F9E00" w14:textId="77777777" w:rsidR="00D67926" w:rsidRDefault="008D6FB8">
            <w:pPr>
              <w:rPr>
                <w:rFonts w:eastAsia="Times New Roman"/>
                <w:lang w:val="en-US"/>
              </w:rPr>
            </w:pPr>
            <w:r>
              <w:rPr>
                <w:rFonts w:eastAsia="Times New Roman"/>
                <w:lang w:val="en-US"/>
              </w:rPr>
              <w:t>Retrieve instance URL</w:t>
            </w:r>
          </w:p>
        </w:tc>
      </w:tr>
      <w:tr w:rsidR="00D67926" w14:paraId="70D9677B" w14:textId="77777777">
        <w:trPr>
          <w:divId w:val="707486012"/>
          <w:tblCellSpacing w:w="15" w:type="dxa"/>
        </w:trPr>
        <w:tc>
          <w:tcPr>
            <w:tcW w:w="0" w:type="auto"/>
            <w:vAlign w:val="center"/>
            <w:hideMark/>
          </w:tcPr>
          <w:p w14:paraId="740FC8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89E315" w14:textId="77777777" w:rsidR="00D67926" w:rsidRDefault="008D6FB8">
            <w:pPr>
              <w:rPr>
                <w:rFonts w:eastAsia="Times New Roman"/>
                <w:lang w:val="en-US"/>
              </w:rPr>
            </w:pPr>
            <w:r>
              <w:rPr>
                <w:rFonts w:eastAsia="Times New Roman"/>
                <w:lang w:val="en-US"/>
              </w:rPr>
              <w:t>WADO-RS URL to retrieve the DICOM SOP Instance.</w:t>
            </w:r>
          </w:p>
        </w:tc>
      </w:tr>
      <w:tr w:rsidR="00D67926" w14:paraId="20496322" w14:textId="77777777">
        <w:trPr>
          <w:divId w:val="707486012"/>
          <w:tblCellSpacing w:w="15" w:type="dxa"/>
        </w:trPr>
        <w:tc>
          <w:tcPr>
            <w:tcW w:w="0" w:type="auto"/>
            <w:vAlign w:val="center"/>
            <w:hideMark/>
          </w:tcPr>
          <w:p w14:paraId="5F63C52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8E6F1D" w14:textId="77777777" w:rsidR="00D67926" w:rsidRDefault="008D6FB8">
            <w:pPr>
              <w:rPr>
                <w:rFonts w:eastAsia="Times New Roman"/>
                <w:lang w:val="en-US"/>
              </w:rPr>
            </w:pPr>
            <w:r>
              <w:rPr>
                <w:rFonts w:eastAsia="Times New Roman"/>
                <w:lang w:val="en-US"/>
              </w:rPr>
              <w:t>Instance level locator information is required.</w:t>
            </w:r>
          </w:p>
        </w:tc>
      </w:tr>
      <w:tr w:rsidR="00D67926" w14:paraId="72B4A9CF" w14:textId="77777777">
        <w:trPr>
          <w:divId w:val="707486012"/>
          <w:tblCellSpacing w:w="15" w:type="dxa"/>
        </w:trPr>
        <w:tc>
          <w:tcPr>
            <w:tcW w:w="0" w:type="auto"/>
            <w:vAlign w:val="center"/>
            <w:hideMark/>
          </w:tcPr>
          <w:p w14:paraId="3A6CE0A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F31D36" w14:textId="77777777" w:rsidR="00D67926" w:rsidRDefault="008D6FB8">
            <w:pPr>
              <w:rPr>
                <w:rFonts w:eastAsia="Times New Roman"/>
                <w:lang w:val="en-US"/>
              </w:rPr>
            </w:pPr>
            <w:r>
              <w:rPr>
                <w:rFonts w:eastAsia="Times New Roman"/>
                <w:lang w:val="en-US"/>
              </w:rPr>
              <w:t>WADO-RS URL enables retrieval of the SOP instance using DICOM WADO-RS API.</w:t>
            </w:r>
          </w:p>
        </w:tc>
      </w:tr>
      <w:tr w:rsidR="00D67926" w14:paraId="107D51CC" w14:textId="77777777">
        <w:trPr>
          <w:divId w:val="707486012"/>
          <w:tblCellSpacing w:w="15" w:type="dxa"/>
        </w:trPr>
        <w:tc>
          <w:tcPr>
            <w:tcW w:w="0" w:type="auto"/>
            <w:vAlign w:val="center"/>
            <w:hideMark/>
          </w:tcPr>
          <w:p w14:paraId="17E35A8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8145E96" w14:textId="77777777" w:rsidR="00D67926" w:rsidRDefault="008D6FB8">
            <w:pPr>
              <w:rPr>
                <w:rFonts w:eastAsia="Times New Roman"/>
                <w:lang w:val="en-US"/>
              </w:rPr>
            </w:pPr>
            <w:r>
              <w:rPr>
                <w:rFonts w:eastAsia="Times New Roman"/>
                <w:lang w:val="en-US"/>
              </w:rPr>
              <w:t>RetrieveURL</w:t>
            </w:r>
          </w:p>
        </w:tc>
      </w:tr>
      <w:tr w:rsidR="00D67926" w14:paraId="07FC8991" w14:textId="77777777">
        <w:trPr>
          <w:divId w:val="707486012"/>
          <w:tblCellSpacing w:w="15" w:type="dxa"/>
        </w:trPr>
        <w:tc>
          <w:tcPr>
            <w:tcW w:w="0" w:type="auto"/>
            <w:vAlign w:val="center"/>
            <w:hideMark/>
          </w:tcPr>
          <w:p w14:paraId="32B7C684" w14:textId="77777777" w:rsidR="00D67926" w:rsidRDefault="008D6FB8">
            <w:pPr>
              <w:rPr>
                <w:rFonts w:eastAsia="Times New Roman"/>
                <w:lang w:val="en-US"/>
              </w:rPr>
            </w:pPr>
            <w:r>
              <w:rPr>
                <w:rFonts w:eastAsia="Times New Roman"/>
                <w:b/>
                <w:bCs/>
                <w:lang w:val="en-US"/>
              </w:rPr>
              <w:t>ImagingObjectSelection.study.series.instance.frames</w:t>
            </w:r>
          </w:p>
        </w:tc>
        <w:tc>
          <w:tcPr>
            <w:tcW w:w="0" w:type="auto"/>
            <w:vAlign w:val="center"/>
            <w:hideMark/>
          </w:tcPr>
          <w:p w14:paraId="4F4793C3" w14:textId="77777777" w:rsidR="00D67926" w:rsidRDefault="00D67926">
            <w:pPr>
              <w:rPr>
                <w:rFonts w:eastAsia="Times New Roman"/>
                <w:lang w:val="en-US"/>
              </w:rPr>
            </w:pPr>
          </w:p>
        </w:tc>
      </w:tr>
      <w:tr w:rsidR="00D67926" w14:paraId="6AC7F70F" w14:textId="77777777">
        <w:trPr>
          <w:divId w:val="707486012"/>
          <w:tblCellSpacing w:w="15" w:type="dxa"/>
        </w:trPr>
        <w:tc>
          <w:tcPr>
            <w:tcW w:w="0" w:type="auto"/>
            <w:vAlign w:val="center"/>
            <w:hideMark/>
          </w:tcPr>
          <w:p w14:paraId="7E363E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073D51" w14:textId="77777777" w:rsidR="00D67926" w:rsidRDefault="008D6FB8">
            <w:pPr>
              <w:rPr>
                <w:rFonts w:eastAsia="Times New Roman"/>
                <w:lang w:val="en-US"/>
              </w:rPr>
            </w:pPr>
            <w:r>
              <w:rPr>
                <w:rFonts w:eastAsia="Times New Roman"/>
                <w:lang w:val="en-US"/>
              </w:rPr>
              <w:t>The frame set</w:t>
            </w:r>
          </w:p>
        </w:tc>
      </w:tr>
      <w:tr w:rsidR="00D67926" w14:paraId="69AF135A" w14:textId="77777777">
        <w:trPr>
          <w:divId w:val="707486012"/>
          <w:tblCellSpacing w:w="15" w:type="dxa"/>
        </w:trPr>
        <w:tc>
          <w:tcPr>
            <w:tcW w:w="0" w:type="auto"/>
            <w:vAlign w:val="center"/>
            <w:hideMark/>
          </w:tcPr>
          <w:p w14:paraId="145DE1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AE4C39" w14:textId="77777777" w:rsidR="00D67926" w:rsidRDefault="008D6FB8">
            <w:pPr>
              <w:rPr>
                <w:rFonts w:eastAsia="Times New Roman"/>
                <w:lang w:val="en-US"/>
              </w:rPr>
            </w:pPr>
            <w:r>
              <w:rPr>
                <w:rFonts w:eastAsia="Times New Roman"/>
                <w:lang w:val="en-US"/>
              </w:rPr>
              <w:t>Identity and location information of the frames in the selected instance.</w:t>
            </w:r>
          </w:p>
        </w:tc>
      </w:tr>
      <w:tr w:rsidR="00D67926" w14:paraId="3AC91529" w14:textId="77777777">
        <w:trPr>
          <w:divId w:val="707486012"/>
          <w:tblCellSpacing w:w="15" w:type="dxa"/>
        </w:trPr>
        <w:tc>
          <w:tcPr>
            <w:tcW w:w="0" w:type="auto"/>
            <w:vAlign w:val="center"/>
            <w:hideMark/>
          </w:tcPr>
          <w:p w14:paraId="7C864C3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26E918" w14:textId="77777777" w:rsidR="00D67926" w:rsidRDefault="008D6FB8">
            <w:pPr>
              <w:rPr>
                <w:rFonts w:eastAsia="Times New Roman"/>
                <w:lang w:val="en-US"/>
              </w:rPr>
            </w:pPr>
            <w:r>
              <w:rPr>
                <w:rFonts w:eastAsia="Times New Roman"/>
                <w:lang w:val="en-US"/>
              </w:rPr>
              <w:t>This component may be used if the referenced image SOP Instance is a multi-frame image.</w:t>
            </w:r>
          </w:p>
        </w:tc>
      </w:tr>
      <w:tr w:rsidR="00D67926" w14:paraId="4BD562E7" w14:textId="77777777">
        <w:trPr>
          <w:divId w:val="707486012"/>
          <w:tblCellSpacing w:w="15" w:type="dxa"/>
        </w:trPr>
        <w:tc>
          <w:tcPr>
            <w:tcW w:w="0" w:type="auto"/>
            <w:vAlign w:val="center"/>
            <w:hideMark/>
          </w:tcPr>
          <w:p w14:paraId="4F3D9EC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A0062A7" w14:textId="77777777" w:rsidR="00D67926" w:rsidRDefault="008D6FB8">
            <w:pPr>
              <w:rPr>
                <w:rFonts w:eastAsia="Times New Roman"/>
                <w:lang w:val="en-US"/>
              </w:rPr>
            </w:pPr>
            <w:r>
              <w:rPr>
                <w:rFonts w:eastAsia="Times New Roman"/>
                <w:lang w:val="en-US"/>
              </w:rPr>
              <w:t xml:space="preserve">The specific set of frames referenced in this imaging object selection. The url retrieves the pixel data, and is encapsulated in a multipart MIME response. </w:t>
            </w:r>
          </w:p>
        </w:tc>
      </w:tr>
      <w:tr w:rsidR="00D67926" w14:paraId="1B4D8045" w14:textId="77777777">
        <w:trPr>
          <w:divId w:val="707486012"/>
          <w:tblCellSpacing w:w="15" w:type="dxa"/>
        </w:trPr>
        <w:tc>
          <w:tcPr>
            <w:tcW w:w="0" w:type="auto"/>
            <w:vAlign w:val="center"/>
            <w:hideMark/>
          </w:tcPr>
          <w:p w14:paraId="544027A3" w14:textId="77777777" w:rsidR="00D67926" w:rsidRDefault="008D6FB8">
            <w:pPr>
              <w:rPr>
                <w:rFonts w:eastAsia="Times New Roman"/>
                <w:lang w:val="en-US"/>
              </w:rPr>
            </w:pPr>
            <w:r>
              <w:rPr>
                <w:rFonts w:eastAsia="Times New Roman"/>
                <w:b/>
                <w:bCs/>
                <w:lang w:val="en-US"/>
              </w:rPr>
              <w:t>ImagingObjectSelection.study.series.instance.frames.frameNumbers</w:t>
            </w:r>
          </w:p>
        </w:tc>
        <w:tc>
          <w:tcPr>
            <w:tcW w:w="0" w:type="auto"/>
            <w:vAlign w:val="center"/>
            <w:hideMark/>
          </w:tcPr>
          <w:p w14:paraId="3C3D6B63" w14:textId="77777777" w:rsidR="00D67926" w:rsidRDefault="00D67926">
            <w:pPr>
              <w:rPr>
                <w:rFonts w:eastAsia="Times New Roman"/>
                <w:lang w:val="en-US"/>
              </w:rPr>
            </w:pPr>
          </w:p>
        </w:tc>
      </w:tr>
      <w:tr w:rsidR="00D67926" w14:paraId="52372E49" w14:textId="77777777">
        <w:trPr>
          <w:divId w:val="707486012"/>
          <w:tblCellSpacing w:w="15" w:type="dxa"/>
        </w:trPr>
        <w:tc>
          <w:tcPr>
            <w:tcW w:w="0" w:type="auto"/>
            <w:vAlign w:val="center"/>
            <w:hideMark/>
          </w:tcPr>
          <w:p w14:paraId="073E9F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7D83D5" w14:textId="77777777" w:rsidR="00D67926" w:rsidRDefault="008D6FB8">
            <w:pPr>
              <w:rPr>
                <w:rFonts w:eastAsia="Times New Roman"/>
                <w:lang w:val="en-US"/>
              </w:rPr>
            </w:pPr>
            <w:r>
              <w:rPr>
                <w:rFonts w:eastAsia="Times New Roman"/>
                <w:lang w:val="en-US"/>
              </w:rPr>
              <w:t>Frame numbers</w:t>
            </w:r>
          </w:p>
        </w:tc>
      </w:tr>
      <w:tr w:rsidR="00D67926" w14:paraId="6DB9BC65" w14:textId="77777777">
        <w:trPr>
          <w:divId w:val="707486012"/>
          <w:tblCellSpacing w:w="15" w:type="dxa"/>
        </w:trPr>
        <w:tc>
          <w:tcPr>
            <w:tcW w:w="0" w:type="auto"/>
            <w:vAlign w:val="center"/>
            <w:hideMark/>
          </w:tcPr>
          <w:p w14:paraId="29F791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8DBDDE" w14:textId="77777777" w:rsidR="00D67926" w:rsidRDefault="008D6FB8">
            <w:pPr>
              <w:rPr>
                <w:rFonts w:eastAsia="Times New Roman"/>
                <w:lang w:val="en-US"/>
              </w:rPr>
            </w:pPr>
            <w:r>
              <w:rPr>
                <w:rFonts w:eastAsia="Times New Roman"/>
                <w:lang w:val="en-US"/>
              </w:rPr>
              <w:t>The frame numbers in the frame set.</w:t>
            </w:r>
          </w:p>
        </w:tc>
      </w:tr>
      <w:tr w:rsidR="00D67926" w14:paraId="7E962AC5" w14:textId="77777777">
        <w:trPr>
          <w:divId w:val="707486012"/>
          <w:tblCellSpacing w:w="15" w:type="dxa"/>
        </w:trPr>
        <w:tc>
          <w:tcPr>
            <w:tcW w:w="0" w:type="auto"/>
            <w:vAlign w:val="center"/>
            <w:hideMark/>
          </w:tcPr>
          <w:p w14:paraId="097D6B3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B873F5A" w14:textId="77777777" w:rsidR="00D67926" w:rsidRDefault="008D6FB8">
            <w:pPr>
              <w:rPr>
                <w:rFonts w:eastAsia="Times New Roman"/>
                <w:lang w:val="en-US"/>
              </w:rPr>
            </w:pPr>
            <w:r>
              <w:rPr>
                <w:rFonts w:eastAsia="Times New Roman"/>
                <w:lang w:val="en-US"/>
              </w:rPr>
              <w:t>one or more non-duplicate frame numbers in the selected instance.</w:t>
            </w:r>
          </w:p>
        </w:tc>
      </w:tr>
      <w:tr w:rsidR="00D67926" w14:paraId="7A438B33" w14:textId="77777777">
        <w:trPr>
          <w:divId w:val="707486012"/>
          <w:tblCellSpacing w:w="15" w:type="dxa"/>
        </w:trPr>
        <w:tc>
          <w:tcPr>
            <w:tcW w:w="0" w:type="auto"/>
            <w:vAlign w:val="center"/>
            <w:hideMark/>
          </w:tcPr>
          <w:p w14:paraId="61F3C7EB" w14:textId="77777777" w:rsidR="00D67926" w:rsidRDefault="008D6FB8">
            <w:pPr>
              <w:rPr>
                <w:rFonts w:eastAsia="Times New Roman"/>
                <w:lang w:val="en-US"/>
              </w:rPr>
            </w:pPr>
            <w:r>
              <w:rPr>
                <w:rFonts w:eastAsia="Times New Roman"/>
                <w:b/>
                <w:bCs/>
                <w:lang w:val="en-US"/>
              </w:rPr>
              <w:t>ImagingObjectSelection.study.series.instance.frames.url</w:t>
            </w:r>
          </w:p>
        </w:tc>
        <w:tc>
          <w:tcPr>
            <w:tcW w:w="0" w:type="auto"/>
            <w:vAlign w:val="center"/>
            <w:hideMark/>
          </w:tcPr>
          <w:p w14:paraId="6049620E" w14:textId="77777777" w:rsidR="00D67926" w:rsidRDefault="00D67926">
            <w:pPr>
              <w:rPr>
                <w:rFonts w:eastAsia="Times New Roman"/>
                <w:lang w:val="en-US"/>
              </w:rPr>
            </w:pPr>
          </w:p>
        </w:tc>
      </w:tr>
      <w:tr w:rsidR="00D67926" w14:paraId="7716CF6F" w14:textId="77777777">
        <w:trPr>
          <w:divId w:val="707486012"/>
          <w:tblCellSpacing w:w="15" w:type="dxa"/>
        </w:trPr>
        <w:tc>
          <w:tcPr>
            <w:tcW w:w="0" w:type="auto"/>
            <w:vAlign w:val="center"/>
            <w:hideMark/>
          </w:tcPr>
          <w:p w14:paraId="0C4014B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68A88C" w14:textId="77777777" w:rsidR="00D67926" w:rsidRDefault="008D6FB8">
            <w:pPr>
              <w:rPr>
                <w:rFonts w:eastAsia="Times New Roman"/>
                <w:lang w:val="en-US"/>
              </w:rPr>
            </w:pPr>
            <w:r>
              <w:rPr>
                <w:rFonts w:eastAsia="Times New Roman"/>
                <w:lang w:val="en-US"/>
              </w:rPr>
              <w:t>Retrieve frame URL</w:t>
            </w:r>
          </w:p>
        </w:tc>
      </w:tr>
      <w:tr w:rsidR="00D67926" w14:paraId="09D3CF15" w14:textId="77777777">
        <w:trPr>
          <w:divId w:val="707486012"/>
          <w:tblCellSpacing w:w="15" w:type="dxa"/>
        </w:trPr>
        <w:tc>
          <w:tcPr>
            <w:tcW w:w="0" w:type="auto"/>
            <w:vAlign w:val="center"/>
            <w:hideMark/>
          </w:tcPr>
          <w:p w14:paraId="4120C797"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195C5D9" w14:textId="77777777" w:rsidR="00D67926" w:rsidRDefault="008D6FB8">
            <w:pPr>
              <w:rPr>
                <w:rFonts w:eastAsia="Times New Roman"/>
                <w:lang w:val="en-US"/>
              </w:rPr>
            </w:pPr>
            <w:r>
              <w:rPr>
                <w:rFonts w:eastAsia="Times New Roman"/>
                <w:lang w:val="en-US"/>
              </w:rPr>
              <w:t>WADO-RS URL to retrieve the DICOM frames.</w:t>
            </w:r>
          </w:p>
        </w:tc>
      </w:tr>
      <w:tr w:rsidR="00D67926" w14:paraId="1AA701C2" w14:textId="77777777">
        <w:trPr>
          <w:divId w:val="707486012"/>
          <w:tblCellSpacing w:w="15" w:type="dxa"/>
        </w:trPr>
        <w:tc>
          <w:tcPr>
            <w:tcW w:w="0" w:type="auto"/>
            <w:vAlign w:val="center"/>
            <w:hideMark/>
          </w:tcPr>
          <w:p w14:paraId="1DBC03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DBC87B" w14:textId="77777777" w:rsidR="00D67926" w:rsidRDefault="008D6FB8">
            <w:pPr>
              <w:rPr>
                <w:rFonts w:eastAsia="Times New Roman"/>
                <w:lang w:val="en-US"/>
              </w:rPr>
            </w:pPr>
            <w:r>
              <w:rPr>
                <w:rFonts w:eastAsia="Times New Roman"/>
                <w:lang w:val="en-US"/>
              </w:rPr>
              <w:t>Frame level locator information is required.</w:t>
            </w:r>
          </w:p>
        </w:tc>
      </w:tr>
      <w:tr w:rsidR="00D67926" w14:paraId="445AACDB" w14:textId="77777777">
        <w:trPr>
          <w:divId w:val="707486012"/>
          <w:tblCellSpacing w:w="15" w:type="dxa"/>
        </w:trPr>
        <w:tc>
          <w:tcPr>
            <w:tcW w:w="0" w:type="auto"/>
            <w:vAlign w:val="center"/>
            <w:hideMark/>
          </w:tcPr>
          <w:p w14:paraId="13FB389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B776F0" w14:textId="77777777" w:rsidR="00D67926" w:rsidRDefault="008D6FB8">
            <w:pPr>
              <w:rPr>
                <w:rFonts w:eastAsia="Times New Roman"/>
                <w:lang w:val="en-US"/>
              </w:rPr>
            </w:pPr>
            <w:r>
              <w:rPr>
                <w:rFonts w:eastAsia="Times New Roman"/>
                <w:lang w:val="en-US"/>
              </w:rPr>
              <w:t>WADO-RS URL enables retrieval of the frames using DICOM WADO-RS API.</w:t>
            </w:r>
          </w:p>
        </w:tc>
      </w:tr>
    </w:tbl>
    <w:p w14:paraId="65A614F7" w14:textId="77777777" w:rsidR="00D67926" w:rsidRDefault="008D6FB8">
      <w:pPr>
        <w:pStyle w:val="Heading2"/>
        <w:divId w:val="707486012"/>
        <w:rPr>
          <w:rFonts w:eastAsia="Times New Roman"/>
          <w:lang w:val="en-US"/>
        </w:rPr>
      </w:pPr>
      <w:r>
        <w:rPr>
          <w:rFonts w:eastAsia="Times New Roman"/>
          <w:lang w:val="en-US"/>
        </w:rPr>
        <w:t>http://hl7.org/fhir/StructureDefinition/ImagingStudy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gridCol w:w="6542"/>
      </w:tblGrid>
      <w:tr w:rsidR="00D67926" w14:paraId="36F09EB6" w14:textId="77777777">
        <w:trPr>
          <w:divId w:val="707486012"/>
          <w:tblCellSpacing w:w="15" w:type="dxa"/>
        </w:trPr>
        <w:tc>
          <w:tcPr>
            <w:tcW w:w="0" w:type="auto"/>
            <w:vAlign w:val="center"/>
            <w:hideMark/>
          </w:tcPr>
          <w:p w14:paraId="2F7F258B" w14:textId="77777777" w:rsidR="00D67926" w:rsidRDefault="008D6FB8">
            <w:pPr>
              <w:rPr>
                <w:rFonts w:eastAsia="Times New Roman"/>
                <w:lang w:val="en-US"/>
              </w:rPr>
            </w:pPr>
            <w:r>
              <w:rPr>
                <w:rFonts w:eastAsia="Times New Roman"/>
                <w:b/>
                <w:bCs/>
                <w:lang w:val="en-US"/>
              </w:rPr>
              <w:t>ImagingStudy</w:t>
            </w:r>
          </w:p>
        </w:tc>
        <w:tc>
          <w:tcPr>
            <w:tcW w:w="0" w:type="auto"/>
            <w:vAlign w:val="center"/>
            <w:hideMark/>
          </w:tcPr>
          <w:p w14:paraId="3BD008DB" w14:textId="77777777" w:rsidR="00D67926" w:rsidRDefault="008D6FB8">
            <w:pPr>
              <w:rPr>
                <w:rFonts w:eastAsia="Times New Roman"/>
                <w:lang w:val="en-US"/>
              </w:rPr>
            </w:pPr>
            <w:r>
              <w:rPr>
                <w:rFonts w:eastAsia="Times New Roman"/>
                <w:lang w:val="en-US"/>
              </w:rPr>
              <w:t>Imaging Study</w:t>
            </w:r>
          </w:p>
        </w:tc>
      </w:tr>
      <w:tr w:rsidR="00D67926" w14:paraId="131D1B37" w14:textId="77777777">
        <w:trPr>
          <w:divId w:val="707486012"/>
          <w:tblCellSpacing w:w="15" w:type="dxa"/>
        </w:trPr>
        <w:tc>
          <w:tcPr>
            <w:tcW w:w="0" w:type="auto"/>
            <w:vAlign w:val="center"/>
            <w:hideMark/>
          </w:tcPr>
          <w:p w14:paraId="48058E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2D0B74" w14:textId="77777777" w:rsidR="00D67926" w:rsidRDefault="008D6FB8">
            <w:pPr>
              <w:rPr>
                <w:rFonts w:eastAsia="Times New Roman"/>
                <w:lang w:val="en-US"/>
              </w:rPr>
            </w:pPr>
            <w:r>
              <w:rPr>
                <w:rFonts w:eastAsia="Times New Roman"/>
                <w:lang w:val="en-US"/>
              </w:rPr>
              <w:t>A set of images produced in single study (one or more series of references images)</w:t>
            </w:r>
          </w:p>
        </w:tc>
      </w:tr>
      <w:tr w:rsidR="00D67926" w14:paraId="764FA487" w14:textId="77777777">
        <w:trPr>
          <w:divId w:val="707486012"/>
          <w:tblCellSpacing w:w="15" w:type="dxa"/>
        </w:trPr>
        <w:tc>
          <w:tcPr>
            <w:tcW w:w="0" w:type="auto"/>
            <w:vAlign w:val="center"/>
            <w:hideMark/>
          </w:tcPr>
          <w:p w14:paraId="5EA9B7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F8C94F" w14:textId="77777777" w:rsidR="00D67926" w:rsidRDefault="008D6FB8">
            <w:pPr>
              <w:rPr>
                <w:rFonts w:eastAsia="Times New Roman"/>
                <w:lang w:val="en-US"/>
              </w:rPr>
            </w:pP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D67926" w14:paraId="17A55924" w14:textId="77777777">
        <w:trPr>
          <w:divId w:val="707486012"/>
          <w:tblCellSpacing w:w="15" w:type="dxa"/>
        </w:trPr>
        <w:tc>
          <w:tcPr>
            <w:tcW w:w="0" w:type="auto"/>
            <w:vAlign w:val="center"/>
            <w:hideMark/>
          </w:tcPr>
          <w:p w14:paraId="6867BE29" w14:textId="77777777" w:rsidR="00D67926" w:rsidRDefault="008D6FB8">
            <w:pPr>
              <w:rPr>
                <w:rFonts w:eastAsia="Times New Roman"/>
                <w:lang w:val="en-US"/>
              </w:rPr>
            </w:pPr>
            <w:r>
              <w:rPr>
                <w:rFonts w:eastAsia="Times New Roman"/>
                <w:b/>
                <w:bCs/>
                <w:lang w:val="en-US"/>
              </w:rPr>
              <w:t>ImagingStudy.started</w:t>
            </w:r>
          </w:p>
        </w:tc>
        <w:tc>
          <w:tcPr>
            <w:tcW w:w="0" w:type="auto"/>
            <w:vAlign w:val="center"/>
            <w:hideMark/>
          </w:tcPr>
          <w:p w14:paraId="6EF7131E" w14:textId="77777777" w:rsidR="00D67926" w:rsidRDefault="00D67926">
            <w:pPr>
              <w:rPr>
                <w:rFonts w:eastAsia="Times New Roman"/>
                <w:lang w:val="en-US"/>
              </w:rPr>
            </w:pPr>
          </w:p>
        </w:tc>
      </w:tr>
      <w:tr w:rsidR="00D67926" w14:paraId="05952AD1" w14:textId="77777777">
        <w:trPr>
          <w:divId w:val="707486012"/>
          <w:tblCellSpacing w:w="15" w:type="dxa"/>
        </w:trPr>
        <w:tc>
          <w:tcPr>
            <w:tcW w:w="0" w:type="auto"/>
            <w:vAlign w:val="center"/>
            <w:hideMark/>
          </w:tcPr>
          <w:p w14:paraId="3D597B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E919F2" w14:textId="77777777" w:rsidR="00D67926" w:rsidRDefault="008D6FB8">
            <w:pPr>
              <w:rPr>
                <w:rFonts w:eastAsia="Times New Roman"/>
                <w:lang w:val="en-US"/>
              </w:rPr>
            </w:pPr>
            <w:r>
              <w:rPr>
                <w:rFonts w:eastAsia="Times New Roman"/>
                <w:lang w:val="en-US"/>
              </w:rPr>
              <w:t>When the study was started</w:t>
            </w:r>
          </w:p>
        </w:tc>
      </w:tr>
      <w:tr w:rsidR="00D67926" w14:paraId="0537CBE1" w14:textId="77777777">
        <w:trPr>
          <w:divId w:val="707486012"/>
          <w:tblCellSpacing w:w="15" w:type="dxa"/>
        </w:trPr>
        <w:tc>
          <w:tcPr>
            <w:tcW w:w="0" w:type="auto"/>
            <w:vAlign w:val="center"/>
            <w:hideMark/>
          </w:tcPr>
          <w:p w14:paraId="469835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490AFF" w14:textId="77777777" w:rsidR="00D67926" w:rsidRDefault="008D6FB8">
            <w:pPr>
              <w:rPr>
                <w:rFonts w:eastAsia="Times New Roman"/>
                <w:lang w:val="en-US"/>
              </w:rPr>
            </w:pPr>
            <w:r>
              <w:rPr>
                <w:rFonts w:eastAsia="Times New Roman"/>
                <w:lang w:val="en-US"/>
              </w:rPr>
              <w:t>Date and Time the study started. Timezone Offset From UTC.</w:t>
            </w:r>
          </w:p>
        </w:tc>
      </w:tr>
      <w:tr w:rsidR="00D67926" w14:paraId="244F3CB9" w14:textId="77777777">
        <w:trPr>
          <w:divId w:val="707486012"/>
          <w:tblCellSpacing w:w="15" w:type="dxa"/>
        </w:trPr>
        <w:tc>
          <w:tcPr>
            <w:tcW w:w="0" w:type="auto"/>
            <w:vAlign w:val="center"/>
            <w:hideMark/>
          </w:tcPr>
          <w:p w14:paraId="4895382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F97F99A" w14:textId="77777777" w:rsidR="00D67926" w:rsidRDefault="008D6FB8">
            <w:pPr>
              <w:rPr>
                <w:rFonts w:eastAsia="Times New Roman"/>
                <w:lang w:val="en-US"/>
              </w:rPr>
            </w:pPr>
            <w:r>
              <w:rPr>
                <w:rFonts w:eastAsia="Times New Roman"/>
                <w:lang w:val="en-US"/>
              </w:rPr>
              <w:t>StudyDate</w:t>
            </w:r>
          </w:p>
        </w:tc>
      </w:tr>
      <w:tr w:rsidR="00D67926" w14:paraId="5D230A85" w14:textId="77777777">
        <w:trPr>
          <w:divId w:val="707486012"/>
          <w:tblCellSpacing w:w="15" w:type="dxa"/>
        </w:trPr>
        <w:tc>
          <w:tcPr>
            <w:tcW w:w="0" w:type="auto"/>
            <w:vAlign w:val="center"/>
            <w:hideMark/>
          </w:tcPr>
          <w:p w14:paraId="0ED94C6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154613C" w14:textId="77777777" w:rsidR="00D67926" w:rsidRDefault="008D6FB8">
            <w:pPr>
              <w:rPr>
                <w:rFonts w:eastAsia="Times New Roman"/>
                <w:lang w:val="en-US"/>
              </w:rPr>
            </w:pPr>
            <w:r>
              <w:rPr>
                <w:rFonts w:eastAsia="Times New Roman"/>
                <w:lang w:val="en-US"/>
              </w:rPr>
              <w:t>StudyTime</w:t>
            </w:r>
          </w:p>
        </w:tc>
      </w:tr>
      <w:tr w:rsidR="00D67926" w14:paraId="7916AF68" w14:textId="77777777">
        <w:trPr>
          <w:divId w:val="707486012"/>
          <w:tblCellSpacing w:w="15" w:type="dxa"/>
        </w:trPr>
        <w:tc>
          <w:tcPr>
            <w:tcW w:w="0" w:type="auto"/>
            <w:vAlign w:val="center"/>
            <w:hideMark/>
          </w:tcPr>
          <w:p w14:paraId="24577459" w14:textId="77777777" w:rsidR="00D67926" w:rsidRDefault="008D6FB8">
            <w:pPr>
              <w:rPr>
                <w:rFonts w:eastAsia="Times New Roman"/>
                <w:lang w:val="en-US"/>
              </w:rPr>
            </w:pPr>
            <w:r>
              <w:rPr>
                <w:rFonts w:eastAsia="Times New Roman"/>
                <w:b/>
                <w:bCs/>
                <w:lang w:val="en-US"/>
              </w:rPr>
              <w:t>ImagingStudy.patient</w:t>
            </w:r>
          </w:p>
        </w:tc>
        <w:tc>
          <w:tcPr>
            <w:tcW w:w="0" w:type="auto"/>
            <w:vAlign w:val="center"/>
            <w:hideMark/>
          </w:tcPr>
          <w:p w14:paraId="4A17409D" w14:textId="77777777" w:rsidR="00D67926" w:rsidRDefault="00D67926">
            <w:pPr>
              <w:rPr>
                <w:rFonts w:eastAsia="Times New Roman"/>
                <w:lang w:val="en-US"/>
              </w:rPr>
            </w:pPr>
          </w:p>
        </w:tc>
      </w:tr>
      <w:tr w:rsidR="00D67926" w14:paraId="79C22762" w14:textId="77777777">
        <w:trPr>
          <w:divId w:val="707486012"/>
          <w:tblCellSpacing w:w="15" w:type="dxa"/>
        </w:trPr>
        <w:tc>
          <w:tcPr>
            <w:tcW w:w="0" w:type="auto"/>
            <w:vAlign w:val="center"/>
            <w:hideMark/>
          </w:tcPr>
          <w:p w14:paraId="765429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DA7B8A" w14:textId="77777777" w:rsidR="00D67926" w:rsidRDefault="008D6FB8">
            <w:pPr>
              <w:rPr>
                <w:rFonts w:eastAsia="Times New Roman"/>
                <w:lang w:val="en-US"/>
              </w:rPr>
            </w:pPr>
            <w:r>
              <w:rPr>
                <w:rFonts w:eastAsia="Times New Roman"/>
                <w:lang w:val="en-US"/>
              </w:rPr>
              <w:t>Who the images are of</w:t>
            </w:r>
          </w:p>
        </w:tc>
      </w:tr>
      <w:tr w:rsidR="00D67926" w14:paraId="3F2A6C08" w14:textId="77777777">
        <w:trPr>
          <w:divId w:val="707486012"/>
          <w:tblCellSpacing w:w="15" w:type="dxa"/>
        </w:trPr>
        <w:tc>
          <w:tcPr>
            <w:tcW w:w="0" w:type="auto"/>
            <w:vAlign w:val="center"/>
            <w:hideMark/>
          </w:tcPr>
          <w:p w14:paraId="286DDB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788246" w14:textId="77777777" w:rsidR="00D67926" w:rsidRDefault="008D6FB8">
            <w:pPr>
              <w:rPr>
                <w:rFonts w:eastAsia="Times New Roman"/>
                <w:lang w:val="en-US"/>
              </w:rPr>
            </w:pPr>
            <w:r>
              <w:rPr>
                <w:rFonts w:eastAsia="Times New Roman"/>
                <w:lang w:val="en-US"/>
              </w:rPr>
              <w:t>The patient imaged in the study.</w:t>
            </w:r>
          </w:p>
        </w:tc>
      </w:tr>
      <w:tr w:rsidR="00D67926" w14:paraId="6437452C" w14:textId="77777777">
        <w:trPr>
          <w:divId w:val="707486012"/>
          <w:tblCellSpacing w:w="15" w:type="dxa"/>
        </w:trPr>
        <w:tc>
          <w:tcPr>
            <w:tcW w:w="0" w:type="auto"/>
            <w:vAlign w:val="center"/>
            <w:hideMark/>
          </w:tcPr>
          <w:p w14:paraId="597F3603" w14:textId="77777777" w:rsidR="00D67926" w:rsidRDefault="008D6FB8">
            <w:pPr>
              <w:rPr>
                <w:rFonts w:eastAsia="Times New Roman"/>
                <w:lang w:val="en-US"/>
              </w:rPr>
            </w:pPr>
            <w:r>
              <w:rPr>
                <w:rFonts w:eastAsia="Times New Roman"/>
                <w:b/>
                <w:bCs/>
                <w:lang w:val="en-US"/>
              </w:rPr>
              <w:t>ImagingStudy.uid</w:t>
            </w:r>
          </w:p>
        </w:tc>
        <w:tc>
          <w:tcPr>
            <w:tcW w:w="0" w:type="auto"/>
            <w:vAlign w:val="center"/>
            <w:hideMark/>
          </w:tcPr>
          <w:p w14:paraId="0047F965" w14:textId="77777777" w:rsidR="00D67926" w:rsidRDefault="00D67926">
            <w:pPr>
              <w:rPr>
                <w:rFonts w:eastAsia="Times New Roman"/>
                <w:lang w:val="en-US"/>
              </w:rPr>
            </w:pPr>
          </w:p>
        </w:tc>
      </w:tr>
      <w:tr w:rsidR="00D67926" w14:paraId="70BB2263" w14:textId="77777777">
        <w:trPr>
          <w:divId w:val="707486012"/>
          <w:tblCellSpacing w:w="15" w:type="dxa"/>
        </w:trPr>
        <w:tc>
          <w:tcPr>
            <w:tcW w:w="0" w:type="auto"/>
            <w:vAlign w:val="center"/>
            <w:hideMark/>
          </w:tcPr>
          <w:p w14:paraId="37658C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D147C5" w14:textId="77777777" w:rsidR="00D67926" w:rsidRDefault="008D6FB8">
            <w:pPr>
              <w:rPr>
                <w:rFonts w:eastAsia="Times New Roman"/>
                <w:lang w:val="en-US"/>
              </w:rPr>
            </w:pPr>
            <w:r>
              <w:rPr>
                <w:rFonts w:eastAsia="Times New Roman"/>
                <w:lang w:val="en-US"/>
              </w:rPr>
              <w:t>Formal identifier for the study</w:t>
            </w:r>
          </w:p>
        </w:tc>
      </w:tr>
      <w:tr w:rsidR="00D67926" w14:paraId="35CBA9CF" w14:textId="77777777">
        <w:trPr>
          <w:divId w:val="707486012"/>
          <w:tblCellSpacing w:w="15" w:type="dxa"/>
        </w:trPr>
        <w:tc>
          <w:tcPr>
            <w:tcW w:w="0" w:type="auto"/>
            <w:vAlign w:val="center"/>
            <w:hideMark/>
          </w:tcPr>
          <w:p w14:paraId="5623174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415E4E" w14:textId="77777777" w:rsidR="00D67926" w:rsidRDefault="008D6FB8">
            <w:pPr>
              <w:rPr>
                <w:rFonts w:eastAsia="Times New Roman"/>
                <w:lang w:val="en-US"/>
              </w:rPr>
            </w:pPr>
            <w:r>
              <w:rPr>
                <w:rFonts w:eastAsia="Times New Roman"/>
                <w:lang w:val="en-US"/>
              </w:rPr>
              <w:t>Formal identifier for the study.</w:t>
            </w:r>
          </w:p>
        </w:tc>
      </w:tr>
      <w:tr w:rsidR="00D67926" w14:paraId="3D8B333F" w14:textId="77777777">
        <w:trPr>
          <w:divId w:val="707486012"/>
          <w:tblCellSpacing w:w="15" w:type="dxa"/>
        </w:trPr>
        <w:tc>
          <w:tcPr>
            <w:tcW w:w="0" w:type="auto"/>
            <w:vAlign w:val="center"/>
            <w:hideMark/>
          </w:tcPr>
          <w:p w14:paraId="613E2B0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904F080" w14:textId="77777777" w:rsidR="00D67926" w:rsidRDefault="008D6FB8">
            <w:pPr>
              <w:rPr>
                <w:rFonts w:eastAsia="Times New Roman"/>
                <w:lang w:val="en-US"/>
              </w:rPr>
            </w:pPr>
            <w:r>
              <w:rPr>
                <w:rFonts w:eastAsia="Times New Roman"/>
                <w:lang w:val="en-US"/>
              </w:rPr>
              <w:t>StudyInstanceUID</w:t>
            </w:r>
          </w:p>
        </w:tc>
      </w:tr>
      <w:tr w:rsidR="00D67926" w14:paraId="7158FF82" w14:textId="77777777">
        <w:trPr>
          <w:divId w:val="707486012"/>
          <w:tblCellSpacing w:w="15" w:type="dxa"/>
        </w:trPr>
        <w:tc>
          <w:tcPr>
            <w:tcW w:w="0" w:type="auto"/>
            <w:vAlign w:val="center"/>
            <w:hideMark/>
          </w:tcPr>
          <w:p w14:paraId="2039BC13" w14:textId="77777777" w:rsidR="00D67926" w:rsidRDefault="008D6FB8">
            <w:pPr>
              <w:rPr>
                <w:rFonts w:eastAsia="Times New Roman"/>
                <w:lang w:val="en-US"/>
              </w:rPr>
            </w:pPr>
            <w:r>
              <w:rPr>
                <w:rFonts w:eastAsia="Times New Roman"/>
                <w:b/>
                <w:bCs/>
                <w:lang w:val="en-US"/>
              </w:rPr>
              <w:t>ImagingStudy.accession</w:t>
            </w:r>
          </w:p>
        </w:tc>
        <w:tc>
          <w:tcPr>
            <w:tcW w:w="0" w:type="auto"/>
            <w:vAlign w:val="center"/>
            <w:hideMark/>
          </w:tcPr>
          <w:p w14:paraId="61F0E39E" w14:textId="77777777" w:rsidR="00D67926" w:rsidRDefault="00D67926">
            <w:pPr>
              <w:rPr>
                <w:rFonts w:eastAsia="Times New Roman"/>
                <w:lang w:val="en-US"/>
              </w:rPr>
            </w:pPr>
          </w:p>
        </w:tc>
      </w:tr>
      <w:tr w:rsidR="00D67926" w14:paraId="33E50E2F" w14:textId="77777777">
        <w:trPr>
          <w:divId w:val="707486012"/>
          <w:tblCellSpacing w:w="15" w:type="dxa"/>
        </w:trPr>
        <w:tc>
          <w:tcPr>
            <w:tcW w:w="0" w:type="auto"/>
            <w:vAlign w:val="center"/>
            <w:hideMark/>
          </w:tcPr>
          <w:p w14:paraId="7E4F19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973BFC" w14:textId="77777777" w:rsidR="00D67926" w:rsidRDefault="008D6FB8">
            <w:pPr>
              <w:rPr>
                <w:rFonts w:eastAsia="Times New Roman"/>
                <w:lang w:val="en-US"/>
              </w:rPr>
            </w:pPr>
            <w:r>
              <w:rPr>
                <w:rFonts w:eastAsia="Times New Roman"/>
                <w:lang w:val="en-US"/>
              </w:rPr>
              <w:t>Related workflow identifier ("Accession Number")</w:t>
            </w:r>
          </w:p>
        </w:tc>
      </w:tr>
      <w:tr w:rsidR="00D67926" w14:paraId="74145679" w14:textId="77777777">
        <w:trPr>
          <w:divId w:val="707486012"/>
          <w:tblCellSpacing w:w="15" w:type="dxa"/>
        </w:trPr>
        <w:tc>
          <w:tcPr>
            <w:tcW w:w="0" w:type="auto"/>
            <w:vAlign w:val="center"/>
            <w:hideMark/>
          </w:tcPr>
          <w:p w14:paraId="755E00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474AFB" w14:textId="77777777" w:rsidR="00D67926" w:rsidRDefault="008D6FB8">
            <w:pPr>
              <w:rPr>
                <w:rFonts w:eastAsia="Times New Roman"/>
                <w:lang w:val="en-US"/>
              </w:rPr>
            </w:pPr>
            <w:r>
              <w:rPr>
                <w:rFonts w:eastAsia="Times New Roman"/>
                <w:lang w:val="en-US"/>
              </w:rPr>
              <w:t xml:space="preserve">Accession Number is an identifier related to some aspect of imaging workflow and data management, and usage may vary across different institutions. See for instance [IHE Radiology Technical Framework Volume 1 Appendix </w:t>
            </w:r>
            <w:proofErr w:type="gramStart"/>
            <w:r>
              <w:rPr>
                <w:rFonts w:eastAsia="Times New Roman"/>
                <w:lang w:val="en-US"/>
              </w:rPr>
              <w:t>A](</w:t>
            </w:r>
            <w:proofErr w:type="gramEnd"/>
            <w:r>
              <w:rPr>
                <w:rFonts w:eastAsia="Times New Roman"/>
                <w:lang w:val="en-US"/>
              </w:rPr>
              <w:t xml:space="preserve">http://www.ihe.net/uploadedFiles/Documents/Radiology/IHE_RAD_TF_Rev13.0_Vol1_FT_2014-07-30.pdf). </w:t>
            </w:r>
          </w:p>
        </w:tc>
      </w:tr>
      <w:tr w:rsidR="00D67926" w14:paraId="37EF01D3" w14:textId="77777777">
        <w:trPr>
          <w:divId w:val="707486012"/>
          <w:tblCellSpacing w:w="15" w:type="dxa"/>
        </w:trPr>
        <w:tc>
          <w:tcPr>
            <w:tcW w:w="0" w:type="auto"/>
            <w:vAlign w:val="center"/>
            <w:hideMark/>
          </w:tcPr>
          <w:p w14:paraId="4B465140"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63A7D04D" w14:textId="77777777" w:rsidR="00D67926" w:rsidRDefault="008D6FB8">
            <w:pPr>
              <w:rPr>
                <w:rFonts w:eastAsia="Times New Roman"/>
                <w:lang w:val="en-US"/>
              </w:rPr>
            </w:pPr>
            <w:r>
              <w:rPr>
                <w:rFonts w:eastAsia="Times New Roman"/>
                <w:lang w:val="en-US"/>
              </w:rPr>
              <w:t>AccessionNumber</w:t>
            </w:r>
          </w:p>
        </w:tc>
      </w:tr>
      <w:tr w:rsidR="00D67926" w14:paraId="39811495" w14:textId="77777777">
        <w:trPr>
          <w:divId w:val="707486012"/>
          <w:tblCellSpacing w:w="15" w:type="dxa"/>
        </w:trPr>
        <w:tc>
          <w:tcPr>
            <w:tcW w:w="0" w:type="auto"/>
            <w:vAlign w:val="center"/>
            <w:hideMark/>
          </w:tcPr>
          <w:p w14:paraId="6725CC0C" w14:textId="77777777" w:rsidR="00D67926" w:rsidRDefault="008D6FB8">
            <w:pPr>
              <w:rPr>
                <w:rFonts w:eastAsia="Times New Roman"/>
                <w:lang w:val="en-US"/>
              </w:rPr>
            </w:pPr>
            <w:r>
              <w:rPr>
                <w:rFonts w:eastAsia="Times New Roman"/>
                <w:b/>
                <w:bCs/>
                <w:lang w:val="en-US"/>
              </w:rPr>
              <w:t>ImagingStudy.identifier</w:t>
            </w:r>
          </w:p>
        </w:tc>
        <w:tc>
          <w:tcPr>
            <w:tcW w:w="0" w:type="auto"/>
            <w:vAlign w:val="center"/>
            <w:hideMark/>
          </w:tcPr>
          <w:p w14:paraId="3011E4BE" w14:textId="77777777" w:rsidR="00D67926" w:rsidRDefault="00D67926">
            <w:pPr>
              <w:rPr>
                <w:rFonts w:eastAsia="Times New Roman"/>
                <w:lang w:val="en-US"/>
              </w:rPr>
            </w:pPr>
          </w:p>
        </w:tc>
      </w:tr>
      <w:tr w:rsidR="00D67926" w14:paraId="1B7A3472" w14:textId="77777777">
        <w:trPr>
          <w:divId w:val="707486012"/>
          <w:tblCellSpacing w:w="15" w:type="dxa"/>
        </w:trPr>
        <w:tc>
          <w:tcPr>
            <w:tcW w:w="0" w:type="auto"/>
            <w:vAlign w:val="center"/>
            <w:hideMark/>
          </w:tcPr>
          <w:p w14:paraId="27FF5D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B34C13" w14:textId="77777777" w:rsidR="00D67926" w:rsidRDefault="008D6FB8">
            <w:pPr>
              <w:rPr>
                <w:rFonts w:eastAsia="Times New Roman"/>
                <w:lang w:val="en-US"/>
              </w:rPr>
            </w:pPr>
            <w:r>
              <w:rPr>
                <w:rFonts w:eastAsia="Times New Roman"/>
                <w:lang w:val="en-US"/>
              </w:rPr>
              <w:t>Other identifiers for the study</w:t>
            </w:r>
          </w:p>
        </w:tc>
      </w:tr>
      <w:tr w:rsidR="00D67926" w14:paraId="360D3E24" w14:textId="77777777">
        <w:trPr>
          <w:divId w:val="707486012"/>
          <w:tblCellSpacing w:w="15" w:type="dxa"/>
        </w:trPr>
        <w:tc>
          <w:tcPr>
            <w:tcW w:w="0" w:type="auto"/>
            <w:vAlign w:val="center"/>
            <w:hideMark/>
          </w:tcPr>
          <w:p w14:paraId="3A3AAE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35766D" w14:textId="77777777" w:rsidR="00D67926" w:rsidRDefault="008D6FB8">
            <w:pPr>
              <w:rPr>
                <w:rFonts w:eastAsia="Times New Roman"/>
                <w:lang w:val="en-US"/>
              </w:rPr>
            </w:pPr>
            <w:r>
              <w:rPr>
                <w:rFonts w:eastAsia="Times New Roman"/>
                <w:lang w:val="en-US"/>
              </w:rPr>
              <w:t>Other identifiers for the study.</w:t>
            </w:r>
          </w:p>
        </w:tc>
      </w:tr>
      <w:tr w:rsidR="00D67926" w14:paraId="38480C7A" w14:textId="77777777">
        <w:trPr>
          <w:divId w:val="707486012"/>
          <w:tblCellSpacing w:w="15" w:type="dxa"/>
        </w:trPr>
        <w:tc>
          <w:tcPr>
            <w:tcW w:w="0" w:type="auto"/>
            <w:vAlign w:val="center"/>
            <w:hideMark/>
          </w:tcPr>
          <w:p w14:paraId="3515BF6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E5B869E" w14:textId="77777777" w:rsidR="00D67926" w:rsidRDefault="008D6FB8">
            <w:pPr>
              <w:rPr>
                <w:rFonts w:eastAsia="Times New Roman"/>
                <w:lang w:val="en-US"/>
              </w:rPr>
            </w:pPr>
            <w:r>
              <w:rPr>
                <w:rFonts w:eastAsia="Times New Roman"/>
                <w:lang w:val="en-US"/>
              </w:rPr>
              <w:t>StudyID</w:t>
            </w:r>
          </w:p>
        </w:tc>
      </w:tr>
      <w:tr w:rsidR="00D67926" w14:paraId="144A7F7D" w14:textId="77777777">
        <w:trPr>
          <w:divId w:val="707486012"/>
          <w:tblCellSpacing w:w="15" w:type="dxa"/>
        </w:trPr>
        <w:tc>
          <w:tcPr>
            <w:tcW w:w="0" w:type="auto"/>
            <w:vAlign w:val="center"/>
            <w:hideMark/>
          </w:tcPr>
          <w:p w14:paraId="3F137D30" w14:textId="77777777" w:rsidR="00D67926" w:rsidRDefault="008D6FB8">
            <w:pPr>
              <w:rPr>
                <w:rFonts w:eastAsia="Times New Roman"/>
                <w:lang w:val="en-US"/>
              </w:rPr>
            </w:pPr>
            <w:r>
              <w:rPr>
                <w:rFonts w:eastAsia="Times New Roman"/>
                <w:b/>
                <w:bCs/>
                <w:lang w:val="en-US"/>
              </w:rPr>
              <w:t>ImagingStudy.order</w:t>
            </w:r>
          </w:p>
        </w:tc>
        <w:tc>
          <w:tcPr>
            <w:tcW w:w="0" w:type="auto"/>
            <w:vAlign w:val="center"/>
            <w:hideMark/>
          </w:tcPr>
          <w:p w14:paraId="69B65E3F" w14:textId="77777777" w:rsidR="00D67926" w:rsidRDefault="00D67926">
            <w:pPr>
              <w:rPr>
                <w:rFonts w:eastAsia="Times New Roman"/>
                <w:lang w:val="en-US"/>
              </w:rPr>
            </w:pPr>
          </w:p>
        </w:tc>
      </w:tr>
      <w:tr w:rsidR="00D67926" w14:paraId="0EBA772E" w14:textId="77777777">
        <w:trPr>
          <w:divId w:val="707486012"/>
          <w:tblCellSpacing w:w="15" w:type="dxa"/>
        </w:trPr>
        <w:tc>
          <w:tcPr>
            <w:tcW w:w="0" w:type="auto"/>
            <w:vAlign w:val="center"/>
            <w:hideMark/>
          </w:tcPr>
          <w:p w14:paraId="0909A7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75DD5F" w14:textId="77777777" w:rsidR="00D67926" w:rsidRDefault="008D6FB8">
            <w:pPr>
              <w:rPr>
                <w:rFonts w:eastAsia="Times New Roman"/>
                <w:lang w:val="en-US"/>
              </w:rPr>
            </w:pPr>
            <w:r>
              <w:rPr>
                <w:rFonts w:eastAsia="Times New Roman"/>
                <w:lang w:val="en-US"/>
              </w:rPr>
              <w:t>Order(s) that caused this study to be performed</w:t>
            </w:r>
          </w:p>
        </w:tc>
      </w:tr>
      <w:tr w:rsidR="00D67926" w14:paraId="224908D7" w14:textId="77777777">
        <w:trPr>
          <w:divId w:val="707486012"/>
          <w:tblCellSpacing w:w="15" w:type="dxa"/>
        </w:trPr>
        <w:tc>
          <w:tcPr>
            <w:tcW w:w="0" w:type="auto"/>
            <w:vAlign w:val="center"/>
            <w:hideMark/>
          </w:tcPr>
          <w:p w14:paraId="227AE8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2C65C4" w14:textId="77777777" w:rsidR="00D67926" w:rsidRDefault="008D6FB8">
            <w:pPr>
              <w:rPr>
                <w:rFonts w:eastAsia="Times New Roman"/>
                <w:lang w:val="en-US"/>
              </w:rPr>
            </w:pPr>
            <w:r>
              <w:rPr>
                <w:rFonts w:eastAsia="Times New Roman"/>
                <w:lang w:val="en-US"/>
              </w:rPr>
              <w:t>A list of the diagnostic orders that resulted in this imaging study being performed.</w:t>
            </w:r>
          </w:p>
        </w:tc>
      </w:tr>
      <w:tr w:rsidR="00D67926" w14:paraId="2F082927" w14:textId="77777777">
        <w:trPr>
          <w:divId w:val="707486012"/>
          <w:tblCellSpacing w:w="15" w:type="dxa"/>
        </w:trPr>
        <w:tc>
          <w:tcPr>
            <w:tcW w:w="0" w:type="auto"/>
            <w:vAlign w:val="center"/>
            <w:hideMark/>
          </w:tcPr>
          <w:p w14:paraId="66E4E48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61F6F92" w14:textId="77777777" w:rsidR="00D67926" w:rsidRDefault="008D6FB8">
            <w:pPr>
              <w:rPr>
                <w:rFonts w:eastAsia="Times New Roman"/>
                <w:lang w:val="en-US"/>
              </w:rPr>
            </w:pPr>
            <w:r>
              <w:rPr>
                <w:rFonts w:eastAsia="Times New Roman"/>
                <w:lang w:val="en-US"/>
              </w:rPr>
              <w:t>To support grouped procedures (one imaging study supporting multiple ordered procedures, e.g., chest/abdomen/pelvis CT).</w:t>
            </w:r>
          </w:p>
        </w:tc>
      </w:tr>
      <w:tr w:rsidR="00D67926" w14:paraId="2768BCB2" w14:textId="77777777">
        <w:trPr>
          <w:divId w:val="707486012"/>
          <w:tblCellSpacing w:w="15" w:type="dxa"/>
        </w:trPr>
        <w:tc>
          <w:tcPr>
            <w:tcW w:w="0" w:type="auto"/>
            <w:vAlign w:val="center"/>
            <w:hideMark/>
          </w:tcPr>
          <w:p w14:paraId="671F9369" w14:textId="77777777" w:rsidR="00D67926" w:rsidRDefault="008D6FB8">
            <w:pPr>
              <w:rPr>
                <w:rFonts w:eastAsia="Times New Roman"/>
                <w:lang w:val="en-US"/>
              </w:rPr>
            </w:pPr>
            <w:r>
              <w:rPr>
                <w:rFonts w:eastAsia="Times New Roman"/>
                <w:b/>
                <w:bCs/>
                <w:lang w:val="en-US"/>
              </w:rPr>
              <w:t>ImagingStudy.modalityList</w:t>
            </w:r>
          </w:p>
        </w:tc>
        <w:tc>
          <w:tcPr>
            <w:tcW w:w="0" w:type="auto"/>
            <w:vAlign w:val="center"/>
            <w:hideMark/>
          </w:tcPr>
          <w:p w14:paraId="4166FF9B" w14:textId="77777777" w:rsidR="00D67926" w:rsidRDefault="00D67926">
            <w:pPr>
              <w:rPr>
                <w:rFonts w:eastAsia="Times New Roman"/>
                <w:lang w:val="en-US"/>
              </w:rPr>
            </w:pPr>
          </w:p>
        </w:tc>
      </w:tr>
      <w:tr w:rsidR="00D67926" w14:paraId="1AAFAE6D" w14:textId="77777777">
        <w:trPr>
          <w:divId w:val="707486012"/>
          <w:tblCellSpacing w:w="15" w:type="dxa"/>
        </w:trPr>
        <w:tc>
          <w:tcPr>
            <w:tcW w:w="0" w:type="auto"/>
            <w:vAlign w:val="center"/>
            <w:hideMark/>
          </w:tcPr>
          <w:p w14:paraId="781BB4E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F8039E" w14:textId="77777777" w:rsidR="00D67926" w:rsidRDefault="008D6FB8">
            <w:pPr>
              <w:rPr>
                <w:rFonts w:eastAsia="Times New Roman"/>
                <w:lang w:val="en-US"/>
              </w:rPr>
            </w:pPr>
            <w:r>
              <w:rPr>
                <w:rFonts w:eastAsia="Times New Roman"/>
                <w:lang w:val="en-US"/>
              </w:rPr>
              <w:t>All series.modality if actual acquisition modalities</w:t>
            </w:r>
          </w:p>
        </w:tc>
      </w:tr>
      <w:tr w:rsidR="00D67926" w14:paraId="1FE5A697" w14:textId="77777777">
        <w:trPr>
          <w:divId w:val="707486012"/>
          <w:tblCellSpacing w:w="15" w:type="dxa"/>
        </w:trPr>
        <w:tc>
          <w:tcPr>
            <w:tcW w:w="0" w:type="auto"/>
            <w:vAlign w:val="center"/>
            <w:hideMark/>
          </w:tcPr>
          <w:p w14:paraId="60C33F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772C27" w14:textId="77777777" w:rsidR="00D67926" w:rsidRDefault="008D6FB8">
            <w:pPr>
              <w:rPr>
                <w:rFonts w:eastAsia="Times New Roman"/>
                <w:lang w:val="en-US"/>
              </w:rPr>
            </w:pPr>
            <w:r>
              <w:rPr>
                <w:rFonts w:eastAsia="Times New Roman"/>
                <w:lang w:val="en-US"/>
              </w:rPr>
              <w:t xml:space="preserve">A list of all the Series.ImageModality values that are actual acquisition modalities, i.e. those in the DICOM Context Group 29 (value set OID 1.2.840.10008.6.1.19). </w:t>
            </w:r>
          </w:p>
        </w:tc>
      </w:tr>
      <w:tr w:rsidR="00D67926" w14:paraId="22BE2D91" w14:textId="77777777">
        <w:trPr>
          <w:divId w:val="707486012"/>
          <w:tblCellSpacing w:w="15" w:type="dxa"/>
        </w:trPr>
        <w:tc>
          <w:tcPr>
            <w:tcW w:w="0" w:type="auto"/>
            <w:vAlign w:val="center"/>
            <w:hideMark/>
          </w:tcPr>
          <w:p w14:paraId="4834C13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AE4B345" w14:textId="77777777" w:rsidR="00D67926" w:rsidRDefault="008D6FB8">
            <w:pPr>
              <w:rPr>
                <w:rFonts w:eastAsia="Times New Roman"/>
                <w:lang w:val="en-US"/>
              </w:rPr>
            </w:pPr>
            <w:r>
              <w:rPr>
                <w:rFonts w:eastAsia="Times New Roman"/>
                <w:lang w:val="en-US"/>
              </w:rPr>
              <w:t>ModalitiesInStudy</w:t>
            </w:r>
          </w:p>
        </w:tc>
      </w:tr>
      <w:tr w:rsidR="00D67926" w14:paraId="4CA65739" w14:textId="77777777">
        <w:trPr>
          <w:divId w:val="707486012"/>
          <w:tblCellSpacing w:w="15" w:type="dxa"/>
        </w:trPr>
        <w:tc>
          <w:tcPr>
            <w:tcW w:w="0" w:type="auto"/>
            <w:vAlign w:val="center"/>
            <w:hideMark/>
          </w:tcPr>
          <w:p w14:paraId="74E6E2C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897A51E" w14:textId="77777777" w:rsidR="00D67926" w:rsidRDefault="008D6FB8">
            <w:pPr>
              <w:rPr>
                <w:rFonts w:eastAsia="Times New Roman"/>
                <w:lang w:val="en-US"/>
              </w:rPr>
            </w:pPr>
            <w:r>
              <w:rPr>
                <w:rFonts w:eastAsia="Times New Roman"/>
                <w:lang w:val="en-US"/>
              </w:rPr>
              <w:t>Type of acquired data in the instance</w:t>
            </w:r>
          </w:p>
        </w:tc>
      </w:tr>
      <w:tr w:rsidR="00D67926" w14:paraId="3377B8CA" w14:textId="77777777">
        <w:trPr>
          <w:divId w:val="707486012"/>
          <w:tblCellSpacing w:w="15" w:type="dxa"/>
        </w:trPr>
        <w:tc>
          <w:tcPr>
            <w:tcW w:w="0" w:type="auto"/>
            <w:vAlign w:val="center"/>
            <w:hideMark/>
          </w:tcPr>
          <w:p w14:paraId="246D120E" w14:textId="77777777" w:rsidR="00D67926" w:rsidRDefault="008D6FB8">
            <w:pPr>
              <w:rPr>
                <w:rFonts w:eastAsia="Times New Roman"/>
                <w:lang w:val="en-US"/>
              </w:rPr>
            </w:pPr>
            <w:r>
              <w:rPr>
                <w:rFonts w:eastAsia="Times New Roman"/>
                <w:b/>
                <w:bCs/>
                <w:lang w:val="en-US"/>
              </w:rPr>
              <w:t>ImagingStudy.referrer</w:t>
            </w:r>
          </w:p>
        </w:tc>
        <w:tc>
          <w:tcPr>
            <w:tcW w:w="0" w:type="auto"/>
            <w:vAlign w:val="center"/>
            <w:hideMark/>
          </w:tcPr>
          <w:p w14:paraId="075A6F97" w14:textId="77777777" w:rsidR="00D67926" w:rsidRDefault="00D67926">
            <w:pPr>
              <w:rPr>
                <w:rFonts w:eastAsia="Times New Roman"/>
                <w:lang w:val="en-US"/>
              </w:rPr>
            </w:pPr>
          </w:p>
        </w:tc>
      </w:tr>
      <w:tr w:rsidR="00D67926" w14:paraId="39C1E781" w14:textId="77777777">
        <w:trPr>
          <w:divId w:val="707486012"/>
          <w:tblCellSpacing w:w="15" w:type="dxa"/>
        </w:trPr>
        <w:tc>
          <w:tcPr>
            <w:tcW w:w="0" w:type="auto"/>
            <w:vAlign w:val="center"/>
            <w:hideMark/>
          </w:tcPr>
          <w:p w14:paraId="12F8FB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D21022" w14:textId="77777777" w:rsidR="00D67926" w:rsidRDefault="008D6FB8">
            <w:pPr>
              <w:rPr>
                <w:rFonts w:eastAsia="Times New Roman"/>
                <w:lang w:val="en-US"/>
              </w:rPr>
            </w:pPr>
            <w:r>
              <w:rPr>
                <w:rFonts w:eastAsia="Times New Roman"/>
                <w:lang w:val="en-US"/>
              </w:rPr>
              <w:t>Referring physician (0008,0090)</w:t>
            </w:r>
          </w:p>
        </w:tc>
      </w:tr>
      <w:tr w:rsidR="00D67926" w14:paraId="09C9BD6E" w14:textId="77777777">
        <w:trPr>
          <w:divId w:val="707486012"/>
          <w:tblCellSpacing w:w="15" w:type="dxa"/>
        </w:trPr>
        <w:tc>
          <w:tcPr>
            <w:tcW w:w="0" w:type="auto"/>
            <w:vAlign w:val="center"/>
            <w:hideMark/>
          </w:tcPr>
          <w:p w14:paraId="5EDB23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E00FC5" w14:textId="77777777" w:rsidR="00D67926" w:rsidRDefault="008D6FB8">
            <w:pPr>
              <w:rPr>
                <w:rFonts w:eastAsia="Times New Roman"/>
                <w:lang w:val="en-US"/>
              </w:rPr>
            </w:pPr>
            <w:r>
              <w:rPr>
                <w:rFonts w:eastAsia="Times New Roman"/>
                <w:lang w:val="en-US"/>
              </w:rPr>
              <w:t>The requesting/referring physician.</w:t>
            </w:r>
          </w:p>
        </w:tc>
      </w:tr>
      <w:tr w:rsidR="00D67926" w14:paraId="63BFDEDB" w14:textId="77777777">
        <w:trPr>
          <w:divId w:val="707486012"/>
          <w:tblCellSpacing w:w="15" w:type="dxa"/>
        </w:trPr>
        <w:tc>
          <w:tcPr>
            <w:tcW w:w="0" w:type="auto"/>
            <w:vAlign w:val="center"/>
            <w:hideMark/>
          </w:tcPr>
          <w:p w14:paraId="1B74D5A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C35B724" w14:textId="77777777" w:rsidR="00D67926" w:rsidRDefault="008D6FB8">
            <w:pPr>
              <w:rPr>
                <w:rFonts w:eastAsia="Times New Roman"/>
                <w:lang w:val="en-US"/>
              </w:rPr>
            </w:pPr>
            <w:r>
              <w:rPr>
                <w:rFonts w:eastAsia="Times New Roman"/>
                <w:lang w:val="en-US"/>
              </w:rPr>
              <w:t>ReferringPhysiciansName</w:t>
            </w:r>
          </w:p>
        </w:tc>
      </w:tr>
      <w:tr w:rsidR="00D67926" w14:paraId="2CD2E928" w14:textId="77777777">
        <w:trPr>
          <w:divId w:val="707486012"/>
          <w:tblCellSpacing w:w="15" w:type="dxa"/>
        </w:trPr>
        <w:tc>
          <w:tcPr>
            <w:tcW w:w="0" w:type="auto"/>
            <w:vAlign w:val="center"/>
            <w:hideMark/>
          </w:tcPr>
          <w:p w14:paraId="52D55E49" w14:textId="77777777" w:rsidR="00D67926" w:rsidRDefault="008D6FB8">
            <w:pPr>
              <w:rPr>
                <w:rFonts w:eastAsia="Times New Roman"/>
                <w:lang w:val="en-US"/>
              </w:rPr>
            </w:pPr>
            <w:r>
              <w:rPr>
                <w:rFonts w:eastAsia="Times New Roman"/>
                <w:b/>
                <w:bCs/>
                <w:lang w:val="en-US"/>
              </w:rPr>
              <w:t>ImagingStudy.availability</w:t>
            </w:r>
          </w:p>
        </w:tc>
        <w:tc>
          <w:tcPr>
            <w:tcW w:w="0" w:type="auto"/>
            <w:vAlign w:val="center"/>
            <w:hideMark/>
          </w:tcPr>
          <w:p w14:paraId="5E8EF17B" w14:textId="77777777" w:rsidR="00D67926" w:rsidRDefault="00D67926">
            <w:pPr>
              <w:rPr>
                <w:rFonts w:eastAsia="Times New Roman"/>
                <w:lang w:val="en-US"/>
              </w:rPr>
            </w:pPr>
          </w:p>
        </w:tc>
      </w:tr>
      <w:tr w:rsidR="00D67926" w14:paraId="12A82C58" w14:textId="77777777">
        <w:trPr>
          <w:divId w:val="707486012"/>
          <w:tblCellSpacing w:w="15" w:type="dxa"/>
        </w:trPr>
        <w:tc>
          <w:tcPr>
            <w:tcW w:w="0" w:type="auto"/>
            <w:vAlign w:val="center"/>
            <w:hideMark/>
          </w:tcPr>
          <w:p w14:paraId="324765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0C806F" w14:textId="77777777" w:rsidR="00D67926" w:rsidRDefault="008D6FB8">
            <w:pPr>
              <w:rPr>
                <w:rFonts w:eastAsia="Times New Roman"/>
                <w:lang w:val="en-US"/>
              </w:rPr>
            </w:pPr>
            <w:r>
              <w:rPr>
                <w:rFonts w:eastAsia="Times New Roman"/>
                <w:lang w:val="en-US"/>
              </w:rPr>
              <w:t>Availability of study (online, offline or nearline).</w:t>
            </w:r>
          </w:p>
        </w:tc>
      </w:tr>
      <w:tr w:rsidR="00D67926" w14:paraId="644E3E94" w14:textId="77777777">
        <w:trPr>
          <w:divId w:val="707486012"/>
          <w:tblCellSpacing w:w="15" w:type="dxa"/>
        </w:trPr>
        <w:tc>
          <w:tcPr>
            <w:tcW w:w="0" w:type="auto"/>
            <w:vAlign w:val="center"/>
            <w:hideMark/>
          </w:tcPr>
          <w:p w14:paraId="58B9F5E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11C4349" w14:textId="77777777" w:rsidR="00D67926" w:rsidRDefault="008D6FB8">
            <w:pPr>
              <w:rPr>
                <w:rFonts w:eastAsia="Times New Roman"/>
                <w:lang w:val="en-US"/>
              </w:rPr>
            </w:pPr>
            <w:r>
              <w:rPr>
                <w:rFonts w:eastAsia="Times New Roman"/>
                <w:lang w:val="en-US"/>
              </w:rPr>
              <w:t>InstanceAvailability</w:t>
            </w:r>
          </w:p>
        </w:tc>
      </w:tr>
      <w:tr w:rsidR="00D67926" w14:paraId="19205B5F" w14:textId="77777777">
        <w:trPr>
          <w:divId w:val="707486012"/>
          <w:tblCellSpacing w:w="15" w:type="dxa"/>
        </w:trPr>
        <w:tc>
          <w:tcPr>
            <w:tcW w:w="0" w:type="auto"/>
            <w:vAlign w:val="center"/>
            <w:hideMark/>
          </w:tcPr>
          <w:p w14:paraId="28C3A5B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B9DB56" w14:textId="77777777" w:rsidR="00D67926" w:rsidRDefault="008D6FB8">
            <w:pPr>
              <w:rPr>
                <w:rFonts w:eastAsia="Times New Roman"/>
                <w:lang w:val="en-US"/>
              </w:rPr>
            </w:pPr>
            <w:r>
              <w:rPr>
                <w:rFonts w:eastAsia="Times New Roman"/>
                <w:lang w:val="en-US"/>
              </w:rPr>
              <w:t>Availability of the resource</w:t>
            </w:r>
          </w:p>
        </w:tc>
      </w:tr>
      <w:tr w:rsidR="00D67926" w14:paraId="4FA47344" w14:textId="77777777">
        <w:trPr>
          <w:divId w:val="707486012"/>
          <w:tblCellSpacing w:w="15" w:type="dxa"/>
        </w:trPr>
        <w:tc>
          <w:tcPr>
            <w:tcW w:w="0" w:type="auto"/>
            <w:vAlign w:val="center"/>
            <w:hideMark/>
          </w:tcPr>
          <w:p w14:paraId="095DF8FF" w14:textId="77777777" w:rsidR="00D67926" w:rsidRDefault="008D6FB8">
            <w:pPr>
              <w:rPr>
                <w:rFonts w:eastAsia="Times New Roman"/>
                <w:lang w:val="en-US"/>
              </w:rPr>
            </w:pPr>
            <w:r>
              <w:rPr>
                <w:rFonts w:eastAsia="Times New Roman"/>
                <w:b/>
                <w:bCs/>
                <w:lang w:val="en-US"/>
              </w:rPr>
              <w:t>ImagingStudy.url</w:t>
            </w:r>
          </w:p>
        </w:tc>
        <w:tc>
          <w:tcPr>
            <w:tcW w:w="0" w:type="auto"/>
            <w:vAlign w:val="center"/>
            <w:hideMark/>
          </w:tcPr>
          <w:p w14:paraId="75260BED" w14:textId="77777777" w:rsidR="00D67926" w:rsidRDefault="00D67926">
            <w:pPr>
              <w:rPr>
                <w:rFonts w:eastAsia="Times New Roman"/>
                <w:lang w:val="en-US"/>
              </w:rPr>
            </w:pPr>
          </w:p>
        </w:tc>
      </w:tr>
      <w:tr w:rsidR="00D67926" w14:paraId="6BEA529A" w14:textId="77777777">
        <w:trPr>
          <w:divId w:val="707486012"/>
          <w:tblCellSpacing w:w="15" w:type="dxa"/>
        </w:trPr>
        <w:tc>
          <w:tcPr>
            <w:tcW w:w="0" w:type="auto"/>
            <w:vAlign w:val="center"/>
            <w:hideMark/>
          </w:tcPr>
          <w:p w14:paraId="72E6CE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88D89A" w14:textId="77777777" w:rsidR="00D67926" w:rsidRDefault="008D6FB8">
            <w:pPr>
              <w:rPr>
                <w:rFonts w:eastAsia="Times New Roman"/>
                <w:lang w:val="en-US"/>
              </w:rPr>
            </w:pPr>
            <w:r>
              <w:rPr>
                <w:rFonts w:eastAsia="Times New Roman"/>
                <w:lang w:val="en-US"/>
              </w:rPr>
              <w:t>Retrieve URI</w:t>
            </w:r>
          </w:p>
        </w:tc>
      </w:tr>
      <w:tr w:rsidR="00D67926" w14:paraId="15A6CC5D" w14:textId="77777777">
        <w:trPr>
          <w:divId w:val="707486012"/>
          <w:tblCellSpacing w:w="15" w:type="dxa"/>
        </w:trPr>
        <w:tc>
          <w:tcPr>
            <w:tcW w:w="0" w:type="auto"/>
            <w:vAlign w:val="center"/>
            <w:hideMark/>
          </w:tcPr>
          <w:p w14:paraId="176FC2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90F8D5" w14:textId="77777777" w:rsidR="00D67926" w:rsidRDefault="008D6FB8">
            <w:pPr>
              <w:rPr>
                <w:rFonts w:eastAsia="Times New Roman"/>
                <w:lang w:val="en-US"/>
              </w:rPr>
            </w:pPr>
            <w:r>
              <w:rPr>
                <w:rFonts w:eastAsia="Times New Roman"/>
                <w:lang w:val="en-US"/>
              </w:rPr>
              <w:t>WADO-RS resource where Study is available.</w:t>
            </w:r>
          </w:p>
        </w:tc>
      </w:tr>
      <w:tr w:rsidR="00D67926" w14:paraId="2E58D013" w14:textId="77777777">
        <w:trPr>
          <w:divId w:val="707486012"/>
          <w:tblCellSpacing w:w="15" w:type="dxa"/>
        </w:trPr>
        <w:tc>
          <w:tcPr>
            <w:tcW w:w="0" w:type="auto"/>
            <w:vAlign w:val="center"/>
            <w:hideMark/>
          </w:tcPr>
          <w:p w14:paraId="3AFABC1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00F8472" w14:textId="77777777" w:rsidR="00D67926" w:rsidRDefault="008D6FB8">
            <w:pPr>
              <w:rPr>
                <w:rFonts w:eastAsia="Times New Roman"/>
                <w:lang w:val="en-US"/>
              </w:rPr>
            </w:pPr>
            <w:r>
              <w:rPr>
                <w:rFonts w:eastAsia="Times New Roman"/>
                <w:lang w:val="en-US"/>
              </w:rPr>
              <w:t>RetrieveURI</w:t>
            </w:r>
          </w:p>
        </w:tc>
      </w:tr>
      <w:tr w:rsidR="00D67926" w14:paraId="3DB73FF6" w14:textId="77777777">
        <w:trPr>
          <w:divId w:val="707486012"/>
          <w:tblCellSpacing w:w="15" w:type="dxa"/>
        </w:trPr>
        <w:tc>
          <w:tcPr>
            <w:tcW w:w="0" w:type="auto"/>
            <w:vAlign w:val="center"/>
            <w:hideMark/>
          </w:tcPr>
          <w:p w14:paraId="20332765" w14:textId="77777777" w:rsidR="00D67926" w:rsidRDefault="008D6FB8">
            <w:pPr>
              <w:rPr>
                <w:rFonts w:eastAsia="Times New Roman"/>
                <w:lang w:val="en-US"/>
              </w:rPr>
            </w:pPr>
            <w:r>
              <w:rPr>
                <w:rFonts w:eastAsia="Times New Roman"/>
                <w:b/>
                <w:bCs/>
                <w:lang w:val="en-US"/>
              </w:rPr>
              <w:t>ImagingStudy.numberOfSeries</w:t>
            </w:r>
          </w:p>
        </w:tc>
        <w:tc>
          <w:tcPr>
            <w:tcW w:w="0" w:type="auto"/>
            <w:vAlign w:val="center"/>
            <w:hideMark/>
          </w:tcPr>
          <w:p w14:paraId="657B13E6" w14:textId="77777777" w:rsidR="00D67926" w:rsidRDefault="00D67926">
            <w:pPr>
              <w:rPr>
                <w:rFonts w:eastAsia="Times New Roman"/>
                <w:lang w:val="en-US"/>
              </w:rPr>
            </w:pPr>
          </w:p>
        </w:tc>
      </w:tr>
      <w:tr w:rsidR="00D67926" w14:paraId="332AE20E" w14:textId="77777777">
        <w:trPr>
          <w:divId w:val="707486012"/>
          <w:tblCellSpacing w:w="15" w:type="dxa"/>
        </w:trPr>
        <w:tc>
          <w:tcPr>
            <w:tcW w:w="0" w:type="auto"/>
            <w:vAlign w:val="center"/>
            <w:hideMark/>
          </w:tcPr>
          <w:p w14:paraId="3A1D9F4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752C22" w14:textId="77777777" w:rsidR="00D67926" w:rsidRDefault="008D6FB8">
            <w:pPr>
              <w:rPr>
                <w:rFonts w:eastAsia="Times New Roman"/>
                <w:lang w:val="en-US"/>
              </w:rPr>
            </w:pPr>
            <w:r>
              <w:rPr>
                <w:rFonts w:eastAsia="Times New Roman"/>
                <w:lang w:val="en-US"/>
              </w:rPr>
              <w:t>Number of Study Related Series</w:t>
            </w:r>
          </w:p>
        </w:tc>
      </w:tr>
      <w:tr w:rsidR="00D67926" w14:paraId="683269B5" w14:textId="77777777">
        <w:trPr>
          <w:divId w:val="707486012"/>
          <w:tblCellSpacing w:w="15" w:type="dxa"/>
        </w:trPr>
        <w:tc>
          <w:tcPr>
            <w:tcW w:w="0" w:type="auto"/>
            <w:vAlign w:val="center"/>
            <w:hideMark/>
          </w:tcPr>
          <w:p w14:paraId="0F2EF46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63BC10" w14:textId="77777777" w:rsidR="00D67926" w:rsidRDefault="008D6FB8">
            <w:pPr>
              <w:rPr>
                <w:rFonts w:eastAsia="Times New Roman"/>
                <w:lang w:val="en-US"/>
              </w:rPr>
            </w:pPr>
            <w:r>
              <w:rPr>
                <w:rFonts w:eastAsia="Times New Roman"/>
                <w:lang w:val="en-US"/>
              </w:rPr>
              <w:t>Number of Series in Study.</w:t>
            </w:r>
          </w:p>
        </w:tc>
      </w:tr>
      <w:tr w:rsidR="00D67926" w14:paraId="74DF8201" w14:textId="77777777">
        <w:trPr>
          <w:divId w:val="707486012"/>
          <w:tblCellSpacing w:w="15" w:type="dxa"/>
        </w:trPr>
        <w:tc>
          <w:tcPr>
            <w:tcW w:w="0" w:type="auto"/>
            <w:vAlign w:val="center"/>
            <w:hideMark/>
          </w:tcPr>
          <w:p w14:paraId="710E31E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89E1D86" w14:textId="77777777" w:rsidR="00D67926" w:rsidRDefault="008D6FB8">
            <w:pPr>
              <w:rPr>
                <w:rFonts w:eastAsia="Times New Roman"/>
                <w:lang w:val="en-US"/>
              </w:rPr>
            </w:pPr>
            <w:r>
              <w:rPr>
                <w:rFonts w:eastAsia="Times New Roman"/>
                <w:lang w:val="en-US"/>
              </w:rPr>
              <w:t>NumberOfStudyRelatedSeries</w:t>
            </w:r>
          </w:p>
        </w:tc>
      </w:tr>
      <w:tr w:rsidR="00D67926" w14:paraId="404B1554" w14:textId="77777777">
        <w:trPr>
          <w:divId w:val="707486012"/>
          <w:tblCellSpacing w:w="15" w:type="dxa"/>
        </w:trPr>
        <w:tc>
          <w:tcPr>
            <w:tcW w:w="0" w:type="auto"/>
            <w:vAlign w:val="center"/>
            <w:hideMark/>
          </w:tcPr>
          <w:p w14:paraId="3D8B68E2" w14:textId="77777777" w:rsidR="00D67926" w:rsidRDefault="008D6FB8">
            <w:pPr>
              <w:rPr>
                <w:rFonts w:eastAsia="Times New Roman"/>
                <w:lang w:val="en-US"/>
              </w:rPr>
            </w:pPr>
            <w:r>
              <w:rPr>
                <w:rFonts w:eastAsia="Times New Roman"/>
                <w:b/>
                <w:bCs/>
                <w:lang w:val="en-US"/>
              </w:rPr>
              <w:t>ImagingStudy.numberOfInstances</w:t>
            </w:r>
          </w:p>
        </w:tc>
        <w:tc>
          <w:tcPr>
            <w:tcW w:w="0" w:type="auto"/>
            <w:vAlign w:val="center"/>
            <w:hideMark/>
          </w:tcPr>
          <w:p w14:paraId="28437E25" w14:textId="77777777" w:rsidR="00D67926" w:rsidRDefault="00D67926">
            <w:pPr>
              <w:rPr>
                <w:rFonts w:eastAsia="Times New Roman"/>
                <w:lang w:val="en-US"/>
              </w:rPr>
            </w:pPr>
          </w:p>
        </w:tc>
      </w:tr>
      <w:tr w:rsidR="00D67926" w14:paraId="17758899" w14:textId="77777777">
        <w:trPr>
          <w:divId w:val="707486012"/>
          <w:tblCellSpacing w:w="15" w:type="dxa"/>
        </w:trPr>
        <w:tc>
          <w:tcPr>
            <w:tcW w:w="0" w:type="auto"/>
            <w:vAlign w:val="center"/>
            <w:hideMark/>
          </w:tcPr>
          <w:p w14:paraId="1B7E00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EE7E71" w14:textId="77777777" w:rsidR="00D67926" w:rsidRDefault="008D6FB8">
            <w:pPr>
              <w:rPr>
                <w:rFonts w:eastAsia="Times New Roman"/>
                <w:lang w:val="en-US"/>
              </w:rPr>
            </w:pPr>
            <w:r>
              <w:rPr>
                <w:rFonts w:eastAsia="Times New Roman"/>
                <w:lang w:val="en-US"/>
              </w:rPr>
              <w:t>Number of Study Related Instances</w:t>
            </w:r>
          </w:p>
        </w:tc>
      </w:tr>
      <w:tr w:rsidR="00D67926" w14:paraId="03FCD506" w14:textId="77777777">
        <w:trPr>
          <w:divId w:val="707486012"/>
          <w:tblCellSpacing w:w="15" w:type="dxa"/>
        </w:trPr>
        <w:tc>
          <w:tcPr>
            <w:tcW w:w="0" w:type="auto"/>
            <w:vAlign w:val="center"/>
            <w:hideMark/>
          </w:tcPr>
          <w:p w14:paraId="13061D5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CA15312" w14:textId="77777777" w:rsidR="00D67926" w:rsidRDefault="008D6FB8">
            <w:pPr>
              <w:rPr>
                <w:rFonts w:eastAsia="Times New Roman"/>
                <w:lang w:val="en-US"/>
              </w:rPr>
            </w:pPr>
            <w:r>
              <w:rPr>
                <w:rFonts w:eastAsia="Times New Roman"/>
                <w:lang w:val="en-US"/>
              </w:rPr>
              <w:t>Number of SOP Instances in Study.</w:t>
            </w:r>
          </w:p>
        </w:tc>
      </w:tr>
      <w:tr w:rsidR="00D67926" w14:paraId="040C2F8A" w14:textId="77777777">
        <w:trPr>
          <w:divId w:val="707486012"/>
          <w:tblCellSpacing w:w="15" w:type="dxa"/>
        </w:trPr>
        <w:tc>
          <w:tcPr>
            <w:tcW w:w="0" w:type="auto"/>
            <w:vAlign w:val="center"/>
            <w:hideMark/>
          </w:tcPr>
          <w:p w14:paraId="158507D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B8AB9F1" w14:textId="77777777" w:rsidR="00D67926" w:rsidRDefault="008D6FB8">
            <w:pPr>
              <w:rPr>
                <w:rFonts w:eastAsia="Times New Roman"/>
                <w:lang w:val="en-US"/>
              </w:rPr>
            </w:pPr>
            <w:r>
              <w:rPr>
                <w:rFonts w:eastAsia="Times New Roman"/>
                <w:lang w:val="en-US"/>
              </w:rPr>
              <w:t>NumberOfStudyRelatedInstances</w:t>
            </w:r>
          </w:p>
        </w:tc>
      </w:tr>
      <w:tr w:rsidR="00D67926" w14:paraId="3E096212" w14:textId="77777777">
        <w:trPr>
          <w:divId w:val="707486012"/>
          <w:tblCellSpacing w:w="15" w:type="dxa"/>
        </w:trPr>
        <w:tc>
          <w:tcPr>
            <w:tcW w:w="0" w:type="auto"/>
            <w:vAlign w:val="center"/>
            <w:hideMark/>
          </w:tcPr>
          <w:p w14:paraId="62888491" w14:textId="77777777" w:rsidR="00D67926" w:rsidRDefault="008D6FB8">
            <w:pPr>
              <w:rPr>
                <w:rFonts w:eastAsia="Times New Roman"/>
                <w:lang w:val="en-US"/>
              </w:rPr>
            </w:pPr>
            <w:r>
              <w:rPr>
                <w:rFonts w:eastAsia="Times New Roman"/>
                <w:b/>
                <w:bCs/>
                <w:lang w:val="en-US"/>
              </w:rPr>
              <w:t>ImagingStudy.procedure</w:t>
            </w:r>
          </w:p>
        </w:tc>
        <w:tc>
          <w:tcPr>
            <w:tcW w:w="0" w:type="auto"/>
            <w:vAlign w:val="center"/>
            <w:hideMark/>
          </w:tcPr>
          <w:p w14:paraId="2A529ACD" w14:textId="77777777" w:rsidR="00D67926" w:rsidRDefault="00D67926">
            <w:pPr>
              <w:rPr>
                <w:rFonts w:eastAsia="Times New Roman"/>
                <w:lang w:val="en-US"/>
              </w:rPr>
            </w:pPr>
          </w:p>
        </w:tc>
      </w:tr>
      <w:tr w:rsidR="00D67926" w14:paraId="6670247F" w14:textId="77777777">
        <w:trPr>
          <w:divId w:val="707486012"/>
          <w:tblCellSpacing w:w="15" w:type="dxa"/>
        </w:trPr>
        <w:tc>
          <w:tcPr>
            <w:tcW w:w="0" w:type="auto"/>
            <w:vAlign w:val="center"/>
            <w:hideMark/>
          </w:tcPr>
          <w:p w14:paraId="09041D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F977A6" w14:textId="77777777" w:rsidR="00D67926" w:rsidRDefault="008D6FB8">
            <w:pPr>
              <w:rPr>
                <w:rFonts w:eastAsia="Times New Roman"/>
                <w:lang w:val="en-US"/>
              </w:rPr>
            </w:pPr>
            <w:r>
              <w:rPr>
                <w:rFonts w:eastAsia="Times New Roman"/>
                <w:lang w:val="en-US"/>
              </w:rPr>
              <w:t>Type of procedure performed</w:t>
            </w:r>
          </w:p>
        </w:tc>
      </w:tr>
      <w:tr w:rsidR="00D67926" w14:paraId="2A0D5783" w14:textId="77777777">
        <w:trPr>
          <w:divId w:val="707486012"/>
          <w:tblCellSpacing w:w="15" w:type="dxa"/>
        </w:trPr>
        <w:tc>
          <w:tcPr>
            <w:tcW w:w="0" w:type="auto"/>
            <w:vAlign w:val="center"/>
            <w:hideMark/>
          </w:tcPr>
          <w:p w14:paraId="77350C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2BA2B2" w14:textId="77777777" w:rsidR="00D67926" w:rsidRDefault="008D6FB8">
            <w:pPr>
              <w:rPr>
                <w:rFonts w:eastAsia="Times New Roman"/>
                <w:lang w:val="en-US"/>
              </w:rPr>
            </w:pPr>
            <w:r>
              <w:rPr>
                <w:rFonts w:eastAsia="Times New Roman"/>
                <w:lang w:val="en-US"/>
              </w:rPr>
              <w:t>Type of procedure performed.</w:t>
            </w:r>
          </w:p>
        </w:tc>
      </w:tr>
      <w:tr w:rsidR="00D67926" w14:paraId="26624DCA" w14:textId="77777777">
        <w:trPr>
          <w:divId w:val="707486012"/>
          <w:tblCellSpacing w:w="15" w:type="dxa"/>
        </w:trPr>
        <w:tc>
          <w:tcPr>
            <w:tcW w:w="0" w:type="auto"/>
            <w:vAlign w:val="center"/>
            <w:hideMark/>
          </w:tcPr>
          <w:p w14:paraId="5CE3160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D1EC48" w14:textId="77777777" w:rsidR="00D67926" w:rsidRDefault="008D6FB8">
            <w:pPr>
              <w:rPr>
                <w:rFonts w:eastAsia="Times New Roman"/>
                <w:lang w:val="en-US"/>
              </w:rPr>
            </w:pPr>
            <w:r>
              <w:rPr>
                <w:rFonts w:eastAsia="Times New Roman"/>
                <w:lang w:val="en-US"/>
              </w:rPr>
              <w:t>For the Procedure.code, LOINC radiology orderables would be a good value set to use.</w:t>
            </w:r>
          </w:p>
        </w:tc>
      </w:tr>
      <w:tr w:rsidR="00D67926" w14:paraId="62D5324E" w14:textId="77777777">
        <w:trPr>
          <w:divId w:val="707486012"/>
          <w:tblCellSpacing w:w="15" w:type="dxa"/>
        </w:trPr>
        <w:tc>
          <w:tcPr>
            <w:tcW w:w="0" w:type="auto"/>
            <w:vAlign w:val="center"/>
            <w:hideMark/>
          </w:tcPr>
          <w:p w14:paraId="244F0AB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75BABA9" w14:textId="77777777" w:rsidR="00D67926" w:rsidRDefault="008D6FB8">
            <w:pPr>
              <w:rPr>
                <w:rFonts w:eastAsia="Times New Roman"/>
                <w:lang w:val="en-US"/>
              </w:rPr>
            </w:pPr>
            <w:r>
              <w:rPr>
                <w:rFonts w:eastAsia="Times New Roman"/>
                <w:lang w:val="en-US"/>
              </w:rPr>
              <w:t>ProcedureCodeSequence</w:t>
            </w:r>
          </w:p>
        </w:tc>
      </w:tr>
      <w:tr w:rsidR="00D67926" w14:paraId="1836329E" w14:textId="77777777">
        <w:trPr>
          <w:divId w:val="707486012"/>
          <w:tblCellSpacing w:w="15" w:type="dxa"/>
        </w:trPr>
        <w:tc>
          <w:tcPr>
            <w:tcW w:w="0" w:type="auto"/>
            <w:vAlign w:val="center"/>
            <w:hideMark/>
          </w:tcPr>
          <w:p w14:paraId="27F7D838" w14:textId="77777777" w:rsidR="00D67926" w:rsidRDefault="008D6FB8">
            <w:pPr>
              <w:rPr>
                <w:rFonts w:eastAsia="Times New Roman"/>
                <w:lang w:val="en-US"/>
              </w:rPr>
            </w:pPr>
            <w:r>
              <w:rPr>
                <w:rFonts w:eastAsia="Times New Roman"/>
                <w:b/>
                <w:bCs/>
                <w:lang w:val="en-US"/>
              </w:rPr>
              <w:t>ImagingStudy.interpreter</w:t>
            </w:r>
          </w:p>
        </w:tc>
        <w:tc>
          <w:tcPr>
            <w:tcW w:w="0" w:type="auto"/>
            <w:vAlign w:val="center"/>
            <w:hideMark/>
          </w:tcPr>
          <w:p w14:paraId="6A2E95D0" w14:textId="77777777" w:rsidR="00D67926" w:rsidRDefault="00D67926">
            <w:pPr>
              <w:rPr>
                <w:rFonts w:eastAsia="Times New Roman"/>
                <w:lang w:val="en-US"/>
              </w:rPr>
            </w:pPr>
          </w:p>
        </w:tc>
      </w:tr>
      <w:tr w:rsidR="00D67926" w14:paraId="31B884AA" w14:textId="77777777">
        <w:trPr>
          <w:divId w:val="707486012"/>
          <w:tblCellSpacing w:w="15" w:type="dxa"/>
        </w:trPr>
        <w:tc>
          <w:tcPr>
            <w:tcW w:w="0" w:type="auto"/>
            <w:vAlign w:val="center"/>
            <w:hideMark/>
          </w:tcPr>
          <w:p w14:paraId="72409A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612AED" w14:textId="77777777" w:rsidR="00D67926" w:rsidRDefault="008D6FB8">
            <w:pPr>
              <w:rPr>
                <w:rFonts w:eastAsia="Times New Roman"/>
                <w:lang w:val="en-US"/>
              </w:rPr>
            </w:pPr>
            <w:r>
              <w:rPr>
                <w:rFonts w:eastAsia="Times New Roman"/>
                <w:lang w:val="en-US"/>
              </w:rPr>
              <w:t>Who interpreted images</w:t>
            </w:r>
          </w:p>
        </w:tc>
      </w:tr>
      <w:tr w:rsidR="00D67926" w14:paraId="6E09D17A" w14:textId="77777777">
        <w:trPr>
          <w:divId w:val="707486012"/>
          <w:tblCellSpacing w:w="15" w:type="dxa"/>
        </w:trPr>
        <w:tc>
          <w:tcPr>
            <w:tcW w:w="0" w:type="auto"/>
            <w:vAlign w:val="center"/>
            <w:hideMark/>
          </w:tcPr>
          <w:p w14:paraId="0EC63A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CFC01C" w14:textId="77777777" w:rsidR="00D67926" w:rsidRDefault="008D6FB8">
            <w:pPr>
              <w:rPr>
                <w:rFonts w:eastAsia="Times New Roman"/>
                <w:lang w:val="en-US"/>
              </w:rPr>
            </w:pPr>
            <w:r>
              <w:rPr>
                <w:rFonts w:eastAsia="Times New Roman"/>
                <w:lang w:val="en-US"/>
              </w:rPr>
              <w:t>Who read the study and interpreted the images or other content.</w:t>
            </w:r>
          </w:p>
        </w:tc>
      </w:tr>
      <w:tr w:rsidR="00D67926" w14:paraId="5EFF4E54" w14:textId="77777777">
        <w:trPr>
          <w:divId w:val="707486012"/>
          <w:tblCellSpacing w:w="15" w:type="dxa"/>
        </w:trPr>
        <w:tc>
          <w:tcPr>
            <w:tcW w:w="0" w:type="auto"/>
            <w:vAlign w:val="center"/>
            <w:hideMark/>
          </w:tcPr>
          <w:p w14:paraId="09B6375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E752453" w14:textId="77777777" w:rsidR="00D67926" w:rsidRDefault="008D6FB8">
            <w:pPr>
              <w:rPr>
                <w:rFonts w:eastAsia="Times New Roman"/>
                <w:lang w:val="en-US"/>
              </w:rPr>
            </w:pPr>
            <w:r>
              <w:rPr>
                <w:rFonts w:eastAsia="Times New Roman"/>
                <w:lang w:val="en-US"/>
              </w:rPr>
              <w:t>Name of Physician(s) Reading Study</w:t>
            </w:r>
          </w:p>
        </w:tc>
      </w:tr>
      <w:tr w:rsidR="00D67926" w14:paraId="61A5072E" w14:textId="77777777">
        <w:trPr>
          <w:divId w:val="707486012"/>
          <w:tblCellSpacing w:w="15" w:type="dxa"/>
        </w:trPr>
        <w:tc>
          <w:tcPr>
            <w:tcW w:w="0" w:type="auto"/>
            <w:vAlign w:val="center"/>
            <w:hideMark/>
          </w:tcPr>
          <w:p w14:paraId="036CE5FA" w14:textId="77777777" w:rsidR="00D67926" w:rsidRDefault="008D6FB8">
            <w:pPr>
              <w:rPr>
                <w:rFonts w:eastAsia="Times New Roman"/>
                <w:lang w:val="en-US"/>
              </w:rPr>
            </w:pPr>
            <w:r>
              <w:rPr>
                <w:rFonts w:eastAsia="Times New Roman"/>
                <w:b/>
                <w:bCs/>
                <w:lang w:val="en-US"/>
              </w:rPr>
              <w:t>ImagingStudy.description</w:t>
            </w:r>
          </w:p>
        </w:tc>
        <w:tc>
          <w:tcPr>
            <w:tcW w:w="0" w:type="auto"/>
            <w:vAlign w:val="center"/>
            <w:hideMark/>
          </w:tcPr>
          <w:p w14:paraId="03BF6C29" w14:textId="77777777" w:rsidR="00D67926" w:rsidRDefault="00D67926">
            <w:pPr>
              <w:rPr>
                <w:rFonts w:eastAsia="Times New Roman"/>
                <w:lang w:val="en-US"/>
              </w:rPr>
            </w:pPr>
          </w:p>
        </w:tc>
      </w:tr>
      <w:tr w:rsidR="00D67926" w14:paraId="3026B5C5" w14:textId="77777777">
        <w:trPr>
          <w:divId w:val="707486012"/>
          <w:tblCellSpacing w:w="15" w:type="dxa"/>
        </w:trPr>
        <w:tc>
          <w:tcPr>
            <w:tcW w:w="0" w:type="auto"/>
            <w:vAlign w:val="center"/>
            <w:hideMark/>
          </w:tcPr>
          <w:p w14:paraId="131168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F3E1B6" w14:textId="77777777" w:rsidR="00D67926" w:rsidRDefault="008D6FB8">
            <w:pPr>
              <w:rPr>
                <w:rFonts w:eastAsia="Times New Roman"/>
                <w:lang w:val="en-US"/>
              </w:rPr>
            </w:pPr>
            <w:r>
              <w:rPr>
                <w:rFonts w:eastAsia="Times New Roman"/>
                <w:lang w:val="en-US"/>
              </w:rPr>
              <w:t>Institution-generated description</w:t>
            </w:r>
          </w:p>
        </w:tc>
      </w:tr>
      <w:tr w:rsidR="00D67926" w14:paraId="00961A58" w14:textId="77777777">
        <w:trPr>
          <w:divId w:val="707486012"/>
          <w:tblCellSpacing w:w="15" w:type="dxa"/>
        </w:trPr>
        <w:tc>
          <w:tcPr>
            <w:tcW w:w="0" w:type="auto"/>
            <w:vAlign w:val="center"/>
            <w:hideMark/>
          </w:tcPr>
          <w:p w14:paraId="581818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69956C" w14:textId="77777777" w:rsidR="00D67926" w:rsidRDefault="008D6FB8">
            <w:pPr>
              <w:rPr>
                <w:rFonts w:eastAsia="Times New Roman"/>
                <w:lang w:val="en-US"/>
              </w:rPr>
            </w:pPr>
            <w:r>
              <w:rPr>
                <w:rFonts w:eastAsia="Times New Roman"/>
                <w:lang w:val="en-US"/>
              </w:rPr>
              <w:t>Institution-generated description or classification of the Study performed.</w:t>
            </w:r>
          </w:p>
        </w:tc>
      </w:tr>
      <w:tr w:rsidR="00D67926" w14:paraId="070A26E5" w14:textId="77777777">
        <w:trPr>
          <w:divId w:val="707486012"/>
          <w:tblCellSpacing w:w="15" w:type="dxa"/>
        </w:trPr>
        <w:tc>
          <w:tcPr>
            <w:tcW w:w="0" w:type="auto"/>
            <w:vAlign w:val="center"/>
            <w:hideMark/>
          </w:tcPr>
          <w:p w14:paraId="197D47B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635BFC0" w14:textId="77777777" w:rsidR="00D67926" w:rsidRDefault="008D6FB8">
            <w:pPr>
              <w:rPr>
                <w:rFonts w:eastAsia="Times New Roman"/>
                <w:lang w:val="en-US"/>
              </w:rPr>
            </w:pPr>
            <w:r>
              <w:rPr>
                <w:rFonts w:eastAsia="Times New Roman"/>
                <w:lang w:val="en-US"/>
              </w:rPr>
              <w:t>StudyDescription</w:t>
            </w:r>
          </w:p>
        </w:tc>
      </w:tr>
      <w:tr w:rsidR="00D67926" w14:paraId="36EB3FBC" w14:textId="77777777">
        <w:trPr>
          <w:divId w:val="707486012"/>
          <w:tblCellSpacing w:w="15" w:type="dxa"/>
        </w:trPr>
        <w:tc>
          <w:tcPr>
            <w:tcW w:w="0" w:type="auto"/>
            <w:vAlign w:val="center"/>
            <w:hideMark/>
          </w:tcPr>
          <w:p w14:paraId="2B82DDE8" w14:textId="77777777" w:rsidR="00D67926" w:rsidRDefault="008D6FB8">
            <w:pPr>
              <w:rPr>
                <w:rFonts w:eastAsia="Times New Roman"/>
                <w:lang w:val="en-US"/>
              </w:rPr>
            </w:pPr>
            <w:r>
              <w:rPr>
                <w:rFonts w:eastAsia="Times New Roman"/>
                <w:b/>
                <w:bCs/>
                <w:lang w:val="en-US"/>
              </w:rPr>
              <w:t>ImagingStudy.series</w:t>
            </w:r>
          </w:p>
        </w:tc>
        <w:tc>
          <w:tcPr>
            <w:tcW w:w="0" w:type="auto"/>
            <w:vAlign w:val="center"/>
            <w:hideMark/>
          </w:tcPr>
          <w:p w14:paraId="5687E865" w14:textId="77777777" w:rsidR="00D67926" w:rsidRDefault="00D67926">
            <w:pPr>
              <w:rPr>
                <w:rFonts w:eastAsia="Times New Roman"/>
                <w:lang w:val="en-US"/>
              </w:rPr>
            </w:pPr>
          </w:p>
        </w:tc>
      </w:tr>
      <w:tr w:rsidR="00D67926" w14:paraId="3F53C55B" w14:textId="77777777">
        <w:trPr>
          <w:divId w:val="707486012"/>
          <w:tblCellSpacing w:w="15" w:type="dxa"/>
        </w:trPr>
        <w:tc>
          <w:tcPr>
            <w:tcW w:w="0" w:type="auto"/>
            <w:vAlign w:val="center"/>
            <w:hideMark/>
          </w:tcPr>
          <w:p w14:paraId="79F8EF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034AA7" w14:textId="77777777" w:rsidR="00D67926" w:rsidRDefault="008D6FB8">
            <w:pPr>
              <w:rPr>
                <w:rFonts w:eastAsia="Times New Roman"/>
                <w:lang w:val="en-US"/>
              </w:rPr>
            </w:pPr>
            <w:r>
              <w:rPr>
                <w:rFonts w:eastAsia="Times New Roman"/>
                <w:lang w:val="en-US"/>
              </w:rPr>
              <w:t>Each study has one or more series of instances</w:t>
            </w:r>
          </w:p>
        </w:tc>
      </w:tr>
      <w:tr w:rsidR="00D67926" w14:paraId="693F7FD8" w14:textId="77777777">
        <w:trPr>
          <w:divId w:val="707486012"/>
          <w:tblCellSpacing w:w="15" w:type="dxa"/>
        </w:trPr>
        <w:tc>
          <w:tcPr>
            <w:tcW w:w="0" w:type="auto"/>
            <w:vAlign w:val="center"/>
            <w:hideMark/>
          </w:tcPr>
          <w:p w14:paraId="0BC701F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A3F6C9" w14:textId="77777777" w:rsidR="00D67926" w:rsidRDefault="008D6FB8">
            <w:pPr>
              <w:rPr>
                <w:rFonts w:eastAsia="Times New Roman"/>
                <w:lang w:val="en-US"/>
              </w:rPr>
            </w:pPr>
            <w:r>
              <w:rPr>
                <w:rFonts w:eastAsia="Times New Roman"/>
                <w:lang w:val="en-US"/>
              </w:rPr>
              <w:t>Each study has one or more series of images or other content.</w:t>
            </w:r>
          </w:p>
        </w:tc>
      </w:tr>
      <w:tr w:rsidR="00D67926" w14:paraId="30360098" w14:textId="77777777">
        <w:trPr>
          <w:divId w:val="707486012"/>
          <w:tblCellSpacing w:w="15" w:type="dxa"/>
        </w:trPr>
        <w:tc>
          <w:tcPr>
            <w:tcW w:w="0" w:type="auto"/>
            <w:vAlign w:val="center"/>
            <w:hideMark/>
          </w:tcPr>
          <w:p w14:paraId="44186101" w14:textId="77777777" w:rsidR="00D67926" w:rsidRDefault="008D6FB8">
            <w:pPr>
              <w:rPr>
                <w:rFonts w:eastAsia="Times New Roman"/>
                <w:lang w:val="en-US"/>
              </w:rPr>
            </w:pPr>
            <w:r>
              <w:rPr>
                <w:rFonts w:eastAsia="Times New Roman"/>
                <w:b/>
                <w:bCs/>
                <w:lang w:val="en-US"/>
              </w:rPr>
              <w:t>ImagingStudy.series.number</w:t>
            </w:r>
          </w:p>
        </w:tc>
        <w:tc>
          <w:tcPr>
            <w:tcW w:w="0" w:type="auto"/>
            <w:vAlign w:val="center"/>
            <w:hideMark/>
          </w:tcPr>
          <w:p w14:paraId="764E2D8A" w14:textId="77777777" w:rsidR="00D67926" w:rsidRDefault="00D67926">
            <w:pPr>
              <w:rPr>
                <w:rFonts w:eastAsia="Times New Roman"/>
                <w:lang w:val="en-US"/>
              </w:rPr>
            </w:pPr>
          </w:p>
        </w:tc>
      </w:tr>
      <w:tr w:rsidR="00D67926" w14:paraId="564AC7EC" w14:textId="77777777">
        <w:trPr>
          <w:divId w:val="707486012"/>
          <w:tblCellSpacing w:w="15" w:type="dxa"/>
        </w:trPr>
        <w:tc>
          <w:tcPr>
            <w:tcW w:w="0" w:type="auto"/>
            <w:vAlign w:val="center"/>
            <w:hideMark/>
          </w:tcPr>
          <w:p w14:paraId="22C18B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16731B" w14:textId="77777777" w:rsidR="00D67926" w:rsidRDefault="008D6FB8">
            <w:pPr>
              <w:rPr>
                <w:rFonts w:eastAsia="Times New Roman"/>
                <w:lang w:val="en-US"/>
              </w:rPr>
            </w:pPr>
            <w:r>
              <w:rPr>
                <w:rFonts w:eastAsia="Times New Roman"/>
                <w:lang w:val="en-US"/>
              </w:rPr>
              <w:t>Numeric identifier of this series</w:t>
            </w:r>
          </w:p>
        </w:tc>
      </w:tr>
      <w:tr w:rsidR="00D67926" w14:paraId="101EBE8B" w14:textId="77777777">
        <w:trPr>
          <w:divId w:val="707486012"/>
          <w:tblCellSpacing w:w="15" w:type="dxa"/>
        </w:trPr>
        <w:tc>
          <w:tcPr>
            <w:tcW w:w="0" w:type="auto"/>
            <w:vAlign w:val="center"/>
            <w:hideMark/>
          </w:tcPr>
          <w:p w14:paraId="0DE47E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E81949" w14:textId="77777777" w:rsidR="00D67926" w:rsidRDefault="008D6FB8">
            <w:pPr>
              <w:rPr>
                <w:rFonts w:eastAsia="Times New Roman"/>
                <w:lang w:val="en-US"/>
              </w:rPr>
            </w:pPr>
            <w:r>
              <w:rPr>
                <w:rFonts w:eastAsia="Times New Roman"/>
                <w:lang w:val="en-US"/>
              </w:rPr>
              <w:t>The Numeric identifier of this series in the study.</w:t>
            </w:r>
          </w:p>
        </w:tc>
      </w:tr>
      <w:tr w:rsidR="00D67926" w14:paraId="098A3F97" w14:textId="77777777">
        <w:trPr>
          <w:divId w:val="707486012"/>
          <w:tblCellSpacing w:w="15" w:type="dxa"/>
        </w:trPr>
        <w:tc>
          <w:tcPr>
            <w:tcW w:w="0" w:type="auto"/>
            <w:vAlign w:val="center"/>
            <w:hideMark/>
          </w:tcPr>
          <w:p w14:paraId="068096B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E23AC00" w14:textId="77777777" w:rsidR="00D67926" w:rsidRDefault="008D6FB8">
            <w:pPr>
              <w:rPr>
                <w:rFonts w:eastAsia="Times New Roman"/>
                <w:lang w:val="en-US"/>
              </w:rPr>
            </w:pPr>
            <w:r>
              <w:rPr>
                <w:rFonts w:eastAsia="Times New Roman"/>
                <w:lang w:val="en-US"/>
              </w:rPr>
              <w:t>SeriesNumber</w:t>
            </w:r>
          </w:p>
        </w:tc>
      </w:tr>
      <w:tr w:rsidR="00D67926" w14:paraId="199CD495" w14:textId="77777777">
        <w:trPr>
          <w:divId w:val="707486012"/>
          <w:tblCellSpacing w:w="15" w:type="dxa"/>
        </w:trPr>
        <w:tc>
          <w:tcPr>
            <w:tcW w:w="0" w:type="auto"/>
            <w:vAlign w:val="center"/>
            <w:hideMark/>
          </w:tcPr>
          <w:p w14:paraId="17B63131" w14:textId="77777777" w:rsidR="00D67926" w:rsidRDefault="008D6FB8">
            <w:pPr>
              <w:rPr>
                <w:rFonts w:eastAsia="Times New Roman"/>
                <w:lang w:val="en-US"/>
              </w:rPr>
            </w:pPr>
            <w:r>
              <w:rPr>
                <w:rFonts w:eastAsia="Times New Roman"/>
                <w:b/>
                <w:bCs/>
                <w:lang w:val="en-US"/>
              </w:rPr>
              <w:t>ImagingStudy.series.modality</w:t>
            </w:r>
          </w:p>
        </w:tc>
        <w:tc>
          <w:tcPr>
            <w:tcW w:w="0" w:type="auto"/>
            <w:vAlign w:val="center"/>
            <w:hideMark/>
          </w:tcPr>
          <w:p w14:paraId="4389D428" w14:textId="77777777" w:rsidR="00D67926" w:rsidRDefault="00D67926">
            <w:pPr>
              <w:rPr>
                <w:rFonts w:eastAsia="Times New Roman"/>
                <w:lang w:val="en-US"/>
              </w:rPr>
            </w:pPr>
          </w:p>
        </w:tc>
      </w:tr>
      <w:tr w:rsidR="00D67926" w14:paraId="21B42C5F" w14:textId="77777777">
        <w:trPr>
          <w:divId w:val="707486012"/>
          <w:tblCellSpacing w:w="15" w:type="dxa"/>
        </w:trPr>
        <w:tc>
          <w:tcPr>
            <w:tcW w:w="0" w:type="auto"/>
            <w:vAlign w:val="center"/>
            <w:hideMark/>
          </w:tcPr>
          <w:p w14:paraId="309407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F5B1D6" w14:textId="77777777" w:rsidR="00D67926" w:rsidRDefault="008D6FB8">
            <w:pPr>
              <w:rPr>
                <w:rFonts w:eastAsia="Times New Roman"/>
                <w:lang w:val="en-US"/>
              </w:rPr>
            </w:pPr>
            <w:r>
              <w:rPr>
                <w:rFonts w:eastAsia="Times New Roman"/>
                <w:lang w:val="en-US"/>
              </w:rPr>
              <w:t>The modality of the instances in the series</w:t>
            </w:r>
          </w:p>
        </w:tc>
      </w:tr>
      <w:tr w:rsidR="00D67926" w14:paraId="501EAD75" w14:textId="77777777">
        <w:trPr>
          <w:divId w:val="707486012"/>
          <w:tblCellSpacing w:w="15" w:type="dxa"/>
        </w:trPr>
        <w:tc>
          <w:tcPr>
            <w:tcW w:w="0" w:type="auto"/>
            <w:vAlign w:val="center"/>
            <w:hideMark/>
          </w:tcPr>
          <w:p w14:paraId="1816F2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708EAF" w14:textId="77777777" w:rsidR="00D67926" w:rsidRDefault="008D6FB8">
            <w:pPr>
              <w:rPr>
                <w:rFonts w:eastAsia="Times New Roman"/>
                <w:lang w:val="en-US"/>
              </w:rPr>
            </w:pPr>
            <w:r>
              <w:rPr>
                <w:rFonts w:eastAsia="Times New Roman"/>
                <w:lang w:val="en-US"/>
              </w:rPr>
              <w:t>The modality of this series sequence.</w:t>
            </w:r>
          </w:p>
        </w:tc>
      </w:tr>
      <w:tr w:rsidR="00D67926" w14:paraId="2798459F" w14:textId="77777777">
        <w:trPr>
          <w:divId w:val="707486012"/>
          <w:tblCellSpacing w:w="15" w:type="dxa"/>
        </w:trPr>
        <w:tc>
          <w:tcPr>
            <w:tcW w:w="0" w:type="auto"/>
            <w:vAlign w:val="center"/>
            <w:hideMark/>
          </w:tcPr>
          <w:p w14:paraId="43F1523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BEB2933" w14:textId="77777777" w:rsidR="00D67926" w:rsidRDefault="008D6FB8">
            <w:pPr>
              <w:rPr>
                <w:rFonts w:eastAsia="Times New Roman"/>
                <w:lang w:val="en-US"/>
              </w:rPr>
            </w:pPr>
            <w:r>
              <w:rPr>
                <w:rFonts w:eastAsia="Times New Roman"/>
                <w:lang w:val="en-US"/>
              </w:rPr>
              <w:t>Modality</w:t>
            </w:r>
          </w:p>
        </w:tc>
      </w:tr>
      <w:tr w:rsidR="00D67926" w14:paraId="5AEA3BF0" w14:textId="77777777">
        <w:trPr>
          <w:divId w:val="707486012"/>
          <w:tblCellSpacing w:w="15" w:type="dxa"/>
        </w:trPr>
        <w:tc>
          <w:tcPr>
            <w:tcW w:w="0" w:type="auto"/>
            <w:vAlign w:val="center"/>
            <w:hideMark/>
          </w:tcPr>
          <w:p w14:paraId="17B3B22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3C6C115" w14:textId="77777777" w:rsidR="00D67926" w:rsidRDefault="008D6FB8">
            <w:pPr>
              <w:rPr>
                <w:rFonts w:eastAsia="Times New Roman"/>
                <w:lang w:val="en-US"/>
              </w:rPr>
            </w:pPr>
            <w:r>
              <w:rPr>
                <w:rFonts w:eastAsia="Times New Roman"/>
                <w:lang w:val="en-US"/>
              </w:rPr>
              <w:t>Type of acquired data in the instance</w:t>
            </w:r>
          </w:p>
        </w:tc>
      </w:tr>
      <w:tr w:rsidR="00D67926" w14:paraId="03191F1C" w14:textId="77777777">
        <w:trPr>
          <w:divId w:val="707486012"/>
          <w:tblCellSpacing w:w="15" w:type="dxa"/>
        </w:trPr>
        <w:tc>
          <w:tcPr>
            <w:tcW w:w="0" w:type="auto"/>
            <w:vAlign w:val="center"/>
            <w:hideMark/>
          </w:tcPr>
          <w:p w14:paraId="670A42F2" w14:textId="77777777" w:rsidR="00D67926" w:rsidRDefault="008D6FB8">
            <w:pPr>
              <w:rPr>
                <w:rFonts w:eastAsia="Times New Roman"/>
                <w:lang w:val="en-US"/>
              </w:rPr>
            </w:pPr>
            <w:r>
              <w:rPr>
                <w:rFonts w:eastAsia="Times New Roman"/>
                <w:b/>
                <w:bCs/>
                <w:lang w:val="en-US"/>
              </w:rPr>
              <w:t>ImagingStudy.series.uid</w:t>
            </w:r>
          </w:p>
        </w:tc>
        <w:tc>
          <w:tcPr>
            <w:tcW w:w="0" w:type="auto"/>
            <w:vAlign w:val="center"/>
            <w:hideMark/>
          </w:tcPr>
          <w:p w14:paraId="0FB7392D" w14:textId="77777777" w:rsidR="00D67926" w:rsidRDefault="00D67926">
            <w:pPr>
              <w:rPr>
                <w:rFonts w:eastAsia="Times New Roman"/>
                <w:lang w:val="en-US"/>
              </w:rPr>
            </w:pPr>
          </w:p>
        </w:tc>
      </w:tr>
      <w:tr w:rsidR="00D67926" w14:paraId="1C34A7EB" w14:textId="77777777">
        <w:trPr>
          <w:divId w:val="707486012"/>
          <w:tblCellSpacing w:w="15" w:type="dxa"/>
        </w:trPr>
        <w:tc>
          <w:tcPr>
            <w:tcW w:w="0" w:type="auto"/>
            <w:vAlign w:val="center"/>
            <w:hideMark/>
          </w:tcPr>
          <w:p w14:paraId="75CB2B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5634CF" w14:textId="77777777" w:rsidR="00D67926" w:rsidRDefault="008D6FB8">
            <w:pPr>
              <w:rPr>
                <w:rFonts w:eastAsia="Times New Roman"/>
                <w:lang w:val="en-US"/>
              </w:rPr>
            </w:pPr>
            <w:r>
              <w:rPr>
                <w:rFonts w:eastAsia="Times New Roman"/>
                <w:lang w:val="en-US"/>
              </w:rPr>
              <w:t>Formal identifier for this series</w:t>
            </w:r>
          </w:p>
        </w:tc>
      </w:tr>
      <w:tr w:rsidR="00D67926" w14:paraId="2AE97165" w14:textId="77777777">
        <w:trPr>
          <w:divId w:val="707486012"/>
          <w:tblCellSpacing w:w="15" w:type="dxa"/>
        </w:trPr>
        <w:tc>
          <w:tcPr>
            <w:tcW w:w="0" w:type="auto"/>
            <w:vAlign w:val="center"/>
            <w:hideMark/>
          </w:tcPr>
          <w:p w14:paraId="2B1A97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24554E" w14:textId="77777777" w:rsidR="00D67926" w:rsidRDefault="008D6FB8">
            <w:pPr>
              <w:rPr>
                <w:rFonts w:eastAsia="Times New Roman"/>
                <w:lang w:val="en-US"/>
              </w:rPr>
            </w:pPr>
            <w:r>
              <w:rPr>
                <w:rFonts w:eastAsia="Times New Roman"/>
                <w:lang w:val="en-US"/>
              </w:rPr>
              <w:t>Formal identifier for this series.</w:t>
            </w:r>
          </w:p>
        </w:tc>
      </w:tr>
      <w:tr w:rsidR="00D67926" w14:paraId="0C4C7C50" w14:textId="77777777">
        <w:trPr>
          <w:divId w:val="707486012"/>
          <w:tblCellSpacing w:w="15" w:type="dxa"/>
        </w:trPr>
        <w:tc>
          <w:tcPr>
            <w:tcW w:w="0" w:type="auto"/>
            <w:vAlign w:val="center"/>
            <w:hideMark/>
          </w:tcPr>
          <w:p w14:paraId="58B0044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3A14121" w14:textId="77777777" w:rsidR="00D67926" w:rsidRDefault="008D6FB8">
            <w:pPr>
              <w:rPr>
                <w:rFonts w:eastAsia="Times New Roman"/>
                <w:lang w:val="en-US"/>
              </w:rPr>
            </w:pPr>
            <w:r>
              <w:rPr>
                <w:rFonts w:eastAsia="Times New Roman"/>
                <w:lang w:val="en-US"/>
              </w:rPr>
              <w:t>SeriesInstanceUID</w:t>
            </w:r>
          </w:p>
        </w:tc>
      </w:tr>
      <w:tr w:rsidR="00D67926" w14:paraId="6414C680" w14:textId="77777777">
        <w:trPr>
          <w:divId w:val="707486012"/>
          <w:tblCellSpacing w:w="15" w:type="dxa"/>
        </w:trPr>
        <w:tc>
          <w:tcPr>
            <w:tcW w:w="0" w:type="auto"/>
            <w:vAlign w:val="center"/>
            <w:hideMark/>
          </w:tcPr>
          <w:p w14:paraId="6D49BD23" w14:textId="77777777" w:rsidR="00D67926" w:rsidRDefault="008D6FB8">
            <w:pPr>
              <w:rPr>
                <w:rFonts w:eastAsia="Times New Roman"/>
                <w:lang w:val="en-US"/>
              </w:rPr>
            </w:pPr>
            <w:r>
              <w:rPr>
                <w:rFonts w:eastAsia="Times New Roman"/>
                <w:b/>
                <w:bCs/>
                <w:lang w:val="en-US"/>
              </w:rPr>
              <w:t>ImagingStudy.series.description</w:t>
            </w:r>
          </w:p>
        </w:tc>
        <w:tc>
          <w:tcPr>
            <w:tcW w:w="0" w:type="auto"/>
            <w:vAlign w:val="center"/>
            <w:hideMark/>
          </w:tcPr>
          <w:p w14:paraId="40E9CAC5" w14:textId="77777777" w:rsidR="00D67926" w:rsidRDefault="00D67926">
            <w:pPr>
              <w:rPr>
                <w:rFonts w:eastAsia="Times New Roman"/>
                <w:lang w:val="en-US"/>
              </w:rPr>
            </w:pPr>
          </w:p>
        </w:tc>
      </w:tr>
      <w:tr w:rsidR="00D67926" w14:paraId="2AAB906C" w14:textId="77777777">
        <w:trPr>
          <w:divId w:val="707486012"/>
          <w:tblCellSpacing w:w="15" w:type="dxa"/>
        </w:trPr>
        <w:tc>
          <w:tcPr>
            <w:tcW w:w="0" w:type="auto"/>
            <w:vAlign w:val="center"/>
            <w:hideMark/>
          </w:tcPr>
          <w:p w14:paraId="0C0FFB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365018" w14:textId="77777777" w:rsidR="00D67926" w:rsidRDefault="008D6FB8">
            <w:pPr>
              <w:rPr>
                <w:rFonts w:eastAsia="Times New Roman"/>
                <w:lang w:val="en-US"/>
              </w:rPr>
            </w:pPr>
            <w:r>
              <w:rPr>
                <w:rFonts w:eastAsia="Times New Roman"/>
                <w:lang w:val="en-US"/>
              </w:rPr>
              <w:t>A description of the series</w:t>
            </w:r>
          </w:p>
        </w:tc>
      </w:tr>
      <w:tr w:rsidR="00D67926" w14:paraId="5B8975E7" w14:textId="77777777">
        <w:trPr>
          <w:divId w:val="707486012"/>
          <w:tblCellSpacing w:w="15" w:type="dxa"/>
        </w:trPr>
        <w:tc>
          <w:tcPr>
            <w:tcW w:w="0" w:type="auto"/>
            <w:vAlign w:val="center"/>
            <w:hideMark/>
          </w:tcPr>
          <w:p w14:paraId="12D041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7527EC" w14:textId="77777777" w:rsidR="00D67926" w:rsidRDefault="008D6FB8">
            <w:pPr>
              <w:rPr>
                <w:rFonts w:eastAsia="Times New Roman"/>
                <w:lang w:val="en-US"/>
              </w:rPr>
            </w:pPr>
            <w:r>
              <w:rPr>
                <w:rFonts w:eastAsia="Times New Roman"/>
                <w:lang w:val="en-US"/>
              </w:rPr>
              <w:t>A description of the series.</w:t>
            </w:r>
          </w:p>
        </w:tc>
      </w:tr>
      <w:tr w:rsidR="00D67926" w14:paraId="6AF0D4C8" w14:textId="77777777">
        <w:trPr>
          <w:divId w:val="707486012"/>
          <w:tblCellSpacing w:w="15" w:type="dxa"/>
        </w:trPr>
        <w:tc>
          <w:tcPr>
            <w:tcW w:w="0" w:type="auto"/>
            <w:vAlign w:val="center"/>
            <w:hideMark/>
          </w:tcPr>
          <w:p w14:paraId="437D11B5"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301D3116" w14:textId="77777777" w:rsidR="00D67926" w:rsidRDefault="008D6FB8">
            <w:pPr>
              <w:rPr>
                <w:rFonts w:eastAsia="Times New Roman"/>
                <w:lang w:val="en-US"/>
              </w:rPr>
            </w:pPr>
            <w:r>
              <w:rPr>
                <w:rFonts w:eastAsia="Times New Roman"/>
                <w:lang w:val="en-US"/>
              </w:rPr>
              <w:t>SeriesDescription</w:t>
            </w:r>
          </w:p>
        </w:tc>
      </w:tr>
      <w:tr w:rsidR="00D67926" w14:paraId="21A0A053" w14:textId="77777777">
        <w:trPr>
          <w:divId w:val="707486012"/>
          <w:tblCellSpacing w:w="15" w:type="dxa"/>
        </w:trPr>
        <w:tc>
          <w:tcPr>
            <w:tcW w:w="0" w:type="auto"/>
            <w:vAlign w:val="center"/>
            <w:hideMark/>
          </w:tcPr>
          <w:p w14:paraId="341FFAE9" w14:textId="77777777" w:rsidR="00D67926" w:rsidRDefault="008D6FB8">
            <w:pPr>
              <w:rPr>
                <w:rFonts w:eastAsia="Times New Roman"/>
                <w:lang w:val="en-US"/>
              </w:rPr>
            </w:pPr>
            <w:r>
              <w:rPr>
                <w:rFonts w:eastAsia="Times New Roman"/>
                <w:b/>
                <w:bCs/>
                <w:lang w:val="en-US"/>
              </w:rPr>
              <w:t>ImagingStudy.series.numberOfInstances</w:t>
            </w:r>
          </w:p>
        </w:tc>
        <w:tc>
          <w:tcPr>
            <w:tcW w:w="0" w:type="auto"/>
            <w:vAlign w:val="center"/>
            <w:hideMark/>
          </w:tcPr>
          <w:p w14:paraId="49E99908" w14:textId="77777777" w:rsidR="00D67926" w:rsidRDefault="00D67926">
            <w:pPr>
              <w:rPr>
                <w:rFonts w:eastAsia="Times New Roman"/>
                <w:lang w:val="en-US"/>
              </w:rPr>
            </w:pPr>
          </w:p>
        </w:tc>
      </w:tr>
      <w:tr w:rsidR="00D67926" w14:paraId="0270A87B" w14:textId="77777777">
        <w:trPr>
          <w:divId w:val="707486012"/>
          <w:tblCellSpacing w:w="15" w:type="dxa"/>
        </w:trPr>
        <w:tc>
          <w:tcPr>
            <w:tcW w:w="0" w:type="auto"/>
            <w:vAlign w:val="center"/>
            <w:hideMark/>
          </w:tcPr>
          <w:p w14:paraId="2A3350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A4B2EB" w14:textId="77777777" w:rsidR="00D67926" w:rsidRDefault="008D6FB8">
            <w:pPr>
              <w:rPr>
                <w:rFonts w:eastAsia="Times New Roman"/>
                <w:lang w:val="en-US"/>
              </w:rPr>
            </w:pPr>
            <w:r>
              <w:rPr>
                <w:rFonts w:eastAsia="Times New Roman"/>
                <w:lang w:val="en-US"/>
              </w:rPr>
              <w:t>Number of Series Related Instances</w:t>
            </w:r>
          </w:p>
        </w:tc>
      </w:tr>
      <w:tr w:rsidR="00D67926" w14:paraId="119ED7F8" w14:textId="77777777">
        <w:trPr>
          <w:divId w:val="707486012"/>
          <w:tblCellSpacing w:w="15" w:type="dxa"/>
        </w:trPr>
        <w:tc>
          <w:tcPr>
            <w:tcW w:w="0" w:type="auto"/>
            <w:vAlign w:val="center"/>
            <w:hideMark/>
          </w:tcPr>
          <w:p w14:paraId="36FC389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14FF9D" w14:textId="77777777" w:rsidR="00D67926" w:rsidRDefault="008D6FB8">
            <w:pPr>
              <w:rPr>
                <w:rFonts w:eastAsia="Times New Roman"/>
                <w:lang w:val="en-US"/>
              </w:rPr>
            </w:pPr>
            <w:r>
              <w:rPr>
                <w:rFonts w:eastAsia="Times New Roman"/>
                <w:lang w:val="en-US"/>
              </w:rPr>
              <w:t>Number of SOP Instances in Series.</w:t>
            </w:r>
          </w:p>
        </w:tc>
      </w:tr>
      <w:tr w:rsidR="00D67926" w14:paraId="0E3FB828" w14:textId="77777777">
        <w:trPr>
          <w:divId w:val="707486012"/>
          <w:tblCellSpacing w:w="15" w:type="dxa"/>
        </w:trPr>
        <w:tc>
          <w:tcPr>
            <w:tcW w:w="0" w:type="auto"/>
            <w:vAlign w:val="center"/>
            <w:hideMark/>
          </w:tcPr>
          <w:p w14:paraId="15D005D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87C93D1" w14:textId="77777777" w:rsidR="00D67926" w:rsidRDefault="008D6FB8">
            <w:pPr>
              <w:rPr>
                <w:rFonts w:eastAsia="Times New Roman"/>
                <w:lang w:val="en-US"/>
              </w:rPr>
            </w:pPr>
            <w:r>
              <w:rPr>
                <w:rFonts w:eastAsia="Times New Roman"/>
                <w:lang w:val="en-US"/>
              </w:rPr>
              <w:t>NumberOfSeriesRelatedInstances</w:t>
            </w:r>
          </w:p>
        </w:tc>
      </w:tr>
      <w:tr w:rsidR="00D67926" w14:paraId="5D608E9B" w14:textId="77777777">
        <w:trPr>
          <w:divId w:val="707486012"/>
          <w:tblCellSpacing w:w="15" w:type="dxa"/>
        </w:trPr>
        <w:tc>
          <w:tcPr>
            <w:tcW w:w="0" w:type="auto"/>
            <w:vAlign w:val="center"/>
            <w:hideMark/>
          </w:tcPr>
          <w:p w14:paraId="3D889A58" w14:textId="77777777" w:rsidR="00D67926" w:rsidRDefault="008D6FB8">
            <w:pPr>
              <w:rPr>
                <w:rFonts w:eastAsia="Times New Roman"/>
                <w:lang w:val="en-US"/>
              </w:rPr>
            </w:pPr>
            <w:r>
              <w:rPr>
                <w:rFonts w:eastAsia="Times New Roman"/>
                <w:b/>
                <w:bCs/>
                <w:lang w:val="en-US"/>
              </w:rPr>
              <w:t>ImagingStudy.series.availability</w:t>
            </w:r>
          </w:p>
        </w:tc>
        <w:tc>
          <w:tcPr>
            <w:tcW w:w="0" w:type="auto"/>
            <w:vAlign w:val="center"/>
            <w:hideMark/>
          </w:tcPr>
          <w:p w14:paraId="3C95E435" w14:textId="77777777" w:rsidR="00D67926" w:rsidRDefault="00D67926">
            <w:pPr>
              <w:rPr>
                <w:rFonts w:eastAsia="Times New Roman"/>
                <w:lang w:val="en-US"/>
              </w:rPr>
            </w:pPr>
          </w:p>
        </w:tc>
      </w:tr>
      <w:tr w:rsidR="00D67926" w14:paraId="108E2A77" w14:textId="77777777">
        <w:trPr>
          <w:divId w:val="707486012"/>
          <w:tblCellSpacing w:w="15" w:type="dxa"/>
        </w:trPr>
        <w:tc>
          <w:tcPr>
            <w:tcW w:w="0" w:type="auto"/>
            <w:vAlign w:val="center"/>
            <w:hideMark/>
          </w:tcPr>
          <w:p w14:paraId="5C4BC9D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8B2EC5" w14:textId="77777777" w:rsidR="00D67926" w:rsidRDefault="008D6FB8">
            <w:pPr>
              <w:rPr>
                <w:rFonts w:eastAsia="Times New Roman"/>
                <w:lang w:val="en-US"/>
              </w:rPr>
            </w:pPr>
            <w:r>
              <w:rPr>
                <w:rFonts w:eastAsia="Times New Roman"/>
                <w:lang w:val="en-US"/>
              </w:rPr>
              <w:t>Availability of series (online, offline or nearline).</w:t>
            </w:r>
          </w:p>
        </w:tc>
      </w:tr>
      <w:tr w:rsidR="00D67926" w14:paraId="4D28EF9C" w14:textId="77777777">
        <w:trPr>
          <w:divId w:val="707486012"/>
          <w:tblCellSpacing w:w="15" w:type="dxa"/>
        </w:trPr>
        <w:tc>
          <w:tcPr>
            <w:tcW w:w="0" w:type="auto"/>
            <w:vAlign w:val="center"/>
            <w:hideMark/>
          </w:tcPr>
          <w:p w14:paraId="38FFC41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7135ECE" w14:textId="77777777" w:rsidR="00D67926" w:rsidRDefault="008D6FB8">
            <w:pPr>
              <w:rPr>
                <w:rFonts w:eastAsia="Times New Roman"/>
                <w:lang w:val="en-US"/>
              </w:rPr>
            </w:pPr>
            <w:r>
              <w:rPr>
                <w:rFonts w:eastAsia="Times New Roman"/>
                <w:lang w:val="en-US"/>
              </w:rPr>
              <w:t>InstanceAvailability</w:t>
            </w:r>
          </w:p>
        </w:tc>
      </w:tr>
      <w:tr w:rsidR="00D67926" w14:paraId="53E68ACE" w14:textId="77777777">
        <w:trPr>
          <w:divId w:val="707486012"/>
          <w:tblCellSpacing w:w="15" w:type="dxa"/>
        </w:trPr>
        <w:tc>
          <w:tcPr>
            <w:tcW w:w="0" w:type="auto"/>
            <w:vAlign w:val="center"/>
            <w:hideMark/>
          </w:tcPr>
          <w:p w14:paraId="367D074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58D96FE" w14:textId="77777777" w:rsidR="00D67926" w:rsidRDefault="008D6FB8">
            <w:pPr>
              <w:rPr>
                <w:rFonts w:eastAsia="Times New Roman"/>
                <w:lang w:val="en-US"/>
              </w:rPr>
            </w:pPr>
            <w:r>
              <w:rPr>
                <w:rFonts w:eastAsia="Times New Roman"/>
                <w:lang w:val="en-US"/>
              </w:rPr>
              <w:t>Availability of the resource</w:t>
            </w:r>
          </w:p>
        </w:tc>
      </w:tr>
      <w:tr w:rsidR="00D67926" w14:paraId="7A7CCDD3" w14:textId="77777777">
        <w:trPr>
          <w:divId w:val="707486012"/>
          <w:tblCellSpacing w:w="15" w:type="dxa"/>
        </w:trPr>
        <w:tc>
          <w:tcPr>
            <w:tcW w:w="0" w:type="auto"/>
            <w:vAlign w:val="center"/>
            <w:hideMark/>
          </w:tcPr>
          <w:p w14:paraId="4E67D67A" w14:textId="77777777" w:rsidR="00D67926" w:rsidRDefault="008D6FB8">
            <w:pPr>
              <w:rPr>
                <w:rFonts w:eastAsia="Times New Roman"/>
                <w:lang w:val="en-US"/>
              </w:rPr>
            </w:pPr>
            <w:r>
              <w:rPr>
                <w:rFonts w:eastAsia="Times New Roman"/>
                <w:b/>
                <w:bCs/>
                <w:lang w:val="en-US"/>
              </w:rPr>
              <w:t>ImagingStudy.series.url</w:t>
            </w:r>
          </w:p>
        </w:tc>
        <w:tc>
          <w:tcPr>
            <w:tcW w:w="0" w:type="auto"/>
            <w:vAlign w:val="center"/>
            <w:hideMark/>
          </w:tcPr>
          <w:p w14:paraId="009BF7C4" w14:textId="77777777" w:rsidR="00D67926" w:rsidRDefault="00D67926">
            <w:pPr>
              <w:rPr>
                <w:rFonts w:eastAsia="Times New Roman"/>
                <w:lang w:val="en-US"/>
              </w:rPr>
            </w:pPr>
          </w:p>
        </w:tc>
      </w:tr>
      <w:tr w:rsidR="00D67926" w14:paraId="720A7C7C" w14:textId="77777777">
        <w:trPr>
          <w:divId w:val="707486012"/>
          <w:tblCellSpacing w:w="15" w:type="dxa"/>
        </w:trPr>
        <w:tc>
          <w:tcPr>
            <w:tcW w:w="0" w:type="auto"/>
            <w:vAlign w:val="center"/>
            <w:hideMark/>
          </w:tcPr>
          <w:p w14:paraId="20F11D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0A5FCF" w14:textId="77777777" w:rsidR="00D67926" w:rsidRDefault="008D6FB8">
            <w:pPr>
              <w:rPr>
                <w:rFonts w:eastAsia="Times New Roman"/>
                <w:lang w:val="en-US"/>
              </w:rPr>
            </w:pPr>
            <w:r>
              <w:rPr>
                <w:rFonts w:eastAsia="Times New Roman"/>
                <w:lang w:val="en-US"/>
              </w:rPr>
              <w:t>Location of the referenced instance(s)</w:t>
            </w:r>
          </w:p>
        </w:tc>
      </w:tr>
      <w:tr w:rsidR="00D67926" w14:paraId="7F746D3D" w14:textId="77777777">
        <w:trPr>
          <w:divId w:val="707486012"/>
          <w:tblCellSpacing w:w="15" w:type="dxa"/>
        </w:trPr>
        <w:tc>
          <w:tcPr>
            <w:tcW w:w="0" w:type="auto"/>
            <w:vAlign w:val="center"/>
            <w:hideMark/>
          </w:tcPr>
          <w:p w14:paraId="17569D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EAEC34" w14:textId="77777777" w:rsidR="00D67926" w:rsidRDefault="008D6FB8">
            <w:pPr>
              <w:rPr>
                <w:rFonts w:eastAsia="Times New Roman"/>
                <w:lang w:val="en-US"/>
              </w:rPr>
            </w:pPr>
            <w:r>
              <w:rPr>
                <w:rFonts w:eastAsia="Times New Roman"/>
                <w:lang w:val="en-US"/>
              </w:rPr>
              <w:t>URI/URL specifying the location of the referenced series using WADO-RS.</w:t>
            </w:r>
          </w:p>
        </w:tc>
      </w:tr>
      <w:tr w:rsidR="00D67926" w14:paraId="407E3CC4" w14:textId="77777777">
        <w:trPr>
          <w:divId w:val="707486012"/>
          <w:tblCellSpacing w:w="15" w:type="dxa"/>
        </w:trPr>
        <w:tc>
          <w:tcPr>
            <w:tcW w:w="0" w:type="auto"/>
            <w:vAlign w:val="center"/>
            <w:hideMark/>
          </w:tcPr>
          <w:p w14:paraId="308FC22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6186242" w14:textId="77777777" w:rsidR="00D67926" w:rsidRDefault="008D6FB8">
            <w:pPr>
              <w:rPr>
                <w:rFonts w:eastAsia="Times New Roman"/>
                <w:lang w:val="en-US"/>
              </w:rPr>
            </w:pPr>
            <w:r>
              <w:rPr>
                <w:rFonts w:eastAsia="Times New Roman"/>
                <w:lang w:val="en-US"/>
              </w:rPr>
              <w:t>RetrieveURI</w:t>
            </w:r>
          </w:p>
        </w:tc>
      </w:tr>
      <w:tr w:rsidR="00D67926" w14:paraId="53E6217C" w14:textId="77777777">
        <w:trPr>
          <w:divId w:val="707486012"/>
          <w:tblCellSpacing w:w="15" w:type="dxa"/>
        </w:trPr>
        <w:tc>
          <w:tcPr>
            <w:tcW w:w="0" w:type="auto"/>
            <w:vAlign w:val="center"/>
            <w:hideMark/>
          </w:tcPr>
          <w:p w14:paraId="45EE0D49" w14:textId="77777777" w:rsidR="00D67926" w:rsidRDefault="008D6FB8">
            <w:pPr>
              <w:rPr>
                <w:rFonts w:eastAsia="Times New Roman"/>
                <w:lang w:val="en-US"/>
              </w:rPr>
            </w:pPr>
            <w:r>
              <w:rPr>
                <w:rFonts w:eastAsia="Times New Roman"/>
                <w:b/>
                <w:bCs/>
                <w:lang w:val="en-US"/>
              </w:rPr>
              <w:t>ImagingStudy.series.bodySite</w:t>
            </w:r>
          </w:p>
        </w:tc>
        <w:tc>
          <w:tcPr>
            <w:tcW w:w="0" w:type="auto"/>
            <w:vAlign w:val="center"/>
            <w:hideMark/>
          </w:tcPr>
          <w:p w14:paraId="58807A71" w14:textId="77777777" w:rsidR="00D67926" w:rsidRDefault="00D67926">
            <w:pPr>
              <w:rPr>
                <w:rFonts w:eastAsia="Times New Roman"/>
                <w:lang w:val="en-US"/>
              </w:rPr>
            </w:pPr>
          </w:p>
        </w:tc>
      </w:tr>
      <w:tr w:rsidR="00D67926" w14:paraId="3AD573E6" w14:textId="77777777">
        <w:trPr>
          <w:divId w:val="707486012"/>
          <w:tblCellSpacing w:w="15" w:type="dxa"/>
        </w:trPr>
        <w:tc>
          <w:tcPr>
            <w:tcW w:w="0" w:type="auto"/>
            <w:vAlign w:val="center"/>
            <w:hideMark/>
          </w:tcPr>
          <w:p w14:paraId="3E9F63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AA6446" w14:textId="77777777" w:rsidR="00D67926" w:rsidRDefault="008D6FB8">
            <w:pPr>
              <w:rPr>
                <w:rFonts w:eastAsia="Times New Roman"/>
                <w:lang w:val="en-US"/>
              </w:rPr>
            </w:pPr>
            <w:r>
              <w:rPr>
                <w:rFonts w:eastAsia="Times New Roman"/>
                <w:lang w:val="en-US"/>
              </w:rPr>
              <w:t>Body part examined</w:t>
            </w:r>
          </w:p>
        </w:tc>
      </w:tr>
      <w:tr w:rsidR="00D67926" w14:paraId="4ABAF61A" w14:textId="77777777">
        <w:trPr>
          <w:divId w:val="707486012"/>
          <w:tblCellSpacing w:w="15" w:type="dxa"/>
        </w:trPr>
        <w:tc>
          <w:tcPr>
            <w:tcW w:w="0" w:type="auto"/>
            <w:vAlign w:val="center"/>
            <w:hideMark/>
          </w:tcPr>
          <w:p w14:paraId="29CC07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4149DA" w14:textId="77777777" w:rsidR="00D67926" w:rsidRDefault="008D6FB8">
            <w:pPr>
              <w:rPr>
                <w:rFonts w:eastAsia="Times New Roman"/>
                <w:lang w:val="en-US"/>
              </w:rPr>
            </w:pPr>
            <w:r>
              <w:rPr>
                <w:rFonts w:eastAsia="Times New Roman"/>
                <w:lang w:val="en-US"/>
              </w:rPr>
              <w:t>Body part examined. See DICOM Part 16 Annex L for the mapping from DICOM to Snomed.</w:t>
            </w:r>
          </w:p>
        </w:tc>
      </w:tr>
      <w:tr w:rsidR="00D67926" w14:paraId="2FCB1FD8" w14:textId="77777777">
        <w:trPr>
          <w:divId w:val="707486012"/>
          <w:tblCellSpacing w:w="15" w:type="dxa"/>
        </w:trPr>
        <w:tc>
          <w:tcPr>
            <w:tcW w:w="0" w:type="auto"/>
            <w:vAlign w:val="center"/>
            <w:hideMark/>
          </w:tcPr>
          <w:p w14:paraId="01802F5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DA50C06" w14:textId="77777777" w:rsidR="00D67926" w:rsidRDefault="008D6FB8">
            <w:pPr>
              <w:rPr>
                <w:rFonts w:eastAsia="Times New Roman"/>
                <w:lang w:val="en-US"/>
              </w:rPr>
            </w:pPr>
            <w:r>
              <w:rPr>
                <w:rFonts w:eastAsia="Times New Roman"/>
                <w:lang w:val="en-US"/>
              </w:rPr>
              <w:t>BodyPartExamined</w:t>
            </w:r>
          </w:p>
        </w:tc>
      </w:tr>
      <w:tr w:rsidR="00D67926" w14:paraId="0E942842" w14:textId="77777777">
        <w:trPr>
          <w:divId w:val="707486012"/>
          <w:tblCellSpacing w:w="15" w:type="dxa"/>
        </w:trPr>
        <w:tc>
          <w:tcPr>
            <w:tcW w:w="0" w:type="auto"/>
            <w:vAlign w:val="center"/>
            <w:hideMark/>
          </w:tcPr>
          <w:p w14:paraId="1E91626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A78925F"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0D9C6FB3" w14:textId="77777777">
        <w:trPr>
          <w:divId w:val="707486012"/>
          <w:tblCellSpacing w:w="15" w:type="dxa"/>
        </w:trPr>
        <w:tc>
          <w:tcPr>
            <w:tcW w:w="0" w:type="auto"/>
            <w:vAlign w:val="center"/>
            <w:hideMark/>
          </w:tcPr>
          <w:p w14:paraId="64D930C2" w14:textId="77777777" w:rsidR="00D67926" w:rsidRDefault="008D6FB8">
            <w:pPr>
              <w:rPr>
                <w:rFonts w:eastAsia="Times New Roman"/>
                <w:lang w:val="en-US"/>
              </w:rPr>
            </w:pPr>
            <w:r>
              <w:rPr>
                <w:rFonts w:eastAsia="Times New Roman"/>
                <w:b/>
                <w:bCs/>
                <w:lang w:val="en-US"/>
              </w:rPr>
              <w:t>ImagingStudy.series.laterality</w:t>
            </w:r>
          </w:p>
        </w:tc>
        <w:tc>
          <w:tcPr>
            <w:tcW w:w="0" w:type="auto"/>
            <w:vAlign w:val="center"/>
            <w:hideMark/>
          </w:tcPr>
          <w:p w14:paraId="7B3078EF" w14:textId="77777777" w:rsidR="00D67926" w:rsidRDefault="00D67926">
            <w:pPr>
              <w:rPr>
                <w:rFonts w:eastAsia="Times New Roman"/>
                <w:lang w:val="en-US"/>
              </w:rPr>
            </w:pPr>
          </w:p>
        </w:tc>
      </w:tr>
      <w:tr w:rsidR="00D67926" w14:paraId="5695A2C8" w14:textId="77777777">
        <w:trPr>
          <w:divId w:val="707486012"/>
          <w:tblCellSpacing w:w="15" w:type="dxa"/>
        </w:trPr>
        <w:tc>
          <w:tcPr>
            <w:tcW w:w="0" w:type="auto"/>
            <w:vAlign w:val="center"/>
            <w:hideMark/>
          </w:tcPr>
          <w:p w14:paraId="4575D7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E0FEA3" w14:textId="77777777" w:rsidR="00D67926" w:rsidRDefault="008D6FB8">
            <w:pPr>
              <w:rPr>
                <w:rFonts w:eastAsia="Times New Roman"/>
                <w:lang w:val="en-US"/>
              </w:rPr>
            </w:pPr>
            <w:r>
              <w:rPr>
                <w:rFonts w:eastAsia="Times New Roman"/>
                <w:lang w:val="en-US"/>
              </w:rPr>
              <w:t>Body part laterality</w:t>
            </w:r>
          </w:p>
        </w:tc>
      </w:tr>
      <w:tr w:rsidR="00D67926" w14:paraId="0448C7AE" w14:textId="77777777">
        <w:trPr>
          <w:divId w:val="707486012"/>
          <w:tblCellSpacing w:w="15" w:type="dxa"/>
        </w:trPr>
        <w:tc>
          <w:tcPr>
            <w:tcW w:w="0" w:type="auto"/>
            <w:vAlign w:val="center"/>
            <w:hideMark/>
          </w:tcPr>
          <w:p w14:paraId="4592BE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999729" w14:textId="77777777" w:rsidR="00D67926" w:rsidRDefault="008D6FB8">
            <w:pPr>
              <w:rPr>
                <w:rFonts w:eastAsia="Times New Roman"/>
                <w:lang w:val="en-US"/>
              </w:rPr>
            </w:pPr>
            <w:r>
              <w:rPr>
                <w:rFonts w:eastAsia="Times New Roman"/>
                <w:lang w:val="en-US"/>
              </w:rPr>
              <w:t>Laterality if bodySite is paired anatomic structure and laterality is not pre-coordinated in bodySite code.</w:t>
            </w:r>
          </w:p>
        </w:tc>
      </w:tr>
      <w:tr w:rsidR="00D67926" w14:paraId="00D0DB69" w14:textId="77777777">
        <w:trPr>
          <w:divId w:val="707486012"/>
          <w:tblCellSpacing w:w="15" w:type="dxa"/>
        </w:trPr>
        <w:tc>
          <w:tcPr>
            <w:tcW w:w="0" w:type="auto"/>
            <w:vAlign w:val="center"/>
            <w:hideMark/>
          </w:tcPr>
          <w:p w14:paraId="77211222" w14:textId="77777777" w:rsidR="00D67926" w:rsidRDefault="008D6FB8">
            <w:pPr>
              <w:rPr>
                <w:rFonts w:eastAsia="Times New Roman"/>
                <w:lang w:val="en-US"/>
              </w:rPr>
            </w:pPr>
            <w:r>
              <w:rPr>
                <w:rFonts w:eastAsia="Times New Roman"/>
                <w:b/>
                <w:bCs/>
                <w:lang w:val="en-US"/>
              </w:rPr>
              <w:t>ImagingStudy.series.started</w:t>
            </w:r>
          </w:p>
        </w:tc>
        <w:tc>
          <w:tcPr>
            <w:tcW w:w="0" w:type="auto"/>
            <w:vAlign w:val="center"/>
            <w:hideMark/>
          </w:tcPr>
          <w:p w14:paraId="4AC19DD5" w14:textId="77777777" w:rsidR="00D67926" w:rsidRDefault="00D67926">
            <w:pPr>
              <w:rPr>
                <w:rFonts w:eastAsia="Times New Roman"/>
                <w:lang w:val="en-US"/>
              </w:rPr>
            </w:pPr>
          </w:p>
        </w:tc>
      </w:tr>
      <w:tr w:rsidR="00D67926" w14:paraId="57FC31D8" w14:textId="77777777">
        <w:trPr>
          <w:divId w:val="707486012"/>
          <w:tblCellSpacing w:w="15" w:type="dxa"/>
        </w:trPr>
        <w:tc>
          <w:tcPr>
            <w:tcW w:w="0" w:type="auto"/>
            <w:vAlign w:val="center"/>
            <w:hideMark/>
          </w:tcPr>
          <w:p w14:paraId="677DF5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369B99" w14:textId="77777777" w:rsidR="00D67926" w:rsidRDefault="008D6FB8">
            <w:pPr>
              <w:rPr>
                <w:rFonts w:eastAsia="Times New Roman"/>
                <w:lang w:val="en-US"/>
              </w:rPr>
            </w:pPr>
            <w:r>
              <w:rPr>
                <w:rFonts w:eastAsia="Times New Roman"/>
                <w:lang w:val="en-US"/>
              </w:rPr>
              <w:t>When the series started</w:t>
            </w:r>
          </w:p>
        </w:tc>
      </w:tr>
      <w:tr w:rsidR="00D67926" w14:paraId="41BCB5EC" w14:textId="77777777">
        <w:trPr>
          <w:divId w:val="707486012"/>
          <w:tblCellSpacing w:w="15" w:type="dxa"/>
        </w:trPr>
        <w:tc>
          <w:tcPr>
            <w:tcW w:w="0" w:type="auto"/>
            <w:vAlign w:val="center"/>
            <w:hideMark/>
          </w:tcPr>
          <w:p w14:paraId="01110F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8F47A8" w14:textId="77777777" w:rsidR="00D67926" w:rsidRDefault="008D6FB8">
            <w:pPr>
              <w:rPr>
                <w:rFonts w:eastAsia="Times New Roman"/>
                <w:lang w:val="en-US"/>
              </w:rPr>
            </w:pPr>
            <w:r>
              <w:rPr>
                <w:rFonts w:eastAsia="Times New Roman"/>
                <w:lang w:val="en-US"/>
              </w:rPr>
              <w:t>The date and time when the series was started.</w:t>
            </w:r>
          </w:p>
        </w:tc>
      </w:tr>
      <w:tr w:rsidR="00D67926" w14:paraId="5BC4AF08" w14:textId="77777777">
        <w:trPr>
          <w:divId w:val="707486012"/>
          <w:tblCellSpacing w:w="15" w:type="dxa"/>
        </w:trPr>
        <w:tc>
          <w:tcPr>
            <w:tcW w:w="0" w:type="auto"/>
            <w:vAlign w:val="center"/>
            <w:hideMark/>
          </w:tcPr>
          <w:p w14:paraId="7F9C056A" w14:textId="77777777" w:rsidR="00D67926" w:rsidRDefault="008D6FB8">
            <w:pPr>
              <w:rPr>
                <w:rFonts w:eastAsia="Times New Roman"/>
                <w:lang w:val="en-US"/>
              </w:rPr>
            </w:pPr>
            <w:r>
              <w:rPr>
                <w:rFonts w:eastAsia="Times New Roman"/>
                <w:b/>
                <w:bCs/>
                <w:lang w:val="en-US"/>
              </w:rPr>
              <w:t>ImagingStudy.series.instance</w:t>
            </w:r>
          </w:p>
        </w:tc>
        <w:tc>
          <w:tcPr>
            <w:tcW w:w="0" w:type="auto"/>
            <w:vAlign w:val="center"/>
            <w:hideMark/>
          </w:tcPr>
          <w:p w14:paraId="1F88BCEE" w14:textId="77777777" w:rsidR="00D67926" w:rsidRDefault="00D67926">
            <w:pPr>
              <w:rPr>
                <w:rFonts w:eastAsia="Times New Roman"/>
                <w:lang w:val="en-US"/>
              </w:rPr>
            </w:pPr>
          </w:p>
        </w:tc>
      </w:tr>
      <w:tr w:rsidR="00D67926" w14:paraId="76DD5B13" w14:textId="77777777">
        <w:trPr>
          <w:divId w:val="707486012"/>
          <w:tblCellSpacing w:w="15" w:type="dxa"/>
        </w:trPr>
        <w:tc>
          <w:tcPr>
            <w:tcW w:w="0" w:type="auto"/>
            <w:vAlign w:val="center"/>
            <w:hideMark/>
          </w:tcPr>
          <w:p w14:paraId="237BA5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784AE0" w14:textId="77777777" w:rsidR="00D67926" w:rsidRDefault="008D6FB8">
            <w:pPr>
              <w:rPr>
                <w:rFonts w:eastAsia="Times New Roman"/>
                <w:lang w:val="en-US"/>
              </w:rPr>
            </w:pPr>
            <w:r>
              <w:rPr>
                <w:rFonts w:eastAsia="Times New Roman"/>
                <w:lang w:val="en-US"/>
              </w:rPr>
              <w:t>A single SOP instance from the series</w:t>
            </w:r>
          </w:p>
        </w:tc>
      </w:tr>
      <w:tr w:rsidR="00D67926" w14:paraId="27508B0F" w14:textId="77777777">
        <w:trPr>
          <w:divId w:val="707486012"/>
          <w:tblCellSpacing w:w="15" w:type="dxa"/>
        </w:trPr>
        <w:tc>
          <w:tcPr>
            <w:tcW w:w="0" w:type="auto"/>
            <w:vAlign w:val="center"/>
            <w:hideMark/>
          </w:tcPr>
          <w:p w14:paraId="24FBD0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834DE7" w14:textId="77777777" w:rsidR="00D67926" w:rsidRDefault="008D6FB8">
            <w:pPr>
              <w:rPr>
                <w:rFonts w:eastAsia="Times New Roman"/>
                <w:lang w:val="en-US"/>
              </w:rPr>
            </w:pPr>
            <w:r>
              <w:rPr>
                <w:rFonts w:eastAsia="Times New Roman"/>
                <w:lang w:val="en-US"/>
              </w:rPr>
              <w:t>A single SOP Instance within the series, e.g., an image, or presentation state.</w:t>
            </w:r>
          </w:p>
        </w:tc>
      </w:tr>
      <w:tr w:rsidR="00D67926" w14:paraId="5CEBCA57" w14:textId="77777777">
        <w:trPr>
          <w:divId w:val="707486012"/>
          <w:tblCellSpacing w:w="15" w:type="dxa"/>
        </w:trPr>
        <w:tc>
          <w:tcPr>
            <w:tcW w:w="0" w:type="auto"/>
            <w:vAlign w:val="center"/>
            <w:hideMark/>
          </w:tcPr>
          <w:p w14:paraId="57F386E7" w14:textId="77777777" w:rsidR="00D67926" w:rsidRDefault="008D6FB8">
            <w:pPr>
              <w:rPr>
                <w:rFonts w:eastAsia="Times New Roman"/>
                <w:lang w:val="en-US"/>
              </w:rPr>
            </w:pPr>
            <w:r>
              <w:rPr>
                <w:rFonts w:eastAsia="Times New Roman"/>
                <w:b/>
                <w:bCs/>
                <w:lang w:val="en-US"/>
              </w:rPr>
              <w:t>ImagingStudy.series.instance.number</w:t>
            </w:r>
          </w:p>
        </w:tc>
        <w:tc>
          <w:tcPr>
            <w:tcW w:w="0" w:type="auto"/>
            <w:vAlign w:val="center"/>
            <w:hideMark/>
          </w:tcPr>
          <w:p w14:paraId="348B3E8F" w14:textId="77777777" w:rsidR="00D67926" w:rsidRDefault="00D67926">
            <w:pPr>
              <w:rPr>
                <w:rFonts w:eastAsia="Times New Roman"/>
                <w:lang w:val="en-US"/>
              </w:rPr>
            </w:pPr>
          </w:p>
        </w:tc>
      </w:tr>
      <w:tr w:rsidR="00D67926" w14:paraId="5D55A737" w14:textId="77777777">
        <w:trPr>
          <w:divId w:val="707486012"/>
          <w:tblCellSpacing w:w="15" w:type="dxa"/>
        </w:trPr>
        <w:tc>
          <w:tcPr>
            <w:tcW w:w="0" w:type="auto"/>
            <w:vAlign w:val="center"/>
            <w:hideMark/>
          </w:tcPr>
          <w:p w14:paraId="5CBE56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F63B82" w14:textId="77777777" w:rsidR="00D67926" w:rsidRDefault="008D6FB8">
            <w:pPr>
              <w:rPr>
                <w:rFonts w:eastAsia="Times New Roman"/>
                <w:lang w:val="en-US"/>
              </w:rPr>
            </w:pPr>
            <w:r>
              <w:rPr>
                <w:rFonts w:eastAsia="Times New Roman"/>
                <w:lang w:val="en-US"/>
              </w:rPr>
              <w:t>The number of this instance in the series</w:t>
            </w:r>
          </w:p>
        </w:tc>
      </w:tr>
      <w:tr w:rsidR="00D67926" w14:paraId="1A45B9DF" w14:textId="77777777">
        <w:trPr>
          <w:divId w:val="707486012"/>
          <w:tblCellSpacing w:w="15" w:type="dxa"/>
        </w:trPr>
        <w:tc>
          <w:tcPr>
            <w:tcW w:w="0" w:type="auto"/>
            <w:vAlign w:val="center"/>
            <w:hideMark/>
          </w:tcPr>
          <w:p w14:paraId="39FCE3A4"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5B5CB51" w14:textId="77777777" w:rsidR="00D67926" w:rsidRDefault="008D6FB8">
            <w:pPr>
              <w:rPr>
                <w:rFonts w:eastAsia="Times New Roman"/>
                <w:lang w:val="en-US"/>
              </w:rPr>
            </w:pPr>
            <w:r>
              <w:rPr>
                <w:rFonts w:eastAsia="Times New Roman"/>
                <w:lang w:val="en-US"/>
              </w:rPr>
              <w:t>The number of instance in the series.</w:t>
            </w:r>
          </w:p>
        </w:tc>
      </w:tr>
      <w:tr w:rsidR="00D67926" w14:paraId="47210284" w14:textId="77777777">
        <w:trPr>
          <w:divId w:val="707486012"/>
          <w:tblCellSpacing w:w="15" w:type="dxa"/>
        </w:trPr>
        <w:tc>
          <w:tcPr>
            <w:tcW w:w="0" w:type="auto"/>
            <w:vAlign w:val="center"/>
            <w:hideMark/>
          </w:tcPr>
          <w:p w14:paraId="7FF8528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48255C3" w14:textId="77777777" w:rsidR="00D67926" w:rsidRDefault="008D6FB8">
            <w:pPr>
              <w:rPr>
                <w:rFonts w:eastAsia="Times New Roman"/>
                <w:lang w:val="en-US"/>
              </w:rPr>
            </w:pPr>
            <w:r>
              <w:rPr>
                <w:rFonts w:eastAsia="Times New Roman"/>
                <w:lang w:val="en-US"/>
              </w:rPr>
              <w:t>InstanceNumber</w:t>
            </w:r>
          </w:p>
        </w:tc>
      </w:tr>
      <w:tr w:rsidR="00D67926" w14:paraId="73E86009" w14:textId="77777777">
        <w:trPr>
          <w:divId w:val="707486012"/>
          <w:tblCellSpacing w:w="15" w:type="dxa"/>
        </w:trPr>
        <w:tc>
          <w:tcPr>
            <w:tcW w:w="0" w:type="auto"/>
            <w:vAlign w:val="center"/>
            <w:hideMark/>
          </w:tcPr>
          <w:p w14:paraId="586A525A" w14:textId="77777777" w:rsidR="00D67926" w:rsidRDefault="008D6FB8">
            <w:pPr>
              <w:rPr>
                <w:rFonts w:eastAsia="Times New Roman"/>
                <w:lang w:val="en-US"/>
              </w:rPr>
            </w:pPr>
            <w:r>
              <w:rPr>
                <w:rFonts w:eastAsia="Times New Roman"/>
                <w:b/>
                <w:bCs/>
                <w:lang w:val="en-US"/>
              </w:rPr>
              <w:t>ImagingStudy.series.instance.uid</w:t>
            </w:r>
          </w:p>
        </w:tc>
        <w:tc>
          <w:tcPr>
            <w:tcW w:w="0" w:type="auto"/>
            <w:vAlign w:val="center"/>
            <w:hideMark/>
          </w:tcPr>
          <w:p w14:paraId="01E61CB8" w14:textId="77777777" w:rsidR="00D67926" w:rsidRDefault="00D67926">
            <w:pPr>
              <w:rPr>
                <w:rFonts w:eastAsia="Times New Roman"/>
                <w:lang w:val="en-US"/>
              </w:rPr>
            </w:pPr>
          </w:p>
        </w:tc>
      </w:tr>
      <w:tr w:rsidR="00D67926" w14:paraId="23566DE5" w14:textId="77777777">
        <w:trPr>
          <w:divId w:val="707486012"/>
          <w:tblCellSpacing w:w="15" w:type="dxa"/>
        </w:trPr>
        <w:tc>
          <w:tcPr>
            <w:tcW w:w="0" w:type="auto"/>
            <w:vAlign w:val="center"/>
            <w:hideMark/>
          </w:tcPr>
          <w:p w14:paraId="34B9250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CE0303" w14:textId="77777777" w:rsidR="00D67926" w:rsidRDefault="008D6FB8">
            <w:pPr>
              <w:rPr>
                <w:rFonts w:eastAsia="Times New Roman"/>
                <w:lang w:val="en-US"/>
              </w:rPr>
            </w:pPr>
            <w:r>
              <w:rPr>
                <w:rFonts w:eastAsia="Times New Roman"/>
                <w:lang w:val="en-US"/>
              </w:rPr>
              <w:t>Formal identifier for this instance</w:t>
            </w:r>
          </w:p>
        </w:tc>
      </w:tr>
      <w:tr w:rsidR="00D67926" w14:paraId="40BECA37" w14:textId="77777777">
        <w:trPr>
          <w:divId w:val="707486012"/>
          <w:tblCellSpacing w:w="15" w:type="dxa"/>
        </w:trPr>
        <w:tc>
          <w:tcPr>
            <w:tcW w:w="0" w:type="auto"/>
            <w:vAlign w:val="center"/>
            <w:hideMark/>
          </w:tcPr>
          <w:p w14:paraId="45C2C1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96BC33" w14:textId="77777777" w:rsidR="00D67926" w:rsidRDefault="008D6FB8">
            <w:pPr>
              <w:rPr>
                <w:rFonts w:eastAsia="Times New Roman"/>
                <w:lang w:val="en-US"/>
              </w:rPr>
            </w:pPr>
            <w:r>
              <w:rPr>
                <w:rFonts w:eastAsia="Times New Roman"/>
                <w:lang w:val="en-US"/>
              </w:rPr>
              <w:t>Formal identifier for this image or other content.</w:t>
            </w:r>
          </w:p>
        </w:tc>
      </w:tr>
      <w:tr w:rsidR="00D67926" w14:paraId="54E1FF1B" w14:textId="77777777">
        <w:trPr>
          <w:divId w:val="707486012"/>
          <w:tblCellSpacing w:w="15" w:type="dxa"/>
        </w:trPr>
        <w:tc>
          <w:tcPr>
            <w:tcW w:w="0" w:type="auto"/>
            <w:vAlign w:val="center"/>
            <w:hideMark/>
          </w:tcPr>
          <w:p w14:paraId="72608A1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C9E02E5" w14:textId="77777777" w:rsidR="00D67926" w:rsidRDefault="008D6FB8">
            <w:pPr>
              <w:rPr>
                <w:rFonts w:eastAsia="Times New Roman"/>
                <w:lang w:val="en-US"/>
              </w:rPr>
            </w:pPr>
            <w:r>
              <w:rPr>
                <w:rFonts w:eastAsia="Times New Roman"/>
                <w:lang w:val="en-US"/>
              </w:rPr>
              <w:t>SOPInstanceUID</w:t>
            </w:r>
          </w:p>
        </w:tc>
      </w:tr>
      <w:tr w:rsidR="00D67926" w14:paraId="0920655D" w14:textId="77777777">
        <w:trPr>
          <w:divId w:val="707486012"/>
          <w:tblCellSpacing w:w="15" w:type="dxa"/>
        </w:trPr>
        <w:tc>
          <w:tcPr>
            <w:tcW w:w="0" w:type="auto"/>
            <w:vAlign w:val="center"/>
            <w:hideMark/>
          </w:tcPr>
          <w:p w14:paraId="7D0488A5" w14:textId="77777777" w:rsidR="00D67926" w:rsidRDefault="008D6FB8">
            <w:pPr>
              <w:rPr>
                <w:rFonts w:eastAsia="Times New Roman"/>
                <w:lang w:val="en-US"/>
              </w:rPr>
            </w:pPr>
            <w:r>
              <w:rPr>
                <w:rFonts w:eastAsia="Times New Roman"/>
                <w:b/>
                <w:bCs/>
                <w:lang w:val="en-US"/>
              </w:rPr>
              <w:t>ImagingStudy.series.instance.sopClass</w:t>
            </w:r>
          </w:p>
        </w:tc>
        <w:tc>
          <w:tcPr>
            <w:tcW w:w="0" w:type="auto"/>
            <w:vAlign w:val="center"/>
            <w:hideMark/>
          </w:tcPr>
          <w:p w14:paraId="31FB19FA" w14:textId="77777777" w:rsidR="00D67926" w:rsidRDefault="00D67926">
            <w:pPr>
              <w:rPr>
                <w:rFonts w:eastAsia="Times New Roman"/>
                <w:lang w:val="en-US"/>
              </w:rPr>
            </w:pPr>
          </w:p>
        </w:tc>
      </w:tr>
      <w:tr w:rsidR="00D67926" w14:paraId="7C54FF16" w14:textId="77777777">
        <w:trPr>
          <w:divId w:val="707486012"/>
          <w:tblCellSpacing w:w="15" w:type="dxa"/>
        </w:trPr>
        <w:tc>
          <w:tcPr>
            <w:tcW w:w="0" w:type="auto"/>
            <w:vAlign w:val="center"/>
            <w:hideMark/>
          </w:tcPr>
          <w:p w14:paraId="3ADD56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4F7C00" w14:textId="77777777" w:rsidR="00D67926" w:rsidRDefault="008D6FB8">
            <w:pPr>
              <w:rPr>
                <w:rFonts w:eastAsia="Times New Roman"/>
                <w:lang w:val="en-US"/>
              </w:rPr>
            </w:pPr>
            <w:r>
              <w:rPr>
                <w:rFonts w:eastAsia="Times New Roman"/>
                <w:lang w:val="en-US"/>
              </w:rPr>
              <w:t>DICOM class type</w:t>
            </w:r>
          </w:p>
        </w:tc>
      </w:tr>
      <w:tr w:rsidR="00D67926" w14:paraId="73132500" w14:textId="77777777">
        <w:trPr>
          <w:divId w:val="707486012"/>
          <w:tblCellSpacing w:w="15" w:type="dxa"/>
        </w:trPr>
        <w:tc>
          <w:tcPr>
            <w:tcW w:w="0" w:type="auto"/>
            <w:vAlign w:val="center"/>
            <w:hideMark/>
          </w:tcPr>
          <w:p w14:paraId="63CAEF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4722E8" w14:textId="77777777" w:rsidR="00D67926" w:rsidRDefault="008D6FB8">
            <w:pPr>
              <w:rPr>
                <w:rFonts w:eastAsia="Times New Roman"/>
                <w:lang w:val="en-US"/>
              </w:rPr>
            </w:pPr>
            <w:r>
              <w:rPr>
                <w:rFonts w:eastAsia="Times New Roman"/>
                <w:lang w:val="en-US"/>
              </w:rPr>
              <w:t>DICOM instance type.</w:t>
            </w:r>
          </w:p>
        </w:tc>
      </w:tr>
      <w:tr w:rsidR="00D67926" w14:paraId="7110A950" w14:textId="77777777">
        <w:trPr>
          <w:divId w:val="707486012"/>
          <w:tblCellSpacing w:w="15" w:type="dxa"/>
        </w:trPr>
        <w:tc>
          <w:tcPr>
            <w:tcW w:w="0" w:type="auto"/>
            <w:vAlign w:val="center"/>
            <w:hideMark/>
          </w:tcPr>
          <w:p w14:paraId="407F619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1D0C489" w14:textId="77777777" w:rsidR="00D67926" w:rsidRDefault="008D6FB8">
            <w:pPr>
              <w:rPr>
                <w:rFonts w:eastAsia="Times New Roman"/>
                <w:lang w:val="en-US"/>
              </w:rPr>
            </w:pPr>
            <w:r>
              <w:rPr>
                <w:rFonts w:eastAsia="Times New Roman"/>
                <w:lang w:val="en-US"/>
              </w:rPr>
              <w:t>SOPClassUID</w:t>
            </w:r>
          </w:p>
        </w:tc>
      </w:tr>
      <w:tr w:rsidR="00D67926" w14:paraId="5FEC20A0" w14:textId="77777777">
        <w:trPr>
          <w:divId w:val="707486012"/>
          <w:tblCellSpacing w:w="15" w:type="dxa"/>
        </w:trPr>
        <w:tc>
          <w:tcPr>
            <w:tcW w:w="0" w:type="auto"/>
            <w:vAlign w:val="center"/>
            <w:hideMark/>
          </w:tcPr>
          <w:p w14:paraId="273C517C" w14:textId="77777777" w:rsidR="00D67926" w:rsidRDefault="008D6FB8">
            <w:pPr>
              <w:rPr>
                <w:rFonts w:eastAsia="Times New Roman"/>
                <w:lang w:val="en-US"/>
              </w:rPr>
            </w:pPr>
            <w:r>
              <w:rPr>
                <w:rFonts w:eastAsia="Times New Roman"/>
                <w:b/>
                <w:bCs/>
                <w:lang w:val="en-US"/>
              </w:rPr>
              <w:t>ImagingStudy.series.instance.type</w:t>
            </w:r>
          </w:p>
        </w:tc>
        <w:tc>
          <w:tcPr>
            <w:tcW w:w="0" w:type="auto"/>
            <w:vAlign w:val="center"/>
            <w:hideMark/>
          </w:tcPr>
          <w:p w14:paraId="500EB96B" w14:textId="77777777" w:rsidR="00D67926" w:rsidRDefault="00D67926">
            <w:pPr>
              <w:rPr>
                <w:rFonts w:eastAsia="Times New Roman"/>
                <w:lang w:val="en-US"/>
              </w:rPr>
            </w:pPr>
          </w:p>
        </w:tc>
      </w:tr>
      <w:tr w:rsidR="00D67926" w14:paraId="43CB2A49" w14:textId="77777777">
        <w:trPr>
          <w:divId w:val="707486012"/>
          <w:tblCellSpacing w:w="15" w:type="dxa"/>
        </w:trPr>
        <w:tc>
          <w:tcPr>
            <w:tcW w:w="0" w:type="auto"/>
            <w:vAlign w:val="center"/>
            <w:hideMark/>
          </w:tcPr>
          <w:p w14:paraId="00AC83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39C1C2" w14:textId="77777777" w:rsidR="00D67926" w:rsidRDefault="008D6FB8">
            <w:pPr>
              <w:rPr>
                <w:rFonts w:eastAsia="Times New Roman"/>
                <w:lang w:val="en-US"/>
              </w:rPr>
            </w:pPr>
            <w:r>
              <w:rPr>
                <w:rFonts w:eastAsia="Times New Roman"/>
                <w:lang w:val="en-US"/>
              </w:rPr>
              <w:t>Type of instance (image etc)</w:t>
            </w:r>
          </w:p>
        </w:tc>
      </w:tr>
      <w:tr w:rsidR="00D67926" w14:paraId="31FAA874" w14:textId="77777777">
        <w:trPr>
          <w:divId w:val="707486012"/>
          <w:tblCellSpacing w:w="15" w:type="dxa"/>
        </w:trPr>
        <w:tc>
          <w:tcPr>
            <w:tcW w:w="0" w:type="auto"/>
            <w:vAlign w:val="center"/>
            <w:hideMark/>
          </w:tcPr>
          <w:p w14:paraId="64220C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523652" w14:textId="77777777" w:rsidR="00D67926" w:rsidRDefault="008D6FB8">
            <w:pPr>
              <w:rPr>
                <w:rFonts w:eastAsia="Times New Roman"/>
                <w:lang w:val="en-US"/>
              </w:rPr>
            </w:pPr>
            <w:r>
              <w:rPr>
                <w:rFonts w:eastAsia="Times New Roman"/>
                <w:lang w:val="en-US"/>
              </w:rPr>
              <w:t>A human-friendly SOP Class name.</w:t>
            </w:r>
          </w:p>
        </w:tc>
      </w:tr>
      <w:tr w:rsidR="00D67926" w14:paraId="06E287B2" w14:textId="77777777">
        <w:trPr>
          <w:divId w:val="707486012"/>
          <w:tblCellSpacing w:w="15" w:type="dxa"/>
        </w:trPr>
        <w:tc>
          <w:tcPr>
            <w:tcW w:w="0" w:type="auto"/>
            <w:vAlign w:val="center"/>
            <w:hideMark/>
          </w:tcPr>
          <w:p w14:paraId="781D3A9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5E7606" w14:textId="77777777" w:rsidR="00D67926" w:rsidRDefault="008D6FB8">
            <w:pPr>
              <w:rPr>
                <w:rFonts w:eastAsia="Times New Roman"/>
                <w:lang w:val="en-US"/>
              </w:rPr>
            </w:pPr>
            <w:r>
              <w:rPr>
                <w:rFonts w:eastAsia="Times New Roman"/>
                <w:lang w:val="en-US"/>
              </w:rPr>
              <w:t>E.g., 'CT image', 'MR multi-frame', 'blending presentation'.</w:t>
            </w:r>
          </w:p>
        </w:tc>
      </w:tr>
      <w:tr w:rsidR="00D67926" w14:paraId="2757DD46" w14:textId="77777777">
        <w:trPr>
          <w:divId w:val="707486012"/>
          <w:tblCellSpacing w:w="15" w:type="dxa"/>
        </w:trPr>
        <w:tc>
          <w:tcPr>
            <w:tcW w:w="0" w:type="auto"/>
            <w:vAlign w:val="center"/>
            <w:hideMark/>
          </w:tcPr>
          <w:p w14:paraId="3B7C5E07" w14:textId="77777777" w:rsidR="00D67926" w:rsidRDefault="008D6FB8">
            <w:pPr>
              <w:rPr>
                <w:rFonts w:eastAsia="Times New Roman"/>
                <w:lang w:val="en-US"/>
              </w:rPr>
            </w:pPr>
            <w:r>
              <w:rPr>
                <w:rFonts w:eastAsia="Times New Roman"/>
                <w:b/>
                <w:bCs/>
                <w:lang w:val="en-US"/>
              </w:rPr>
              <w:t>ImagingStudy.series.instance.title</w:t>
            </w:r>
          </w:p>
        </w:tc>
        <w:tc>
          <w:tcPr>
            <w:tcW w:w="0" w:type="auto"/>
            <w:vAlign w:val="center"/>
            <w:hideMark/>
          </w:tcPr>
          <w:p w14:paraId="2D300C62" w14:textId="77777777" w:rsidR="00D67926" w:rsidRDefault="00D67926">
            <w:pPr>
              <w:rPr>
                <w:rFonts w:eastAsia="Times New Roman"/>
                <w:lang w:val="en-US"/>
              </w:rPr>
            </w:pPr>
          </w:p>
        </w:tc>
      </w:tr>
      <w:tr w:rsidR="00D67926" w14:paraId="46C9D8B5" w14:textId="77777777">
        <w:trPr>
          <w:divId w:val="707486012"/>
          <w:tblCellSpacing w:w="15" w:type="dxa"/>
        </w:trPr>
        <w:tc>
          <w:tcPr>
            <w:tcW w:w="0" w:type="auto"/>
            <w:vAlign w:val="center"/>
            <w:hideMark/>
          </w:tcPr>
          <w:p w14:paraId="70D09FD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900984" w14:textId="77777777" w:rsidR="00D67926" w:rsidRDefault="008D6FB8">
            <w:pPr>
              <w:rPr>
                <w:rFonts w:eastAsia="Times New Roman"/>
                <w:lang w:val="en-US"/>
              </w:rPr>
            </w:pPr>
            <w:r>
              <w:rPr>
                <w:rFonts w:eastAsia="Times New Roman"/>
                <w:lang w:val="en-US"/>
              </w:rPr>
              <w:t>Description of instance</w:t>
            </w:r>
          </w:p>
        </w:tc>
      </w:tr>
      <w:tr w:rsidR="00D67926" w14:paraId="45B36F72" w14:textId="77777777">
        <w:trPr>
          <w:divId w:val="707486012"/>
          <w:tblCellSpacing w:w="15" w:type="dxa"/>
        </w:trPr>
        <w:tc>
          <w:tcPr>
            <w:tcW w:w="0" w:type="auto"/>
            <w:vAlign w:val="center"/>
            <w:hideMark/>
          </w:tcPr>
          <w:p w14:paraId="488B63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7DDDD1" w14:textId="77777777" w:rsidR="00D67926" w:rsidRDefault="008D6FB8">
            <w:pPr>
              <w:rPr>
                <w:rFonts w:eastAsia="Times New Roman"/>
                <w:lang w:val="en-US"/>
              </w:rPr>
            </w:pPr>
            <w:r>
              <w:rPr>
                <w:rFonts w:eastAsia="Times New Roman"/>
                <w:lang w:val="en-US"/>
              </w:rPr>
              <w:t>The description of the instance.</w:t>
            </w:r>
          </w:p>
        </w:tc>
      </w:tr>
      <w:tr w:rsidR="00D67926" w14:paraId="69496508" w14:textId="77777777">
        <w:trPr>
          <w:divId w:val="707486012"/>
          <w:tblCellSpacing w:w="15" w:type="dxa"/>
        </w:trPr>
        <w:tc>
          <w:tcPr>
            <w:tcW w:w="0" w:type="auto"/>
            <w:vAlign w:val="center"/>
            <w:hideMark/>
          </w:tcPr>
          <w:p w14:paraId="0FC73E0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9A49086" w14:textId="77777777" w:rsidR="00D67926" w:rsidRDefault="008D6FB8">
            <w:pPr>
              <w:rPr>
                <w:rFonts w:eastAsia="Times New Roman"/>
                <w:lang w:val="en-US"/>
              </w:rPr>
            </w:pPr>
            <w:r>
              <w:rPr>
                <w:rFonts w:eastAsia="Times New Roman"/>
                <w:lang w:val="en-US"/>
              </w:rPr>
              <w:t>Particularly for post-acquisition analytic objects, such as SR, presentation states, value mapping, etc.</w:t>
            </w:r>
          </w:p>
        </w:tc>
      </w:tr>
      <w:tr w:rsidR="00D67926" w14:paraId="004B646D" w14:textId="77777777">
        <w:trPr>
          <w:divId w:val="707486012"/>
          <w:tblCellSpacing w:w="15" w:type="dxa"/>
        </w:trPr>
        <w:tc>
          <w:tcPr>
            <w:tcW w:w="0" w:type="auto"/>
            <w:vAlign w:val="center"/>
            <w:hideMark/>
          </w:tcPr>
          <w:p w14:paraId="3FB5C384" w14:textId="77777777" w:rsidR="00D67926" w:rsidRDefault="008D6FB8">
            <w:pPr>
              <w:rPr>
                <w:rFonts w:eastAsia="Times New Roman"/>
                <w:lang w:val="en-US"/>
              </w:rPr>
            </w:pPr>
            <w:r>
              <w:rPr>
                <w:rFonts w:eastAsia="Times New Roman"/>
                <w:b/>
                <w:bCs/>
                <w:lang w:val="en-US"/>
              </w:rPr>
              <w:t>ImagingStudy.series.instance.content</w:t>
            </w:r>
          </w:p>
        </w:tc>
        <w:tc>
          <w:tcPr>
            <w:tcW w:w="0" w:type="auto"/>
            <w:vAlign w:val="center"/>
            <w:hideMark/>
          </w:tcPr>
          <w:p w14:paraId="3B1A701A" w14:textId="77777777" w:rsidR="00D67926" w:rsidRDefault="00D67926">
            <w:pPr>
              <w:rPr>
                <w:rFonts w:eastAsia="Times New Roman"/>
                <w:lang w:val="en-US"/>
              </w:rPr>
            </w:pPr>
          </w:p>
        </w:tc>
      </w:tr>
      <w:tr w:rsidR="00D67926" w14:paraId="0D891104" w14:textId="77777777">
        <w:trPr>
          <w:divId w:val="707486012"/>
          <w:tblCellSpacing w:w="15" w:type="dxa"/>
        </w:trPr>
        <w:tc>
          <w:tcPr>
            <w:tcW w:w="0" w:type="auto"/>
            <w:vAlign w:val="center"/>
            <w:hideMark/>
          </w:tcPr>
          <w:p w14:paraId="675847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CCD80C" w14:textId="77777777" w:rsidR="00D67926" w:rsidRDefault="008D6FB8">
            <w:pPr>
              <w:rPr>
                <w:rFonts w:eastAsia="Times New Roman"/>
                <w:lang w:val="en-US"/>
              </w:rPr>
            </w:pPr>
            <w:r>
              <w:rPr>
                <w:rFonts w:eastAsia="Times New Roman"/>
                <w:lang w:val="en-US"/>
              </w:rPr>
              <w:t>Content of the instance</w:t>
            </w:r>
          </w:p>
        </w:tc>
      </w:tr>
      <w:tr w:rsidR="00D67926" w14:paraId="3D0486E9" w14:textId="77777777">
        <w:trPr>
          <w:divId w:val="707486012"/>
          <w:tblCellSpacing w:w="15" w:type="dxa"/>
        </w:trPr>
        <w:tc>
          <w:tcPr>
            <w:tcW w:w="0" w:type="auto"/>
            <w:vAlign w:val="center"/>
            <w:hideMark/>
          </w:tcPr>
          <w:p w14:paraId="5E5E72F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6D1D28" w14:textId="77777777" w:rsidR="00D67926" w:rsidRDefault="008D6FB8">
            <w:pPr>
              <w:rPr>
                <w:rFonts w:eastAsia="Times New Roman"/>
                <w:lang w:val="en-US"/>
              </w:rPr>
            </w:pPr>
            <w:r>
              <w:rPr>
                <w:rFonts w:eastAsia="Times New Roman"/>
                <w:lang w:val="en-US"/>
              </w:rPr>
              <w:t xml:space="preserve">Content of the instance or a rendering thereof (e.g., a JPEG of an image, or an XML of a structured report). May be represented for example by inline encoding; by a URL reference to a WADO-RS service that makes the instance available; or to a FHIR Resource (e.g., Media, Document, etc.). Multiple content attachments may be used for alternate representations of the instance. </w:t>
            </w:r>
          </w:p>
        </w:tc>
      </w:tr>
      <w:tr w:rsidR="00D67926" w14:paraId="1CFB5032" w14:textId="77777777">
        <w:trPr>
          <w:divId w:val="707486012"/>
          <w:tblCellSpacing w:w="15" w:type="dxa"/>
        </w:trPr>
        <w:tc>
          <w:tcPr>
            <w:tcW w:w="0" w:type="auto"/>
            <w:vAlign w:val="center"/>
            <w:hideMark/>
          </w:tcPr>
          <w:p w14:paraId="71B86A6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D65EB0" w14:textId="77777777" w:rsidR="00D67926" w:rsidRDefault="008D6FB8">
            <w:pPr>
              <w:rPr>
                <w:rFonts w:eastAsia="Times New Roman"/>
                <w:lang w:val="en-US"/>
              </w:rPr>
            </w:pPr>
            <w:r>
              <w:rPr>
                <w:rFonts w:eastAsia="Times New Roman"/>
                <w:lang w:val="en-US"/>
              </w:rPr>
              <w:t>Use of Attachment.data is discouraged.</w:t>
            </w:r>
          </w:p>
        </w:tc>
      </w:tr>
    </w:tbl>
    <w:p w14:paraId="704041DD" w14:textId="77777777" w:rsidR="00D67926" w:rsidRDefault="008D6FB8">
      <w:pPr>
        <w:pStyle w:val="Heading1"/>
        <w:divId w:val="1664770817"/>
        <w:rPr>
          <w:rFonts w:eastAsia="Times New Roman"/>
          <w:lang w:val="en-US"/>
        </w:rPr>
      </w:pPr>
      <w:r>
        <w:rPr>
          <w:rFonts w:eastAsia="Times New Roman"/>
          <w:lang w:val="en-US"/>
        </w:rPr>
        <w:t>Orders and Observations</w:t>
      </w:r>
    </w:p>
    <w:p w14:paraId="6C2BA1DC" w14:textId="77777777" w:rsidR="00D67926" w:rsidRDefault="008D6FB8">
      <w:pPr>
        <w:pStyle w:val="Heading2"/>
        <w:divId w:val="1664770817"/>
        <w:rPr>
          <w:rFonts w:eastAsia="Times New Roman"/>
          <w:lang w:val="en-US"/>
        </w:rPr>
      </w:pPr>
      <w:r>
        <w:rPr>
          <w:rFonts w:eastAsia="Times New Roman"/>
          <w:lang w:val="en-US"/>
        </w:rPr>
        <w:t>http://hl7.org/fhir/StructureDefinition/BodySite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7158"/>
      </w:tblGrid>
      <w:tr w:rsidR="00D67926" w14:paraId="07DEB176" w14:textId="77777777">
        <w:trPr>
          <w:divId w:val="1664770817"/>
          <w:tblCellSpacing w:w="15" w:type="dxa"/>
        </w:trPr>
        <w:tc>
          <w:tcPr>
            <w:tcW w:w="0" w:type="auto"/>
            <w:vAlign w:val="center"/>
            <w:hideMark/>
          </w:tcPr>
          <w:p w14:paraId="60ED6862" w14:textId="77777777" w:rsidR="00D67926" w:rsidRDefault="008D6FB8">
            <w:pPr>
              <w:rPr>
                <w:rFonts w:eastAsia="Times New Roman"/>
                <w:lang w:val="en-US"/>
              </w:rPr>
            </w:pPr>
            <w:r>
              <w:rPr>
                <w:rFonts w:eastAsia="Times New Roman"/>
                <w:b/>
                <w:bCs/>
                <w:lang w:val="en-US"/>
              </w:rPr>
              <w:t>BodySite</w:t>
            </w:r>
          </w:p>
        </w:tc>
        <w:tc>
          <w:tcPr>
            <w:tcW w:w="0" w:type="auto"/>
            <w:vAlign w:val="center"/>
            <w:hideMark/>
          </w:tcPr>
          <w:p w14:paraId="0ECA745C" w14:textId="77777777" w:rsidR="00D67926" w:rsidRDefault="008D6FB8">
            <w:pPr>
              <w:rPr>
                <w:rFonts w:eastAsia="Times New Roman"/>
                <w:lang w:val="en-US"/>
              </w:rPr>
            </w:pPr>
            <w:r>
              <w:rPr>
                <w:rFonts w:eastAsia="Times New Roman"/>
                <w:lang w:val="en-US"/>
              </w:rPr>
              <w:t>Body Site</w:t>
            </w:r>
          </w:p>
        </w:tc>
      </w:tr>
      <w:tr w:rsidR="00D67926" w14:paraId="29AD4CE8" w14:textId="77777777">
        <w:trPr>
          <w:divId w:val="1664770817"/>
          <w:tblCellSpacing w:w="15" w:type="dxa"/>
        </w:trPr>
        <w:tc>
          <w:tcPr>
            <w:tcW w:w="0" w:type="auto"/>
            <w:vAlign w:val="center"/>
            <w:hideMark/>
          </w:tcPr>
          <w:p w14:paraId="054AAC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CE194C" w14:textId="77777777" w:rsidR="00D67926" w:rsidRDefault="008D6FB8">
            <w:pPr>
              <w:rPr>
                <w:rFonts w:eastAsia="Times New Roman"/>
                <w:lang w:val="en-US"/>
              </w:rPr>
            </w:pPr>
            <w:r>
              <w:rPr>
                <w:rFonts w:eastAsia="Times New Roman"/>
                <w:lang w:val="en-US"/>
              </w:rPr>
              <w:t>Specific and identified anatomical location</w:t>
            </w:r>
          </w:p>
        </w:tc>
      </w:tr>
      <w:tr w:rsidR="00D67926" w14:paraId="73B380EA" w14:textId="77777777">
        <w:trPr>
          <w:divId w:val="1664770817"/>
          <w:tblCellSpacing w:w="15" w:type="dxa"/>
        </w:trPr>
        <w:tc>
          <w:tcPr>
            <w:tcW w:w="0" w:type="auto"/>
            <w:vAlign w:val="center"/>
            <w:hideMark/>
          </w:tcPr>
          <w:p w14:paraId="786C2104"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73B9441" w14:textId="77777777" w:rsidR="00D67926" w:rsidRDefault="008D6FB8">
            <w:pPr>
              <w:rPr>
                <w:rFonts w:eastAsia="Times New Roman"/>
                <w:lang w:val="en-US"/>
              </w:rPr>
            </w:pP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D67926" w14:paraId="79CF09FD" w14:textId="77777777">
        <w:trPr>
          <w:divId w:val="1664770817"/>
          <w:tblCellSpacing w:w="15" w:type="dxa"/>
        </w:trPr>
        <w:tc>
          <w:tcPr>
            <w:tcW w:w="0" w:type="auto"/>
            <w:vAlign w:val="center"/>
            <w:hideMark/>
          </w:tcPr>
          <w:p w14:paraId="4865822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93ED06E" w14:textId="77777777" w:rsidR="00D67926" w:rsidRDefault="008D6FB8">
            <w:pPr>
              <w:rPr>
                <w:rFonts w:eastAsia="Times New Roman"/>
                <w:lang w:val="en-US"/>
              </w:rPr>
            </w:pPr>
            <w:r>
              <w:rPr>
                <w:rFonts w:eastAsia="Times New Roman"/>
                <w:lang w:val="en-US"/>
              </w:rPr>
              <w:t>anatomical location</w:t>
            </w:r>
          </w:p>
        </w:tc>
      </w:tr>
      <w:tr w:rsidR="00D67926" w14:paraId="7441E630" w14:textId="77777777">
        <w:trPr>
          <w:divId w:val="1664770817"/>
          <w:tblCellSpacing w:w="15" w:type="dxa"/>
        </w:trPr>
        <w:tc>
          <w:tcPr>
            <w:tcW w:w="0" w:type="auto"/>
            <w:vAlign w:val="center"/>
            <w:hideMark/>
          </w:tcPr>
          <w:p w14:paraId="16BF1CD5" w14:textId="77777777" w:rsidR="00D67926" w:rsidRDefault="008D6FB8">
            <w:pPr>
              <w:rPr>
                <w:rFonts w:eastAsia="Times New Roman"/>
                <w:lang w:val="en-US"/>
              </w:rPr>
            </w:pPr>
            <w:r>
              <w:rPr>
                <w:rFonts w:eastAsia="Times New Roman"/>
                <w:b/>
                <w:bCs/>
                <w:lang w:val="en-US"/>
              </w:rPr>
              <w:t>BodySite.patient</w:t>
            </w:r>
          </w:p>
        </w:tc>
        <w:tc>
          <w:tcPr>
            <w:tcW w:w="0" w:type="auto"/>
            <w:vAlign w:val="center"/>
            <w:hideMark/>
          </w:tcPr>
          <w:p w14:paraId="3CC1DCD7" w14:textId="77777777" w:rsidR="00D67926" w:rsidRDefault="00D67926">
            <w:pPr>
              <w:rPr>
                <w:rFonts w:eastAsia="Times New Roman"/>
                <w:lang w:val="en-US"/>
              </w:rPr>
            </w:pPr>
          </w:p>
        </w:tc>
      </w:tr>
      <w:tr w:rsidR="00D67926" w14:paraId="3AD5D0EC" w14:textId="77777777">
        <w:trPr>
          <w:divId w:val="1664770817"/>
          <w:tblCellSpacing w:w="15" w:type="dxa"/>
        </w:trPr>
        <w:tc>
          <w:tcPr>
            <w:tcW w:w="0" w:type="auto"/>
            <w:vAlign w:val="center"/>
            <w:hideMark/>
          </w:tcPr>
          <w:p w14:paraId="1F28C7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7D7A9D" w14:textId="77777777" w:rsidR="00D67926" w:rsidRDefault="008D6FB8">
            <w:pPr>
              <w:rPr>
                <w:rFonts w:eastAsia="Times New Roman"/>
                <w:lang w:val="en-US"/>
              </w:rPr>
            </w:pPr>
            <w:r>
              <w:rPr>
                <w:rFonts w:eastAsia="Times New Roman"/>
                <w:lang w:val="en-US"/>
              </w:rPr>
              <w:t>Patient</w:t>
            </w:r>
          </w:p>
        </w:tc>
      </w:tr>
      <w:tr w:rsidR="00D67926" w14:paraId="09425B4A" w14:textId="77777777">
        <w:trPr>
          <w:divId w:val="1664770817"/>
          <w:tblCellSpacing w:w="15" w:type="dxa"/>
        </w:trPr>
        <w:tc>
          <w:tcPr>
            <w:tcW w:w="0" w:type="auto"/>
            <w:vAlign w:val="center"/>
            <w:hideMark/>
          </w:tcPr>
          <w:p w14:paraId="37BCB9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193CE7" w14:textId="77777777" w:rsidR="00D67926" w:rsidRDefault="008D6FB8">
            <w:pPr>
              <w:rPr>
                <w:rFonts w:eastAsia="Times New Roman"/>
                <w:lang w:val="en-US"/>
              </w:rPr>
            </w:pPr>
            <w:r>
              <w:rPr>
                <w:rFonts w:eastAsia="Times New Roman"/>
                <w:lang w:val="en-US"/>
              </w:rPr>
              <w:t>The person to which the body site belongs.</w:t>
            </w:r>
          </w:p>
        </w:tc>
      </w:tr>
      <w:tr w:rsidR="00D67926" w14:paraId="45E87E0F" w14:textId="77777777">
        <w:trPr>
          <w:divId w:val="1664770817"/>
          <w:tblCellSpacing w:w="15" w:type="dxa"/>
        </w:trPr>
        <w:tc>
          <w:tcPr>
            <w:tcW w:w="0" w:type="auto"/>
            <w:vAlign w:val="center"/>
            <w:hideMark/>
          </w:tcPr>
          <w:p w14:paraId="51B4D28A" w14:textId="77777777" w:rsidR="00D67926" w:rsidRDefault="008D6FB8">
            <w:pPr>
              <w:rPr>
                <w:rFonts w:eastAsia="Times New Roman"/>
                <w:lang w:val="en-US"/>
              </w:rPr>
            </w:pPr>
            <w:r>
              <w:rPr>
                <w:rFonts w:eastAsia="Times New Roman"/>
                <w:b/>
                <w:bCs/>
                <w:lang w:val="en-US"/>
              </w:rPr>
              <w:t>BodySite.identifier</w:t>
            </w:r>
          </w:p>
        </w:tc>
        <w:tc>
          <w:tcPr>
            <w:tcW w:w="0" w:type="auto"/>
            <w:vAlign w:val="center"/>
            <w:hideMark/>
          </w:tcPr>
          <w:p w14:paraId="20FDDBDD" w14:textId="77777777" w:rsidR="00D67926" w:rsidRDefault="00D67926">
            <w:pPr>
              <w:rPr>
                <w:rFonts w:eastAsia="Times New Roman"/>
                <w:lang w:val="en-US"/>
              </w:rPr>
            </w:pPr>
          </w:p>
        </w:tc>
      </w:tr>
      <w:tr w:rsidR="00D67926" w14:paraId="2D96F6B2" w14:textId="77777777">
        <w:trPr>
          <w:divId w:val="1664770817"/>
          <w:tblCellSpacing w:w="15" w:type="dxa"/>
        </w:trPr>
        <w:tc>
          <w:tcPr>
            <w:tcW w:w="0" w:type="auto"/>
            <w:vAlign w:val="center"/>
            <w:hideMark/>
          </w:tcPr>
          <w:p w14:paraId="0338D7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C1383B" w14:textId="77777777" w:rsidR="00D67926" w:rsidRDefault="008D6FB8">
            <w:pPr>
              <w:rPr>
                <w:rFonts w:eastAsia="Times New Roman"/>
                <w:lang w:val="en-US"/>
              </w:rPr>
            </w:pPr>
            <w:r>
              <w:rPr>
                <w:rFonts w:eastAsia="Times New Roman"/>
                <w:lang w:val="en-US"/>
              </w:rPr>
              <w:t>Bodysite identifier</w:t>
            </w:r>
          </w:p>
        </w:tc>
      </w:tr>
      <w:tr w:rsidR="00D67926" w14:paraId="3294641E" w14:textId="77777777">
        <w:trPr>
          <w:divId w:val="1664770817"/>
          <w:tblCellSpacing w:w="15" w:type="dxa"/>
        </w:trPr>
        <w:tc>
          <w:tcPr>
            <w:tcW w:w="0" w:type="auto"/>
            <w:vAlign w:val="center"/>
            <w:hideMark/>
          </w:tcPr>
          <w:p w14:paraId="1382CB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B96640" w14:textId="77777777" w:rsidR="00D67926" w:rsidRDefault="008D6FB8">
            <w:pPr>
              <w:rPr>
                <w:rFonts w:eastAsia="Times New Roman"/>
                <w:lang w:val="en-US"/>
              </w:rPr>
            </w:pPr>
            <w:r>
              <w:rPr>
                <w:rFonts w:eastAsia="Times New Roman"/>
                <w:lang w:val="en-US"/>
              </w:rPr>
              <w:t>Identifier for this instance of the anatomical location.</w:t>
            </w:r>
          </w:p>
        </w:tc>
      </w:tr>
      <w:tr w:rsidR="00D67926" w14:paraId="0701E60F" w14:textId="77777777">
        <w:trPr>
          <w:divId w:val="1664770817"/>
          <w:tblCellSpacing w:w="15" w:type="dxa"/>
        </w:trPr>
        <w:tc>
          <w:tcPr>
            <w:tcW w:w="0" w:type="auto"/>
            <w:vAlign w:val="center"/>
            <w:hideMark/>
          </w:tcPr>
          <w:p w14:paraId="01D19597" w14:textId="77777777" w:rsidR="00D67926" w:rsidRDefault="008D6FB8">
            <w:pPr>
              <w:rPr>
                <w:rFonts w:eastAsia="Times New Roman"/>
                <w:lang w:val="en-US"/>
              </w:rPr>
            </w:pPr>
            <w:r>
              <w:rPr>
                <w:rFonts w:eastAsia="Times New Roman"/>
                <w:b/>
                <w:bCs/>
                <w:lang w:val="en-US"/>
              </w:rPr>
              <w:t>BodySite.code</w:t>
            </w:r>
          </w:p>
        </w:tc>
        <w:tc>
          <w:tcPr>
            <w:tcW w:w="0" w:type="auto"/>
            <w:vAlign w:val="center"/>
            <w:hideMark/>
          </w:tcPr>
          <w:p w14:paraId="6064684B" w14:textId="77777777" w:rsidR="00D67926" w:rsidRDefault="00D67926">
            <w:pPr>
              <w:rPr>
                <w:rFonts w:eastAsia="Times New Roman"/>
                <w:lang w:val="en-US"/>
              </w:rPr>
            </w:pPr>
          </w:p>
        </w:tc>
      </w:tr>
      <w:tr w:rsidR="00D67926" w14:paraId="47CBE665" w14:textId="77777777">
        <w:trPr>
          <w:divId w:val="1664770817"/>
          <w:tblCellSpacing w:w="15" w:type="dxa"/>
        </w:trPr>
        <w:tc>
          <w:tcPr>
            <w:tcW w:w="0" w:type="auto"/>
            <w:vAlign w:val="center"/>
            <w:hideMark/>
          </w:tcPr>
          <w:p w14:paraId="6EE38B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70E347" w14:textId="77777777" w:rsidR="00D67926" w:rsidRDefault="008D6FB8">
            <w:pPr>
              <w:rPr>
                <w:rFonts w:eastAsia="Times New Roman"/>
                <w:lang w:val="en-US"/>
              </w:rPr>
            </w:pPr>
            <w:r>
              <w:rPr>
                <w:rFonts w:eastAsia="Times New Roman"/>
                <w:lang w:val="en-US"/>
              </w:rPr>
              <w:t>Named anatomical location</w:t>
            </w:r>
          </w:p>
        </w:tc>
      </w:tr>
      <w:tr w:rsidR="00D67926" w14:paraId="5B2A0C50" w14:textId="77777777">
        <w:trPr>
          <w:divId w:val="1664770817"/>
          <w:tblCellSpacing w:w="15" w:type="dxa"/>
        </w:trPr>
        <w:tc>
          <w:tcPr>
            <w:tcW w:w="0" w:type="auto"/>
            <w:vAlign w:val="center"/>
            <w:hideMark/>
          </w:tcPr>
          <w:p w14:paraId="745295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2EA2D8" w14:textId="77777777" w:rsidR="00D67926" w:rsidRDefault="008D6FB8">
            <w:pPr>
              <w:rPr>
                <w:rFonts w:eastAsia="Times New Roman"/>
                <w:lang w:val="en-US"/>
              </w:rPr>
            </w:pPr>
            <w:r>
              <w:rPr>
                <w:rFonts w:eastAsia="Times New Roman"/>
                <w:lang w:val="en-US"/>
              </w:rPr>
              <w:t>Named anatomical location - ideally would be coded where possible.</w:t>
            </w:r>
          </w:p>
        </w:tc>
      </w:tr>
      <w:tr w:rsidR="00D67926" w14:paraId="3F913EFF" w14:textId="77777777">
        <w:trPr>
          <w:divId w:val="1664770817"/>
          <w:tblCellSpacing w:w="15" w:type="dxa"/>
        </w:trPr>
        <w:tc>
          <w:tcPr>
            <w:tcW w:w="0" w:type="auto"/>
            <w:vAlign w:val="center"/>
            <w:hideMark/>
          </w:tcPr>
          <w:p w14:paraId="77273C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75128A6"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45AA45CE" w14:textId="77777777">
        <w:trPr>
          <w:divId w:val="1664770817"/>
          <w:tblCellSpacing w:w="15" w:type="dxa"/>
        </w:trPr>
        <w:tc>
          <w:tcPr>
            <w:tcW w:w="0" w:type="auto"/>
            <w:vAlign w:val="center"/>
            <w:hideMark/>
          </w:tcPr>
          <w:p w14:paraId="422A9C8C" w14:textId="77777777" w:rsidR="00D67926" w:rsidRDefault="008D6FB8">
            <w:pPr>
              <w:rPr>
                <w:rFonts w:eastAsia="Times New Roman"/>
                <w:lang w:val="en-US"/>
              </w:rPr>
            </w:pPr>
            <w:r>
              <w:rPr>
                <w:rFonts w:eastAsia="Times New Roman"/>
                <w:b/>
                <w:bCs/>
                <w:lang w:val="en-US"/>
              </w:rPr>
              <w:t>BodySite.modifier</w:t>
            </w:r>
          </w:p>
        </w:tc>
        <w:tc>
          <w:tcPr>
            <w:tcW w:w="0" w:type="auto"/>
            <w:vAlign w:val="center"/>
            <w:hideMark/>
          </w:tcPr>
          <w:p w14:paraId="77C46D84" w14:textId="77777777" w:rsidR="00D67926" w:rsidRDefault="00D67926">
            <w:pPr>
              <w:rPr>
                <w:rFonts w:eastAsia="Times New Roman"/>
                <w:lang w:val="en-US"/>
              </w:rPr>
            </w:pPr>
          </w:p>
        </w:tc>
      </w:tr>
      <w:tr w:rsidR="00D67926" w14:paraId="6B1EDB27" w14:textId="77777777">
        <w:trPr>
          <w:divId w:val="1664770817"/>
          <w:tblCellSpacing w:w="15" w:type="dxa"/>
        </w:trPr>
        <w:tc>
          <w:tcPr>
            <w:tcW w:w="0" w:type="auto"/>
            <w:vAlign w:val="center"/>
            <w:hideMark/>
          </w:tcPr>
          <w:p w14:paraId="3044DC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CE22EE" w14:textId="77777777" w:rsidR="00D67926" w:rsidRDefault="008D6FB8">
            <w:pPr>
              <w:rPr>
                <w:rFonts w:eastAsia="Times New Roman"/>
                <w:lang w:val="en-US"/>
              </w:rPr>
            </w:pPr>
            <w:r>
              <w:rPr>
                <w:rFonts w:eastAsia="Times New Roman"/>
                <w:lang w:val="en-US"/>
              </w:rPr>
              <w:t>Modification to location code</w:t>
            </w:r>
          </w:p>
        </w:tc>
      </w:tr>
      <w:tr w:rsidR="00D67926" w14:paraId="56659296" w14:textId="77777777">
        <w:trPr>
          <w:divId w:val="1664770817"/>
          <w:tblCellSpacing w:w="15" w:type="dxa"/>
        </w:trPr>
        <w:tc>
          <w:tcPr>
            <w:tcW w:w="0" w:type="auto"/>
            <w:vAlign w:val="center"/>
            <w:hideMark/>
          </w:tcPr>
          <w:p w14:paraId="19CA47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1590ED" w14:textId="77777777" w:rsidR="00D67926" w:rsidRDefault="008D6FB8">
            <w:pPr>
              <w:rPr>
                <w:rFonts w:eastAsia="Times New Roman"/>
                <w:lang w:val="en-US"/>
              </w:rPr>
            </w:pPr>
            <w:r>
              <w:rPr>
                <w:rFonts w:eastAsia="Times New Roman"/>
                <w:lang w:val="en-US"/>
              </w:rPr>
              <w:t xml:space="preserve">Modifier to refine the anatomical location. These include modifiers for laterality, relative location, directionality, number, and plane. </w:t>
            </w:r>
          </w:p>
        </w:tc>
      </w:tr>
      <w:tr w:rsidR="00D67926" w14:paraId="6119EFBD" w14:textId="77777777">
        <w:trPr>
          <w:divId w:val="1664770817"/>
          <w:tblCellSpacing w:w="15" w:type="dxa"/>
        </w:trPr>
        <w:tc>
          <w:tcPr>
            <w:tcW w:w="0" w:type="auto"/>
            <w:vAlign w:val="center"/>
            <w:hideMark/>
          </w:tcPr>
          <w:p w14:paraId="11B5711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8BF61DA" w14:textId="77777777" w:rsidR="00D67926" w:rsidRDefault="008D6FB8">
            <w:pPr>
              <w:rPr>
                <w:rFonts w:eastAsia="Times New Roman"/>
                <w:lang w:val="en-US"/>
              </w:rPr>
            </w:pPr>
            <w:r>
              <w:rPr>
                <w:rFonts w:eastAsia="Times New Roman"/>
                <w:lang w:val="en-US"/>
              </w:rPr>
              <w:t>Concepts modifying the anatomic location</w:t>
            </w:r>
          </w:p>
        </w:tc>
      </w:tr>
      <w:tr w:rsidR="00D67926" w14:paraId="7ECD935A" w14:textId="77777777">
        <w:trPr>
          <w:divId w:val="1664770817"/>
          <w:tblCellSpacing w:w="15" w:type="dxa"/>
        </w:trPr>
        <w:tc>
          <w:tcPr>
            <w:tcW w:w="0" w:type="auto"/>
            <w:vAlign w:val="center"/>
            <w:hideMark/>
          </w:tcPr>
          <w:p w14:paraId="3B0F1621" w14:textId="77777777" w:rsidR="00D67926" w:rsidRDefault="008D6FB8">
            <w:pPr>
              <w:rPr>
                <w:rFonts w:eastAsia="Times New Roman"/>
                <w:lang w:val="en-US"/>
              </w:rPr>
            </w:pPr>
            <w:r>
              <w:rPr>
                <w:rFonts w:eastAsia="Times New Roman"/>
                <w:b/>
                <w:bCs/>
                <w:lang w:val="en-US"/>
              </w:rPr>
              <w:t>BodySite.description</w:t>
            </w:r>
          </w:p>
        </w:tc>
        <w:tc>
          <w:tcPr>
            <w:tcW w:w="0" w:type="auto"/>
            <w:vAlign w:val="center"/>
            <w:hideMark/>
          </w:tcPr>
          <w:p w14:paraId="4CD0BC1D" w14:textId="77777777" w:rsidR="00D67926" w:rsidRDefault="00D67926">
            <w:pPr>
              <w:rPr>
                <w:rFonts w:eastAsia="Times New Roman"/>
                <w:lang w:val="en-US"/>
              </w:rPr>
            </w:pPr>
          </w:p>
        </w:tc>
      </w:tr>
      <w:tr w:rsidR="00D67926" w14:paraId="1F892BFE" w14:textId="77777777">
        <w:trPr>
          <w:divId w:val="1664770817"/>
          <w:tblCellSpacing w:w="15" w:type="dxa"/>
        </w:trPr>
        <w:tc>
          <w:tcPr>
            <w:tcW w:w="0" w:type="auto"/>
            <w:vAlign w:val="center"/>
            <w:hideMark/>
          </w:tcPr>
          <w:p w14:paraId="2F9AD6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1D77C8" w14:textId="77777777" w:rsidR="00D67926" w:rsidRDefault="008D6FB8">
            <w:pPr>
              <w:rPr>
                <w:rFonts w:eastAsia="Times New Roman"/>
                <w:lang w:val="en-US"/>
              </w:rPr>
            </w:pPr>
            <w:r>
              <w:rPr>
                <w:rFonts w:eastAsia="Times New Roman"/>
                <w:lang w:val="en-US"/>
              </w:rPr>
              <w:t>The Description of anatomical location</w:t>
            </w:r>
          </w:p>
        </w:tc>
      </w:tr>
      <w:tr w:rsidR="00D67926" w14:paraId="5866399B" w14:textId="77777777">
        <w:trPr>
          <w:divId w:val="1664770817"/>
          <w:tblCellSpacing w:w="15" w:type="dxa"/>
        </w:trPr>
        <w:tc>
          <w:tcPr>
            <w:tcW w:w="0" w:type="auto"/>
            <w:vAlign w:val="center"/>
            <w:hideMark/>
          </w:tcPr>
          <w:p w14:paraId="6C697E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1A4217" w14:textId="77777777" w:rsidR="00D67926" w:rsidRDefault="008D6FB8">
            <w:pPr>
              <w:rPr>
                <w:rFonts w:eastAsia="Times New Roman"/>
                <w:lang w:val="en-US"/>
              </w:rPr>
            </w:pPr>
            <w:r>
              <w:rPr>
                <w:rFonts w:eastAsia="Times New Roman"/>
                <w:lang w:val="en-US"/>
              </w:rPr>
              <w:t>Description of anatomical location.</w:t>
            </w:r>
          </w:p>
        </w:tc>
      </w:tr>
      <w:tr w:rsidR="00D67926" w14:paraId="00250884" w14:textId="77777777">
        <w:trPr>
          <w:divId w:val="1664770817"/>
          <w:tblCellSpacing w:w="15" w:type="dxa"/>
        </w:trPr>
        <w:tc>
          <w:tcPr>
            <w:tcW w:w="0" w:type="auto"/>
            <w:vAlign w:val="center"/>
            <w:hideMark/>
          </w:tcPr>
          <w:p w14:paraId="64BCD39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B0D1680" w14:textId="77777777" w:rsidR="00D67926" w:rsidRDefault="008D6FB8">
            <w:pPr>
              <w:rPr>
                <w:rFonts w:eastAsia="Times New Roman"/>
                <w:lang w:val="en-US"/>
              </w:rPr>
            </w:pPr>
            <w:r>
              <w:rPr>
                <w:rFonts w:eastAsia="Times New Roman"/>
                <w:lang w:val="en-US"/>
              </w:rPr>
              <w:t xml:space="preserve">This Description could include any visual markings used to orientate the viewer e.g external reference points, special sutures, ink markings. </w:t>
            </w:r>
          </w:p>
        </w:tc>
      </w:tr>
      <w:tr w:rsidR="00D67926" w14:paraId="71347790" w14:textId="77777777">
        <w:trPr>
          <w:divId w:val="1664770817"/>
          <w:tblCellSpacing w:w="15" w:type="dxa"/>
        </w:trPr>
        <w:tc>
          <w:tcPr>
            <w:tcW w:w="0" w:type="auto"/>
            <w:vAlign w:val="center"/>
            <w:hideMark/>
          </w:tcPr>
          <w:p w14:paraId="27C46587" w14:textId="77777777" w:rsidR="00D67926" w:rsidRDefault="008D6FB8">
            <w:pPr>
              <w:rPr>
                <w:rFonts w:eastAsia="Times New Roman"/>
                <w:lang w:val="en-US"/>
              </w:rPr>
            </w:pPr>
            <w:r>
              <w:rPr>
                <w:rFonts w:eastAsia="Times New Roman"/>
                <w:b/>
                <w:bCs/>
                <w:lang w:val="en-US"/>
              </w:rPr>
              <w:t>BodySite.image</w:t>
            </w:r>
          </w:p>
        </w:tc>
        <w:tc>
          <w:tcPr>
            <w:tcW w:w="0" w:type="auto"/>
            <w:vAlign w:val="center"/>
            <w:hideMark/>
          </w:tcPr>
          <w:p w14:paraId="3477C104" w14:textId="77777777" w:rsidR="00D67926" w:rsidRDefault="00D67926">
            <w:pPr>
              <w:rPr>
                <w:rFonts w:eastAsia="Times New Roman"/>
                <w:lang w:val="en-US"/>
              </w:rPr>
            </w:pPr>
          </w:p>
        </w:tc>
      </w:tr>
      <w:tr w:rsidR="00D67926" w14:paraId="4E604227" w14:textId="77777777">
        <w:trPr>
          <w:divId w:val="1664770817"/>
          <w:tblCellSpacing w:w="15" w:type="dxa"/>
        </w:trPr>
        <w:tc>
          <w:tcPr>
            <w:tcW w:w="0" w:type="auto"/>
            <w:vAlign w:val="center"/>
            <w:hideMark/>
          </w:tcPr>
          <w:p w14:paraId="04DBC9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D1B6D7" w14:textId="77777777" w:rsidR="00D67926" w:rsidRDefault="008D6FB8">
            <w:pPr>
              <w:rPr>
                <w:rFonts w:eastAsia="Times New Roman"/>
                <w:lang w:val="en-US"/>
              </w:rPr>
            </w:pPr>
            <w:r>
              <w:rPr>
                <w:rFonts w:eastAsia="Times New Roman"/>
                <w:lang w:val="en-US"/>
              </w:rPr>
              <w:t>Attached images</w:t>
            </w:r>
          </w:p>
        </w:tc>
      </w:tr>
      <w:tr w:rsidR="00D67926" w14:paraId="5DF63061" w14:textId="77777777">
        <w:trPr>
          <w:divId w:val="1664770817"/>
          <w:tblCellSpacing w:w="15" w:type="dxa"/>
        </w:trPr>
        <w:tc>
          <w:tcPr>
            <w:tcW w:w="0" w:type="auto"/>
            <w:vAlign w:val="center"/>
            <w:hideMark/>
          </w:tcPr>
          <w:p w14:paraId="5DD6A9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2A1F0F" w14:textId="77777777" w:rsidR="00D67926" w:rsidRDefault="008D6FB8">
            <w:pPr>
              <w:rPr>
                <w:rFonts w:eastAsia="Times New Roman"/>
                <w:lang w:val="en-US"/>
              </w:rPr>
            </w:pPr>
            <w:r>
              <w:rPr>
                <w:rFonts w:eastAsia="Times New Roman"/>
                <w:lang w:val="en-US"/>
              </w:rPr>
              <w:t>Image or images used to identify a location.</w:t>
            </w:r>
          </w:p>
        </w:tc>
      </w:tr>
    </w:tbl>
    <w:p w14:paraId="48AAE057" w14:textId="77777777" w:rsidR="00D67926" w:rsidRDefault="008D6FB8">
      <w:pPr>
        <w:pStyle w:val="Heading2"/>
        <w:divId w:val="1664770817"/>
        <w:rPr>
          <w:rFonts w:eastAsia="Times New Roman"/>
          <w:lang w:val="en-US"/>
        </w:rPr>
      </w:pPr>
      <w:r>
        <w:rPr>
          <w:rFonts w:eastAsia="Times New Roman"/>
          <w:lang w:val="en-US"/>
        </w:rPr>
        <w:t>http://hl7.org/fhir/StructureDefinition/DataElement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5871"/>
      </w:tblGrid>
      <w:tr w:rsidR="00D67926" w14:paraId="67AA6EE1" w14:textId="77777777">
        <w:trPr>
          <w:divId w:val="1664770817"/>
          <w:tblCellSpacing w:w="15" w:type="dxa"/>
        </w:trPr>
        <w:tc>
          <w:tcPr>
            <w:tcW w:w="0" w:type="auto"/>
            <w:vAlign w:val="center"/>
            <w:hideMark/>
          </w:tcPr>
          <w:p w14:paraId="5E6D410C" w14:textId="77777777" w:rsidR="00D67926" w:rsidRDefault="008D6FB8">
            <w:pPr>
              <w:rPr>
                <w:rFonts w:eastAsia="Times New Roman"/>
                <w:lang w:val="en-US"/>
              </w:rPr>
            </w:pPr>
            <w:r>
              <w:rPr>
                <w:rFonts w:eastAsia="Times New Roman"/>
                <w:b/>
                <w:bCs/>
                <w:lang w:val="en-US"/>
              </w:rPr>
              <w:t>DataElement</w:t>
            </w:r>
          </w:p>
        </w:tc>
        <w:tc>
          <w:tcPr>
            <w:tcW w:w="0" w:type="auto"/>
            <w:vAlign w:val="center"/>
            <w:hideMark/>
          </w:tcPr>
          <w:p w14:paraId="2065423A" w14:textId="77777777" w:rsidR="00D67926" w:rsidRDefault="008D6FB8">
            <w:pPr>
              <w:rPr>
                <w:rFonts w:eastAsia="Times New Roman"/>
                <w:lang w:val="en-US"/>
              </w:rPr>
            </w:pPr>
            <w:r>
              <w:rPr>
                <w:rFonts w:eastAsia="Times New Roman"/>
                <w:lang w:val="en-US"/>
              </w:rPr>
              <w:t>Data Element</w:t>
            </w:r>
          </w:p>
        </w:tc>
      </w:tr>
      <w:tr w:rsidR="00D67926" w14:paraId="42BEC08A" w14:textId="77777777">
        <w:trPr>
          <w:divId w:val="1664770817"/>
          <w:tblCellSpacing w:w="15" w:type="dxa"/>
        </w:trPr>
        <w:tc>
          <w:tcPr>
            <w:tcW w:w="0" w:type="auto"/>
            <w:vAlign w:val="center"/>
            <w:hideMark/>
          </w:tcPr>
          <w:p w14:paraId="106C96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D050F6" w14:textId="77777777" w:rsidR="00D67926" w:rsidRDefault="008D6FB8">
            <w:pPr>
              <w:rPr>
                <w:rFonts w:eastAsia="Times New Roman"/>
                <w:lang w:val="en-US"/>
              </w:rPr>
            </w:pPr>
            <w:r>
              <w:rPr>
                <w:rFonts w:eastAsia="Times New Roman"/>
                <w:lang w:val="en-US"/>
              </w:rPr>
              <w:t>Resource data element</w:t>
            </w:r>
          </w:p>
        </w:tc>
      </w:tr>
      <w:tr w:rsidR="00D67926" w14:paraId="36AFA597" w14:textId="77777777">
        <w:trPr>
          <w:divId w:val="1664770817"/>
          <w:tblCellSpacing w:w="15" w:type="dxa"/>
        </w:trPr>
        <w:tc>
          <w:tcPr>
            <w:tcW w:w="0" w:type="auto"/>
            <w:vAlign w:val="center"/>
            <w:hideMark/>
          </w:tcPr>
          <w:p w14:paraId="2AED39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C14637" w14:textId="77777777" w:rsidR="00D67926" w:rsidRDefault="008D6FB8">
            <w:pPr>
              <w:rPr>
                <w:rFonts w:eastAsia="Times New Roman"/>
                <w:lang w:val="en-US"/>
              </w:rPr>
            </w:pPr>
            <w:r>
              <w:rPr>
                <w:rFonts w:eastAsia="Times New Roman"/>
                <w:lang w:val="en-US"/>
              </w:rPr>
              <w:t>The formal description of a single piece of information that can be gathered and reported.</w:t>
            </w:r>
          </w:p>
        </w:tc>
      </w:tr>
      <w:tr w:rsidR="00D67926" w14:paraId="22A1BEAD" w14:textId="77777777">
        <w:trPr>
          <w:divId w:val="1664770817"/>
          <w:tblCellSpacing w:w="15" w:type="dxa"/>
        </w:trPr>
        <w:tc>
          <w:tcPr>
            <w:tcW w:w="0" w:type="auto"/>
            <w:vAlign w:val="center"/>
            <w:hideMark/>
          </w:tcPr>
          <w:p w14:paraId="0B70642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BE0A65" w14:textId="77777777" w:rsidR="00D67926" w:rsidRDefault="008D6FB8">
            <w:pPr>
              <w:rPr>
                <w:rFonts w:eastAsia="Times New Roman"/>
                <w:lang w:val="en-US"/>
              </w:rPr>
            </w:pPr>
            <w:r>
              <w:rPr>
                <w:rFonts w:eastAsia="Times New Roman"/>
                <w:lang w:val="en-US"/>
              </w:rPr>
              <w:t>Often called a clinical template.</w:t>
            </w:r>
          </w:p>
        </w:tc>
      </w:tr>
      <w:tr w:rsidR="00D67926" w14:paraId="5829FB3E" w14:textId="77777777">
        <w:trPr>
          <w:divId w:val="1664770817"/>
          <w:tblCellSpacing w:w="15" w:type="dxa"/>
        </w:trPr>
        <w:tc>
          <w:tcPr>
            <w:tcW w:w="0" w:type="auto"/>
            <w:vAlign w:val="center"/>
            <w:hideMark/>
          </w:tcPr>
          <w:p w14:paraId="321CC19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43BE0C1" w14:textId="77777777" w:rsidR="00D67926" w:rsidRDefault="008D6FB8">
            <w:pPr>
              <w:rPr>
                <w:rFonts w:eastAsia="Times New Roman"/>
                <w:lang w:val="en-US"/>
              </w:rPr>
            </w:pPr>
            <w:r>
              <w:rPr>
                <w:rFonts w:eastAsia="Times New Roman"/>
                <w:lang w:val="en-US"/>
              </w:rPr>
              <w:t>Master Observation</w:t>
            </w:r>
          </w:p>
        </w:tc>
      </w:tr>
      <w:tr w:rsidR="00D67926" w14:paraId="5CD805CA" w14:textId="77777777">
        <w:trPr>
          <w:divId w:val="1664770817"/>
          <w:tblCellSpacing w:w="15" w:type="dxa"/>
        </w:trPr>
        <w:tc>
          <w:tcPr>
            <w:tcW w:w="0" w:type="auto"/>
            <w:vAlign w:val="center"/>
            <w:hideMark/>
          </w:tcPr>
          <w:p w14:paraId="5D985D0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935B7C6" w14:textId="77777777" w:rsidR="00D67926" w:rsidRDefault="008D6FB8">
            <w:pPr>
              <w:rPr>
                <w:rFonts w:eastAsia="Times New Roman"/>
                <w:lang w:val="en-US"/>
              </w:rPr>
            </w:pPr>
            <w:r>
              <w:rPr>
                <w:rFonts w:eastAsia="Times New Roman"/>
                <w:lang w:val="en-US"/>
              </w:rPr>
              <w:t>Data Element</w:t>
            </w:r>
          </w:p>
        </w:tc>
      </w:tr>
      <w:tr w:rsidR="00D67926" w14:paraId="22572509" w14:textId="77777777">
        <w:trPr>
          <w:divId w:val="1664770817"/>
          <w:tblCellSpacing w:w="15" w:type="dxa"/>
        </w:trPr>
        <w:tc>
          <w:tcPr>
            <w:tcW w:w="0" w:type="auto"/>
            <w:vAlign w:val="center"/>
            <w:hideMark/>
          </w:tcPr>
          <w:p w14:paraId="6662EE9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C674F38" w14:textId="77777777" w:rsidR="00D67926" w:rsidRDefault="008D6FB8">
            <w:pPr>
              <w:rPr>
                <w:rFonts w:eastAsia="Times New Roman"/>
                <w:lang w:val="en-US"/>
              </w:rPr>
            </w:pPr>
            <w:r>
              <w:rPr>
                <w:rFonts w:eastAsia="Times New Roman"/>
                <w:lang w:val="en-US"/>
              </w:rPr>
              <w:t>CDE</w:t>
            </w:r>
          </w:p>
        </w:tc>
      </w:tr>
      <w:tr w:rsidR="00D67926" w14:paraId="4498DFB9" w14:textId="77777777">
        <w:trPr>
          <w:divId w:val="1664770817"/>
          <w:tblCellSpacing w:w="15" w:type="dxa"/>
        </w:trPr>
        <w:tc>
          <w:tcPr>
            <w:tcW w:w="0" w:type="auto"/>
            <w:vAlign w:val="center"/>
            <w:hideMark/>
          </w:tcPr>
          <w:p w14:paraId="04349055" w14:textId="77777777" w:rsidR="00D67926" w:rsidRDefault="008D6FB8">
            <w:pPr>
              <w:rPr>
                <w:rFonts w:eastAsia="Times New Roman"/>
                <w:lang w:val="en-US"/>
              </w:rPr>
            </w:pPr>
            <w:r>
              <w:rPr>
                <w:rFonts w:eastAsia="Times New Roman"/>
                <w:b/>
                <w:bCs/>
                <w:lang w:val="en-US"/>
              </w:rPr>
              <w:t>DataElement.url</w:t>
            </w:r>
          </w:p>
        </w:tc>
        <w:tc>
          <w:tcPr>
            <w:tcW w:w="0" w:type="auto"/>
            <w:vAlign w:val="center"/>
            <w:hideMark/>
          </w:tcPr>
          <w:p w14:paraId="6F91B9FC" w14:textId="77777777" w:rsidR="00D67926" w:rsidRDefault="00D67926">
            <w:pPr>
              <w:rPr>
                <w:rFonts w:eastAsia="Times New Roman"/>
                <w:lang w:val="en-US"/>
              </w:rPr>
            </w:pPr>
          </w:p>
        </w:tc>
      </w:tr>
      <w:tr w:rsidR="00D67926" w14:paraId="5675DD84" w14:textId="77777777">
        <w:trPr>
          <w:divId w:val="1664770817"/>
          <w:tblCellSpacing w:w="15" w:type="dxa"/>
        </w:trPr>
        <w:tc>
          <w:tcPr>
            <w:tcW w:w="0" w:type="auto"/>
            <w:vAlign w:val="center"/>
            <w:hideMark/>
          </w:tcPr>
          <w:p w14:paraId="37CB9AB1"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8FA5404" w14:textId="77777777" w:rsidR="00D67926" w:rsidRDefault="008D6FB8">
            <w:pPr>
              <w:rPr>
                <w:rFonts w:eastAsia="Times New Roman"/>
                <w:lang w:val="en-US"/>
              </w:rPr>
            </w:pPr>
            <w:r>
              <w:rPr>
                <w:rFonts w:eastAsia="Times New Roman"/>
                <w:lang w:val="en-US"/>
              </w:rPr>
              <w:t>Globally unique logical id for data element</w:t>
            </w:r>
          </w:p>
        </w:tc>
      </w:tr>
      <w:tr w:rsidR="00D67926" w14:paraId="17F2E252" w14:textId="77777777">
        <w:trPr>
          <w:divId w:val="1664770817"/>
          <w:tblCellSpacing w:w="15" w:type="dxa"/>
        </w:trPr>
        <w:tc>
          <w:tcPr>
            <w:tcW w:w="0" w:type="auto"/>
            <w:vAlign w:val="center"/>
            <w:hideMark/>
          </w:tcPr>
          <w:p w14:paraId="02BFF6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5CCB60" w14:textId="77777777" w:rsidR="00D67926" w:rsidRDefault="008D6FB8">
            <w:pPr>
              <w:rPr>
                <w:rFonts w:eastAsia="Times New Roman"/>
                <w:lang w:val="en-US"/>
              </w:rPr>
            </w:pPr>
            <w:r>
              <w:rPr>
                <w:rFonts w:eastAsia="Times New Roman"/>
                <w:lang w:val="en-US"/>
              </w:rPr>
              <w:t xml:space="preserve">An absolute URL that is used to identify this data element when it is referenced in a specification, model, design or an instance. This SHALL be a URL, SHOULD be globally unique, and SHOULD be an address at which this data element is (or will be) published. </w:t>
            </w:r>
          </w:p>
        </w:tc>
      </w:tr>
      <w:tr w:rsidR="00D67926" w14:paraId="0ECAE5E0" w14:textId="77777777">
        <w:trPr>
          <w:divId w:val="1664770817"/>
          <w:tblCellSpacing w:w="15" w:type="dxa"/>
        </w:trPr>
        <w:tc>
          <w:tcPr>
            <w:tcW w:w="0" w:type="auto"/>
            <w:vAlign w:val="center"/>
            <w:hideMark/>
          </w:tcPr>
          <w:p w14:paraId="5BE10FFF" w14:textId="77777777" w:rsidR="00D67926" w:rsidRDefault="008D6FB8">
            <w:pPr>
              <w:rPr>
                <w:rFonts w:eastAsia="Times New Roman"/>
                <w:lang w:val="en-US"/>
              </w:rPr>
            </w:pPr>
            <w:r>
              <w:rPr>
                <w:rFonts w:eastAsia="Times New Roman"/>
                <w:b/>
                <w:bCs/>
                <w:lang w:val="en-US"/>
              </w:rPr>
              <w:t>DataElement.identifier</w:t>
            </w:r>
          </w:p>
        </w:tc>
        <w:tc>
          <w:tcPr>
            <w:tcW w:w="0" w:type="auto"/>
            <w:vAlign w:val="center"/>
            <w:hideMark/>
          </w:tcPr>
          <w:p w14:paraId="642F89EB" w14:textId="77777777" w:rsidR="00D67926" w:rsidRDefault="00D67926">
            <w:pPr>
              <w:rPr>
                <w:rFonts w:eastAsia="Times New Roman"/>
                <w:lang w:val="en-US"/>
              </w:rPr>
            </w:pPr>
          </w:p>
        </w:tc>
      </w:tr>
      <w:tr w:rsidR="00D67926" w14:paraId="5F4D1508" w14:textId="77777777">
        <w:trPr>
          <w:divId w:val="1664770817"/>
          <w:tblCellSpacing w:w="15" w:type="dxa"/>
        </w:trPr>
        <w:tc>
          <w:tcPr>
            <w:tcW w:w="0" w:type="auto"/>
            <w:vAlign w:val="center"/>
            <w:hideMark/>
          </w:tcPr>
          <w:p w14:paraId="18E16C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030E6C" w14:textId="77777777" w:rsidR="00D67926" w:rsidRDefault="008D6FB8">
            <w:pPr>
              <w:rPr>
                <w:rFonts w:eastAsia="Times New Roman"/>
                <w:lang w:val="en-US"/>
              </w:rPr>
            </w:pPr>
            <w:r>
              <w:rPr>
                <w:rFonts w:eastAsia="Times New Roman"/>
                <w:lang w:val="en-US"/>
              </w:rPr>
              <w:t>Logical id to reference this data element</w:t>
            </w:r>
          </w:p>
        </w:tc>
      </w:tr>
      <w:tr w:rsidR="00D67926" w14:paraId="39ACB3CD" w14:textId="77777777">
        <w:trPr>
          <w:divId w:val="1664770817"/>
          <w:tblCellSpacing w:w="15" w:type="dxa"/>
        </w:trPr>
        <w:tc>
          <w:tcPr>
            <w:tcW w:w="0" w:type="auto"/>
            <w:vAlign w:val="center"/>
            <w:hideMark/>
          </w:tcPr>
          <w:p w14:paraId="2B2CBE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A48C71" w14:textId="77777777" w:rsidR="00D67926" w:rsidRDefault="008D6FB8">
            <w:pPr>
              <w:rPr>
                <w:rFonts w:eastAsia="Times New Roman"/>
                <w:lang w:val="en-US"/>
              </w:rPr>
            </w:pPr>
            <w:r>
              <w:rPr>
                <w:rFonts w:eastAsia="Times New Roman"/>
                <w:lang w:val="en-US"/>
              </w:rPr>
              <w:t xml:space="preserve">Formal identifier that is used to identify this data element when it is represented in other formats, or referenced in a specification, model, design or an instance. </w:t>
            </w:r>
          </w:p>
        </w:tc>
      </w:tr>
      <w:tr w:rsidR="00D67926" w14:paraId="5C29C02F" w14:textId="77777777">
        <w:trPr>
          <w:divId w:val="1664770817"/>
          <w:tblCellSpacing w:w="15" w:type="dxa"/>
        </w:trPr>
        <w:tc>
          <w:tcPr>
            <w:tcW w:w="0" w:type="auto"/>
            <w:vAlign w:val="center"/>
            <w:hideMark/>
          </w:tcPr>
          <w:p w14:paraId="317A96E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FC67DF" w14:textId="77777777" w:rsidR="00D67926" w:rsidRDefault="008D6FB8">
            <w:pPr>
              <w:rPr>
                <w:rFonts w:eastAsia="Times New Roman"/>
                <w:lang w:val="en-US"/>
              </w:rPr>
            </w:pPr>
            <w:r>
              <w:rPr>
                <w:rFonts w:eastAsia="Times New Roman"/>
                <w:lang w:val="en-US"/>
              </w:rPr>
              <w:t>Typically, this is used for values that can go in a v3 II data type.</w:t>
            </w:r>
          </w:p>
        </w:tc>
      </w:tr>
      <w:tr w:rsidR="00D67926" w14:paraId="2C0A4710" w14:textId="77777777">
        <w:trPr>
          <w:divId w:val="1664770817"/>
          <w:tblCellSpacing w:w="15" w:type="dxa"/>
        </w:trPr>
        <w:tc>
          <w:tcPr>
            <w:tcW w:w="0" w:type="auto"/>
            <w:vAlign w:val="center"/>
            <w:hideMark/>
          </w:tcPr>
          <w:p w14:paraId="48BEB3AD" w14:textId="77777777" w:rsidR="00D67926" w:rsidRDefault="008D6FB8">
            <w:pPr>
              <w:rPr>
                <w:rFonts w:eastAsia="Times New Roman"/>
                <w:lang w:val="en-US"/>
              </w:rPr>
            </w:pPr>
            <w:r>
              <w:rPr>
                <w:rFonts w:eastAsia="Times New Roman"/>
                <w:b/>
                <w:bCs/>
                <w:lang w:val="en-US"/>
              </w:rPr>
              <w:t>DataElement.version</w:t>
            </w:r>
          </w:p>
        </w:tc>
        <w:tc>
          <w:tcPr>
            <w:tcW w:w="0" w:type="auto"/>
            <w:vAlign w:val="center"/>
            <w:hideMark/>
          </w:tcPr>
          <w:p w14:paraId="56FFBD34" w14:textId="77777777" w:rsidR="00D67926" w:rsidRDefault="00D67926">
            <w:pPr>
              <w:rPr>
                <w:rFonts w:eastAsia="Times New Roman"/>
                <w:lang w:val="en-US"/>
              </w:rPr>
            </w:pPr>
          </w:p>
        </w:tc>
      </w:tr>
      <w:tr w:rsidR="00D67926" w14:paraId="6EB3F634" w14:textId="77777777">
        <w:trPr>
          <w:divId w:val="1664770817"/>
          <w:tblCellSpacing w:w="15" w:type="dxa"/>
        </w:trPr>
        <w:tc>
          <w:tcPr>
            <w:tcW w:w="0" w:type="auto"/>
            <w:vAlign w:val="center"/>
            <w:hideMark/>
          </w:tcPr>
          <w:p w14:paraId="2154FC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58D36E" w14:textId="77777777" w:rsidR="00D67926" w:rsidRDefault="008D6FB8">
            <w:pPr>
              <w:rPr>
                <w:rFonts w:eastAsia="Times New Roman"/>
                <w:lang w:val="en-US"/>
              </w:rPr>
            </w:pPr>
            <w:r>
              <w:rPr>
                <w:rFonts w:eastAsia="Times New Roman"/>
                <w:lang w:val="en-US"/>
              </w:rPr>
              <w:t>Logical id for this version of the data element</w:t>
            </w:r>
          </w:p>
        </w:tc>
      </w:tr>
      <w:tr w:rsidR="00D67926" w14:paraId="73F28180" w14:textId="77777777">
        <w:trPr>
          <w:divId w:val="1664770817"/>
          <w:tblCellSpacing w:w="15" w:type="dxa"/>
        </w:trPr>
        <w:tc>
          <w:tcPr>
            <w:tcW w:w="0" w:type="auto"/>
            <w:vAlign w:val="center"/>
            <w:hideMark/>
          </w:tcPr>
          <w:p w14:paraId="08F921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87FC9A" w14:textId="77777777" w:rsidR="00D67926" w:rsidRDefault="008D6FB8">
            <w:pPr>
              <w:rPr>
                <w:rFonts w:eastAsia="Times New Roman"/>
                <w:lang w:val="en-US"/>
              </w:rPr>
            </w:pPr>
            <w:r>
              <w:rPr>
                <w:rFonts w:eastAsia="Times New Roman"/>
                <w:lang w:val="en-US"/>
              </w:rPr>
              <w:t xml:space="preserve">The identifier that is used to identify this version of the data element when it is referenced in a StructureDefinition, Questionnaire or instance. This is an arbitrary value managed by the definition author manually. </w:t>
            </w:r>
          </w:p>
        </w:tc>
      </w:tr>
      <w:tr w:rsidR="00D67926" w14:paraId="2970C949" w14:textId="77777777">
        <w:trPr>
          <w:divId w:val="1664770817"/>
          <w:tblCellSpacing w:w="15" w:type="dxa"/>
        </w:trPr>
        <w:tc>
          <w:tcPr>
            <w:tcW w:w="0" w:type="auto"/>
            <w:vAlign w:val="center"/>
            <w:hideMark/>
          </w:tcPr>
          <w:p w14:paraId="395EF85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B6B2B82" w14:textId="77777777" w:rsidR="00D67926" w:rsidRDefault="008D6FB8">
            <w:pPr>
              <w:rPr>
                <w:rFonts w:eastAsia="Times New Roman"/>
                <w:lang w:val="en-US"/>
              </w:rPr>
            </w:pPr>
            <w:r>
              <w:rPr>
                <w:rFonts w:eastAsia="Times New Roman"/>
                <w:lang w:val="en-US"/>
              </w:rPr>
              <w:t>N/A.</w:t>
            </w:r>
          </w:p>
        </w:tc>
      </w:tr>
      <w:tr w:rsidR="00D67926" w14:paraId="7EDB6426" w14:textId="77777777">
        <w:trPr>
          <w:divId w:val="1664770817"/>
          <w:tblCellSpacing w:w="15" w:type="dxa"/>
        </w:trPr>
        <w:tc>
          <w:tcPr>
            <w:tcW w:w="0" w:type="auto"/>
            <w:vAlign w:val="center"/>
            <w:hideMark/>
          </w:tcPr>
          <w:p w14:paraId="66E6ABB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A558BA7" w14:textId="77777777" w:rsidR="00D67926" w:rsidRDefault="008D6FB8">
            <w:pPr>
              <w:rPr>
                <w:rFonts w:eastAsia="Times New Roman"/>
                <w:lang w:val="en-US"/>
              </w:rPr>
            </w:pPr>
            <w:r>
              <w:rPr>
                <w:rFonts w:eastAsia="Times New Roman"/>
                <w:lang w:val="en-US"/>
              </w:rPr>
              <w:t xml:space="preserve">There may be multiple resource versions of the data element that have this same identifier. The resource version id will change for technical reasons, whereas the stated version number needs to be under the author's control. </w:t>
            </w:r>
          </w:p>
        </w:tc>
      </w:tr>
      <w:tr w:rsidR="00D67926" w14:paraId="4FB515B6" w14:textId="77777777">
        <w:trPr>
          <w:divId w:val="1664770817"/>
          <w:tblCellSpacing w:w="15" w:type="dxa"/>
        </w:trPr>
        <w:tc>
          <w:tcPr>
            <w:tcW w:w="0" w:type="auto"/>
            <w:vAlign w:val="center"/>
            <w:hideMark/>
          </w:tcPr>
          <w:p w14:paraId="419E07E1" w14:textId="77777777" w:rsidR="00D67926" w:rsidRDefault="008D6FB8">
            <w:pPr>
              <w:rPr>
                <w:rFonts w:eastAsia="Times New Roman"/>
                <w:lang w:val="en-US"/>
              </w:rPr>
            </w:pPr>
            <w:r>
              <w:rPr>
                <w:rFonts w:eastAsia="Times New Roman"/>
                <w:b/>
                <w:bCs/>
                <w:lang w:val="en-US"/>
              </w:rPr>
              <w:t>DataElement.name</w:t>
            </w:r>
          </w:p>
        </w:tc>
        <w:tc>
          <w:tcPr>
            <w:tcW w:w="0" w:type="auto"/>
            <w:vAlign w:val="center"/>
            <w:hideMark/>
          </w:tcPr>
          <w:p w14:paraId="66A1292A" w14:textId="77777777" w:rsidR="00D67926" w:rsidRDefault="00D67926">
            <w:pPr>
              <w:rPr>
                <w:rFonts w:eastAsia="Times New Roman"/>
                <w:lang w:val="en-US"/>
              </w:rPr>
            </w:pPr>
          </w:p>
        </w:tc>
      </w:tr>
      <w:tr w:rsidR="00D67926" w14:paraId="52698584" w14:textId="77777777">
        <w:trPr>
          <w:divId w:val="1664770817"/>
          <w:tblCellSpacing w:w="15" w:type="dxa"/>
        </w:trPr>
        <w:tc>
          <w:tcPr>
            <w:tcW w:w="0" w:type="auto"/>
            <w:vAlign w:val="center"/>
            <w:hideMark/>
          </w:tcPr>
          <w:p w14:paraId="710EBE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B70C8E" w14:textId="77777777" w:rsidR="00D67926" w:rsidRDefault="008D6FB8">
            <w:pPr>
              <w:rPr>
                <w:rFonts w:eastAsia="Times New Roman"/>
                <w:lang w:val="en-US"/>
              </w:rPr>
            </w:pPr>
            <w:r>
              <w:rPr>
                <w:rFonts w:eastAsia="Times New Roman"/>
                <w:lang w:val="en-US"/>
              </w:rPr>
              <w:t>Descriptive label for this element definition</w:t>
            </w:r>
          </w:p>
        </w:tc>
      </w:tr>
      <w:tr w:rsidR="00D67926" w14:paraId="3D42ACA1" w14:textId="77777777">
        <w:trPr>
          <w:divId w:val="1664770817"/>
          <w:tblCellSpacing w:w="15" w:type="dxa"/>
        </w:trPr>
        <w:tc>
          <w:tcPr>
            <w:tcW w:w="0" w:type="auto"/>
            <w:vAlign w:val="center"/>
            <w:hideMark/>
          </w:tcPr>
          <w:p w14:paraId="353402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492CA6" w14:textId="77777777" w:rsidR="00D67926" w:rsidRDefault="008D6FB8">
            <w:pPr>
              <w:rPr>
                <w:rFonts w:eastAsia="Times New Roman"/>
                <w:lang w:val="en-US"/>
              </w:rPr>
            </w:pPr>
            <w:r>
              <w:rPr>
                <w:rFonts w:eastAsia="Times New Roman"/>
                <w:lang w:val="en-US"/>
              </w:rPr>
              <w:t xml:space="preserve">The term used by humans to refer to the data element. Should ideally be unique within the context in which the data element is expected to be used. </w:t>
            </w:r>
          </w:p>
        </w:tc>
      </w:tr>
      <w:tr w:rsidR="00D67926" w14:paraId="606AE892" w14:textId="77777777">
        <w:trPr>
          <w:divId w:val="1664770817"/>
          <w:tblCellSpacing w:w="15" w:type="dxa"/>
        </w:trPr>
        <w:tc>
          <w:tcPr>
            <w:tcW w:w="0" w:type="auto"/>
            <w:vAlign w:val="center"/>
            <w:hideMark/>
          </w:tcPr>
          <w:p w14:paraId="41E56B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95B58D0" w14:textId="77777777" w:rsidR="00D67926" w:rsidRDefault="008D6FB8">
            <w:pPr>
              <w:rPr>
                <w:rFonts w:eastAsia="Times New Roman"/>
                <w:lang w:val="en-US"/>
              </w:rPr>
            </w:pPr>
            <w:r>
              <w:rPr>
                <w:rFonts w:eastAsia="Times New Roman"/>
                <w:lang w:val="en-US"/>
              </w:rPr>
              <w:t xml:space="preserve">This may be similar to the question used to prompt someone for a data element value, but the purpose is communicating about the data element, not asking the question. (Refer to the 'question' element for the latter.). </w:t>
            </w:r>
          </w:p>
        </w:tc>
      </w:tr>
      <w:tr w:rsidR="00D67926" w14:paraId="69428E3E" w14:textId="77777777">
        <w:trPr>
          <w:divId w:val="1664770817"/>
          <w:tblCellSpacing w:w="15" w:type="dxa"/>
        </w:trPr>
        <w:tc>
          <w:tcPr>
            <w:tcW w:w="0" w:type="auto"/>
            <w:vAlign w:val="center"/>
            <w:hideMark/>
          </w:tcPr>
          <w:p w14:paraId="00690E0C" w14:textId="77777777" w:rsidR="00D67926" w:rsidRDefault="008D6FB8">
            <w:pPr>
              <w:rPr>
                <w:rFonts w:eastAsia="Times New Roman"/>
                <w:lang w:val="en-US"/>
              </w:rPr>
            </w:pPr>
            <w:r>
              <w:rPr>
                <w:rFonts w:eastAsia="Times New Roman"/>
                <w:b/>
                <w:bCs/>
                <w:lang w:val="en-US"/>
              </w:rPr>
              <w:t>DataElement.status</w:t>
            </w:r>
          </w:p>
        </w:tc>
        <w:tc>
          <w:tcPr>
            <w:tcW w:w="0" w:type="auto"/>
            <w:vAlign w:val="center"/>
            <w:hideMark/>
          </w:tcPr>
          <w:p w14:paraId="594C9024" w14:textId="77777777" w:rsidR="00D67926" w:rsidRDefault="00D67926">
            <w:pPr>
              <w:rPr>
                <w:rFonts w:eastAsia="Times New Roman"/>
                <w:lang w:val="en-US"/>
              </w:rPr>
            </w:pPr>
          </w:p>
        </w:tc>
      </w:tr>
      <w:tr w:rsidR="00D67926" w14:paraId="4AF3375F" w14:textId="77777777">
        <w:trPr>
          <w:divId w:val="1664770817"/>
          <w:tblCellSpacing w:w="15" w:type="dxa"/>
        </w:trPr>
        <w:tc>
          <w:tcPr>
            <w:tcW w:w="0" w:type="auto"/>
            <w:vAlign w:val="center"/>
            <w:hideMark/>
          </w:tcPr>
          <w:p w14:paraId="3957CE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9D7089" w14:textId="77777777" w:rsidR="00D67926" w:rsidRDefault="008D6FB8">
            <w:pPr>
              <w:rPr>
                <w:rFonts w:eastAsia="Times New Roman"/>
                <w:lang w:val="en-US"/>
              </w:rPr>
            </w:pPr>
            <w:r>
              <w:rPr>
                <w:rFonts w:eastAsia="Times New Roman"/>
                <w:lang w:val="en-US"/>
              </w:rPr>
              <w:t>The status of the data element.</w:t>
            </w:r>
          </w:p>
        </w:tc>
      </w:tr>
      <w:tr w:rsidR="00D67926" w14:paraId="72C6C3E1" w14:textId="77777777">
        <w:trPr>
          <w:divId w:val="1664770817"/>
          <w:tblCellSpacing w:w="15" w:type="dxa"/>
        </w:trPr>
        <w:tc>
          <w:tcPr>
            <w:tcW w:w="0" w:type="auto"/>
            <w:vAlign w:val="center"/>
            <w:hideMark/>
          </w:tcPr>
          <w:p w14:paraId="6FA01E3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CB4E51F" w14:textId="77777777" w:rsidR="00D67926" w:rsidRDefault="008D6FB8">
            <w:pPr>
              <w:rPr>
                <w:rFonts w:eastAsia="Times New Roman"/>
                <w:lang w:val="en-US"/>
              </w:rPr>
            </w:pPr>
            <w:r>
              <w:rPr>
                <w:rFonts w:eastAsia="Times New Roman"/>
                <w:lang w:val="en-US"/>
              </w:rPr>
              <w:t>Allows filtering of data elements that are appropriate for use vs. not.</w:t>
            </w:r>
          </w:p>
        </w:tc>
      </w:tr>
      <w:tr w:rsidR="00D67926" w14:paraId="000CFB67" w14:textId="77777777">
        <w:trPr>
          <w:divId w:val="1664770817"/>
          <w:tblCellSpacing w:w="15" w:type="dxa"/>
        </w:trPr>
        <w:tc>
          <w:tcPr>
            <w:tcW w:w="0" w:type="auto"/>
            <w:vAlign w:val="center"/>
            <w:hideMark/>
          </w:tcPr>
          <w:p w14:paraId="4E55850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1DE165E"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423EAB7E" w14:textId="77777777">
        <w:trPr>
          <w:divId w:val="1664770817"/>
          <w:tblCellSpacing w:w="15" w:type="dxa"/>
        </w:trPr>
        <w:tc>
          <w:tcPr>
            <w:tcW w:w="0" w:type="auto"/>
            <w:vAlign w:val="center"/>
            <w:hideMark/>
          </w:tcPr>
          <w:p w14:paraId="0D155D70" w14:textId="77777777" w:rsidR="00D67926" w:rsidRDefault="008D6FB8">
            <w:pPr>
              <w:rPr>
                <w:rFonts w:eastAsia="Times New Roman"/>
                <w:lang w:val="en-US"/>
              </w:rPr>
            </w:pPr>
            <w:r>
              <w:rPr>
                <w:rFonts w:eastAsia="Times New Roman"/>
                <w:b/>
                <w:bCs/>
                <w:lang w:val="en-US"/>
              </w:rPr>
              <w:t>DataElement.experimental</w:t>
            </w:r>
          </w:p>
        </w:tc>
        <w:tc>
          <w:tcPr>
            <w:tcW w:w="0" w:type="auto"/>
            <w:vAlign w:val="center"/>
            <w:hideMark/>
          </w:tcPr>
          <w:p w14:paraId="07AE3BF4" w14:textId="77777777" w:rsidR="00D67926" w:rsidRDefault="00D67926">
            <w:pPr>
              <w:rPr>
                <w:rFonts w:eastAsia="Times New Roman"/>
                <w:lang w:val="en-US"/>
              </w:rPr>
            </w:pPr>
          </w:p>
        </w:tc>
      </w:tr>
      <w:tr w:rsidR="00D67926" w14:paraId="777A92A9" w14:textId="77777777">
        <w:trPr>
          <w:divId w:val="1664770817"/>
          <w:tblCellSpacing w:w="15" w:type="dxa"/>
        </w:trPr>
        <w:tc>
          <w:tcPr>
            <w:tcW w:w="0" w:type="auto"/>
            <w:vAlign w:val="center"/>
            <w:hideMark/>
          </w:tcPr>
          <w:p w14:paraId="7945DCB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31BF0A" w14:textId="77777777" w:rsidR="00D67926" w:rsidRDefault="008D6FB8">
            <w:pPr>
              <w:rPr>
                <w:rFonts w:eastAsia="Times New Roman"/>
                <w:lang w:val="en-US"/>
              </w:rPr>
            </w:pPr>
            <w:r>
              <w:rPr>
                <w:rFonts w:eastAsia="Times New Roman"/>
                <w:lang w:val="en-US"/>
              </w:rPr>
              <w:t>If for testing purposes, not real usage</w:t>
            </w:r>
          </w:p>
        </w:tc>
      </w:tr>
      <w:tr w:rsidR="00D67926" w14:paraId="6235A0D1" w14:textId="77777777">
        <w:trPr>
          <w:divId w:val="1664770817"/>
          <w:tblCellSpacing w:w="15" w:type="dxa"/>
        </w:trPr>
        <w:tc>
          <w:tcPr>
            <w:tcW w:w="0" w:type="auto"/>
            <w:vAlign w:val="center"/>
            <w:hideMark/>
          </w:tcPr>
          <w:p w14:paraId="345947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240DE3" w14:textId="77777777" w:rsidR="00D67926" w:rsidRDefault="008D6FB8">
            <w:pPr>
              <w:rPr>
                <w:rFonts w:eastAsia="Times New Roman"/>
                <w:lang w:val="en-US"/>
              </w:rPr>
            </w:pPr>
            <w:r>
              <w:rPr>
                <w:rFonts w:eastAsia="Times New Roman"/>
                <w:lang w:val="en-US"/>
              </w:rPr>
              <w:t xml:space="preserve">A flag to indicate that this search data elemnt definition is authored for testing purposes (or </w:t>
            </w:r>
            <w:r>
              <w:rPr>
                <w:rFonts w:eastAsia="Times New Roman"/>
                <w:lang w:val="en-US"/>
              </w:rPr>
              <w:lastRenderedPageBreak/>
              <w:t xml:space="preserve">education/evaluation/marketing), and is not intended to be used for genuine usage. </w:t>
            </w:r>
          </w:p>
        </w:tc>
      </w:tr>
      <w:tr w:rsidR="00D67926" w14:paraId="1F93E9E1" w14:textId="77777777">
        <w:trPr>
          <w:divId w:val="1664770817"/>
          <w:tblCellSpacing w:w="15" w:type="dxa"/>
        </w:trPr>
        <w:tc>
          <w:tcPr>
            <w:tcW w:w="0" w:type="auto"/>
            <w:vAlign w:val="center"/>
            <w:hideMark/>
          </w:tcPr>
          <w:p w14:paraId="3E676C95"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0BD773C" w14:textId="77777777" w:rsidR="00D67926" w:rsidRDefault="008D6FB8">
            <w:pPr>
              <w:rPr>
                <w:rFonts w:eastAsia="Times New Roman"/>
                <w:lang w:val="en-US"/>
              </w:rPr>
            </w:pPr>
            <w:r>
              <w:rPr>
                <w:rFonts w:eastAsia="Times New Roman"/>
                <w:lang w:val="en-US"/>
              </w:rPr>
              <w:t>Allows filtering of search data element definitions that are appropriate for use vs. not.</w:t>
            </w:r>
          </w:p>
        </w:tc>
      </w:tr>
      <w:tr w:rsidR="00D67926" w14:paraId="20CF827B" w14:textId="77777777">
        <w:trPr>
          <w:divId w:val="1664770817"/>
          <w:tblCellSpacing w:w="15" w:type="dxa"/>
        </w:trPr>
        <w:tc>
          <w:tcPr>
            <w:tcW w:w="0" w:type="auto"/>
            <w:vAlign w:val="center"/>
            <w:hideMark/>
          </w:tcPr>
          <w:p w14:paraId="08800F3E" w14:textId="77777777" w:rsidR="00D67926" w:rsidRDefault="008D6FB8">
            <w:pPr>
              <w:rPr>
                <w:rFonts w:eastAsia="Times New Roman"/>
                <w:lang w:val="en-US"/>
              </w:rPr>
            </w:pPr>
            <w:r>
              <w:rPr>
                <w:rFonts w:eastAsia="Times New Roman"/>
                <w:b/>
                <w:bCs/>
                <w:lang w:val="en-US"/>
              </w:rPr>
              <w:t>DataElement.publisher</w:t>
            </w:r>
          </w:p>
        </w:tc>
        <w:tc>
          <w:tcPr>
            <w:tcW w:w="0" w:type="auto"/>
            <w:vAlign w:val="center"/>
            <w:hideMark/>
          </w:tcPr>
          <w:p w14:paraId="33D58156" w14:textId="77777777" w:rsidR="00D67926" w:rsidRDefault="00D67926">
            <w:pPr>
              <w:rPr>
                <w:rFonts w:eastAsia="Times New Roman"/>
                <w:lang w:val="en-US"/>
              </w:rPr>
            </w:pPr>
          </w:p>
        </w:tc>
      </w:tr>
      <w:tr w:rsidR="00D67926" w14:paraId="1703F624" w14:textId="77777777">
        <w:trPr>
          <w:divId w:val="1664770817"/>
          <w:tblCellSpacing w:w="15" w:type="dxa"/>
        </w:trPr>
        <w:tc>
          <w:tcPr>
            <w:tcW w:w="0" w:type="auto"/>
            <w:vAlign w:val="center"/>
            <w:hideMark/>
          </w:tcPr>
          <w:p w14:paraId="53CD72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9CBCCF"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63AAB3A4" w14:textId="77777777">
        <w:trPr>
          <w:divId w:val="1664770817"/>
          <w:tblCellSpacing w:w="15" w:type="dxa"/>
        </w:trPr>
        <w:tc>
          <w:tcPr>
            <w:tcW w:w="0" w:type="auto"/>
            <w:vAlign w:val="center"/>
            <w:hideMark/>
          </w:tcPr>
          <w:p w14:paraId="0E068B9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26B2EB" w14:textId="77777777" w:rsidR="00D67926" w:rsidRDefault="008D6FB8">
            <w:pPr>
              <w:rPr>
                <w:rFonts w:eastAsia="Times New Roman"/>
                <w:lang w:val="en-US"/>
              </w:rPr>
            </w:pPr>
            <w:r>
              <w:rPr>
                <w:rFonts w:eastAsia="Times New Roman"/>
                <w:lang w:val="en-US"/>
              </w:rPr>
              <w:t>The name of the individual or organization that published the data element.</w:t>
            </w:r>
          </w:p>
        </w:tc>
      </w:tr>
      <w:tr w:rsidR="00D67926" w14:paraId="332B6F2D" w14:textId="77777777">
        <w:trPr>
          <w:divId w:val="1664770817"/>
          <w:tblCellSpacing w:w="15" w:type="dxa"/>
        </w:trPr>
        <w:tc>
          <w:tcPr>
            <w:tcW w:w="0" w:type="auto"/>
            <w:vAlign w:val="center"/>
            <w:hideMark/>
          </w:tcPr>
          <w:p w14:paraId="26BA855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9AA150"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5B7960EB" w14:textId="77777777">
        <w:trPr>
          <w:divId w:val="1664770817"/>
          <w:tblCellSpacing w:w="15" w:type="dxa"/>
        </w:trPr>
        <w:tc>
          <w:tcPr>
            <w:tcW w:w="0" w:type="auto"/>
            <w:vAlign w:val="center"/>
            <w:hideMark/>
          </w:tcPr>
          <w:p w14:paraId="2454E78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8428872" w14:textId="77777777" w:rsidR="00D67926" w:rsidRDefault="008D6FB8">
            <w:pPr>
              <w:rPr>
                <w:rFonts w:eastAsia="Times New Roman"/>
                <w:lang w:val="en-US"/>
              </w:rPr>
            </w:pPr>
            <w:r>
              <w:rPr>
                <w:rFonts w:eastAsia="Times New Roman"/>
                <w:lang w:val="en-US"/>
              </w:rPr>
              <w:t>Helps establish the "authority/credibility" of the data element. May also allow for contact.</w:t>
            </w:r>
          </w:p>
        </w:tc>
      </w:tr>
      <w:tr w:rsidR="00D67926" w14:paraId="0BBE2208" w14:textId="77777777">
        <w:trPr>
          <w:divId w:val="1664770817"/>
          <w:tblCellSpacing w:w="15" w:type="dxa"/>
        </w:trPr>
        <w:tc>
          <w:tcPr>
            <w:tcW w:w="0" w:type="auto"/>
            <w:vAlign w:val="center"/>
            <w:hideMark/>
          </w:tcPr>
          <w:p w14:paraId="5A87F99A" w14:textId="77777777" w:rsidR="00D67926" w:rsidRDefault="008D6FB8">
            <w:pPr>
              <w:rPr>
                <w:rFonts w:eastAsia="Times New Roman"/>
                <w:lang w:val="en-US"/>
              </w:rPr>
            </w:pPr>
            <w:r>
              <w:rPr>
                <w:rFonts w:eastAsia="Times New Roman"/>
                <w:b/>
                <w:bCs/>
                <w:lang w:val="en-US"/>
              </w:rPr>
              <w:t>DataElement.contact</w:t>
            </w:r>
          </w:p>
        </w:tc>
        <w:tc>
          <w:tcPr>
            <w:tcW w:w="0" w:type="auto"/>
            <w:vAlign w:val="center"/>
            <w:hideMark/>
          </w:tcPr>
          <w:p w14:paraId="2D7F67CE" w14:textId="77777777" w:rsidR="00D67926" w:rsidRDefault="00D67926">
            <w:pPr>
              <w:rPr>
                <w:rFonts w:eastAsia="Times New Roman"/>
                <w:lang w:val="en-US"/>
              </w:rPr>
            </w:pPr>
          </w:p>
        </w:tc>
      </w:tr>
      <w:tr w:rsidR="00D67926" w14:paraId="57CB3184" w14:textId="77777777">
        <w:trPr>
          <w:divId w:val="1664770817"/>
          <w:tblCellSpacing w:w="15" w:type="dxa"/>
        </w:trPr>
        <w:tc>
          <w:tcPr>
            <w:tcW w:w="0" w:type="auto"/>
            <w:vAlign w:val="center"/>
            <w:hideMark/>
          </w:tcPr>
          <w:p w14:paraId="182C38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7B2F1C" w14:textId="77777777" w:rsidR="00D67926" w:rsidRDefault="008D6FB8">
            <w:pPr>
              <w:rPr>
                <w:rFonts w:eastAsia="Times New Roman"/>
                <w:lang w:val="en-US"/>
              </w:rPr>
            </w:pPr>
            <w:r>
              <w:rPr>
                <w:rFonts w:eastAsia="Times New Roman"/>
                <w:lang w:val="en-US"/>
              </w:rPr>
              <w:t>Contact details of the publisher</w:t>
            </w:r>
          </w:p>
        </w:tc>
      </w:tr>
      <w:tr w:rsidR="00D67926" w14:paraId="7C066485" w14:textId="77777777">
        <w:trPr>
          <w:divId w:val="1664770817"/>
          <w:tblCellSpacing w:w="15" w:type="dxa"/>
        </w:trPr>
        <w:tc>
          <w:tcPr>
            <w:tcW w:w="0" w:type="auto"/>
            <w:vAlign w:val="center"/>
            <w:hideMark/>
          </w:tcPr>
          <w:p w14:paraId="293787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6807F7"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1A3C6B81" w14:textId="77777777">
        <w:trPr>
          <w:divId w:val="1664770817"/>
          <w:tblCellSpacing w:w="15" w:type="dxa"/>
        </w:trPr>
        <w:tc>
          <w:tcPr>
            <w:tcW w:w="0" w:type="auto"/>
            <w:vAlign w:val="center"/>
            <w:hideMark/>
          </w:tcPr>
          <w:p w14:paraId="1C4B41B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241B6A"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32E3562A" w14:textId="77777777">
        <w:trPr>
          <w:divId w:val="1664770817"/>
          <w:tblCellSpacing w:w="15" w:type="dxa"/>
        </w:trPr>
        <w:tc>
          <w:tcPr>
            <w:tcW w:w="0" w:type="auto"/>
            <w:vAlign w:val="center"/>
            <w:hideMark/>
          </w:tcPr>
          <w:p w14:paraId="1AF4FDF8" w14:textId="77777777" w:rsidR="00D67926" w:rsidRDefault="008D6FB8">
            <w:pPr>
              <w:rPr>
                <w:rFonts w:eastAsia="Times New Roman"/>
                <w:lang w:val="en-US"/>
              </w:rPr>
            </w:pPr>
            <w:r>
              <w:rPr>
                <w:rFonts w:eastAsia="Times New Roman"/>
                <w:b/>
                <w:bCs/>
                <w:lang w:val="en-US"/>
              </w:rPr>
              <w:t>DataElement.contact.name</w:t>
            </w:r>
          </w:p>
        </w:tc>
        <w:tc>
          <w:tcPr>
            <w:tcW w:w="0" w:type="auto"/>
            <w:vAlign w:val="center"/>
            <w:hideMark/>
          </w:tcPr>
          <w:p w14:paraId="43BFDF39" w14:textId="77777777" w:rsidR="00D67926" w:rsidRDefault="00D67926">
            <w:pPr>
              <w:rPr>
                <w:rFonts w:eastAsia="Times New Roman"/>
                <w:lang w:val="en-US"/>
              </w:rPr>
            </w:pPr>
          </w:p>
        </w:tc>
      </w:tr>
      <w:tr w:rsidR="00D67926" w14:paraId="68BEF24A" w14:textId="77777777">
        <w:trPr>
          <w:divId w:val="1664770817"/>
          <w:tblCellSpacing w:w="15" w:type="dxa"/>
        </w:trPr>
        <w:tc>
          <w:tcPr>
            <w:tcW w:w="0" w:type="auto"/>
            <w:vAlign w:val="center"/>
            <w:hideMark/>
          </w:tcPr>
          <w:p w14:paraId="566D55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773F2A" w14:textId="77777777" w:rsidR="00D67926" w:rsidRDefault="008D6FB8">
            <w:pPr>
              <w:rPr>
                <w:rFonts w:eastAsia="Times New Roman"/>
                <w:lang w:val="en-US"/>
              </w:rPr>
            </w:pPr>
            <w:r>
              <w:rPr>
                <w:rFonts w:eastAsia="Times New Roman"/>
                <w:lang w:val="en-US"/>
              </w:rPr>
              <w:t>Name of a individual to contact</w:t>
            </w:r>
          </w:p>
        </w:tc>
      </w:tr>
      <w:tr w:rsidR="00D67926" w14:paraId="3917C116" w14:textId="77777777">
        <w:trPr>
          <w:divId w:val="1664770817"/>
          <w:tblCellSpacing w:w="15" w:type="dxa"/>
        </w:trPr>
        <w:tc>
          <w:tcPr>
            <w:tcW w:w="0" w:type="auto"/>
            <w:vAlign w:val="center"/>
            <w:hideMark/>
          </w:tcPr>
          <w:p w14:paraId="0061FE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68FF52" w14:textId="77777777" w:rsidR="00D67926" w:rsidRDefault="008D6FB8">
            <w:pPr>
              <w:rPr>
                <w:rFonts w:eastAsia="Times New Roman"/>
                <w:lang w:val="en-US"/>
              </w:rPr>
            </w:pPr>
            <w:r>
              <w:rPr>
                <w:rFonts w:eastAsia="Times New Roman"/>
                <w:lang w:val="en-US"/>
              </w:rPr>
              <w:t>The name of an individual to contact regarding the data element.</w:t>
            </w:r>
          </w:p>
        </w:tc>
      </w:tr>
      <w:tr w:rsidR="00D67926" w14:paraId="0A4520C0" w14:textId="77777777">
        <w:trPr>
          <w:divId w:val="1664770817"/>
          <w:tblCellSpacing w:w="15" w:type="dxa"/>
        </w:trPr>
        <w:tc>
          <w:tcPr>
            <w:tcW w:w="0" w:type="auto"/>
            <w:vAlign w:val="center"/>
            <w:hideMark/>
          </w:tcPr>
          <w:p w14:paraId="5F57381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10A98C"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46DFE093" w14:textId="77777777">
        <w:trPr>
          <w:divId w:val="1664770817"/>
          <w:tblCellSpacing w:w="15" w:type="dxa"/>
        </w:trPr>
        <w:tc>
          <w:tcPr>
            <w:tcW w:w="0" w:type="auto"/>
            <w:vAlign w:val="center"/>
            <w:hideMark/>
          </w:tcPr>
          <w:p w14:paraId="190624C4" w14:textId="77777777" w:rsidR="00D67926" w:rsidRDefault="008D6FB8">
            <w:pPr>
              <w:rPr>
                <w:rFonts w:eastAsia="Times New Roman"/>
                <w:lang w:val="en-US"/>
              </w:rPr>
            </w:pPr>
            <w:r>
              <w:rPr>
                <w:rFonts w:eastAsia="Times New Roman"/>
                <w:b/>
                <w:bCs/>
                <w:lang w:val="en-US"/>
              </w:rPr>
              <w:t>DataElement.contact.telecom</w:t>
            </w:r>
          </w:p>
        </w:tc>
        <w:tc>
          <w:tcPr>
            <w:tcW w:w="0" w:type="auto"/>
            <w:vAlign w:val="center"/>
            <w:hideMark/>
          </w:tcPr>
          <w:p w14:paraId="1BBD43D4" w14:textId="77777777" w:rsidR="00D67926" w:rsidRDefault="00D67926">
            <w:pPr>
              <w:rPr>
                <w:rFonts w:eastAsia="Times New Roman"/>
                <w:lang w:val="en-US"/>
              </w:rPr>
            </w:pPr>
          </w:p>
        </w:tc>
      </w:tr>
      <w:tr w:rsidR="00D67926" w14:paraId="6F78274A" w14:textId="77777777">
        <w:trPr>
          <w:divId w:val="1664770817"/>
          <w:tblCellSpacing w:w="15" w:type="dxa"/>
        </w:trPr>
        <w:tc>
          <w:tcPr>
            <w:tcW w:w="0" w:type="auto"/>
            <w:vAlign w:val="center"/>
            <w:hideMark/>
          </w:tcPr>
          <w:p w14:paraId="15B748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76CBE0" w14:textId="77777777" w:rsidR="00D67926" w:rsidRDefault="008D6FB8">
            <w:pPr>
              <w:rPr>
                <w:rFonts w:eastAsia="Times New Roman"/>
                <w:lang w:val="en-US"/>
              </w:rPr>
            </w:pPr>
            <w:r>
              <w:rPr>
                <w:rFonts w:eastAsia="Times New Roman"/>
                <w:lang w:val="en-US"/>
              </w:rPr>
              <w:t>Contact details for individual or publisher</w:t>
            </w:r>
          </w:p>
        </w:tc>
      </w:tr>
      <w:tr w:rsidR="00D67926" w14:paraId="4338AEB6" w14:textId="77777777">
        <w:trPr>
          <w:divId w:val="1664770817"/>
          <w:tblCellSpacing w:w="15" w:type="dxa"/>
        </w:trPr>
        <w:tc>
          <w:tcPr>
            <w:tcW w:w="0" w:type="auto"/>
            <w:vAlign w:val="center"/>
            <w:hideMark/>
          </w:tcPr>
          <w:p w14:paraId="6F8836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A72B65"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3D32B93D" w14:textId="77777777">
        <w:trPr>
          <w:divId w:val="1664770817"/>
          <w:tblCellSpacing w:w="15" w:type="dxa"/>
        </w:trPr>
        <w:tc>
          <w:tcPr>
            <w:tcW w:w="0" w:type="auto"/>
            <w:vAlign w:val="center"/>
            <w:hideMark/>
          </w:tcPr>
          <w:p w14:paraId="709360F8" w14:textId="77777777" w:rsidR="00D67926" w:rsidRDefault="008D6FB8">
            <w:pPr>
              <w:rPr>
                <w:rFonts w:eastAsia="Times New Roman"/>
                <w:lang w:val="en-US"/>
              </w:rPr>
            </w:pPr>
            <w:r>
              <w:rPr>
                <w:rFonts w:eastAsia="Times New Roman"/>
                <w:b/>
                <w:bCs/>
                <w:lang w:val="en-US"/>
              </w:rPr>
              <w:t>DataElement.date</w:t>
            </w:r>
          </w:p>
        </w:tc>
        <w:tc>
          <w:tcPr>
            <w:tcW w:w="0" w:type="auto"/>
            <w:vAlign w:val="center"/>
            <w:hideMark/>
          </w:tcPr>
          <w:p w14:paraId="60FBF6AA" w14:textId="77777777" w:rsidR="00D67926" w:rsidRDefault="00D67926">
            <w:pPr>
              <w:rPr>
                <w:rFonts w:eastAsia="Times New Roman"/>
                <w:lang w:val="en-US"/>
              </w:rPr>
            </w:pPr>
          </w:p>
        </w:tc>
      </w:tr>
      <w:tr w:rsidR="00D67926" w14:paraId="006D3046" w14:textId="77777777">
        <w:trPr>
          <w:divId w:val="1664770817"/>
          <w:tblCellSpacing w:w="15" w:type="dxa"/>
        </w:trPr>
        <w:tc>
          <w:tcPr>
            <w:tcW w:w="0" w:type="auto"/>
            <w:vAlign w:val="center"/>
            <w:hideMark/>
          </w:tcPr>
          <w:p w14:paraId="5DF93F1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F523DA" w14:textId="77777777" w:rsidR="00D67926" w:rsidRDefault="008D6FB8">
            <w:pPr>
              <w:rPr>
                <w:rFonts w:eastAsia="Times New Roman"/>
                <w:lang w:val="en-US"/>
              </w:rPr>
            </w:pPr>
            <w:r>
              <w:rPr>
                <w:rFonts w:eastAsia="Times New Roman"/>
                <w:lang w:val="en-US"/>
              </w:rPr>
              <w:t>Date for this version of the data element</w:t>
            </w:r>
          </w:p>
        </w:tc>
      </w:tr>
      <w:tr w:rsidR="00D67926" w14:paraId="10D44B7C" w14:textId="77777777">
        <w:trPr>
          <w:divId w:val="1664770817"/>
          <w:tblCellSpacing w:w="15" w:type="dxa"/>
        </w:trPr>
        <w:tc>
          <w:tcPr>
            <w:tcW w:w="0" w:type="auto"/>
            <w:vAlign w:val="center"/>
            <w:hideMark/>
          </w:tcPr>
          <w:p w14:paraId="77E1AB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73641C" w14:textId="77777777" w:rsidR="00D67926" w:rsidRDefault="008D6FB8">
            <w:pPr>
              <w:rPr>
                <w:rFonts w:eastAsia="Times New Roman"/>
                <w:lang w:val="en-US"/>
              </w:rPr>
            </w:pPr>
            <w:r>
              <w:rPr>
                <w:rFonts w:eastAsia="Times New Roman"/>
                <w:lang w:val="en-US"/>
              </w:rPr>
              <w:t xml:space="preserve">The date that this version of the Data Element was published. The date must change when the business version changes, if it does, and it must change if the status code changes. in addition, it should change when the substantiative content of the data element changes. </w:t>
            </w:r>
          </w:p>
        </w:tc>
      </w:tr>
      <w:tr w:rsidR="00D67926" w14:paraId="54209C1A" w14:textId="77777777">
        <w:trPr>
          <w:divId w:val="1664770817"/>
          <w:tblCellSpacing w:w="15" w:type="dxa"/>
        </w:trPr>
        <w:tc>
          <w:tcPr>
            <w:tcW w:w="0" w:type="auto"/>
            <w:vAlign w:val="center"/>
            <w:hideMark/>
          </w:tcPr>
          <w:p w14:paraId="3B60883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155D031" w14:textId="77777777" w:rsidR="00D67926" w:rsidRDefault="008D6FB8">
            <w:pPr>
              <w:rPr>
                <w:rFonts w:eastAsia="Times New Roman"/>
                <w:lang w:val="en-US"/>
              </w:rPr>
            </w:pPr>
            <w:r>
              <w:rPr>
                <w:rFonts w:eastAsia="Times New Roman"/>
                <w:lang w:val="en-US"/>
              </w:rPr>
              <w:t xml:space="preserve">This refers to the "business" version - the DataElement.version which changes based on business processes. It does not refer to the date of the RESTful version which is part of the resource metadata. Additional specific dates may be added as extensions. </w:t>
            </w:r>
          </w:p>
        </w:tc>
      </w:tr>
      <w:tr w:rsidR="00D67926" w14:paraId="69A3FA6E" w14:textId="77777777">
        <w:trPr>
          <w:divId w:val="1664770817"/>
          <w:tblCellSpacing w:w="15" w:type="dxa"/>
        </w:trPr>
        <w:tc>
          <w:tcPr>
            <w:tcW w:w="0" w:type="auto"/>
            <w:vAlign w:val="center"/>
            <w:hideMark/>
          </w:tcPr>
          <w:p w14:paraId="0211630C" w14:textId="77777777" w:rsidR="00D67926" w:rsidRDefault="008D6FB8">
            <w:pPr>
              <w:rPr>
                <w:rFonts w:eastAsia="Times New Roman"/>
                <w:lang w:val="en-US"/>
              </w:rPr>
            </w:pPr>
            <w:r>
              <w:rPr>
                <w:rFonts w:eastAsia="Times New Roman"/>
                <w:b/>
                <w:bCs/>
                <w:lang w:val="en-US"/>
              </w:rPr>
              <w:lastRenderedPageBreak/>
              <w:t>DataElement.useContext</w:t>
            </w:r>
          </w:p>
        </w:tc>
        <w:tc>
          <w:tcPr>
            <w:tcW w:w="0" w:type="auto"/>
            <w:vAlign w:val="center"/>
            <w:hideMark/>
          </w:tcPr>
          <w:p w14:paraId="70117AE1" w14:textId="77777777" w:rsidR="00D67926" w:rsidRDefault="00D67926">
            <w:pPr>
              <w:rPr>
                <w:rFonts w:eastAsia="Times New Roman"/>
                <w:lang w:val="en-US"/>
              </w:rPr>
            </w:pPr>
          </w:p>
        </w:tc>
      </w:tr>
      <w:tr w:rsidR="00D67926" w14:paraId="0DCB41AA" w14:textId="77777777">
        <w:trPr>
          <w:divId w:val="1664770817"/>
          <w:tblCellSpacing w:w="15" w:type="dxa"/>
        </w:trPr>
        <w:tc>
          <w:tcPr>
            <w:tcW w:w="0" w:type="auto"/>
            <w:vAlign w:val="center"/>
            <w:hideMark/>
          </w:tcPr>
          <w:p w14:paraId="52CB46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4C00E5" w14:textId="77777777" w:rsidR="00D67926" w:rsidRDefault="008D6FB8">
            <w:pPr>
              <w:rPr>
                <w:rFonts w:eastAsia="Times New Roman"/>
                <w:lang w:val="en-US"/>
              </w:rPr>
            </w:pPr>
            <w:r>
              <w:rPr>
                <w:rFonts w:eastAsia="Times New Roman"/>
                <w:lang w:val="en-US"/>
              </w:rPr>
              <w:t>Content intends to support these contexts</w:t>
            </w:r>
          </w:p>
        </w:tc>
      </w:tr>
      <w:tr w:rsidR="00D67926" w14:paraId="1061EFFF" w14:textId="77777777">
        <w:trPr>
          <w:divId w:val="1664770817"/>
          <w:tblCellSpacing w:w="15" w:type="dxa"/>
        </w:trPr>
        <w:tc>
          <w:tcPr>
            <w:tcW w:w="0" w:type="auto"/>
            <w:vAlign w:val="center"/>
            <w:hideMark/>
          </w:tcPr>
          <w:p w14:paraId="49A2BC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272924"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data element definitions. </w:t>
            </w:r>
          </w:p>
        </w:tc>
      </w:tr>
      <w:tr w:rsidR="00D67926" w14:paraId="08B5E2F9" w14:textId="77777777">
        <w:trPr>
          <w:divId w:val="1664770817"/>
          <w:tblCellSpacing w:w="15" w:type="dxa"/>
        </w:trPr>
        <w:tc>
          <w:tcPr>
            <w:tcW w:w="0" w:type="auto"/>
            <w:vAlign w:val="center"/>
            <w:hideMark/>
          </w:tcPr>
          <w:p w14:paraId="1840B9A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61FB02A"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33649570" w14:textId="77777777">
        <w:trPr>
          <w:divId w:val="1664770817"/>
          <w:tblCellSpacing w:w="15" w:type="dxa"/>
        </w:trPr>
        <w:tc>
          <w:tcPr>
            <w:tcW w:w="0" w:type="auto"/>
            <w:vAlign w:val="center"/>
            <w:hideMark/>
          </w:tcPr>
          <w:p w14:paraId="44D12846" w14:textId="77777777" w:rsidR="00D67926" w:rsidRDefault="008D6FB8">
            <w:pPr>
              <w:rPr>
                <w:rFonts w:eastAsia="Times New Roman"/>
                <w:lang w:val="en-US"/>
              </w:rPr>
            </w:pPr>
            <w:r>
              <w:rPr>
                <w:rFonts w:eastAsia="Times New Roman"/>
                <w:b/>
                <w:bCs/>
                <w:lang w:val="en-US"/>
              </w:rPr>
              <w:t>DataElement.copyright</w:t>
            </w:r>
          </w:p>
        </w:tc>
        <w:tc>
          <w:tcPr>
            <w:tcW w:w="0" w:type="auto"/>
            <w:vAlign w:val="center"/>
            <w:hideMark/>
          </w:tcPr>
          <w:p w14:paraId="2702D9A7" w14:textId="77777777" w:rsidR="00D67926" w:rsidRDefault="00D67926">
            <w:pPr>
              <w:rPr>
                <w:rFonts w:eastAsia="Times New Roman"/>
                <w:lang w:val="en-US"/>
              </w:rPr>
            </w:pPr>
          </w:p>
        </w:tc>
      </w:tr>
      <w:tr w:rsidR="00D67926" w14:paraId="3382405B" w14:textId="77777777">
        <w:trPr>
          <w:divId w:val="1664770817"/>
          <w:tblCellSpacing w:w="15" w:type="dxa"/>
        </w:trPr>
        <w:tc>
          <w:tcPr>
            <w:tcW w:w="0" w:type="auto"/>
            <w:vAlign w:val="center"/>
            <w:hideMark/>
          </w:tcPr>
          <w:p w14:paraId="34C5C5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2D00BE" w14:textId="77777777" w:rsidR="00D67926" w:rsidRDefault="008D6FB8">
            <w:pPr>
              <w:rPr>
                <w:rFonts w:eastAsia="Times New Roman"/>
                <w:lang w:val="en-US"/>
              </w:rPr>
            </w:pPr>
            <w:r>
              <w:rPr>
                <w:rFonts w:eastAsia="Times New Roman"/>
                <w:lang w:val="en-US"/>
              </w:rPr>
              <w:t>Use and/or Publishing restrictions</w:t>
            </w:r>
          </w:p>
        </w:tc>
      </w:tr>
      <w:tr w:rsidR="00D67926" w14:paraId="21FB1FD6" w14:textId="77777777">
        <w:trPr>
          <w:divId w:val="1664770817"/>
          <w:tblCellSpacing w:w="15" w:type="dxa"/>
        </w:trPr>
        <w:tc>
          <w:tcPr>
            <w:tcW w:w="0" w:type="auto"/>
            <w:vAlign w:val="center"/>
            <w:hideMark/>
          </w:tcPr>
          <w:p w14:paraId="26EBB9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479A66" w14:textId="77777777" w:rsidR="00D67926" w:rsidRDefault="008D6FB8">
            <w:pPr>
              <w:rPr>
                <w:rFonts w:eastAsia="Times New Roman"/>
                <w:lang w:val="en-US"/>
              </w:rPr>
            </w:pPr>
            <w:r>
              <w:rPr>
                <w:rFonts w:eastAsia="Times New Roman"/>
                <w:lang w:val="en-US"/>
              </w:rPr>
              <w:t xml:space="preserve">A copyright statement relating to the definition of the data element. Copyright statements are generally legal restrictions on the use and publishing of the details of the definition of the data element. </w:t>
            </w:r>
          </w:p>
        </w:tc>
      </w:tr>
      <w:tr w:rsidR="00D67926" w14:paraId="7EAC49AC" w14:textId="77777777">
        <w:trPr>
          <w:divId w:val="1664770817"/>
          <w:tblCellSpacing w:w="15" w:type="dxa"/>
        </w:trPr>
        <w:tc>
          <w:tcPr>
            <w:tcW w:w="0" w:type="auto"/>
            <w:vAlign w:val="center"/>
            <w:hideMark/>
          </w:tcPr>
          <w:p w14:paraId="3A0113F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6869B6" w14:textId="77777777" w:rsidR="00D67926" w:rsidRDefault="008D6FB8">
            <w:pPr>
              <w:rPr>
                <w:rFonts w:eastAsia="Times New Roman"/>
                <w:lang w:val="en-US"/>
              </w:rPr>
            </w:pPr>
            <w:r>
              <w:rPr>
                <w:rFonts w:eastAsia="Times New Roman"/>
                <w:lang w:val="en-US"/>
              </w:rPr>
              <w:t>The copyright statement does not apply to values for the data element, only to its definition.</w:t>
            </w:r>
          </w:p>
        </w:tc>
      </w:tr>
      <w:tr w:rsidR="00D67926" w14:paraId="07239909" w14:textId="77777777">
        <w:trPr>
          <w:divId w:val="1664770817"/>
          <w:tblCellSpacing w:w="15" w:type="dxa"/>
        </w:trPr>
        <w:tc>
          <w:tcPr>
            <w:tcW w:w="0" w:type="auto"/>
            <w:vAlign w:val="center"/>
            <w:hideMark/>
          </w:tcPr>
          <w:p w14:paraId="3293548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91EA16C" w14:textId="77777777" w:rsidR="00D67926" w:rsidRDefault="008D6FB8">
            <w:pPr>
              <w:rPr>
                <w:rFonts w:eastAsia="Times New Roman"/>
                <w:lang w:val="en-US"/>
              </w:rPr>
            </w:pPr>
            <w:r>
              <w:rPr>
                <w:rFonts w:eastAsia="Times New Roman"/>
                <w:lang w:val="en-US"/>
              </w:rPr>
              <w:t>License</w:t>
            </w:r>
          </w:p>
        </w:tc>
      </w:tr>
      <w:tr w:rsidR="00D67926" w14:paraId="62B1F56B" w14:textId="77777777">
        <w:trPr>
          <w:divId w:val="1664770817"/>
          <w:tblCellSpacing w:w="15" w:type="dxa"/>
        </w:trPr>
        <w:tc>
          <w:tcPr>
            <w:tcW w:w="0" w:type="auto"/>
            <w:vAlign w:val="center"/>
            <w:hideMark/>
          </w:tcPr>
          <w:p w14:paraId="7BB297D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D787F22" w14:textId="77777777" w:rsidR="00D67926" w:rsidRDefault="008D6FB8">
            <w:pPr>
              <w:rPr>
                <w:rFonts w:eastAsia="Times New Roman"/>
                <w:lang w:val="en-US"/>
              </w:rPr>
            </w:pPr>
            <w:r>
              <w:rPr>
                <w:rFonts w:eastAsia="Times New Roman"/>
                <w:lang w:val="en-US"/>
              </w:rPr>
              <w:t>Restrictions</w:t>
            </w:r>
          </w:p>
        </w:tc>
      </w:tr>
      <w:tr w:rsidR="00D67926" w14:paraId="31341796" w14:textId="77777777">
        <w:trPr>
          <w:divId w:val="1664770817"/>
          <w:tblCellSpacing w:w="15" w:type="dxa"/>
        </w:trPr>
        <w:tc>
          <w:tcPr>
            <w:tcW w:w="0" w:type="auto"/>
            <w:vAlign w:val="center"/>
            <w:hideMark/>
          </w:tcPr>
          <w:p w14:paraId="6021014E" w14:textId="77777777" w:rsidR="00D67926" w:rsidRDefault="008D6FB8">
            <w:pPr>
              <w:rPr>
                <w:rFonts w:eastAsia="Times New Roman"/>
                <w:lang w:val="en-US"/>
              </w:rPr>
            </w:pPr>
            <w:r>
              <w:rPr>
                <w:rFonts w:eastAsia="Times New Roman"/>
                <w:b/>
                <w:bCs/>
                <w:lang w:val="en-US"/>
              </w:rPr>
              <w:t>DataElement.stringency</w:t>
            </w:r>
          </w:p>
        </w:tc>
        <w:tc>
          <w:tcPr>
            <w:tcW w:w="0" w:type="auto"/>
            <w:vAlign w:val="center"/>
            <w:hideMark/>
          </w:tcPr>
          <w:p w14:paraId="6D3BFBB4" w14:textId="77777777" w:rsidR="00D67926" w:rsidRDefault="00D67926">
            <w:pPr>
              <w:rPr>
                <w:rFonts w:eastAsia="Times New Roman"/>
                <w:lang w:val="en-US"/>
              </w:rPr>
            </w:pPr>
          </w:p>
        </w:tc>
      </w:tr>
      <w:tr w:rsidR="00D67926" w14:paraId="3485A88B" w14:textId="77777777">
        <w:trPr>
          <w:divId w:val="1664770817"/>
          <w:tblCellSpacing w:w="15" w:type="dxa"/>
        </w:trPr>
        <w:tc>
          <w:tcPr>
            <w:tcW w:w="0" w:type="auto"/>
            <w:vAlign w:val="center"/>
            <w:hideMark/>
          </w:tcPr>
          <w:p w14:paraId="36799E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B8BF09" w14:textId="77777777" w:rsidR="00D67926" w:rsidRDefault="008D6FB8">
            <w:pPr>
              <w:rPr>
                <w:rFonts w:eastAsia="Times New Roman"/>
                <w:lang w:val="en-US"/>
              </w:rPr>
            </w:pPr>
            <w:r>
              <w:rPr>
                <w:rFonts w:eastAsia="Times New Roman"/>
                <w:lang w:val="en-US"/>
              </w:rPr>
              <w:t>Identifies how precise the data element is in its definition.</w:t>
            </w:r>
          </w:p>
        </w:tc>
      </w:tr>
      <w:tr w:rsidR="00D67926" w14:paraId="5CBE85EB" w14:textId="77777777">
        <w:trPr>
          <w:divId w:val="1664770817"/>
          <w:tblCellSpacing w:w="15" w:type="dxa"/>
        </w:trPr>
        <w:tc>
          <w:tcPr>
            <w:tcW w:w="0" w:type="auto"/>
            <w:vAlign w:val="center"/>
            <w:hideMark/>
          </w:tcPr>
          <w:p w14:paraId="069FA21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51AB5D5" w14:textId="77777777" w:rsidR="00D67926" w:rsidRDefault="008D6FB8">
            <w:pPr>
              <w:rPr>
                <w:rFonts w:eastAsia="Times New Roman"/>
                <w:lang w:val="en-US"/>
              </w:rPr>
            </w:pPr>
            <w:r>
              <w:rPr>
                <w:rFonts w:eastAsia="Times New Roman"/>
                <w:lang w:val="en-US"/>
              </w:rPr>
              <w:t xml:space="preserve">Allows determining whether the degree of comparability of data element instances - less granular data elements result in data that is less comparable (or at least requires more work to compare). </w:t>
            </w:r>
          </w:p>
        </w:tc>
      </w:tr>
      <w:tr w:rsidR="00D67926" w14:paraId="31B859E2" w14:textId="77777777">
        <w:trPr>
          <w:divId w:val="1664770817"/>
          <w:tblCellSpacing w:w="15" w:type="dxa"/>
        </w:trPr>
        <w:tc>
          <w:tcPr>
            <w:tcW w:w="0" w:type="auto"/>
            <w:vAlign w:val="center"/>
            <w:hideMark/>
          </w:tcPr>
          <w:p w14:paraId="142464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3319F47" w14:textId="77777777" w:rsidR="00D67926" w:rsidRDefault="008D6FB8">
            <w:pPr>
              <w:rPr>
                <w:rFonts w:eastAsia="Times New Roman"/>
                <w:lang w:val="en-US"/>
              </w:rPr>
            </w:pPr>
            <w:r>
              <w:rPr>
                <w:rFonts w:eastAsia="Times New Roman"/>
                <w:lang w:val="en-US"/>
              </w:rPr>
              <w:t>Indicates the degree of precision of the data element definition</w:t>
            </w:r>
          </w:p>
        </w:tc>
      </w:tr>
      <w:tr w:rsidR="00D67926" w14:paraId="7640A318" w14:textId="77777777">
        <w:trPr>
          <w:divId w:val="1664770817"/>
          <w:tblCellSpacing w:w="15" w:type="dxa"/>
        </w:trPr>
        <w:tc>
          <w:tcPr>
            <w:tcW w:w="0" w:type="auto"/>
            <w:vAlign w:val="center"/>
            <w:hideMark/>
          </w:tcPr>
          <w:p w14:paraId="085D0CF2" w14:textId="77777777" w:rsidR="00D67926" w:rsidRDefault="008D6FB8">
            <w:pPr>
              <w:rPr>
                <w:rFonts w:eastAsia="Times New Roman"/>
                <w:lang w:val="en-US"/>
              </w:rPr>
            </w:pPr>
            <w:r>
              <w:rPr>
                <w:rFonts w:eastAsia="Times New Roman"/>
                <w:b/>
                <w:bCs/>
                <w:lang w:val="en-US"/>
              </w:rPr>
              <w:t>DataElement.mapping</w:t>
            </w:r>
          </w:p>
        </w:tc>
        <w:tc>
          <w:tcPr>
            <w:tcW w:w="0" w:type="auto"/>
            <w:vAlign w:val="center"/>
            <w:hideMark/>
          </w:tcPr>
          <w:p w14:paraId="74C64B38" w14:textId="77777777" w:rsidR="00D67926" w:rsidRDefault="00D67926">
            <w:pPr>
              <w:rPr>
                <w:rFonts w:eastAsia="Times New Roman"/>
                <w:lang w:val="en-US"/>
              </w:rPr>
            </w:pPr>
          </w:p>
        </w:tc>
      </w:tr>
      <w:tr w:rsidR="00D67926" w14:paraId="5C1935E1" w14:textId="77777777">
        <w:trPr>
          <w:divId w:val="1664770817"/>
          <w:tblCellSpacing w:w="15" w:type="dxa"/>
        </w:trPr>
        <w:tc>
          <w:tcPr>
            <w:tcW w:w="0" w:type="auto"/>
            <w:vAlign w:val="center"/>
            <w:hideMark/>
          </w:tcPr>
          <w:p w14:paraId="28BDC4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23B666" w14:textId="77777777" w:rsidR="00D67926" w:rsidRDefault="008D6FB8">
            <w:pPr>
              <w:rPr>
                <w:rFonts w:eastAsia="Times New Roman"/>
                <w:lang w:val="en-US"/>
              </w:rPr>
            </w:pPr>
            <w:r>
              <w:rPr>
                <w:rFonts w:eastAsia="Times New Roman"/>
                <w:lang w:val="en-US"/>
              </w:rPr>
              <w:t>External specification mapped to</w:t>
            </w:r>
          </w:p>
        </w:tc>
      </w:tr>
      <w:tr w:rsidR="00D67926" w14:paraId="314B5A44" w14:textId="77777777">
        <w:trPr>
          <w:divId w:val="1664770817"/>
          <w:tblCellSpacing w:w="15" w:type="dxa"/>
        </w:trPr>
        <w:tc>
          <w:tcPr>
            <w:tcW w:w="0" w:type="auto"/>
            <w:vAlign w:val="center"/>
            <w:hideMark/>
          </w:tcPr>
          <w:p w14:paraId="4E34D5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FDC3BF" w14:textId="77777777" w:rsidR="00D67926" w:rsidRDefault="008D6FB8">
            <w:pPr>
              <w:rPr>
                <w:rFonts w:eastAsia="Times New Roman"/>
                <w:lang w:val="en-US"/>
              </w:rPr>
            </w:pPr>
            <w:r>
              <w:rPr>
                <w:rFonts w:eastAsia="Times New Roman"/>
                <w:lang w:val="en-US"/>
              </w:rPr>
              <w:t xml:space="preserve">Identifies a specification (other than a terminology) that the elements that make up the DataElement hav some correspondance with. </w:t>
            </w:r>
          </w:p>
        </w:tc>
      </w:tr>
      <w:tr w:rsidR="00D67926" w14:paraId="351317E8" w14:textId="77777777">
        <w:trPr>
          <w:divId w:val="1664770817"/>
          <w:tblCellSpacing w:w="15" w:type="dxa"/>
        </w:trPr>
        <w:tc>
          <w:tcPr>
            <w:tcW w:w="0" w:type="auto"/>
            <w:vAlign w:val="center"/>
            <w:hideMark/>
          </w:tcPr>
          <w:p w14:paraId="32D2C16A" w14:textId="77777777" w:rsidR="00D67926" w:rsidRDefault="008D6FB8">
            <w:pPr>
              <w:rPr>
                <w:rFonts w:eastAsia="Times New Roman"/>
                <w:lang w:val="en-US"/>
              </w:rPr>
            </w:pPr>
            <w:r>
              <w:rPr>
                <w:rFonts w:eastAsia="Times New Roman"/>
                <w:b/>
                <w:bCs/>
                <w:lang w:val="en-US"/>
              </w:rPr>
              <w:t>DataElement.mapping.identity</w:t>
            </w:r>
          </w:p>
        </w:tc>
        <w:tc>
          <w:tcPr>
            <w:tcW w:w="0" w:type="auto"/>
            <w:vAlign w:val="center"/>
            <w:hideMark/>
          </w:tcPr>
          <w:p w14:paraId="5A52C9C3" w14:textId="77777777" w:rsidR="00D67926" w:rsidRDefault="00D67926">
            <w:pPr>
              <w:rPr>
                <w:rFonts w:eastAsia="Times New Roman"/>
                <w:lang w:val="en-US"/>
              </w:rPr>
            </w:pPr>
          </w:p>
        </w:tc>
      </w:tr>
      <w:tr w:rsidR="00D67926" w14:paraId="005B929C" w14:textId="77777777">
        <w:trPr>
          <w:divId w:val="1664770817"/>
          <w:tblCellSpacing w:w="15" w:type="dxa"/>
        </w:trPr>
        <w:tc>
          <w:tcPr>
            <w:tcW w:w="0" w:type="auto"/>
            <w:vAlign w:val="center"/>
            <w:hideMark/>
          </w:tcPr>
          <w:p w14:paraId="3888DF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F2D829" w14:textId="77777777" w:rsidR="00D67926" w:rsidRDefault="008D6FB8">
            <w:pPr>
              <w:rPr>
                <w:rFonts w:eastAsia="Times New Roman"/>
                <w:lang w:val="en-US"/>
              </w:rPr>
            </w:pPr>
            <w:r>
              <w:rPr>
                <w:rFonts w:eastAsia="Times New Roman"/>
                <w:lang w:val="en-US"/>
              </w:rPr>
              <w:t>Internal id when this mapping is used</w:t>
            </w:r>
          </w:p>
        </w:tc>
      </w:tr>
      <w:tr w:rsidR="00D67926" w14:paraId="32D870FB" w14:textId="77777777">
        <w:trPr>
          <w:divId w:val="1664770817"/>
          <w:tblCellSpacing w:w="15" w:type="dxa"/>
        </w:trPr>
        <w:tc>
          <w:tcPr>
            <w:tcW w:w="0" w:type="auto"/>
            <w:vAlign w:val="center"/>
            <w:hideMark/>
          </w:tcPr>
          <w:p w14:paraId="54142B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E651AF" w14:textId="77777777" w:rsidR="00D67926" w:rsidRDefault="008D6FB8">
            <w:pPr>
              <w:rPr>
                <w:rFonts w:eastAsia="Times New Roman"/>
                <w:lang w:val="en-US"/>
              </w:rPr>
            </w:pPr>
            <w:r>
              <w:rPr>
                <w:rFonts w:eastAsia="Times New Roman"/>
                <w:lang w:val="en-US"/>
              </w:rPr>
              <w:t>An Internal id that is used to identify this mapping set when specific mappings are made on a per-element basis.</w:t>
            </w:r>
          </w:p>
        </w:tc>
      </w:tr>
      <w:tr w:rsidR="00D67926" w14:paraId="20B003E7" w14:textId="77777777">
        <w:trPr>
          <w:divId w:val="1664770817"/>
          <w:tblCellSpacing w:w="15" w:type="dxa"/>
        </w:trPr>
        <w:tc>
          <w:tcPr>
            <w:tcW w:w="0" w:type="auto"/>
            <w:vAlign w:val="center"/>
            <w:hideMark/>
          </w:tcPr>
          <w:p w14:paraId="34730ED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D0C6CA0" w14:textId="77777777"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14:paraId="2FAD12C8" w14:textId="77777777">
        <w:trPr>
          <w:divId w:val="1664770817"/>
          <w:tblCellSpacing w:w="15" w:type="dxa"/>
        </w:trPr>
        <w:tc>
          <w:tcPr>
            <w:tcW w:w="0" w:type="auto"/>
            <w:vAlign w:val="center"/>
            <w:hideMark/>
          </w:tcPr>
          <w:p w14:paraId="1B927D3A" w14:textId="77777777" w:rsidR="00D67926" w:rsidRDefault="008D6FB8">
            <w:pPr>
              <w:rPr>
                <w:rFonts w:eastAsia="Times New Roman"/>
                <w:lang w:val="en-US"/>
              </w:rPr>
            </w:pPr>
            <w:r>
              <w:rPr>
                <w:rFonts w:eastAsia="Times New Roman"/>
                <w:b/>
                <w:bCs/>
                <w:lang w:val="en-US"/>
              </w:rPr>
              <w:t>DataElement.mapping.uri</w:t>
            </w:r>
          </w:p>
        </w:tc>
        <w:tc>
          <w:tcPr>
            <w:tcW w:w="0" w:type="auto"/>
            <w:vAlign w:val="center"/>
            <w:hideMark/>
          </w:tcPr>
          <w:p w14:paraId="5DDAD869" w14:textId="77777777" w:rsidR="00D67926" w:rsidRDefault="00D67926">
            <w:pPr>
              <w:rPr>
                <w:rFonts w:eastAsia="Times New Roman"/>
                <w:lang w:val="en-US"/>
              </w:rPr>
            </w:pPr>
          </w:p>
        </w:tc>
      </w:tr>
      <w:tr w:rsidR="00D67926" w14:paraId="21436E80" w14:textId="77777777">
        <w:trPr>
          <w:divId w:val="1664770817"/>
          <w:tblCellSpacing w:w="15" w:type="dxa"/>
        </w:trPr>
        <w:tc>
          <w:tcPr>
            <w:tcW w:w="0" w:type="auto"/>
            <w:vAlign w:val="center"/>
            <w:hideMark/>
          </w:tcPr>
          <w:p w14:paraId="1DB645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A60CBC" w14:textId="77777777" w:rsidR="00D67926" w:rsidRDefault="008D6FB8">
            <w:pPr>
              <w:rPr>
                <w:rFonts w:eastAsia="Times New Roman"/>
                <w:lang w:val="en-US"/>
              </w:rPr>
            </w:pPr>
            <w:r>
              <w:rPr>
                <w:rFonts w:eastAsia="Times New Roman"/>
                <w:lang w:val="en-US"/>
              </w:rPr>
              <w:t>Identifies what this mapping refers to</w:t>
            </w:r>
          </w:p>
        </w:tc>
      </w:tr>
      <w:tr w:rsidR="00D67926" w14:paraId="48322FBD" w14:textId="77777777">
        <w:trPr>
          <w:divId w:val="1664770817"/>
          <w:tblCellSpacing w:w="15" w:type="dxa"/>
        </w:trPr>
        <w:tc>
          <w:tcPr>
            <w:tcW w:w="0" w:type="auto"/>
            <w:vAlign w:val="center"/>
            <w:hideMark/>
          </w:tcPr>
          <w:p w14:paraId="32F2F50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DAFB151" w14:textId="77777777"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14:paraId="5FB2E726" w14:textId="77777777">
        <w:trPr>
          <w:divId w:val="1664770817"/>
          <w:tblCellSpacing w:w="15" w:type="dxa"/>
        </w:trPr>
        <w:tc>
          <w:tcPr>
            <w:tcW w:w="0" w:type="auto"/>
            <w:vAlign w:val="center"/>
            <w:hideMark/>
          </w:tcPr>
          <w:p w14:paraId="485E522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82A2F8" w14:textId="77777777"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14:paraId="27B5D236" w14:textId="77777777">
        <w:trPr>
          <w:divId w:val="1664770817"/>
          <w:tblCellSpacing w:w="15" w:type="dxa"/>
        </w:trPr>
        <w:tc>
          <w:tcPr>
            <w:tcW w:w="0" w:type="auto"/>
            <w:vAlign w:val="center"/>
            <w:hideMark/>
          </w:tcPr>
          <w:p w14:paraId="6D5A7B96" w14:textId="77777777" w:rsidR="00D67926" w:rsidRDefault="008D6FB8">
            <w:pPr>
              <w:rPr>
                <w:rFonts w:eastAsia="Times New Roman"/>
                <w:lang w:val="en-US"/>
              </w:rPr>
            </w:pPr>
            <w:r>
              <w:rPr>
                <w:rFonts w:eastAsia="Times New Roman"/>
                <w:b/>
                <w:bCs/>
                <w:lang w:val="en-US"/>
              </w:rPr>
              <w:t>DataElement.mapping.name</w:t>
            </w:r>
          </w:p>
        </w:tc>
        <w:tc>
          <w:tcPr>
            <w:tcW w:w="0" w:type="auto"/>
            <w:vAlign w:val="center"/>
            <w:hideMark/>
          </w:tcPr>
          <w:p w14:paraId="43442114" w14:textId="77777777" w:rsidR="00D67926" w:rsidRDefault="00D67926">
            <w:pPr>
              <w:rPr>
                <w:rFonts w:eastAsia="Times New Roman"/>
                <w:lang w:val="en-US"/>
              </w:rPr>
            </w:pPr>
          </w:p>
        </w:tc>
      </w:tr>
      <w:tr w:rsidR="00D67926" w14:paraId="3CC03796" w14:textId="77777777">
        <w:trPr>
          <w:divId w:val="1664770817"/>
          <w:tblCellSpacing w:w="15" w:type="dxa"/>
        </w:trPr>
        <w:tc>
          <w:tcPr>
            <w:tcW w:w="0" w:type="auto"/>
            <w:vAlign w:val="center"/>
            <w:hideMark/>
          </w:tcPr>
          <w:p w14:paraId="054E22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8314C3" w14:textId="77777777" w:rsidR="00D67926" w:rsidRDefault="008D6FB8">
            <w:pPr>
              <w:rPr>
                <w:rFonts w:eastAsia="Times New Roman"/>
                <w:lang w:val="en-US"/>
              </w:rPr>
            </w:pPr>
            <w:r>
              <w:rPr>
                <w:rFonts w:eastAsia="Times New Roman"/>
                <w:lang w:val="en-US"/>
              </w:rPr>
              <w:t>Names what this mapping refers to</w:t>
            </w:r>
          </w:p>
        </w:tc>
      </w:tr>
      <w:tr w:rsidR="00D67926" w14:paraId="0A5AD8DB" w14:textId="77777777">
        <w:trPr>
          <w:divId w:val="1664770817"/>
          <w:tblCellSpacing w:w="15" w:type="dxa"/>
        </w:trPr>
        <w:tc>
          <w:tcPr>
            <w:tcW w:w="0" w:type="auto"/>
            <w:vAlign w:val="center"/>
            <w:hideMark/>
          </w:tcPr>
          <w:p w14:paraId="352138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8368DD" w14:textId="77777777" w:rsidR="00D67926" w:rsidRDefault="008D6FB8">
            <w:pPr>
              <w:rPr>
                <w:rFonts w:eastAsia="Times New Roman"/>
                <w:lang w:val="en-US"/>
              </w:rPr>
            </w:pPr>
            <w:r>
              <w:rPr>
                <w:rFonts w:eastAsia="Times New Roman"/>
                <w:lang w:val="en-US"/>
              </w:rPr>
              <w:t>A name for the specification that is being mapped to.</w:t>
            </w:r>
          </w:p>
        </w:tc>
      </w:tr>
      <w:tr w:rsidR="00D67926" w14:paraId="0ACB5F24" w14:textId="77777777">
        <w:trPr>
          <w:divId w:val="1664770817"/>
          <w:tblCellSpacing w:w="15" w:type="dxa"/>
        </w:trPr>
        <w:tc>
          <w:tcPr>
            <w:tcW w:w="0" w:type="auto"/>
            <w:vAlign w:val="center"/>
            <w:hideMark/>
          </w:tcPr>
          <w:p w14:paraId="5A3DF29E" w14:textId="77777777" w:rsidR="00D67926" w:rsidRDefault="008D6FB8">
            <w:pPr>
              <w:rPr>
                <w:rFonts w:eastAsia="Times New Roman"/>
                <w:lang w:val="en-US"/>
              </w:rPr>
            </w:pPr>
            <w:r>
              <w:rPr>
                <w:rFonts w:eastAsia="Times New Roman"/>
                <w:b/>
                <w:bCs/>
                <w:lang w:val="en-US"/>
              </w:rPr>
              <w:t>DataElement.mapping.comments</w:t>
            </w:r>
          </w:p>
        </w:tc>
        <w:tc>
          <w:tcPr>
            <w:tcW w:w="0" w:type="auto"/>
            <w:vAlign w:val="center"/>
            <w:hideMark/>
          </w:tcPr>
          <w:p w14:paraId="159185EC" w14:textId="77777777" w:rsidR="00D67926" w:rsidRDefault="00D67926">
            <w:pPr>
              <w:rPr>
                <w:rFonts w:eastAsia="Times New Roman"/>
                <w:lang w:val="en-US"/>
              </w:rPr>
            </w:pPr>
          </w:p>
        </w:tc>
      </w:tr>
      <w:tr w:rsidR="00D67926" w14:paraId="64297E57" w14:textId="77777777">
        <w:trPr>
          <w:divId w:val="1664770817"/>
          <w:tblCellSpacing w:w="15" w:type="dxa"/>
        </w:trPr>
        <w:tc>
          <w:tcPr>
            <w:tcW w:w="0" w:type="auto"/>
            <w:vAlign w:val="center"/>
            <w:hideMark/>
          </w:tcPr>
          <w:p w14:paraId="370DA8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0991C2" w14:textId="77777777" w:rsidR="00D67926" w:rsidRDefault="008D6FB8">
            <w:pPr>
              <w:rPr>
                <w:rFonts w:eastAsia="Times New Roman"/>
                <w:lang w:val="en-US"/>
              </w:rPr>
            </w:pPr>
            <w:r>
              <w:rPr>
                <w:rFonts w:eastAsia="Times New Roman"/>
                <w:lang w:val="en-US"/>
              </w:rPr>
              <w:t>Versions, Issues, Scope limitations etc</w:t>
            </w:r>
          </w:p>
        </w:tc>
      </w:tr>
      <w:tr w:rsidR="00D67926" w14:paraId="5136B92F" w14:textId="77777777">
        <w:trPr>
          <w:divId w:val="1664770817"/>
          <w:tblCellSpacing w:w="15" w:type="dxa"/>
        </w:trPr>
        <w:tc>
          <w:tcPr>
            <w:tcW w:w="0" w:type="auto"/>
            <w:vAlign w:val="center"/>
            <w:hideMark/>
          </w:tcPr>
          <w:p w14:paraId="26E0B8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18D1D6" w14:textId="77777777"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14:paraId="5E5B998D" w14:textId="77777777">
        <w:trPr>
          <w:divId w:val="1664770817"/>
          <w:tblCellSpacing w:w="15" w:type="dxa"/>
        </w:trPr>
        <w:tc>
          <w:tcPr>
            <w:tcW w:w="0" w:type="auto"/>
            <w:vAlign w:val="center"/>
            <w:hideMark/>
          </w:tcPr>
          <w:p w14:paraId="3B6B33FD" w14:textId="77777777" w:rsidR="00D67926" w:rsidRDefault="008D6FB8">
            <w:pPr>
              <w:rPr>
                <w:rFonts w:eastAsia="Times New Roman"/>
                <w:lang w:val="en-US"/>
              </w:rPr>
            </w:pPr>
            <w:r>
              <w:rPr>
                <w:rFonts w:eastAsia="Times New Roman"/>
                <w:b/>
                <w:bCs/>
                <w:lang w:val="en-US"/>
              </w:rPr>
              <w:t>DataElement.element</w:t>
            </w:r>
          </w:p>
        </w:tc>
        <w:tc>
          <w:tcPr>
            <w:tcW w:w="0" w:type="auto"/>
            <w:vAlign w:val="center"/>
            <w:hideMark/>
          </w:tcPr>
          <w:p w14:paraId="1AB64AAD" w14:textId="77777777" w:rsidR="00D67926" w:rsidRDefault="00D67926">
            <w:pPr>
              <w:rPr>
                <w:rFonts w:eastAsia="Times New Roman"/>
                <w:lang w:val="en-US"/>
              </w:rPr>
            </w:pPr>
          </w:p>
        </w:tc>
      </w:tr>
      <w:tr w:rsidR="00D67926" w14:paraId="7899BE27" w14:textId="77777777">
        <w:trPr>
          <w:divId w:val="1664770817"/>
          <w:tblCellSpacing w:w="15" w:type="dxa"/>
        </w:trPr>
        <w:tc>
          <w:tcPr>
            <w:tcW w:w="0" w:type="auto"/>
            <w:vAlign w:val="center"/>
            <w:hideMark/>
          </w:tcPr>
          <w:p w14:paraId="7B1E93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166125" w14:textId="77777777" w:rsidR="00D67926" w:rsidRDefault="008D6FB8">
            <w:pPr>
              <w:rPr>
                <w:rFonts w:eastAsia="Times New Roman"/>
                <w:lang w:val="en-US"/>
              </w:rPr>
            </w:pPr>
            <w:r>
              <w:rPr>
                <w:rFonts w:eastAsia="Times New Roman"/>
                <w:lang w:val="en-US"/>
              </w:rPr>
              <w:t>Definition of element</w:t>
            </w:r>
          </w:p>
        </w:tc>
      </w:tr>
      <w:tr w:rsidR="00D67926" w14:paraId="2437F22E" w14:textId="77777777">
        <w:trPr>
          <w:divId w:val="1664770817"/>
          <w:tblCellSpacing w:w="15" w:type="dxa"/>
        </w:trPr>
        <w:tc>
          <w:tcPr>
            <w:tcW w:w="0" w:type="auto"/>
            <w:vAlign w:val="center"/>
            <w:hideMark/>
          </w:tcPr>
          <w:p w14:paraId="3D20C5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4DFEE2" w14:textId="77777777" w:rsidR="00D67926" w:rsidRDefault="008D6FB8">
            <w:pPr>
              <w:rPr>
                <w:rFonts w:eastAsia="Times New Roman"/>
                <w:lang w:val="en-US"/>
              </w:rPr>
            </w:pPr>
            <w:r>
              <w:rPr>
                <w:rFonts w:eastAsia="Times New Roman"/>
                <w:lang w:val="en-US"/>
              </w:rPr>
              <w:t>Defines the structure, type, allowed values and other constraining characteristics of the data element.</w:t>
            </w:r>
          </w:p>
        </w:tc>
      </w:tr>
      <w:tr w:rsidR="00D67926" w14:paraId="5D7F4979" w14:textId="77777777">
        <w:trPr>
          <w:divId w:val="1664770817"/>
          <w:tblCellSpacing w:w="15" w:type="dxa"/>
        </w:trPr>
        <w:tc>
          <w:tcPr>
            <w:tcW w:w="0" w:type="auto"/>
            <w:vAlign w:val="center"/>
            <w:hideMark/>
          </w:tcPr>
          <w:p w14:paraId="11528C8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E5EB44" w14:textId="77777777" w:rsidR="00D67926" w:rsidRDefault="008D6FB8">
            <w:pPr>
              <w:rPr>
                <w:rFonts w:eastAsia="Times New Roman"/>
                <w:lang w:val="en-US"/>
              </w:rPr>
            </w:pPr>
            <w:r>
              <w:rPr>
                <w:rFonts w:eastAsia="Times New Roman"/>
                <w:lang w:val="en-US"/>
              </w:rPr>
              <w:t xml:space="preserve">For simple data types there will only be one repetition. For complex data types, multiple repetitions will be present defining a nested structure using the "path" element. </w:t>
            </w:r>
          </w:p>
        </w:tc>
      </w:tr>
      <w:tr w:rsidR="00D67926" w14:paraId="3219CC9B" w14:textId="77777777">
        <w:trPr>
          <w:divId w:val="1664770817"/>
          <w:tblCellSpacing w:w="15" w:type="dxa"/>
        </w:trPr>
        <w:tc>
          <w:tcPr>
            <w:tcW w:w="0" w:type="auto"/>
            <w:vAlign w:val="center"/>
            <w:hideMark/>
          </w:tcPr>
          <w:p w14:paraId="7732828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7C600CE" w14:textId="77777777" w:rsidR="00D67926" w:rsidRDefault="008D6FB8">
            <w:pPr>
              <w:rPr>
                <w:rFonts w:eastAsia="Times New Roman"/>
                <w:lang w:val="en-US"/>
              </w:rPr>
            </w:pPr>
            <w:r>
              <w:rPr>
                <w:rFonts w:eastAsia="Times New Roman"/>
                <w:lang w:val="en-US"/>
              </w:rPr>
              <w:t>1.</w:t>
            </w:r>
          </w:p>
        </w:tc>
      </w:tr>
      <w:tr w:rsidR="00D67926" w14:paraId="28D754EB" w14:textId="77777777">
        <w:trPr>
          <w:divId w:val="1664770817"/>
          <w:tblCellSpacing w:w="15" w:type="dxa"/>
        </w:trPr>
        <w:tc>
          <w:tcPr>
            <w:tcW w:w="0" w:type="auto"/>
            <w:vAlign w:val="center"/>
            <w:hideMark/>
          </w:tcPr>
          <w:p w14:paraId="22CB341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89B4C9F" w14:textId="77777777" w:rsidR="00D67926" w:rsidRDefault="008D6FB8">
            <w:pPr>
              <w:rPr>
                <w:rFonts w:eastAsia="Times New Roman"/>
                <w:lang w:val="en-US"/>
              </w:rPr>
            </w:pPr>
            <w:r>
              <w:rPr>
                <w:rFonts w:eastAsia="Times New Roman"/>
                <w:lang w:val="en-US"/>
              </w:rPr>
              <w:t>No base allowed</w:t>
            </w:r>
          </w:p>
        </w:tc>
      </w:tr>
      <w:tr w:rsidR="00D67926" w14:paraId="27D34A3A" w14:textId="77777777">
        <w:trPr>
          <w:divId w:val="1664770817"/>
          <w:tblCellSpacing w:w="15" w:type="dxa"/>
        </w:trPr>
        <w:tc>
          <w:tcPr>
            <w:tcW w:w="0" w:type="auto"/>
            <w:vAlign w:val="center"/>
            <w:hideMark/>
          </w:tcPr>
          <w:p w14:paraId="67E17716"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FA27E47" w14:textId="77777777" w:rsidR="00D67926" w:rsidRDefault="008D6FB8">
            <w:pPr>
              <w:rPr>
                <w:rFonts w:eastAsia="Times New Roman"/>
                <w:lang w:val="en-US"/>
              </w:rPr>
            </w:pPr>
            <w:r>
              <w:rPr>
                <w:rFonts w:eastAsia="Times New Roman"/>
                <w:lang w:val="en-US"/>
              </w:rPr>
              <w:t>No slicing allowed</w:t>
            </w:r>
          </w:p>
        </w:tc>
      </w:tr>
    </w:tbl>
    <w:p w14:paraId="6FD36424" w14:textId="77777777" w:rsidR="00D67926" w:rsidRDefault="008D6FB8">
      <w:pPr>
        <w:pStyle w:val="Heading2"/>
        <w:divId w:val="1664770817"/>
        <w:rPr>
          <w:rFonts w:eastAsia="Times New Roman"/>
          <w:lang w:val="en-US"/>
        </w:rPr>
      </w:pPr>
      <w:r>
        <w:rPr>
          <w:rFonts w:eastAsia="Times New Roman"/>
          <w:lang w:val="en-US"/>
        </w:rPr>
        <w:t>http://hl7.org/fhir/StructureDefinition/Device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7497"/>
      </w:tblGrid>
      <w:tr w:rsidR="00D67926" w14:paraId="60919C4C" w14:textId="77777777">
        <w:trPr>
          <w:divId w:val="1664770817"/>
          <w:tblCellSpacing w:w="15" w:type="dxa"/>
        </w:trPr>
        <w:tc>
          <w:tcPr>
            <w:tcW w:w="0" w:type="auto"/>
            <w:vAlign w:val="center"/>
            <w:hideMark/>
          </w:tcPr>
          <w:p w14:paraId="1BB5A773" w14:textId="77777777" w:rsidR="00D67926" w:rsidRDefault="008D6FB8">
            <w:pPr>
              <w:rPr>
                <w:rFonts w:eastAsia="Times New Roman"/>
                <w:lang w:val="en-US"/>
              </w:rPr>
            </w:pPr>
            <w:r>
              <w:rPr>
                <w:rFonts w:eastAsia="Times New Roman"/>
                <w:b/>
                <w:bCs/>
                <w:lang w:val="en-US"/>
              </w:rPr>
              <w:t>Device</w:t>
            </w:r>
          </w:p>
        </w:tc>
        <w:tc>
          <w:tcPr>
            <w:tcW w:w="0" w:type="auto"/>
            <w:vAlign w:val="center"/>
            <w:hideMark/>
          </w:tcPr>
          <w:p w14:paraId="22E5AFAF" w14:textId="77777777" w:rsidR="00D67926" w:rsidRDefault="008D6FB8">
            <w:pPr>
              <w:rPr>
                <w:rFonts w:eastAsia="Times New Roman"/>
                <w:lang w:val="en-US"/>
              </w:rPr>
            </w:pPr>
            <w:r>
              <w:rPr>
                <w:rFonts w:eastAsia="Times New Roman"/>
                <w:lang w:val="en-US"/>
              </w:rPr>
              <w:t>Device</w:t>
            </w:r>
          </w:p>
        </w:tc>
      </w:tr>
      <w:tr w:rsidR="00D67926" w14:paraId="6728004B" w14:textId="77777777">
        <w:trPr>
          <w:divId w:val="1664770817"/>
          <w:tblCellSpacing w:w="15" w:type="dxa"/>
        </w:trPr>
        <w:tc>
          <w:tcPr>
            <w:tcW w:w="0" w:type="auto"/>
            <w:vAlign w:val="center"/>
            <w:hideMark/>
          </w:tcPr>
          <w:p w14:paraId="4D25F3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00A0DC" w14:textId="77777777" w:rsidR="00D67926" w:rsidRDefault="008D6FB8">
            <w:pPr>
              <w:rPr>
                <w:rFonts w:eastAsia="Times New Roman"/>
                <w:lang w:val="en-US"/>
              </w:rPr>
            </w:pPr>
            <w:r>
              <w:rPr>
                <w:rFonts w:eastAsia="Times New Roman"/>
                <w:lang w:val="en-US"/>
              </w:rPr>
              <w:t>An instance of a manufactured thing that is used in the provision of healthcare</w:t>
            </w:r>
          </w:p>
        </w:tc>
      </w:tr>
      <w:tr w:rsidR="00D67926" w14:paraId="766313BE" w14:textId="77777777">
        <w:trPr>
          <w:divId w:val="1664770817"/>
          <w:tblCellSpacing w:w="15" w:type="dxa"/>
        </w:trPr>
        <w:tc>
          <w:tcPr>
            <w:tcW w:w="0" w:type="auto"/>
            <w:vAlign w:val="center"/>
            <w:hideMark/>
          </w:tcPr>
          <w:p w14:paraId="04A03E6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8794C5" w14:textId="77777777" w:rsidR="00D67926" w:rsidRDefault="008D6FB8">
            <w:pPr>
              <w:rPr>
                <w:rFonts w:eastAsia="Times New Roman"/>
                <w:lang w:val="en-US"/>
              </w:rPr>
            </w:pP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Medical devices </w:t>
            </w:r>
            <w:proofErr w:type="gramStart"/>
            <w:r>
              <w:rPr>
                <w:rFonts w:eastAsia="Times New Roman"/>
                <w:lang w:val="en-US"/>
              </w:rPr>
              <w:t>includes</w:t>
            </w:r>
            <w:proofErr w:type="gramEnd"/>
            <w:r>
              <w:rPr>
                <w:rFonts w:eastAsia="Times New Roman"/>
                <w:lang w:val="en-US"/>
              </w:rPr>
              <w:t xml:space="preserve"> durable (reusable) medical equipment, implantable devices, as well as disposable equipment used for diagnostic, treatment, and research for healthcare and public health. Non medical devices may includes things such as a machine, a cellphone, a computer, an application, etc. </w:t>
            </w:r>
          </w:p>
        </w:tc>
      </w:tr>
      <w:tr w:rsidR="00D67926" w14:paraId="7733921F" w14:textId="77777777">
        <w:trPr>
          <w:divId w:val="1664770817"/>
          <w:tblCellSpacing w:w="15" w:type="dxa"/>
        </w:trPr>
        <w:tc>
          <w:tcPr>
            <w:tcW w:w="0" w:type="auto"/>
            <w:vAlign w:val="center"/>
            <w:hideMark/>
          </w:tcPr>
          <w:p w14:paraId="51F9597B" w14:textId="77777777" w:rsidR="00D67926" w:rsidRDefault="008D6FB8">
            <w:pPr>
              <w:rPr>
                <w:rFonts w:eastAsia="Times New Roman"/>
                <w:lang w:val="en-US"/>
              </w:rPr>
            </w:pPr>
            <w:r>
              <w:rPr>
                <w:rFonts w:eastAsia="Times New Roman"/>
                <w:b/>
                <w:bCs/>
                <w:lang w:val="en-US"/>
              </w:rPr>
              <w:t>Device.identifier</w:t>
            </w:r>
          </w:p>
        </w:tc>
        <w:tc>
          <w:tcPr>
            <w:tcW w:w="0" w:type="auto"/>
            <w:vAlign w:val="center"/>
            <w:hideMark/>
          </w:tcPr>
          <w:p w14:paraId="65EAAE74" w14:textId="77777777" w:rsidR="00D67926" w:rsidRDefault="00D67926">
            <w:pPr>
              <w:rPr>
                <w:rFonts w:eastAsia="Times New Roman"/>
                <w:lang w:val="en-US"/>
              </w:rPr>
            </w:pPr>
          </w:p>
        </w:tc>
      </w:tr>
      <w:tr w:rsidR="00D67926" w14:paraId="1800D45D" w14:textId="77777777">
        <w:trPr>
          <w:divId w:val="1664770817"/>
          <w:tblCellSpacing w:w="15" w:type="dxa"/>
        </w:trPr>
        <w:tc>
          <w:tcPr>
            <w:tcW w:w="0" w:type="auto"/>
            <w:vAlign w:val="center"/>
            <w:hideMark/>
          </w:tcPr>
          <w:p w14:paraId="1079A4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A3CD1F" w14:textId="77777777" w:rsidR="00D67926" w:rsidRDefault="008D6FB8">
            <w:pPr>
              <w:rPr>
                <w:rFonts w:eastAsia="Times New Roman"/>
                <w:lang w:val="en-US"/>
              </w:rPr>
            </w:pPr>
            <w:r>
              <w:rPr>
                <w:rFonts w:eastAsia="Times New Roman"/>
                <w:lang w:val="en-US"/>
              </w:rPr>
              <w:t>Instance id from manufacturer, owner, and others</w:t>
            </w:r>
          </w:p>
        </w:tc>
      </w:tr>
      <w:tr w:rsidR="00D67926" w14:paraId="2042F364" w14:textId="77777777">
        <w:trPr>
          <w:divId w:val="1664770817"/>
          <w:tblCellSpacing w:w="15" w:type="dxa"/>
        </w:trPr>
        <w:tc>
          <w:tcPr>
            <w:tcW w:w="0" w:type="auto"/>
            <w:vAlign w:val="center"/>
            <w:hideMark/>
          </w:tcPr>
          <w:p w14:paraId="72DFAC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F53D72" w14:textId="77777777" w:rsidR="00D67926" w:rsidRDefault="008D6FB8">
            <w:pPr>
              <w:rPr>
                <w:rFonts w:eastAsia="Times New Roman"/>
                <w:lang w:val="en-US"/>
              </w:rPr>
            </w:pPr>
            <w:r>
              <w:rPr>
                <w:rFonts w:eastAsia="Times New Roman"/>
                <w:lang w:val="en-US"/>
              </w:rPr>
              <w:t xml:space="preserve">Unique instance identifiers assigned to a device by organizations like manufacturers or </w:t>
            </w:r>
            <w:proofErr w:type="gramStart"/>
            <w:r>
              <w:rPr>
                <w:rFonts w:eastAsia="Times New Roman"/>
                <w:lang w:val="en-US"/>
              </w:rPr>
              <w:t>owners .</w:t>
            </w:r>
            <w:proofErr w:type="gramEnd"/>
            <w:r>
              <w:rPr>
                <w:rFonts w:eastAsia="Times New Roman"/>
                <w:lang w:val="en-US"/>
              </w:rPr>
              <w:t xml:space="preserve"> If the identifier identifies the type of device, Device.type should be used. </w:t>
            </w:r>
          </w:p>
        </w:tc>
      </w:tr>
      <w:tr w:rsidR="00D67926" w14:paraId="1558591D" w14:textId="77777777">
        <w:trPr>
          <w:divId w:val="1664770817"/>
          <w:tblCellSpacing w:w="15" w:type="dxa"/>
        </w:trPr>
        <w:tc>
          <w:tcPr>
            <w:tcW w:w="0" w:type="auto"/>
            <w:vAlign w:val="center"/>
            <w:hideMark/>
          </w:tcPr>
          <w:p w14:paraId="438006EA"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19612B4" w14:textId="77777777" w:rsidR="00D67926" w:rsidRDefault="008D6FB8">
            <w:pPr>
              <w:rPr>
                <w:rFonts w:eastAsia="Times New Roman"/>
                <w:lang w:val="en-US"/>
              </w:rPr>
            </w:pPr>
            <w:r>
              <w:rPr>
                <w:rFonts w:eastAsia="Times New Roman"/>
                <w:lang w:val="en-US"/>
              </w:rPr>
              <w:t xml:space="preserve">Often fixed to the device as a barcode and may include names given to the device in local usage. Note that some of the barcodes affixed to the device identify its type, not its instance. For the FDA Mandated Unique Device Identifier (UDI) use the Device.udi element. </w:t>
            </w:r>
          </w:p>
        </w:tc>
      </w:tr>
      <w:tr w:rsidR="00D67926" w14:paraId="2FF8EAC0" w14:textId="77777777">
        <w:trPr>
          <w:divId w:val="1664770817"/>
          <w:tblCellSpacing w:w="15" w:type="dxa"/>
        </w:trPr>
        <w:tc>
          <w:tcPr>
            <w:tcW w:w="0" w:type="auto"/>
            <w:vAlign w:val="center"/>
            <w:hideMark/>
          </w:tcPr>
          <w:p w14:paraId="795F5937" w14:textId="77777777" w:rsidR="00D67926" w:rsidRDefault="008D6FB8">
            <w:pPr>
              <w:rPr>
                <w:rFonts w:eastAsia="Times New Roman"/>
                <w:lang w:val="en-US"/>
              </w:rPr>
            </w:pPr>
            <w:r>
              <w:rPr>
                <w:rFonts w:eastAsia="Times New Roman"/>
                <w:b/>
                <w:bCs/>
                <w:lang w:val="en-US"/>
              </w:rPr>
              <w:t>Device.type</w:t>
            </w:r>
          </w:p>
        </w:tc>
        <w:tc>
          <w:tcPr>
            <w:tcW w:w="0" w:type="auto"/>
            <w:vAlign w:val="center"/>
            <w:hideMark/>
          </w:tcPr>
          <w:p w14:paraId="59EE8F36" w14:textId="77777777" w:rsidR="00D67926" w:rsidRDefault="00D67926">
            <w:pPr>
              <w:rPr>
                <w:rFonts w:eastAsia="Times New Roman"/>
                <w:lang w:val="en-US"/>
              </w:rPr>
            </w:pPr>
          </w:p>
        </w:tc>
      </w:tr>
      <w:tr w:rsidR="00D67926" w14:paraId="15FE6AFF" w14:textId="77777777">
        <w:trPr>
          <w:divId w:val="1664770817"/>
          <w:tblCellSpacing w:w="15" w:type="dxa"/>
        </w:trPr>
        <w:tc>
          <w:tcPr>
            <w:tcW w:w="0" w:type="auto"/>
            <w:vAlign w:val="center"/>
            <w:hideMark/>
          </w:tcPr>
          <w:p w14:paraId="7B52A3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500C8E" w14:textId="77777777" w:rsidR="00D67926" w:rsidRDefault="008D6FB8">
            <w:pPr>
              <w:rPr>
                <w:rFonts w:eastAsia="Times New Roman"/>
                <w:lang w:val="en-US"/>
              </w:rPr>
            </w:pPr>
            <w:r>
              <w:rPr>
                <w:rFonts w:eastAsia="Times New Roman"/>
                <w:lang w:val="en-US"/>
              </w:rPr>
              <w:t>What kind of device this is</w:t>
            </w:r>
          </w:p>
        </w:tc>
      </w:tr>
      <w:tr w:rsidR="00D67926" w14:paraId="67A4C4D9" w14:textId="77777777">
        <w:trPr>
          <w:divId w:val="1664770817"/>
          <w:tblCellSpacing w:w="15" w:type="dxa"/>
        </w:trPr>
        <w:tc>
          <w:tcPr>
            <w:tcW w:w="0" w:type="auto"/>
            <w:vAlign w:val="center"/>
            <w:hideMark/>
          </w:tcPr>
          <w:p w14:paraId="5C5B70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E7BF5A" w14:textId="77777777" w:rsidR="00D67926" w:rsidRDefault="008D6FB8">
            <w:pPr>
              <w:rPr>
                <w:rFonts w:eastAsia="Times New Roman"/>
                <w:lang w:val="en-US"/>
              </w:rPr>
            </w:pPr>
            <w:r>
              <w:rPr>
                <w:rFonts w:eastAsia="Times New Roman"/>
                <w:lang w:val="en-US"/>
              </w:rPr>
              <w:t>Code or identifier to identify a kind of device.</w:t>
            </w:r>
          </w:p>
        </w:tc>
      </w:tr>
      <w:tr w:rsidR="00D67926" w14:paraId="574631E4" w14:textId="77777777">
        <w:trPr>
          <w:divId w:val="1664770817"/>
          <w:tblCellSpacing w:w="15" w:type="dxa"/>
        </w:trPr>
        <w:tc>
          <w:tcPr>
            <w:tcW w:w="0" w:type="auto"/>
            <w:vAlign w:val="center"/>
            <w:hideMark/>
          </w:tcPr>
          <w:p w14:paraId="37209AE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E3D3ED" w14:textId="77777777" w:rsidR="00D67926" w:rsidRDefault="008D6FB8">
            <w:pPr>
              <w:rPr>
                <w:rFonts w:eastAsia="Times New Roman"/>
                <w:lang w:val="en-US"/>
              </w:rPr>
            </w:pPr>
            <w:r>
              <w:rPr>
                <w:rFonts w:eastAsia="Times New Roman"/>
                <w:lang w:val="en-US"/>
              </w:rPr>
              <w:t>For the FDA Mandated Unique Device Identifier (UDI) use the Device.udi element.</w:t>
            </w:r>
          </w:p>
        </w:tc>
      </w:tr>
      <w:tr w:rsidR="00D67926" w14:paraId="395937D7" w14:textId="77777777">
        <w:trPr>
          <w:divId w:val="1664770817"/>
          <w:tblCellSpacing w:w="15" w:type="dxa"/>
        </w:trPr>
        <w:tc>
          <w:tcPr>
            <w:tcW w:w="0" w:type="auto"/>
            <w:vAlign w:val="center"/>
            <w:hideMark/>
          </w:tcPr>
          <w:p w14:paraId="3AF4EF5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8EAB94" w14:textId="77777777" w:rsidR="00D67926" w:rsidRDefault="008D6FB8">
            <w:pPr>
              <w:rPr>
                <w:rFonts w:eastAsia="Times New Roman"/>
                <w:lang w:val="en-US"/>
              </w:rPr>
            </w:pPr>
            <w:r>
              <w:rPr>
                <w:rFonts w:eastAsia="Times New Roman"/>
                <w:lang w:val="en-US"/>
              </w:rPr>
              <w:t>Defines the nature of the device and the kind of functionality/services/behavior that may be expected from it</w:t>
            </w:r>
          </w:p>
        </w:tc>
      </w:tr>
      <w:tr w:rsidR="00D67926" w14:paraId="27652344" w14:textId="77777777">
        <w:trPr>
          <w:divId w:val="1664770817"/>
          <w:tblCellSpacing w:w="15" w:type="dxa"/>
        </w:trPr>
        <w:tc>
          <w:tcPr>
            <w:tcW w:w="0" w:type="auto"/>
            <w:vAlign w:val="center"/>
            <w:hideMark/>
          </w:tcPr>
          <w:p w14:paraId="2EBFFC3D" w14:textId="77777777" w:rsidR="00D67926" w:rsidRDefault="008D6FB8">
            <w:pPr>
              <w:rPr>
                <w:rFonts w:eastAsia="Times New Roman"/>
                <w:lang w:val="en-US"/>
              </w:rPr>
            </w:pPr>
            <w:r>
              <w:rPr>
                <w:rFonts w:eastAsia="Times New Roman"/>
                <w:b/>
                <w:bCs/>
                <w:lang w:val="en-US"/>
              </w:rPr>
              <w:t>Device.note</w:t>
            </w:r>
          </w:p>
        </w:tc>
        <w:tc>
          <w:tcPr>
            <w:tcW w:w="0" w:type="auto"/>
            <w:vAlign w:val="center"/>
            <w:hideMark/>
          </w:tcPr>
          <w:p w14:paraId="163C6E6E" w14:textId="77777777" w:rsidR="00D67926" w:rsidRDefault="00D67926">
            <w:pPr>
              <w:rPr>
                <w:rFonts w:eastAsia="Times New Roman"/>
                <w:lang w:val="en-US"/>
              </w:rPr>
            </w:pPr>
          </w:p>
        </w:tc>
      </w:tr>
      <w:tr w:rsidR="00D67926" w14:paraId="5C1160E8" w14:textId="77777777">
        <w:trPr>
          <w:divId w:val="1664770817"/>
          <w:tblCellSpacing w:w="15" w:type="dxa"/>
        </w:trPr>
        <w:tc>
          <w:tcPr>
            <w:tcW w:w="0" w:type="auto"/>
            <w:vAlign w:val="center"/>
            <w:hideMark/>
          </w:tcPr>
          <w:p w14:paraId="6E06AF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78A2FC" w14:textId="77777777" w:rsidR="00D67926" w:rsidRDefault="008D6FB8">
            <w:pPr>
              <w:rPr>
                <w:rFonts w:eastAsia="Times New Roman"/>
                <w:lang w:val="en-US"/>
              </w:rPr>
            </w:pPr>
            <w:r>
              <w:rPr>
                <w:rFonts w:eastAsia="Times New Roman"/>
                <w:lang w:val="en-US"/>
              </w:rPr>
              <w:t>Device notes and comments</w:t>
            </w:r>
          </w:p>
        </w:tc>
      </w:tr>
      <w:tr w:rsidR="00D67926" w14:paraId="74F4EBB3" w14:textId="77777777">
        <w:trPr>
          <w:divId w:val="1664770817"/>
          <w:tblCellSpacing w:w="15" w:type="dxa"/>
        </w:trPr>
        <w:tc>
          <w:tcPr>
            <w:tcW w:w="0" w:type="auto"/>
            <w:vAlign w:val="center"/>
            <w:hideMark/>
          </w:tcPr>
          <w:p w14:paraId="21BF89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084968" w14:textId="77777777" w:rsidR="00D67926" w:rsidRDefault="008D6FB8">
            <w:pPr>
              <w:rPr>
                <w:rFonts w:eastAsia="Times New Roman"/>
                <w:lang w:val="en-US"/>
              </w:rPr>
            </w:pPr>
            <w:r>
              <w:rPr>
                <w:rFonts w:eastAsia="Times New Roman"/>
                <w:lang w:val="en-US"/>
              </w:rPr>
              <w:t>Descriptive information, usage information or implantation information that is not captured in an existing element.</w:t>
            </w:r>
          </w:p>
        </w:tc>
      </w:tr>
      <w:tr w:rsidR="00D67926" w14:paraId="08A8D287" w14:textId="77777777">
        <w:trPr>
          <w:divId w:val="1664770817"/>
          <w:tblCellSpacing w:w="15" w:type="dxa"/>
        </w:trPr>
        <w:tc>
          <w:tcPr>
            <w:tcW w:w="0" w:type="auto"/>
            <w:vAlign w:val="center"/>
            <w:hideMark/>
          </w:tcPr>
          <w:p w14:paraId="730338D2" w14:textId="77777777" w:rsidR="00D67926" w:rsidRDefault="008D6FB8">
            <w:pPr>
              <w:rPr>
                <w:rFonts w:eastAsia="Times New Roman"/>
                <w:lang w:val="en-US"/>
              </w:rPr>
            </w:pPr>
            <w:r>
              <w:rPr>
                <w:rFonts w:eastAsia="Times New Roman"/>
                <w:b/>
                <w:bCs/>
                <w:lang w:val="en-US"/>
              </w:rPr>
              <w:t>Device.status</w:t>
            </w:r>
          </w:p>
        </w:tc>
        <w:tc>
          <w:tcPr>
            <w:tcW w:w="0" w:type="auto"/>
            <w:vAlign w:val="center"/>
            <w:hideMark/>
          </w:tcPr>
          <w:p w14:paraId="5DA7C7CC" w14:textId="77777777" w:rsidR="00D67926" w:rsidRDefault="00D67926">
            <w:pPr>
              <w:rPr>
                <w:rFonts w:eastAsia="Times New Roman"/>
                <w:lang w:val="en-US"/>
              </w:rPr>
            </w:pPr>
          </w:p>
        </w:tc>
      </w:tr>
      <w:tr w:rsidR="00D67926" w14:paraId="3C62F0F7" w14:textId="77777777">
        <w:trPr>
          <w:divId w:val="1664770817"/>
          <w:tblCellSpacing w:w="15" w:type="dxa"/>
        </w:trPr>
        <w:tc>
          <w:tcPr>
            <w:tcW w:w="0" w:type="auto"/>
            <w:vAlign w:val="center"/>
            <w:hideMark/>
          </w:tcPr>
          <w:p w14:paraId="4FA12A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E2D06E" w14:textId="77777777" w:rsidR="00D67926" w:rsidRDefault="008D6FB8">
            <w:pPr>
              <w:rPr>
                <w:rFonts w:eastAsia="Times New Roman"/>
                <w:lang w:val="en-US"/>
              </w:rPr>
            </w:pPr>
            <w:r>
              <w:rPr>
                <w:rFonts w:eastAsia="Times New Roman"/>
                <w:lang w:val="en-US"/>
              </w:rPr>
              <w:t>Status of the Device availability.</w:t>
            </w:r>
          </w:p>
        </w:tc>
      </w:tr>
      <w:tr w:rsidR="00D67926" w14:paraId="37058ED1" w14:textId="77777777">
        <w:trPr>
          <w:divId w:val="1664770817"/>
          <w:tblCellSpacing w:w="15" w:type="dxa"/>
        </w:trPr>
        <w:tc>
          <w:tcPr>
            <w:tcW w:w="0" w:type="auto"/>
            <w:vAlign w:val="center"/>
            <w:hideMark/>
          </w:tcPr>
          <w:p w14:paraId="3AC307E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711F58A" w14:textId="77777777" w:rsidR="00D67926" w:rsidRDefault="008D6FB8">
            <w:pPr>
              <w:rPr>
                <w:rFonts w:eastAsia="Times New Roman"/>
                <w:lang w:val="en-US"/>
              </w:rPr>
            </w:pPr>
            <w:r>
              <w:rPr>
                <w:rFonts w:eastAsia="Times New Roman"/>
                <w:lang w:val="en-US"/>
              </w:rPr>
              <w:t>The availability status of the device</w:t>
            </w:r>
          </w:p>
        </w:tc>
      </w:tr>
      <w:tr w:rsidR="00D67926" w14:paraId="4EC6E05B" w14:textId="77777777">
        <w:trPr>
          <w:divId w:val="1664770817"/>
          <w:tblCellSpacing w:w="15" w:type="dxa"/>
        </w:trPr>
        <w:tc>
          <w:tcPr>
            <w:tcW w:w="0" w:type="auto"/>
            <w:vAlign w:val="center"/>
            <w:hideMark/>
          </w:tcPr>
          <w:p w14:paraId="6B44C00A" w14:textId="77777777" w:rsidR="00D67926" w:rsidRDefault="008D6FB8">
            <w:pPr>
              <w:rPr>
                <w:rFonts w:eastAsia="Times New Roman"/>
                <w:lang w:val="en-US"/>
              </w:rPr>
            </w:pPr>
            <w:r>
              <w:rPr>
                <w:rFonts w:eastAsia="Times New Roman"/>
                <w:b/>
                <w:bCs/>
                <w:lang w:val="en-US"/>
              </w:rPr>
              <w:t>Device.manufacturer</w:t>
            </w:r>
          </w:p>
        </w:tc>
        <w:tc>
          <w:tcPr>
            <w:tcW w:w="0" w:type="auto"/>
            <w:vAlign w:val="center"/>
            <w:hideMark/>
          </w:tcPr>
          <w:p w14:paraId="478830D9" w14:textId="77777777" w:rsidR="00D67926" w:rsidRDefault="00D67926">
            <w:pPr>
              <w:rPr>
                <w:rFonts w:eastAsia="Times New Roman"/>
                <w:lang w:val="en-US"/>
              </w:rPr>
            </w:pPr>
          </w:p>
        </w:tc>
      </w:tr>
      <w:tr w:rsidR="00D67926" w14:paraId="23A394D0" w14:textId="77777777">
        <w:trPr>
          <w:divId w:val="1664770817"/>
          <w:tblCellSpacing w:w="15" w:type="dxa"/>
        </w:trPr>
        <w:tc>
          <w:tcPr>
            <w:tcW w:w="0" w:type="auto"/>
            <w:vAlign w:val="center"/>
            <w:hideMark/>
          </w:tcPr>
          <w:p w14:paraId="3E99CF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BF6C1E" w14:textId="77777777" w:rsidR="00D67926" w:rsidRDefault="008D6FB8">
            <w:pPr>
              <w:rPr>
                <w:rFonts w:eastAsia="Times New Roman"/>
                <w:lang w:val="en-US"/>
              </w:rPr>
            </w:pPr>
            <w:r>
              <w:rPr>
                <w:rFonts w:eastAsia="Times New Roman"/>
                <w:lang w:val="en-US"/>
              </w:rPr>
              <w:t>Name of device manufacturer</w:t>
            </w:r>
          </w:p>
        </w:tc>
      </w:tr>
      <w:tr w:rsidR="00D67926" w14:paraId="4BA61B7E" w14:textId="77777777">
        <w:trPr>
          <w:divId w:val="1664770817"/>
          <w:tblCellSpacing w:w="15" w:type="dxa"/>
        </w:trPr>
        <w:tc>
          <w:tcPr>
            <w:tcW w:w="0" w:type="auto"/>
            <w:vAlign w:val="center"/>
            <w:hideMark/>
          </w:tcPr>
          <w:p w14:paraId="5590C8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5D4829" w14:textId="77777777" w:rsidR="00D67926" w:rsidRDefault="008D6FB8">
            <w:pPr>
              <w:rPr>
                <w:rFonts w:eastAsia="Times New Roman"/>
                <w:lang w:val="en-US"/>
              </w:rPr>
            </w:pPr>
            <w:r>
              <w:rPr>
                <w:rFonts w:eastAsia="Times New Roman"/>
                <w:lang w:val="en-US"/>
              </w:rPr>
              <w:t>A name of the manufacturer.</w:t>
            </w:r>
          </w:p>
        </w:tc>
      </w:tr>
      <w:tr w:rsidR="00D67926" w14:paraId="6CEBDEDB" w14:textId="77777777">
        <w:trPr>
          <w:divId w:val="1664770817"/>
          <w:tblCellSpacing w:w="15" w:type="dxa"/>
        </w:trPr>
        <w:tc>
          <w:tcPr>
            <w:tcW w:w="0" w:type="auto"/>
            <w:vAlign w:val="center"/>
            <w:hideMark/>
          </w:tcPr>
          <w:p w14:paraId="3E799F5E" w14:textId="77777777" w:rsidR="00D67926" w:rsidRDefault="008D6FB8">
            <w:pPr>
              <w:rPr>
                <w:rFonts w:eastAsia="Times New Roman"/>
                <w:lang w:val="en-US"/>
              </w:rPr>
            </w:pPr>
            <w:r>
              <w:rPr>
                <w:rFonts w:eastAsia="Times New Roman"/>
                <w:b/>
                <w:bCs/>
                <w:lang w:val="en-US"/>
              </w:rPr>
              <w:t>Device.model</w:t>
            </w:r>
          </w:p>
        </w:tc>
        <w:tc>
          <w:tcPr>
            <w:tcW w:w="0" w:type="auto"/>
            <w:vAlign w:val="center"/>
            <w:hideMark/>
          </w:tcPr>
          <w:p w14:paraId="5AE3B6E2" w14:textId="77777777" w:rsidR="00D67926" w:rsidRDefault="00D67926">
            <w:pPr>
              <w:rPr>
                <w:rFonts w:eastAsia="Times New Roman"/>
                <w:lang w:val="en-US"/>
              </w:rPr>
            </w:pPr>
          </w:p>
        </w:tc>
      </w:tr>
      <w:tr w:rsidR="00D67926" w14:paraId="600BD94E" w14:textId="77777777">
        <w:trPr>
          <w:divId w:val="1664770817"/>
          <w:tblCellSpacing w:w="15" w:type="dxa"/>
        </w:trPr>
        <w:tc>
          <w:tcPr>
            <w:tcW w:w="0" w:type="auto"/>
            <w:vAlign w:val="center"/>
            <w:hideMark/>
          </w:tcPr>
          <w:p w14:paraId="2FD160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7CAD2A" w14:textId="77777777" w:rsidR="00D67926" w:rsidRDefault="008D6FB8">
            <w:pPr>
              <w:rPr>
                <w:rFonts w:eastAsia="Times New Roman"/>
                <w:lang w:val="en-US"/>
              </w:rPr>
            </w:pPr>
            <w:r>
              <w:rPr>
                <w:rFonts w:eastAsia="Times New Roman"/>
                <w:lang w:val="en-US"/>
              </w:rPr>
              <w:t>Model id assigned by the manufacturer</w:t>
            </w:r>
          </w:p>
        </w:tc>
      </w:tr>
      <w:tr w:rsidR="00D67926" w14:paraId="5C29E687" w14:textId="77777777">
        <w:trPr>
          <w:divId w:val="1664770817"/>
          <w:tblCellSpacing w:w="15" w:type="dxa"/>
        </w:trPr>
        <w:tc>
          <w:tcPr>
            <w:tcW w:w="0" w:type="auto"/>
            <w:vAlign w:val="center"/>
            <w:hideMark/>
          </w:tcPr>
          <w:p w14:paraId="419C76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716B30" w14:textId="77777777" w:rsidR="00D67926" w:rsidRDefault="008D6FB8">
            <w:pPr>
              <w:rPr>
                <w:rFonts w:eastAsia="Times New Roman"/>
                <w:lang w:val="en-US"/>
              </w:rPr>
            </w:pPr>
            <w:r>
              <w:rPr>
                <w:rFonts w:eastAsia="Times New Roman"/>
                <w:lang w:val="en-US"/>
              </w:rPr>
              <w:t xml:space="preserve">The "model" - an identifier assigned by the manufacturer to identify the product by its type. This number is shared by the all devices sold as the same type. </w:t>
            </w:r>
          </w:p>
        </w:tc>
      </w:tr>
      <w:tr w:rsidR="00D67926" w14:paraId="29A39CDA" w14:textId="77777777">
        <w:trPr>
          <w:divId w:val="1664770817"/>
          <w:tblCellSpacing w:w="15" w:type="dxa"/>
        </w:trPr>
        <w:tc>
          <w:tcPr>
            <w:tcW w:w="0" w:type="auto"/>
            <w:vAlign w:val="center"/>
            <w:hideMark/>
          </w:tcPr>
          <w:p w14:paraId="4E7DBDEE" w14:textId="77777777" w:rsidR="00D67926" w:rsidRDefault="008D6FB8">
            <w:pPr>
              <w:rPr>
                <w:rFonts w:eastAsia="Times New Roman"/>
                <w:lang w:val="en-US"/>
              </w:rPr>
            </w:pPr>
            <w:r>
              <w:rPr>
                <w:rFonts w:eastAsia="Times New Roman"/>
                <w:b/>
                <w:bCs/>
                <w:lang w:val="en-US"/>
              </w:rPr>
              <w:t>Device.version</w:t>
            </w:r>
          </w:p>
        </w:tc>
        <w:tc>
          <w:tcPr>
            <w:tcW w:w="0" w:type="auto"/>
            <w:vAlign w:val="center"/>
            <w:hideMark/>
          </w:tcPr>
          <w:p w14:paraId="48EC3B16" w14:textId="77777777" w:rsidR="00D67926" w:rsidRDefault="00D67926">
            <w:pPr>
              <w:rPr>
                <w:rFonts w:eastAsia="Times New Roman"/>
                <w:lang w:val="en-US"/>
              </w:rPr>
            </w:pPr>
          </w:p>
        </w:tc>
      </w:tr>
      <w:tr w:rsidR="00D67926" w14:paraId="7B1A1174" w14:textId="77777777">
        <w:trPr>
          <w:divId w:val="1664770817"/>
          <w:tblCellSpacing w:w="15" w:type="dxa"/>
        </w:trPr>
        <w:tc>
          <w:tcPr>
            <w:tcW w:w="0" w:type="auto"/>
            <w:vAlign w:val="center"/>
            <w:hideMark/>
          </w:tcPr>
          <w:p w14:paraId="04C513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7EEB6A" w14:textId="77777777" w:rsidR="00D67926" w:rsidRDefault="008D6FB8">
            <w:pPr>
              <w:rPr>
                <w:rFonts w:eastAsia="Times New Roman"/>
                <w:lang w:val="en-US"/>
              </w:rPr>
            </w:pPr>
            <w:r>
              <w:rPr>
                <w:rFonts w:eastAsia="Times New Roman"/>
                <w:lang w:val="en-US"/>
              </w:rPr>
              <w:t>Version number (i.e. software)</w:t>
            </w:r>
          </w:p>
        </w:tc>
      </w:tr>
      <w:tr w:rsidR="00D67926" w14:paraId="2614B151" w14:textId="77777777">
        <w:trPr>
          <w:divId w:val="1664770817"/>
          <w:tblCellSpacing w:w="15" w:type="dxa"/>
        </w:trPr>
        <w:tc>
          <w:tcPr>
            <w:tcW w:w="0" w:type="auto"/>
            <w:vAlign w:val="center"/>
            <w:hideMark/>
          </w:tcPr>
          <w:p w14:paraId="321C88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9D2157" w14:textId="77777777" w:rsidR="00D67926" w:rsidRDefault="008D6FB8">
            <w:pPr>
              <w:rPr>
                <w:rFonts w:eastAsia="Times New Roman"/>
                <w:lang w:val="en-US"/>
              </w:rPr>
            </w:pPr>
            <w:r>
              <w:rPr>
                <w:rFonts w:eastAsia="Times New Roman"/>
                <w:lang w:val="en-US"/>
              </w:rPr>
              <w:t xml:space="preserve">The version of the device, if the device has multiple releases under the same model, or if the device is software or carries firmware. </w:t>
            </w:r>
          </w:p>
        </w:tc>
      </w:tr>
      <w:tr w:rsidR="00D67926" w14:paraId="1F639E4B" w14:textId="77777777">
        <w:trPr>
          <w:divId w:val="1664770817"/>
          <w:tblCellSpacing w:w="15" w:type="dxa"/>
        </w:trPr>
        <w:tc>
          <w:tcPr>
            <w:tcW w:w="0" w:type="auto"/>
            <w:vAlign w:val="center"/>
            <w:hideMark/>
          </w:tcPr>
          <w:p w14:paraId="02E33870" w14:textId="77777777" w:rsidR="00D67926" w:rsidRDefault="008D6FB8">
            <w:pPr>
              <w:rPr>
                <w:rFonts w:eastAsia="Times New Roman"/>
                <w:lang w:val="en-US"/>
              </w:rPr>
            </w:pPr>
            <w:r>
              <w:rPr>
                <w:rFonts w:eastAsia="Times New Roman"/>
                <w:b/>
                <w:bCs/>
                <w:lang w:val="en-US"/>
              </w:rPr>
              <w:t>Device.manufactureDate</w:t>
            </w:r>
          </w:p>
        </w:tc>
        <w:tc>
          <w:tcPr>
            <w:tcW w:w="0" w:type="auto"/>
            <w:vAlign w:val="center"/>
            <w:hideMark/>
          </w:tcPr>
          <w:p w14:paraId="61F8C327" w14:textId="77777777" w:rsidR="00D67926" w:rsidRDefault="00D67926">
            <w:pPr>
              <w:rPr>
                <w:rFonts w:eastAsia="Times New Roman"/>
                <w:lang w:val="en-US"/>
              </w:rPr>
            </w:pPr>
          </w:p>
        </w:tc>
      </w:tr>
      <w:tr w:rsidR="00D67926" w14:paraId="21E86EA9" w14:textId="77777777">
        <w:trPr>
          <w:divId w:val="1664770817"/>
          <w:tblCellSpacing w:w="15" w:type="dxa"/>
        </w:trPr>
        <w:tc>
          <w:tcPr>
            <w:tcW w:w="0" w:type="auto"/>
            <w:vAlign w:val="center"/>
            <w:hideMark/>
          </w:tcPr>
          <w:p w14:paraId="4BBC55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2F8AB1" w14:textId="77777777" w:rsidR="00D67926" w:rsidRDefault="008D6FB8">
            <w:pPr>
              <w:rPr>
                <w:rFonts w:eastAsia="Times New Roman"/>
                <w:lang w:val="en-US"/>
              </w:rPr>
            </w:pPr>
            <w:r>
              <w:rPr>
                <w:rFonts w:eastAsia="Times New Roman"/>
                <w:lang w:val="en-US"/>
              </w:rPr>
              <w:t>Manufacture date</w:t>
            </w:r>
          </w:p>
        </w:tc>
      </w:tr>
      <w:tr w:rsidR="00D67926" w14:paraId="3F8E71A9" w14:textId="77777777">
        <w:trPr>
          <w:divId w:val="1664770817"/>
          <w:tblCellSpacing w:w="15" w:type="dxa"/>
        </w:trPr>
        <w:tc>
          <w:tcPr>
            <w:tcW w:w="0" w:type="auto"/>
            <w:vAlign w:val="center"/>
            <w:hideMark/>
          </w:tcPr>
          <w:p w14:paraId="6CEA12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CFC391" w14:textId="77777777" w:rsidR="00D67926" w:rsidRDefault="008D6FB8">
            <w:pPr>
              <w:rPr>
                <w:rFonts w:eastAsia="Times New Roman"/>
                <w:lang w:val="en-US"/>
              </w:rPr>
            </w:pPr>
            <w:r>
              <w:rPr>
                <w:rFonts w:eastAsia="Times New Roman"/>
                <w:lang w:val="en-US"/>
              </w:rPr>
              <w:t>The Date and time when the device was manufactured.</w:t>
            </w:r>
          </w:p>
        </w:tc>
      </w:tr>
      <w:tr w:rsidR="00D67926" w14:paraId="22788FB3" w14:textId="77777777">
        <w:trPr>
          <w:divId w:val="1664770817"/>
          <w:tblCellSpacing w:w="15" w:type="dxa"/>
        </w:trPr>
        <w:tc>
          <w:tcPr>
            <w:tcW w:w="0" w:type="auto"/>
            <w:vAlign w:val="center"/>
            <w:hideMark/>
          </w:tcPr>
          <w:p w14:paraId="56AB2E18" w14:textId="77777777" w:rsidR="00D67926" w:rsidRDefault="008D6FB8">
            <w:pPr>
              <w:rPr>
                <w:rFonts w:eastAsia="Times New Roman"/>
                <w:lang w:val="en-US"/>
              </w:rPr>
            </w:pPr>
            <w:r>
              <w:rPr>
                <w:rFonts w:eastAsia="Times New Roman"/>
                <w:b/>
                <w:bCs/>
                <w:lang w:val="en-US"/>
              </w:rPr>
              <w:t>Device.expiry</w:t>
            </w:r>
          </w:p>
        </w:tc>
        <w:tc>
          <w:tcPr>
            <w:tcW w:w="0" w:type="auto"/>
            <w:vAlign w:val="center"/>
            <w:hideMark/>
          </w:tcPr>
          <w:p w14:paraId="0014366C" w14:textId="77777777" w:rsidR="00D67926" w:rsidRDefault="00D67926">
            <w:pPr>
              <w:rPr>
                <w:rFonts w:eastAsia="Times New Roman"/>
                <w:lang w:val="en-US"/>
              </w:rPr>
            </w:pPr>
          </w:p>
        </w:tc>
      </w:tr>
      <w:tr w:rsidR="00D67926" w14:paraId="5AC1C02B" w14:textId="77777777">
        <w:trPr>
          <w:divId w:val="1664770817"/>
          <w:tblCellSpacing w:w="15" w:type="dxa"/>
        </w:trPr>
        <w:tc>
          <w:tcPr>
            <w:tcW w:w="0" w:type="auto"/>
            <w:vAlign w:val="center"/>
            <w:hideMark/>
          </w:tcPr>
          <w:p w14:paraId="062D7D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44C18B" w14:textId="77777777" w:rsidR="00D67926" w:rsidRDefault="008D6FB8">
            <w:pPr>
              <w:rPr>
                <w:rFonts w:eastAsia="Times New Roman"/>
                <w:lang w:val="en-US"/>
              </w:rPr>
            </w:pPr>
            <w:r>
              <w:rPr>
                <w:rFonts w:eastAsia="Times New Roman"/>
                <w:lang w:val="en-US"/>
              </w:rPr>
              <w:t>Date and time of expiry of this device (if applicable)</w:t>
            </w:r>
          </w:p>
        </w:tc>
      </w:tr>
      <w:tr w:rsidR="00D67926" w14:paraId="3748B612" w14:textId="77777777">
        <w:trPr>
          <w:divId w:val="1664770817"/>
          <w:tblCellSpacing w:w="15" w:type="dxa"/>
        </w:trPr>
        <w:tc>
          <w:tcPr>
            <w:tcW w:w="0" w:type="auto"/>
            <w:vAlign w:val="center"/>
            <w:hideMark/>
          </w:tcPr>
          <w:p w14:paraId="55F627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4A0FB0" w14:textId="77777777" w:rsidR="00D67926" w:rsidRDefault="008D6FB8">
            <w:pPr>
              <w:rPr>
                <w:rFonts w:eastAsia="Times New Roman"/>
                <w:lang w:val="en-US"/>
              </w:rPr>
            </w:pPr>
            <w:r>
              <w:rPr>
                <w:rFonts w:eastAsia="Times New Roman"/>
                <w:lang w:val="en-US"/>
              </w:rPr>
              <w:t>The date and time beyond which this device is no longer valid or should not be used (if applicable).</w:t>
            </w:r>
          </w:p>
        </w:tc>
      </w:tr>
      <w:tr w:rsidR="00D67926" w14:paraId="068FECB5" w14:textId="77777777">
        <w:trPr>
          <w:divId w:val="1664770817"/>
          <w:tblCellSpacing w:w="15" w:type="dxa"/>
        </w:trPr>
        <w:tc>
          <w:tcPr>
            <w:tcW w:w="0" w:type="auto"/>
            <w:vAlign w:val="center"/>
            <w:hideMark/>
          </w:tcPr>
          <w:p w14:paraId="7B7D8FED" w14:textId="77777777" w:rsidR="00D67926" w:rsidRDefault="008D6FB8">
            <w:pPr>
              <w:rPr>
                <w:rFonts w:eastAsia="Times New Roman"/>
                <w:lang w:val="en-US"/>
              </w:rPr>
            </w:pPr>
            <w:r>
              <w:rPr>
                <w:rFonts w:eastAsia="Times New Roman"/>
                <w:b/>
                <w:bCs/>
                <w:lang w:val="en-US"/>
              </w:rPr>
              <w:lastRenderedPageBreak/>
              <w:t>Device.udi</w:t>
            </w:r>
          </w:p>
        </w:tc>
        <w:tc>
          <w:tcPr>
            <w:tcW w:w="0" w:type="auto"/>
            <w:vAlign w:val="center"/>
            <w:hideMark/>
          </w:tcPr>
          <w:p w14:paraId="1B076A91" w14:textId="77777777" w:rsidR="00D67926" w:rsidRDefault="00D67926">
            <w:pPr>
              <w:rPr>
                <w:rFonts w:eastAsia="Times New Roman"/>
                <w:lang w:val="en-US"/>
              </w:rPr>
            </w:pPr>
          </w:p>
        </w:tc>
      </w:tr>
      <w:tr w:rsidR="00D67926" w14:paraId="1709FB0A" w14:textId="77777777">
        <w:trPr>
          <w:divId w:val="1664770817"/>
          <w:tblCellSpacing w:w="15" w:type="dxa"/>
        </w:trPr>
        <w:tc>
          <w:tcPr>
            <w:tcW w:w="0" w:type="auto"/>
            <w:vAlign w:val="center"/>
            <w:hideMark/>
          </w:tcPr>
          <w:p w14:paraId="5A789FC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96DF86" w14:textId="77777777" w:rsidR="00D67926" w:rsidRDefault="008D6FB8">
            <w:pPr>
              <w:rPr>
                <w:rFonts w:eastAsia="Times New Roman"/>
                <w:lang w:val="en-US"/>
              </w:rPr>
            </w:pPr>
            <w:r>
              <w:rPr>
                <w:rFonts w:eastAsia="Times New Roman"/>
                <w:lang w:val="en-US"/>
              </w:rPr>
              <w:t>FDA Mandated Unique Device Identifier</w:t>
            </w:r>
          </w:p>
        </w:tc>
      </w:tr>
      <w:tr w:rsidR="00D67926" w14:paraId="7D89A4F2" w14:textId="77777777">
        <w:trPr>
          <w:divId w:val="1664770817"/>
          <w:tblCellSpacing w:w="15" w:type="dxa"/>
        </w:trPr>
        <w:tc>
          <w:tcPr>
            <w:tcW w:w="0" w:type="auto"/>
            <w:vAlign w:val="center"/>
            <w:hideMark/>
          </w:tcPr>
          <w:p w14:paraId="74F05C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1BE76A" w14:textId="77777777" w:rsidR="00D67926" w:rsidRDefault="008D6FB8">
            <w:pPr>
              <w:rPr>
                <w:rFonts w:eastAsia="Times New Roman"/>
                <w:lang w:val="en-US"/>
              </w:rPr>
            </w:pPr>
            <w:r>
              <w:rPr>
                <w:rFonts w:eastAsia="Times New Roman"/>
                <w:lang w:val="en-US"/>
              </w:rPr>
              <w:t xml:space="preserve">United States Food and Drug Administration mandated Unique Device Identifier (UDI). Use the human readable information (the content that the user sees, which is sometimes different to the exact syntax represented in the barcode) - see http://www.fda.gov/MedicalDevices/DeviceRegulationandGuidance/UniqueDeviceIdentification/default.htm. </w:t>
            </w:r>
          </w:p>
        </w:tc>
      </w:tr>
      <w:tr w:rsidR="00D67926" w14:paraId="0571C198" w14:textId="77777777">
        <w:trPr>
          <w:divId w:val="1664770817"/>
          <w:tblCellSpacing w:w="15" w:type="dxa"/>
        </w:trPr>
        <w:tc>
          <w:tcPr>
            <w:tcW w:w="0" w:type="auto"/>
            <w:vAlign w:val="center"/>
            <w:hideMark/>
          </w:tcPr>
          <w:p w14:paraId="2489D72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70F6A66" w14:textId="77777777" w:rsidR="00D67926" w:rsidRDefault="008D6FB8">
            <w:pPr>
              <w:rPr>
                <w:rFonts w:eastAsia="Times New Roman"/>
                <w:lang w:val="en-US"/>
              </w:rPr>
            </w:pPr>
            <w:r>
              <w:rPr>
                <w:rFonts w:eastAsia="Times New Roman"/>
                <w:lang w:val="en-US"/>
              </w:rPr>
              <w:t xml:space="preserve">The unique identifier may identify an instance of a device uniquely, or it may just identify the type of the device. A portion of the UDI - the DI part - can be extracted from the UDI when required, and used to look up information about the device through the GUDID. </w:t>
            </w:r>
          </w:p>
        </w:tc>
      </w:tr>
      <w:tr w:rsidR="00D67926" w14:paraId="4E2359BB" w14:textId="77777777">
        <w:trPr>
          <w:divId w:val="1664770817"/>
          <w:tblCellSpacing w:w="15" w:type="dxa"/>
        </w:trPr>
        <w:tc>
          <w:tcPr>
            <w:tcW w:w="0" w:type="auto"/>
            <w:vAlign w:val="center"/>
            <w:hideMark/>
          </w:tcPr>
          <w:p w14:paraId="781CA554" w14:textId="77777777" w:rsidR="00D67926" w:rsidRDefault="008D6FB8">
            <w:pPr>
              <w:rPr>
                <w:rFonts w:eastAsia="Times New Roman"/>
                <w:lang w:val="en-US"/>
              </w:rPr>
            </w:pPr>
            <w:r>
              <w:rPr>
                <w:rFonts w:eastAsia="Times New Roman"/>
                <w:b/>
                <w:bCs/>
                <w:lang w:val="en-US"/>
              </w:rPr>
              <w:t>Device.lotNumber</w:t>
            </w:r>
          </w:p>
        </w:tc>
        <w:tc>
          <w:tcPr>
            <w:tcW w:w="0" w:type="auto"/>
            <w:vAlign w:val="center"/>
            <w:hideMark/>
          </w:tcPr>
          <w:p w14:paraId="7DFF81CC" w14:textId="77777777" w:rsidR="00D67926" w:rsidRDefault="00D67926">
            <w:pPr>
              <w:rPr>
                <w:rFonts w:eastAsia="Times New Roman"/>
                <w:lang w:val="en-US"/>
              </w:rPr>
            </w:pPr>
          </w:p>
        </w:tc>
      </w:tr>
      <w:tr w:rsidR="00D67926" w14:paraId="433117A8" w14:textId="77777777">
        <w:trPr>
          <w:divId w:val="1664770817"/>
          <w:tblCellSpacing w:w="15" w:type="dxa"/>
        </w:trPr>
        <w:tc>
          <w:tcPr>
            <w:tcW w:w="0" w:type="auto"/>
            <w:vAlign w:val="center"/>
            <w:hideMark/>
          </w:tcPr>
          <w:p w14:paraId="3D3647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50C20B" w14:textId="77777777" w:rsidR="00D67926" w:rsidRDefault="008D6FB8">
            <w:pPr>
              <w:rPr>
                <w:rFonts w:eastAsia="Times New Roman"/>
                <w:lang w:val="en-US"/>
              </w:rPr>
            </w:pPr>
            <w:r>
              <w:rPr>
                <w:rFonts w:eastAsia="Times New Roman"/>
                <w:lang w:val="en-US"/>
              </w:rPr>
              <w:t>Lot number of manufacture</w:t>
            </w:r>
          </w:p>
        </w:tc>
      </w:tr>
      <w:tr w:rsidR="00D67926" w14:paraId="7D57FD7A" w14:textId="77777777">
        <w:trPr>
          <w:divId w:val="1664770817"/>
          <w:tblCellSpacing w:w="15" w:type="dxa"/>
        </w:trPr>
        <w:tc>
          <w:tcPr>
            <w:tcW w:w="0" w:type="auto"/>
            <w:vAlign w:val="center"/>
            <w:hideMark/>
          </w:tcPr>
          <w:p w14:paraId="4D6564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DE5462" w14:textId="77777777" w:rsidR="00D67926" w:rsidRDefault="008D6FB8">
            <w:pPr>
              <w:rPr>
                <w:rFonts w:eastAsia="Times New Roman"/>
                <w:lang w:val="en-US"/>
              </w:rPr>
            </w:pPr>
            <w:r>
              <w:rPr>
                <w:rFonts w:eastAsia="Times New Roman"/>
                <w:lang w:val="en-US"/>
              </w:rPr>
              <w:t>Lot number assigned by the manufacturer.</w:t>
            </w:r>
          </w:p>
        </w:tc>
      </w:tr>
      <w:tr w:rsidR="00D67926" w14:paraId="350CEB7D" w14:textId="77777777">
        <w:trPr>
          <w:divId w:val="1664770817"/>
          <w:tblCellSpacing w:w="15" w:type="dxa"/>
        </w:trPr>
        <w:tc>
          <w:tcPr>
            <w:tcW w:w="0" w:type="auto"/>
            <w:vAlign w:val="center"/>
            <w:hideMark/>
          </w:tcPr>
          <w:p w14:paraId="33A4354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D9C6CF6" w14:textId="77777777" w:rsidR="00D67926" w:rsidRDefault="008D6FB8">
            <w:pPr>
              <w:rPr>
                <w:rFonts w:eastAsia="Times New Roman"/>
                <w:lang w:val="en-US"/>
              </w:rPr>
            </w:pPr>
            <w:r>
              <w:rPr>
                <w:rFonts w:eastAsia="Times New Roman"/>
                <w:lang w:val="en-US"/>
              </w:rPr>
              <w:t>Alphanumeric Maximum 20.</w:t>
            </w:r>
          </w:p>
        </w:tc>
      </w:tr>
      <w:tr w:rsidR="00D67926" w14:paraId="1A6A1EC1" w14:textId="77777777">
        <w:trPr>
          <w:divId w:val="1664770817"/>
          <w:tblCellSpacing w:w="15" w:type="dxa"/>
        </w:trPr>
        <w:tc>
          <w:tcPr>
            <w:tcW w:w="0" w:type="auto"/>
            <w:vAlign w:val="center"/>
            <w:hideMark/>
          </w:tcPr>
          <w:p w14:paraId="4BB2F73F" w14:textId="77777777" w:rsidR="00D67926" w:rsidRDefault="008D6FB8">
            <w:pPr>
              <w:rPr>
                <w:rFonts w:eastAsia="Times New Roman"/>
                <w:lang w:val="en-US"/>
              </w:rPr>
            </w:pPr>
            <w:r>
              <w:rPr>
                <w:rFonts w:eastAsia="Times New Roman"/>
                <w:b/>
                <w:bCs/>
                <w:lang w:val="en-US"/>
              </w:rPr>
              <w:t>Device.owner</w:t>
            </w:r>
          </w:p>
        </w:tc>
        <w:tc>
          <w:tcPr>
            <w:tcW w:w="0" w:type="auto"/>
            <w:vAlign w:val="center"/>
            <w:hideMark/>
          </w:tcPr>
          <w:p w14:paraId="2BC407C0" w14:textId="77777777" w:rsidR="00D67926" w:rsidRDefault="00D67926">
            <w:pPr>
              <w:rPr>
                <w:rFonts w:eastAsia="Times New Roman"/>
                <w:lang w:val="en-US"/>
              </w:rPr>
            </w:pPr>
          </w:p>
        </w:tc>
      </w:tr>
      <w:tr w:rsidR="00D67926" w14:paraId="70E18896" w14:textId="77777777">
        <w:trPr>
          <w:divId w:val="1664770817"/>
          <w:tblCellSpacing w:w="15" w:type="dxa"/>
        </w:trPr>
        <w:tc>
          <w:tcPr>
            <w:tcW w:w="0" w:type="auto"/>
            <w:vAlign w:val="center"/>
            <w:hideMark/>
          </w:tcPr>
          <w:p w14:paraId="742A88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D51DB6" w14:textId="77777777" w:rsidR="00D67926" w:rsidRDefault="008D6FB8">
            <w:pPr>
              <w:rPr>
                <w:rFonts w:eastAsia="Times New Roman"/>
                <w:lang w:val="en-US"/>
              </w:rPr>
            </w:pPr>
            <w:r>
              <w:rPr>
                <w:rFonts w:eastAsia="Times New Roman"/>
                <w:lang w:val="en-US"/>
              </w:rPr>
              <w:t>Organization responsible for device</w:t>
            </w:r>
          </w:p>
        </w:tc>
      </w:tr>
      <w:tr w:rsidR="00D67926" w14:paraId="03C25889" w14:textId="77777777">
        <w:trPr>
          <w:divId w:val="1664770817"/>
          <w:tblCellSpacing w:w="15" w:type="dxa"/>
        </w:trPr>
        <w:tc>
          <w:tcPr>
            <w:tcW w:w="0" w:type="auto"/>
            <w:vAlign w:val="center"/>
            <w:hideMark/>
          </w:tcPr>
          <w:p w14:paraId="1741C8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B7659F" w14:textId="77777777" w:rsidR="00D67926" w:rsidRDefault="008D6FB8">
            <w:pPr>
              <w:rPr>
                <w:rFonts w:eastAsia="Times New Roman"/>
                <w:lang w:val="en-US"/>
              </w:rPr>
            </w:pPr>
            <w:r>
              <w:rPr>
                <w:rFonts w:eastAsia="Times New Roman"/>
                <w:lang w:val="en-US"/>
              </w:rPr>
              <w:t>An organization that is responsible for the provision and ongoing maintenance of the device.</w:t>
            </w:r>
          </w:p>
        </w:tc>
      </w:tr>
      <w:tr w:rsidR="00D67926" w14:paraId="68AA042F" w14:textId="77777777">
        <w:trPr>
          <w:divId w:val="1664770817"/>
          <w:tblCellSpacing w:w="15" w:type="dxa"/>
        </w:trPr>
        <w:tc>
          <w:tcPr>
            <w:tcW w:w="0" w:type="auto"/>
            <w:vAlign w:val="center"/>
            <w:hideMark/>
          </w:tcPr>
          <w:p w14:paraId="51CB3617" w14:textId="77777777" w:rsidR="00D67926" w:rsidRDefault="008D6FB8">
            <w:pPr>
              <w:rPr>
                <w:rFonts w:eastAsia="Times New Roman"/>
                <w:lang w:val="en-US"/>
              </w:rPr>
            </w:pPr>
            <w:r>
              <w:rPr>
                <w:rFonts w:eastAsia="Times New Roman"/>
                <w:b/>
                <w:bCs/>
                <w:lang w:val="en-US"/>
              </w:rPr>
              <w:t>Device.location</w:t>
            </w:r>
          </w:p>
        </w:tc>
        <w:tc>
          <w:tcPr>
            <w:tcW w:w="0" w:type="auto"/>
            <w:vAlign w:val="center"/>
            <w:hideMark/>
          </w:tcPr>
          <w:p w14:paraId="7BE704A4" w14:textId="77777777" w:rsidR="00D67926" w:rsidRDefault="00D67926">
            <w:pPr>
              <w:rPr>
                <w:rFonts w:eastAsia="Times New Roman"/>
                <w:lang w:val="en-US"/>
              </w:rPr>
            </w:pPr>
          </w:p>
        </w:tc>
      </w:tr>
      <w:tr w:rsidR="00D67926" w14:paraId="516302AA" w14:textId="77777777">
        <w:trPr>
          <w:divId w:val="1664770817"/>
          <w:tblCellSpacing w:w="15" w:type="dxa"/>
        </w:trPr>
        <w:tc>
          <w:tcPr>
            <w:tcW w:w="0" w:type="auto"/>
            <w:vAlign w:val="center"/>
            <w:hideMark/>
          </w:tcPr>
          <w:p w14:paraId="5D6F5B9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1A5607" w14:textId="77777777" w:rsidR="00D67926" w:rsidRDefault="008D6FB8">
            <w:pPr>
              <w:rPr>
                <w:rFonts w:eastAsia="Times New Roman"/>
                <w:lang w:val="en-US"/>
              </w:rPr>
            </w:pPr>
            <w:r>
              <w:rPr>
                <w:rFonts w:eastAsia="Times New Roman"/>
                <w:lang w:val="en-US"/>
              </w:rPr>
              <w:t>Where the resource is found</w:t>
            </w:r>
          </w:p>
        </w:tc>
      </w:tr>
      <w:tr w:rsidR="00D67926" w14:paraId="2A2A8645" w14:textId="77777777">
        <w:trPr>
          <w:divId w:val="1664770817"/>
          <w:tblCellSpacing w:w="15" w:type="dxa"/>
        </w:trPr>
        <w:tc>
          <w:tcPr>
            <w:tcW w:w="0" w:type="auto"/>
            <w:vAlign w:val="center"/>
            <w:hideMark/>
          </w:tcPr>
          <w:p w14:paraId="5E6A0F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E05506" w14:textId="77777777" w:rsidR="00D67926" w:rsidRDefault="008D6FB8">
            <w:pPr>
              <w:rPr>
                <w:rFonts w:eastAsia="Times New Roman"/>
                <w:lang w:val="en-US"/>
              </w:rPr>
            </w:pPr>
            <w:r>
              <w:rPr>
                <w:rFonts w:eastAsia="Times New Roman"/>
                <w:lang w:val="en-US"/>
              </w:rPr>
              <w:t>The place where the device can be found.</w:t>
            </w:r>
          </w:p>
        </w:tc>
      </w:tr>
      <w:tr w:rsidR="00D67926" w14:paraId="5081704F" w14:textId="77777777">
        <w:trPr>
          <w:divId w:val="1664770817"/>
          <w:tblCellSpacing w:w="15" w:type="dxa"/>
        </w:trPr>
        <w:tc>
          <w:tcPr>
            <w:tcW w:w="0" w:type="auto"/>
            <w:vAlign w:val="center"/>
            <w:hideMark/>
          </w:tcPr>
          <w:p w14:paraId="3C6DDCA8" w14:textId="77777777" w:rsidR="00D67926" w:rsidRDefault="008D6FB8">
            <w:pPr>
              <w:rPr>
                <w:rFonts w:eastAsia="Times New Roman"/>
                <w:lang w:val="en-US"/>
              </w:rPr>
            </w:pPr>
            <w:r>
              <w:rPr>
                <w:rFonts w:eastAsia="Times New Roman"/>
                <w:b/>
                <w:bCs/>
                <w:lang w:val="en-US"/>
              </w:rPr>
              <w:t>Device.patient</w:t>
            </w:r>
          </w:p>
        </w:tc>
        <w:tc>
          <w:tcPr>
            <w:tcW w:w="0" w:type="auto"/>
            <w:vAlign w:val="center"/>
            <w:hideMark/>
          </w:tcPr>
          <w:p w14:paraId="5DB6FFD5" w14:textId="77777777" w:rsidR="00D67926" w:rsidRDefault="00D67926">
            <w:pPr>
              <w:rPr>
                <w:rFonts w:eastAsia="Times New Roman"/>
                <w:lang w:val="en-US"/>
              </w:rPr>
            </w:pPr>
          </w:p>
        </w:tc>
      </w:tr>
      <w:tr w:rsidR="00D67926" w14:paraId="6C79DA97" w14:textId="77777777">
        <w:trPr>
          <w:divId w:val="1664770817"/>
          <w:tblCellSpacing w:w="15" w:type="dxa"/>
        </w:trPr>
        <w:tc>
          <w:tcPr>
            <w:tcW w:w="0" w:type="auto"/>
            <w:vAlign w:val="center"/>
            <w:hideMark/>
          </w:tcPr>
          <w:p w14:paraId="10BE700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DD6508" w14:textId="77777777" w:rsidR="00D67926" w:rsidRDefault="008D6FB8">
            <w:pPr>
              <w:rPr>
                <w:rFonts w:eastAsia="Times New Roman"/>
                <w:lang w:val="en-US"/>
              </w:rPr>
            </w:pPr>
            <w:r>
              <w:rPr>
                <w:rFonts w:eastAsia="Times New Roman"/>
                <w:lang w:val="en-US"/>
              </w:rPr>
              <w:t>If the resource is affixed to a person</w:t>
            </w:r>
          </w:p>
        </w:tc>
      </w:tr>
      <w:tr w:rsidR="00D67926" w14:paraId="5EFFA644" w14:textId="77777777">
        <w:trPr>
          <w:divId w:val="1664770817"/>
          <w:tblCellSpacing w:w="15" w:type="dxa"/>
        </w:trPr>
        <w:tc>
          <w:tcPr>
            <w:tcW w:w="0" w:type="auto"/>
            <w:vAlign w:val="center"/>
            <w:hideMark/>
          </w:tcPr>
          <w:p w14:paraId="19C3C8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E6CAD3" w14:textId="77777777" w:rsidR="00D67926" w:rsidRDefault="008D6FB8">
            <w:pPr>
              <w:rPr>
                <w:rFonts w:eastAsia="Times New Roman"/>
                <w:lang w:val="en-US"/>
              </w:rPr>
            </w:pPr>
            <w:r>
              <w:rPr>
                <w:rFonts w:eastAsia="Times New Roman"/>
                <w:lang w:val="en-US"/>
              </w:rPr>
              <w:t>Patient information, if the resource is affixed to a person.</w:t>
            </w:r>
          </w:p>
        </w:tc>
      </w:tr>
      <w:tr w:rsidR="00D67926" w14:paraId="16F292BC" w14:textId="77777777">
        <w:trPr>
          <w:divId w:val="1664770817"/>
          <w:tblCellSpacing w:w="15" w:type="dxa"/>
        </w:trPr>
        <w:tc>
          <w:tcPr>
            <w:tcW w:w="0" w:type="auto"/>
            <w:vAlign w:val="center"/>
            <w:hideMark/>
          </w:tcPr>
          <w:p w14:paraId="109A5F97" w14:textId="77777777" w:rsidR="00D67926" w:rsidRDefault="008D6FB8">
            <w:pPr>
              <w:rPr>
                <w:rFonts w:eastAsia="Times New Roman"/>
                <w:lang w:val="en-US"/>
              </w:rPr>
            </w:pPr>
            <w:r>
              <w:rPr>
                <w:rFonts w:eastAsia="Times New Roman"/>
                <w:b/>
                <w:bCs/>
                <w:lang w:val="en-US"/>
              </w:rPr>
              <w:t>Device.contact</w:t>
            </w:r>
          </w:p>
        </w:tc>
        <w:tc>
          <w:tcPr>
            <w:tcW w:w="0" w:type="auto"/>
            <w:vAlign w:val="center"/>
            <w:hideMark/>
          </w:tcPr>
          <w:p w14:paraId="0D51D204" w14:textId="77777777" w:rsidR="00D67926" w:rsidRDefault="00D67926">
            <w:pPr>
              <w:rPr>
                <w:rFonts w:eastAsia="Times New Roman"/>
                <w:lang w:val="en-US"/>
              </w:rPr>
            </w:pPr>
          </w:p>
        </w:tc>
      </w:tr>
      <w:tr w:rsidR="00D67926" w14:paraId="244C92F8" w14:textId="77777777">
        <w:trPr>
          <w:divId w:val="1664770817"/>
          <w:tblCellSpacing w:w="15" w:type="dxa"/>
        </w:trPr>
        <w:tc>
          <w:tcPr>
            <w:tcW w:w="0" w:type="auto"/>
            <w:vAlign w:val="center"/>
            <w:hideMark/>
          </w:tcPr>
          <w:p w14:paraId="72F401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E599DE" w14:textId="77777777" w:rsidR="00D67926" w:rsidRDefault="008D6FB8">
            <w:pPr>
              <w:rPr>
                <w:rFonts w:eastAsia="Times New Roman"/>
                <w:lang w:val="en-US"/>
              </w:rPr>
            </w:pPr>
            <w:r>
              <w:rPr>
                <w:rFonts w:eastAsia="Times New Roman"/>
                <w:lang w:val="en-US"/>
              </w:rPr>
              <w:t>Details for human/organization for support</w:t>
            </w:r>
          </w:p>
        </w:tc>
      </w:tr>
      <w:tr w:rsidR="00D67926" w14:paraId="2C8D6D0B" w14:textId="77777777">
        <w:trPr>
          <w:divId w:val="1664770817"/>
          <w:tblCellSpacing w:w="15" w:type="dxa"/>
        </w:trPr>
        <w:tc>
          <w:tcPr>
            <w:tcW w:w="0" w:type="auto"/>
            <w:vAlign w:val="center"/>
            <w:hideMark/>
          </w:tcPr>
          <w:p w14:paraId="28AF0C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743E78" w14:textId="77777777" w:rsidR="00D67926" w:rsidRDefault="008D6FB8">
            <w:pPr>
              <w:rPr>
                <w:rFonts w:eastAsia="Times New Roman"/>
                <w:lang w:val="en-US"/>
              </w:rPr>
            </w:pPr>
            <w:r>
              <w:rPr>
                <w:rFonts w:eastAsia="Times New Roman"/>
                <w:lang w:val="en-US"/>
              </w:rPr>
              <w:t>Contact details for an organization or a particular human that is responsible for the device.</w:t>
            </w:r>
          </w:p>
        </w:tc>
      </w:tr>
      <w:tr w:rsidR="00D67926" w14:paraId="3BE95C6B" w14:textId="77777777">
        <w:trPr>
          <w:divId w:val="1664770817"/>
          <w:tblCellSpacing w:w="15" w:type="dxa"/>
        </w:trPr>
        <w:tc>
          <w:tcPr>
            <w:tcW w:w="0" w:type="auto"/>
            <w:vAlign w:val="center"/>
            <w:hideMark/>
          </w:tcPr>
          <w:p w14:paraId="489D049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C67E55" w14:textId="77777777" w:rsidR="00D67926" w:rsidRDefault="008D6FB8">
            <w:pPr>
              <w:rPr>
                <w:rFonts w:eastAsia="Times New Roman"/>
                <w:lang w:val="en-US"/>
              </w:rPr>
            </w:pPr>
            <w:r>
              <w:rPr>
                <w:rFonts w:eastAsia="Times New Roman"/>
                <w:lang w:val="en-US"/>
              </w:rPr>
              <w:t>used for troubleshooting etc.</w:t>
            </w:r>
          </w:p>
        </w:tc>
      </w:tr>
      <w:tr w:rsidR="00D67926" w14:paraId="50A28A62" w14:textId="77777777">
        <w:trPr>
          <w:divId w:val="1664770817"/>
          <w:tblCellSpacing w:w="15" w:type="dxa"/>
        </w:trPr>
        <w:tc>
          <w:tcPr>
            <w:tcW w:w="0" w:type="auto"/>
            <w:vAlign w:val="center"/>
            <w:hideMark/>
          </w:tcPr>
          <w:p w14:paraId="028B5109" w14:textId="77777777" w:rsidR="00D67926" w:rsidRDefault="008D6FB8">
            <w:pPr>
              <w:rPr>
                <w:rFonts w:eastAsia="Times New Roman"/>
                <w:lang w:val="en-US"/>
              </w:rPr>
            </w:pPr>
            <w:r>
              <w:rPr>
                <w:rFonts w:eastAsia="Times New Roman"/>
                <w:b/>
                <w:bCs/>
                <w:lang w:val="en-US"/>
              </w:rPr>
              <w:t>Device.url</w:t>
            </w:r>
          </w:p>
        </w:tc>
        <w:tc>
          <w:tcPr>
            <w:tcW w:w="0" w:type="auto"/>
            <w:vAlign w:val="center"/>
            <w:hideMark/>
          </w:tcPr>
          <w:p w14:paraId="35B089C8" w14:textId="77777777" w:rsidR="00D67926" w:rsidRDefault="00D67926">
            <w:pPr>
              <w:rPr>
                <w:rFonts w:eastAsia="Times New Roman"/>
                <w:lang w:val="en-US"/>
              </w:rPr>
            </w:pPr>
          </w:p>
        </w:tc>
      </w:tr>
      <w:tr w:rsidR="00D67926" w14:paraId="3EA89208" w14:textId="77777777">
        <w:trPr>
          <w:divId w:val="1664770817"/>
          <w:tblCellSpacing w:w="15" w:type="dxa"/>
        </w:trPr>
        <w:tc>
          <w:tcPr>
            <w:tcW w:w="0" w:type="auto"/>
            <w:vAlign w:val="center"/>
            <w:hideMark/>
          </w:tcPr>
          <w:p w14:paraId="06A3C2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675805" w14:textId="77777777" w:rsidR="00D67926" w:rsidRDefault="008D6FB8">
            <w:pPr>
              <w:rPr>
                <w:rFonts w:eastAsia="Times New Roman"/>
                <w:lang w:val="en-US"/>
              </w:rPr>
            </w:pPr>
            <w:r>
              <w:rPr>
                <w:rFonts w:eastAsia="Times New Roman"/>
                <w:lang w:val="en-US"/>
              </w:rPr>
              <w:t>Network address to contact device</w:t>
            </w:r>
          </w:p>
        </w:tc>
      </w:tr>
      <w:tr w:rsidR="00D67926" w14:paraId="3F38E4E5" w14:textId="77777777">
        <w:trPr>
          <w:divId w:val="1664770817"/>
          <w:tblCellSpacing w:w="15" w:type="dxa"/>
        </w:trPr>
        <w:tc>
          <w:tcPr>
            <w:tcW w:w="0" w:type="auto"/>
            <w:vAlign w:val="center"/>
            <w:hideMark/>
          </w:tcPr>
          <w:p w14:paraId="63F70B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70033C" w14:textId="77777777" w:rsidR="00D67926" w:rsidRDefault="008D6FB8">
            <w:pPr>
              <w:rPr>
                <w:rFonts w:eastAsia="Times New Roman"/>
                <w:lang w:val="en-US"/>
              </w:rPr>
            </w:pPr>
            <w:r>
              <w:rPr>
                <w:rFonts w:eastAsia="Times New Roman"/>
                <w:lang w:val="en-US"/>
              </w:rPr>
              <w:t>A network address on which the device may be contacted directly.</w:t>
            </w:r>
          </w:p>
        </w:tc>
      </w:tr>
      <w:tr w:rsidR="00D67926" w14:paraId="3451826D" w14:textId="77777777">
        <w:trPr>
          <w:divId w:val="1664770817"/>
          <w:tblCellSpacing w:w="15" w:type="dxa"/>
        </w:trPr>
        <w:tc>
          <w:tcPr>
            <w:tcW w:w="0" w:type="auto"/>
            <w:vAlign w:val="center"/>
            <w:hideMark/>
          </w:tcPr>
          <w:p w14:paraId="04B205B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917C12" w14:textId="77777777" w:rsidR="00D67926" w:rsidRDefault="008D6FB8">
            <w:pPr>
              <w:rPr>
                <w:rFonts w:eastAsia="Times New Roman"/>
                <w:lang w:val="en-US"/>
              </w:rPr>
            </w:pPr>
            <w:r>
              <w:rPr>
                <w:rFonts w:eastAsia="Times New Roman"/>
                <w:lang w:val="en-US"/>
              </w:rPr>
              <w:t xml:space="preserve">If the device is running a FHIR server, the network address should be the root URL from which a conformance statement may be retrieved. </w:t>
            </w:r>
          </w:p>
        </w:tc>
      </w:tr>
    </w:tbl>
    <w:p w14:paraId="360558CE" w14:textId="77777777" w:rsidR="00D67926" w:rsidRDefault="008D6FB8">
      <w:pPr>
        <w:pStyle w:val="Heading2"/>
        <w:divId w:val="1664770817"/>
        <w:rPr>
          <w:rFonts w:eastAsia="Times New Roman"/>
          <w:lang w:val="en-US"/>
        </w:rPr>
      </w:pPr>
      <w:r>
        <w:rPr>
          <w:rFonts w:eastAsia="Times New Roman"/>
          <w:lang w:val="en-US"/>
        </w:rPr>
        <w:t>http://hl7.org/fhir/StructureDefinition/DiagnosticOrder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14:paraId="69CA3DC5" w14:textId="77777777">
        <w:trPr>
          <w:divId w:val="1664770817"/>
          <w:tblCellSpacing w:w="15" w:type="dxa"/>
        </w:trPr>
        <w:tc>
          <w:tcPr>
            <w:tcW w:w="0" w:type="auto"/>
            <w:vAlign w:val="center"/>
            <w:hideMark/>
          </w:tcPr>
          <w:p w14:paraId="062C9C13" w14:textId="77777777" w:rsidR="00D67926" w:rsidRDefault="008D6FB8">
            <w:pPr>
              <w:rPr>
                <w:rFonts w:eastAsia="Times New Roman"/>
                <w:lang w:val="en-US"/>
              </w:rPr>
            </w:pPr>
            <w:r>
              <w:rPr>
                <w:rFonts w:eastAsia="Times New Roman"/>
                <w:b/>
                <w:bCs/>
                <w:lang w:val="en-US"/>
              </w:rPr>
              <w:lastRenderedPageBreak/>
              <w:t>DiagnosticOrder</w:t>
            </w:r>
          </w:p>
        </w:tc>
        <w:tc>
          <w:tcPr>
            <w:tcW w:w="0" w:type="auto"/>
            <w:vAlign w:val="center"/>
            <w:hideMark/>
          </w:tcPr>
          <w:p w14:paraId="786C3215" w14:textId="77777777" w:rsidR="00D67926" w:rsidRDefault="008D6FB8">
            <w:pPr>
              <w:rPr>
                <w:rFonts w:eastAsia="Times New Roman"/>
                <w:lang w:val="en-US"/>
              </w:rPr>
            </w:pPr>
            <w:r>
              <w:rPr>
                <w:rFonts w:eastAsia="Times New Roman"/>
                <w:lang w:val="en-US"/>
              </w:rPr>
              <w:t>Diagnostic Order</w:t>
            </w:r>
          </w:p>
        </w:tc>
      </w:tr>
      <w:tr w:rsidR="00D67926" w14:paraId="7FC385AC" w14:textId="77777777">
        <w:trPr>
          <w:divId w:val="1664770817"/>
          <w:tblCellSpacing w:w="15" w:type="dxa"/>
        </w:trPr>
        <w:tc>
          <w:tcPr>
            <w:tcW w:w="0" w:type="auto"/>
            <w:vAlign w:val="center"/>
            <w:hideMark/>
          </w:tcPr>
          <w:p w14:paraId="0EB0AF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448C35" w14:textId="77777777" w:rsidR="00D67926" w:rsidRDefault="008D6FB8">
            <w:pPr>
              <w:rPr>
                <w:rFonts w:eastAsia="Times New Roman"/>
                <w:lang w:val="en-US"/>
              </w:rPr>
            </w:pPr>
            <w:r>
              <w:rPr>
                <w:rFonts w:eastAsia="Times New Roman"/>
                <w:lang w:val="en-US"/>
              </w:rPr>
              <w:t>A request for a diagnostic service</w:t>
            </w:r>
          </w:p>
        </w:tc>
      </w:tr>
      <w:tr w:rsidR="00D67926" w14:paraId="495E84A3" w14:textId="77777777">
        <w:trPr>
          <w:divId w:val="1664770817"/>
          <w:tblCellSpacing w:w="15" w:type="dxa"/>
        </w:trPr>
        <w:tc>
          <w:tcPr>
            <w:tcW w:w="0" w:type="auto"/>
            <w:vAlign w:val="center"/>
            <w:hideMark/>
          </w:tcPr>
          <w:p w14:paraId="0AEC0F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0AFB7C" w14:textId="77777777" w:rsidR="00D67926" w:rsidRDefault="008D6FB8">
            <w:pPr>
              <w:rPr>
                <w:rFonts w:eastAsia="Times New Roman"/>
                <w:lang w:val="en-US"/>
              </w:rPr>
            </w:pPr>
            <w:r>
              <w:rPr>
                <w:rFonts w:eastAsia="Times New Roman"/>
                <w:lang w:val="en-US"/>
              </w:rPr>
              <w:t>A record of a request for a diagnostic investigation service to be performed.</w:t>
            </w:r>
          </w:p>
        </w:tc>
      </w:tr>
      <w:tr w:rsidR="00D67926" w14:paraId="1F0314B4" w14:textId="77777777">
        <w:trPr>
          <w:divId w:val="1664770817"/>
          <w:tblCellSpacing w:w="15" w:type="dxa"/>
        </w:trPr>
        <w:tc>
          <w:tcPr>
            <w:tcW w:w="0" w:type="auto"/>
            <w:vAlign w:val="center"/>
            <w:hideMark/>
          </w:tcPr>
          <w:p w14:paraId="4A132AB8" w14:textId="77777777" w:rsidR="00D67926" w:rsidRDefault="008D6FB8">
            <w:pPr>
              <w:rPr>
                <w:rFonts w:eastAsia="Times New Roman"/>
                <w:lang w:val="en-US"/>
              </w:rPr>
            </w:pPr>
            <w:r>
              <w:rPr>
                <w:rFonts w:eastAsia="Times New Roman"/>
                <w:b/>
                <w:bCs/>
                <w:lang w:val="en-US"/>
              </w:rPr>
              <w:t>DiagnosticOrder.subject</w:t>
            </w:r>
          </w:p>
        </w:tc>
        <w:tc>
          <w:tcPr>
            <w:tcW w:w="0" w:type="auto"/>
            <w:vAlign w:val="center"/>
            <w:hideMark/>
          </w:tcPr>
          <w:p w14:paraId="5C5AB5F3" w14:textId="77777777" w:rsidR="00D67926" w:rsidRDefault="00D67926">
            <w:pPr>
              <w:rPr>
                <w:rFonts w:eastAsia="Times New Roman"/>
                <w:lang w:val="en-US"/>
              </w:rPr>
            </w:pPr>
          </w:p>
        </w:tc>
      </w:tr>
      <w:tr w:rsidR="00D67926" w14:paraId="1AF6EF5D" w14:textId="77777777">
        <w:trPr>
          <w:divId w:val="1664770817"/>
          <w:tblCellSpacing w:w="15" w:type="dxa"/>
        </w:trPr>
        <w:tc>
          <w:tcPr>
            <w:tcW w:w="0" w:type="auto"/>
            <w:vAlign w:val="center"/>
            <w:hideMark/>
          </w:tcPr>
          <w:p w14:paraId="543E06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92C0AF" w14:textId="77777777" w:rsidR="00D67926" w:rsidRDefault="008D6FB8">
            <w:pPr>
              <w:rPr>
                <w:rFonts w:eastAsia="Times New Roman"/>
                <w:lang w:val="en-US"/>
              </w:rPr>
            </w:pPr>
            <w:r>
              <w:rPr>
                <w:rFonts w:eastAsia="Times New Roman"/>
                <w:lang w:val="en-US"/>
              </w:rPr>
              <w:t>Who and/or what test is about</w:t>
            </w:r>
          </w:p>
        </w:tc>
      </w:tr>
      <w:tr w:rsidR="00D67926" w14:paraId="38B9084E" w14:textId="77777777">
        <w:trPr>
          <w:divId w:val="1664770817"/>
          <w:tblCellSpacing w:w="15" w:type="dxa"/>
        </w:trPr>
        <w:tc>
          <w:tcPr>
            <w:tcW w:w="0" w:type="auto"/>
            <w:vAlign w:val="center"/>
            <w:hideMark/>
          </w:tcPr>
          <w:p w14:paraId="0E498A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641652" w14:textId="77777777" w:rsidR="00D67926" w:rsidRDefault="008D6FB8">
            <w:pPr>
              <w:rPr>
                <w:rFonts w:eastAsia="Times New Roman"/>
                <w:lang w:val="en-US"/>
              </w:rPr>
            </w:pPr>
            <w:r>
              <w:rPr>
                <w:rFonts w:eastAsia="Times New Roman"/>
                <w:lang w:val="en-US"/>
              </w:rPr>
              <w:t xml:space="preserve">Who or what the investigation is to be performed on. This is usually a human patient, but diagnostic tests can also be requested on animals, groups of humans or animals, devices such as dialysis machines, or even locations (typically for environmental scans). </w:t>
            </w:r>
          </w:p>
        </w:tc>
      </w:tr>
      <w:tr w:rsidR="00D67926" w14:paraId="7D01C735" w14:textId="77777777">
        <w:trPr>
          <w:divId w:val="1664770817"/>
          <w:tblCellSpacing w:w="15" w:type="dxa"/>
        </w:trPr>
        <w:tc>
          <w:tcPr>
            <w:tcW w:w="0" w:type="auto"/>
            <w:vAlign w:val="center"/>
            <w:hideMark/>
          </w:tcPr>
          <w:p w14:paraId="2D805AE0" w14:textId="77777777" w:rsidR="00D67926" w:rsidRDefault="008D6FB8">
            <w:pPr>
              <w:rPr>
                <w:rFonts w:eastAsia="Times New Roman"/>
                <w:lang w:val="en-US"/>
              </w:rPr>
            </w:pPr>
            <w:r>
              <w:rPr>
                <w:rFonts w:eastAsia="Times New Roman"/>
                <w:b/>
                <w:bCs/>
                <w:lang w:val="en-US"/>
              </w:rPr>
              <w:t>DiagnosticOrder.orderer</w:t>
            </w:r>
          </w:p>
        </w:tc>
        <w:tc>
          <w:tcPr>
            <w:tcW w:w="0" w:type="auto"/>
            <w:vAlign w:val="center"/>
            <w:hideMark/>
          </w:tcPr>
          <w:p w14:paraId="302B023E" w14:textId="77777777" w:rsidR="00D67926" w:rsidRDefault="00D67926">
            <w:pPr>
              <w:rPr>
                <w:rFonts w:eastAsia="Times New Roman"/>
                <w:lang w:val="en-US"/>
              </w:rPr>
            </w:pPr>
          </w:p>
        </w:tc>
      </w:tr>
      <w:tr w:rsidR="00D67926" w14:paraId="647C4CA1" w14:textId="77777777">
        <w:trPr>
          <w:divId w:val="1664770817"/>
          <w:tblCellSpacing w:w="15" w:type="dxa"/>
        </w:trPr>
        <w:tc>
          <w:tcPr>
            <w:tcW w:w="0" w:type="auto"/>
            <w:vAlign w:val="center"/>
            <w:hideMark/>
          </w:tcPr>
          <w:p w14:paraId="48442F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DBFCC0" w14:textId="77777777" w:rsidR="00D67926" w:rsidRDefault="008D6FB8">
            <w:pPr>
              <w:rPr>
                <w:rFonts w:eastAsia="Times New Roman"/>
                <w:lang w:val="en-US"/>
              </w:rPr>
            </w:pPr>
            <w:r>
              <w:rPr>
                <w:rFonts w:eastAsia="Times New Roman"/>
                <w:lang w:val="en-US"/>
              </w:rPr>
              <w:t>Who ordered the test</w:t>
            </w:r>
          </w:p>
        </w:tc>
      </w:tr>
      <w:tr w:rsidR="00D67926" w14:paraId="7E9336F7" w14:textId="77777777">
        <w:trPr>
          <w:divId w:val="1664770817"/>
          <w:tblCellSpacing w:w="15" w:type="dxa"/>
        </w:trPr>
        <w:tc>
          <w:tcPr>
            <w:tcW w:w="0" w:type="auto"/>
            <w:vAlign w:val="center"/>
            <w:hideMark/>
          </w:tcPr>
          <w:p w14:paraId="0F94B8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76AB37" w14:textId="77777777" w:rsidR="00D67926" w:rsidRDefault="008D6FB8">
            <w:pPr>
              <w:rPr>
                <w:rFonts w:eastAsia="Times New Roman"/>
                <w:lang w:val="en-US"/>
              </w:rPr>
            </w:pPr>
            <w:r>
              <w:rPr>
                <w:rFonts w:eastAsia="Times New Roman"/>
                <w:lang w:val="en-US"/>
              </w:rPr>
              <w:t>The practitioner that holds legal responsibility for ordering the investigation.</w:t>
            </w:r>
          </w:p>
        </w:tc>
      </w:tr>
      <w:tr w:rsidR="00D67926" w14:paraId="5F8FFE2E" w14:textId="77777777">
        <w:trPr>
          <w:divId w:val="1664770817"/>
          <w:tblCellSpacing w:w="15" w:type="dxa"/>
        </w:trPr>
        <w:tc>
          <w:tcPr>
            <w:tcW w:w="0" w:type="auto"/>
            <w:vAlign w:val="center"/>
            <w:hideMark/>
          </w:tcPr>
          <w:p w14:paraId="70B0A7B3" w14:textId="77777777" w:rsidR="00D67926" w:rsidRDefault="008D6FB8">
            <w:pPr>
              <w:rPr>
                <w:rFonts w:eastAsia="Times New Roman"/>
                <w:lang w:val="en-US"/>
              </w:rPr>
            </w:pPr>
            <w:r>
              <w:rPr>
                <w:rFonts w:eastAsia="Times New Roman"/>
                <w:b/>
                <w:bCs/>
                <w:lang w:val="en-US"/>
              </w:rPr>
              <w:t>DiagnosticOrder.identifier</w:t>
            </w:r>
          </w:p>
        </w:tc>
        <w:tc>
          <w:tcPr>
            <w:tcW w:w="0" w:type="auto"/>
            <w:vAlign w:val="center"/>
            <w:hideMark/>
          </w:tcPr>
          <w:p w14:paraId="441E758A" w14:textId="77777777" w:rsidR="00D67926" w:rsidRDefault="00D67926">
            <w:pPr>
              <w:rPr>
                <w:rFonts w:eastAsia="Times New Roman"/>
                <w:lang w:val="en-US"/>
              </w:rPr>
            </w:pPr>
          </w:p>
        </w:tc>
      </w:tr>
      <w:tr w:rsidR="00D67926" w14:paraId="714DD343" w14:textId="77777777">
        <w:trPr>
          <w:divId w:val="1664770817"/>
          <w:tblCellSpacing w:w="15" w:type="dxa"/>
        </w:trPr>
        <w:tc>
          <w:tcPr>
            <w:tcW w:w="0" w:type="auto"/>
            <w:vAlign w:val="center"/>
            <w:hideMark/>
          </w:tcPr>
          <w:p w14:paraId="32171C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B6DD1F" w14:textId="77777777" w:rsidR="00D67926" w:rsidRDefault="008D6FB8">
            <w:pPr>
              <w:rPr>
                <w:rFonts w:eastAsia="Times New Roman"/>
                <w:lang w:val="en-US"/>
              </w:rPr>
            </w:pPr>
            <w:r>
              <w:rPr>
                <w:rFonts w:eastAsia="Times New Roman"/>
                <w:lang w:val="en-US"/>
              </w:rPr>
              <w:t>Identifiers assigned to this order</w:t>
            </w:r>
          </w:p>
        </w:tc>
      </w:tr>
      <w:tr w:rsidR="00D67926" w14:paraId="61E20230" w14:textId="77777777">
        <w:trPr>
          <w:divId w:val="1664770817"/>
          <w:tblCellSpacing w:w="15" w:type="dxa"/>
        </w:trPr>
        <w:tc>
          <w:tcPr>
            <w:tcW w:w="0" w:type="auto"/>
            <w:vAlign w:val="center"/>
            <w:hideMark/>
          </w:tcPr>
          <w:p w14:paraId="51AEAB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037D13" w14:textId="77777777" w:rsidR="00D67926" w:rsidRDefault="008D6FB8">
            <w:pPr>
              <w:rPr>
                <w:rFonts w:eastAsia="Times New Roman"/>
                <w:lang w:val="en-US"/>
              </w:rPr>
            </w:pPr>
            <w:r>
              <w:rPr>
                <w:rFonts w:eastAsia="Times New Roman"/>
                <w:lang w:val="en-US"/>
              </w:rPr>
              <w:t>Identifiers assigned to this order instance by the orderer and/or the receiver and/or order fulfiller.</w:t>
            </w:r>
          </w:p>
        </w:tc>
      </w:tr>
      <w:tr w:rsidR="00D67926" w14:paraId="4637612B" w14:textId="77777777">
        <w:trPr>
          <w:divId w:val="1664770817"/>
          <w:tblCellSpacing w:w="15" w:type="dxa"/>
        </w:trPr>
        <w:tc>
          <w:tcPr>
            <w:tcW w:w="0" w:type="auto"/>
            <w:vAlign w:val="center"/>
            <w:hideMark/>
          </w:tcPr>
          <w:p w14:paraId="367AE5C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3CE8E57" w14:textId="77777777" w:rsidR="00D67926" w:rsidRDefault="008D6FB8">
            <w:pPr>
              <w:rPr>
                <w:rFonts w:eastAsia="Times New Roman"/>
                <w:lang w:val="en-US"/>
              </w:rPr>
            </w:pPr>
            <w:r>
              <w:rPr>
                <w:rFonts w:eastAsia="Times New Roman"/>
                <w:lang w:val="en-US"/>
              </w:rPr>
              <w:t xml:space="preserve">The </w:t>
            </w:r>
            <w:proofErr w:type="gramStart"/>
            <w:r>
              <w:rPr>
                <w:rFonts w:eastAsia="Times New Roman"/>
                <w:lang w:val="en-US"/>
              </w:rPr>
              <w:t>identifier.type</w:t>
            </w:r>
            <w:proofErr w:type="gramEnd"/>
            <w:r>
              <w:rPr>
                <w:rFonts w:eastAsia="Times New Roman"/>
                <w:lang w:val="en-US"/>
              </w:rPr>
              <w:t xml:space="preserve"> element is used to distinguish between the identifiers assigned by the orderer (known as the 'Placer' in HL7 v2 ) and the producer of the observations in response to the order ( known the 'Filler' in HL7 v2) . For further discussion and examples see the [notes </w:t>
            </w:r>
            <w:proofErr w:type="gramStart"/>
            <w:r>
              <w:rPr>
                <w:rFonts w:eastAsia="Times New Roman"/>
                <w:lang w:val="en-US"/>
              </w:rPr>
              <w:t>section](</w:t>
            </w:r>
            <w:proofErr w:type="gramEnd"/>
            <w:r>
              <w:rPr>
                <w:rFonts w:eastAsia="Times New Roman"/>
                <w:lang w:val="en-US"/>
              </w:rPr>
              <w:t xml:space="preserve">diagnosticorder.html#4.22.4) below. </w:t>
            </w:r>
          </w:p>
        </w:tc>
      </w:tr>
      <w:tr w:rsidR="00D67926" w14:paraId="50842921" w14:textId="77777777">
        <w:trPr>
          <w:divId w:val="1664770817"/>
          <w:tblCellSpacing w:w="15" w:type="dxa"/>
        </w:trPr>
        <w:tc>
          <w:tcPr>
            <w:tcW w:w="0" w:type="auto"/>
            <w:vAlign w:val="center"/>
            <w:hideMark/>
          </w:tcPr>
          <w:p w14:paraId="559785FD" w14:textId="77777777" w:rsidR="00D67926" w:rsidRDefault="008D6FB8">
            <w:pPr>
              <w:rPr>
                <w:rFonts w:eastAsia="Times New Roman"/>
                <w:lang w:val="en-US"/>
              </w:rPr>
            </w:pPr>
            <w:r>
              <w:rPr>
                <w:rFonts w:eastAsia="Times New Roman"/>
                <w:b/>
                <w:bCs/>
                <w:lang w:val="en-US"/>
              </w:rPr>
              <w:t>DiagnosticOrder.encounter</w:t>
            </w:r>
          </w:p>
        </w:tc>
        <w:tc>
          <w:tcPr>
            <w:tcW w:w="0" w:type="auto"/>
            <w:vAlign w:val="center"/>
            <w:hideMark/>
          </w:tcPr>
          <w:p w14:paraId="30FC0CCF" w14:textId="77777777" w:rsidR="00D67926" w:rsidRDefault="00D67926">
            <w:pPr>
              <w:rPr>
                <w:rFonts w:eastAsia="Times New Roman"/>
                <w:lang w:val="en-US"/>
              </w:rPr>
            </w:pPr>
          </w:p>
        </w:tc>
      </w:tr>
      <w:tr w:rsidR="00D67926" w14:paraId="43E1527C" w14:textId="77777777">
        <w:trPr>
          <w:divId w:val="1664770817"/>
          <w:tblCellSpacing w:w="15" w:type="dxa"/>
        </w:trPr>
        <w:tc>
          <w:tcPr>
            <w:tcW w:w="0" w:type="auto"/>
            <w:vAlign w:val="center"/>
            <w:hideMark/>
          </w:tcPr>
          <w:p w14:paraId="792ABF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F66DDB" w14:textId="77777777" w:rsidR="00D67926" w:rsidRDefault="008D6FB8">
            <w:pPr>
              <w:rPr>
                <w:rFonts w:eastAsia="Times New Roman"/>
                <w:lang w:val="en-US"/>
              </w:rPr>
            </w:pPr>
            <w:r>
              <w:rPr>
                <w:rFonts w:eastAsia="Times New Roman"/>
                <w:lang w:val="en-US"/>
              </w:rPr>
              <w:t>The encounter that this diagnostic order is associated with</w:t>
            </w:r>
          </w:p>
        </w:tc>
      </w:tr>
      <w:tr w:rsidR="00D67926" w14:paraId="2966919B" w14:textId="77777777">
        <w:trPr>
          <w:divId w:val="1664770817"/>
          <w:tblCellSpacing w:w="15" w:type="dxa"/>
        </w:trPr>
        <w:tc>
          <w:tcPr>
            <w:tcW w:w="0" w:type="auto"/>
            <w:vAlign w:val="center"/>
            <w:hideMark/>
          </w:tcPr>
          <w:p w14:paraId="362636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053246" w14:textId="77777777"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14:paraId="3F4D600B" w14:textId="77777777">
        <w:trPr>
          <w:divId w:val="1664770817"/>
          <w:tblCellSpacing w:w="15" w:type="dxa"/>
        </w:trPr>
        <w:tc>
          <w:tcPr>
            <w:tcW w:w="0" w:type="auto"/>
            <w:vAlign w:val="center"/>
            <w:hideMark/>
          </w:tcPr>
          <w:p w14:paraId="5EECA99E" w14:textId="77777777" w:rsidR="00D67926" w:rsidRDefault="008D6FB8">
            <w:pPr>
              <w:rPr>
                <w:rFonts w:eastAsia="Times New Roman"/>
                <w:lang w:val="en-US"/>
              </w:rPr>
            </w:pPr>
            <w:r>
              <w:rPr>
                <w:rFonts w:eastAsia="Times New Roman"/>
                <w:b/>
                <w:bCs/>
                <w:lang w:val="en-US"/>
              </w:rPr>
              <w:t>DiagnosticOrder.reason</w:t>
            </w:r>
          </w:p>
        </w:tc>
        <w:tc>
          <w:tcPr>
            <w:tcW w:w="0" w:type="auto"/>
            <w:vAlign w:val="center"/>
            <w:hideMark/>
          </w:tcPr>
          <w:p w14:paraId="38340916" w14:textId="77777777" w:rsidR="00D67926" w:rsidRDefault="00D67926">
            <w:pPr>
              <w:rPr>
                <w:rFonts w:eastAsia="Times New Roman"/>
                <w:lang w:val="en-US"/>
              </w:rPr>
            </w:pPr>
          </w:p>
        </w:tc>
      </w:tr>
      <w:tr w:rsidR="00D67926" w14:paraId="3CC89C90" w14:textId="77777777">
        <w:trPr>
          <w:divId w:val="1664770817"/>
          <w:tblCellSpacing w:w="15" w:type="dxa"/>
        </w:trPr>
        <w:tc>
          <w:tcPr>
            <w:tcW w:w="0" w:type="auto"/>
            <w:vAlign w:val="center"/>
            <w:hideMark/>
          </w:tcPr>
          <w:p w14:paraId="166A51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CC1EDC" w14:textId="77777777" w:rsidR="00D67926" w:rsidRDefault="008D6FB8">
            <w:pPr>
              <w:rPr>
                <w:rFonts w:eastAsia="Times New Roman"/>
                <w:lang w:val="en-US"/>
              </w:rPr>
            </w:pPr>
            <w:r>
              <w:rPr>
                <w:rFonts w:eastAsia="Times New Roman"/>
                <w:lang w:val="en-US"/>
              </w:rPr>
              <w:t>Explanation/Justification for test</w:t>
            </w:r>
          </w:p>
        </w:tc>
      </w:tr>
      <w:tr w:rsidR="00D67926" w14:paraId="422C70F4" w14:textId="77777777">
        <w:trPr>
          <w:divId w:val="1664770817"/>
          <w:tblCellSpacing w:w="15" w:type="dxa"/>
        </w:trPr>
        <w:tc>
          <w:tcPr>
            <w:tcW w:w="0" w:type="auto"/>
            <w:vAlign w:val="center"/>
            <w:hideMark/>
          </w:tcPr>
          <w:p w14:paraId="772B14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BCA5AB" w14:textId="77777777" w:rsidR="00D67926" w:rsidRDefault="008D6FB8">
            <w:pPr>
              <w:rPr>
                <w:rFonts w:eastAsia="Times New Roman"/>
                <w:lang w:val="en-US"/>
              </w:rPr>
            </w:pPr>
            <w:r>
              <w:rPr>
                <w:rFonts w:eastAsia="Times New Roman"/>
                <w:lang w:val="en-US"/>
              </w:rPr>
              <w:t xml:space="preserve">An explanation or justification for why this diagnostic investigation is being requested. This is often for billing purposes. May relate to the resources referred to in supportingInformation. </w:t>
            </w:r>
          </w:p>
        </w:tc>
      </w:tr>
      <w:tr w:rsidR="00D67926" w14:paraId="0D3692A1" w14:textId="77777777">
        <w:trPr>
          <w:divId w:val="1664770817"/>
          <w:tblCellSpacing w:w="15" w:type="dxa"/>
        </w:trPr>
        <w:tc>
          <w:tcPr>
            <w:tcW w:w="0" w:type="auto"/>
            <w:vAlign w:val="center"/>
            <w:hideMark/>
          </w:tcPr>
          <w:p w14:paraId="3DF626B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373D47" w14:textId="77777777" w:rsidR="00D67926" w:rsidRDefault="008D6FB8">
            <w:pPr>
              <w:rPr>
                <w:rFonts w:eastAsia="Times New Roman"/>
                <w:lang w:val="en-US"/>
              </w:rPr>
            </w:pPr>
            <w:r>
              <w:rPr>
                <w:rFonts w:eastAsia="Times New Roman"/>
                <w:lang w:val="en-US"/>
              </w:rPr>
              <w:t xml:space="preserve">This may be used to decide how the diagnostic investigation will be performed, or even if it will be performed at all. Use CodeableConcept text element </w:t>
            </w:r>
            <w:r>
              <w:rPr>
                <w:rFonts w:eastAsia="Times New Roman"/>
                <w:lang w:val="en-US"/>
              </w:rPr>
              <w:lastRenderedPageBreak/>
              <w:t xml:space="preserve">if the data is free (uncoded) text as shown in the [CT Scan </w:t>
            </w:r>
            <w:proofErr w:type="gramStart"/>
            <w:r>
              <w:rPr>
                <w:rFonts w:eastAsia="Times New Roman"/>
                <w:lang w:val="en-US"/>
              </w:rPr>
              <w:t>example](</w:t>
            </w:r>
            <w:proofErr w:type="gramEnd"/>
            <w:r>
              <w:rPr>
                <w:rFonts w:eastAsia="Times New Roman"/>
                <w:lang w:val="en-US"/>
              </w:rPr>
              <w:t xml:space="preserve">diagnosticorder-example-di.html). </w:t>
            </w:r>
          </w:p>
        </w:tc>
      </w:tr>
      <w:tr w:rsidR="00D67926" w14:paraId="495B66A0" w14:textId="77777777">
        <w:trPr>
          <w:divId w:val="1664770817"/>
          <w:tblCellSpacing w:w="15" w:type="dxa"/>
        </w:trPr>
        <w:tc>
          <w:tcPr>
            <w:tcW w:w="0" w:type="auto"/>
            <w:vAlign w:val="center"/>
            <w:hideMark/>
          </w:tcPr>
          <w:p w14:paraId="01A3E90F"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08308B44" w14:textId="77777777" w:rsidR="00D67926" w:rsidRDefault="008D6FB8">
            <w:pPr>
              <w:rPr>
                <w:rFonts w:eastAsia="Times New Roman"/>
                <w:lang w:val="en-US"/>
              </w:rPr>
            </w:pPr>
            <w:r>
              <w:rPr>
                <w:rFonts w:eastAsia="Times New Roman"/>
                <w:lang w:val="en-US"/>
              </w:rPr>
              <w:t>Diagnosis or problem codes justifying the reason for requesting the diagnostic investigation</w:t>
            </w:r>
          </w:p>
        </w:tc>
      </w:tr>
      <w:tr w:rsidR="00D67926" w14:paraId="4849931B" w14:textId="77777777">
        <w:trPr>
          <w:divId w:val="1664770817"/>
          <w:tblCellSpacing w:w="15" w:type="dxa"/>
        </w:trPr>
        <w:tc>
          <w:tcPr>
            <w:tcW w:w="0" w:type="auto"/>
            <w:vAlign w:val="center"/>
            <w:hideMark/>
          </w:tcPr>
          <w:p w14:paraId="527CF2EF" w14:textId="77777777" w:rsidR="00D67926" w:rsidRDefault="008D6FB8">
            <w:pPr>
              <w:rPr>
                <w:rFonts w:eastAsia="Times New Roman"/>
                <w:lang w:val="en-US"/>
              </w:rPr>
            </w:pPr>
            <w:r>
              <w:rPr>
                <w:rFonts w:eastAsia="Times New Roman"/>
                <w:b/>
                <w:bCs/>
                <w:lang w:val="en-US"/>
              </w:rPr>
              <w:t>DiagnosticOrder.supportingInformation</w:t>
            </w:r>
          </w:p>
        </w:tc>
        <w:tc>
          <w:tcPr>
            <w:tcW w:w="0" w:type="auto"/>
            <w:vAlign w:val="center"/>
            <w:hideMark/>
          </w:tcPr>
          <w:p w14:paraId="1E80A513" w14:textId="77777777" w:rsidR="00D67926" w:rsidRDefault="00D67926">
            <w:pPr>
              <w:rPr>
                <w:rFonts w:eastAsia="Times New Roman"/>
                <w:lang w:val="en-US"/>
              </w:rPr>
            </w:pPr>
          </w:p>
        </w:tc>
      </w:tr>
      <w:tr w:rsidR="00D67926" w14:paraId="48F6514C" w14:textId="77777777">
        <w:trPr>
          <w:divId w:val="1664770817"/>
          <w:tblCellSpacing w:w="15" w:type="dxa"/>
        </w:trPr>
        <w:tc>
          <w:tcPr>
            <w:tcW w:w="0" w:type="auto"/>
            <w:vAlign w:val="center"/>
            <w:hideMark/>
          </w:tcPr>
          <w:p w14:paraId="499D5E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3B8F54" w14:textId="77777777" w:rsidR="00D67926" w:rsidRDefault="008D6FB8">
            <w:pPr>
              <w:rPr>
                <w:rFonts w:eastAsia="Times New Roman"/>
                <w:lang w:val="en-US"/>
              </w:rPr>
            </w:pPr>
            <w:r>
              <w:rPr>
                <w:rFonts w:eastAsia="Times New Roman"/>
                <w:lang w:val="en-US"/>
              </w:rPr>
              <w:t>Additional clinical information</w:t>
            </w:r>
          </w:p>
        </w:tc>
      </w:tr>
      <w:tr w:rsidR="00D67926" w14:paraId="4DC5C383" w14:textId="77777777">
        <w:trPr>
          <w:divId w:val="1664770817"/>
          <w:tblCellSpacing w:w="15" w:type="dxa"/>
        </w:trPr>
        <w:tc>
          <w:tcPr>
            <w:tcW w:w="0" w:type="auto"/>
            <w:vAlign w:val="center"/>
            <w:hideMark/>
          </w:tcPr>
          <w:p w14:paraId="2C99AAE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3E0EAD" w14:textId="77777777" w:rsidR="00D67926" w:rsidRDefault="008D6FB8">
            <w:pPr>
              <w:rPr>
                <w:rFonts w:eastAsia="Times New Roman"/>
                <w:lang w:val="en-US"/>
              </w:rPr>
            </w:pPr>
            <w:r>
              <w:rPr>
                <w:rFonts w:eastAsia="Times New Roman"/>
                <w:lang w:val="en-US"/>
              </w:rPr>
              <w:t xml:space="preserve">Additional clinical information about the patient or specimen that may influence test interpretations. This includes observations explicitly requested by the producer(filler) to provide context or supporting information needed to complete the order. </w:t>
            </w:r>
          </w:p>
        </w:tc>
      </w:tr>
      <w:tr w:rsidR="00D67926" w14:paraId="405AC6E9" w14:textId="77777777">
        <w:trPr>
          <w:divId w:val="1664770817"/>
          <w:tblCellSpacing w:w="15" w:type="dxa"/>
        </w:trPr>
        <w:tc>
          <w:tcPr>
            <w:tcW w:w="0" w:type="auto"/>
            <w:vAlign w:val="center"/>
            <w:hideMark/>
          </w:tcPr>
          <w:p w14:paraId="36EA491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501C7CC" w14:textId="77777777" w:rsidR="00D67926" w:rsidRDefault="008D6FB8">
            <w:pPr>
              <w:rPr>
                <w:rFonts w:eastAsia="Times New Roman"/>
                <w:lang w:val="en-US"/>
              </w:rPr>
            </w:pPr>
            <w:r>
              <w:rPr>
                <w:rFonts w:eastAsia="Times New Roman"/>
                <w:lang w:val="en-US"/>
              </w:rPr>
              <w:t xml:space="preserve">This information includes diagnosis, clinical findings and other observations. In laboratory ordering these are typically referred to as "ask at order entry questions (AOEs)". Examples include reporting the amount of inspired oxygen for blood gasses, the point in the menstrual cycle for cervical pap tests, and other conditions that influence test interpretations. </w:t>
            </w:r>
          </w:p>
        </w:tc>
      </w:tr>
      <w:tr w:rsidR="00D67926" w14:paraId="63A861AF" w14:textId="77777777">
        <w:trPr>
          <w:divId w:val="1664770817"/>
          <w:tblCellSpacing w:w="15" w:type="dxa"/>
        </w:trPr>
        <w:tc>
          <w:tcPr>
            <w:tcW w:w="0" w:type="auto"/>
            <w:vAlign w:val="center"/>
            <w:hideMark/>
          </w:tcPr>
          <w:p w14:paraId="758D9E6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502B361" w14:textId="77777777" w:rsidR="00D67926" w:rsidRDefault="008D6FB8">
            <w:pPr>
              <w:rPr>
                <w:rFonts w:eastAsia="Times New Roman"/>
                <w:lang w:val="en-US"/>
              </w:rPr>
            </w:pPr>
            <w:r>
              <w:rPr>
                <w:rFonts w:eastAsia="Times New Roman"/>
                <w:lang w:val="en-US"/>
              </w:rPr>
              <w:t>Ask at order entry question</w:t>
            </w:r>
          </w:p>
        </w:tc>
      </w:tr>
      <w:tr w:rsidR="00D67926" w14:paraId="486FD748" w14:textId="77777777">
        <w:trPr>
          <w:divId w:val="1664770817"/>
          <w:tblCellSpacing w:w="15" w:type="dxa"/>
        </w:trPr>
        <w:tc>
          <w:tcPr>
            <w:tcW w:w="0" w:type="auto"/>
            <w:vAlign w:val="center"/>
            <w:hideMark/>
          </w:tcPr>
          <w:p w14:paraId="4DB8616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57E46D3" w14:textId="77777777" w:rsidR="00D67926" w:rsidRDefault="008D6FB8">
            <w:pPr>
              <w:rPr>
                <w:rFonts w:eastAsia="Times New Roman"/>
                <w:lang w:val="en-US"/>
              </w:rPr>
            </w:pPr>
            <w:r>
              <w:rPr>
                <w:rFonts w:eastAsia="Times New Roman"/>
                <w:lang w:val="en-US"/>
              </w:rPr>
              <w:t>AOE</w:t>
            </w:r>
          </w:p>
        </w:tc>
      </w:tr>
      <w:tr w:rsidR="00D67926" w14:paraId="70C592E6" w14:textId="77777777">
        <w:trPr>
          <w:divId w:val="1664770817"/>
          <w:tblCellSpacing w:w="15" w:type="dxa"/>
        </w:trPr>
        <w:tc>
          <w:tcPr>
            <w:tcW w:w="0" w:type="auto"/>
            <w:vAlign w:val="center"/>
            <w:hideMark/>
          </w:tcPr>
          <w:p w14:paraId="05A2BBB4" w14:textId="77777777" w:rsidR="00D67926" w:rsidRDefault="008D6FB8">
            <w:pPr>
              <w:rPr>
                <w:rFonts w:eastAsia="Times New Roman"/>
                <w:lang w:val="en-US"/>
              </w:rPr>
            </w:pPr>
            <w:r>
              <w:rPr>
                <w:rFonts w:eastAsia="Times New Roman"/>
                <w:b/>
                <w:bCs/>
                <w:lang w:val="en-US"/>
              </w:rPr>
              <w:t>DiagnosticOrder.specimen</w:t>
            </w:r>
          </w:p>
        </w:tc>
        <w:tc>
          <w:tcPr>
            <w:tcW w:w="0" w:type="auto"/>
            <w:vAlign w:val="center"/>
            <w:hideMark/>
          </w:tcPr>
          <w:p w14:paraId="4F079400" w14:textId="77777777" w:rsidR="00D67926" w:rsidRDefault="00D67926">
            <w:pPr>
              <w:rPr>
                <w:rFonts w:eastAsia="Times New Roman"/>
                <w:lang w:val="en-US"/>
              </w:rPr>
            </w:pPr>
          </w:p>
        </w:tc>
      </w:tr>
      <w:tr w:rsidR="00D67926" w14:paraId="38088B32" w14:textId="77777777">
        <w:trPr>
          <w:divId w:val="1664770817"/>
          <w:tblCellSpacing w:w="15" w:type="dxa"/>
        </w:trPr>
        <w:tc>
          <w:tcPr>
            <w:tcW w:w="0" w:type="auto"/>
            <w:vAlign w:val="center"/>
            <w:hideMark/>
          </w:tcPr>
          <w:p w14:paraId="66A165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C5D1A5" w14:textId="77777777" w:rsidR="00D67926" w:rsidRDefault="008D6FB8">
            <w:pPr>
              <w:rPr>
                <w:rFonts w:eastAsia="Times New Roman"/>
                <w:lang w:val="en-US"/>
              </w:rPr>
            </w:pPr>
            <w:r>
              <w:rPr>
                <w:rFonts w:eastAsia="Times New Roman"/>
                <w:lang w:val="en-US"/>
              </w:rPr>
              <w:t>If the whole order relates to specific specimens</w:t>
            </w:r>
          </w:p>
        </w:tc>
      </w:tr>
      <w:tr w:rsidR="00D67926" w14:paraId="623B8BB0" w14:textId="77777777">
        <w:trPr>
          <w:divId w:val="1664770817"/>
          <w:tblCellSpacing w:w="15" w:type="dxa"/>
        </w:trPr>
        <w:tc>
          <w:tcPr>
            <w:tcW w:w="0" w:type="auto"/>
            <w:vAlign w:val="center"/>
            <w:hideMark/>
          </w:tcPr>
          <w:p w14:paraId="3AD0D85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08D0B4" w14:textId="77777777" w:rsidR="00D67926" w:rsidRDefault="008D6FB8">
            <w:pPr>
              <w:rPr>
                <w:rFonts w:eastAsia="Times New Roman"/>
                <w:lang w:val="en-US"/>
              </w:rPr>
            </w:pPr>
            <w:r>
              <w:rPr>
                <w:rFonts w:eastAsia="Times New Roman"/>
                <w:lang w:val="en-US"/>
              </w:rPr>
              <w:t>One or more specimens that the diagnostic investigation is about.</w:t>
            </w:r>
          </w:p>
        </w:tc>
      </w:tr>
      <w:tr w:rsidR="00D67926" w14:paraId="17BCDB24" w14:textId="77777777">
        <w:trPr>
          <w:divId w:val="1664770817"/>
          <w:tblCellSpacing w:w="15" w:type="dxa"/>
        </w:trPr>
        <w:tc>
          <w:tcPr>
            <w:tcW w:w="0" w:type="auto"/>
            <w:vAlign w:val="center"/>
            <w:hideMark/>
          </w:tcPr>
          <w:p w14:paraId="216ADA5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474208" w14:textId="77777777" w:rsidR="00D67926" w:rsidRDefault="008D6FB8">
            <w:pPr>
              <w:rPr>
                <w:rFonts w:eastAsia="Times New Roman"/>
                <w:lang w:val="en-US"/>
              </w:rPr>
            </w:pPr>
            <w:r>
              <w:rPr>
                <w:rFonts w:eastAsia="Times New Roman"/>
                <w:lang w:val="en-US"/>
              </w:rPr>
              <w:t xml:space="preserve">Many investigation requests will create a need for specimens, but the request itself is not actually about the specimens. This is provided for when the diagnostic investigation is requested on already existing specimens. </w:t>
            </w:r>
          </w:p>
        </w:tc>
      </w:tr>
      <w:tr w:rsidR="00D67926" w14:paraId="7E123F51" w14:textId="77777777">
        <w:trPr>
          <w:divId w:val="1664770817"/>
          <w:tblCellSpacing w:w="15" w:type="dxa"/>
        </w:trPr>
        <w:tc>
          <w:tcPr>
            <w:tcW w:w="0" w:type="auto"/>
            <w:vAlign w:val="center"/>
            <w:hideMark/>
          </w:tcPr>
          <w:p w14:paraId="432FAA54" w14:textId="77777777" w:rsidR="00D67926" w:rsidRDefault="008D6FB8">
            <w:pPr>
              <w:rPr>
                <w:rFonts w:eastAsia="Times New Roman"/>
                <w:lang w:val="en-US"/>
              </w:rPr>
            </w:pPr>
            <w:r>
              <w:rPr>
                <w:rFonts w:eastAsia="Times New Roman"/>
                <w:b/>
                <w:bCs/>
                <w:lang w:val="en-US"/>
              </w:rPr>
              <w:t>DiagnosticOrder.status</w:t>
            </w:r>
          </w:p>
        </w:tc>
        <w:tc>
          <w:tcPr>
            <w:tcW w:w="0" w:type="auto"/>
            <w:vAlign w:val="center"/>
            <w:hideMark/>
          </w:tcPr>
          <w:p w14:paraId="16A61F7A" w14:textId="77777777" w:rsidR="00D67926" w:rsidRDefault="00D67926">
            <w:pPr>
              <w:rPr>
                <w:rFonts w:eastAsia="Times New Roman"/>
                <w:lang w:val="en-US"/>
              </w:rPr>
            </w:pPr>
          </w:p>
        </w:tc>
      </w:tr>
      <w:tr w:rsidR="00D67926" w14:paraId="76D4E6DF" w14:textId="77777777">
        <w:trPr>
          <w:divId w:val="1664770817"/>
          <w:tblCellSpacing w:w="15" w:type="dxa"/>
        </w:trPr>
        <w:tc>
          <w:tcPr>
            <w:tcW w:w="0" w:type="auto"/>
            <w:vAlign w:val="center"/>
            <w:hideMark/>
          </w:tcPr>
          <w:p w14:paraId="1D1408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A55C5B" w14:textId="77777777" w:rsidR="00D67926" w:rsidRDefault="008D6FB8">
            <w:pPr>
              <w:rPr>
                <w:rFonts w:eastAsia="Times New Roman"/>
                <w:lang w:val="en-US"/>
              </w:rPr>
            </w:pPr>
            <w:r>
              <w:rPr>
                <w:rFonts w:eastAsia="Times New Roman"/>
                <w:lang w:val="en-US"/>
              </w:rPr>
              <w:t>The status of the order.</w:t>
            </w:r>
          </w:p>
        </w:tc>
      </w:tr>
      <w:tr w:rsidR="00D67926" w14:paraId="62D1E27D" w14:textId="77777777">
        <w:trPr>
          <w:divId w:val="1664770817"/>
          <w:tblCellSpacing w:w="15" w:type="dxa"/>
        </w:trPr>
        <w:tc>
          <w:tcPr>
            <w:tcW w:w="0" w:type="auto"/>
            <w:vAlign w:val="center"/>
            <w:hideMark/>
          </w:tcPr>
          <w:p w14:paraId="60A9F4B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31E0C7C" w14:textId="77777777" w:rsidR="00D67926" w:rsidRDefault="008D6FB8">
            <w:pPr>
              <w:rPr>
                <w:rFonts w:eastAsia="Times New Roman"/>
                <w:lang w:val="en-US"/>
              </w:rPr>
            </w:pPr>
            <w:proofErr w:type="gramStart"/>
            <w:r>
              <w:rPr>
                <w:rFonts w:eastAsia="Times New Roman"/>
                <w:lang w:val="en-US"/>
              </w:rPr>
              <w:t>Typically</w:t>
            </w:r>
            <w:proofErr w:type="gramEnd"/>
            <w:r>
              <w:rPr>
                <w:rFonts w:eastAsia="Times New Roman"/>
                <w:lang w:val="en-US"/>
              </w:rPr>
              <w:t xml:space="preserve"> the system placing the order sets the status to requested. Thereafter, the order is maintained by the receiver that updates the status as the request is handled. </w:t>
            </w:r>
          </w:p>
        </w:tc>
      </w:tr>
      <w:tr w:rsidR="00D67926" w14:paraId="73540DAF" w14:textId="77777777">
        <w:trPr>
          <w:divId w:val="1664770817"/>
          <w:tblCellSpacing w:w="15" w:type="dxa"/>
        </w:trPr>
        <w:tc>
          <w:tcPr>
            <w:tcW w:w="0" w:type="auto"/>
            <w:vAlign w:val="center"/>
            <w:hideMark/>
          </w:tcPr>
          <w:p w14:paraId="28EAAF8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5D7B67" w14:textId="77777777" w:rsidR="00D67926" w:rsidRDefault="008D6FB8">
            <w:pPr>
              <w:rPr>
                <w:rFonts w:eastAsia="Times New Roman"/>
                <w:lang w:val="en-US"/>
              </w:rPr>
            </w:pPr>
            <w:r>
              <w:rPr>
                <w:rFonts w:eastAsia="Times New Roman"/>
                <w:lang w:val="en-US"/>
              </w:rPr>
              <w:t>The status of a diagnostic order</w:t>
            </w:r>
          </w:p>
        </w:tc>
      </w:tr>
      <w:tr w:rsidR="00D67926" w14:paraId="166C3EF5" w14:textId="77777777">
        <w:trPr>
          <w:divId w:val="1664770817"/>
          <w:tblCellSpacing w:w="15" w:type="dxa"/>
        </w:trPr>
        <w:tc>
          <w:tcPr>
            <w:tcW w:w="0" w:type="auto"/>
            <w:vAlign w:val="center"/>
            <w:hideMark/>
          </w:tcPr>
          <w:p w14:paraId="7A9DE8A8" w14:textId="77777777" w:rsidR="00D67926" w:rsidRDefault="008D6FB8">
            <w:pPr>
              <w:rPr>
                <w:rFonts w:eastAsia="Times New Roman"/>
                <w:lang w:val="en-US"/>
              </w:rPr>
            </w:pPr>
            <w:r>
              <w:rPr>
                <w:rFonts w:eastAsia="Times New Roman"/>
                <w:b/>
                <w:bCs/>
                <w:lang w:val="en-US"/>
              </w:rPr>
              <w:t>DiagnosticOrder.priority</w:t>
            </w:r>
          </w:p>
        </w:tc>
        <w:tc>
          <w:tcPr>
            <w:tcW w:w="0" w:type="auto"/>
            <w:vAlign w:val="center"/>
            <w:hideMark/>
          </w:tcPr>
          <w:p w14:paraId="16F37F6D" w14:textId="77777777" w:rsidR="00D67926" w:rsidRDefault="00D67926">
            <w:pPr>
              <w:rPr>
                <w:rFonts w:eastAsia="Times New Roman"/>
                <w:lang w:val="en-US"/>
              </w:rPr>
            </w:pPr>
          </w:p>
        </w:tc>
      </w:tr>
      <w:tr w:rsidR="00D67926" w14:paraId="3F80E312" w14:textId="77777777">
        <w:trPr>
          <w:divId w:val="1664770817"/>
          <w:tblCellSpacing w:w="15" w:type="dxa"/>
        </w:trPr>
        <w:tc>
          <w:tcPr>
            <w:tcW w:w="0" w:type="auto"/>
            <w:vAlign w:val="center"/>
            <w:hideMark/>
          </w:tcPr>
          <w:p w14:paraId="51B805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CA6B3E" w14:textId="77777777" w:rsidR="00D67926" w:rsidRDefault="008D6FB8">
            <w:pPr>
              <w:rPr>
                <w:rFonts w:eastAsia="Times New Roman"/>
                <w:lang w:val="en-US"/>
              </w:rPr>
            </w:pPr>
            <w:r>
              <w:rPr>
                <w:rFonts w:eastAsia="Times New Roman"/>
                <w:lang w:val="en-US"/>
              </w:rPr>
              <w:t>The clinical priority associated with this order.</w:t>
            </w:r>
          </w:p>
        </w:tc>
      </w:tr>
      <w:tr w:rsidR="00D67926" w14:paraId="727EED05" w14:textId="77777777">
        <w:trPr>
          <w:divId w:val="1664770817"/>
          <w:tblCellSpacing w:w="15" w:type="dxa"/>
        </w:trPr>
        <w:tc>
          <w:tcPr>
            <w:tcW w:w="0" w:type="auto"/>
            <w:vAlign w:val="center"/>
            <w:hideMark/>
          </w:tcPr>
          <w:p w14:paraId="4E93F03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729305" w14:textId="77777777" w:rsidR="00D67926" w:rsidRDefault="008D6FB8">
            <w:pPr>
              <w:rPr>
                <w:rFonts w:eastAsia="Times New Roman"/>
                <w:lang w:val="en-US"/>
              </w:rPr>
            </w:pPr>
            <w:r>
              <w:rPr>
                <w:rFonts w:eastAsia="Times New Roman"/>
                <w:lang w:val="en-US"/>
              </w:rPr>
              <w:t xml:space="preserve">The Order resource also has a priority. Generally, these should be the same, but they can be different, </w:t>
            </w:r>
            <w:r>
              <w:rPr>
                <w:rFonts w:eastAsia="Times New Roman"/>
                <w:lang w:val="en-US"/>
              </w:rPr>
              <w:lastRenderedPageBreak/>
              <w:t xml:space="preserve">for instance in the case where the clinician indicates that the order is urgent, but the subsequent workflow process overrule this priority for some reason. The effective default value is "normal". </w:t>
            </w:r>
          </w:p>
        </w:tc>
      </w:tr>
      <w:tr w:rsidR="00D67926" w14:paraId="558969C1" w14:textId="77777777">
        <w:trPr>
          <w:divId w:val="1664770817"/>
          <w:tblCellSpacing w:w="15" w:type="dxa"/>
        </w:trPr>
        <w:tc>
          <w:tcPr>
            <w:tcW w:w="0" w:type="auto"/>
            <w:vAlign w:val="center"/>
            <w:hideMark/>
          </w:tcPr>
          <w:p w14:paraId="0A57E097"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684FB96D" w14:textId="77777777" w:rsidR="00D67926" w:rsidRDefault="008D6FB8">
            <w:pPr>
              <w:rPr>
                <w:rFonts w:eastAsia="Times New Roman"/>
                <w:lang w:val="en-US"/>
              </w:rPr>
            </w:pPr>
            <w:r>
              <w:rPr>
                <w:rFonts w:eastAsia="Times New Roman"/>
                <w:lang w:val="en-US"/>
              </w:rPr>
              <w:t>The clinical priority of a diagnostic order</w:t>
            </w:r>
          </w:p>
        </w:tc>
      </w:tr>
      <w:tr w:rsidR="00D67926" w14:paraId="4ACDF02F" w14:textId="77777777">
        <w:trPr>
          <w:divId w:val="1664770817"/>
          <w:tblCellSpacing w:w="15" w:type="dxa"/>
        </w:trPr>
        <w:tc>
          <w:tcPr>
            <w:tcW w:w="0" w:type="auto"/>
            <w:vAlign w:val="center"/>
            <w:hideMark/>
          </w:tcPr>
          <w:p w14:paraId="13AB052E" w14:textId="77777777" w:rsidR="00D67926" w:rsidRDefault="008D6FB8">
            <w:pPr>
              <w:rPr>
                <w:rFonts w:eastAsia="Times New Roman"/>
                <w:lang w:val="en-US"/>
              </w:rPr>
            </w:pPr>
            <w:r>
              <w:rPr>
                <w:rFonts w:eastAsia="Times New Roman"/>
                <w:b/>
                <w:bCs/>
                <w:lang w:val="en-US"/>
              </w:rPr>
              <w:t>DiagnosticOrder.event</w:t>
            </w:r>
          </w:p>
        </w:tc>
        <w:tc>
          <w:tcPr>
            <w:tcW w:w="0" w:type="auto"/>
            <w:vAlign w:val="center"/>
            <w:hideMark/>
          </w:tcPr>
          <w:p w14:paraId="22F2770D" w14:textId="77777777" w:rsidR="00D67926" w:rsidRDefault="00D67926">
            <w:pPr>
              <w:rPr>
                <w:rFonts w:eastAsia="Times New Roman"/>
                <w:lang w:val="en-US"/>
              </w:rPr>
            </w:pPr>
          </w:p>
        </w:tc>
      </w:tr>
      <w:tr w:rsidR="00D67926" w14:paraId="38CA2226" w14:textId="77777777">
        <w:trPr>
          <w:divId w:val="1664770817"/>
          <w:tblCellSpacing w:w="15" w:type="dxa"/>
        </w:trPr>
        <w:tc>
          <w:tcPr>
            <w:tcW w:w="0" w:type="auto"/>
            <w:vAlign w:val="center"/>
            <w:hideMark/>
          </w:tcPr>
          <w:p w14:paraId="598419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CCBF0D" w14:textId="77777777" w:rsidR="00D67926" w:rsidRDefault="008D6FB8">
            <w:pPr>
              <w:rPr>
                <w:rFonts w:eastAsia="Times New Roman"/>
                <w:lang w:val="en-US"/>
              </w:rPr>
            </w:pPr>
            <w:r>
              <w:rPr>
                <w:rFonts w:eastAsia="Times New Roman"/>
                <w:lang w:val="en-US"/>
              </w:rPr>
              <w:t>A list of events of interest in the lifecycle</w:t>
            </w:r>
          </w:p>
        </w:tc>
      </w:tr>
      <w:tr w:rsidR="00D67926" w14:paraId="0C9C951F" w14:textId="77777777">
        <w:trPr>
          <w:divId w:val="1664770817"/>
          <w:tblCellSpacing w:w="15" w:type="dxa"/>
        </w:trPr>
        <w:tc>
          <w:tcPr>
            <w:tcW w:w="0" w:type="auto"/>
            <w:vAlign w:val="center"/>
            <w:hideMark/>
          </w:tcPr>
          <w:p w14:paraId="3D8CF0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E52A81" w14:textId="77777777" w:rsidR="00D67926" w:rsidRDefault="008D6FB8">
            <w:pPr>
              <w:rPr>
                <w:rFonts w:eastAsia="Times New Roman"/>
                <w:lang w:val="en-US"/>
              </w:rPr>
            </w:pPr>
            <w:r>
              <w:rPr>
                <w:rFonts w:eastAsia="Times New Roman"/>
                <w:lang w:val="en-US"/>
              </w:rPr>
              <w:t xml:space="preserve">A summary of the events of interest that have occurred as the request is processed. E.g. when the order was made, various processing steps (specimens received), when it was completed. </w:t>
            </w:r>
          </w:p>
        </w:tc>
      </w:tr>
      <w:tr w:rsidR="00D67926" w14:paraId="648451BC" w14:textId="77777777">
        <w:trPr>
          <w:divId w:val="1664770817"/>
          <w:tblCellSpacing w:w="15" w:type="dxa"/>
        </w:trPr>
        <w:tc>
          <w:tcPr>
            <w:tcW w:w="0" w:type="auto"/>
            <w:vAlign w:val="center"/>
            <w:hideMark/>
          </w:tcPr>
          <w:p w14:paraId="6E117C3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D6F511" w14:textId="77777777" w:rsidR="00D67926" w:rsidRDefault="008D6FB8">
            <w:pPr>
              <w:rPr>
                <w:rFonts w:eastAsia="Times New Roman"/>
                <w:lang w:val="en-US"/>
              </w:rPr>
            </w:pPr>
            <w:r>
              <w:rPr>
                <w:rFonts w:eastAsia="Times New Roman"/>
                <w:lang w:val="en-US"/>
              </w:rPr>
              <w:t xml:space="preserve">This is not the same as an audit trail - it is a view of the important things that happened in the past. Typically, there would only be one entry for any given status, and systems may not record all the status events. </w:t>
            </w:r>
          </w:p>
        </w:tc>
      </w:tr>
      <w:tr w:rsidR="00D67926" w14:paraId="2CE16518" w14:textId="77777777">
        <w:trPr>
          <w:divId w:val="1664770817"/>
          <w:tblCellSpacing w:w="15" w:type="dxa"/>
        </w:trPr>
        <w:tc>
          <w:tcPr>
            <w:tcW w:w="0" w:type="auto"/>
            <w:vAlign w:val="center"/>
            <w:hideMark/>
          </w:tcPr>
          <w:p w14:paraId="43407ADB" w14:textId="77777777" w:rsidR="00D67926" w:rsidRDefault="008D6FB8">
            <w:pPr>
              <w:rPr>
                <w:rFonts w:eastAsia="Times New Roman"/>
                <w:lang w:val="en-US"/>
              </w:rPr>
            </w:pPr>
            <w:r>
              <w:rPr>
                <w:rFonts w:eastAsia="Times New Roman"/>
                <w:b/>
                <w:bCs/>
                <w:lang w:val="en-US"/>
              </w:rPr>
              <w:t>DiagnosticOrder.event.status</w:t>
            </w:r>
          </w:p>
        </w:tc>
        <w:tc>
          <w:tcPr>
            <w:tcW w:w="0" w:type="auto"/>
            <w:vAlign w:val="center"/>
            <w:hideMark/>
          </w:tcPr>
          <w:p w14:paraId="1BB5EA12" w14:textId="77777777" w:rsidR="00D67926" w:rsidRDefault="00D67926">
            <w:pPr>
              <w:rPr>
                <w:rFonts w:eastAsia="Times New Roman"/>
                <w:lang w:val="en-US"/>
              </w:rPr>
            </w:pPr>
          </w:p>
        </w:tc>
      </w:tr>
      <w:tr w:rsidR="00D67926" w14:paraId="3A832BC5" w14:textId="77777777">
        <w:trPr>
          <w:divId w:val="1664770817"/>
          <w:tblCellSpacing w:w="15" w:type="dxa"/>
        </w:trPr>
        <w:tc>
          <w:tcPr>
            <w:tcW w:w="0" w:type="auto"/>
            <w:vAlign w:val="center"/>
            <w:hideMark/>
          </w:tcPr>
          <w:p w14:paraId="5DF018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DC0A47" w14:textId="77777777" w:rsidR="00D67926" w:rsidRDefault="008D6FB8">
            <w:pPr>
              <w:rPr>
                <w:rFonts w:eastAsia="Times New Roman"/>
                <w:lang w:val="en-US"/>
              </w:rPr>
            </w:pPr>
            <w:r>
              <w:rPr>
                <w:rFonts w:eastAsia="Times New Roman"/>
                <w:lang w:val="en-US"/>
              </w:rPr>
              <w:t>The status for the event.</w:t>
            </w:r>
          </w:p>
        </w:tc>
      </w:tr>
      <w:tr w:rsidR="00D67926" w14:paraId="2C442A9D" w14:textId="77777777">
        <w:trPr>
          <w:divId w:val="1664770817"/>
          <w:tblCellSpacing w:w="15" w:type="dxa"/>
        </w:trPr>
        <w:tc>
          <w:tcPr>
            <w:tcW w:w="0" w:type="auto"/>
            <w:vAlign w:val="center"/>
            <w:hideMark/>
          </w:tcPr>
          <w:p w14:paraId="5533069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18FFF5C" w14:textId="77777777" w:rsidR="00D67926" w:rsidRDefault="008D6FB8">
            <w:pPr>
              <w:rPr>
                <w:rFonts w:eastAsia="Times New Roman"/>
                <w:lang w:val="en-US"/>
              </w:rPr>
            </w:pPr>
            <w:r>
              <w:rPr>
                <w:rFonts w:eastAsia="Times New Roman"/>
                <w:lang w:val="en-US"/>
              </w:rPr>
              <w:t>The status of a diagnostic order</w:t>
            </w:r>
          </w:p>
        </w:tc>
      </w:tr>
      <w:tr w:rsidR="00D67926" w14:paraId="56A05816" w14:textId="77777777">
        <w:trPr>
          <w:divId w:val="1664770817"/>
          <w:tblCellSpacing w:w="15" w:type="dxa"/>
        </w:trPr>
        <w:tc>
          <w:tcPr>
            <w:tcW w:w="0" w:type="auto"/>
            <w:vAlign w:val="center"/>
            <w:hideMark/>
          </w:tcPr>
          <w:p w14:paraId="4E2399BB" w14:textId="77777777" w:rsidR="00D67926" w:rsidRDefault="008D6FB8">
            <w:pPr>
              <w:rPr>
                <w:rFonts w:eastAsia="Times New Roman"/>
                <w:lang w:val="en-US"/>
              </w:rPr>
            </w:pPr>
            <w:r>
              <w:rPr>
                <w:rFonts w:eastAsia="Times New Roman"/>
                <w:b/>
                <w:bCs/>
                <w:lang w:val="en-US"/>
              </w:rPr>
              <w:t>DiagnosticOrder.event.description</w:t>
            </w:r>
          </w:p>
        </w:tc>
        <w:tc>
          <w:tcPr>
            <w:tcW w:w="0" w:type="auto"/>
            <w:vAlign w:val="center"/>
            <w:hideMark/>
          </w:tcPr>
          <w:p w14:paraId="46CD8CD3" w14:textId="77777777" w:rsidR="00D67926" w:rsidRDefault="00D67926">
            <w:pPr>
              <w:rPr>
                <w:rFonts w:eastAsia="Times New Roman"/>
                <w:lang w:val="en-US"/>
              </w:rPr>
            </w:pPr>
          </w:p>
        </w:tc>
      </w:tr>
      <w:tr w:rsidR="00D67926" w14:paraId="737A5BCB" w14:textId="77777777">
        <w:trPr>
          <w:divId w:val="1664770817"/>
          <w:tblCellSpacing w:w="15" w:type="dxa"/>
        </w:trPr>
        <w:tc>
          <w:tcPr>
            <w:tcW w:w="0" w:type="auto"/>
            <w:vAlign w:val="center"/>
            <w:hideMark/>
          </w:tcPr>
          <w:p w14:paraId="606031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4DC48E" w14:textId="77777777" w:rsidR="00D67926" w:rsidRDefault="008D6FB8">
            <w:pPr>
              <w:rPr>
                <w:rFonts w:eastAsia="Times New Roman"/>
                <w:lang w:val="en-US"/>
              </w:rPr>
            </w:pPr>
            <w:r>
              <w:rPr>
                <w:rFonts w:eastAsia="Times New Roman"/>
                <w:lang w:val="en-US"/>
              </w:rPr>
              <w:t>More information about the event and its context</w:t>
            </w:r>
          </w:p>
        </w:tc>
      </w:tr>
      <w:tr w:rsidR="00D67926" w14:paraId="477E8FD6" w14:textId="77777777">
        <w:trPr>
          <w:divId w:val="1664770817"/>
          <w:tblCellSpacing w:w="15" w:type="dxa"/>
        </w:trPr>
        <w:tc>
          <w:tcPr>
            <w:tcW w:w="0" w:type="auto"/>
            <w:vAlign w:val="center"/>
            <w:hideMark/>
          </w:tcPr>
          <w:p w14:paraId="38205D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A7413D" w14:textId="77777777" w:rsidR="00D67926" w:rsidRDefault="008D6FB8">
            <w:pPr>
              <w:rPr>
                <w:rFonts w:eastAsia="Times New Roman"/>
                <w:lang w:val="en-US"/>
              </w:rPr>
            </w:pPr>
            <w:r>
              <w:rPr>
                <w:rFonts w:eastAsia="Times New Roman"/>
                <w:lang w:val="en-US"/>
              </w:rPr>
              <w:t>Additional information about the event that occurred - e.g. if the status remained unchanged.</w:t>
            </w:r>
          </w:p>
        </w:tc>
      </w:tr>
      <w:tr w:rsidR="00D67926" w14:paraId="7A539462" w14:textId="77777777">
        <w:trPr>
          <w:divId w:val="1664770817"/>
          <w:tblCellSpacing w:w="15" w:type="dxa"/>
        </w:trPr>
        <w:tc>
          <w:tcPr>
            <w:tcW w:w="0" w:type="auto"/>
            <w:vAlign w:val="center"/>
            <w:hideMark/>
          </w:tcPr>
          <w:p w14:paraId="5D60D3F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AF9E2A" w14:textId="77777777" w:rsidR="00D67926" w:rsidRDefault="008D6FB8">
            <w:pPr>
              <w:rPr>
                <w:rFonts w:eastAsia="Times New Roman"/>
                <w:lang w:val="en-US"/>
              </w:rPr>
            </w:pPr>
            <w:r>
              <w:rPr>
                <w:rFonts w:eastAsia="Times New Roman"/>
                <w:lang w:val="en-US"/>
              </w:rPr>
              <w:t>Additional information about an event that occurred to a diagnostic order - e.g. if the status remained unchanged</w:t>
            </w:r>
          </w:p>
        </w:tc>
      </w:tr>
      <w:tr w:rsidR="00D67926" w14:paraId="6912140C" w14:textId="77777777">
        <w:trPr>
          <w:divId w:val="1664770817"/>
          <w:tblCellSpacing w:w="15" w:type="dxa"/>
        </w:trPr>
        <w:tc>
          <w:tcPr>
            <w:tcW w:w="0" w:type="auto"/>
            <w:vAlign w:val="center"/>
            <w:hideMark/>
          </w:tcPr>
          <w:p w14:paraId="73707FB7" w14:textId="77777777" w:rsidR="00D67926" w:rsidRDefault="008D6FB8">
            <w:pPr>
              <w:rPr>
                <w:rFonts w:eastAsia="Times New Roman"/>
                <w:lang w:val="en-US"/>
              </w:rPr>
            </w:pPr>
            <w:r>
              <w:rPr>
                <w:rFonts w:eastAsia="Times New Roman"/>
                <w:b/>
                <w:bCs/>
                <w:lang w:val="en-US"/>
              </w:rPr>
              <w:t>DiagnosticOrder.event.dateTime</w:t>
            </w:r>
          </w:p>
        </w:tc>
        <w:tc>
          <w:tcPr>
            <w:tcW w:w="0" w:type="auto"/>
            <w:vAlign w:val="center"/>
            <w:hideMark/>
          </w:tcPr>
          <w:p w14:paraId="3DE08318" w14:textId="77777777" w:rsidR="00D67926" w:rsidRDefault="00D67926">
            <w:pPr>
              <w:rPr>
                <w:rFonts w:eastAsia="Times New Roman"/>
                <w:lang w:val="en-US"/>
              </w:rPr>
            </w:pPr>
          </w:p>
        </w:tc>
      </w:tr>
      <w:tr w:rsidR="00D67926" w14:paraId="5D97FFDB" w14:textId="77777777">
        <w:trPr>
          <w:divId w:val="1664770817"/>
          <w:tblCellSpacing w:w="15" w:type="dxa"/>
        </w:trPr>
        <w:tc>
          <w:tcPr>
            <w:tcW w:w="0" w:type="auto"/>
            <w:vAlign w:val="center"/>
            <w:hideMark/>
          </w:tcPr>
          <w:p w14:paraId="7597F28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3F89D8" w14:textId="77777777" w:rsidR="00D67926" w:rsidRDefault="008D6FB8">
            <w:pPr>
              <w:rPr>
                <w:rFonts w:eastAsia="Times New Roman"/>
                <w:lang w:val="en-US"/>
              </w:rPr>
            </w:pPr>
            <w:r>
              <w:rPr>
                <w:rFonts w:eastAsia="Times New Roman"/>
                <w:lang w:val="en-US"/>
              </w:rPr>
              <w:t>The date at which the event happened</w:t>
            </w:r>
          </w:p>
        </w:tc>
      </w:tr>
      <w:tr w:rsidR="00D67926" w14:paraId="544A8D09" w14:textId="77777777">
        <w:trPr>
          <w:divId w:val="1664770817"/>
          <w:tblCellSpacing w:w="15" w:type="dxa"/>
        </w:trPr>
        <w:tc>
          <w:tcPr>
            <w:tcW w:w="0" w:type="auto"/>
            <w:vAlign w:val="center"/>
            <w:hideMark/>
          </w:tcPr>
          <w:p w14:paraId="2B3F4C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78D32F" w14:textId="77777777" w:rsidR="00D67926" w:rsidRDefault="008D6FB8">
            <w:pPr>
              <w:rPr>
                <w:rFonts w:eastAsia="Times New Roman"/>
                <w:lang w:val="en-US"/>
              </w:rPr>
            </w:pPr>
            <w:r>
              <w:rPr>
                <w:rFonts w:eastAsia="Times New Roman"/>
                <w:lang w:val="en-US"/>
              </w:rPr>
              <w:t>The date/time at which the event occurred.</w:t>
            </w:r>
          </w:p>
        </w:tc>
      </w:tr>
      <w:tr w:rsidR="00D67926" w14:paraId="34477A37" w14:textId="77777777">
        <w:trPr>
          <w:divId w:val="1664770817"/>
          <w:tblCellSpacing w:w="15" w:type="dxa"/>
        </w:trPr>
        <w:tc>
          <w:tcPr>
            <w:tcW w:w="0" w:type="auto"/>
            <w:vAlign w:val="center"/>
            <w:hideMark/>
          </w:tcPr>
          <w:p w14:paraId="4B117FBD" w14:textId="77777777" w:rsidR="00D67926" w:rsidRDefault="008D6FB8">
            <w:pPr>
              <w:rPr>
                <w:rFonts w:eastAsia="Times New Roman"/>
                <w:lang w:val="en-US"/>
              </w:rPr>
            </w:pPr>
            <w:r>
              <w:rPr>
                <w:rFonts w:eastAsia="Times New Roman"/>
                <w:b/>
                <w:bCs/>
                <w:lang w:val="en-US"/>
              </w:rPr>
              <w:t>DiagnosticOrder.event.actor</w:t>
            </w:r>
          </w:p>
        </w:tc>
        <w:tc>
          <w:tcPr>
            <w:tcW w:w="0" w:type="auto"/>
            <w:vAlign w:val="center"/>
            <w:hideMark/>
          </w:tcPr>
          <w:p w14:paraId="795E5DF5" w14:textId="77777777" w:rsidR="00D67926" w:rsidRDefault="00D67926">
            <w:pPr>
              <w:rPr>
                <w:rFonts w:eastAsia="Times New Roman"/>
                <w:lang w:val="en-US"/>
              </w:rPr>
            </w:pPr>
          </w:p>
        </w:tc>
      </w:tr>
      <w:tr w:rsidR="00D67926" w14:paraId="45D87E4E" w14:textId="77777777">
        <w:trPr>
          <w:divId w:val="1664770817"/>
          <w:tblCellSpacing w:w="15" w:type="dxa"/>
        </w:trPr>
        <w:tc>
          <w:tcPr>
            <w:tcW w:w="0" w:type="auto"/>
            <w:vAlign w:val="center"/>
            <w:hideMark/>
          </w:tcPr>
          <w:p w14:paraId="35284D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2C201A" w14:textId="77777777" w:rsidR="00D67926" w:rsidRDefault="008D6FB8">
            <w:pPr>
              <w:rPr>
                <w:rFonts w:eastAsia="Times New Roman"/>
                <w:lang w:val="en-US"/>
              </w:rPr>
            </w:pPr>
            <w:r>
              <w:rPr>
                <w:rFonts w:eastAsia="Times New Roman"/>
                <w:lang w:val="en-US"/>
              </w:rPr>
              <w:t>Who recorded or did this</w:t>
            </w:r>
          </w:p>
        </w:tc>
      </w:tr>
      <w:tr w:rsidR="00D67926" w14:paraId="086CD3FA" w14:textId="77777777">
        <w:trPr>
          <w:divId w:val="1664770817"/>
          <w:tblCellSpacing w:w="15" w:type="dxa"/>
        </w:trPr>
        <w:tc>
          <w:tcPr>
            <w:tcW w:w="0" w:type="auto"/>
            <w:vAlign w:val="center"/>
            <w:hideMark/>
          </w:tcPr>
          <w:p w14:paraId="1D724F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6680ED" w14:textId="77777777" w:rsidR="00D67926" w:rsidRDefault="008D6FB8">
            <w:pPr>
              <w:rPr>
                <w:rFonts w:eastAsia="Times New Roman"/>
                <w:lang w:val="en-US"/>
              </w:rPr>
            </w:pPr>
            <w:r>
              <w:rPr>
                <w:rFonts w:eastAsia="Times New Roman"/>
                <w:lang w:val="en-US"/>
              </w:rPr>
              <w:t>The person who was responsible for performing or recording the action.</w:t>
            </w:r>
          </w:p>
        </w:tc>
      </w:tr>
      <w:tr w:rsidR="00D67926" w14:paraId="03DB6653" w14:textId="77777777">
        <w:trPr>
          <w:divId w:val="1664770817"/>
          <w:tblCellSpacing w:w="15" w:type="dxa"/>
        </w:trPr>
        <w:tc>
          <w:tcPr>
            <w:tcW w:w="0" w:type="auto"/>
            <w:vAlign w:val="center"/>
            <w:hideMark/>
          </w:tcPr>
          <w:p w14:paraId="520CC30F" w14:textId="77777777" w:rsidR="00D67926" w:rsidRDefault="008D6FB8">
            <w:pPr>
              <w:rPr>
                <w:rFonts w:eastAsia="Times New Roman"/>
                <w:lang w:val="en-US"/>
              </w:rPr>
            </w:pPr>
            <w:r>
              <w:rPr>
                <w:rFonts w:eastAsia="Times New Roman"/>
                <w:b/>
                <w:bCs/>
                <w:lang w:val="en-US"/>
              </w:rPr>
              <w:t>DiagnosticOrder.item</w:t>
            </w:r>
          </w:p>
        </w:tc>
        <w:tc>
          <w:tcPr>
            <w:tcW w:w="0" w:type="auto"/>
            <w:vAlign w:val="center"/>
            <w:hideMark/>
          </w:tcPr>
          <w:p w14:paraId="4EA3FADA" w14:textId="77777777" w:rsidR="00D67926" w:rsidRDefault="00D67926">
            <w:pPr>
              <w:rPr>
                <w:rFonts w:eastAsia="Times New Roman"/>
                <w:lang w:val="en-US"/>
              </w:rPr>
            </w:pPr>
          </w:p>
        </w:tc>
      </w:tr>
      <w:tr w:rsidR="00D67926" w14:paraId="0EAFE025" w14:textId="77777777">
        <w:trPr>
          <w:divId w:val="1664770817"/>
          <w:tblCellSpacing w:w="15" w:type="dxa"/>
        </w:trPr>
        <w:tc>
          <w:tcPr>
            <w:tcW w:w="0" w:type="auto"/>
            <w:vAlign w:val="center"/>
            <w:hideMark/>
          </w:tcPr>
          <w:p w14:paraId="12F12B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20E9A3" w14:textId="77777777" w:rsidR="00D67926" w:rsidRDefault="008D6FB8">
            <w:pPr>
              <w:rPr>
                <w:rFonts w:eastAsia="Times New Roman"/>
                <w:lang w:val="en-US"/>
              </w:rPr>
            </w:pPr>
            <w:r>
              <w:rPr>
                <w:rFonts w:eastAsia="Times New Roman"/>
                <w:lang w:val="en-US"/>
              </w:rPr>
              <w:t>The items the orderer requested</w:t>
            </w:r>
          </w:p>
        </w:tc>
      </w:tr>
      <w:tr w:rsidR="00D67926" w14:paraId="3B2BF7A2" w14:textId="77777777">
        <w:trPr>
          <w:divId w:val="1664770817"/>
          <w:tblCellSpacing w:w="15" w:type="dxa"/>
        </w:trPr>
        <w:tc>
          <w:tcPr>
            <w:tcW w:w="0" w:type="auto"/>
            <w:vAlign w:val="center"/>
            <w:hideMark/>
          </w:tcPr>
          <w:p w14:paraId="0C369B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F17541" w14:textId="77777777" w:rsidR="00D67926" w:rsidRDefault="008D6FB8">
            <w:pPr>
              <w:rPr>
                <w:rFonts w:eastAsia="Times New Roman"/>
                <w:lang w:val="en-US"/>
              </w:rPr>
            </w:pPr>
            <w:r>
              <w:rPr>
                <w:rFonts w:eastAsia="Times New Roman"/>
                <w:lang w:val="en-US"/>
              </w:rPr>
              <w:t xml:space="preserve">The specific diagnostic investigations that are requested as part of this request. Sometimes, there can only be one item per request, but in most contexts, more than one investigation can be requested. </w:t>
            </w:r>
          </w:p>
        </w:tc>
      </w:tr>
      <w:tr w:rsidR="00D67926" w14:paraId="642F1D0D" w14:textId="77777777">
        <w:trPr>
          <w:divId w:val="1664770817"/>
          <w:tblCellSpacing w:w="15" w:type="dxa"/>
        </w:trPr>
        <w:tc>
          <w:tcPr>
            <w:tcW w:w="0" w:type="auto"/>
            <w:vAlign w:val="center"/>
            <w:hideMark/>
          </w:tcPr>
          <w:p w14:paraId="20C7E476"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F9437D8" w14:textId="77777777" w:rsidR="00D67926" w:rsidRDefault="008D6FB8">
            <w:pPr>
              <w:rPr>
                <w:rFonts w:eastAsia="Times New Roman"/>
                <w:lang w:val="en-US"/>
              </w:rPr>
            </w:pPr>
            <w:r>
              <w:rPr>
                <w:rFonts w:eastAsia="Times New Roman"/>
                <w:lang w:val="en-US"/>
              </w:rPr>
              <w:t xml:space="preserve">There would always be at least one item in normal usage, but this is optional so that a workflow can quote order details without having to list the items. </w:t>
            </w:r>
          </w:p>
        </w:tc>
      </w:tr>
      <w:tr w:rsidR="00D67926" w14:paraId="55C2E7EC" w14:textId="77777777">
        <w:trPr>
          <w:divId w:val="1664770817"/>
          <w:tblCellSpacing w:w="15" w:type="dxa"/>
        </w:trPr>
        <w:tc>
          <w:tcPr>
            <w:tcW w:w="0" w:type="auto"/>
            <w:vAlign w:val="center"/>
            <w:hideMark/>
          </w:tcPr>
          <w:p w14:paraId="7E7A75C7" w14:textId="77777777" w:rsidR="00D67926" w:rsidRDefault="008D6FB8">
            <w:pPr>
              <w:rPr>
                <w:rFonts w:eastAsia="Times New Roman"/>
                <w:lang w:val="en-US"/>
              </w:rPr>
            </w:pPr>
            <w:r>
              <w:rPr>
                <w:rFonts w:eastAsia="Times New Roman"/>
                <w:b/>
                <w:bCs/>
                <w:lang w:val="en-US"/>
              </w:rPr>
              <w:t>DiagnosticOrder.item.code</w:t>
            </w:r>
          </w:p>
        </w:tc>
        <w:tc>
          <w:tcPr>
            <w:tcW w:w="0" w:type="auto"/>
            <w:vAlign w:val="center"/>
            <w:hideMark/>
          </w:tcPr>
          <w:p w14:paraId="3B054F60" w14:textId="77777777" w:rsidR="00D67926" w:rsidRDefault="00D67926">
            <w:pPr>
              <w:rPr>
                <w:rFonts w:eastAsia="Times New Roman"/>
                <w:lang w:val="en-US"/>
              </w:rPr>
            </w:pPr>
          </w:p>
        </w:tc>
      </w:tr>
      <w:tr w:rsidR="00D67926" w14:paraId="1F174D17" w14:textId="77777777">
        <w:trPr>
          <w:divId w:val="1664770817"/>
          <w:tblCellSpacing w:w="15" w:type="dxa"/>
        </w:trPr>
        <w:tc>
          <w:tcPr>
            <w:tcW w:w="0" w:type="auto"/>
            <w:vAlign w:val="center"/>
            <w:hideMark/>
          </w:tcPr>
          <w:p w14:paraId="31481E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CAD9EE" w14:textId="77777777" w:rsidR="00D67926" w:rsidRDefault="008D6FB8">
            <w:pPr>
              <w:rPr>
                <w:rFonts w:eastAsia="Times New Roman"/>
                <w:lang w:val="en-US"/>
              </w:rPr>
            </w:pPr>
            <w:r>
              <w:rPr>
                <w:rFonts w:eastAsia="Times New Roman"/>
                <w:lang w:val="en-US"/>
              </w:rPr>
              <w:t>Code to indicate the item (test or panel) being ordered</w:t>
            </w:r>
          </w:p>
        </w:tc>
      </w:tr>
      <w:tr w:rsidR="00D67926" w14:paraId="4C46110D" w14:textId="77777777">
        <w:trPr>
          <w:divId w:val="1664770817"/>
          <w:tblCellSpacing w:w="15" w:type="dxa"/>
        </w:trPr>
        <w:tc>
          <w:tcPr>
            <w:tcW w:w="0" w:type="auto"/>
            <w:vAlign w:val="center"/>
            <w:hideMark/>
          </w:tcPr>
          <w:p w14:paraId="5BF525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B51727" w14:textId="77777777" w:rsidR="00D67926" w:rsidRDefault="008D6FB8">
            <w:pPr>
              <w:rPr>
                <w:rFonts w:eastAsia="Times New Roman"/>
                <w:lang w:val="en-US"/>
              </w:rPr>
            </w:pPr>
            <w:r>
              <w:rPr>
                <w:rFonts w:eastAsia="Times New Roman"/>
                <w:lang w:val="en-US"/>
              </w:rPr>
              <w:t>A code that identifies a particular diagnostic investigation, or panel of investigations, that have been requested.</w:t>
            </w:r>
          </w:p>
        </w:tc>
      </w:tr>
      <w:tr w:rsidR="00D67926" w14:paraId="1073F798" w14:textId="77777777">
        <w:trPr>
          <w:divId w:val="1664770817"/>
          <w:tblCellSpacing w:w="15" w:type="dxa"/>
        </w:trPr>
        <w:tc>
          <w:tcPr>
            <w:tcW w:w="0" w:type="auto"/>
            <w:vAlign w:val="center"/>
            <w:hideMark/>
          </w:tcPr>
          <w:p w14:paraId="370910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C7938A" w14:textId="77777777" w:rsidR="00D67926" w:rsidRDefault="008D6FB8">
            <w:pPr>
              <w:rPr>
                <w:rFonts w:eastAsia="Times New Roman"/>
                <w:lang w:val="en-US"/>
              </w:rPr>
            </w:pPr>
            <w:r>
              <w:rPr>
                <w:rFonts w:eastAsia="Times New Roman"/>
                <w:lang w:val="en-US"/>
              </w:rPr>
              <w:t xml:space="preserve">Many laboratory tests and radiology tests embed the specimen/organ system in the test name, for example, serum or serum/plasma glucose, or a chest xray. The specimen may not be recorded separately from the test code. </w:t>
            </w:r>
          </w:p>
        </w:tc>
      </w:tr>
      <w:tr w:rsidR="00D67926" w14:paraId="36334990" w14:textId="77777777">
        <w:trPr>
          <w:divId w:val="1664770817"/>
          <w:tblCellSpacing w:w="15" w:type="dxa"/>
        </w:trPr>
        <w:tc>
          <w:tcPr>
            <w:tcW w:w="0" w:type="auto"/>
            <w:vAlign w:val="center"/>
            <w:hideMark/>
          </w:tcPr>
          <w:p w14:paraId="4BEE296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B7548D" w14:textId="77777777" w:rsidR="00D67926" w:rsidRDefault="008D6FB8">
            <w:pPr>
              <w:rPr>
                <w:rFonts w:eastAsia="Times New Roman"/>
                <w:lang w:val="en-US"/>
              </w:rPr>
            </w:pPr>
            <w:r>
              <w:rPr>
                <w:rFonts w:eastAsia="Times New Roman"/>
                <w:lang w:val="en-US"/>
              </w:rPr>
              <w:t>Codes for tests/services that can be performed by diagnostic services</w:t>
            </w:r>
          </w:p>
        </w:tc>
      </w:tr>
      <w:tr w:rsidR="00D67926" w14:paraId="67CB8623" w14:textId="77777777">
        <w:trPr>
          <w:divId w:val="1664770817"/>
          <w:tblCellSpacing w:w="15" w:type="dxa"/>
        </w:trPr>
        <w:tc>
          <w:tcPr>
            <w:tcW w:w="0" w:type="auto"/>
            <w:vAlign w:val="center"/>
            <w:hideMark/>
          </w:tcPr>
          <w:p w14:paraId="6899F6D2" w14:textId="77777777" w:rsidR="00D67926" w:rsidRDefault="008D6FB8">
            <w:pPr>
              <w:rPr>
                <w:rFonts w:eastAsia="Times New Roman"/>
                <w:lang w:val="en-US"/>
              </w:rPr>
            </w:pPr>
            <w:r>
              <w:rPr>
                <w:rFonts w:eastAsia="Times New Roman"/>
                <w:b/>
                <w:bCs/>
                <w:lang w:val="en-US"/>
              </w:rPr>
              <w:t>DiagnosticOrder.item.specimen</w:t>
            </w:r>
          </w:p>
        </w:tc>
        <w:tc>
          <w:tcPr>
            <w:tcW w:w="0" w:type="auto"/>
            <w:vAlign w:val="center"/>
            <w:hideMark/>
          </w:tcPr>
          <w:p w14:paraId="759ECA80" w14:textId="77777777" w:rsidR="00D67926" w:rsidRDefault="00D67926">
            <w:pPr>
              <w:rPr>
                <w:rFonts w:eastAsia="Times New Roman"/>
                <w:lang w:val="en-US"/>
              </w:rPr>
            </w:pPr>
          </w:p>
        </w:tc>
      </w:tr>
      <w:tr w:rsidR="00D67926" w14:paraId="2614564F" w14:textId="77777777">
        <w:trPr>
          <w:divId w:val="1664770817"/>
          <w:tblCellSpacing w:w="15" w:type="dxa"/>
        </w:trPr>
        <w:tc>
          <w:tcPr>
            <w:tcW w:w="0" w:type="auto"/>
            <w:vAlign w:val="center"/>
            <w:hideMark/>
          </w:tcPr>
          <w:p w14:paraId="05E5CD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077B5C" w14:textId="77777777" w:rsidR="00D67926" w:rsidRDefault="008D6FB8">
            <w:pPr>
              <w:rPr>
                <w:rFonts w:eastAsia="Times New Roman"/>
                <w:lang w:val="en-US"/>
              </w:rPr>
            </w:pPr>
            <w:r>
              <w:rPr>
                <w:rFonts w:eastAsia="Times New Roman"/>
                <w:lang w:val="en-US"/>
              </w:rPr>
              <w:t>If this item relates to specific specimens</w:t>
            </w:r>
          </w:p>
        </w:tc>
      </w:tr>
      <w:tr w:rsidR="00D67926" w14:paraId="182919F0" w14:textId="77777777">
        <w:trPr>
          <w:divId w:val="1664770817"/>
          <w:tblCellSpacing w:w="15" w:type="dxa"/>
        </w:trPr>
        <w:tc>
          <w:tcPr>
            <w:tcW w:w="0" w:type="auto"/>
            <w:vAlign w:val="center"/>
            <w:hideMark/>
          </w:tcPr>
          <w:p w14:paraId="753FDF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5BF094" w14:textId="77777777" w:rsidR="00D67926" w:rsidRDefault="008D6FB8">
            <w:pPr>
              <w:rPr>
                <w:rFonts w:eastAsia="Times New Roman"/>
                <w:lang w:val="en-US"/>
              </w:rPr>
            </w:pPr>
            <w:r>
              <w:rPr>
                <w:rFonts w:eastAsia="Times New Roman"/>
                <w:lang w:val="en-US"/>
              </w:rPr>
              <w:t>If the item is related to a specific specimen.</w:t>
            </w:r>
          </w:p>
        </w:tc>
      </w:tr>
      <w:tr w:rsidR="00D67926" w14:paraId="01215969" w14:textId="77777777">
        <w:trPr>
          <w:divId w:val="1664770817"/>
          <w:tblCellSpacing w:w="15" w:type="dxa"/>
        </w:trPr>
        <w:tc>
          <w:tcPr>
            <w:tcW w:w="0" w:type="auto"/>
            <w:vAlign w:val="center"/>
            <w:hideMark/>
          </w:tcPr>
          <w:p w14:paraId="7BD4BA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F7D7DF" w14:textId="77777777" w:rsidR="00D67926" w:rsidRDefault="008D6FB8">
            <w:pPr>
              <w:rPr>
                <w:rFonts w:eastAsia="Times New Roman"/>
                <w:lang w:val="en-US"/>
              </w:rPr>
            </w:pPr>
            <w:r>
              <w:rPr>
                <w:rFonts w:eastAsia="Times New Roman"/>
                <w:lang w:val="en-US"/>
              </w:rPr>
              <w:t>A single specimen should not appear in both DiagnosticOrder.specimen and DiagnosticOrder.item.specimen.</w:t>
            </w:r>
          </w:p>
        </w:tc>
      </w:tr>
      <w:tr w:rsidR="00D67926" w14:paraId="0BC1850A" w14:textId="77777777">
        <w:trPr>
          <w:divId w:val="1664770817"/>
          <w:tblCellSpacing w:w="15" w:type="dxa"/>
        </w:trPr>
        <w:tc>
          <w:tcPr>
            <w:tcW w:w="0" w:type="auto"/>
            <w:vAlign w:val="center"/>
            <w:hideMark/>
          </w:tcPr>
          <w:p w14:paraId="776FCAFC" w14:textId="77777777" w:rsidR="00D67926" w:rsidRDefault="008D6FB8">
            <w:pPr>
              <w:rPr>
                <w:rFonts w:eastAsia="Times New Roman"/>
                <w:lang w:val="en-US"/>
              </w:rPr>
            </w:pPr>
            <w:r>
              <w:rPr>
                <w:rFonts w:eastAsia="Times New Roman"/>
                <w:b/>
                <w:bCs/>
                <w:lang w:val="en-US"/>
              </w:rPr>
              <w:t>DiagnosticOrder.item.bodySite</w:t>
            </w:r>
          </w:p>
        </w:tc>
        <w:tc>
          <w:tcPr>
            <w:tcW w:w="0" w:type="auto"/>
            <w:vAlign w:val="center"/>
            <w:hideMark/>
          </w:tcPr>
          <w:p w14:paraId="16CB2E72" w14:textId="77777777" w:rsidR="00D67926" w:rsidRDefault="00D67926">
            <w:pPr>
              <w:rPr>
                <w:rFonts w:eastAsia="Times New Roman"/>
                <w:lang w:val="en-US"/>
              </w:rPr>
            </w:pPr>
          </w:p>
        </w:tc>
      </w:tr>
      <w:tr w:rsidR="00D67926" w14:paraId="107486AF" w14:textId="77777777">
        <w:trPr>
          <w:divId w:val="1664770817"/>
          <w:tblCellSpacing w:w="15" w:type="dxa"/>
        </w:trPr>
        <w:tc>
          <w:tcPr>
            <w:tcW w:w="0" w:type="auto"/>
            <w:vAlign w:val="center"/>
            <w:hideMark/>
          </w:tcPr>
          <w:p w14:paraId="1A1977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196CEC" w14:textId="77777777" w:rsidR="00D67926" w:rsidRDefault="008D6FB8">
            <w:pPr>
              <w:rPr>
                <w:rFonts w:eastAsia="Times New Roman"/>
                <w:lang w:val="en-US"/>
              </w:rPr>
            </w:pPr>
            <w:r>
              <w:rPr>
                <w:rFonts w:eastAsia="Times New Roman"/>
                <w:lang w:val="en-US"/>
              </w:rPr>
              <w:t>Location of requested test (if applicable)</w:t>
            </w:r>
          </w:p>
        </w:tc>
      </w:tr>
      <w:tr w:rsidR="00D67926" w14:paraId="11EB392E" w14:textId="77777777">
        <w:trPr>
          <w:divId w:val="1664770817"/>
          <w:tblCellSpacing w:w="15" w:type="dxa"/>
        </w:trPr>
        <w:tc>
          <w:tcPr>
            <w:tcW w:w="0" w:type="auto"/>
            <w:vAlign w:val="center"/>
            <w:hideMark/>
          </w:tcPr>
          <w:p w14:paraId="615F9F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674C6A" w14:textId="77777777" w:rsidR="00D67926" w:rsidRDefault="008D6FB8">
            <w:pPr>
              <w:rPr>
                <w:rFonts w:eastAsia="Times New Roman"/>
                <w:lang w:val="en-US"/>
              </w:rPr>
            </w:pPr>
            <w:r>
              <w:rPr>
                <w:rFonts w:eastAsia="Times New Roman"/>
                <w:lang w:val="en-US"/>
              </w:rPr>
              <w:t>Anatomical location where the request test should be performed. This is the target site.</w:t>
            </w:r>
          </w:p>
        </w:tc>
      </w:tr>
      <w:tr w:rsidR="00D67926" w14:paraId="2E2428FD" w14:textId="77777777">
        <w:trPr>
          <w:divId w:val="1664770817"/>
          <w:tblCellSpacing w:w="15" w:type="dxa"/>
        </w:trPr>
        <w:tc>
          <w:tcPr>
            <w:tcW w:w="0" w:type="auto"/>
            <w:vAlign w:val="center"/>
            <w:hideMark/>
          </w:tcPr>
          <w:p w14:paraId="07FD55C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D18D3D" w14:textId="77777777" w:rsidR="00D67926" w:rsidRDefault="008D6FB8">
            <w:pPr>
              <w:rPr>
                <w:rFonts w:eastAsia="Times New Roman"/>
                <w:lang w:val="en-US"/>
              </w:rPr>
            </w:pPr>
            <w:r>
              <w:rPr>
                <w:rFonts w:eastAsia="Times New Roman"/>
                <w:lang w:val="en-US"/>
              </w:rPr>
              <w:t xml:space="preserve">If the use case requires BodySite to be be handled as a separate resource instead of an inline coded element </w:t>
            </w:r>
            <w:proofErr w:type="gramStart"/>
            <w:r>
              <w:rPr>
                <w:rFonts w:eastAsia="Times New Roman"/>
                <w:lang w:val="en-US"/>
              </w:rPr>
              <w:t>( e.g.</w:t>
            </w:r>
            <w:proofErr w:type="gramEnd"/>
            <w:r>
              <w:rPr>
                <w:rFonts w:eastAsia="Times New Roman"/>
                <w:lang w:val="en-US"/>
              </w:rPr>
              <w:t xml:space="preserve"> to identify and track separately) then use the standard extension [body-site-instance](extension-body-site-instance.html). </w:t>
            </w:r>
          </w:p>
        </w:tc>
      </w:tr>
      <w:tr w:rsidR="00D67926" w14:paraId="741BB8AE" w14:textId="77777777">
        <w:trPr>
          <w:divId w:val="1664770817"/>
          <w:tblCellSpacing w:w="15" w:type="dxa"/>
        </w:trPr>
        <w:tc>
          <w:tcPr>
            <w:tcW w:w="0" w:type="auto"/>
            <w:vAlign w:val="center"/>
            <w:hideMark/>
          </w:tcPr>
          <w:p w14:paraId="3C4544D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86F6252" w14:textId="77777777" w:rsidR="00D67926" w:rsidRDefault="008D6FB8">
            <w:pPr>
              <w:rPr>
                <w:rFonts w:eastAsia="Times New Roman"/>
                <w:lang w:val="en-US"/>
              </w:rPr>
            </w:pPr>
            <w:r>
              <w:rPr>
                <w:rFonts w:eastAsia="Times New Roman"/>
                <w:lang w:val="en-US"/>
              </w:rPr>
              <w:t>location</w:t>
            </w:r>
          </w:p>
        </w:tc>
      </w:tr>
      <w:tr w:rsidR="00D67926" w14:paraId="44E40A5D" w14:textId="77777777">
        <w:trPr>
          <w:divId w:val="1664770817"/>
          <w:tblCellSpacing w:w="15" w:type="dxa"/>
        </w:trPr>
        <w:tc>
          <w:tcPr>
            <w:tcW w:w="0" w:type="auto"/>
            <w:vAlign w:val="center"/>
            <w:hideMark/>
          </w:tcPr>
          <w:p w14:paraId="6688E3B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C940080"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21E6D2C7" w14:textId="77777777">
        <w:trPr>
          <w:divId w:val="1664770817"/>
          <w:tblCellSpacing w:w="15" w:type="dxa"/>
        </w:trPr>
        <w:tc>
          <w:tcPr>
            <w:tcW w:w="0" w:type="auto"/>
            <w:vAlign w:val="center"/>
            <w:hideMark/>
          </w:tcPr>
          <w:p w14:paraId="7B6E5FC8" w14:textId="77777777" w:rsidR="00D67926" w:rsidRDefault="008D6FB8">
            <w:pPr>
              <w:rPr>
                <w:rFonts w:eastAsia="Times New Roman"/>
                <w:lang w:val="en-US"/>
              </w:rPr>
            </w:pPr>
            <w:r>
              <w:rPr>
                <w:rFonts w:eastAsia="Times New Roman"/>
                <w:b/>
                <w:bCs/>
                <w:lang w:val="en-US"/>
              </w:rPr>
              <w:t>DiagnosticOrder.item.status</w:t>
            </w:r>
          </w:p>
        </w:tc>
        <w:tc>
          <w:tcPr>
            <w:tcW w:w="0" w:type="auto"/>
            <w:vAlign w:val="center"/>
            <w:hideMark/>
          </w:tcPr>
          <w:p w14:paraId="545D7F3B" w14:textId="77777777" w:rsidR="00D67926" w:rsidRDefault="00D67926">
            <w:pPr>
              <w:rPr>
                <w:rFonts w:eastAsia="Times New Roman"/>
                <w:lang w:val="en-US"/>
              </w:rPr>
            </w:pPr>
          </w:p>
        </w:tc>
      </w:tr>
      <w:tr w:rsidR="00D67926" w14:paraId="5141CCE9" w14:textId="77777777">
        <w:trPr>
          <w:divId w:val="1664770817"/>
          <w:tblCellSpacing w:w="15" w:type="dxa"/>
        </w:trPr>
        <w:tc>
          <w:tcPr>
            <w:tcW w:w="0" w:type="auto"/>
            <w:vAlign w:val="center"/>
            <w:hideMark/>
          </w:tcPr>
          <w:p w14:paraId="2F30D5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82A005" w14:textId="77777777" w:rsidR="00D67926" w:rsidRDefault="008D6FB8">
            <w:pPr>
              <w:rPr>
                <w:rFonts w:eastAsia="Times New Roman"/>
                <w:lang w:val="en-US"/>
              </w:rPr>
            </w:pPr>
            <w:r>
              <w:rPr>
                <w:rFonts w:eastAsia="Times New Roman"/>
                <w:lang w:val="en-US"/>
              </w:rPr>
              <w:t>The status of this individual item within the order.</w:t>
            </w:r>
          </w:p>
        </w:tc>
      </w:tr>
      <w:tr w:rsidR="00D67926" w14:paraId="7A959FFD" w14:textId="77777777">
        <w:trPr>
          <w:divId w:val="1664770817"/>
          <w:tblCellSpacing w:w="15" w:type="dxa"/>
        </w:trPr>
        <w:tc>
          <w:tcPr>
            <w:tcW w:w="0" w:type="auto"/>
            <w:vAlign w:val="center"/>
            <w:hideMark/>
          </w:tcPr>
          <w:p w14:paraId="645EF27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988A7AF" w14:textId="77777777" w:rsidR="00D67926" w:rsidRDefault="008D6FB8">
            <w:pPr>
              <w:rPr>
                <w:rFonts w:eastAsia="Times New Roman"/>
                <w:lang w:val="en-US"/>
              </w:rPr>
            </w:pPr>
            <w:r>
              <w:rPr>
                <w:rFonts w:eastAsia="Times New Roman"/>
                <w:lang w:val="en-US"/>
              </w:rPr>
              <w:t xml:space="preserve">If the request has multiple items that have their own life cycles, then the items will have their own status while the overall diagnostic order is (usually) "in-progress". </w:t>
            </w:r>
          </w:p>
        </w:tc>
      </w:tr>
      <w:tr w:rsidR="00D67926" w14:paraId="66339158" w14:textId="77777777">
        <w:trPr>
          <w:divId w:val="1664770817"/>
          <w:tblCellSpacing w:w="15" w:type="dxa"/>
        </w:trPr>
        <w:tc>
          <w:tcPr>
            <w:tcW w:w="0" w:type="auto"/>
            <w:vAlign w:val="center"/>
            <w:hideMark/>
          </w:tcPr>
          <w:p w14:paraId="5927AEA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265607D" w14:textId="77777777" w:rsidR="00D67926" w:rsidRDefault="008D6FB8">
            <w:pPr>
              <w:rPr>
                <w:rFonts w:eastAsia="Times New Roman"/>
                <w:lang w:val="en-US"/>
              </w:rPr>
            </w:pPr>
            <w:r>
              <w:rPr>
                <w:rFonts w:eastAsia="Times New Roman"/>
                <w:lang w:val="en-US"/>
              </w:rPr>
              <w:t>The status of a diagnostic order</w:t>
            </w:r>
          </w:p>
        </w:tc>
      </w:tr>
      <w:tr w:rsidR="00D67926" w14:paraId="015201E4" w14:textId="77777777">
        <w:trPr>
          <w:divId w:val="1664770817"/>
          <w:tblCellSpacing w:w="15" w:type="dxa"/>
        </w:trPr>
        <w:tc>
          <w:tcPr>
            <w:tcW w:w="0" w:type="auto"/>
            <w:vAlign w:val="center"/>
            <w:hideMark/>
          </w:tcPr>
          <w:p w14:paraId="635BD96C" w14:textId="77777777" w:rsidR="00D67926" w:rsidRDefault="008D6FB8">
            <w:pPr>
              <w:rPr>
                <w:rFonts w:eastAsia="Times New Roman"/>
                <w:lang w:val="en-US"/>
              </w:rPr>
            </w:pPr>
            <w:r>
              <w:rPr>
                <w:rFonts w:eastAsia="Times New Roman"/>
                <w:b/>
                <w:bCs/>
                <w:lang w:val="en-US"/>
              </w:rPr>
              <w:t>DiagnosticOrder.item.event</w:t>
            </w:r>
          </w:p>
        </w:tc>
        <w:tc>
          <w:tcPr>
            <w:tcW w:w="0" w:type="auto"/>
            <w:vAlign w:val="center"/>
            <w:hideMark/>
          </w:tcPr>
          <w:p w14:paraId="55B0F91F" w14:textId="77777777" w:rsidR="00D67926" w:rsidRDefault="00D67926">
            <w:pPr>
              <w:rPr>
                <w:rFonts w:eastAsia="Times New Roman"/>
                <w:lang w:val="en-US"/>
              </w:rPr>
            </w:pPr>
          </w:p>
        </w:tc>
      </w:tr>
      <w:tr w:rsidR="00D67926" w14:paraId="2BC300E2" w14:textId="77777777">
        <w:trPr>
          <w:divId w:val="1664770817"/>
          <w:tblCellSpacing w:w="15" w:type="dxa"/>
        </w:trPr>
        <w:tc>
          <w:tcPr>
            <w:tcW w:w="0" w:type="auto"/>
            <w:vAlign w:val="center"/>
            <w:hideMark/>
          </w:tcPr>
          <w:p w14:paraId="421F4352"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466832C" w14:textId="77777777" w:rsidR="00D67926" w:rsidRDefault="008D6FB8">
            <w:pPr>
              <w:rPr>
                <w:rFonts w:eastAsia="Times New Roman"/>
                <w:lang w:val="en-US"/>
              </w:rPr>
            </w:pPr>
            <w:r>
              <w:rPr>
                <w:rFonts w:eastAsia="Times New Roman"/>
                <w:lang w:val="en-US"/>
              </w:rPr>
              <w:t>Events specific to this item</w:t>
            </w:r>
          </w:p>
        </w:tc>
      </w:tr>
      <w:tr w:rsidR="00D67926" w14:paraId="5C310A4D" w14:textId="77777777">
        <w:trPr>
          <w:divId w:val="1664770817"/>
          <w:tblCellSpacing w:w="15" w:type="dxa"/>
        </w:trPr>
        <w:tc>
          <w:tcPr>
            <w:tcW w:w="0" w:type="auto"/>
            <w:vAlign w:val="center"/>
            <w:hideMark/>
          </w:tcPr>
          <w:p w14:paraId="7305A6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BF6922" w14:textId="77777777" w:rsidR="00D67926" w:rsidRDefault="008D6FB8">
            <w:pPr>
              <w:rPr>
                <w:rFonts w:eastAsia="Times New Roman"/>
                <w:lang w:val="en-US"/>
              </w:rPr>
            </w:pPr>
            <w:r>
              <w:rPr>
                <w:rFonts w:eastAsia="Times New Roman"/>
                <w:lang w:val="en-US"/>
              </w:rPr>
              <w:t>A summary of the events of interest that have occurred as this item of the request is processed.</w:t>
            </w:r>
          </w:p>
        </w:tc>
      </w:tr>
      <w:tr w:rsidR="00D67926" w14:paraId="2F5E14AF" w14:textId="77777777">
        <w:trPr>
          <w:divId w:val="1664770817"/>
          <w:tblCellSpacing w:w="15" w:type="dxa"/>
        </w:trPr>
        <w:tc>
          <w:tcPr>
            <w:tcW w:w="0" w:type="auto"/>
            <w:vAlign w:val="center"/>
            <w:hideMark/>
          </w:tcPr>
          <w:p w14:paraId="60651AB7" w14:textId="77777777" w:rsidR="00D67926" w:rsidRDefault="008D6FB8">
            <w:pPr>
              <w:rPr>
                <w:rFonts w:eastAsia="Times New Roman"/>
                <w:lang w:val="en-US"/>
              </w:rPr>
            </w:pPr>
            <w:r>
              <w:rPr>
                <w:rFonts w:eastAsia="Times New Roman"/>
                <w:b/>
                <w:bCs/>
                <w:lang w:val="en-US"/>
              </w:rPr>
              <w:t>DiagnosticOrder.note</w:t>
            </w:r>
          </w:p>
        </w:tc>
        <w:tc>
          <w:tcPr>
            <w:tcW w:w="0" w:type="auto"/>
            <w:vAlign w:val="center"/>
            <w:hideMark/>
          </w:tcPr>
          <w:p w14:paraId="21BECA28" w14:textId="77777777" w:rsidR="00D67926" w:rsidRDefault="00D67926">
            <w:pPr>
              <w:rPr>
                <w:rFonts w:eastAsia="Times New Roman"/>
                <w:lang w:val="en-US"/>
              </w:rPr>
            </w:pPr>
          </w:p>
        </w:tc>
      </w:tr>
      <w:tr w:rsidR="00D67926" w14:paraId="75FA0176" w14:textId="77777777">
        <w:trPr>
          <w:divId w:val="1664770817"/>
          <w:tblCellSpacing w:w="15" w:type="dxa"/>
        </w:trPr>
        <w:tc>
          <w:tcPr>
            <w:tcW w:w="0" w:type="auto"/>
            <w:vAlign w:val="center"/>
            <w:hideMark/>
          </w:tcPr>
          <w:p w14:paraId="474C41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6F7576" w14:textId="77777777" w:rsidR="00D67926" w:rsidRDefault="008D6FB8">
            <w:pPr>
              <w:rPr>
                <w:rFonts w:eastAsia="Times New Roman"/>
                <w:lang w:val="en-US"/>
              </w:rPr>
            </w:pPr>
            <w:r>
              <w:rPr>
                <w:rFonts w:eastAsia="Times New Roman"/>
                <w:lang w:val="en-US"/>
              </w:rPr>
              <w:t>Other notes and comments</w:t>
            </w:r>
          </w:p>
        </w:tc>
      </w:tr>
      <w:tr w:rsidR="00D67926" w14:paraId="0D095DD6" w14:textId="77777777">
        <w:trPr>
          <w:divId w:val="1664770817"/>
          <w:tblCellSpacing w:w="15" w:type="dxa"/>
        </w:trPr>
        <w:tc>
          <w:tcPr>
            <w:tcW w:w="0" w:type="auto"/>
            <w:vAlign w:val="center"/>
            <w:hideMark/>
          </w:tcPr>
          <w:p w14:paraId="131704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1A4D03" w14:textId="77777777" w:rsidR="00D67926" w:rsidRDefault="008D6FB8">
            <w:pPr>
              <w:rPr>
                <w:rFonts w:eastAsia="Times New Roman"/>
                <w:lang w:val="en-US"/>
              </w:rPr>
            </w:pPr>
            <w:r>
              <w:rPr>
                <w:rFonts w:eastAsia="Times New Roman"/>
                <w:lang w:val="en-US"/>
              </w:rPr>
              <w:t>Any other notes associated with this patient or specimen or order (e.g. "patient hates needles").</w:t>
            </w:r>
          </w:p>
        </w:tc>
      </w:tr>
    </w:tbl>
    <w:p w14:paraId="3B618407" w14:textId="77777777" w:rsidR="00D67926" w:rsidRDefault="008D6FB8">
      <w:pPr>
        <w:pStyle w:val="Heading2"/>
        <w:divId w:val="1664770817"/>
        <w:rPr>
          <w:rFonts w:eastAsia="Times New Roman"/>
          <w:lang w:val="en-US"/>
        </w:rPr>
      </w:pPr>
      <w:r>
        <w:rPr>
          <w:rFonts w:eastAsia="Times New Roman"/>
          <w:lang w:val="en-US"/>
        </w:rPr>
        <w:t>http://hl7.org/fhir/StructureDefinition/DiagnosticReport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5805"/>
      </w:tblGrid>
      <w:tr w:rsidR="00D67926" w14:paraId="4DCE271E" w14:textId="77777777">
        <w:trPr>
          <w:divId w:val="1664770817"/>
          <w:tblCellSpacing w:w="15" w:type="dxa"/>
        </w:trPr>
        <w:tc>
          <w:tcPr>
            <w:tcW w:w="0" w:type="auto"/>
            <w:vAlign w:val="center"/>
            <w:hideMark/>
          </w:tcPr>
          <w:p w14:paraId="2712DD9B" w14:textId="77777777" w:rsidR="00D67926" w:rsidRDefault="008D6FB8">
            <w:pPr>
              <w:rPr>
                <w:rFonts w:eastAsia="Times New Roman"/>
                <w:lang w:val="en-US"/>
              </w:rPr>
            </w:pPr>
            <w:r>
              <w:rPr>
                <w:rFonts w:eastAsia="Times New Roman"/>
                <w:b/>
                <w:bCs/>
                <w:lang w:val="en-US"/>
              </w:rPr>
              <w:t>DiagnosticReport</w:t>
            </w:r>
          </w:p>
        </w:tc>
        <w:tc>
          <w:tcPr>
            <w:tcW w:w="0" w:type="auto"/>
            <w:vAlign w:val="center"/>
            <w:hideMark/>
          </w:tcPr>
          <w:p w14:paraId="19CC4DB7" w14:textId="77777777" w:rsidR="00D67926" w:rsidRDefault="008D6FB8">
            <w:pPr>
              <w:rPr>
                <w:rFonts w:eastAsia="Times New Roman"/>
                <w:lang w:val="en-US"/>
              </w:rPr>
            </w:pPr>
            <w:r>
              <w:rPr>
                <w:rFonts w:eastAsia="Times New Roman"/>
                <w:lang w:val="en-US"/>
              </w:rPr>
              <w:t>Diagnostic Report</w:t>
            </w:r>
          </w:p>
        </w:tc>
      </w:tr>
      <w:tr w:rsidR="00D67926" w14:paraId="5BF956DB" w14:textId="77777777">
        <w:trPr>
          <w:divId w:val="1664770817"/>
          <w:tblCellSpacing w:w="15" w:type="dxa"/>
        </w:trPr>
        <w:tc>
          <w:tcPr>
            <w:tcW w:w="0" w:type="auto"/>
            <w:vAlign w:val="center"/>
            <w:hideMark/>
          </w:tcPr>
          <w:p w14:paraId="78BF883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DA3392" w14:textId="77777777" w:rsidR="00D67926" w:rsidRDefault="008D6FB8">
            <w:pPr>
              <w:rPr>
                <w:rFonts w:eastAsia="Times New Roman"/>
                <w:lang w:val="en-US"/>
              </w:rPr>
            </w:pPr>
            <w:r>
              <w:rPr>
                <w:rFonts w:eastAsia="Times New Roman"/>
                <w:lang w:val="en-US"/>
              </w:rPr>
              <w:t>A Diagnostic report - a combination of request information, atomic results, images, interpretation, as well as formatted reports</w:t>
            </w:r>
          </w:p>
        </w:tc>
      </w:tr>
      <w:tr w:rsidR="00D67926" w14:paraId="516E05C5" w14:textId="77777777">
        <w:trPr>
          <w:divId w:val="1664770817"/>
          <w:tblCellSpacing w:w="15" w:type="dxa"/>
        </w:trPr>
        <w:tc>
          <w:tcPr>
            <w:tcW w:w="0" w:type="auto"/>
            <w:vAlign w:val="center"/>
            <w:hideMark/>
          </w:tcPr>
          <w:p w14:paraId="078602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0F34EC" w14:textId="77777777" w:rsidR="00D67926" w:rsidRDefault="008D6FB8">
            <w:pPr>
              <w:rPr>
                <w:rFonts w:eastAsia="Times New Roman"/>
                <w:lang w:val="en-US"/>
              </w:rPr>
            </w:pP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D67926" w14:paraId="51487277" w14:textId="77777777">
        <w:trPr>
          <w:divId w:val="1664770817"/>
          <w:tblCellSpacing w:w="15" w:type="dxa"/>
        </w:trPr>
        <w:tc>
          <w:tcPr>
            <w:tcW w:w="0" w:type="auto"/>
            <w:vAlign w:val="center"/>
            <w:hideMark/>
          </w:tcPr>
          <w:p w14:paraId="04E02DB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465C1C" w14:textId="77777777" w:rsidR="00D67926" w:rsidRDefault="008D6FB8">
            <w:pPr>
              <w:rPr>
                <w:rFonts w:eastAsia="Times New Roman"/>
                <w:lang w:val="en-US"/>
              </w:rPr>
            </w:pPr>
            <w:r>
              <w:rPr>
                <w:rFonts w:eastAsia="Times New Roman"/>
                <w:lang w:val="en-US"/>
              </w:rPr>
              <w:t xml:space="preserve">This is intended to capture a single report, and is not suitable for use in displaying summary information that covers multiple reports. For example, this resource has not been designed for laboratory cumulative reporting formats nor detailed structured reports for sequencing. </w:t>
            </w:r>
          </w:p>
        </w:tc>
      </w:tr>
      <w:tr w:rsidR="00D67926" w14:paraId="24C3BCA8" w14:textId="77777777">
        <w:trPr>
          <w:divId w:val="1664770817"/>
          <w:tblCellSpacing w:w="15" w:type="dxa"/>
        </w:trPr>
        <w:tc>
          <w:tcPr>
            <w:tcW w:w="0" w:type="auto"/>
            <w:vAlign w:val="center"/>
            <w:hideMark/>
          </w:tcPr>
          <w:p w14:paraId="635C265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1376252" w14:textId="77777777" w:rsidR="00D67926" w:rsidRDefault="008D6FB8">
            <w:pPr>
              <w:rPr>
                <w:rFonts w:eastAsia="Times New Roman"/>
                <w:lang w:val="en-US"/>
              </w:rPr>
            </w:pPr>
            <w:r>
              <w:rPr>
                <w:rFonts w:eastAsia="Times New Roman"/>
                <w:lang w:val="en-US"/>
              </w:rPr>
              <w:t>Report</w:t>
            </w:r>
          </w:p>
        </w:tc>
      </w:tr>
      <w:tr w:rsidR="00D67926" w14:paraId="26F8A51C" w14:textId="77777777">
        <w:trPr>
          <w:divId w:val="1664770817"/>
          <w:tblCellSpacing w:w="15" w:type="dxa"/>
        </w:trPr>
        <w:tc>
          <w:tcPr>
            <w:tcW w:w="0" w:type="auto"/>
            <w:vAlign w:val="center"/>
            <w:hideMark/>
          </w:tcPr>
          <w:p w14:paraId="04293CD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D0FECB5" w14:textId="77777777" w:rsidR="00D67926" w:rsidRDefault="008D6FB8">
            <w:pPr>
              <w:rPr>
                <w:rFonts w:eastAsia="Times New Roman"/>
                <w:lang w:val="en-US"/>
              </w:rPr>
            </w:pPr>
            <w:r>
              <w:rPr>
                <w:rFonts w:eastAsia="Times New Roman"/>
                <w:lang w:val="en-US"/>
              </w:rPr>
              <w:t>Test</w:t>
            </w:r>
          </w:p>
        </w:tc>
      </w:tr>
      <w:tr w:rsidR="00D67926" w14:paraId="5D9A9AF5" w14:textId="77777777">
        <w:trPr>
          <w:divId w:val="1664770817"/>
          <w:tblCellSpacing w:w="15" w:type="dxa"/>
        </w:trPr>
        <w:tc>
          <w:tcPr>
            <w:tcW w:w="0" w:type="auto"/>
            <w:vAlign w:val="center"/>
            <w:hideMark/>
          </w:tcPr>
          <w:p w14:paraId="2BE2F65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D115946" w14:textId="77777777" w:rsidR="00D67926" w:rsidRDefault="008D6FB8">
            <w:pPr>
              <w:rPr>
                <w:rFonts w:eastAsia="Times New Roman"/>
                <w:lang w:val="en-US"/>
              </w:rPr>
            </w:pPr>
            <w:r>
              <w:rPr>
                <w:rFonts w:eastAsia="Times New Roman"/>
                <w:lang w:val="en-US"/>
              </w:rPr>
              <w:t>Result</w:t>
            </w:r>
          </w:p>
        </w:tc>
      </w:tr>
      <w:tr w:rsidR="00D67926" w14:paraId="3FCB221C" w14:textId="77777777">
        <w:trPr>
          <w:divId w:val="1664770817"/>
          <w:tblCellSpacing w:w="15" w:type="dxa"/>
        </w:trPr>
        <w:tc>
          <w:tcPr>
            <w:tcW w:w="0" w:type="auto"/>
            <w:vAlign w:val="center"/>
            <w:hideMark/>
          </w:tcPr>
          <w:p w14:paraId="0F37A29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466334E" w14:textId="77777777" w:rsidR="00D67926" w:rsidRDefault="008D6FB8">
            <w:pPr>
              <w:rPr>
                <w:rFonts w:eastAsia="Times New Roman"/>
                <w:lang w:val="en-US"/>
              </w:rPr>
            </w:pPr>
            <w:r>
              <w:rPr>
                <w:rFonts w:eastAsia="Times New Roman"/>
                <w:lang w:val="en-US"/>
              </w:rPr>
              <w:t>Results</w:t>
            </w:r>
          </w:p>
        </w:tc>
      </w:tr>
      <w:tr w:rsidR="00D67926" w14:paraId="68058761" w14:textId="77777777">
        <w:trPr>
          <w:divId w:val="1664770817"/>
          <w:tblCellSpacing w:w="15" w:type="dxa"/>
        </w:trPr>
        <w:tc>
          <w:tcPr>
            <w:tcW w:w="0" w:type="auto"/>
            <w:vAlign w:val="center"/>
            <w:hideMark/>
          </w:tcPr>
          <w:p w14:paraId="6EE85FC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3AFBD7E" w14:textId="77777777" w:rsidR="00D67926" w:rsidRDefault="008D6FB8">
            <w:pPr>
              <w:rPr>
                <w:rFonts w:eastAsia="Times New Roman"/>
                <w:lang w:val="en-US"/>
              </w:rPr>
            </w:pPr>
            <w:r>
              <w:rPr>
                <w:rFonts w:eastAsia="Times New Roman"/>
                <w:lang w:val="en-US"/>
              </w:rPr>
              <w:t>Labs</w:t>
            </w:r>
          </w:p>
        </w:tc>
      </w:tr>
      <w:tr w:rsidR="00D67926" w14:paraId="589B38C0" w14:textId="77777777">
        <w:trPr>
          <w:divId w:val="1664770817"/>
          <w:tblCellSpacing w:w="15" w:type="dxa"/>
        </w:trPr>
        <w:tc>
          <w:tcPr>
            <w:tcW w:w="0" w:type="auto"/>
            <w:vAlign w:val="center"/>
            <w:hideMark/>
          </w:tcPr>
          <w:p w14:paraId="372770B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F1B6268" w14:textId="77777777" w:rsidR="00D67926" w:rsidRDefault="008D6FB8">
            <w:pPr>
              <w:rPr>
                <w:rFonts w:eastAsia="Times New Roman"/>
                <w:lang w:val="en-US"/>
              </w:rPr>
            </w:pPr>
            <w:r>
              <w:rPr>
                <w:rFonts w:eastAsia="Times New Roman"/>
                <w:lang w:val="en-US"/>
              </w:rPr>
              <w:t>Laboratory</w:t>
            </w:r>
          </w:p>
        </w:tc>
      </w:tr>
      <w:tr w:rsidR="00D67926" w14:paraId="2D46B33F" w14:textId="77777777">
        <w:trPr>
          <w:divId w:val="1664770817"/>
          <w:tblCellSpacing w:w="15" w:type="dxa"/>
        </w:trPr>
        <w:tc>
          <w:tcPr>
            <w:tcW w:w="0" w:type="auto"/>
            <w:vAlign w:val="center"/>
            <w:hideMark/>
          </w:tcPr>
          <w:p w14:paraId="55DCF916" w14:textId="77777777" w:rsidR="00D67926" w:rsidRDefault="008D6FB8">
            <w:pPr>
              <w:rPr>
                <w:rFonts w:eastAsia="Times New Roman"/>
                <w:lang w:val="en-US"/>
              </w:rPr>
            </w:pPr>
            <w:r>
              <w:rPr>
                <w:rFonts w:eastAsia="Times New Roman"/>
                <w:b/>
                <w:bCs/>
                <w:lang w:val="en-US"/>
              </w:rPr>
              <w:t>DiagnosticReport.identifier</w:t>
            </w:r>
          </w:p>
        </w:tc>
        <w:tc>
          <w:tcPr>
            <w:tcW w:w="0" w:type="auto"/>
            <w:vAlign w:val="center"/>
            <w:hideMark/>
          </w:tcPr>
          <w:p w14:paraId="194CAAF2" w14:textId="77777777" w:rsidR="00D67926" w:rsidRDefault="00D67926">
            <w:pPr>
              <w:rPr>
                <w:rFonts w:eastAsia="Times New Roman"/>
                <w:lang w:val="en-US"/>
              </w:rPr>
            </w:pPr>
          </w:p>
        </w:tc>
      </w:tr>
      <w:tr w:rsidR="00D67926" w14:paraId="685F49ED" w14:textId="77777777">
        <w:trPr>
          <w:divId w:val="1664770817"/>
          <w:tblCellSpacing w:w="15" w:type="dxa"/>
        </w:trPr>
        <w:tc>
          <w:tcPr>
            <w:tcW w:w="0" w:type="auto"/>
            <w:vAlign w:val="center"/>
            <w:hideMark/>
          </w:tcPr>
          <w:p w14:paraId="0C574D9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49055C" w14:textId="77777777" w:rsidR="00D67926" w:rsidRDefault="008D6FB8">
            <w:pPr>
              <w:rPr>
                <w:rFonts w:eastAsia="Times New Roman"/>
                <w:lang w:val="en-US"/>
              </w:rPr>
            </w:pPr>
            <w:r>
              <w:rPr>
                <w:rFonts w:eastAsia="Times New Roman"/>
                <w:lang w:val="en-US"/>
              </w:rPr>
              <w:t>Id for external references to this report</w:t>
            </w:r>
          </w:p>
        </w:tc>
      </w:tr>
      <w:tr w:rsidR="00D67926" w14:paraId="22AAD659" w14:textId="77777777">
        <w:trPr>
          <w:divId w:val="1664770817"/>
          <w:tblCellSpacing w:w="15" w:type="dxa"/>
        </w:trPr>
        <w:tc>
          <w:tcPr>
            <w:tcW w:w="0" w:type="auto"/>
            <w:vAlign w:val="center"/>
            <w:hideMark/>
          </w:tcPr>
          <w:p w14:paraId="2AA3E9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319841" w14:textId="77777777" w:rsidR="00D67926" w:rsidRDefault="008D6FB8">
            <w:pPr>
              <w:rPr>
                <w:rFonts w:eastAsia="Times New Roman"/>
                <w:lang w:val="en-US"/>
              </w:rPr>
            </w:pPr>
            <w:r>
              <w:rPr>
                <w:rFonts w:eastAsia="Times New Roman"/>
                <w:lang w:val="en-US"/>
              </w:rPr>
              <w:t>The local ID assigned to the report by the order filler, usually by the Information System of the diagnostic service provider.</w:t>
            </w:r>
          </w:p>
        </w:tc>
      </w:tr>
      <w:tr w:rsidR="00D67926" w14:paraId="7FE52568" w14:textId="77777777">
        <w:trPr>
          <w:divId w:val="1664770817"/>
          <w:tblCellSpacing w:w="15" w:type="dxa"/>
        </w:trPr>
        <w:tc>
          <w:tcPr>
            <w:tcW w:w="0" w:type="auto"/>
            <w:vAlign w:val="center"/>
            <w:hideMark/>
          </w:tcPr>
          <w:p w14:paraId="0EEDDAF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5F700C3" w14:textId="77777777" w:rsidR="00D67926" w:rsidRDefault="008D6FB8">
            <w:pPr>
              <w:rPr>
                <w:rFonts w:eastAsia="Times New Roman"/>
                <w:lang w:val="en-US"/>
              </w:rPr>
            </w:pPr>
            <w:r>
              <w:rPr>
                <w:rFonts w:eastAsia="Times New Roman"/>
                <w:lang w:val="en-US"/>
              </w:rPr>
              <w:t xml:space="preserve">Need to know what identifier to use when making queries about this report from the source laboratory, and for linking to the report outside FHIR context. </w:t>
            </w:r>
          </w:p>
        </w:tc>
      </w:tr>
      <w:tr w:rsidR="00D67926" w14:paraId="122EDBB1" w14:textId="77777777">
        <w:trPr>
          <w:divId w:val="1664770817"/>
          <w:tblCellSpacing w:w="15" w:type="dxa"/>
        </w:trPr>
        <w:tc>
          <w:tcPr>
            <w:tcW w:w="0" w:type="auto"/>
            <w:vAlign w:val="center"/>
            <w:hideMark/>
          </w:tcPr>
          <w:p w14:paraId="14D90E8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6101628" w14:textId="77777777" w:rsidR="00D67926" w:rsidRDefault="008D6FB8">
            <w:pPr>
              <w:rPr>
                <w:rFonts w:eastAsia="Times New Roman"/>
                <w:lang w:val="en-US"/>
              </w:rPr>
            </w:pPr>
            <w:r>
              <w:rPr>
                <w:rFonts w:eastAsia="Times New Roman"/>
                <w:lang w:val="en-US"/>
              </w:rPr>
              <w:t>ReportID</w:t>
            </w:r>
          </w:p>
        </w:tc>
      </w:tr>
      <w:tr w:rsidR="00D67926" w14:paraId="5708E1DA" w14:textId="77777777">
        <w:trPr>
          <w:divId w:val="1664770817"/>
          <w:tblCellSpacing w:w="15" w:type="dxa"/>
        </w:trPr>
        <w:tc>
          <w:tcPr>
            <w:tcW w:w="0" w:type="auto"/>
            <w:vAlign w:val="center"/>
            <w:hideMark/>
          </w:tcPr>
          <w:p w14:paraId="2AAEE301" w14:textId="77777777" w:rsidR="00D67926" w:rsidRDefault="008D6FB8">
            <w:pPr>
              <w:rPr>
                <w:rFonts w:eastAsia="Times New Roman"/>
                <w:lang w:val="en-US"/>
              </w:rPr>
            </w:pPr>
            <w:r>
              <w:rPr>
                <w:rFonts w:eastAsia="Times New Roman"/>
                <w:b/>
                <w:bCs/>
                <w:lang w:val="en-US"/>
              </w:rPr>
              <w:lastRenderedPageBreak/>
              <w:t>DiagnosticReport.status</w:t>
            </w:r>
          </w:p>
        </w:tc>
        <w:tc>
          <w:tcPr>
            <w:tcW w:w="0" w:type="auto"/>
            <w:vAlign w:val="center"/>
            <w:hideMark/>
          </w:tcPr>
          <w:p w14:paraId="12475EB4" w14:textId="77777777" w:rsidR="00D67926" w:rsidRDefault="00D67926">
            <w:pPr>
              <w:rPr>
                <w:rFonts w:eastAsia="Times New Roman"/>
                <w:lang w:val="en-US"/>
              </w:rPr>
            </w:pPr>
          </w:p>
        </w:tc>
      </w:tr>
      <w:tr w:rsidR="00D67926" w14:paraId="36AF727E" w14:textId="77777777">
        <w:trPr>
          <w:divId w:val="1664770817"/>
          <w:tblCellSpacing w:w="15" w:type="dxa"/>
        </w:trPr>
        <w:tc>
          <w:tcPr>
            <w:tcW w:w="0" w:type="auto"/>
            <w:vAlign w:val="center"/>
            <w:hideMark/>
          </w:tcPr>
          <w:p w14:paraId="0ACD46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14BD51" w14:textId="77777777" w:rsidR="00D67926" w:rsidRDefault="008D6FB8">
            <w:pPr>
              <w:rPr>
                <w:rFonts w:eastAsia="Times New Roman"/>
                <w:lang w:val="en-US"/>
              </w:rPr>
            </w:pPr>
            <w:r>
              <w:rPr>
                <w:rFonts w:eastAsia="Times New Roman"/>
                <w:lang w:val="en-US"/>
              </w:rPr>
              <w:t>The status of the diagnostic report as a whole.</w:t>
            </w:r>
          </w:p>
        </w:tc>
      </w:tr>
      <w:tr w:rsidR="00D67926" w14:paraId="769B4747" w14:textId="77777777">
        <w:trPr>
          <w:divId w:val="1664770817"/>
          <w:tblCellSpacing w:w="15" w:type="dxa"/>
        </w:trPr>
        <w:tc>
          <w:tcPr>
            <w:tcW w:w="0" w:type="auto"/>
            <w:vAlign w:val="center"/>
            <w:hideMark/>
          </w:tcPr>
          <w:p w14:paraId="03C809B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2A8774" w14:textId="77777777" w:rsidR="00D67926" w:rsidRDefault="008D6FB8">
            <w:pPr>
              <w:rPr>
                <w:rFonts w:eastAsia="Times New Roman"/>
                <w:lang w:val="en-US"/>
              </w:rPr>
            </w:pPr>
            <w:r>
              <w:rPr>
                <w:rFonts w:eastAsia="Times New Roman"/>
                <w:lang w:val="en-US"/>
              </w:rPr>
              <w:t>This is labeled as "Is Modifier" because applications need to take appropriate action if a report is withdrawn.</w:t>
            </w:r>
          </w:p>
        </w:tc>
      </w:tr>
      <w:tr w:rsidR="00D67926" w14:paraId="48C1B70E" w14:textId="77777777">
        <w:trPr>
          <w:divId w:val="1664770817"/>
          <w:tblCellSpacing w:w="15" w:type="dxa"/>
        </w:trPr>
        <w:tc>
          <w:tcPr>
            <w:tcW w:w="0" w:type="auto"/>
            <w:vAlign w:val="center"/>
            <w:hideMark/>
          </w:tcPr>
          <w:p w14:paraId="3E0A5C5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E853EA9" w14:textId="77777777" w:rsidR="00D67926" w:rsidRDefault="008D6FB8">
            <w:pPr>
              <w:rPr>
                <w:rFonts w:eastAsia="Times New Roman"/>
                <w:lang w:val="en-US"/>
              </w:rPr>
            </w:pPr>
            <w:r>
              <w:rPr>
                <w:rFonts w:eastAsia="Times New Roman"/>
                <w:lang w:val="en-US"/>
              </w:rPr>
              <w:t>Diagnostic services routinely issue provisional/incomplete reports, and sometimes withdraw previously released reports.</w:t>
            </w:r>
          </w:p>
        </w:tc>
      </w:tr>
      <w:tr w:rsidR="00D67926" w14:paraId="48A4961D" w14:textId="77777777">
        <w:trPr>
          <w:divId w:val="1664770817"/>
          <w:tblCellSpacing w:w="15" w:type="dxa"/>
        </w:trPr>
        <w:tc>
          <w:tcPr>
            <w:tcW w:w="0" w:type="auto"/>
            <w:vAlign w:val="center"/>
            <w:hideMark/>
          </w:tcPr>
          <w:p w14:paraId="4A986FD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508AB68" w14:textId="77777777" w:rsidR="00D67926" w:rsidRDefault="008D6FB8">
            <w:pPr>
              <w:rPr>
                <w:rFonts w:eastAsia="Times New Roman"/>
                <w:lang w:val="en-US"/>
              </w:rPr>
            </w:pPr>
            <w:r>
              <w:rPr>
                <w:rFonts w:eastAsia="Times New Roman"/>
                <w:lang w:val="en-US"/>
              </w:rPr>
              <w:t>The status of the diagnostic report as a whole</w:t>
            </w:r>
          </w:p>
        </w:tc>
      </w:tr>
      <w:tr w:rsidR="00D67926" w14:paraId="1BAC910F" w14:textId="77777777">
        <w:trPr>
          <w:divId w:val="1664770817"/>
          <w:tblCellSpacing w:w="15" w:type="dxa"/>
        </w:trPr>
        <w:tc>
          <w:tcPr>
            <w:tcW w:w="0" w:type="auto"/>
            <w:vAlign w:val="center"/>
            <w:hideMark/>
          </w:tcPr>
          <w:p w14:paraId="6D1FAE80" w14:textId="77777777" w:rsidR="00D67926" w:rsidRDefault="008D6FB8">
            <w:pPr>
              <w:rPr>
                <w:rFonts w:eastAsia="Times New Roman"/>
                <w:lang w:val="en-US"/>
              </w:rPr>
            </w:pPr>
            <w:r>
              <w:rPr>
                <w:rFonts w:eastAsia="Times New Roman"/>
                <w:b/>
                <w:bCs/>
                <w:lang w:val="en-US"/>
              </w:rPr>
              <w:t>DiagnosticReport.category</w:t>
            </w:r>
          </w:p>
        </w:tc>
        <w:tc>
          <w:tcPr>
            <w:tcW w:w="0" w:type="auto"/>
            <w:vAlign w:val="center"/>
            <w:hideMark/>
          </w:tcPr>
          <w:p w14:paraId="737647C7" w14:textId="77777777" w:rsidR="00D67926" w:rsidRDefault="00D67926">
            <w:pPr>
              <w:rPr>
                <w:rFonts w:eastAsia="Times New Roman"/>
                <w:lang w:val="en-US"/>
              </w:rPr>
            </w:pPr>
          </w:p>
        </w:tc>
      </w:tr>
      <w:tr w:rsidR="00D67926" w14:paraId="4A0EEF50" w14:textId="77777777">
        <w:trPr>
          <w:divId w:val="1664770817"/>
          <w:tblCellSpacing w:w="15" w:type="dxa"/>
        </w:trPr>
        <w:tc>
          <w:tcPr>
            <w:tcW w:w="0" w:type="auto"/>
            <w:vAlign w:val="center"/>
            <w:hideMark/>
          </w:tcPr>
          <w:p w14:paraId="4645B8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BE2E9B" w14:textId="77777777" w:rsidR="00D67926" w:rsidRDefault="008D6FB8">
            <w:pPr>
              <w:rPr>
                <w:rFonts w:eastAsia="Times New Roman"/>
                <w:lang w:val="en-US"/>
              </w:rPr>
            </w:pPr>
            <w:r>
              <w:rPr>
                <w:rFonts w:eastAsia="Times New Roman"/>
                <w:lang w:val="en-US"/>
              </w:rPr>
              <w:t>Service category</w:t>
            </w:r>
          </w:p>
        </w:tc>
      </w:tr>
      <w:tr w:rsidR="00D67926" w14:paraId="0DD8ACCF" w14:textId="77777777">
        <w:trPr>
          <w:divId w:val="1664770817"/>
          <w:tblCellSpacing w:w="15" w:type="dxa"/>
        </w:trPr>
        <w:tc>
          <w:tcPr>
            <w:tcW w:w="0" w:type="auto"/>
            <w:vAlign w:val="center"/>
            <w:hideMark/>
          </w:tcPr>
          <w:p w14:paraId="39FFA5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795C5A" w14:textId="77777777" w:rsidR="00D67926" w:rsidRDefault="008D6FB8">
            <w:pPr>
              <w:rPr>
                <w:rFonts w:eastAsia="Times New Roman"/>
                <w:lang w:val="en-US"/>
              </w:rPr>
            </w:pPr>
            <w:r>
              <w:rPr>
                <w:rFonts w:eastAsia="Times New Roman"/>
                <w:lang w:val="en-US"/>
              </w:rPr>
              <w:t xml:space="preserve">A code that classifies the dlinical discipline, department or diagnostic service that created the report (e.g. cardiology, biochemistry, hematology, MRI). This is used for searching, sorting and display purposes. </w:t>
            </w:r>
          </w:p>
        </w:tc>
      </w:tr>
      <w:tr w:rsidR="00D67926" w14:paraId="79DC3578" w14:textId="77777777">
        <w:trPr>
          <w:divId w:val="1664770817"/>
          <w:tblCellSpacing w:w="15" w:type="dxa"/>
        </w:trPr>
        <w:tc>
          <w:tcPr>
            <w:tcW w:w="0" w:type="auto"/>
            <w:vAlign w:val="center"/>
            <w:hideMark/>
          </w:tcPr>
          <w:p w14:paraId="4C6A38F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177B26" w14:textId="77777777"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DiagnosticReport.code. </w:t>
            </w:r>
          </w:p>
        </w:tc>
      </w:tr>
      <w:tr w:rsidR="00D67926" w14:paraId="73BB8AB3" w14:textId="77777777">
        <w:trPr>
          <w:divId w:val="1664770817"/>
          <w:tblCellSpacing w:w="15" w:type="dxa"/>
        </w:trPr>
        <w:tc>
          <w:tcPr>
            <w:tcW w:w="0" w:type="auto"/>
            <w:vAlign w:val="center"/>
            <w:hideMark/>
          </w:tcPr>
          <w:p w14:paraId="0FFC468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C2ADF0B" w14:textId="77777777" w:rsidR="00D67926" w:rsidRDefault="008D6FB8">
            <w:pPr>
              <w:rPr>
                <w:rFonts w:eastAsia="Times New Roman"/>
                <w:lang w:val="en-US"/>
              </w:rPr>
            </w:pPr>
            <w:r>
              <w:rPr>
                <w:rFonts w:eastAsia="Times New Roman"/>
                <w:lang w:val="en-US"/>
              </w:rPr>
              <w:t>Department</w:t>
            </w:r>
          </w:p>
        </w:tc>
      </w:tr>
      <w:tr w:rsidR="00D67926" w14:paraId="4FBFBF04" w14:textId="77777777">
        <w:trPr>
          <w:divId w:val="1664770817"/>
          <w:tblCellSpacing w:w="15" w:type="dxa"/>
        </w:trPr>
        <w:tc>
          <w:tcPr>
            <w:tcW w:w="0" w:type="auto"/>
            <w:vAlign w:val="center"/>
            <w:hideMark/>
          </w:tcPr>
          <w:p w14:paraId="7CC4EFD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A31B37E" w14:textId="77777777" w:rsidR="00D67926" w:rsidRDefault="008D6FB8">
            <w:pPr>
              <w:rPr>
                <w:rFonts w:eastAsia="Times New Roman"/>
                <w:lang w:val="en-US"/>
              </w:rPr>
            </w:pPr>
            <w:r>
              <w:rPr>
                <w:rFonts w:eastAsia="Times New Roman"/>
                <w:lang w:val="en-US"/>
              </w:rPr>
              <w:t>Sub-department</w:t>
            </w:r>
          </w:p>
        </w:tc>
      </w:tr>
      <w:tr w:rsidR="00D67926" w14:paraId="5A0EA6EF" w14:textId="77777777">
        <w:trPr>
          <w:divId w:val="1664770817"/>
          <w:tblCellSpacing w:w="15" w:type="dxa"/>
        </w:trPr>
        <w:tc>
          <w:tcPr>
            <w:tcW w:w="0" w:type="auto"/>
            <w:vAlign w:val="center"/>
            <w:hideMark/>
          </w:tcPr>
          <w:p w14:paraId="0A0FD8E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D016865" w14:textId="77777777" w:rsidR="00D67926" w:rsidRDefault="008D6FB8">
            <w:pPr>
              <w:rPr>
                <w:rFonts w:eastAsia="Times New Roman"/>
                <w:lang w:val="en-US"/>
              </w:rPr>
            </w:pPr>
            <w:r>
              <w:rPr>
                <w:rFonts w:eastAsia="Times New Roman"/>
                <w:lang w:val="en-US"/>
              </w:rPr>
              <w:t>service</w:t>
            </w:r>
          </w:p>
        </w:tc>
      </w:tr>
      <w:tr w:rsidR="00D67926" w14:paraId="67599250" w14:textId="77777777">
        <w:trPr>
          <w:divId w:val="1664770817"/>
          <w:tblCellSpacing w:w="15" w:type="dxa"/>
        </w:trPr>
        <w:tc>
          <w:tcPr>
            <w:tcW w:w="0" w:type="auto"/>
            <w:vAlign w:val="center"/>
            <w:hideMark/>
          </w:tcPr>
          <w:p w14:paraId="7F26FA2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557E0D9" w14:textId="77777777" w:rsidR="00D67926" w:rsidRDefault="008D6FB8">
            <w:pPr>
              <w:rPr>
                <w:rFonts w:eastAsia="Times New Roman"/>
                <w:lang w:val="en-US"/>
              </w:rPr>
            </w:pPr>
            <w:r>
              <w:rPr>
                <w:rFonts w:eastAsia="Times New Roman"/>
                <w:lang w:val="en-US"/>
              </w:rPr>
              <w:t>discipline</w:t>
            </w:r>
          </w:p>
        </w:tc>
      </w:tr>
      <w:tr w:rsidR="00D67926" w14:paraId="0F2EDD00" w14:textId="77777777">
        <w:trPr>
          <w:divId w:val="1664770817"/>
          <w:tblCellSpacing w:w="15" w:type="dxa"/>
        </w:trPr>
        <w:tc>
          <w:tcPr>
            <w:tcW w:w="0" w:type="auto"/>
            <w:vAlign w:val="center"/>
            <w:hideMark/>
          </w:tcPr>
          <w:p w14:paraId="724EEA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88F5EA6" w14:textId="77777777" w:rsidR="00D67926" w:rsidRDefault="008D6FB8">
            <w:pPr>
              <w:rPr>
                <w:rFonts w:eastAsia="Times New Roman"/>
                <w:lang w:val="en-US"/>
              </w:rPr>
            </w:pPr>
            <w:r>
              <w:rPr>
                <w:rFonts w:eastAsia="Times New Roman"/>
                <w:lang w:val="en-US"/>
              </w:rPr>
              <w:t>Codes for diagnostic service sections</w:t>
            </w:r>
          </w:p>
        </w:tc>
      </w:tr>
      <w:tr w:rsidR="00D67926" w14:paraId="312E5BCF" w14:textId="77777777">
        <w:trPr>
          <w:divId w:val="1664770817"/>
          <w:tblCellSpacing w:w="15" w:type="dxa"/>
        </w:trPr>
        <w:tc>
          <w:tcPr>
            <w:tcW w:w="0" w:type="auto"/>
            <w:vAlign w:val="center"/>
            <w:hideMark/>
          </w:tcPr>
          <w:p w14:paraId="13E1028C" w14:textId="77777777" w:rsidR="00D67926" w:rsidRDefault="008D6FB8">
            <w:pPr>
              <w:rPr>
                <w:rFonts w:eastAsia="Times New Roman"/>
                <w:lang w:val="en-US"/>
              </w:rPr>
            </w:pPr>
            <w:r>
              <w:rPr>
                <w:rFonts w:eastAsia="Times New Roman"/>
                <w:b/>
                <w:bCs/>
                <w:lang w:val="en-US"/>
              </w:rPr>
              <w:t>DiagnosticReport.code</w:t>
            </w:r>
          </w:p>
        </w:tc>
        <w:tc>
          <w:tcPr>
            <w:tcW w:w="0" w:type="auto"/>
            <w:vAlign w:val="center"/>
            <w:hideMark/>
          </w:tcPr>
          <w:p w14:paraId="3A2B7B84" w14:textId="77777777" w:rsidR="00D67926" w:rsidRDefault="00D67926">
            <w:pPr>
              <w:rPr>
                <w:rFonts w:eastAsia="Times New Roman"/>
                <w:lang w:val="en-US"/>
              </w:rPr>
            </w:pPr>
          </w:p>
        </w:tc>
      </w:tr>
      <w:tr w:rsidR="00D67926" w14:paraId="7B56755E" w14:textId="77777777">
        <w:trPr>
          <w:divId w:val="1664770817"/>
          <w:tblCellSpacing w:w="15" w:type="dxa"/>
        </w:trPr>
        <w:tc>
          <w:tcPr>
            <w:tcW w:w="0" w:type="auto"/>
            <w:vAlign w:val="center"/>
            <w:hideMark/>
          </w:tcPr>
          <w:p w14:paraId="5A84DA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BBA930" w14:textId="77777777" w:rsidR="00D67926" w:rsidRDefault="008D6FB8">
            <w:pPr>
              <w:rPr>
                <w:rFonts w:eastAsia="Times New Roman"/>
                <w:lang w:val="en-US"/>
              </w:rPr>
            </w:pPr>
            <w:r>
              <w:rPr>
                <w:rFonts w:eastAsia="Times New Roman"/>
                <w:lang w:val="en-US"/>
              </w:rPr>
              <w:t>Name/Code for this diagnostic report</w:t>
            </w:r>
          </w:p>
        </w:tc>
      </w:tr>
      <w:tr w:rsidR="00D67926" w14:paraId="0564F285" w14:textId="77777777">
        <w:trPr>
          <w:divId w:val="1664770817"/>
          <w:tblCellSpacing w:w="15" w:type="dxa"/>
        </w:trPr>
        <w:tc>
          <w:tcPr>
            <w:tcW w:w="0" w:type="auto"/>
            <w:vAlign w:val="center"/>
            <w:hideMark/>
          </w:tcPr>
          <w:p w14:paraId="3EE19C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444055" w14:textId="77777777" w:rsidR="00D67926" w:rsidRDefault="008D6FB8">
            <w:pPr>
              <w:rPr>
                <w:rFonts w:eastAsia="Times New Roman"/>
                <w:lang w:val="en-US"/>
              </w:rPr>
            </w:pPr>
            <w:r>
              <w:rPr>
                <w:rFonts w:eastAsia="Times New Roman"/>
                <w:lang w:val="en-US"/>
              </w:rPr>
              <w:t>A code or name that describes this diagnostic report.</w:t>
            </w:r>
          </w:p>
        </w:tc>
      </w:tr>
      <w:tr w:rsidR="00D67926" w14:paraId="76B23C33" w14:textId="77777777">
        <w:trPr>
          <w:divId w:val="1664770817"/>
          <w:tblCellSpacing w:w="15" w:type="dxa"/>
        </w:trPr>
        <w:tc>
          <w:tcPr>
            <w:tcW w:w="0" w:type="auto"/>
            <w:vAlign w:val="center"/>
            <w:hideMark/>
          </w:tcPr>
          <w:p w14:paraId="0CB892B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FE03086" w14:textId="77777777" w:rsidR="00D67926" w:rsidRDefault="008D6FB8">
            <w:pPr>
              <w:rPr>
                <w:rFonts w:eastAsia="Times New Roman"/>
                <w:lang w:val="en-US"/>
              </w:rPr>
            </w:pPr>
            <w:r>
              <w:rPr>
                <w:rFonts w:eastAsia="Times New Roman"/>
                <w:lang w:val="en-US"/>
              </w:rPr>
              <w:t>Codes that describe Diagnostic Reports</w:t>
            </w:r>
          </w:p>
        </w:tc>
      </w:tr>
      <w:tr w:rsidR="00D67926" w14:paraId="3E987F55" w14:textId="77777777">
        <w:trPr>
          <w:divId w:val="1664770817"/>
          <w:tblCellSpacing w:w="15" w:type="dxa"/>
        </w:trPr>
        <w:tc>
          <w:tcPr>
            <w:tcW w:w="0" w:type="auto"/>
            <w:vAlign w:val="center"/>
            <w:hideMark/>
          </w:tcPr>
          <w:p w14:paraId="2EBC6139" w14:textId="77777777" w:rsidR="00D67926" w:rsidRDefault="008D6FB8">
            <w:pPr>
              <w:rPr>
                <w:rFonts w:eastAsia="Times New Roman"/>
                <w:lang w:val="en-US"/>
              </w:rPr>
            </w:pPr>
            <w:r>
              <w:rPr>
                <w:rFonts w:eastAsia="Times New Roman"/>
                <w:b/>
                <w:bCs/>
                <w:lang w:val="en-US"/>
              </w:rPr>
              <w:t>DiagnosticReport.subject</w:t>
            </w:r>
          </w:p>
        </w:tc>
        <w:tc>
          <w:tcPr>
            <w:tcW w:w="0" w:type="auto"/>
            <w:vAlign w:val="center"/>
            <w:hideMark/>
          </w:tcPr>
          <w:p w14:paraId="0BEA8261" w14:textId="77777777" w:rsidR="00D67926" w:rsidRDefault="00D67926">
            <w:pPr>
              <w:rPr>
                <w:rFonts w:eastAsia="Times New Roman"/>
                <w:lang w:val="en-US"/>
              </w:rPr>
            </w:pPr>
          </w:p>
        </w:tc>
      </w:tr>
      <w:tr w:rsidR="00D67926" w14:paraId="14038C7F" w14:textId="77777777">
        <w:trPr>
          <w:divId w:val="1664770817"/>
          <w:tblCellSpacing w:w="15" w:type="dxa"/>
        </w:trPr>
        <w:tc>
          <w:tcPr>
            <w:tcW w:w="0" w:type="auto"/>
            <w:vAlign w:val="center"/>
            <w:hideMark/>
          </w:tcPr>
          <w:p w14:paraId="7B59AD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596EFC" w14:textId="77777777" w:rsidR="00D67926" w:rsidRDefault="008D6FB8">
            <w:pPr>
              <w:rPr>
                <w:rFonts w:eastAsia="Times New Roman"/>
                <w:lang w:val="en-US"/>
              </w:rPr>
            </w:pPr>
            <w:r>
              <w:rPr>
                <w:rFonts w:eastAsia="Times New Roman"/>
                <w:lang w:val="en-US"/>
              </w:rPr>
              <w:t>The subject of the report, usually, but not always, the patient</w:t>
            </w:r>
          </w:p>
        </w:tc>
      </w:tr>
      <w:tr w:rsidR="00D67926" w14:paraId="7490A1E0" w14:textId="77777777">
        <w:trPr>
          <w:divId w:val="1664770817"/>
          <w:tblCellSpacing w:w="15" w:type="dxa"/>
        </w:trPr>
        <w:tc>
          <w:tcPr>
            <w:tcW w:w="0" w:type="auto"/>
            <w:vAlign w:val="center"/>
            <w:hideMark/>
          </w:tcPr>
          <w:p w14:paraId="67319A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024EA9" w14:textId="77777777" w:rsidR="00D67926" w:rsidRDefault="008D6FB8">
            <w:pPr>
              <w:rPr>
                <w:rFonts w:eastAsia="Times New Roman"/>
                <w:lang w:val="en-US"/>
              </w:rPr>
            </w:pPr>
            <w:r>
              <w:rPr>
                <w:rFonts w:eastAsia="Times New Roman"/>
                <w:lang w:val="en-US"/>
              </w:rPr>
              <w:t xml:space="preserve">The subject of the report. Usually, but not always, this is a patient. However diagnostic services also perform analyses on specimens collected from a variety of other sources. </w:t>
            </w:r>
          </w:p>
        </w:tc>
      </w:tr>
      <w:tr w:rsidR="00D67926" w14:paraId="42E9AEA6" w14:textId="77777777">
        <w:trPr>
          <w:divId w:val="1664770817"/>
          <w:tblCellSpacing w:w="15" w:type="dxa"/>
        </w:trPr>
        <w:tc>
          <w:tcPr>
            <w:tcW w:w="0" w:type="auto"/>
            <w:vAlign w:val="center"/>
            <w:hideMark/>
          </w:tcPr>
          <w:p w14:paraId="6B9F119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0721057" w14:textId="77777777" w:rsidR="00D67926" w:rsidRDefault="008D6FB8">
            <w:pPr>
              <w:rPr>
                <w:rFonts w:eastAsia="Times New Roman"/>
                <w:lang w:val="en-US"/>
              </w:rPr>
            </w:pPr>
            <w:r>
              <w:rPr>
                <w:rFonts w:eastAsia="Times New Roman"/>
                <w:lang w:val="en-US"/>
              </w:rPr>
              <w:t>SHALL know the subject context.</w:t>
            </w:r>
          </w:p>
        </w:tc>
      </w:tr>
      <w:tr w:rsidR="00D67926" w14:paraId="24D0BFDA" w14:textId="77777777">
        <w:trPr>
          <w:divId w:val="1664770817"/>
          <w:tblCellSpacing w:w="15" w:type="dxa"/>
        </w:trPr>
        <w:tc>
          <w:tcPr>
            <w:tcW w:w="0" w:type="auto"/>
            <w:vAlign w:val="center"/>
            <w:hideMark/>
          </w:tcPr>
          <w:p w14:paraId="19DDF65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3412260" w14:textId="77777777" w:rsidR="00D67926" w:rsidRDefault="008D6FB8">
            <w:pPr>
              <w:rPr>
                <w:rFonts w:eastAsia="Times New Roman"/>
                <w:lang w:val="en-US"/>
              </w:rPr>
            </w:pPr>
            <w:r>
              <w:rPr>
                <w:rFonts w:eastAsia="Times New Roman"/>
                <w:lang w:val="en-US"/>
              </w:rPr>
              <w:t>Patient</w:t>
            </w:r>
          </w:p>
        </w:tc>
      </w:tr>
      <w:tr w:rsidR="00D67926" w14:paraId="637C24A4" w14:textId="77777777">
        <w:trPr>
          <w:divId w:val="1664770817"/>
          <w:tblCellSpacing w:w="15" w:type="dxa"/>
        </w:trPr>
        <w:tc>
          <w:tcPr>
            <w:tcW w:w="0" w:type="auto"/>
            <w:vAlign w:val="center"/>
            <w:hideMark/>
          </w:tcPr>
          <w:p w14:paraId="775CD526" w14:textId="77777777" w:rsidR="00D67926" w:rsidRDefault="008D6FB8">
            <w:pPr>
              <w:rPr>
                <w:rFonts w:eastAsia="Times New Roman"/>
                <w:lang w:val="en-US"/>
              </w:rPr>
            </w:pPr>
            <w:r>
              <w:rPr>
                <w:rFonts w:eastAsia="Times New Roman"/>
                <w:b/>
                <w:bCs/>
                <w:lang w:val="en-US"/>
              </w:rPr>
              <w:t>DiagnosticReport.encounter</w:t>
            </w:r>
          </w:p>
        </w:tc>
        <w:tc>
          <w:tcPr>
            <w:tcW w:w="0" w:type="auto"/>
            <w:vAlign w:val="center"/>
            <w:hideMark/>
          </w:tcPr>
          <w:p w14:paraId="3F6A1388" w14:textId="77777777" w:rsidR="00D67926" w:rsidRDefault="00D67926">
            <w:pPr>
              <w:rPr>
                <w:rFonts w:eastAsia="Times New Roman"/>
                <w:lang w:val="en-US"/>
              </w:rPr>
            </w:pPr>
          </w:p>
        </w:tc>
      </w:tr>
      <w:tr w:rsidR="00D67926" w14:paraId="59D22551" w14:textId="77777777">
        <w:trPr>
          <w:divId w:val="1664770817"/>
          <w:tblCellSpacing w:w="15" w:type="dxa"/>
        </w:trPr>
        <w:tc>
          <w:tcPr>
            <w:tcW w:w="0" w:type="auto"/>
            <w:vAlign w:val="center"/>
            <w:hideMark/>
          </w:tcPr>
          <w:p w14:paraId="2C9698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622FD7" w14:textId="77777777" w:rsidR="00D67926" w:rsidRDefault="008D6FB8">
            <w:pPr>
              <w:rPr>
                <w:rFonts w:eastAsia="Times New Roman"/>
                <w:lang w:val="en-US"/>
              </w:rPr>
            </w:pPr>
            <w:r>
              <w:rPr>
                <w:rFonts w:eastAsia="Times New Roman"/>
                <w:lang w:val="en-US"/>
              </w:rPr>
              <w:t>Health care event when test ordered</w:t>
            </w:r>
          </w:p>
        </w:tc>
      </w:tr>
      <w:tr w:rsidR="00D67926" w14:paraId="2018957E" w14:textId="77777777">
        <w:trPr>
          <w:divId w:val="1664770817"/>
          <w:tblCellSpacing w:w="15" w:type="dxa"/>
        </w:trPr>
        <w:tc>
          <w:tcPr>
            <w:tcW w:w="0" w:type="auto"/>
            <w:vAlign w:val="center"/>
            <w:hideMark/>
          </w:tcPr>
          <w:p w14:paraId="6DEE88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084A55" w14:textId="77777777" w:rsidR="00D67926" w:rsidRDefault="008D6FB8">
            <w:pPr>
              <w:rPr>
                <w:rFonts w:eastAsia="Times New Roman"/>
                <w:lang w:val="en-US"/>
              </w:rPr>
            </w:pPr>
            <w:r>
              <w:rPr>
                <w:rFonts w:eastAsia="Times New Roman"/>
                <w:lang w:val="en-US"/>
              </w:rPr>
              <w:t>The link to the health care event (encounter) when the order was made.</w:t>
            </w:r>
          </w:p>
        </w:tc>
      </w:tr>
      <w:tr w:rsidR="00D67926" w14:paraId="155E0EF3" w14:textId="77777777">
        <w:trPr>
          <w:divId w:val="1664770817"/>
          <w:tblCellSpacing w:w="15" w:type="dxa"/>
        </w:trPr>
        <w:tc>
          <w:tcPr>
            <w:tcW w:w="0" w:type="auto"/>
            <w:vAlign w:val="center"/>
            <w:hideMark/>
          </w:tcPr>
          <w:p w14:paraId="6A2BCAED" w14:textId="77777777" w:rsidR="00D67926" w:rsidRDefault="008D6FB8">
            <w:pPr>
              <w:rPr>
                <w:rFonts w:eastAsia="Times New Roman"/>
                <w:lang w:val="en-US"/>
              </w:rPr>
            </w:pPr>
            <w:r>
              <w:rPr>
                <w:rFonts w:eastAsia="Times New Roman"/>
                <w:b/>
                <w:bCs/>
                <w:lang w:val="en-US"/>
              </w:rPr>
              <w:t>DiagnosticReport.effective[x]</w:t>
            </w:r>
          </w:p>
        </w:tc>
        <w:tc>
          <w:tcPr>
            <w:tcW w:w="0" w:type="auto"/>
            <w:vAlign w:val="center"/>
            <w:hideMark/>
          </w:tcPr>
          <w:p w14:paraId="2D14E33B" w14:textId="77777777" w:rsidR="00D67926" w:rsidRDefault="00D67926">
            <w:pPr>
              <w:rPr>
                <w:rFonts w:eastAsia="Times New Roman"/>
                <w:lang w:val="en-US"/>
              </w:rPr>
            </w:pPr>
          </w:p>
        </w:tc>
      </w:tr>
      <w:tr w:rsidR="00D67926" w14:paraId="6F6AD06E" w14:textId="77777777">
        <w:trPr>
          <w:divId w:val="1664770817"/>
          <w:tblCellSpacing w:w="15" w:type="dxa"/>
        </w:trPr>
        <w:tc>
          <w:tcPr>
            <w:tcW w:w="0" w:type="auto"/>
            <w:vAlign w:val="center"/>
            <w:hideMark/>
          </w:tcPr>
          <w:p w14:paraId="547042D0"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1C00ACA" w14:textId="77777777" w:rsidR="00D67926" w:rsidRDefault="008D6FB8">
            <w:pPr>
              <w:rPr>
                <w:rFonts w:eastAsia="Times New Roman"/>
                <w:lang w:val="en-US"/>
              </w:rPr>
            </w:pPr>
            <w:r>
              <w:rPr>
                <w:rFonts w:eastAsia="Times New Roman"/>
                <w:lang w:val="en-US"/>
              </w:rPr>
              <w:t>Clinically Relevant time/time-period for report</w:t>
            </w:r>
          </w:p>
        </w:tc>
      </w:tr>
      <w:tr w:rsidR="00D67926" w14:paraId="5245D69A" w14:textId="77777777">
        <w:trPr>
          <w:divId w:val="1664770817"/>
          <w:tblCellSpacing w:w="15" w:type="dxa"/>
        </w:trPr>
        <w:tc>
          <w:tcPr>
            <w:tcW w:w="0" w:type="auto"/>
            <w:vAlign w:val="center"/>
            <w:hideMark/>
          </w:tcPr>
          <w:p w14:paraId="6FCAFF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B00F3F" w14:textId="77777777" w:rsidR="00D67926" w:rsidRDefault="008D6FB8">
            <w:pPr>
              <w:rPr>
                <w:rFonts w:eastAsia="Times New Roman"/>
                <w:lang w:val="en-US"/>
              </w:rPr>
            </w:pPr>
            <w:r>
              <w:rPr>
                <w:rFonts w:eastAsia="Times New Roman"/>
                <w:lang w:val="en-US"/>
              </w:rPr>
              <w:t xml:space="preserve">The time or time-period the observed values are related to. When the subject of the report is a patient, this is usually either the time of the procedure or of specimen collection(s), but very often the source of the date/time is not known, only the date/time itself. </w:t>
            </w:r>
          </w:p>
        </w:tc>
      </w:tr>
      <w:tr w:rsidR="00D67926" w14:paraId="4D09438D" w14:textId="77777777">
        <w:trPr>
          <w:divId w:val="1664770817"/>
          <w:tblCellSpacing w:w="15" w:type="dxa"/>
        </w:trPr>
        <w:tc>
          <w:tcPr>
            <w:tcW w:w="0" w:type="auto"/>
            <w:vAlign w:val="center"/>
            <w:hideMark/>
          </w:tcPr>
          <w:p w14:paraId="5C46AF4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C0299E" w14:textId="77777777" w:rsidR="00D67926" w:rsidRDefault="008D6FB8">
            <w:pPr>
              <w:rPr>
                <w:rFonts w:eastAsia="Times New Roman"/>
                <w:lang w:val="en-US"/>
              </w:rPr>
            </w:pPr>
            <w:r>
              <w:rPr>
                <w:rFonts w:eastAsia="Times New Roman"/>
                <w:lang w:val="en-US"/>
              </w:rPr>
              <w:t xml:space="preserve">If the diagnostic procedure was performed on the patient, this is the time it was performed. If there are specimens, the diagnostically relevant time can be derived from the specimen collection times, but the specimen information is not always available, and the exact relationship between the specimens and the diagnostically relevant time is not always automatic. </w:t>
            </w:r>
          </w:p>
        </w:tc>
      </w:tr>
      <w:tr w:rsidR="00D67926" w14:paraId="4754E2D7" w14:textId="77777777">
        <w:trPr>
          <w:divId w:val="1664770817"/>
          <w:tblCellSpacing w:w="15" w:type="dxa"/>
        </w:trPr>
        <w:tc>
          <w:tcPr>
            <w:tcW w:w="0" w:type="auto"/>
            <w:vAlign w:val="center"/>
            <w:hideMark/>
          </w:tcPr>
          <w:p w14:paraId="7771580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24BF723" w14:textId="77777777" w:rsidR="00D67926" w:rsidRDefault="008D6FB8">
            <w:pPr>
              <w:rPr>
                <w:rFonts w:eastAsia="Times New Roman"/>
                <w:lang w:val="en-US"/>
              </w:rPr>
            </w:pPr>
            <w:r>
              <w:rPr>
                <w:rFonts w:eastAsia="Times New Roman"/>
                <w:lang w:val="en-US"/>
              </w:rPr>
              <w:t>Need to know where in the patient history to file/present this report.</w:t>
            </w:r>
          </w:p>
        </w:tc>
      </w:tr>
      <w:tr w:rsidR="00D67926" w14:paraId="26F636BD" w14:textId="77777777">
        <w:trPr>
          <w:divId w:val="1664770817"/>
          <w:tblCellSpacing w:w="15" w:type="dxa"/>
        </w:trPr>
        <w:tc>
          <w:tcPr>
            <w:tcW w:w="0" w:type="auto"/>
            <w:vAlign w:val="center"/>
            <w:hideMark/>
          </w:tcPr>
          <w:p w14:paraId="1E8F25E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4ACDF0F" w14:textId="77777777" w:rsidR="00D67926" w:rsidRDefault="008D6FB8">
            <w:pPr>
              <w:rPr>
                <w:rFonts w:eastAsia="Times New Roman"/>
                <w:lang w:val="en-US"/>
              </w:rPr>
            </w:pPr>
            <w:r>
              <w:rPr>
                <w:rFonts w:eastAsia="Times New Roman"/>
                <w:lang w:val="en-US"/>
              </w:rPr>
              <w:t>Observation time</w:t>
            </w:r>
          </w:p>
        </w:tc>
      </w:tr>
      <w:tr w:rsidR="00D67926" w14:paraId="344E309F" w14:textId="77777777">
        <w:trPr>
          <w:divId w:val="1664770817"/>
          <w:tblCellSpacing w:w="15" w:type="dxa"/>
        </w:trPr>
        <w:tc>
          <w:tcPr>
            <w:tcW w:w="0" w:type="auto"/>
            <w:vAlign w:val="center"/>
            <w:hideMark/>
          </w:tcPr>
          <w:p w14:paraId="4E9EC6E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C416861" w14:textId="77777777" w:rsidR="00D67926" w:rsidRDefault="008D6FB8">
            <w:pPr>
              <w:rPr>
                <w:rFonts w:eastAsia="Times New Roman"/>
                <w:lang w:val="en-US"/>
              </w:rPr>
            </w:pPr>
            <w:r>
              <w:rPr>
                <w:rFonts w:eastAsia="Times New Roman"/>
                <w:lang w:val="en-US"/>
              </w:rPr>
              <w:t>Effective Time</w:t>
            </w:r>
          </w:p>
        </w:tc>
      </w:tr>
      <w:tr w:rsidR="00D67926" w14:paraId="52E6E1FF" w14:textId="77777777">
        <w:trPr>
          <w:divId w:val="1664770817"/>
          <w:tblCellSpacing w:w="15" w:type="dxa"/>
        </w:trPr>
        <w:tc>
          <w:tcPr>
            <w:tcW w:w="0" w:type="auto"/>
            <w:vAlign w:val="center"/>
            <w:hideMark/>
          </w:tcPr>
          <w:p w14:paraId="36AC265E" w14:textId="77777777" w:rsidR="00D67926" w:rsidRDefault="008D6FB8">
            <w:pPr>
              <w:rPr>
                <w:rFonts w:eastAsia="Times New Roman"/>
                <w:lang w:val="en-US"/>
              </w:rPr>
            </w:pPr>
            <w:r>
              <w:rPr>
                <w:rFonts w:eastAsia="Times New Roman"/>
                <w:b/>
                <w:bCs/>
                <w:lang w:val="en-US"/>
              </w:rPr>
              <w:t>DiagnosticReport.issued</w:t>
            </w:r>
          </w:p>
        </w:tc>
        <w:tc>
          <w:tcPr>
            <w:tcW w:w="0" w:type="auto"/>
            <w:vAlign w:val="center"/>
            <w:hideMark/>
          </w:tcPr>
          <w:p w14:paraId="0548BF7D" w14:textId="77777777" w:rsidR="00D67926" w:rsidRDefault="00D67926">
            <w:pPr>
              <w:rPr>
                <w:rFonts w:eastAsia="Times New Roman"/>
                <w:lang w:val="en-US"/>
              </w:rPr>
            </w:pPr>
          </w:p>
        </w:tc>
      </w:tr>
      <w:tr w:rsidR="00D67926" w14:paraId="2FD908A1" w14:textId="77777777">
        <w:trPr>
          <w:divId w:val="1664770817"/>
          <w:tblCellSpacing w:w="15" w:type="dxa"/>
        </w:trPr>
        <w:tc>
          <w:tcPr>
            <w:tcW w:w="0" w:type="auto"/>
            <w:vAlign w:val="center"/>
            <w:hideMark/>
          </w:tcPr>
          <w:p w14:paraId="7E78C7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83DD98" w14:textId="77777777" w:rsidR="00D67926" w:rsidRDefault="008D6FB8">
            <w:pPr>
              <w:rPr>
                <w:rFonts w:eastAsia="Times New Roman"/>
                <w:lang w:val="en-US"/>
              </w:rPr>
            </w:pPr>
            <w:r>
              <w:rPr>
                <w:rFonts w:eastAsia="Times New Roman"/>
                <w:lang w:val="en-US"/>
              </w:rPr>
              <w:t>DateTime this version was released</w:t>
            </w:r>
          </w:p>
        </w:tc>
      </w:tr>
      <w:tr w:rsidR="00D67926" w14:paraId="0A88C284" w14:textId="77777777">
        <w:trPr>
          <w:divId w:val="1664770817"/>
          <w:tblCellSpacing w:w="15" w:type="dxa"/>
        </w:trPr>
        <w:tc>
          <w:tcPr>
            <w:tcW w:w="0" w:type="auto"/>
            <w:vAlign w:val="center"/>
            <w:hideMark/>
          </w:tcPr>
          <w:p w14:paraId="342CDE6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5E08EA" w14:textId="77777777" w:rsidR="00D67926" w:rsidRDefault="008D6FB8">
            <w:pPr>
              <w:rPr>
                <w:rFonts w:eastAsia="Times New Roman"/>
                <w:lang w:val="en-US"/>
              </w:rPr>
            </w:pPr>
            <w:r>
              <w:rPr>
                <w:rFonts w:eastAsia="Times New Roman"/>
                <w:lang w:val="en-US"/>
              </w:rPr>
              <w:t>The date and time that this version of the report was released from the source diagnostic service.</w:t>
            </w:r>
          </w:p>
        </w:tc>
      </w:tr>
      <w:tr w:rsidR="00D67926" w14:paraId="157195A3" w14:textId="77777777">
        <w:trPr>
          <w:divId w:val="1664770817"/>
          <w:tblCellSpacing w:w="15" w:type="dxa"/>
        </w:trPr>
        <w:tc>
          <w:tcPr>
            <w:tcW w:w="0" w:type="auto"/>
            <w:vAlign w:val="center"/>
            <w:hideMark/>
          </w:tcPr>
          <w:p w14:paraId="3B9AFCB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3DD2217" w14:textId="77777777"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record (potentially a secondary copy), not the actual release time of the </w:t>
            </w:r>
            <w:proofErr w:type="gramStart"/>
            <w:r>
              <w:rPr>
                <w:rFonts w:eastAsia="Times New Roman"/>
                <w:lang w:val="en-US"/>
              </w:rPr>
              <w:t>report .</w:t>
            </w:r>
            <w:proofErr w:type="gramEnd"/>
            <w:r>
              <w:rPr>
                <w:rFonts w:eastAsia="Times New Roman"/>
                <w:lang w:val="en-US"/>
              </w:rPr>
              <w:t xml:space="preserve"> </w:t>
            </w:r>
          </w:p>
        </w:tc>
      </w:tr>
      <w:tr w:rsidR="00D67926" w14:paraId="05914DC5" w14:textId="77777777">
        <w:trPr>
          <w:divId w:val="1664770817"/>
          <w:tblCellSpacing w:w="15" w:type="dxa"/>
        </w:trPr>
        <w:tc>
          <w:tcPr>
            <w:tcW w:w="0" w:type="auto"/>
            <w:vAlign w:val="center"/>
            <w:hideMark/>
          </w:tcPr>
          <w:p w14:paraId="41865A6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A478A4B" w14:textId="77777777" w:rsidR="00D67926" w:rsidRDefault="008D6FB8">
            <w:pPr>
              <w:rPr>
                <w:rFonts w:eastAsia="Times New Roman"/>
                <w:lang w:val="en-US"/>
              </w:rPr>
            </w:pPr>
            <w:r>
              <w:rPr>
                <w:rFonts w:eastAsia="Times New Roman"/>
                <w:lang w:val="en-US"/>
              </w:rPr>
              <w:t>Clinicians need to be able to check the date that the report was released.</w:t>
            </w:r>
          </w:p>
        </w:tc>
      </w:tr>
      <w:tr w:rsidR="00D67926" w14:paraId="0A0500FF" w14:textId="77777777">
        <w:trPr>
          <w:divId w:val="1664770817"/>
          <w:tblCellSpacing w:w="15" w:type="dxa"/>
        </w:trPr>
        <w:tc>
          <w:tcPr>
            <w:tcW w:w="0" w:type="auto"/>
            <w:vAlign w:val="center"/>
            <w:hideMark/>
          </w:tcPr>
          <w:p w14:paraId="32612EF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553C6F8" w14:textId="77777777" w:rsidR="00D67926" w:rsidRDefault="008D6FB8">
            <w:pPr>
              <w:rPr>
                <w:rFonts w:eastAsia="Times New Roman"/>
                <w:lang w:val="en-US"/>
              </w:rPr>
            </w:pPr>
            <w:r>
              <w:rPr>
                <w:rFonts w:eastAsia="Times New Roman"/>
                <w:lang w:val="en-US"/>
              </w:rPr>
              <w:t>Date Created</w:t>
            </w:r>
          </w:p>
        </w:tc>
      </w:tr>
      <w:tr w:rsidR="00D67926" w14:paraId="1830A62D" w14:textId="77777777">
        <w:trPr>
          <w:divId w:val="1664770817"/>
          <w:tblCellSpacing w:w="15" w:type="dxa"/>
        </w:trPr>
        <w:tc>
          <w:tcPr>
            <w:tcW w:w="0" w:type="auto"/>
            <w:vAlign w:val="center"/>
            <w:hideMark/>
          </w:tcPr>
          <w:p w14:paraId="7D03F58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BEE188D" w14:textId="77777777" w:rsidR="00D67926" w:rsidRDefault="008D6FB8">
            <w:pPr>
              <w:rPr>
                <w:rFonts w:eastAsia="Times New Roman"/>
                <w:lang w:val="en-US"/>
              </w:rPr>
            </w:pPr>
            <w:r>
              <w:rPr>
                <w:rFonts w:eastAsia="Times New Roman"/>
                <w:lang w:val="en-US"/>
              </w:rPr>
              <w:t>Date published</w:t>
            </w:r>
          </w:p>
        </w:tc>
      </w:tr>
      <w:tr w:rsidR="00D67926" w14:paraId="79EF5809" w14:textId="77777777">
        <w:trPr>
          <w:divId w:val="1664770817"/>
          <w:tblCellSpacing w:w="15" w:type="dxa"/>
        </w:trPr>
        <w:tc>
          <w:tcPr>
            <w:tcW w:w="0" w:type="auto"/>
            <w:vAlign w:val="center"/>
            <w:hideMark/>
          </w:tcPr>
          <w:p w14:paraId="1D63D4B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9E4CF3F" w14:textId="77777777" w:rsidR="00D67926" w:rsidRDefault="008D6FB8">
            <w:pPr>
              <w:rPr>
                <w:rFonts w:eastAsia="Times New Roman"/>
                <w:lang w:val="en-US"/>
              </w:rPr>
            </w:pPr>
            <w:r>
              <w:rPr>
                <w:rFonts w:eastAsia="Times New Roman"/>
                <w:lang w:val="en-US"/>
              </w:rPr>
              <w:t>Date Issued</w:t>
            </w:r>
          </w:p>
        </w:tc>
      </w:tr>
      <w:tr w:rsidR="00D67926" w14:paraId="2F734A30" w14:textId="77777777">
        <w:trPr>
          <w:divId w:val="1664770817"/>
          <w:tblCellSpacing w:w="15" w:type="dxa"/>
        </w:trPr>
        <w:tc>
          <w:tcPr>
            <w:tcW w:w="0" w:type="auto"/>
            <w:vAlign w:val="center"/>
            <w:hideMark/>
          </w:tcPr>
          <w:p w14:paraId="6E113B4A" w14:textId="77777777" w:rsidR="00D67926" w:rsidRDefault="008D6FB8">
            <w:pPr>
              <w:rPr>
                <w:rFonts w:eastAsia="Times New Roman"/>
                <w:lang w:val="en-US"/>
              </w:rPr>
            </w:pPr>
            <w:r>
              <w:rPr>
                <w:rFonts w:eastAsia="Times New Roman"/>
                <w:b/>
                <w:bCs/>
                <w:lang w:val="en-US"/>
              </w:rPr>
              <w:t>DiagnosticReport.performer</w:t>
            </w:r>
          </w:p>
        </w:tc>
        <w:tc>
          <w:tcPr>
            <w:tcW w:w="0" w:type="auto"/>
            <w:vAlign w:val="center"/>
            <w:hideMark/>
          </w:tcPr>
          <w:p w14:paraId="261C86FC" w14:textId="77777777" w:rsidR="00D67926" w:rsidRDefault="00D67926">
            <w:pPr>
              <w:rPr>
                <w:rFonts w:eastAsia="Times New Roman"/>
                <w:lang w:val="en-US"/>
              </w:rPr>
            </w:pPr>
          </w:p>
        </w:tc>
      </w:tr>
      <w:tr w:rsidR="00D67926" w14:paraId="6827095D" w14:textId="77777777">
        <w:trPr>
          <w:divId w:val="1664770817"/>
          <w:tblCellSpacing w:w="15" w:type="dxa"/>
        </w:trPr>
        <w:tc>
          <w:tcPr>
            <w:tcW w:w="0" w:type="auto"/>
            <w:vAlign w:val="center"/>
            <w:hideMark/>
          </w:tcPr>
          <w:p w14:paraId="74F1E8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79365A" w14:textId="77777777" w:rsidR="00D67926" w:rsidRDefault="008D6FB8">
            <w:pPr>
              <w:rPr>
                <w:rFonts w:eastAsia="Times New Roman"/>
                <w:lang w:val="en-US"/>
              </w:rPr>
            </w:pPr>
            <w:r>
              <w:rPr>
                <w:rFonts w:eastAsia="Times New Roman"/>
                <w:lang w:val="en-US"/>
              </w:rPr>
              <w:t>Responsible Diagnostic Service</w:t>
            </w:r>
          </w:p>
        </w:tc>
      </w:tr>
      <w:tr w:rsidR="00D67926" w14:paraId="4A0B8C89" w14:textId="77777777">
        <w:trPr>
          <w:divId w:val="1664770817"/>
          <w:tblCellSpacing w:w="15" w:type="dxa"/>
        </w:trPr>
        <w:tc>
          <w:tcPr>
            <w:tcW w:w="0" w:type="auto"/>
            <w:vAlign w:val="center"/>
            <w:hideMark/>
          </w:tcPr>
          <w:p w14:paraId="3C9F19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A48EEA" w14:textId="77777777" w:rsidR="00D67926" w:rsidRDefault="008D6FB8">
            <w:pPr>
              <w:rPr>
                <w:rFonts w:eastAsia="Times New Roman"/>
                <w:lang w:val="en-US"/>
              </w:rPr>
            </w:pPr>
            <w:r>
              <w:rPr>
                <w:rFonts w:eastAsia="Times New Roman"/>
                <w:lang w:val="en-US"/>
              </w:rPr>
              <w:t>The diagnostic service that is responsible for issuing the report.</w:t>
            </w:r>
          </w:p>
        </w:tc>
      </w:tr>
      <w:tr w:rsidR="00D67926" w14:paraId="266C2779" w14:textId="77777777">
        <w:trPr>
          <w:divId w:val="1664770817"/>
          <w:tblCellSpacing w:w="15" w:type="dxa"/>
        </w:trPr>
        <w:tc>
          <w:tcPr>
            <w:tcW w:w="0" w:type="auto"/>
            <w:vAlign w:val="center"/>
            <w:hideMark/>
          </w:tcPr>
          <w:p w14:paraId="381B425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8CC7333" w14:textId="77777777" w:rsidR="00D67926" w:rsidRDefault="008D6FB8">
            <w:pPr>
              <w:rPr>
                <w:rFonts w:eastAsia="Times New Roman"/>
                <w:lang w:val="en-US"/>
              </w:rPr>
            </w:pPr>
            <w:r>
              <w:rPr>
                <w:rFonts w:eastAsia="Times New Roman"/>
                <w:lang w:val="en-US"/>
              </w:rPr>
              <w:t xml:space="preserve">This is not necessarily the source of the atomic data items - it is the entity that takes responsibility for the clinical report. </w:t>
            </w:r>
          </w:p>
        </w:tc>
      </w:tr>
      <w:tr w:rsidR="00D67926" w14:paraId="1D050589" w14:textId="77777777">
        <w:trPr>
          <w:divId w:val="1664770817"/>
          <w:tblCellSpacing w:w="15" w:type="dxa"/>
        </w:trPr>
        <w:tc>
          <w:tcPr>
            <w:tcW w:w="0" w:type="auto"/>
            <w:vAlign w:val="center"/>
            <w:hideMark/>
          </w:tcPr>
          <w:p w14:paraId="1E330C6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705F4E" w14:textId="77777777" w:rsidR="00D67926" w:rsidRDefault="008D6FB8">
            <w:pPr>
              <w:rPr>
                <w:rFonts w:eastAsia="Times New Roman"/>
                <w:lang w:val="en-US"/>
              </w:rPr>
            </w:pPr>
            <w:r>
              <w:rPr>
                <w:rFonts w:eastAsia="Times New Roman"/>
                <w:lang w:val="en-US"/>
              </w:rPr>
              <w:t xml:space="preserve">Need to know whom to contact if there are queries about the results. Also may need to track the source of reports for secondary data analysis. </w:t>
            </w:r>
          </w:p>
        </w:tc>
      </w:tr>
      <w:tr w:rsidR="00D67926" w14:paraId="0140B0CD" w14:textId="77777777">
        <w:trPr>
          <w:divId w:val="1664770817"/>
          <w:tblCellSpacing w:w="15" w:type="dxa"/>
        </w:trPr>
        <w:tc>
          <w:tcPr>
            <w:tcW w:w="0" w:type="auto"/>
            <w:vAlign w:val="center"/>
            <w:hideMark/>
          </w:tcPr>
          <w:p w14:paraId="64B2163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F0AED5C" w14:textId="77777777" w:rsidR="00D67926" w:rsidRDefault="008D6FB8">
            <w:pPr>
              <w:rPr>
                <w:rFonts w:eastAsia="Times New Roman"/>
                <w:lang w:val="en-US"/>
              </w:rPr>
            </w:pPr>
            <w:r>
              <w:rPr>
                <w:rFonts w:eastAsia="Times New Roman"/>
                <w:lang w:val="en-US"/>
              </w:rPr>
              <w:t>Laboratory</w:t>
            </w:r>
          </w:p>
        </w:tc>
      </w:tr>
      <w:tr w:rsidR="00D67926" w14:paraId="46225D63" w14:textId="77777777">
        <w:trPr>
          <w:divId w:val="1664770817"/>
          <w:tblCellSpacing w:w="15" w:type="dxa"/>
        </w:trPr>
        <w:tc>
          <w:tcPr>
            <w:tcW w:w="0" w:type="auto"/>
            <w:vAlign w:val="center"/>
            <w:hideMark/>
          </w:tcPr>
          <w:p w14:paraId="29CB5BC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98D8B35" w14:textId="77777777" w:rsidR="00D67926" w:rsidRDefault="008D6FB8">
            <w:pPr>
              <w:rPr>
                <w:rFonts w:eastAsia="Times New Roman"/>
                <w:lang w:val="en-US"/>
              </w:rPr>
            </w:pPr>
            <w:r>
              <w:rPr>
                <w:rFonts w:eastAsia="Times New Roman"/>
                <w:lang w:val="en-US"/>
              </w:rPr>
              <w:t>Service</w:t>
            </w:r>
          </w:p>
        </w:tc>
      </w:tr>
      <w:tr w:rsidR="00D67926" w14:paraId="672FB91D" w14:textId="77777777">
        <w:trPr>
          <w:divId w:val="1664770817"/>
          <w:tblCellSpacing w:w="15" w:type="dxa"/>
        </w:trPr>
        <w:tc>
          <w:tcPr>
            <w:tcW w:w="0" w:type="auto"/>
            <w:vAlign w:val="center"/>
            <w:hideMark/>
          </w:tcPr>
          <w:p w14:paraId="2F657B3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334445E" w14:textId="77777777" w:rsidR="00D67926" w:rsidRDefault="008D6FB8">
            <w:pPr>
              <w:rPr>
                <w:rFonts w:eastAsia="Times New Roman"/>
                <w:lang w:val="en-US"/>
              </w:rPr>
            </w:pPr>
            <w:r>
              <w:rPr>
                <w:rFonts w:eastAsia="Times New Roman"/>
                <w:lang w:val="en-US"/>
              </w:rPr>
              <w:t>Practitioner</w:t>
            </w:r>
          </w:p>
        </w:tc>
      </w:tr>
      <w:tr w:rsidR="00D67926" w14:paraId="39D070B9" w14:textId="77777777">
        <w:trPr>
          <w:divId w:val="1664770817"/>
          <w:tblCellSpacing w:w="15" w:type="dxa"/>
        </w:trPr>
        <w:tc>
          <w:tcPr>
            <w:tcW w:w="0" w:type="auto"/>
            <w:vAlign w:val="center"/>
            <w:hideMark/>
          </w:tcPr>
          <w:p w14:paraId="2CDD8E1D"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4AA1BCAF" w14:textId="77777777" w:rsidR="00D67926" w:rsidRDefault="008D6FB8">
            <w:pPr>
              <w:rPr>
                <w:rFonts w:eastAsia="Times New Roman"/>
                <w:lang w:val="en-US"/>
              </w:rPr>
            </w:pPr>
            <w:r>
              <w:rPr>
                <w:rFonts w:eastAsia="Times New Roman"/>
                <w:lang w:val="en-US"/>
              </w:rPr>
              <w:t>Department</w:t>
            </w:r>
          </w:p>
        </w:tc>
      </w:tr>
      <w:tr w:rsidR="00D67926" w14:paraId="58044782" w14:textId="77777777">
        <w:trPr>
          <w:divId w:val="1664770817"/>
          <w:tblCellSpacing w:w="15" w:type="dxa"/>
        </w:trPr>
        <w:tc>
          <w:tcPr>
            <w:tcW w:w="0" w:type="auto"/>
            <w:vAlign w:val="center"/>
            <w:hideMark/>
          </w:tcPr>
          <w:p w14:paraId="0C81394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48045D8" w14:textId="77777777" w:rsidR="00D67926" w:rsidRDefault="008D6FB8">
            <w:pPr>
              <w:rPr>
                <w:rFonts w:eastAsia="Times New Roman"/>
                <w:lang w:val="en-US"/>
              </w:rPr>
            </w:pPr>
            <w:r>
              <w:rPr>
                <w:rFonts w:eastAsia="Times New Roman"/>
                <w:lang w:val="en-US"/>
              </w:rPr>
              <w:t>Company</w:t>
            </w:r>
          </w:p>
        </w:tc>
      </w:tr>
      <w:tr w:rsidR="00D67926" w14:paraId="387DDD47" w14:textId="77777777">
        <w:trPr>
          <w:divId w:val="1664770817"/>
          <w:tblCellSpacing w:w="15" w:type="dxa"/>
        </w:trPr>
        <w:tc>
          <w:tcPr>
            <w:tcW w:w="0" w:type="auto"/>
            <w:vAlign w:val="center"/>
            <w:hideMark/>
          </w:tcPr>
          <w:p w14:paraId="3738307A" w14:textId="77777777" w:rsidR="00D67926" w:rsidRDefault="008D6FB8">
            <w:pPr>
              <w:rPr>
                <w:rFonts w:eastAsia="Times New Roman"/>
                <w:lang w:val="en-US"/>
              </w:rPr>
            </w:pPr>
            <w:r>
              <w:rPr>
                <w:rFonts w:eastAsia="Times New Roman"/>
                <w:b/>
                <w:bCs/>
                <w:lang w:val="en-US"/>
              </w:rPr>
              <w:t>DiagnosticReport.request</w:t>
            </w:r>
          </w:p>
        </w:tc>
        <w:tc>
          <w:tcPr>
            <w:tcW w:w="0" w:type="auto"/>
            <w:vAlign w:val="center"/>
            <w:hideMark/>
          </w:tcPr>
          <w:p w14:paraId="01A88188" w14:textId="77777777" w:rsidR="00D67926" w:rsidRDefault="00D67926">
            <w:pPr>
              <w:rPr>
                <w:rFonts w:eastAsia="Times New Roman"/>
                <w:lang w:val="en-US"/>
              </w:rPr>
            </w:pPr>
          </w:p>
        </w:tc>
      </w:tr>
      <w:tr w:rsidR="00D67926" w14:paraId="419F2978" w14:textId="77777777">
        <w:trPr>
          <w:divId w:val="1664770817"/>
          <w:tblCellSpacing w:w="15" w:type="dxa"/>
        </w:trPr>
        <w:tc>
          <w:tcPr>
            <w:tcW w:w="0" w:type="auto"/>
            <w:vAlign w:val="center"/>
            <w:hideMark/>
          </w:tcPr>
          <w:p w14:paraId="4F9EC0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459CDB" w14:textId="77777777" w:rsidR="00D67926" w:rsidRDefault="008D6FB8">
            <w:pPr>
              <w:rPr>
                <w:rFonts w:eastAsia="Times New Roman"/>
                <w:lang w:val="en-US"/>
              </w:rPr>
            </w:pPr>
            <w:r>
              <w:rPr>
                <w:rFonts w:eastAsia="Times New Roman"/>
                <w:lang w:val="en-US"/>
              </w:rPr>
              <w:t>What was requested</w:t>
            </w:r>
          </w:p>
        </w:tc>
      </w:tr>
      <w:tr w:rsidR="00D67926" w14:paraId="05E7944D" w14:textId="77777777">
        <w:trPr>
          <w:divId w:val="1664770817"/>
          <w:tblCellSpacing w:w="15" w:type="dxa"/>
        </w:trPr>
        <w:tc>
          <w:tcPr>
            <w:tcW w:w="0" w:type="auto"/>
            <w:vAlign w:val="center"/>
            <w:hideMark/>
          </w:tcPr>
          <w:p w14:paraId="1206A5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F4EAFC" w14:textId="77777777" w:rsidR="00D67926" w:rsidRDefault="008D6FB8">
            <w:pPr>
              <w:rPr>
                <w:rFonts w:eastAsia="Times New Roman"/>
                <w:lang w:val="en-US"/>
              </w:rPr>
            </w:pPr>
            <w:r>
              <w:rPr>
                <w:rFonts w:eastAsia="Times New Roman"/>
                <w:lang w:val="en-US"/>
              </w:rPr>
              <w:t>Details concerning a test or procedure requested.</w:t>
            </w:r>
          </w:p>
        </w:tc>
      </w:tr>
      <w:tr w:rsidR="00D67926" w14:paraId="02B35287" w14:textId="77777777">
        <w:trPr>
          <w:divId w:val="1664770817"/>
          <w:tblCellSpacing w:w="15" w:type="dxa"/>
        </w:trPr>
        <w:tc>
          <w:tcPr>
            <w:tcW w:w="0" w:type="auto"/>
            <w:vAlign w:val="center"/>
            <w:hideMark/>
          </w:tcPr>
          <w:p w14:paraId="2030FDC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28490CA" w14:textId="77777777" w:rsidR="00D67926" w:rsidRDefault="008D6FB8">
            <w:pPr>
              <w:rPr>
                <w:rFonts w:eastAsia="Times New Roman"/>
                <w:lang w:val="en-US"/>
              </w:rPr>
            </w:pPr>
            <w:r>
              <w:rPr>
                <w:rFonts w:eastAsia="Times New Roman"/>
                <w:lang w:val="en-US"/>
              </w:rPr>
              <w:t xml:space="preserve">Note: Usually there is one test request for each result, however in some circumstances multiple test requests may be represented using a single test result resource. Note that there are also cases where one request leads to multiple reports. </w:t>
            </w:r>
          </w:p>
        </w:tc>
      </w:tr>
      <w:tr w:rsidR="00D67926" w14:paraId="7B62090E" w14:textId="77777777">
        <w:trPr>
          <w:divId w:val="1664770817"/>
          <w:tblCellSpacing w:w="15" w:type="dxa"/>
        </w:trPr>
        <w:tc>
          <w:tcPr>
            <w:tcW w:w="0" w:type="auto"/>
            <w:vAlign w:val="center"/>
            <w:hideMark/>
          </w:tcPr>
          <w:p w14:paraId="3471C0E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B028982" w14:textId="77777777" w:rsidR="00D67926" w:rsidRDefault="008D6FB8">
            <w:pPr>
              <w:rPr>
                <w:rFonts w:eastAsia="Times New Roman"/>
                <w:lang w:val="en-US"/>
              </w:rPr>
            </w:pPr>
            <w:r>
              <w:rPr>
                <w:rFonts w:eastAsia="Times New Roman"/>
                <w:lang w:val="en-US"/>
              </w:rPr>
              <w:t xml:space="preserve">Need to be able to track completion of requests based on reports issued and also to report what diagnostic tests were requested (not always the same as what is delivered). </w:t>
            </w:r>
          </w:p>
        </w:tc>
      </w:tr>
      <w:tr w:rsidR="00D67926" w14:paraId="3ECFC7DA" w14:textId="77777777">
        <w:trPr>
          <w:divId w:val="1664770817"/>
          <w:tblCellSpacing w:w="15" w:type="dxa"/>
        </w:trPr>
        <w:tc>
          <w:tcPr>
            <w:tcW w:w="0" w:type="auto"/>
            <w:vAlign w:val="center"/>
            <w:hideMark/>
          </w:tcPr>
          <w:p w14:paraId="7B024D34" w14:textId="77777777" w:rsidR="00D67926" w:rsidRDefault="008D6FB8">
            <w:pPr>
              <w:rPr>
                <w:rFonts w:eastAsia="Times New Roman"/>
                <w:lang w:val="en-US"/>
              </w:rPr>
            </w:pPr>
            <w:r>
              <w:rPr>
                <w:rFonts w:eastAsia="Times New Roman"/>
                <w:b/>
                <w:bCs/>
                <w:lang w:val="en-US"/>
              </w:rPr>
              <w:t>DiagnosticReport.specimen</w:t>
            </w:r>
          </w:p>
        </w:tc>
        <w:tc>
          <w:tcPr>
            <w:tcW w:w="0" w:type="auto"/>
            <w:vAlign w:val="center"/>
            <w:hideMark/>
          </w:tcPr>
          <w:p w14:paraId="2258AC1E" w14:textId="77777777" w:rsidR="00D67926" w:rsidRDefault="00D67926">
            <w:pPr>
              <w:rPr>
                <w:rFonts w:eastAsia="Times New Roman"/>
                <w:lang w:val="en-US"/>
              </w:rPr>
            </w:pPr>
          </w:p>
        </w:tc>
      </w:tr>
      <w:tr w:rsidR="00D67926" w14:paraId="6AF1286A" w14:textId="77777777">
        <w:trPr>
          <w:divId w:val="1664770817"/>
          <w:tblCellSpacing w:w="15" w:type="dxa"/>
        </w:trPr>
        <w:tc>
          <w:tcPr>
            <w:tcW w:w="0" w:type="auto"/>
            <w:vAlign w:val="center"/>
            <w:hideMark/>
          </w:tcPr>
          <w:p w14:paraId="4432BE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C5F912" w14:textId="77777777" w:rsidR="00D67926" w:rsidRDefault="008D6FB8">
            <w:pPr>
              <w:rPr>
                <w:rFonts w:eastAsia="Times New Roman"/>
                <w:lang w:val="en-US"/>
              </w:rPr>
            </w:pPr>
            <w:r>
              <w:rPr>
                <w:rFonts w:eastAsia="Times New Roman"/>
                <w:lang w:val="en-US"/>
              </w:rPr>
              <w:t>Specimens this report is based on</w:t>
            </w:r>
          </w:p>
        </w:tc>
      </w:tr>
      <w:tr w:rsidR="00D67926" w14:paraId="1B3B2402" w14:textId="77777777">
        <w:trPr>
          <w:divId w:val="1664770817"/>
          <w:tblCellSpacing w:w="15" w:type="dxa"/>
        </w:trPr>
        <w:tc>
          <w:tcPr>
            <w:tcW w:w="0" w:type="auto"/>
            <w:vAlign w:val="center"/>
            <w:hideMark/>
          </w:tcPr>
          <w:p w14:paraId="40A854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BFC026" w14:textId="77777777" w:rsidR="00D67926" w:rsidRDefault="008D6FB8">
            <w:pPr>
              <w:rPr>
                <w:rFonts w:eastAsia="Times New Roman"/>
                <w:lang w:val="en-US"/>
              </w:rPr>
            </w:pPr>
            <w:r>
              <w:rPr>
                <w:rFonts w:eastAsia="Times New Roman"/>
                <w:lang w:val="en-US"/>
              </w:rPr>
              <w:t>Details about the specimens on which this diagnostic report is based.</w:t>
            </w:r>
          </w:p>
        </w:tc>
      </w:tr>
      <w:tr w:rsidR="00D67926" w14:paraId="75BBE28E" w14:textId="77777777">
        <w:trPr>
          <w:divId w:val="1664770817"/>
          <w:tblCellSpacing w:w="15" w:type="dxa"/>
        </w:trPr>
        <w:tc>
          <w:tcPr>
            <w:tcW w:w="0" w:type="auto"/>
            <w:vAlign w:val="center"/>
            <w:hideMark/>
          </w:tcPr>
          <w:p w14:paraId="46E12F0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D5F243" w14:textId="77777777" w:rsidR="00D67926" w:rsidRDefault="008D6FB8">
            <w:pPr>
              <w:rPr>
                <w:rFonts w:eastAsia="Times New Roman"/>
                <w:lang w:val="en-US"/>
              </w:rPr>
            </w:pPr>
            <w:r>
              <w:rPr>
                <w:rFonts w:eastAsia="Times New Roman"/>
                <w:lang w:val="en-US"/>
              </w:rPr>
              <w:t xml:space="preserve">If the specimen is sufficiently specified with a code in the Test result name, then this additional data may be redundant. If there are multiple specimens, these may be represented per Observation or group. </w:t>
            </w:r>
          </w:p>
        </w:tc>
      </w:tr>
      <w:tr w:rsidR="00D67926" w14:paraId="74F12964" w14:textId="77777777">
        <w:trPr>
          <w:divId w:val="1664770817"/>
          <w:tblCellSpacing w:w="15" w:type="dxa"/>
        </w:trPr>
        <w:tc>
          <w:tcPr>
            <w:tcW w:w="0" w:type="auto"/>
            <w:vAlign w:val="center"/>
            <w:hideMark/>
          </w:tcPr>
          <w:p w14:paraId="43EF693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2A3E767" w14:textId="77777777" w:rsidR="00D67926" w:rsidRDefault="008D6FB8">
            <w:pPr>
              <w:rPr>
                <w:rFonts w:eastAsia="Times New Roman"/>
                <w:lang w:val="en-US"/>
              </w:rPr>
            </w:pPr>
            <w:r>
              <w:rPr>
                <w:rFonts w:eastAsia="Times New Roman"/>
                <w:lang w:val="en-US"/>
              </w:rPr>
              <w:t>Need to be able to report information about the collected specimens on which the report is based.</w:t>
            </w:r>
          </w:p>
        </w:tc>
      </w:tr>
      <w:tr w:rsidR="00D67926" w14:paraId="5BE6435B" w14:textId="77777777">
        <w:trPr>
          <w:divId w:val="1664770817"/>
          <w:tblCellSpacing w:w="15" w:type="dxa"/>
        </w:trPr>
        <w:tc>
          <w:tcPr>
            <w:tcW w:w="0" w:type="auto"/>
            <w:vAlign w:val="center"/>
            <w:hideMark/>
          </w:tcPr>
          <w:p w14:paraId="62CDCC66" w14:textId="77777777" w:rsidR="00D67926" w:rsidRDefault="008D6FB8">
            <w:pPr>
              <w:rPr>
                <w:rFonts w:eastAsia="Times New Roman"/>
                <w:lang w:val="en-US"/>
              </w:rPr>
            </w:pPr>
            <w:r>
              <w:rPr>
                <w:rFonts w:eastAsia="Times New Roman"/>
                <w:b/>
                <w:bCs/>
                <w:lang w:val="en-US"/>
              </w:rPr>
              <w:t>DiagnosticReport.result</w:t>
            </w:r>
          </w:p>
        </w:tc>
        <w:tc>
          <w:tcPr>
            <w:tcW w:w="0" w:type="auto"/>
            <w:vAlign w:val="center"/>
            <w:hideMark/>
          </w:tcPr>
          <w:p w14:paraId="0C2754A0" w14:textId="77777777" w:rsidR="00D67926" w:rsidRDefault="00D67926">
            <w:pPr>
              <w:rPr>
                <w:rFonts w:eastAsia="Times New Roman"/>
                <w:lang w:val="en-US"/>
              </w:rPr>
            </w:pPr>
          </w:p>
        </w:tc>
      </w:tr>
      <w:tr w:rsidR="00D67926" w14:paraId="2000C3AA" w14:textId="77777777">
        <w:trPr>
          <w:divId w:val="1664770817"/>
          <w:tblCellSpacing w:w="15" w:type="dxa"/>
        </w:trPr>
        <w:tc>
          <w:tcPr>
            <w:tcW w:w="0" w:type="auto"/>
            <w:vAlign w:val="center"/>
            <w:hideMark/>
          </w:tcPr>
          <w:p w14:paraId="2BB2F3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4638E1" w14:textId="77777777" w:rsidR="00D67926" w:rsidRDefault="008D6FB8">
            <w:pPr>
              <w:rPr>
                <w:rFonts w:eastAsia="Times New Roman"/>
                <w:lang w:val="en-US"/>
              </w:rPr>
            </w:pPr>
            <w:r>
              <w:rPr>
                <w:rFonts w:eastAsia="Times New Roman"/>
                <w:lang w:val="en-US"/>
              </w:rPr>
              <w:t>Observations - simple, or complex nested groups</w:t>
            </w:r>
          </w:p>
        </w:tc>
      </w:tr>
      <w:tr w:rsidR="00D67926" w14:paraId="1CD2E4E5" w14:textId="77777777">
        <w:trPr>
          <w:divId w:val="1664770817"/>
          <w:tblCellSpacing w:w="15" w:type="dxa"/>
        </w:trPr>
        <w:tc>
          <w:tcPr>
            <w:tcW w:w="0" w:type="auto"/>
            <w:vAlign w:val="center"/>
            <w:hideMark/>
          </w:tcPr>
          <w:p w14:paraId="585F25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3CE967" w14:textId="77777777" w:rsidR="00D67926" w:rsidRDefault="008D6FB8">
            <w:pPr>
              <w:rPr>
                <w:rFonts w:eastAsia="Times New Roman"/>
                <w:lang w:val="en-US"/>
              </w:rPr>
            </w:pPr>
            <w:r>
              <w:rPr>
                <w:rFonts w:eastAsia="Times New Roman"/>
                <w:lang w:val="en-US"/>
              </w:rPr>
              <w:t xml:space="preserve">Observations that are part of this diagnostic report. Observations can be simple name/value pairs (e.g. "atomic" results), or they can be grouping observations that include references to other members of the group (e.g. "panels"). </w:t>
            </w:r>
          </w:p>
        </w:tc>
      </w:tr>
      <w:tr w:rsidR="00D67926" w14:paraId="0C92498C" w14:textId="77777777">
        <w:trPr>
          <w:divId w:val="1664770817"/>
          <w:tblCellSpacing w:w="15" w:type="dxa"/>
        </w:trPr>
        <w:tc>
          <w:tcPr>
            <w:tcW w:w="0" w:type="auto"/>
            <w:vAlign w:val="center"/>
            <w:hideMark/>
          </w:tcPr>
          <w:p w14:paraId="61A3DBD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634A45C" w14:textId="77777777" w:rsidR="00D67926" w:rsidRDefault="008D6FB8">
            <w:pPr>
              <w:rPr>
                <w:rFonts w:eastAsia="Times New Roman"/>
                <w:lang w:val="en-US"/>
              </w:rPr>
            </w:pPr>
            <w:r>
              <w:rPr>
                <w:rFonts w:eastAsia="Times New Roman"/>
                <w:lang w:val="en-US"/>
              </w:rPr>
              <w:t xml:space="preserve">Need to be able to individual results, or report groups of results, where the result grouping is arbitrary, but meaningful. This structure is recursive - observations can contain observations. </w:t>
            </w:r>
          </w:p>
        </w:tc>
      </w:tr>
      <w:tr w:rsidR="00D67926" w14:paraId="252A1963" w14:textId="77777777">
        <w:trPr>
          <w:divId w:val="1664770817"/>
          <w:tblCellSpacing w:w="15" w:type="dxa"/>
        </w:trPr>
        <w:tc>
          <w:tcPr>
            <w:tcW w:w="0" w:type="auto"/>
            <w:vAlign w:val="center"/>
            <w:hideMark/>
          </w:tcPr>
          <w:p w14:paraId="631C377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C8854CD" w14:textId="77777777" w:rsidR="00D67926" w:rsidRDefault="008D6FB8">
            <w:pPr>
              <w:rPr>
                <w:rFonts w:eastAsia="Times New Roman"/>
                <w:lang w:val="en-US"/>
              </w:rPr>
            </w:pPr>
            <w:r>
              <w:rPr>
                <w:rFonts w:eastAsia="Times New Roman"/>
                <w:lang w:val="en-US"/>
              </w:rPr>
              <w:t>Data</w:t>
            </w:r>
          </w:p>
        </w:tc>
      </w:tr>
      <w:tr w:rsidR="00D67926" w14:paraId="1C97037B" w14:textId="77777777">
        <w:trPr>
          <w:divId w:val="1664770817"/>
          <w:tblCellSpacing w:w="15" w:type="dxa"/>
        </w:trPr>
        <w:tc>
          <w:tcPr>
            <w:tcW w:w="0" w:type="auto"/>
            <w:vAlign w:val="center"/>
            <w:hideMark/>
          </w:tcPr>
          <w:p w14:paraId="5B1CA76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5501733" w14:textId="77777777" w:rsidR="00D67926" w:rsidRDefault="008D6FB8">
            <w:pPr>
              <w:rPr>
                <w:rFonts w:eastAsia="Times New Roman"/>
                <w:lang w:val="en-US"/>
              </w:rPr>
            </w:pPr>
            <w:r>
              <w:rPr>
                <w:rFonts w:eastAsia="Times New Roman"/>
                <w:lang w:val="en-US"/>
              </w:rPr>
              <w:t>Atomic Value</w:t>
            </w:r>
          </w:p>
        </w:tc>
      </w:tr>
      <w:tr w:rsidR="00D67926" w14:paraId="7B396647" w14:textId="77777777">
        <w:trPr>
          <w:divId w:val="1664770817"/>
          <w:tblCellSpacing w:w="15" w:type="dxa"/>
        </w:trPr>
        <w:tc>
          <w:tcPr>
            <w:tcW w:w="0" w:type="auto"/>
            <w:vAlign w:val="center"/>
            <w:hideMark/>
          </w:tcPr>
          <w:p w14:paraId="686D343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078F41A" w14:textId="77777777" w:rsidR="00D67926" w:rsidRDefault="008D6FB8">
            <w:pPr>
              <w:rPr>
                <w:rFonts w:eastAsia="Times New Roman"/>
                <w:lang w:val="en-US"/>
              </w:rPr>
            </w:pPr>
            <w:r>
              <w:rPr>
                <w:rFonts w:eastAsia="Times New Roman"/>
                <w:lang w:val="en-US"/>
              </w:rPr>
              <w:t>Result</w:t>
            </w:r>
          </w:p>
        </w:tc>
      </w:tr>
      <w:tr w:rsidR="00D67926" w14:paraId="58FA7BE0" w14:textId="77777777">
        <w:trPr>
          <w:divId w:val="1664770817"/>
          <w:tblCellSpacing w:w="15" w:type="dxa"/>
        </w:trPr>
        <w:tc>
          <w:tcPr>
            <w:tcW w:w="0" w:type="auto"/>
            <w:vAlign w:val="center"/>
            <w:hideMark/>
          </w:tcPr>
          <w:p w14:paraId="6415B40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FA7F1F8" w14:textId="77777777" w:rsidR="00D67926" w:rsidRDefault="008D6FB8">
            <w:pPr>
              <w:rPr>
                <w:rFonts w:eastAsia="Times New Roman"/>
                <w:lang w:val="en-US"/>
              </w:rPr>
            </w:pPr>
            <w:r>
              <w:rPr>
                <w:rFonts w:eastAsia="Times New Roman"/>
                <w:lang w:val="en-US"/>
              </w:rPr>
              <w:t>Atomic result</w:t>
            </w:r>
          </w:p>
        </w:tc>
      </w:tr>
      <w:tr w:rsidR="00D67926" w14:paraId="5E85BF4A" w14:textId="77777777">
        <w:trPr>
          <w:divId w:val="1664770817"/>
          <w:tblCellSpacing w:w="15" w:type="dxa"/>
        </w:trPr>
        <w:tc>
          <w:tcPr>
            <w:tcW w:w="0" w:type="auto"/>
            <w:vAlign w:val="center"/>
            <w:hideMark/>
          </w:tcPr>
          <w:p w14:paraId="1C6F36D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197903F" w14:textId="77777777" w:rsidR="00D67926" w:rsidRDefault="008D6FB8">
            <w:pPr>
              <w:rPr>
                <w:rFonts w:eastAsia="Times New Roman"/>
                <w:lang w:val="en-US"/>
              </w:rPr>
            </w:pPr>
            <w:r>
              <w:rPr>
                <w:rFonts w:eastAsia="Times New Roman"/>
                <w:lang w:val="en-US"/>
              </w:rPr>
              <w:t>Data</w:t>
            </w:r>
          </w:p>
        </w:tc>
      </w:tr>
      <w:tr w:rsidR="00D67926" w14:paraId="06B7DE14" w14:textId="77777777">
        <w:trPr>
          <w:divId w:val="1664770817"/>
          <w:tblCellSpacing w:w="15" w:type="dxa"/>
        </w:trPr>
        <w:tc>
          <w:tcPr>
            <w:tcW w:w="0" w:type="auto"/>
            <w:vAlign w:val="center"/>
            <w:hideMark/>
          </w:tcPr>
          <w:p w14:paraId="4C08643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8F9156D" w14:textId="77777777" w:rsidR="00D67926" w:rsidRDefault="008D6FB8">
            <w:pPr>
              <w:rPr>
                <w:rFonts w:eastAsia="Times New Roman"/>
                <w:lang w:val="en-US"/>
              </w:rPr>
            </w:pPr>
            <w:r>
              <w:rPr>
                <w:rFonts w:eastAsia="Times New Roman"/>
                <w:lang w:val="en-US"/>
              </w:rPr>
              <w:t>Test</w:t>
            </w:r>
          </w:p>
        </w:tc>
      </w:tr>
      <w:tr w:rsidR="00D67926" w14:paraId="65733C94" w14:textId="77777777">
        <w:trPr>
          <w:divId w:val="1664770817"/>
          <w:tblCellSpacing w:w="15" w:type="dxa"/>
        </w:trPr>
        <w:tc>
          <w:tcPr>
            <w:tcW w:w="0" w:type="auto"/>
            <w:vAlign w:val="center"/>
            <w:hideMark/>
          </w:tcPr>
          <w:p w14:paraId="56CF52E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AAC0CC8" w14:textId="77777777" w:rsidR="00D67926" w:rsidRDefault="008D6FB8">
            <w:pPr>
              <w:rPr>
                <w:rFonts w:eastAsia="Times New Roman"/>
                <w:lang w:val="en-US"/>
              </w:rPr>
            </w:pPr>
            <w:r>
              <w:rPr>
                <w:rFonts w:eastAsia="Times New Roman"/>
                <w:lang w:val="en-US"/>
              </w:rPr>
              <w:t>Analyte</w:t>
            </w:r>
          </w:p>
        </w:tc>
      </w:tr>
      <w:tr w:rsidR="00D67926" w14:paraId="00784234" w14:textId="77777777">
        <w:trPr>
          <w:divId w:val="1664770817"/>
          <w:tblCellSpacing w:w="15" w:type="dxa"/>
        </w:trPr>
        <w:tc>
          <w:tcPr>
            <w:tcW w:w="0" w:type="auto"/>
            <w:vAlign w:val="center"/>
            <w:hideMark/>
          </w:tcPr>
          <w:p w14:paraId="10E7F780"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2E0E9509" w14:textId="77777777" w:rsidR="00D67926" w:rsidRDefault="008D6FB8">
            <w:pPr>
              <w:rPr>
                <w:rFonts w:eastAsia="Times New Roman"/>
                <w:lang w:val="en-US"/>
              </w:rPr>
            </w:pPr>
            <w:r>
              <w:rPr>
                <w:rFonts w:eastAsia="Times New Roman"/>
                <w:lang w:val="en-US"/>
              </w:rPr>
              <w:t>Battery</w:t>
            </w:r>
          </w:p>
        </w:tc>
      </w:tr>
      <w:tr w:rsidR="00D67926" w14:paraId="6911EB2F" w14:textId="77777777">
        <w:trPr>
          <w:divId w:val="1664770817"/>
          <w:tblCellSpacing w:w="15" w:type="dxa"/>
        </w:trPr>
        <w:tc>
          <w:tcPr>
            <w:tcW w:w="0" w:type="auto"/>
            <w:vAlign w:val="center"/>
            <w:hideMark/>
          </w:tcPr>
          <w:p w14:paraId="209086C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38E66FD" w14:textId="77777777" w:rsidR="00D67926" w:rsidRDefault="008D6FB8">
            <w:pPr>
              <w:rPr>
                <w:rFonts w:eastAsia="Times New Roman"/>
                <w:lang w:val="en-US"/>
              </w:rPr>
            </w:pPr>
            <w:r>
              <w:rPr>
                <w:rFonts w:eastAsia="Times New Roman"/>
                <w:lang w:val="en-US"/>
              </w:rPr>
              <w:t>Organiser</w:t>
            </w:r>
          </w:p>
        </w:tc>
      </w:tr>
      <w:tr w:rsidR="00D67926" w14:paraId="077BE637" w14:textId="77777777">
        <w:trPr>
          <w:divId w:val="1664770817"/>
          <w:tblCellSpacing w:w="15" w:type="dxa"/>
        </w:trPr>
        <w:tc>
          <w:tcPr>
            <w:tcW w:w="0" w:type="auto"/>
            <w:vAlign w:val="center"/>
            <w:hideMark/>
          </w:tcPr>
          <w:p w14:paraId="6F78688D" w14:textId="77777777" w:rsidR="00D67926" w:rsidRDefault="008D6FB8">
            <w:pPr>
              <w:rPr>
                <w:rFonts w:eastAsia="Times New Roman"/>
                <w:lang w:val="en-US"/>
              </w:rPr>
            </w:pPr>
            <w:r>
              <w:rPr>
                <w:rFonts w:eastAsia="Times New Roman"/>
                <w:b/>
                <w:bCs/>
                <w:lang w:val="en-US"/>
              </w:rPr>
              <w:t>DiagnosticReport.imagingStudy</w:t>
            </w:r>
          </w:p>
        </w:tc>
        <w:tc>
          <w:tcPr>
            <w:tcW w:w="0" w:type="auto"/>
            <w:vAlign w:val="center"/>
            <w:hideMark/>
          </w:tcPr>
          <w:p w14:paraId="794FDA70" w14:textId="77777777" w:rsidR="00D67926" w:rsidRDefault="00D67926">
            <w:pPr>
              <w:rPr>
                <w:rFonts w:eastAsia="Times New Roman"/>
                <w:lang w:val="en-US"/>
              </w:rPr>
            </w:pPr>
          </w:p>
        </w:tc>
      </w:tr>
      <w:tr w:rsidR="00D67926" w14:paraId="318733FB" w14:textId="77777777">
        <w:trPr>
          <w:divId w:val="1664770817"/>
          <w:tblCellSpacing w:w="15" w:type="dxa"/>
        </w:trPr>
        <w:tc>
          <w:tcPr>
            <w:tcW w:w="0" w:type="auto"/>
            <w:vAlign w:val="center"/>
            <w:hideMark/>
          </w:tcPr>
          <w:p w14:paraId="373B724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9B93EF" w14:textId="77777777" w:rsidR="00D67926" w:rsidRDefault="008D6FB8">
            <w:pPr>
              <w:rPr>
                <w:rFonts w:eastAsia="Times New Roman"/>
                <w:lang w:val="en-US"/>
              </w:rPr>
            </w:pPr>
            <w:r>
              <w:rPr>
                <w:rFonts w:eastAsia="Times New Roman"/>
                <w:lang w:val="en-US"/>
              </w:rPr>
              <w:t>Reference to full details of imaging associated with the diagnostic report</w:t>
            </w:r>
          </w:p>
        </w:tc>
      </w:tr>
      <w:tr w:rsidR="00D67926" w14:paraId="2F894AAE" w14:textId="77777777">
        <w:trPr>
          <w:divId w:val="1664770817"/>
          <w:tblCellSpacing w:w="15" w:type="dxa"/>
        </w:trPr>
        <w:tc>
          <w:tcPr>
            <w:tcW w:w="0" w:type="auto"/>
            <w:vAlign w:val="center"/>
            <w:hideMark/>
          </w:tcPr>
          <w:p w14:paraId="2AE1FD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BE3F25" w14:textId="77777777" w:rsidR="00D67926" w:rsidRDefault="008D6FB8">
            <w:pPr>
              <w:rPr>
                <w:rFonts w:eastAsia="Times New Roman"/>
                <w:lang w:val="en-US"/>
              </w:rPr>
            </w:pPr>
            <w:r>
              <w:rPr>
                <w:rFonts w:eastAsia="Times New Roman"/>
                <w:lang w:val="en-US"/>
              </w:rPr>
              <w:t xml:space="preserve">One or more links to full details of any imaging performed during the diagnostic investigation. Typically, this is imaging performed by DICOM enabled modalities, but this is not required. A fully enabled PACS viewer can use this information to provide views of the source images. </w:t>
            </w:r>
          </w:p>
        </w:tc>
      </w:tr>
      <w:tr w:rsidR="00D67926" w14:paraId="6135EB7E" w14:textId="77777777">
        <w:trPr>
          <w:divId w:val="1664770817"/>
          <w:tblCellSpacing w:w="15" w:type="dxa"/>
        </w:trPr>
        <w:tc>
          <w:tcPr>
            <w:tcW w:w="0" w:type="auto"/>
            <w:vAlign w:val="center"/>
            <w:hideMark/>
          </w:tcPr>
          <w:p w14:paraId="4102BFB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180B1E9" w14:textId="77777777" w:rsidR="00D67926" w:rsidRDefault="008D6FB8">
            <w:pPr>
              <w:rPr>
                <w:rFonts w:eastAsia="Times New Roman"/>
                <w:lang w:val="en-US"/>
              </w:rPr>
            </w:pPr>
            <w:r>
              <w:rPr>
                <w:rFonts w:eastAsia="Times New Roman"/>
                <w:lang w:val="en-US"/>
              </w:rPr>
              <w:t xml:space="preserve">dImagingStudy and ImageObjectStudy and the image element are somewhat overlapping - typically, the list of image references in the image element will also be found in one of the imaging study resources. </w:t>
            </w:r>
            <w:proofErr w:type="gramStart"/>
            <w:r>
              <w:rPr>
                <w:rFonts w:eastAsia="Times New Roman"/>
                <w:lang w:val="en-US"/>
              </w:rPr>
              <w:t>However</w:t>
            </w:r>
            <w:proofErr w:type="gramEnd"/>
            <w:r>
              <w:rPr>
                <w:rFonts w:eastAsia="Times New Roman"/>
                <w:lang w:val="en-US"/>
              </w:rPr>
              <w:t xml:space="preserve"> each caters to different types of displays for different types of purposes. Neither, either, or both may be provided. </w:t>
            </w:r>
          </w:p>
        </w:tc>
      </w:tr>
      <w:tr w:rsidR="00D67926" w14:paraId="2AF59C5F" w14:textId="77777777">
        <w:trPr>
          <w:divId w:val="1664770817"/>
          <w:tblCellSpacing w:w="15" w:type="dxa"/>
        </w:trPr>
        <w:tc>
          <w:tcPr>
            <w:tcW w:w="0" w:type="auto"/>
            <w:vAlign w:val="center"/>
            <w:hideMark/>
          </w:tcPr>
          <w:p w14:paraId="6C983549" w14:textId="77777777" w:rsidR="00D67926" w:rsidRDefault="008D6FB8">
            <w:pPr>
              <w:rPr>
                <w:rFonts w:eastAsia="Times New Roman"/>
                <w:lang w:val="en-US"/>
              </w:rPr>
            </w:pPr>
            <w:r>
              <w:rPr>
                <w:rFonts w:eastAsia="Times New Roman"/>
                <w:b/>
                <w:bCs/>
                <w:lang w:val="en-US"/>
              </w:rPr>
              <w:t>DiagnosticReport.image</w:t>
            </w:r>
          </w:p>
        </w:tc>
        <w:tc>
          <w:tcPr>
            <w:tcW w:w="0" w:type="auto"/>
            <w:vAlign w:val="center"/>
            <w:hideMark/>
          </w:tcPr>
          <w:p w14:paraId="26411CAB" w14:textId="77777777" w:rsidR="00D67926" w:rsidRDefault="00D67926">
            <w:pPr>
              <w:rPr>
                <w:rFonts w:eastAsia="Times New Roman"/>
                <w:lang w:val="en-US"/>
              </w:rPr>
            </w:pPr>
          </w:p>
        </w:tc>
      </w:tr>
      <w:tr w:rsidR="00D67926" w14:paraId="423B8F73" w14:textId="77777777">
        <w:trPr>
          <w:divId w:val="1664770817"/>
          <w:tblCellSpacing w:w="15" w:type="dxa"/>
        </w:trPr>
        <w:tc>
          <w:tcPr>
            <w:tcW w:w="0" w:type="auto"/>
            <w:vAlign w:val="center"/>
            <w:hideMark/>
          </w:tcPr>
          <w:p w14:paraId="2B7CB0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8F8704" w14:textId="77777777" w:rsidR="00D67926" w:rsidRDefault="008D6FB8">
            <w:pPr>
              <w:rPr>
                <w:rFonts w:eastAsia="Times New Roman"/>
                <w:lang w:val="en-US"/>
              </w:rPr>
            </w:pPr>
            <w:r>
              <w:rPr>
                <w:rFonts w:eastAsia="Times New Roman"/>
                <w:lang w:val="en-US"/>
              </w:rPr>
              <w:t>Key images associated with this report</w:t>
            </w:r>
          </w:p>
        </w:tc>
      </w:tr>
      <w:tr w:rsidR="00D67926" w14:paraId="2B160981" w14:textId="77777777">
        <w:trPr>
          <w:divId w:val="1664770817"/>
          <w:tblCellSpacing w:w="15" w:type="dxa"/>
        </w:trPr>
        <w:tc>
          <w:tcPr>
            <w:tcW w:w="0" w:type="auto"/>
            <w:vAlign w:val="center"/>
            <w:hideMark/>
          </w:tcPr>
          <w:p w14:paraId="01FB17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B9CDBA" w14:textId="77777777" w:rsidR="00D67926" w:rsidRDefault="008D6FB8">
            <w:pPr>
              <w:rPr>
                <w:rFonts w:eastAsia="Times New Roman"/>
                <w:lang w:val="en-US"/>
              </w:rPr>
            </w:pPr>
            <w:r>
              <w:rPr>
                <w:rFonts w:eastAsia="Times New Roman"/>
                <w:lang w:val="en-US"/>
              </w:rPr>
              <w:t xml:space="preserve">A list of key images associated with this report. The images are generally created during the diagnostic process, and may be directly of the patient, or of treated specimens (i.e. slides of interest). </w:t>
            </w:r>
          </w:p>
        </w:tc>
      </w:tr>
      <w:tr w:rsidR="00D67926" w14:paraId="33372D60" w14:textId="77777777">
        <w:trPr>
          <w:divId w:val="1664770817"/>
          <w:tblCellSpacing w:w="15" w:type="dxa"/>
        </w:trPr>
        <w:tc>
          <w:tcPr>
            <w:tcW w:w="0" w:type="auto"/>
            <w:vAlign w:val="center"/>
            <w:hideMark/>
          </w:tcPr>
          <w:p w14:paraId="0777556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8154650" w14:textId="77777777" w:rsidR="00D67926" w:rsidRDefault="008D6FB8">
            <w:pPr>
              <w:rPr>
                <w:rFonts w:eastAsia="Times New Roman"/>
                <w:lang w:val="en-US"/>
              </w:rPr>
            </w:pPr>
            <w:r>
              <w:rPr>
                <w:rFonts w:eastAsia="Times New Roman"/>
                <w:lang w:val="en-US"/>
              </w:rPr>
              <w:t>Many diagnostic services include images in the report as part of their service.</w:t>
            </w:r>
          </w:p>
        </w:tc>
      </w:tr>
      <w:tr w:rsidR="00D67926" w14:paraId="16E0AC72" w14:textId="77777777">
        <w:trPr>
          <w:divId w:val="1664770817"/>
          <w:tblCellSpacing w:w="15" w:type="dxa"/>
        </w:trPr>
        <w:tc>
          <w:tcPr>
            <w:tcW w:w="0" w:type="auto"/>
            <w:vAlign w:val="center"/>
            <w:hideMark/>
          </w:tcPr>
          <w:p w14:paraId="66D48C3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3134F95" w14:textId="77777777" w:rsidR="00D67926" w:rsidRDefault="008D6FB8">
            <w:pPr>
              <w:rPr>
                <w:rFonts w:eastAsia="Times New Roman"/>
                <w:lang w:val="en-US"/>
              </w:rPr>
            </w:pPr>
            <w:r>
              <w:rPr>
                <w:rFonts w:eastAsia="Times New Roman"/>
                <w:lang w:val="en-US"/>
              </w:rPr>
              <w:t>DICOM</w:t>
            </w:r>
          </w:p>
        </w:tc>
      </w:tr>
      <w:tr w:rsidR="00D67926" w14:paraId="00363A9B" w14:textId="77777777">
        <w:trPr>
          <w:divId w:val="1664770817"/>
          <w:tblCellSpacing w:w="15" w:type="dxa"/>
        </w:trPr>
        <w:tc>
          <w:tcPr>
            <w:tcW w:w="0" w:type="auto"/>
            <w:vAlign w:val="center"/>
            <w:hideMark/>
          </w:tcPr>
          <w:p w14:paraId="4444566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CB4693F" w14:textId="77777777" w:rsidR="00D67926" w:rsidRDefault="008D6FB8">
            <w:pPr>
              <w:rPr>
                <w:rFonts w:eastAsia="Times New Roman"/>
                <w:lang w:val="en-US"/>
              </w:rPr>
            </w:pPr>
            <w:r>
              <w:rPr>
                <w:rFonts w:eastAsia="Times New Roman"/>
                <w:lang w:val="en-US"/>
              </w:rPr>
              <w:t>Slides</w:t>
            </w:r>
          </w:p>
        </w:tc>
      </w:tr>
      <w:tr w:rsidR="00D67926" w14:paraId="0A7AA8DD" w14:textId="77777777">
        <w:trPr>
          <w:divId w:val="1664770817"/>
          <w:tblCellSpacing w:w="15" w:type="dxa"/>
        </w:trPr>
        <w:tc>
          <w:tcPr>
            <w:tcW w:w="0" w:type="auto"/>
            <w:vAlign w:val="center"/>
            <w:hideMark/>
          </w:tcPr>
          <w:p w14:paraId="3B72FFE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5D1536F" w14:textId="77777777" w:rsidR="00D67926" w:rsidRDefault="008D6FB8">
            <w:pPr>
              <w:rPr>
                <w:rFonts w:eastAsia="Times New Roman"/>
                <w:lang w:val="en-US"/>
              </w:rPr>
            </w:pPr>
            <w:r>
              <w:rPr>
                <w:rFonts w:eastAsia="Times New Roman"/>
                <w:lang w:val="en-US"/>
              </w:rPr>
              <w:t>Scans</w:t>
            </w:r>
          </w:p>
        </w:tc>
      </w:tr>
      <w:tr w:rsidR="00D67926" w14:paraId="48510AD5" w14:textId="77777777">
        <w:trPr>
          <w:divId w:val="1664770817"/>
          <w:tblCellSpacing w:w="15" w:type="dxa"/>
        </w:trPr>
        <w:tc>
          <w:tcPr>
            <w:tcW w:w="0" w:type="auto"/>
            <w:vAlign w:val="center"/>
            <w:hideMark/>
          </w:tcPr>
          <w:p w14:paraId="1EACCA1A" w14:textId="77777777" w:rsidR="00D67926" w:rsidRDefault="008D6FB8">
            <w:pPr>
              <w:rPr>
                <w:rFonts w:eastAsia="Times New Roman"/>
                <w:lang w:val="en-US"/>
              </w:rPr>
            </w:pPr>
            <w:r>
              <w:rPr>
                <w:rFonts w:eastAsia="Times New Roman"/>
                <w:b/>
                <w:bCs/>
                <w:lang w:val="en-US"/>
              </w:rPr>
              <w:t>DiagnosticReport.image.comment</w:t>
            </w:r>
          </w:p>
        </w:tc>
        <w:tc>
          <w:tcPr>
            <w:tcW w:w="0" w:type="auto"/>
            <w:vAlign w:val="center"/>
            <w:hideMark/>
          </w:tcPr>
          <w:p w14:paraId="65D21A8A" w14:textId="77777777" w:rsidR="00D67926" w:rsidRDefault="00D67926">
            <w:pPr>
              <w:rPr>
                <w:rFonts w:eastAsia="Times New Roman"/>
                <w:lang w:val="en-US"/>
              </w:rPr>
            </w:pPr>
          </w:p>
        </w:tc>
      </w:tr>
      <w:tr w:rsidR="00D67926" w14:paraId="1D5A2317" w14:textId="77777777">
        <w:trPr>
          <w:divId w:val="1664770817"/>
          <w:tblCellSpacing w:w="15" w:type="dxa"/>
        </w:trPr>
        <w:tc>
          <w:tcPr>
            <w:tcW w:w="0" w:type="auto"/>
            <w:vAlign w:val="center"/>
            <w:hideMark/>
          </w:tcPr>
          <w:p w14:paraId="68195A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9FB7C7" w14:textId="77777777" w:rsidR="00D67926" w:rsidRDefault="008D6FB8">
            <w:pPr>
              <w:rPr>
                <w:rFonts w:eastAsia="Times New Roman"/>
                <w:lang w:val="en-US"/>
              </w:rPr>
            </w:pPr>
            <w:r>
              <w:rPr>
                <w:rFonts w:eastAsia="Times New Roman"/>
                <w:lang w:val="en-US"/>
              </w:rPr>
              <w:t>Comment about the image (e.g. explanation)</w:t>
            </w:r>
          </w:p>
        </w:tc>
      </w:tr>
      <w:tr w:rsidR="00D67926" w14:paraId="7E6FA450" w14:textId="77777777">
        <w:trPr>
          <w:divId w:val="1664770817"/>
          <w:tblCellSpacing w:w="15" w:type="dxa"/>
        </w:trPr>
        <w:tc>
          <w:tcPr>
            <w:tcW w:w="0" w:type="auto"/>
            <w:vAlign w:val="center"/>
            <w:hideMark/>
          </w:tcPr>
          <w:p w14:paraId="2600DC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050A7A" w14:textId="77777777" w:rsidR="00D67926" w:rsidRDefault="008D6FB8">
            <w:pPr>
              <w:rPr>
                <w:rFonts w:eastAsia="Times New Roman"/>
                <w:lang w:val="en-US"/>
              </w:rPr>
            </w:pPr>
            <w:r>
              <w:rPr>
                <w:rFonts w:eastAsia="Times New Roman"/>
                <w:lang w:val="en-US"/>
              </w:rPr>
              <w:t xml:space="preserve">A comment about the image. Typically, this is used to provide an explanation for why the image is included, or to draw the viewer's attention to important features. </w:t>
            </w:r>
          </w:p>
        </w:tc>
      </w:tr>
      <w:tr w:rsidR="00D67926" w14:paraId="3FB8D219" w14:textId="77777777">
        <w:trPr>
          <w:divId w:val="1664770817"/>
          <w:tblCellSpacing w:w="15" w:type="dxa"/>
        </w:trPr>
        <w:tc>
          <w:tcPr>
            <w:tcW w:w="0" w:type="auto"/>
            <w:vAlign w:val="center"/>
            <w:hideMark/>
          </w:tcPr>
          <w:p w14:paraId="1BFF818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4190A9C" w14:textId="77777777" w:rsidR="00D67926" w:rsidRDefault="008D6FB8">
            <w:pPr>
              <w:rPr>
                <w:rFonts w:eastAsia="Times New Roman"/>
                <w:lang w:val="en-US"/>
              </w:rPr>
            </w:pPr>
            <w:r>
              <w:rPr>
                <w:rFonts w:eastAsia="Times New Roman"/>
                <w:lang w:val="en-US"/>
              </w:rPr>
              <w:t xml:space="preserve">The comment should be displayed with the image. It would be common for the report to include additional discussion of the image contents in other sections such as the conclusion. </w:t>
            </w:r>
          </w:p>
        </w:tc>
      </w:tr>
      <w:tr w:rsidR="00D67926" w14:paraId="1A9955FA" w14:textId="77777777">
        <w:trPr>
          <w:divId w:val="1664770817"/>
          <w:tblCellSpacing w:w="15" w:type="dxa"/>
        </w:trPr>
        <w:tc>
          <w:tcPr>
            <w:tcW w:w="0" w:type="auto"/>
            <w:vAlign w:val="center"/>
            <w:hideMark/>
          </w:tcPr>
          <w:p w14:paraId="3060D13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D47E7EE" w14:textId="77777777" w:rsidR="00D67926" w:rsidRDefault="008D6FB8">
            <w:pPr>
              <w:rPr>
                <w:rFonts w:eastAsia="Times New Roman"/>
                <w:lang w:val="en-US"/>
              </w:rPr>
            </w:pPr>
            <w:r>
              <w:rPr>
                <w:rFonts w:eastAsia="Times New Roman"/>
                <w:lang w:val="en-US"/>
              </w:rPr>
              <w:t>The provider of the report should make a comment about each image included in the report.</w:t>
            </w:r>
          </w:p>
        </w:tc>
      </w:tr>
      <w:tr w:rsidR="00D67926" w14:paraId="37D5AB92" w14:textId="77777777">
        <w:trPr>
          <w:divId w:val="1664770817"/>
          <w:tblCellSpacing w:w="15" w:type="dxa"/>
        </w:trPr>
        <w:tc>
          <w:tcPr>
            <w:tcW w:w="0" w:type="auto"/>
            <w:vAlign w:val="center"/>
            <w:hideMark/>
          </w:tcPr>
          <w:p w14:paraId="07841A5C" w14:textId="77777777" w:rsidR="00D67926" w:rsidRDefault="008D6FB8">
            <w:pPr>
              <w:rPr>
                <w:rFonts w:eastAsia="Times New Roman"/>
                <w:lang w:val="en-US"/>
              </w:rPr>
            </w:pPr>
            <w:r>
              <w:rPr>
                <w:rFonts w:eastAsia="Times New Roman"/>
                <w:b/>
                <w:bCs/>
                <w:lang w:val="en-US"/>
              </w:rPr>
              <w:t>DiagnosticReport.image.link</w:t>
            </w:r>
          </w:p>
        </w:tc>
        <w:tc>
          <w:tcPr>
            <w:tcW w:w="0" w:type="auto"/>
            <w:vAlign w:val="center"/>
            <w:hideMark/>
          </w:tcPr>
          <w:p w14:paraId="71F3FA49" w14:textId="77777777" w:rsidR="00D67926" w:rsidRDefault="00D67926">
            <w:pPr>
              <w:rPr>
                <w:rFonts w:eastAsia="Times New Roman"/>
                <w:lang w:val="en-US"/>
              </w:rPr>
            </w:pPr>
          </w:p>
        </w:tc>
      </w:tr>
      <w:tr w:rsidR="00D67926" w14:paraId="79659656" w14:textId="77777777">
        <w:trPr>
          <w:divId w:val="1664770817"/>
          <w:tblCellSpacing w:w="15" w:type="dxa"/>
        </w:trPr>
        <w:tc>
          <w:tcPr>
            <w:tcW w:w="0" w:type="auto"/>
            <w:vAlign w:val="center"/>
            <w:hideMark/>
          </w:tcPr>
          <w:p w14:paraId="1B23CC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7BF4A7" w14:textId="77777777" w:rsidR="00D67926" w:rsidRDefault="008D6FB8">
            <w:pPr>
              <w:rPr>
                <w:rFonts w:eastAsia="Times New Roman"/>
                <w:lang w:val="en-US"/>
              </w:rPr>
            </w:pPr>
            <w:r>
              <w:rPr>
                <w:rFonts w:eastAsia="Times New Roman"/>
                <w:lang w:val="en-US"/>
              </w:rPr>
              <w:t>Reference to the image source</w:t>
            </w:r>
          </w:p>
        </w:tc>
      </w:tr>
      <w:tr w:rsidR="00D67926" w14:paraId="64C6F265" w14:textId="77777777">
        <w:trPr>
          <w:divId w:val="1664770817"/>
          <w:tblCellSpacing w:w="15" w:type="dxa"/>
        </w:trPr>
        <w:tc>
          <w:tcPr>
            <w:tcW w:w="0" w:type="auto"/>
            <w:vAlign w:val="center"/>
            <w:hideMark/>
          </w:tcPr>
          <w:p w14:paraId="4945621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D202ED" w14:textId="77777777" w:rsidR="00D67926" w:rsidRDefault="008D6FB8">
            <w:pPr>
              <w:rPr>
                <w:rFonts w:eastAsia="Times New Roman"/>
                <w:lang w:val="en-US"/>
              </w:rPr>
            </w:pPr>
            <w:r>
              <w:rPr>
                <w:rFonts w:eastAsia="Times New Roman"/>
                <w:lang w:val="en-US"/>
              </w:rPr>
              <w:t>Reference to the image source.</w:t>
            </w:r>
          </w:p>
        </w:tc>
      </w:tr>
      <w:tr w:rsidR="00D67926" w14:paraId="5F3B3DB3" w14:textId="77777777">
        <w:trPr>
          <w:divId w:val="1664770817"/>
          <w:tblCellSpacing w:w="15" w:type="dxa"/>
        </w:trPr>
        <w:tc>
          <w:tcPr>
            <w:tcW w:w="0" w:type="auto"/>
            <w:vAlign w:val="center"/>
            <w:hideMark/>
          </w:tcPr>
          <w:p w14:paraId="3F4E04A7" w14:textId="77777777" w:rsidR="00D67926" w:rsidRDefault="008D6FB8">
            <w:pPr>
              <w:rPr>
                <w:rFonts w:eastAsia="Times New Roman"/>
                <w:lang w:val="en-US"/>
              </w:rPr>
            </w:pPr>
            <w:r>
              <w:rPr>
                <w:rFonts w:eastAsia="Times New Roman"/>
                <w:b/>
                <w:bCs/>
                <w:lang w:val="en-US"/>
              </w:rPr>
              <w:t>DiagnosticReport.conclusion</w:t>
            </w:r>
          </w:p>
        </w:tc>
        <w:tc>
          <w:tcPr>
            <w:tcW w:w="0" w:type="auto"/>
            <w:vAlign w:val="center"/>
            <w:hideMark/>
          </w:tcPr>
          <w:p w14:paraId="2F154D17" w14:textId="77777777" w:rsidR="00D67926" w:rsidRDefault="00D67926">
            <w:pPr>
              <w:rPr>
                <w:rFonts w:eastAsia="Times New Roman"/>
                <w:lang w:val="en-US"/>
              </w:rPr>
            </w:pPr>
          </w:p>
        </w:tc>
      </w:tr>
      <w:tr w:rsidR="00D67926" w14:paraId="16CB5161" w14:textId="77777777">
        <w:trPr>
          <w:divId w:val="1664770817"/>
          <w:tblCellSpacing w:w="15" w:type="dxa"/>
        </w:trPr>
        <w:tc>
          <w:tcPr>
            <w:tcW w:w="0" w:type="auto"/>
            <w:vAlign w:val="center"/>
            <w:hideMark/>
          </w:tcPr>
          <w:p w14:paraId="7EBAEDC4"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4406E10" w14:textId="77777777" w:rsidR="00D67926" w:rsidRDefault="008D6FB8">
            <w:pPr>
              <w:rPr>
                <w:rFonts w:eastAsia="Times New Roman"/>
                <w:lang w:val="en-US"/>
              </w:rPr>
            </w:pPr>
            <w:r>
              <w:rPr>
                <w:rFonts w:eastAsia="Times New Roman"/>
                <w:lang w:val="en-US"/>
              </w:rPr>
              <w:t>Clinical Interpretation of test results</w:t>
            </w:r>
          </w:p>
        </w:tc>
      </w:tr>
      <w:tr w:rsidR="00D67926" w14:paraId="5B00AAE2" w14:textId="77777777">
        <w:trPr>
          <w:divId w:val="1664770817"/>
          <w:tblCellSpacing w:w="15" w:type="dxa"/>
        </w:trPr>
        <w:tc>
          <w:tcPr>
            <w:tcW w:w="0" w:type="auto"/>
            <w:vAlign w:val="center"/>
            <w:hideMark/>
          </w:tcPr>
          <w:p w14:paraId="10FDA9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5C038A" w14:textId="77777777" w:rsidR="00D67926" w:rsidRDefault="008D6FB8">
            <w:pPr>
              <w:rPr>
                <w:rFonts w:eastAsia="Times New Roman"/>
                <w:lang w:val="en-US"/>
              </w:rPr>
            </w:pPr>
            <w:r>
              <w:rPr>
                <w:rFonts w:eastAsia="Times New Roman"/>
                <w:lang w:val="en-US"/>
              </w:rPr>
              <w:t>Concise and clinically contextualized narrative interpretation of the diagnostic report.</w:t>
            </w:r>
          </w:p>
        </w:tc>
      </w:tr>
      <w:tr w:rsidR="00D67926" w14:paraId="3590827C" w14:textId="77777777">
        <w:trPr>
          <w:divId w:val="1664770817"/>
          <w:tblCellSpacing w:w="15" w:type="dxa"/>
        </w:trPr>
        <w:tc>
          <w:tcPr>
            <w:tcW w:w="0" w:type="auto"/>
            <w:vAlign w:val="center"/>
            <w:hideMark/>
          </w:tcPr>
          <w:p w14:paraId="43A893B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537B7BC" w14:textId="77777777" w:rsidR="00D67926" w:rsidRDefault="008D6FB8">
            <w:pPr>
              <w:rPr>
                <w:rFonts w:eastAsia="Times New Roman"/>
                <w:lang w:val="en-US"/>
              </w:rPr>
            </w:pPr>
            <w:r>
              <w:rPr>
                <w:rFonts w:eastAsia="Times New Roman"/>
                <w:lang w:val="en-US"/>
              </w:rPr>
              <w:t xml:space="preserve">Typically, a report is either [all data, no narrative (e.g. Core lab)] or [a mix of data with some concluding narrative (e.g. Structured Pathology Report, Bone Density)], or [all narrative (e.g. typical imaging report, histopathology)]. In all of these cases, the narrative goes in "text". </w:t>
            </w:r>
          </w:p>
        </w:tc>
      </w:tr>
      <w:tr w:rsidR="00D67926" w14:paraId="1619BCF0" w14:textId="77777777">
        <w:trPr>
          <w:divId w:val="1664770817"/>
          <w:tblCellSpacing w:w="15" w:type="dxa"/>
        </w:trPr>
        <w:tc>
          <w:tcPr>
            <w:tcW w:w="0" w:type="auto"/>
            <w:vAlign w:val="center"/>
            <w:hideMark/>
          </w:tcPr>
          <w:p w14:paraId="03EAAB1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CB13A63" w14:textId="77777777" w:rsidR="00D67926" w:rsidRDefault="008D6FB8">
            <w:pPr>
              <w:rPr>
                <w:rFonts w:eastAsia="Times New Roman"/>
                <w:lang w:val="en-US"/>
              </w:rPr>
            </w:pPr>
            <w:r>
              <w:rPr>
                <w:rFonts w:eastAsia="Times New Roman"/>
                <w:lang w:val="en-US"/>
              </w:rPr>
              <w:t>Need to be able to provide a conclusion that is not lost amongst the basic result data.</w:t>
            </w:r>
          </w:p>
        </w:tc>
      </w:tr>
      <w:tr w:rsidR="00D67926" w14:paraId="72809771" w14:textId="77777777">
        <w:trPr>
          <w:divId w:val="1664770817"/>
          <w:tblCellSpacing w:w="15" w:type="dxa"/>
        </w:trPr>
        <w:tc>
          <w:tcPr>
            <w:tcW w:w="0" w:type="auto"/>
            <w:vAlign w:val="center"/>
            <w:hideMark/>
          </w:tcPr>
          <w:p w14:paraId="7471F5E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2F3EAB9" w14:textId="77777777" w:rsidR="00D67926" w:rsidRDefault="008D6FB8">
            <w:pPr>
              <w:rPr>
                <w:rFonts w:eastAsia="Times New Roman"/>
                <w:lang w:val="en-US"/>
              </w:rPr>
            </w:pPr>
            <w:r>
              <w:rPr>
                <w:rFonts w:eastAsia="Times New Roman"/>
                <w:lang w:val="en-US"/>
              </w:rPr>
              <w:t>Report</w:t>
            </w:r>
          </w:p>
        </w:tc>
      </w:tr>
      <w:tr w:rsidR="00D67926" w14:paraId="59954B10" w14:textId="77777777">
        <w:trPr>
          <w:divId w:val="1664770817"/>
          <w:tblCellSpacing w:w="15" w:type="dxa"/>
        </w:trPr>
        <w:tc>
          <w:tcPr>
            <w:tcW w:w="0" w:type="auto"/>
            <w:vAlign w:val="center"/>
            <w:hideMark/>
          </w:tcPr>
          <w:p w14:paraId="4A3EBAE4" w14:textId="77777777" w:rsidR="00D67926" w:rsidRDefault="008D6FB8">
            <w:pPr>
              <w:rPr>
                <w:rFonts w:eastAsia="Times New Roman"/>
                <w:lang w:val="en-US"/>
              </w:rPr>
            </w:pPr>
            <w:r>
              <w:rPr>
                <w:rFonts w:eastAsia="Times New Roman"/>
                <w:b/>
                <w:bCs/>
                <w:lang w:val="en-US"/>
              </w:rPr>
              <w:t>DiagnosticReport.codedDiagnosis</w:t>
            </w:r>
          </w:p>
        </w:tc>
        <w:tc>
          <w:tcPr>
            <w:tcW w:w="0" w:type="auto"/>
            <w:vAlign w:val="center"/>
            <w:hideMark/>
          </w:tcPr>
          <w:p w14:paraId="6394ABF2" w14:textId="77777777" w:rsidR="00D67926" w:rsidRDefault="00D67926">
            <w:pPr>
              <w:rPr>
                <w:rFonts w:eastAsia="Times New Roman"/>
                <w:lang w:val="en-US"/>
              </w:rPr>
            </w:pPr>
          </w:p>
        </w:tc>
      </w:tr>
      <w:tr w:rsidR="00D67926" w14:paraId="42910A19" w14:textId="77777777">
        <w:trPr>
          <w:divId w:val="1664770817"/>
          <w:tblCellSpacing w:w="15" w:type="dxa"/>
        </w:trPr>
        <w:tc>
          <w:tcPr>
            <w:tcW w:w="0" w:type="auto"/>
            <w:vAlign w:val="center"/>
            <w:hideMark/>
          </w:tcPr>
          <w:p w14:paraId="4F6D91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63BE87" w14:textId="77777777" w:rsidR="00D67926" w:rsidRDefault="008D6FB8">
            <w:pPr>
              <w:rPr>
                <w:rFonts w:eastAsia="Times New Roman"/>
                <w:lang w:val="en-US"/>
              </w:rPr>
            </w:pPr>
            <w:r>
              <w:rPr>
                <w:rFonts w:eastAsia="Times New Roman"/>
                <w:lang w:val="en-US"/>
              </w:rPr>
              <w:t>Codes for the conclusion</w:t>
            </w:r>
          </w:p>
        </w:tc>
      </w:tr>
      <w:tr w:rsidR="00D67926" w14:paraId="5D832498" w14:textId="77777777">
        <w:trPr>
          <w:divId w:val="1664770817"/>
          <w:tblCellSpacing w:w="15" w:type="dxa"/>
        </w:trPr>
        <w:tc>
          <w:tcPr>
            <w:tcW w:w="0" w:type="auto"/>
            <w:vAlign w:val="center"/>
            <w:hideMark/>
          </w:tcPr>
          <w:p w14:paraId="513D3E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9CDAD0" w14:textId="77777777" w:rsidR="00D67926" w:rsidRDefault="008D6FB8">
            <w:pPr>
              <w:rPr>
                <w:rFonts w:eastAsia="Times New Roman"/>
                <w:lang w:val="en-US"/>
              </w:rPr>
            </w:pPr>
            <w:r>
              <w:rPr>
                <w:rFonts w:eastAsia="Times New Roman"/>
                <w:lang w:val="en-US"/>
              </w:rPr>
              <w:t>Codes for the conclusion.</w:t>
            </w:r>
          </w:p>
        </w:tc>
      </w:tr>
      <w:tr w:rsidR="00D67926" w14:paraId="6F1825B7" w14:textId="77777777">
        <w:trPr>
          <w:divId w:val="1664770817"/>
          <w:tblCellSpacing w:w="15" w:type="dxa"/>
        </w:trPr>
        <w:tc>
          <w:tcPr>
            <w:tcW w:w="0" w:type="auto"/>
            <w:vAlign w:val="center"/>
            <w:hideMark/>
          </w:tcPr>
          <w:p w14:paraId="0B1FBC8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B914530" w14:textId="77777777" w:rsidR="00D67926" w:rsidRDefault="008D6FB8">
            <w:pPr>
              <w:rPr>
                <w:rFonts w:eastAsia="Times New Roman"/>
                <w:lang w:val="en-US"/>
              </w:rPr>
            </w:pPr>
            <w:r>
              <w:rPr>
                <w:rFonts w:eastAsia="Times New Roman"/>
                <w:lang w:val="en-US"/>
              </w:rPr>
              <w:t>Diagnoses codes provided as adjuncts to the report</w:t>
            </w:r>
          </w:p>
        </w:tc>
      </w:tr>
      <w:tr w:rsidR="00D67926" w14:paraId="19D1BA8A" w14:textId="77777777">
        <w:trPr>
          <w:divId w:val="1664770817"/>
          <w:tblCellSpacing w:w="15" w:type="dxa"/>
        </w:trPr>
        <w:tc>
          <w:tcPr>
            <w:tcW w:w="0" w:type="auto"/>
            <w:vAlign w:val="center"/>
            <w:hideMark/>
          </w:tcPr>
          <w:p w14:paraId="0C6BD12C" w14:textId="77777777" w:rsidR="00D67926" w:rsidRDefault="008D6FB8">
            <w:pPr>
              <w:rPr>
                <w:rFonts w:eastAsia="Times New Roman"/>
                <w:lang w:val="en-US"/>
              </w:rPr>
            </w:pPr>
            <w:r>
              <w:rPr>
                <w:rFonts w:eastAsia="Times New Roman"/>
                <w:b/>
                <w:bCs/>
                <w:lang w:val="en-US"/>
              </w:rPr>
              <w:t>DiagnosticReport.presentedForm</w:t>
            </w:r>
          </w:p>
        </w:tc>
        <w:tc>
          <w:tcPr>
            <w:tcW w:w="0" w:type="auto"/>
            <w:vAlign w:val="center"/>
            <w:hideMark/>
          </w:tcPr>
          <w:p w14:paraId="1F4449D9" w14:textId="77777777" w:rsidR="00D67926" w:rsidRDefault="00D67926">
            <w:pPr>
              <w:rPr>
                <w:rFonts w:eastAsia="Times New Roman"/>
                <w:lang w:val="en-US"/>
              </w:rPr>
            </w:pPr>
          </w:p>
        </w:tc>
      </w:tr>
      <w:tr w:rsidR="00D67926" w14:paraId="75410EA3" w14:textId="77777777">
        <w:trPr>
          <w:divId w:val="1664770817"/>
          <w:tblCellSpacing w:w="15" w:type="dxa"/>
        </w:trPr>
        <w:tc>
          <w:tcPr>
            <w:tcW w:w="0" w:type="auto"/>
            <w:vAlign w:val="center"/>
            <w:hideMark/>
          </w:tcPr>
          <w:p w14:paraId="1DEDF6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0934F2" w14:textId="77777777" w:rsidR="00D67926" w:rsidRDefault="008D6FB8">
            <w:pPr>
              <w:rPr>
                <w:rFonts w:eastAsia="Times New Roman"/>
                <w:lang w:val="en-US"/>
              </w:rPr>
            </w:pPr>
            <w:r>
              <w:rPr>
                <w:rFonts w:eastAsia="Times New Roman"/>
                <w:lang w:val="en-US"/>
              </w:rPr>
              <w:t>Entire Report as issued</w:t>
            </w:r>
          </w:p>
        </w:tc>
      </w:tr>
      <w:tr w:rsidR="00D67926" w14:paraId="1F2FAEFD" w14:textId="77777777">
        <w:trPr>
          <w:divId w:val="1664770817"/>
          <w:tblCellSpacing w:w="15" w:type="dxa"/>
        </w:trPr>
        <w:tc>
          <w:tcPr>
            <w:tcW w:w="0" w:type="auto"/>
            <w:vAlign w:val="center"/>
            <w:hideMark/>
          </w:tcPr>
          <w:p w14:paraId="5BDB84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788FC2" w14:textId="77777777" w:rsidR="00D67926" w:rsidRDefault="008D6FB8">
            <w:pPr>
              <w:rPr>
                <w:rFonts w:eastAsia="Times New Roman"/>
                <w:lang w:val="en-US"/>
              </w:rPr>
            </w:pPr>
            <w:r>
              <w:rPr>
                <w:rFonts w:eastAsia="Times New Roman"/>
                <w:lang w:val="en-US"/>
              </w:rPr>
              <w:t xml:space="preserve">Rich text representation of the entire result as issued by the diagnostic service. Multiple formats are allowed but they SHALL be semantically equivalent. </w:t>
            </w:r>
          </w:p>
        </w:tc>
      </w:tr>
      <w:tr w:rsidR="00D67926" w14:paraId="6510CD65" w14:textId="77777777">
        <w:trPr>
          <w:divId w:val="1664770817"/>
          <w:tblCellSpacing w:w="15" w:type="dxa"/>
        </w:trPr>
        <w:tc>
          <w:tcPr>
            <w:tcW w:w="0" w:type="auto"/>
            <w:vAlign w:val="center"/>
            <w:hideMark/>
          </w:tcPr>
          <w:p w14:paraId="0358EB8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4FE4FF" w14:textId="77777777" w:rsidR="00D67926" w:rsidRDefault="008D6FB8">
            <w:pPr>
              <w:rPr>
                <w:rFonts w:eastAsia="Times New Roman"/>
                <w:lang w:val="en-US"/>
              </w:rPr>
            </w:pPr>
            <w:r>
              <w:rPr>
                <w:rFonts w:eastAsia="Times New Roman"/>
                <w:lang w:val="en-US"/>
              </w:rPr>
              <w:t>Application/pdf is recommended as the most reliable and interoperable in this context.</w:t>
            </w:r>
          </w:p>
        </w:tc>
      </w:tr>
      <w:tr w:rsidR="00D67926" w14:paraId="12BE8389" w14:textId="77777777">
        <w:trPr>
          <w:divId w:val="1664770817"/>
          <w:tblCellSpacing w:w="15" w:type="dxa"/>
        </w:trPr>
        <w:tc>
          <w:tcPr>
            <w:tcW w:w="0" w:type="auto"/>
            <w:vAlign w:val="center"/>
            <w:hideMark/>
          </w:tcPr>
          <w:p w14:paraId="50A495D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5149C56" w14:textId="77777777" w:rsidR="00D67926" w:rsidRDefault="008D6FB8">
            <w:pPr>
              <w:rPr>
                <w:rFonts w:eastAsia="Times New Roman"/>
                <w:lang w:val="en-US"/>
              </w:rPr>
            </w:pPr>
            <w:r>
              <w:rPr>
                <w:rFonts w:eastAsia="Times New Roman"/>
                <w:lang w:val="en-US"/>
              </w:rPr>
              <w:t>Gives Laboratory the ability to provide its own fully formatted report for clinical fidelity.</w:t>
            </w:r>
          </w:p>
        </w:tc>
      </w:tr>
    </w:tbl>
    <w:p w14:paraId="31C8CEA6" w14:textId="77777777" w:rsidR="00D67926" w:rsidRDefault="008D6FB8">
      <w:pPr>
        <w:pStyle w:val="Heading2"/>
        <w:divId w:val="1664770817"/>
        <w:rPr>
          <w:rFonts w:eastAsia="Times New Roman"/>
          <w:lang w:val="en-US"/>
        </w:rPr>
      </w:pPr>
      <w:r>
        <w:rPr>
          <w:rFonts w:eastAsia="Times New Roman"/>
          <w:lang w:val="en-US"/>
        </w:rPr>
        <w:t>http://hl7.org/fhir/StructureDefinition/NutritionOrder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1"/>
        <w:gridCol w:w="3179"/>
      </w:tblGrid>
      <w:tr w:rsidR="00D67926" w14:paraId="52F8852C" w14:textId="77777777">
        <w:trPr>
          <w:divId w:val="1664770817"/>
          <w:tblCellSpacing w:w="15" w:type="dxa"/>
        </w:trPr>
        <w:tc>
          <w:tcPr>
            <w:tcW w:w="0" w:type="auto"/>
            <w:vAlign w:val="center"/>
            <w:hideMark/>
          </w:tcPr>
          <w:p w14:paraId="7FAC92C3" w14:textId="77777777" w:rsidR="00D67926" w:rsidRDefault="008D6FB8">
            <w:pPr>
              <w:rPr>
                <w:rFonts w:eastAsia="Times New Roman"/>
                <w:lang w:val="en-US"/>
              </w:rPr>
            </w:pPr>
            <w:r>
              <w:rPr>
                <w:rFonts w:eastAsia="Times New Roman"/>
                <w:b/>
                <w:bCs/>
                <w:lang w:val="en-US"/>
              </w:rPr>
              <w:t>NutritionOrder</w:t>
            </w:r>
          </w:p>
        </w:tc>
        <w:tc>
          <w:tcPr>
            <w:tcW w:w="0" w:type="auto"/>
            <w:vAlign w:val="center"/>
            <w:hideMark/>
          </w:tcPr>
          <w:p w14:paraId="1A874897" w14:textId="77777777" w:rsidR="00D67926" w:rsidRDefault="008D6FB8">
            <w:pPr>
              <w:rPr>
                <w:rFonts w:eastAsia="Times New Roman"/>
                <w:lang w:val="en-US"/>
              </w:rPr>
            </w:pPr>
            <w:r>
              <w:rPr>
                <w:rFonts w:eastAsia="Times New Roman"/>
                <w:lang w:val="en-US"/>
              </w:rPr>
              <w:t>Nutrition Order</w:t>
            </w:r>
          </w:p>
        </w:tc>
      </w:tr>
      <w:tr w:rsidR="00D67926" w14:paraId="11660931" w14:textId="77777777">
        <w:trPr>
          <w:divId w:val="1664770817"/>
          <w:tblCellSpacing w:w="15" w:type="dxa"/>
        </w:trPr>
        <w:tc>
          <w:tcPr>
            <w:tcW w:w="0" w:type="auto"/>
            <w:vAlign w:val="center"/>
            <w:hideMark/>
          </w:tcPr>
          <w:p w14:paraId="2319CB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98BBB6" w14:textId="77777777" w:rsidR="00D67926" w:rsidRDefault="008D6FB8">
            <w:pPr>
              <w:rPr>
                <w:rFonts w:eastAsia="Times New Roman"/>
                <w:lang w:val="en-US"/>
              </w:rPr>
            </w:pPr>
            <w:r>
              <w:rPr>
                <w:rFonts w:eastAsia="Times New Roman"/>
                <w:lang w:val="en-US"/>
              </w:rPr>
              <w:t>A request for a diet, formula or nutritional supplement</w:t>
            </w:r>
          </w:p>
        </w:tc>
      </w:tr>
      <w:tr w:rsidR="00D67926" w14:paraId="3AD5CEC6" w14:textId="77777777">
        <w:trPr>
          <w:divId w:val="1664770817"/>
          <w:tblCellSpacing w:w="15" w:type="dxa"/>
        </w:trPr>
        <w:tc>
          <w:tcPr>
            <w:tcW w:w="0" w:type="auto"/>
            <w:vAlign w:val="center"/>
            <w:hideMark/>
          </w:tcPr>
          <w:p w14:paraId="127B48A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9E52A9" w14:textId="77777777" w:rsidR="00D67926" w:rsidRDefault="008D6FB8">
            <w:pPr>
              <w:rPr>
                <w:rFonts w:eastAsia="Times New Roman"/>
                <w:lang w:val="en-US"/>
              </w:rPr>
            </w:pPr>
            <w:r>
              <w:rPr>
                <w:rFonts w:eastAsia="Times New Roman"/>
                <w:lang w:val="en-US"/>
              </w:rPr>
              <w:t>A request to supply a diet, formula feeding (enteral) or oral nutritional supplement to a patient/resident.</w:t>
            </w:r>
          </w:p>
        </w:tc>
      </w:tr>
      <w:tr w:rsidR="00D67926" w14:paraId="46FCC247" w14:textId="77777777">
        <w:trPr>
          <w:divId w:val="1664770817"/>
          <w:tblCellSpacing w:w="15" w:type="dxa"/>
        </w:trPr>
        <w:tc>
          <w:tcPr>
            <w:tcW w:w="0" w:type="auto"/>
            <w:vAlign w:val="center"/>
            <w:hideMark/>
          </w:tcPr>
          <w:p w14:paraId="376A504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4979A07" w14:textId="77777777" w:rsidR="00D67926" w:rsidRDefault="008D6FB8">
            <w:pPr>
              <w:rPr>
                <w:rFonts w:eastAsia="Times New Roman"/>
                <w:lang w:val="en-US"/>
              </w:rPr>
            </w:pPr>
            <w:r>
              <w:rPr>
                <w:rFonts w:eastAsia="Times New Roman"/>
                <w:lang w:val="en-US"/>
              </w:rPr>
              <w:t>Referenced by an Order Request (workflow).</w:t>
            </w:r>
          </w:p>
        </w:tc>
      </w:tr>
      <w:tr w:rsidR="00D67926" w14:paraId="65FF99B2" w14:textId="77777777">
        <w:trPr>
          <w:divId w:val="1664770817"/>
          <w:tblCellSpacing w:w="15" w:type="dxa"/>
        </w:trPr>
        <w:tc>
          <w:tcPr>
            <w:tcW w:w="0" w:type="auto"/>
            <w:vAlign w:val="center"/>
            <w:hideMark/>
          </w:tcPr>
          <w:p w14:paraId="69B5FF6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614C614" w14:textId="77777777" w:rsidR="00D67926" w:rsidRDefault="008D6FB8">
            <w:pPr>
              <w:rPr>
                <w:rFonts w:eastAsia="Times New Roman"/>
                <w:lang w:val="en-US"/>
              </w:rPr>
            </w:pPr>
            <w:r>
              <w:rPr>
                <w:rFonts w:eastAsia="Times New Roman"/>
                <w:lang w:val="en-US"/>
              </w:rPr>
              <w:t>Diet Order</w:t>
            </w:r>
          </w:p>
        </w:tc>
      </w:tr>
      <w:tr w:rsidR="00D67926" w14:paraId="38545C40" w14:textId="77777777">
        <w:trPr>
          <w:divId w:val="1664770817"/>
          <w:tblCellSpacing w:w="15" w:type="dxa"/>
        </w:trPr>
        <w:tc>
          <w:tcPr>
            <w:tcW w:w="0" w:type="auto"/>
            <w:vAlign w:val="center"/>
            <w:hideMark/>
          </w:tcPr>
          <w:p w14:paraId="19B836D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B1D2655" w14:textId="77777777" w:rsidR="00D67926" w:rsidRDefault="008D6FB8">
            <w:pPr>
              <w:rPr>
                <w:rFonts w:eastAsia="Times New Roman"/>
                <w:lang w:val="en-US"/>
              </w:rPr>
            </w:pPr>
            <w:r>
              <w:rPr>
                <w:rFonts w:eastAsia="Times New Roman"/>
                <w:lang w:val="en-US"/>
              </w:rPr>
              <w:t>Diet</w:t>
            </w:r>
          </w:p>
        </w:tc>
      </w:tr>
      <w:tr w:rsidR="00D67926" w14:paraId="0D7B8C49" w14:textId="77777777">
        <w:trPr>
          <w:divId w:val="1664770817"/>
          <w:tblCellSpacing w:w="15" w:type="dxa"/>
        </w:trPr>
        <w:tc>
          <w:tcPr>
            <w:tcW w:w="0" w:type="auto"/>
            <w:vAlign w:val="center"/>
            <w:hideMark/>
          </w:tcPr>
          <w:p w14:paraId="1763E72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EA6BBB2" w14:textId="77777777" w:rsidR="00D67926" w:rsidRDefault="008D6FB8">
            <w:pPr>
              <w:rPr>
                <w:rFonts w:eastAsia="Times New Roman"/>
                <w:lang w:val="en-US"/>
              </w:rPr>
            </w:pPr>
            <w:r>
              <w:rPr>
                <w:rFonts w:eastAsia="Times New Roman"/>
                <w:lang w:val="en-US"/>
              </w:rPr>
              <w:t>Nutritional Supplement</w:t>
            </w:r>
          </w:p>
        </w:tc>
      </w:tr>
      <w:tr w:rsidR="00D67926" w14:paraId="4B9BF6A7" w14:textId="77777777">
        <w:trPr>
          <w:divId w:val="1664770817"/>
          <w:tblCellSpacing w:w="15" w:type="dxa"/>
        </w:trPr>
        <w:tc>
          <w:tcPr>
            <w:tcW w:w="0" w:type="auto"/>
            <w:vAlign w:val="center"/>
            <w:hideMark/>
          </w:tcPr>
          <w:p w14:paraId="57C1804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563AACB" w14:textId="77777777" w:rsidR="00D67926" w:rsidRDefault="008D6FB8">
            <w:pPr>
              <w:rPr>
                <w:rFonts w:eastAsia="Times New Roman"/>
                <w:lang w:val="en-US"/>
              </w:rPr>
            </w:pPr>
            <w:r>
              <w:rPr>
                <w:rFonts w:eastAsia="Times New Roman"/>
                <w:lang w:val="en-US"/>
              </w:rPr>
              <w:t>Enteral Nutrition</w:t>
            </w:r>
          </w:p>
        </w:tc>
      </w:tr>
      <w:tr w:rsidR="00D67926" w14:paraId="1569C3B5" w14:textId="77777777">
        <w:trPr>
          <w:divId w:val="1664770817"/>
          <w:tblCellSpacing w:w="15" w:type="dxa"/>
        </w:trPr>
        <w:tc>
          <w:tcPr>
            <w:tcW w:w="0" w:type="auto"/>
            <w:vAlign w:val="center"/>
            <w:hideMark/>
          </w:tcPr>
          <w:p w14:paraId="39523464"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21B0C45C" w14:textId="77777777" w:rsidR="00D67926" w:rsidRDefault="008D6FB8">
            <w:pPr>
              <w:rPr>
                <w:rFonts w:eastAsia="Times New Roman"/>
                <w:lang w:val="en-US"/>
              </w:rPr>
            </w:pPr>
            <w:r>
              <w:rPr>
                <w:rFonts w:eastAsia="Times New Roman"/>
                <w:lang w:val="en-US"/>
              </w:rPr>
              <w:t>Nutrition Order SHALL contain either Oral Diet , Supplement, or Enteral Formula class</w:t>
            </w:r>
          </w:p>
        </w:tc>
      </w:tr>
      <w:tr w:rsidR="00D67926" w14:paraId="24D602FD" w14:textId="77777777">
        <w:trPr>
          <w:divId w:val="1664770817"/>
          <w:tblCellSpacing w:w="15" w:type="dxa"/>
        </w:trPr>
        <w:tc>
          <w:tcPr>
            <w:tcW w:w="0" w:type="auto"/>
            <w:vAlign w:val="center"/>
            <w:hideMark/>
          </w:tcPr>
          <w:p w14:paraId="1585B8C5" w14:textId="77777777" w:rsidR="00D67926" w:rsidRDefault="008D6FB8">
            <w:pPr>
              <w:rPr>
                <w:rFonts w:eastAsia="Times New Roman"/>
                <w:lang w:val="en-US"/>
              </w:rPr>
            </w:pPr>
            <w:r>
              <w:rPr>
                <w:rFonts w:eastAsia="Times New Roman"/>
                <w:b/>
                <w:bCs/>
                <w:lang w:val="en-US"/>
              </w:rPr>
              <w:t>NutritionOrder.patient</w:t>
            </w:r>
          </w:p>
        </w:tc>
        <w:tc>
          <w:tcPr>
            <w:tcW w:w="0" w:type="auto"/>
            <w:vAlign w:val="center"/>
            <w:hideMark/>
          </w:tcPr>
          <w:p w14:paraId="460E1204" w14:textId="77777777" w:rsidR="00D67926" w:rsidRDefault="00D67926">
            <w:pPr>
              <w:rPr>
                <w:rFonts w:eastAsia="Times New Roman"/>
                <w:lang w:val="en-US"/>
              </w:rPr>
            </w:pPr>
          </w:p>
        </w:tc>
      </w:tr>
      <w:tr w:rsidR="00D67926" w14:paraId="7FB69579" w14:textId="77777777">
        <w:trPr>
          <w:divId w:val="1664770817"/>
          <w:tblCellSpacing w:w="15" w:type="dxa"/>
        </w:trPr>
        <w:tc>
          <w:tcPr>
            <w:tcW w:w="0" w:type="auto"/>
            <w:vAlign w:val="center"/>
            <w:hideMark/>
          </w:tcPr>
          <w:p w14:paraId="413D6E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B53B73" w14:textId="77777777" w:rsidR="00D67926" w:rsidRDefault="008D6FB8">
            <w:pPr>
              <w:rPr>
                <w:rFonts w:eastAsia="Times New Roman"/>
                <w:lang w:val="en-US"/>
              </w:rPr>
            </w:pPr>
            <w:r>
              <w:rPr>
                <w:rFonts w:eastAsia="Times New Roman"/>
                <w:lang w:val="en-US"/>
              </w:rPr>
              <w:t>The person who requires the diet, formula or nutritional supplement</w:t>
            </w:r>
          </w:p>
        </w:tc>
      </w:tr>
      <w:tr w:rsidR="00D67926" w14:paraId="08A8A02F" w14:textId="77777777">
        <w:trPr>
          <w:divId w:val="1664770817"/>
          <w:tblCellSpacing w:w="15" w:type="dxa"/>
        </w:trPr>
        <w:tc>
          <w:tcPr>
            <w:tcW w:w="0" w:type="auto"/>
            <w:vAlign w:val="center"/>
            <w:hideMark/>
          </w:tcPr>
          <w:p w14:paraId="1A9135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D06467" w14:textId="77777777" w:rsidR="00D67926" w:rsidRDefault="008D6FB8">
            <w:pPr>
              <w:rPr>
                <w:rFonts w:eastAsia="Times New Roman"/>
                <w:lang w:val="en-US"/>
              </w:rPr>
            </w:pPr>
            <w:r>
              <w:rPr>
                <w:rFonts w:eastAsia="Times New Roman"/>
                <w:lang w:val="en-US"/>
              </w:rPr>
              <w:t>The person (patient) who needs the nutrition order for an oral diet, nutritional supplement and/or enteral or formula feeding.</w:t>
            </w:r>
          </w:p>
        </w:tc>
      </w:tr>
      <w:tr w:rsidR="00D67926" w14:paraId="725A15CB" w14:textId="77777777">
        <w:trPr>
          <w:divId w:val="1664770817"/>
          <w:tblCellSpacing w:w="15" w:type="dxa"/>
        </w:trPr>
        <w:tc>
          <w:tcPr>
            <w:tcW w:w="0" w:type="auto"/>
            <w:vAlign w:val="center"/>
            <w:hideMark/>
          </w:tcPr>
          <w:p w14:paraId="4815D99B" w14:textId="77777777" w:rsidR="00D67926" w:rsidRDefault="008D6FB8">
            <w:pPr>
              <w:rPr>
                <w:rFonts w:eastAsia="Times New Roman"/>
                <w:lang w:val="en-US"/>
              </w:rPr>
            </w:pPr>
            <w:r>
              <w:rPr>
                <w:rFonts w:eastAsia="Times New Roman"/>
                <w:b/>
                <w:bCs/>
                <w:lang w:val="en-US"/>
              </w:rPr>
              <w:t>NutritionOrder.orderer</w:t>
            </w:r>
          </w:p>
        </w:tc>
        <w:tc>
          <w:tcPr>
            <w:tcW w:w="0" w:type="auto"/>
            <w:vAlign w:val="center"/>
            <w:hideMark/>
          </w:tcPr>
          <w:p w14:paraId="0949E16F" w14:textId="77777777" w:rsidR="00D67926" w:rsidRDefault="00D67926">
            <w:pPr>
              <w:rPr>
                <w:rFonts w:eastAsia="Times New Roman"/>
                <w:lang w:val="en-US"/>
              </w:rPr>
            </w:pPr>
          </w:p>
        </w:tc>
      </w:tr>
      <w:tr w:rsidR="00D67926" w14:paraId="0F890976" w14:textId="77777777">
        <w:trPr>
          <w:divId w:val="1664770817"/>
          <w:tblCellSpacing w:w="15" w:type="dxa"/>
        </w:trPr>
        <w:tc>
          <w:tcPr>
            <w:tcW w:w="0" w:type="auto"/>
            <w:vAlign w:val="center"/>
            <w:hideMark/>
          </w:tcPr>
          <w:p w14:paraId="05030E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62349B" w14:textId="77777777" w:rsidR="00D67926" w:rsidRDefault="008D6FB8">
            <w:pPr>
              <w:rPr>
                <w:rFonts w:eastAsia="Times New Roman"/>
                <w:lang w:val="en-US"/>
              </w:rPr>
            </w:pPr>
            <w:r>
              <w:rPr>
                <w:rFonts w:eastAsia="Times New Roman"/>
                <w:lang w:val="en-US"/>
              </w:rPr>
              <w:t>Who ordered the diet, formula or nutritional supplement</w:t>
            </w:r>
          </w:p>
        </w:tc>
      </w:tr>
      <w:tr w:rsidR="00D67926" w14:paraId="6EE6232E" w14:textId="77777777">
        <w:trPr>
          <w:divId w:val="1664770817"/>
          <w:tblCellSpacing w:w="15" w:type="dxa"/>
        </w:trPr>
        <w:tc>
          <w:tcPr>
            <w:tcW w:w="0" w:type="auto"/>
            <w:vAlign w:val="center"/>
            <w:hideMark/>
          </w:tcPr>
          <w:p w14:paraId="173C9D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76FD75" w14:textId="77777777" w:rsidR="00D67926" w:rsidRDefault="008D6FB8">
            <w:pPr>
              <w:rPr>
                <w:rFonts w:eastAsia="Times New Roman"/>
                <w:lang w:val="en-US"/>
              </w:rPr>
            </w:pPr>
            <w:r>
              <w:rPr>
                <w:rFonts w:eastAsia="Times New Roman"/>
                <w:lang w:val="en-US"/>
              </w:rPr>
              <w:t>The practitioner that holds legal responsibility for ordering the diet, nutritional supplement, or formula feedings.</w:t>
            </w:r>
          </w:p>
        </w:tc>
      </w:tr>
      <w:tr w:rsidR="00D67926" w14:paraId="3D4F4761" w14:textId="77777777">
        <w:trPr>
          <w:divId w:val="1664770817"/>
          <w:tblCellSpacing w:w="15" w:type="dxa"/>
        </w:trPr>
        <w:tc>
          <w:tcPr>
            <w:tcW w:w="0" w:type="auto"/>
            <w:vAlign w:val="center"/>
            <w:hideMark/>
          </w:tcPr>
          <w:p w14:paraId="0DE085F6" w14:textId="77777777" w:rsidR="00D67926" w:rsidRDefault="008D6FB8">
            <w:pPr>
              <w:rPr>
                <w:rFonts w:eastAsia="Times New Roman"/>
                <w:lang w:val="en-US"/>
              </w:rPr>
            </w:pPr>
            <w:r>
              <w:rPr>
                <w:rFonts w:eastAsia="Times New Roman"/>
                <w:b/>
                <w:bCs/>
                <w:lang w:val="en-US"/>
              </w:rPr>
              <w:t>NutritionOrder.identifier</w:t>
            </w:r>
          </w:p>
        </w:tc>
        <w:tc>
          <w:tcPr>
            <w:tcW w:w="0" w:type="auto"/>
            <w:vAlign w:val="center"/>
            <w:hideMark/>
          </w:tcPr>
          <w:p w14:paraId="797FF7B8" w14:textId="77777777" w:rsidR="00D67926" w:rsidRDefault="00D67926">
            <w:pPr>
              <w:rPr>
                <w:rFonts w:eastAsia="Times New Roman"/>
                <w:lang w:val="en-US"/>
              </w:rPr>
            </w:pPr>
          </w:p>
        </w:tc>
      </w:tr>
      <w:tr w:rsidR="00D67926" w14:paraId="189C1393" w14:textId="77777777">
        <w:trPr>
          <w:divId w:val="1664770817"/>
          <w:tblCellSpacing w:w="15" w:type="dxa"/>
        </w:trPr>
        <w:tc>
          <w:tcPr>
            <w:tcW w:w="0" w:type="auto"/>
            <w:vAlign w:val="center"/>
            <w:hideMark/>
          </w:tcPr>
          <w:p w14:paraId="25721FB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369FC5" w14:textId="77777777" w:rsidR="00D67926" w:rsidRDefault="008D6FB8">
            <w:pPr>
              <w:rPr>
                <w:rFonts w:eastAsia="Times New Roman"/>
                <w:lang w:val="en-US"/>
              </w:rPr>
            </w:pPr>
            <w:r>
              <w:rPr>
                <w:rFonts w:eastAsia="Times New Roman"/>
                <w:lang w:val="en-US"/>
              </w:rPr>
              <w:t>Identifiers assigned to this order</w:t>
            </w:r>
          </w:p>
        </w:tc>
      </w:tr>
      <w:tr w:rsidR="00D67926" w14:paraId="7ACD1F7B" w14:textId="77777777">
        <w:trPr>
          <w:divId w:val="1664770817"/>
          <w:tblCellSpacing w:w="15" w:type="dxa"/>
        </w:trPr>
        <w:tc>
          <w:tcPr>
            <w:tcW w:w="0" w:type="auto"/>
            <w:vAlign w:val="center"/>
            <w:hideMark/>
          </w:tcPr>
          <w:p w14:paraId="36A79B0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F4722D" w14:textId="77777777" w:rsidR="00D67926" w:rsidRDefault="008D6FB8">
            <w:pPr>
              <w:rPr>
                <w:rFonts w:eastAsia="Times New Roman"/>
                <w:lang w:val="en-US"/>
              </w:rPr>
            </w:pPr>
            <w:r>
              <w:rPr>
                <w:rFonts w:eastAsia="Times New Roman"/>
                <w:lang w:val="en-US"/>
              </w:rPr>
              <w:t>Identifiers assigned to this order by the order sender or by the order receiver.</w:t>
            </w:r>
          </w:p>
        </w:tc>
      </w:tr>
      <w:tr w:rsidR="00D67926" w14:paraId="7D0525B0" w14:textId="77777777">
        <w:trPr>
          <w:divId w:val="1664770817"/>
          <w:tblCellSpacing w:w="15" w:type="dxa"/>
        </w:trPr>
        <w:tc>
          <w:tcPr>
            <w:tcW w:w="0" w:type="auto"/>
            <w:vAlign w:val="center"/>
            <w:hideMark/>
          </w:tcPr>
          <w:p w14:paraId="2A3DAA8B" w14:textId="77777777" w:rsidR="00D67926" w:rsidRDefault="008D6FB8">
            <w:pPr>
              <w:rPr>
                <w:rFonts w:eastAsia="Times New Roman"/>
                <w:lang w:val="en-US"/>
              </w:rPr>
            </w:pPr>
            <w:r>
              <w:rPr>
                <w:rFonts w:eastAsia="Times New Roman"/>
                <w:b/>
                <w:bCs/>
                <w:lang w:val="en-US"/>
              </w:rPr>
              <w:t>NutritionOrder.encounter</w:t>
            </w:r>
          </w:p>
        </w:tc>
        <w:tc>
          <w:tcPr>
            <w:tcW w:w="0" w:type="auto"/>
            <w:vAlign w:val="center"/>
            <w:hideMark/>
          </w:tcPr>
          <w:p w14:paraId="1AC46FE3" w14:textId="77777777" w:rsidR="00D67926" w:rsidRDefault="00D67926">
            <w:pPr>
              <w:rPr>
                <w:rFonts w:eastAsia="Times New Roman"/>
                <w:lang w:val="en-US"/>
              </w:rPr>
            </w:pPr>
          </w:p>
        </w:tc>
      </w:tr>
      <w:tr w:rsidR="00D67926" w14:paraId="21E47291" w14:textId="77777777">
        <w:trPr>
          <w:divId w:val="1664770817"/>
          <w:tblCellSpacing w:w="15" w:type="dxa"/>
        </w:trPr>
        <w:tc>
          <w:tcPr>
            <w:tcW w:w="0" w:type="auto"/>
            <w:vAlign w:val="center"/>
            <w:hideMark/>
          </w:tcPr>
          <w:p w14:paraId="4983C3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DEBC23" w14:textId="77777777" w:rsidR="00D67926" w:rsidRDefault="008D6FB8">
            <w:pPr>
              <w:rPr>
                <w:rFonts w:eastAsia="Times New Roman"/>
                <w:lang w:val="en-US"/>
              </w:rPr>
            </w:pPr>
            <w:r>
              <w:rPr>
                <w:rFonts w:eastAsia="Times New Roman"/>
                <w:lang w:val="en-US"/>
              </w:rPr>
              <w:t>The encounter associated with that this nutrition order</w:t>
            </w:r>
          </w:p>
        </w:tc>
      </w:tr>
      <w:tr w:rsidR="00D67926" w14:paraId="5FFAB84A" w14:textId="77777777">
        <w:trPr>
          <w:divId w:val="1664770817"/>
          <w:tblCellSpacing w:w="15" w:type="dxa"/>
        </w:trPr>
        <w:tc>
          <w:tcPr>
            <w:tcW w:w="0" w:type="auto"/>
            <w:vAlign w:val="center"/>
            <w:hideMark/>
          </w:tcPr>
          <w:p w14:paraId="540BF5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C5AFEB" w14:textId="77777777"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14:paraId="5AC296FF" w14:textId="77777777">
        <w:trPr>
          <w:divId w:val="1664770817"/>
          <w:tblCellSpacing w:w="15" w:type="dxa"/>
        </w:trPr>
        <w:tc>
          <w:tcPr>
            <w:tcW w:w="0" w:type="auto"/>
            <w:vAlign w:val="center"/>
            <w:hideMark/>
          </w:tcPr>
          <w:p w14:paraId="307CDAA2" w14:textId="77777777" w:rsidR="00D67926" w:rsidRDefault="008D6FB8">
            <w:pPr>
              <w:rPr>
                <w:rFonts w:eastAsia="Times New Roman"/>
                <w:lang w:val="en-US"/>
              </w:rPr>
            </w:pPr>
            <w:r>
              <w:rPr>
                <w:rFonts w:eastAsia="Times New Roman"/>
                <w:b/>
                <w:bCs/>
                <w:lang w:val="en-US"/>
              </w:rPr>
              <w:t>NutritionOrder.dateTime</w:t>
            </w:r>
          </w:p>
        </w:tc>
        <w:tc>
          <w:tcPr>
            <w:tcW w:w="0" w:type="auto"/>
            <w:vAlign w:val="center"/>
            <w:hideMark/>
          </w:tcPr>
          <w:p w14:paraId="40DC33F8" w14:textId="77777777" w:rsidR="00D67926" w:rsidRDefault="00D67926">
            <w:pPr>
              <w:rPr>
                <w:rFonts w:eastAsia="Times New Roman"/>
                <w:lang w:val="en-US"/>
              </w:rPr>
            </w:pPr>
          </w:p>
        </w:tc>
      </w:tr>
      <w:tr w:rsidR="00D67926" w14:paraId="62801B10" w14:textId="77777777">
        <w:trPr>
          <w:divId w:val="1664770817"/>
          <w:tblCellSpacing w:w="15" w:type="dxa"/>
        </w:trPr>
        <w:tc>
          <w:tcPr>
            <w:tcW w:w="0" w:type="auto"/>
            <w:vAlign w:val="center"/>
            <w:hideMark/>
          </w:tcPr>
          <w:p w14:paraId="76278F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BFADEC" w14:textId="77777777" w:rsidR="00D67926" w:rsidRDefault="008D6FB8">
            <w:pPr>
              <w:rPr>
                <w:rFonts w:eastAsia="Times New Roman"/>
                <w:lang w:val="en-US"/>
              </w:rPr>
            </w:pPr>
            <w:r>
              <w:rPr>
                <w:rFonts w:eastAsia="Times New Roman"/>
                <w:lang w:val="en-US"/>
              </w:rPr>
              <w:t>Date and time the nutrition order was requested</w:t>
            </w:r>
          </w:p>
        </w:tc>
      </w:tr>
      <w:tr w:rsidR="00D67926" w14:paraId="2A8542DC" w14:textId="77777777">
        <w:trPr>
          <w:divId w:val="1664770817"/>
          <w:tblCellSpacing w:w="15" w:type="dxa"/>
        </w:trPr>
        <w:tc>
          <w:tcPr>
            <w:tcW w:w="0" w:type="auto"/>
            <w:vAlign w:val="center"/>
            <w:hideMark/>
          </w:tcPr>
          <w:p w14:paraId="679B16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CCFFFC" w14:textId="77777777" w:rsidR="00D67926" w:rsidRDefault="008D6FB8">
            <w:pPr>
              <w:rPr>
                <w:rFonts w:eastAsia="Times New Roman"/>
                <w:lang w:val="en-US"/>
              </w:rPr>
            </w:pPr>
            <w:r>
              <w:rPr>
                <w:rFonts w:eastAsia="Times New Roman"/>
                <w:lang w:val="en-US"/>
              </w:rPr>
              <w:t>The date and time that this nutrition order was requested.</w:t>
            </w:r>
          </w:p>
        </w:tc>
      </w:tr>
      <w:tr w:rsidR="00D67926" w14:paraId="67842C39" w14:textId="77777777">
        <w:trPr>
          <w:divId w:val="1664770817"/>
          <w:tblCellSpacing w:w="15" w:type="dxa"/>
        </w:trPr>
        <w:tc>
          <w:tcPr>
            <w:tcW w:w="0" w:type="auto"/>
            <w:vAlign w:val="center"/>
            <w:hideMark/>
          </w:tcPr>
          <w:p w14:paraId="5562C35E" w14:textId="77777777" w:rsidR="00D67926" w:rsidRDefault="008D6FB8">
            <w:pPr>
              <w:rPr>
                <w:rFonts w:eastAsia="Times New Roman"/>
                <w:lang w:val="en-US"/>
              </w:rPr>
            </w:pPr>
            <w:r>
              <w:rPr>
                <w:rFonts w:eastAsia="Times New Roman"/>
                <w:b/>
                <w:bCs/>
                <w:lang w:val="en-US"/>
              </w:rPr>
              <w:t>NutritionOrder.status</w:t>
            </w:r>
          </w:p>
        </w:tc>
        <w:tc>
          <w:tcPr>
            <w:tcW w:w="0" w:type="auto"/>
            <w:vAlign w:val="center"/>
            <w:hideMark/>
          </w:tcPr>
          <w:p w14:paraId="48EDD7FF" w14:textId="77777777" w:rsidR="00D67926" w:rsidRDefault="00D67926">
            <w:pPr>
              <w:rPr>
                <w:rFonts w:eastAsia="Times New Roman"/>
                <w:lang w:val="en-US"/>
              </w:rPr>
            </w:pPr>
          </w:p>
        </w:tc>
      </w:tr>
      <w:tr w:rsidR="00D67926" w14:paraId="4C428703" w14:textId="77777777">
        <w:trPr>
          <w:divId w:val="1664770817"/>
          <w:tblCellSpacing w:w="15" w:type="dxa"/>
        </w:trPr>
        <w:tc>
          <w:tcPr>
            <w:tcW w:w="0" w:type="auto"/>
            <w:vAlign w:val="center"/>
            <w:hideMark/>
          </w:tcPr>
          <w:p w14:paraId="54A177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79E492" w14:textId="77777777" w:rsidR="00D67926" w:rsidRDefault="008D6FB8">
            <w:pPr>
              <w:rPr>
                <w:rFonts w:eastAsia="Times New Roman"/>
                <w:lang w:val="en-US"/>
              </w:rPr>
            </w:pPr>
            <w:r>
              <w:rPr>
                <w:rFonts w:eastAsia="Times New Roman"/>
                <w:lang w:val="en-US"/>
              </w:rPr>
              <w:t>The workflow status of the nutrition order/request.</w:t>
            </w:r>
          </w:p>
        </w:tc>
      </w:tr>
      <w:tr w:rsidR="00D67926" w14:paraId="483FE8B4" w14:textId="77777777">
        <w:trPr>
          <w:divId w:val="1664770817"/>
          <w:tblCellSpacing w:w="15" w:type="dxa"/>
        </w:trPr>
        <w:tc>
          <w:tcPr>
            <w:tcW w:w="0" w:type="auto"/>
            <w:vAlign w:val="center"/>
            <w:hideMark/>
          </w:tcPr>
          <w:p w14:paraId="2F424CF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906A04" w14:textId="77777777" w:rsidR="00D67926" w:rsidRDefault="008D6FB8">
            <w:pPr>
              <w:rPr>
                <w:rFonts w:eastAsia="Times New Roman"/>
                <w:lang w:val="en-US"/>
              </w:rPr>
            </w:pPr>
            <w:proofErr w:type="gramStart"/>
            <w:r>
              <w:rPr>
                <w:rFonts w:eastAsia="Times New Roman"/>
                <w:lang w:val="en-US"/>
              </w:rPr>
              <w:t>Typically</w:t>
            </w:r>
            <w:proofErr w:type="gramEnd"/>
            <w:r>
              <w:rPr>
                <w:rFonts w:eastAsia="Times New Roman"/>
                <w:lang w:val="en-US"/>
              </w:rPr>
              <w:t xml:space="preserve"> the system placing the order sets the status to requested. There after, the order </w:t>
            </w:r>
            <w:r>
              <w:rPr>
                <w:rFonts w:eastAsia="Times New Roman"/>
                <w:lang w:val="en-US"/>
              </w:rPr>
              <w:lastRenderedPageBreak/>
              <w:t xml:space="preserve">is maintained by the receiver that updates the status as the request is handled. </w:t>
            </w:r>
          </w:p>
        </w:tc>
      </w:tr>
      <w:tr w:rsidR="00D67926" w14:paraId="3DCBFC00" w14:textId="77777777">
        <w:trPr>
          <w:divId w:val="1664770817"/>
          <w:tblCellSpacing w:w="15" w:type="dxa"/>
        </w:trPr>
        <w:tc>
          <w:tcPr>
            <w:tcW w:w="0" w:type="auto"/>
            <w:vAlign w:val="center"/>
            <w:hideMark/>
          </w:tcPr>
          <w:p w14:paraId="56CF25A5"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63E40621" w14:textId="77777777" w:rsidR="00D67926" w:rsidRDefault="008D6FB8">
            <w:pPr>
              <w:rPr>
                <w:rFonts w:eastAsia="Times New Roman"/>
                <w:lang w:val="en-US"/>
              </w:rPr>
            </w:pPr>
            <w:r>
              <w:rPr>
                <w:rFonts w:eastAsia="Times New Roman"/>
                <w:lang w:val="en-US"/>
              </w:rPr>
              <w:t>Codes specifying the state of the request. Describes the lifecycle of the nutrition order.</w:t>
            </w:r>
          </w:p>
        </w:tc>
      </w:tr>
      <w:tr w:rsidR="00D67926" w14:paraId="1FB7D2A0" w14:textId="77777777">
        <w:trPr>
          <w:divId w:val="1664770817"/>
          <w:tblCellSpacing w:w="15" w:type="dxa"/>
        </w:trPr>
        <w:tc>
          <w:tcPr>
            <w:tcW w:w="0" w:type="auto"/>
            <w:vAlign w:val="center"/>
            <w:hideMark/>
          </w:tcPr>
          <w:p w14:paraId="558F67F0" w14:textId="77777777" w:rsidR="00D67926" w:rsidRDefault="008D6FB8">
            <w:pPr>
              <w:rPr>
                <w:rFonts w:eastAsia="Times New Roman"/>
                <w:lang w:val="en-US"/>
              </w:rPr>
            </w:pPr>
            <w:r>
              <w:rPr>
                <w:rFonts w:eastAsia="Times New Roman"/>
                <w:b/>
                <w:bCs/>
                <w:lang w:val="en-US"/>
              </w:rPr>
              <w:t>NutritionOrder.allergyIntolerance</w:t>
            </w:r>
          </w:p>
        </w:tc>
        <w:tc>
          <w:tcPr>
            <w:tcW w:w="0" w:type="auto"/>
            <w:vAlign w:val="center"/>
            <w:hideMark/>
          </w:tcPr>
          <w:p w14:paraId="79933727" w14:textId="77777777" w:rsidR="00D67926" w:rsidRDefault="00D67926">
            <w:pPr>
              <w:rPr>
                <w:rFonts w:eastAsia="Times New Roman"/>
                <w:lang w:val="en-US"/>
              </w:rPr>
            </w:pPr>
          </w:p>
        </w:tc>
      </w:tr>
      <w:tr w:rsidR="00D67926" w14:paraId="0A7EDC52" w14:textId="77777777">
        <w:trPr>
          <w:divId w:val="1664770817"/>
          <w:tblCellSpacing w:w="15" w:type="dxa"/>
        </w:trPr>
        <w:tc>
          <w:tcPr>
            <w:tcW w:w="0" w:type="auto"/>
            <w:vAlign w:val="center"/>
            <w:hideMark/>
          </w:tcPr>
          <w:p w14:paraId="6A17F68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5A626E" w14:textId="77777777" w:rsidR="00D67926" w:rsidRDefault="008D6FB8">
            <w:pPr>
              <w:rPr>
                <w:rFonts w:eastAsia="Times New Roman"/>
                <w:lang w:val="en-US"/>
              </w:rPr>
            </w:pPr>
            <w:r>
              <w:rPr>
                <w:rFonts w:eastAsia="Times New Roman"/>
                <w:lang w:val="en-US"/>
              </w:rPr>
              <w:t>List of the patient's food and nutrition-related allergies and intolerances</w:t>
            </w:r>
          </w:p>
        </w:tc>
      </w:tr>
      <w:tr w:rsidR="00D67926" w14:paraId="1E759DE3" w14:textId="77777777">
        <w:trPr>
          <w:divId w:val="1664770817"/>
          <w:tblCellSpacing w:w="15" w:type="dxa"/>
        </w:trPr>
        <w:tc>
          <w:tcPr>
            <w:tcW w:w="0" w:type="auto"/>
            <w:vAlign w:val="center"/>
            <w:hideMark/>
          </w:tcPr>
          <w:p w14:paraId="3FD6FEC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F8A242" w14:textId="77777777" w:rsidR="00D67926" w:rsidRDefault="008D6FB8">
            <w:pPr>
              <w:rPr>
                <w:rFonts w:eastAsia="Times New Roman"/>
                <w:lang w:val="en-US"/>
              </w:rPr>
            </w:pPr>
            <w:r>
              <w:rPr>
                <w:rFonts w:eastAsia="Times New Roman"/>
                <w:lang w:val="en-US"/>
              </w:rPr>
              <w:t>A link to a record of allergies or Intolerances which should be included in the nutrition order.</w:t>
            </w:r>
          </w:p>
        </w:tc>
      </w:tr>
      <w:tr w:rsidR="00D67926" w14:paraId="457CDB1B" w14:textId="77777777">
        <w:trPr>
          <w:divId w:val="1664770817"/>
          <w:tblCellSpacing w:w="15" w:type="dxa"/>
        </w:trPr>
        <w:tc>
          <w:tcPr>
            <w:tcW w:w="0" w:type="auto"/>
            <w:vAlign w:val="center"/>
            <w:hideMark/>
          </w:tcPr>
          <w:p w14:paraId="2136D42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F748E1D" w14:textId="77777777" w:rsidR="00D67926" w:rsidRDefault="008D6FB8">
            <w:pPr>
              <w:rPr>
                <w:rFonts w:eastAsia="Times New Roman"/>
                <w:lang w:val="en-US"/>
              </w:rPr>
            </w:pPr>
            <w:r>
              <w:rPr>
                <w:rFonts w:eastAsia="Times New Roman"/>
                <w:lang w:val="en-US"/>
              </w:rPr>
              <w:t xml:space="preserve">Information on a patient's food allergies and intolerances, inform healthcare personnel about the type of foods that the patient should receive or consume. </w:t>
            </w:r>
          </w:p>
        </w:tc>
      </w:tr>
      <w:tr w:rsidR="00D67926" w14:paraId="0DCE782C" w14:textId="77777777">
        <w:trPr>
          <w:divId w:val="1664770817"/>
          <w:tblCellSpacing w:w="15" w:type="dxa"/>
        </w:trPr>
        <w:tc>
          <w:tcPr>
            <w:tcW w:w="0" w:type="auto"/>
            <w:vAlign w:val="center"/>
            <w:hideMark/>
          </w:tcPr>
          <w:p w14:paraId="61EE7C37" w14:textId="77777777" w:rsidR="00D67926" w:rsidRDefault="008D6FB8">
            <w:pPr>
              <w:rPr>
                <w:rFonts w:eastAsia="Times New Roman"/>
                <w:lang w:val="en-US"/>
              </w:rPr>
            </w:pPr>
            <w:r>
              <w:rPr>
                <w:rFonts w:eastAsia="Times New Roman"/>
                <w:b/>
                <w:bCs/>
                <w:lang w:val="en-US"/>
              </w:rPr>
              <w:t>NutritionOrder.foodPreferenceModifier</w:t>
            </w:r>
          </w:p>
        </w:tc>
        <w:tc>
          <w:tcPr>
            <w:tcW w:w="0" w:type="auto"/>
            <w:vAlign w:val="center"/>
            <w:hideMark/>
          </w:tcPr>
          <w:p w14:paraId="152028EB" w14:textId="77777777" w:rsidR="00D67926" w:rsidRDefault="00D67926">
            <w:pPr>
              <w:rPr>
                <w:rFonts w:eastAsia="Times New Roman"/>
                <w:lang w:val="en-US"/>
              </w:rPr>
            </w:pPr>
          </w:p>
        </w:tc>
      </w:tr>
      <w:tr w:rsidR="00D67926" w14:paraId="23F4403D" w14:textId="77777777">
        <w:trPr>
          <w:divId w:val="1664770817"/>
          <w:tblCellSpacing w:w="15" w:type="dxa"/>
        </w:trPr>
        <w:tc>
          <w:tcPr>
            <w:tcW w:w="0" w:type="auto"/>
            <w:vAlign w:val="center"/>
            <w:hideMark/>
          </w:tcPr>
          <w:p w14:paraId="44E4D7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254C7E" w14:textId="77777777" w:rsidR="00D67926" w:rsidRDefault="008D6FB8">
            <w:pPr>
              <w:rPr>
                <w:rFonts w:eastAsia="Times New Roman"/>
                <w:lang w:val="en-US"/>
              </w:rPr>
            </w:pPr>
            <w:r>
              <w:rPr>
                <w:rFonts w:eastAsia="Times New Roman"/>
                <w:lang w:val="en-US"/>
              </w:rPr>
              <w:t>Order-specific modifier about the type of food that should be given</w:t>
            </w:r>
          </w:p>
        </w:tc>
      </w:tr>
      <w:tr w:rsidR="00D67926" w14:paraId="7BCADA7A" w14:textId="77777777">
        <w:trPr>
          <w:divId w:val="1664770817"/>
          <w:tblCellSpacing w:w="15" w:type="dxa"/>
        </w:trPr>
        <w:tc>
          <w:tcPr>
            <w:tcW w:w="0" w:type="auto"/>
            <w:vAlign w:val="center"/>
            <w:hideMark/>
          </w:tcPr>
          <w:p w14:paraId="6C511C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AE3241" w14:textId="77777777" w:rsidR="00D67926" w:rsidRDefault="008D6FB8">
            <w:pPr>
              <w:rPr>
                <w:rFonts w:eastAsia="Times New Roman"/>
                <w:lang w:val="en-US"/>
              </w:rPr>
            </w:pPr>
            <w:r>
              <w:rPr>
                <w:rFonts w:eastAsia="Times New Roman"/>
                <w:lang w:val="en-US"/>
              </w:rPr>
              <w:t xml:space="preserve">This modifier is used to convey order-specific modifiers about the type of food that should be given. These can be derived from patient allergies, intolerances, or preferences such as Halal, Vegan or Kosher. This modifier applies to the entire nutrition order inclusive of the oral diet, nutritional supplements and enteral formula feedings. </w:t>
            </w:r>
          </w:p>
        </w:tc>
      </w:tr>
      <w:tr w:rsidR="00D67926" w14:paraId="46BB905A" w14:textId="77777777">
        <w:trPr>
          <w:divId w:val="1664770817"/>
          <w:tblCellSpacing w:w="15" w:type="dxa"/>
        </w:trPr>
        <w:tc>
          <w:tcPr>
            <w:tcW w:w="0" w:type="auto"/>
            <w:vAlign w:val="center"/>
            <w:hideMark/>
          </w:tcPr>
          <w:p w14:paraId="302C65B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461C61" w14:textId="77777777" w:rsidR="00D67926" w:rsidRDefault="008D6FB8">
            <w:pPr>
              <w:rPr>
                <w:rFonts w:eastAsia="Times New Roman"/>
                <w:lang w:val="en-US"/>
              </w:rPr>
            </w:pPr>
            <w:r>
              <w:rPr>
                <w:rFonts w:eastAsia="Times New Roman"/>
                <w:lang w:val="en-US"/>
              </w:rPr>
              <w:t xml:space="preserve">Information on a patient's food preferences inform healthcare personnel about the food that the patient should receive or consume. </w:t>
            </w:r>
          </w:p>
        </w:tc>
      </w:tr>
      <w:tr w:rsidR="00D67926" w14:paraId="552BFA70" w14:textId="77777777">
        <w:trPr>
          <w:divId w:val="1664770817"/>
          <w:tblCellSpacing w:w="15" w:type="dxa"/>
        </w:trPr>
        <w:tc>
          <w:tcPr>
            <w:tcW w:w="0" w:type="auto"/>
            <w:vAlign w:val="center"/>
            <w:hideMark/>
          </w:tcPr>
          <w:p w14:paraId="249DA1B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52AFB8" w14:textId="77777777"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14:paraId="6A2903D2" w14:textId="77777777">
        <w:trPr>
          <w:divId w:val="1664770817"/>
          <w:tblCellSpacing w:w="15" w:type="dxa"/>
        </w:trPr>
        <w:tc>
          <w:tcPr>
            <w:tcW w:w="0" w:type="auto"/>
            <w:vAlign w:val="center"/>
            <w:hideMark/>
          </w:tcPr>
          <w:p w14:paraId="1333774D" w14:textId="77777777" w:rsidR="00D67926" w:rsidRDefault="008D6FB8">
            <w:pPr>
              <w:rPr>
                <w:rFonts w:eastAsia="Times New Roman"/>
                <w:lang w:val="en-US"/>
              </w:rPr>
            </w:pPr>
            <w:r>
              <w:rPr>
                <w:rFonts w:eastAsia="Times New Roman"/>
                <w:b/>
                <w:bCs/>
                <w:lang w:val="en-US"/>
              </w:rPr>
              <w:t>NutritionOrder.excludeFoodModifier</w:t>
            </w:r>
          </w:p>
        </w:tc>
        <w:tc>
          <w:tcPr>
            <w:tcW w:w="0" w:type="auto"/>
            <w:vAlign w:val="center"/>
            <w:hideMark/>
          </w:tcPr>
          <w:p w14:paraId="38748BEE" w14:textId="77777777" w:rsidR="00D67926" w:rsidRDefault="00D67926">
            <w:pPr>
              <w:rPr>
                <w:rFonts w:eastAsia="Times New Roman"/>
                <w:lang w:val="en-US"/>
              </w:rPr>
            </w:pPr>
          </w:p>
        </w:tc>
      </w:tr>
      <w:tr w:rsidR="00D67926" w14:paraId="5F1BA586" w14:textId="77777777">
        <w:trPr>
          <w:divId w:val="1664770817"/>
          <w:tblCellSpacing w:w="15" w:type="dxa"/>
        </w:trPr>
        <w:tc>
          <w:tcPr>
            <w:tcW w:w="0" w:type="auto"/>
            <w:vAlign w:val="center"/>
            <w:hideMark/>
          </w:tcPr>
          <w:p w14:paraId="428491BD"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2D7E290" w14:textId="77777777" w:rsidR="00D67926" w:rsidRDefault="008D6FB8">
            <w:pPr>
              <w:rPr>
                <w:rFonts w:eastAsia="Times New Roman"/>
                <w:lang w:val="en-US"/>
              </w:rPr>
            </w:pPr>
            <w:r>
              <w:rPr>
                <w:rFonts w:eastAsia="Times New Roman"/>
                <w:lang w:val="en-US"/>
              </w:rPr>
              <w:t>Order-specific modifier about the type of food that should not be given</w:t>
            </w:r>
          </w:p>
        </w:tc>
      </w:tr>
      <w:tr w:rsidR="00D67926" w14:paraId="3B5B95BD" w14:textId="77777777">
        <w:trPr>
          <w:divId w:val="1664770817"/>
          <w:tblCellSpacing w:w="15" w:type="dxa"/>
        </w:trPr>
        <w:tc>
          <w:tcPr>
            <w:tcW w:w="0" w:type="auto"/>
            <w:vAlign w:val="center"/>
            <w:hideMark/>
          </w:tcPr>
          <w:p w14:paraId="42A9DF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E54382" w14:textId="77777777" w:rsidR="00D67926" w:rsidRDefault="008D6FB8">
            <w:pPr>
              <w:rPr>
                <w:rFonts w:eastAsia="Times New Roman"/>
                <w:lang w:val="en-US"/>
              </w:rPr>
            </w:pPr>
            <w:r>
              <w:rPr>
                <w:rFonts w:eastAsia="Times New Roman"/>
                <w:lang w:val="en-US"/>
              </w:rPr>
              <w:t xml:space="preserve">This modifier is used to convey order-specific modifiers about the type of food that should NOT be given. These can be derived from patient allergies, intolerances, or preferences such as No Red Meat, No Soy or No Wheat or Gluten-Free. While it should not be necessary to repeat allergy or intolerance information captured in the referenced allergyIntolerance resource in the excludeFoodModifier, this element may be used to convey additional specificity related to foods that should be eliminated from the patientâ€™s diet for any reason. This modifier applies to the entire nutrition order inclusive of the oral diet, nutritional supplements and enteral formula feedings. </w:t>
            </w:r>
          </w:p>
        </w:tc>
      </w:tr>
      <w:tr w:rsidR="00D67926" w14:paraId="64928382" w14:textId="77777777">
        <w:trPr>
          <w:divId w:val="1664770817"/>
          <w:tblCellSpacing w:w="15" w:type="dxa"/>
        </w:trPr>
        <w:tc>
          <w:tcPr>
            <w:tcW w:w="0" w:type="auto"/>
            <w:vAlign w:val="center"/>
            <w:hideMark/>
          </w:tcPr>
          <w:p w14:paraId="438C406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68EEFCD" w14:textId="77777777" w:rsidR="00D67926" w:rsidRDefault="008D6FB8">
            <w:pPr>
              <w:rPr>
                <w:rFonts w:eastAsia="Times New Roman"/>
                <w:lang w:val="en-US"/>
              </w:rPr>
            </w:pPr>
            <w:r>
              <w:rPr>
                <w:rFonts w:eastAsia="Times New Roman"/>
                <w:lang w:val="en-US"/>
              </w:rPr>
              <w:t xml:space="preserve">Information on a patient's food allergies and intolerances, and preferences inform healthcare personnel about the type of foods that the patient should receive or consume. </w:t>
            </w:r>
          </w:p>
        </w:tc>
      </w:tr>
      <w:tr w:rsidR="00D67926" w14:paraId="7ACECBA8" w14:textId="77777777">
        <w:trPr>
          <w:divId w:val="1664770817"/>
          <w:tblCellSpacing w:w="15" w:type="dxa"/>
        </w:trPr>
        <w:tc>
          <w:tcPr>
            <w:tcW w:w="0" w:type="auto"/>
            <w:vAlign w:val="center"/>
            <w:hideMark/>
          </w:tcPr>
          <w:p w14:paraId="63CBEBC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1209A5E" w14:textId="77777777" w:rsidR="00D67926" w:rsidRDefault="008D6FB8">
            <w:pPr>
              <w:rPr>
                <w:rFonts w:eastAsia="Times New Roman"/>
                <w:lang w:val="en-US"/>
              </w:rPr>
            </w:pPr>
            <w:r>
              <w:rPr>
                <w:rFonts w:eastAsia="Times New Roman"/>
                <w:lang w:val="en-US"/>
              </w:rPr>
              <w:t>Codes used to indicate the type of food that should NOT be given to the patient.</w:t>
            </w:r>
          </w:p>
        </w:tc>
      </w:tr>
      <w:tr w:rsidR="00D67926" w14:paraId="2576F11E" w14:textId="77777777">
        <w:trPr>
          <w:divId w:val="1664770817"/>
          <w:tblCellSpacing w:w="15" w:type="dxa"/>
        </w:trPr>
        <w:tc>
          <w:tcPr>
            <w:tcW w:w="0" w:type="auto"/>
            <w:vAlign w:val="center"/>
            <w:hideMark/>
          </w:tcPr>
          <w:p w14:paraId="6A67DF1E" w14:textId="77777777" w:rsidR="00D67926" w:rsidRDefault="008D6FB8">
            <w:pPr>
              <w:rPr>
                <w:rFonts w:eastAsia="Times New Roman"/>
                <w:lang w:val="en-US"/>
              </w:rPr>
            </w:pPr>
            <w:r>
              <w:rPr>
                <w:rFonts w:eastAsia="Times New Roman"/>
                <w:b/>
                <w:bCs/>
                <w:lang w:val="en-US"/>
              </w:rPr>
              <w:t>NutritionOrder.oralDiet</w:t>
            </w:r>
          </w:p>
        </w:tc>
        <w:tc>
          <w:tcPr>
            <w:tcW w:w="0" w:type="auto"/>
            <w:vAlign w:val="center"/>
            <w:hideMark/>
          </w:tcPr>
          <w:p w14:paraId="2DE7821A" w14:textId="77777777" w:rsidR="00D67926" w:rsidRDefault="00D67926">
            <w:pPr>
              <w:rPr>
                <w:rFonts w:eastAsia="Times New Roman"/>
                <w:lang w:val="en-US"/>
              </w:rPr>
            </w:pPr>
          </w:p>
        </w:tc>
      </w:tr>
      <w:tr w:rsidR="00D67926" w14:paraId="7FEDFBEC" w14:textId="77777777">
        <w:trPr>
          <w:divId w:val="1664770817"/>
          <w:tblCellSpacing w:w="15" w:type="dxa"/>
        </w:trPr>
        <w:tc>
          <w:tcPr>
            <w:tcW w:w="0" w:type="auto"/>
            <w:vAlign w:val="center"/>
            <w:hideMark/>
          </w:tcPr>
          <w:p w14:paraId="5F0CE5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C5161D" w14:textId="77777777" w:rsidR="00D67926" w:rsidRDefault="008D6FB8">
            <w:pPr>
              <w:rPr>
                <w:rFonts w:eastAsia="Times New Roman"/>
                <w:lang w:val="en-US"/>
              </w:rPr>
            </w:pPr>
            <w:r>
              <w:rPr>
                <w:rFonts w:eastAsia="Times New Roman"/>
                <w:lang w:val="en-US"/>
              </w:rPr>
              <w:t>Oral diet components</w:t>
            </w:r>
          </w:p>
        </w:tc>
      </w:tr>
      <w:tr w:rsidR="00D67926" w14:paraId="46199F48" w14:textId="77777777">
        <w:trPr>
          <w:divId w:val="1664770817"/>
          <w:tblCellSpacing w:w="15" w:type="dxa"/>
        </w:trPr>
        <w:tc>
          <w:tcPr>
            <w:tcW w:w="0" w:type="auto"/>
            <w:vAlign w:val="center"/>
            <w:hideMark/>
          </w:tcPr>
          <w:p w14:paraId="67E67F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A5DCF0" w14:textId="77777777" w:rsidR="00D67926" w:rsidRDefault="008D6FB8">
            <w:pPr>
              <w:rPr>
                <w:rFonts w:eastAsia="Times New Roman"/>
                <w:lang w:val="en-US"/>
              </w:rPr>
            </w:pPr>
            <w:r>
              <w:rPr>
                <w:rFonts w:eastAsia="Times New Roman"/>
                <w:lang w:val="en-US"/>
              </w:rPr>
              <w:t>Diet given orally in contrast to enteral (tube) feeding.</w:t>
            </w:r>
          </w:p>
        </w:tc>
      </w:tr>
      <w:tr w:rsidR="00D67926" w14:paraId="53C8043D" w14:textId="77777777">
        <w:trPr>
          <w:divId w:val="1664770817"/>
          <w:tblCellSpacing w:w="15" w:type="dxa"/>
        </w:trPr>
        <w:tc>
          <w:tcPr>
            <w:tcW w:w="0" w:type="auto"/>
            <w:vAlign w:val="center"/>
            <w:hideMark/>
          </w:tcPr>
          <w:p w14:paraId="60005A8E" w14:textId="77777777" w:rsidR="00D67926" w:rsidRDefault="008D6FB8">
            <w:pPr>
              <w:rPr>
                <w:rFonts w:eastAsia="Times New Roman"/>
                <w:lang w:val="en-US"/>
              </w:rPr>
            </w:pPr>
            <w:r>
              <w:rPr>
                <w:rFonts w:eastAsia="Times New Roman"/>
                <w:b/>
                <w:bCs/>
                <w:lang w:val="en-US"/>
              </w:rPr>
              <w:t>NutritionOrder.oralDiet.type</w:t>
            </w:r>
          </w:p>
        </w:tc>
        <w:tc>
          <w:tcPr>
            <w:tcW w:w="0" w:type="auto"/>
            <w:vAlign w:val="center"/>
            <w:hideMark/>
          </w:tcPr>
          <w:p w14:paraId="089EEBC8" w14:textId="77777777" w:rsidR="00D67926" w:rsidRDefault="00D67926">
            <w:pPr>
              <w:rPr>
                <w:rFonts w:eastAsia="Times New Roman"/>
                <w:lang w:val="en-US"/>
              </w:rPr>
            </w:pPr>
          </w:p>
        </w:tc>
      </w:tr>
      <w:tr w:rsidR="00D67926" w14:paraId="5761309C" w14:textId="77777777">
        <w:trPr>
          <w:divId w:val="1664770817"/>
          <w:tblCellSpacing w:w="15" w:type="dxa"/>
        </w:trPr>
        <w:tc>
          <w:tcPr>
            <w:tcW w:w="0" w:type="auto"/>
            <w:vAlign w:val="center"/>
            <w:hideMark/>
          </w:tcPr>
          <w:p w14:paraId="3B5774E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2D56A1" w14:textId="77777777" w:rsidR="00D67926" w:rsidRDefault="008D6FB8">
            <w:pPr>
              <w:rPr>
                <w:rFonts w:eastAsia="Times New Roman"/>
                <w:lang w:val="en-US"/>
              </w:rPr>
            </w:pPr>
            <w:r>
              <w:rPr>
                <w:rFonts w:eastAsia="Times New Roman"/>
                <w:lang w:val="en-US"/>
              </w:rPr>
              <w:t>Type of oral diet or diet restrictions that describe what can be consumed orally</w:t>
            </w:r>
          </w:p>
        </w:tc>
      </w:tr>
      <w:tr w:rsidR="00D67926" w14:paraId="089CB05C" w14:textId="77777777">
        <w:trPr>
          <w:divId w:val="1664770817"/>
          <w:tblCellSpacing w:w="15" w:type="dxa"/>
        </w:trPr>
        <w:tc>
          <w:tcPr>
            <w:tcW w:w="0" w:type="auto"/>
            <w:vAlign w:val="center"/>
            <w:hideMark/>
          </w:tcPr>
          <w:p w14:paraId="4692AD82"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4173018" w14:textId="77777777" w:rsidR="00D67926" w:rsidRDefault="008D6FB8">
            <w:pPr>
              <w:rPr>
                <w:rFonts w:eastAsia="Times New Roman"/>
                <w:lang w:val="en-US"/>
              </w:rPr>
            </w:pPr>
            <w:r>
              <w:rPr>
                <w:rFonts w:eastAsia="Times New Roman"/>
                <w:lang w:val="en-US"/>
              </w:rPr>
              <w:t>The kind of diet or dietary restriction such as fiber restricted diet or diabetic diet.</w:t>
            </w:r>
          </w:p>
        </w:tc>
      </w:tr>
      <w:tr w:rsidR="00D67926" w14:paraId="6060789D" w14:textId="77777777">
        <w:trPr>
          <w:divId w:val="1664770817"/>
          <w:tblCellSpacing w:w="15" w:type="dxa"/>
        </w:trPr>
        <w:tc>
          <w:tcPr>
            <w:tcW w:w="0" w:type="auto"/>
            <w:vAlign w:val="center"/>
            <w:hideMark/>
          </w:tcPr>
          <w:p w14:paraId="7E26704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3ADDF69" w14:textId="77777777" w:rsidR="00D67926" w:rsidRDefault="008D6FB8">
            <w:pPr>
              <w:rPr>
                <w:rFonts w:eastAsia="Times New Roman"/>
                <w:lang w:val="en-US"/>
              </w:rPr>
            </w:pPr>
            <w:r>
              <w:rPr>
                <w:rFonts w:eastAsia="Times New Roman"/>
                <w:lang w:val="en-US"/>
              </w:rPr>
              <w:t>Codes used to indicate the type of diet being ordered for a patient.</w:t>
            </w:r>
          </w:p>
        </w:tc>
      </w:tr>
      <w:tr w:rsidR="00D67926" w14:paraId="0681C101" w14:textId="77777777">
        <w:trPr>
          <w:divId w:val="1664770817"/>
          <w:tblCellSpacing w:w="15" w:type="dxa"/>
        </w:trPr>
        <w:tc>
          <w:tcPr>
            <w:tcW w:w="0" w:type="auto"/>
            <w:vAlign w:val="center"/>
            <w:hideMark/>
          </w:tcPr>
          <w:p w14:paraId="70000516" w14:textId="77777777" w:rsidR="00D67926" w:rsidRDefault="008D6FB8">
            <w:pPr>
              <w:rPr>
                <w:rFonts w:eastAsia="Times New Roman"/>
                <w:lang w:val="en-US"/>
              </w:rPr>
            </w:pPr>
            <w:r>
              <w:rPr>
                <w:rFonts w:eastAsia="Times New Roman"/>
                <w:b/>
                <w:bCs/>
                <w:lang w:val="en-US"/>
              </w:rPr>
              <w:t>NutritionOrder.oralDiet.schedule</w:t>
            </w:r>
          </w:p>
        </w:tc>
        <w:tc>
          <w:tcPr>
            <w:tcW w:w="0" w:type="auto"/>
            <w:vAlign w:val="center"/>
            <w:hideMark/>
          </w:tcPr>
          <w:p w14:paraId="4BD005F7" w14:textId="77777777" w:rsidR="00D67926" w:rsidRDefault="00D67926">
            <w:pPr>
              <w:rPr>
                <w:rFonts w:eastAsia="Times New Roman"/>
                <w:lang w:val="en-US"/>
              </w:rPr>
            </w:pPr>
          </w:p>
        </w:tc>
      </w:tr>
      <w:tr w:rsidR="00D67926" w14:paraId="2CC2C655" w14:textId="77777777">
        <w:trPr>
          <w:divId w:val="1664770817"/>
          <w:tblCellSpacing w:w="15" w:type="dxa"/>
        </w:trPr>
        <w:tc>
          <w:tcPr>
            <w:tcW w:w="0" w:type="auto"/>
            <w:vAlign w:val="center"/>
            <w:hideMark/>
          </w:tcPr>
          <w:p w14:paraId="3AD608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20289C" w14:textId="77777777" w:rsidR="00D67926" w:rsidRDefault="008D6FB8">
            <w:pPr>
              <w:rPr>
                <w:rFonts w:eastAsia="Times New Roman"/>
                <w:lang w:val="en-US"/>
              </w:rPr>
            </w:pPr>
            <w:r>
              <w:rPr>
                <w:rFonts w:eastAsia="Times New Roman"/>
                <w:lang w:val="en-US"/>
              </w:rPr>
              <w:t>Scheduled frequency of diet</w:t>
            </w:r>
          </w:p>
        </w:tc>
      </w:tr>
      <w:tr w:rsidR="00D67926" w14:paraId="7C1E5A7F" w14:textId="77777777">
        <w:trPr>
          <w:divId w:val="1664770817"/>
          <w:tblCellSpacing w:w="15" w:type="dxa"/>
        </w:trPr>
        <w:tc>
          <w:tcPr>
            <w:tcW w:w="0" w:type="auto"/>
            <w:vAlign w:val="center"/>
            <w:hideMark/>
          </w:tcPr>
          <w:p w14:paraId="473F86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1E1527" w14:textId="77777777" w:rsidR="00D67926" w:rsidRDefault="008D6FB8">
            <w:pPr>
              <w:rPr>
                <w:rFonts w:eastAsia="Times New Roman"/>
                <w:lang w:val="en-US"/>
              </w:rPr>
            </w:pPr>
            <w:r>
              <w:rPr>
                <w:rFonts w:eastAsia="Times New Roman"/>
                <w:lang w:val="en-US"/>
              </w:rPr>
              <w:t>The time period and frequency at which the diet should be given.</w:t>
            </w:r>
          </w:p>
        </w:tc>
      </w:tr>
      <w:tr w:rsidR="00D67926" w14:paraId="2E5D08AE" w14:textId="77777777">
        <w:trPr>
          <w:divId w:val="1664770817"/>
          <w:tblCellSpacing w:w="15" w:type="dxa"/>
        </w:trPr>
        <w:tc>
          <w:tcPr>
            <w:tcW w:w="0" w:type="auto"/>
            <w:vAlign w:val="center"/>
            <w:hideMark/>
          </w:tcPr>
          <w:p w14:paraId="3382B88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8EE7075" w14:textId="77777777" w:rsidR="00D67926" w:rsidRDefault="008D6FB8">
            <w:pPr>
              <w:rPr>
                <w:rFonts w:eastAsia="Times New Roman"/>
                <w:lang w:val="en-US"/>
              </w:rPr>
            </w:pPr>
            <w:r>
              <w:rPr>
                <w:rFonts w:eastAsia="Times New Roman"/>
                <w:lang w:val="en-US"/>
              </w:rPr>
              <w:t>frequency</w:t>
            </w:r>
          </w:p>
        </w:tc>
      </w:tr>
      <w:tr w:rsidR="00D67926" w14:paraId="0966ED2A" w14:textId="77777777">
        <w:trPr>
          <w:divId w:val="1664770817"/>
          <w:tblCellSpacing w:w="15" w:type="dxa"/>
        </w:trPr>
        <w:tc>
          <w:tcPr>
            <w:tcW w:w="0" w:type="auto"/>
            <w:vAlign w:val="center"/>
            <w:hideMark/>
          </w:tcPr>
          <w:p w14:paraId="4222BC53" w14:textId="77777777" w:rsidR="00D67926" w:rsidRDefault="008D6FB8">
            <w:pPr>
              <w:rPr>
                <w:rFonts w:eastAsia="Times New Roman"/>
                <w:lang w:val="en-US"/>
              </w:rPr>
            </w:pPr>
            <w:r>
              <w:rPr>
                <w:rFonts w:eastAsia="Times New Roman"/>
                <w:b/>
                <w:bCs/>
                <w:lang w:val="en-US"/>
              </w:rPr>
              <w:t>NutritionOrder.oralDiet.nutrient</w:t>
            </w:r>
          </w:p>
        </w:tc>
        <w:tc>
          <w:tcPr>
            <w:tcW w:w="0" w:type="auto"/>
            <w:vAlign w:val="center"/>
            <w:hideMark/>
          </w:tcPr>
          <w:p w14:paraId="499F9012" w14:textId="77777777" w:rsidR="00D67926" w:rsidRDefault="00D67926">
            <w:pPr>
              <w:rPr>
                <w:rFonts w:eastAsia="Times New Roman"/>
                <w:lang w:val="en-US"/>
              </w:rPr>
            </w:pPr>
          </w:p>
        </w:tc>
      </w:tr>
      <w:tr w:rsidR="00D67926" w14:paraId="74147EE9" w14:textId="77777777">
        <w:trPr>
          <w:divId w:val="1664770817"/>
          <w:tblCellSpacing w:w="15" w:type="dxa"/>
        </w:trPr>
        <w:tc>
          <w:tcPr>
            <w:tcW w:w="0" w:type="auto"/>
            <w:vAlign w:val="center"/>
            <w:hideMark/>
          </w:tcPr>
          <w:p w14:paraId="4CA529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46D98A" w14:textId="77777777" w:rsidR="00D67926" w:rsidRDefault="008D6FB8">
            <w:pPr>
              <w:rPr>
                <w:rFonts w:eastAsia="Times New Roman"/>
                <w:lang w:val="en-US"/>
              </w:rPr>
            </w:pPr>
            <w:r>
              <w:rPr>
                <w:rFonts w:eastAsia="Times New Roman"/>
                <w:lang w:val="en-US"/>
              </w:rPr>
              <w:t>Required nutrient modifications</w:t>
            </w:r>
          </w:p>
        </w:tc>
      </w:tr>
      <w:tr w:rsidR="00D67926" w14:paraId="267D6030" w14:textId="77777777">
        <w:trPr>
          <w:divId w:val="1664770817"/>
          <w:tblCellSpacing w:w="15" w:type="dxa"/>
        </w:trPr>
        <w:tc>
          <w:tcPr>
            <w:tcW w:w="0" w:type="auto"/>
            <w:vAlign w:val="center"/>
            <w:hideMark/>
          </w:tcPr>
          <w:p w14:paraId="5155B3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D5C1EC" w14:textId="77777777" w:rsidR="00D67926" w:rsidRDefault="008D6FB8">
            <w:pPr>
              <w:rPr>
                <w:rFonts w:eastAsia="Times New Roman"/>
                <w:lang w:val="en-US"/>
              </w:rPr>
            </w:pPr>
            <w:r>
              <w:rPr>
                <w:rFonts w:eastAsia="Times New Roman"/>
                <w:lang w:val="en-US"/>
              </w:rPr>
              <w:t>Class that defines the quantity and type of nutrient modifications required for the oral diet.</w:t>
            </w:r>
          </w:p>
        </w:tc>
      </w:tr>
      <w:tr w:rsidR="00D67926" w14:paraId="191049E7" w14:textId="77777777">
        <w:trPr>
          <w:divId w:val="1664770817"/>
          <w:tblCellSpacing w:w="15" w:type="dxa"/>
        </w:trPr>
        <w:tc>
          <w:tcPr>
            <w:tcW w:w="0" w:type="auto"/>
            <w:vAlign w:val="center"/>
            <w:hideMark/>
          </w:tcPr>
          <w:p w14:paraId="32DFE908" w14:textId="77777777" w:rsidR="00D67926" w:rsidRDefault="008D6FB8">
            <w:pPr>
              <w:rPr>
                <w:rFonts w:eastAsia="Times New Roman"/>
                <w:lang w:val="en-US"/>
              </w:rPr>
            </w:pPr>
            <w:r>
              <w:rPr>
                <w:rFonts w:eastAsia="Times New Roman"/>
                <w:b/>
                <w:bCs/>
                <w:lang w:val="en-US"/>
              </w:rPr>
              <w:t>NutritionOrder.oralDiet.nutrient.modifier</w:t>
            </w:r>
          </w:p>
        </w:tc>
        <w:tc>
          <w:tcPr>
            <w:tcW w:w="0" w:type="auto"/>
            <w:vAlign w:val="center"/>
            <w:hideMark/>
          </w:tcPr>
          <w:p w14:paraId="52FB9858" w14:textId="77777777" w:rsidR="00D67926" w:rsidRDefault="00D67926">
            <w:pPr>
              <w:rPr>
                <w:rFonts w:eastAsia="Times New Roman"/>
                <w:lang w:val="en-US"/>
              </w:rPr>
            </w:pPr>
          </w:p>
        </w:tc>
      </w:tr>
      <w:tr w:rsidR="00D67926" w14:paraId="5CB7128A" w14:textId="77777777">
        <w:trPr>
          <w:divId w:val="1664770817"/>
          <w:tblCellSpacing w:w="15" w:type="dxa"/>
        </w:trPr>
        <w:tc>
          <w:tcPr>
            <w:tcW w:w="0" w:type="auto"/>
            <w:vAlign w:val="center"/>
            <w:hideMark/>
          </w:tcPr>
          <w:p w14:paraId="20EFE5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53B798" w14:textId="77777777" w:rsidR="00D67926" w:rsidRDefault="008D6FB8">
            <w:pPr>
              <w:rPr>
                <w:rFonts w:eastAsia="Times New Roman"/>
                <w:lang w:val="en-US"/>
              </w:rPr>
            </w:pPr>
            <w:r>
              <w:rPr>
                <w:rFonts w:eastAsia="Times New Roman"/>
                <w:lang w:val="en-US"/>
              </w:rPr>
              <w:t>Type of nutrient that is being modified</w:t>
            </w:r>
          </w:p>
        </w:tc>
      </w:tr>
      <w:tr w:rsidR="00D67926" w14:paraId="652DB64A" w14:textId="77777777">
        <w:trPr>
          <w:divId w:val="1664770817"/>
          <w:tblCellSpacing w:w="15" w:type="dxa"/>
        </w:trPr>
        <w:tc>
          <w:tcPr>
            <w:tcW w:w="0" w:type="auto"/>
            <w:vAlign w:val="center"/>
            <w:hideMark/>
          </w:tcPr>
          <w:p w14:paraId="764F2D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931F89" w14:textId="77777777" w:rsidR="00D67926" w:rsidRDefault="008D6FB8">
            <w:pPr>
              <w:rPr>
                <w:rFonts w:eastAsia="Times New Roman"/>
                <w:lang w:val="en-US"/>
              </w:rPr>
            </w:pPr>
            <w:r>
              <w:rPr>
                <w:rFonts w:eastAsia="Times New Roman"/>
                <w:lang w:val="en-US"/>
              </w:rPr>
              <w:t>The nutrient that is being modified such as carbohydrate or sodium.</w:t>
            </w:r>
          </w:p>
        </w:tc>
      </w:tr>
      <w:tr w:rsidR="00D67926" w14:paraId="7F99427F" w14:textId="77777777">
        <w:trPr>
          <w:divId w:val="1664770817"/>
          <w:tblCellSpacing w:w="15" w:type="dxa"/>
        </w:trPr>
        <w:tc>
          <w:tcPr>
            <w:tcW w:w="0" w:type="auto"/>
            <w:vAlign w:val="center"/>
            <w:hideMark/>
          </w:tcPr>
          <w:p w14:paraId="25B727D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E7F958D" w14:textId="77777777" w:rsidR="00D67926" w:rsidRDefault="008D6FB8">
            <w:pPr>
              <w:rPr>
                <w:rFonts w:eastAsia="Times New Roman"/>
                <w:lang w:val="en-US"/>
              </w:rPr>
            </w:pPr>
            <w:r>
              <w:rPr>
                <w:rFonts w:eastAsia="Times New Roman"/>
                <w:lang w:val="en-US"/>
              </w:rPr>
              <w:t>Codes for types of nutrient that is being modified such as carbohydrate or sodium.</w:t>
            </w:r>
          </w:p>
        </w:tc>
      </w:tr>
      <w:tr w:rsidR="00D67926" w14:paraId="6F36DFCD" w14:textId="77777777">
        <w:trPr>
          <w:divId w:val="1664770817"/>
          <w:tblCellSpacing w:w="15" w:type="dxa"/>
        </w:trPr>
        <w:tc>
          <w:tcPr>
            <w:tcW w:w="0" w:type="auto"/>
            <w:vAlign w:val="center"/>
            <w:hideMark/>
          </w:tcPr>
          <w:p w14:paraId="35990124" w14:textId="77777777" w:rsidR="00D67926" w:rsidRDefault="008D6FB8">
            <w:pPr>
              <w:rPr>
                <w:rFonts w:eastAsia="Times New Roman"/>
                <w:lang w:val="en-US"/>
              </w:rPr>
            </w:pPr>
            <w:r>
              <w:rPr>
                <w:rFonts w:eastAsia="Times New Roman"/>
                <w:b/>
                <w:bCs/>
                <w:lang w:val="en-US"/>
              </w:rPr>
              <w:t>NutritionOrder.oralDiet.nutrient.amount</w:t>
            </w:r>
          </w:p>
        </w:tc>
        <w:tc>
          <w:tcPr>
            <w:tcW w:w="0" w:type="auto"/>
            <w:vAlign w:val="center"/>
            <w:hideMark/>
          </w:tcPr>
          <w:p w14:paraId="49CD976C" w14:textId="77777777" w:rsidR="00D67926" w:rsidRDefault="00D67926">
            <w:pPr>
              <w:rPr>
                <w:rFonts w:eastAsia="Times New Roman"/>
                <w:lang w:val="en-US"/>
              </w:rPr>
            </w:pPr>
          </w:p>
        </w:tc>
      </w:tr>
      <w:tr w:rsidR="00D67926" w14:paraId="081C8C4A" w14:textId="77777777">
        <w:trPr>
          <w:divId w:val="1664770817"/>
          <w:tblCellSpacing w:w="15" w:type="dxa"/>
        </w:trPr>
        <w:tc>
          <w:tcPr>
            <w:tcW w:w="0" w:type="auto"/>
            <w:vAlign w:val="center"/>
            <w:hideMark/>
          </w:tcPr>
          <w:p w14:paraId="2734A5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CF131A" w14:textId="77777777" w:rsidR="00D67926" w:rsidRDefault="008D6FB8">
            <w:pPr>
              <w:rPr>
                <w:rFonts w:eastAsia="Times New Roman"/>
                <w:lang w:val="en-US"/>
              </w:rPr>
            </w:pPr>
            <w:r>
              <w:rPr>
                <w:rFonts w:eastAsia="Times New Roman"/>
                <w:lang w:val="en-US"/>
              </w:rPr>
              <w:t>Quantity of the specified nutrient</w:t>
            </w:r>
          </w:p>
        </w:tc>
      </w:tr>
      <w:tr w:rsidR="00D67926" w14:paraId="625FCCAA" w14:textId="77777777">
        <w:trPr>
          <w:divId w:val="1664770817"/>
          <w:tblCellSpacing w:w="15" w:type="dxa"/>
        </w:trPr>
        <w:tc>
          <w:tcPr>
            <w:tcW w:w="0" w:type="auto"/>
            <w:vAlign w:val="center"/>
            <w:hideMark/>
          </w:tcPr>
          <w:p w14:paraId="4A3E9D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1C7921" w14:textId="77777777" w:rsidR="00D67926" w:rsidRDefault="008D6FB8">
            <w:pPr>
              <w:rPr>
                <w:rFonts w:eastAsia="Times New Roman"/>
                <w:lang w:val="en-US"/>
              </w:rPr>
            </w:pPr>
            <w:r>
              <w:rPr>
                <w:rFonts w:eastAsia="Times New Roman"/>
                <w:lang w:val="en-US"/>
              </w:rPr>
              <w:t>The quantity of the specified nutrient to include in diet.</w:t>
            </w:r>
          </w:p>
        </w:tc>
      </w:tr>
      <w:tr w:rsidR="00D67926" w14:paraId="78871FC6" w14:textId="77777777">
        <w:trPr>
          <w:divId w:val="1664770817"/>
          <w:tblCellSpacing w:w="15" w:type="dxa"/>
        </w:trPr>
        <w:tc>
          <w:tcPr>
            <w:tcW w:w="0" w:type="auto"/>
            <w:vAlign w:val="center"/>
            <w:hideMark/>
          </w:tcPr>
          <w:p w14:paraId="103B8242" w14:textId="77777777" w:rsidR="00D67926" w:rsidRDefault="008D6FB8">
            <w:pPr>
              <w:rPr>
                <w:rFonts w:eastAsia="Times New Roman"/>
                <w:lang w:val="en-US"/>
              </w:rPr>
            </w:pPr>
            <w:r>
              <w:rPr>
                <w:rFonts w:eastAsia="Times New Roman"/>
                <w:b/>
                <w:bCs/>
                <w:lang w:val="en-US"/>
              </w:rPr>
              <w:t>NutritionOrder.oralDiet.texture</w:t>
            </w:r>
          </w:p>
        </w:tc>
        <w:tc>
          <w:tcPr>
            <w:tcW w:w="0" w:type="auto"/>
            <w:vAlign w:val="center"/>
            <w:hideMark/>
          </w:tcPr>
          <w:p w14:paraId="5600D20D" w14:textId="77777777" w:rsidR="00D67926" w:rsidRDefault="00D67926">
            <w:pPr>
              <w:rPr>
                <w:rFonts w:eastAsia="Times New Roman"/>
                <w:lang w:val="en-US"/>
              </w:rPr>
            </w:pPr>
          </w:p>
        </w:tc>
      </w:tr>
      <w:tr w:rsidR="00D67926" w14:paraId="28CE954D" w14:textId="77777777">
        <w:trPr>
          <w:divId w:val="1664770817"/>
          <w:tblCellSpacing w:w="15" w:type="dxa"/>
        </w:trPr>
        <w:tc>
          <w:tcPr>
            <w:tcW w:w="0" w:type="auto"/>
            <w:vAlign w:val="center"/>
            <w:hideMark/>
          </w:tcPr>
          <w:p w14:paraId="72DAF4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D27490" w14:textId="77777777" w:rsidR="00D67926" w:rsidRDefault="008D6FB8">
            <w:pPr>
              <w:rPr>
                <w:rFonts w:eastAsia="Times New Roman"/>
                <w:lang w:val="en-US"/>
              </w:rPr>
            </w:pPr>
            <w:r>
              <w:rPr>
                <w:rFonts w:eastAsia="Times New Roman"/>
                <w:lang w:val="en-US"/>
              </w:rPr>
              <w:t>Required texture modifications</w:t>
            </w:r>
          </w:p>
        </w:tc>
      </w:tr>
      <w:tr w:rsidR="00D67926" w14:paraId="590EB6E0" w14:textId="77777777">
        <w:trPr>
          <w:divId w:val="1664770817"/>
          <w:tblCellSpacing w:w="15" w:type="dxa"/>
        </w:trPr>
        <w:tc>
          <w:tcPr>
            <w:tcW w:w="0" w:type="auto"/>
            <w:vAlign w:val="center"/>
            <w:hideMark/>
          </w:tcPr>
          <w:p w14:paraId="18426E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9277E7" w14:textId="77777777" w:rsidR="00D67926" w:rsidRDefault="008D6FB8">
            <w:pPr>
              <w:rPr>
                <w:rFonts w:eastAsia="Times New Roman"/>
                <w:lang w:val="en-US"/>
              </w:rPr>
            </w:pPr>
            <w:r>
              <w:rPr>
                <w:rFonts w:eastAsia="Times New Roman"/>
                <w:lang w:val="en-US"/>
              </w:rPr>
              <w:t>Class that describes any texture modifications required for the patient to safely consume various types of solid foods.</w:t>
            </w:r>
          </w:p>
        </w:tc>
      </w:tr>
      <w:tr w:rsidR="00D67926" w14:paraId="3269848B" w14:textId="77777777">
        <w:trPr>
          <w:divId w:val="1664770817"/>
          <w:tblCellSpacing w:w="15" w:type="dxa"/>
        </w:trPr>
        <w:tc>
          <w:tcPr>
            <w:tcW w:w="0" w:type="auto"/>
            <w:vAlign w:val="center"/>
            <w:hideMark/>
          </w:tcPr>
          <w:p w14:paraId="248AA70A" w14:textId="77777777" w:rsidR="00D67926" w:rsidRDefault="008D6FB8">
            <w:pPr>
              <w:rPr>
                <w:rFonts w:eastAsia="Times New Roman"/>
                <w:lang w:val="en-US"/>
              </w:rPr>
            </w:pPr>
            <w:r>
              <w:rPr>
                <w:rFonts w:eastAsia="Times New Roman"/>
                <w:b/>
                <w:bCs/>
                <w:lang w:val="en-US"/>
              </w:rPr>
              <w:t>NutritionOrder.oralDiet.texture.modifier</w:t>
            </w:r>
          </w:p>
        </w:tc>
        <w:tc>
          <w:tcPr>
            <w:tcW w:w="0" w:type="auto"/>
            <w:vAlign w:val="center"/>
            <w:hideMark/>
          </w:tcPr>
          <w:p w14:paraId="7636E12D" w14:textId="77777777" w:rsidR="00D67926" w:rsidRDefault="00D67926">
            <w:pPr>
              <w:rPr>
                <w:rFonts w:eastAsia="Times New Roman"/>
                <w:lang w:val="en-US"/>
              </w:rPr>
            </w:pPr>
          </w:p>
        </w:tc>
      </w:tr>
      <w:tr w:rsidR="00D67926" w14:paraId="2605CF94" w14:textId="77777777">
        <w:trPr>
          <w:divId w:val="1664770817"/>
          <w:tblCellSpacing w:w="15" w:type="dxa"/>
        </w:trPr>
        <w:tc>
          <w:tcPr>
            <w:tcW w:w="0" w:type="auto"/>
            <w:vAlign w:val="center"/>
            <w:hideMark/>
          </w:tcPr>
          <w:p w14:paraId="150E92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152A54" w14:textId="77777777" w:rsidR="00D67926" w:rsidRDefault="008D6FB8">
            <w:pPr>
              <w:rPr>
                <w:rFonts w:eastAsia="Times New Roman"/>
                <w:lang w:val="en-US"/>
              </w:rPr>
            </w:pPr>
            <w:r>
              <w:rPr>
                <w:rFonts w:eastAsia="Times New Roman"/>
                <w:lang w:val="en-US"/>
              </w:rPr>
              <w:t>Code to indicate how to alter the texture of the foods, e.g., pureed</w:t>
            </w:r>
          </w:p>
        </w:tc>
      </w:tr>
      <w:tr w:rsidR="00D67926" w14:paraId="412A6859" w14:textId="77777777">
        <w:trPr>
          <w:divId w:val="1664770817"/>
          <w:tblCellSpacing w:w="15" w:type="dxa"/>
        </w:trPr>
        <w:tc>
          <w:tcPr>
            <w:tcW w:w="0" w:type="auto"/>
            <w:vAlign w:val="center"/>
            <w:hideMark/>
          </w:tcPr>
          <w:p w14:paraId="47F92C5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D27F68E" w14:textId="77777777" w:rsidR="00D67926" w:rsidRDefault="008D6FB8">
            <w:pPr>
              <w:rPr>
                <w:rFonts w:eastAsia="Times New Roman"/>
                <w:lang w:val="en-US"/>
              </w:rPr>
            </w:pPr>
            <w:r>
              <w:rPr>
                <w:rFonts w:eastAsia="Times New Roman"/>
                <w:lang w:val="en-US"/>
              </w:rPr>
              <w:t>Any texture modifications (for solid foods) that should be made, e.g. easy to chew, chopped, ground, and pureed.</w:t>
            </w:r>
          </w:p>
        </w:tc>
      </w:tr>
      <w:tr w:rsidR="00D67926" w14:paraId="7A956246" w14:textId="77777777">
        <w:trPr>
          <w:divId w:val="1664770817"/>
          <w:tblCellSpacing w:w="15" w:type="dxa"/>
        </w:trPr>
        <w:tc>
          <w:tcPr>
            <w:tcW w:w="0" w:type="auto"/>
            <w:vAlign w:val="center"/>
            <w:hideMark/>
          </w:tcPr>
          <w:p w14:paraId="12F1F21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E1AC21" w14:textId="77777777" w:rsidR="00D67926" w:rsidRDefault="008D6FB8">
            <w:pPr>
              <w:rPr>
                <w:rFonts w:eastAsia="Times New Roman"/>
                <w:lang w:val="en-US"/>
              </w:rPr>
            </w:pPr>
            <w:r>
              <w:rPr>
                <w:rFonts w:eastAsia="Times New Roman"/>
                <w:lang w:val="en-US"/>
              </w:rPr>
              <w:t>Coupled with the foodType (Meat).</w:t>
            </w:r>
          </w:p>
        </w:tc>
      </w:tr>
      <w:tr w:rsidR="00D67926" w14:paraId="0B2EBA31" w14:textId="77777777">
        <w:trPr>
          <w:divId w:val="1664770817"/>
          <w:tblCellSpacing w:w="15" w:type="dxa"/>
        </w:trPr>
        <w:tc>
          <w:tcPr>
            <w:tcW w:w="0" w:type="auto"/>
            <w:vAlign w:val="center"/>
            <w:hideMark/>
          </w:tcPr>
          <w:p w14:paraId="4FE8140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55579CF" w14:textId="77777777" w:rsidR="00D67926" w:rsidRDefault="008D6FB8">
            <w:pPr>
              <w:rPr>
                <w:rFonts w:eastAsia="Times New Roman"/>
                <w:lang w:val="en-US"/>
              </w:rPr>
            </w:pPr>
            <w:r>
              <w:rPr>
                <w:rFonts w:eastAsia="Times New Roman"/>
                <w:lang w:val="en-US"/>
              </w:rPr>
              <w:t>Codes for food consistency types or texture modifications to apply to foods.</w:t>
            </w:r>
          </w:p>
        </w:tc>
      </w:tr>
      <w:tr w:rsidR="00D67926" w14:paraId="6E2519D7" w14:textId="77777777">
        <w:trPr>
          <w:divId w:val="1664770817"/>
          <w:tblCellSpacing w:w="15" w:type="dxa"/>
        </w:trPr>
        <w:tc>
          <w:tcPr>
            <w:tcW w:w="0" w:type="auto"/>
            <w:vAlign w:val="center"/>
            <w:hideMark/>
          </w:tcPr>
          <w:p w14:paraId="1AA9A1ED" w14:textId="77777777" w:rsidR="00D67926" w:rsidRDefault="008D6FB8">
            <w:pPr>
              <w:rPr>
                <w:rFonts w:eastAsia="Times New Roman"/>
                <w:lang w:val="en-US"/>
              </w:rPr>
            </w:pPr>
            <w:r>
              <w:rPr>
                <w:rFonts w:eastAsia="Times New Roman"/>
                <w:b/>
                <w:bCs/>
                <w:lang w:val="en-US"/>
              </w:rPr>
              <w:t>NutritionOrder.oralDiet.texture.foodType</w:t>
            </w:r>
          </w:p>
        </w:tc>
        <w:tc>
          <w:tcPr>
            <w:tcW w:w="0" w:type="auto"/>
            <w:vAlign w:val="center"/>
            <w:hideMark/>
          </w:tcPr>
          <w:p w14:paraId="78B5B672" w14:textId="77777777" w:rsidR="00D67926" w:rsidRDefault="00D67926">
            <w:pPr>
              <w:rPr>
                <w:rFonts w:eastAsia="Times New Roman"/>
                <w:lang w:val="en-US"/>
              </w:rPr>
            </w:pPr>
          </w:p>
        </w:tc>
      </w:tr>
      <w:tr w:rsidR="00D67926" w14:paraId="003231B3" w14:textId="77777777">
        <w:trPr>
          <w:divId w:val="1664770817"/>
          <w:tblCellSpacing w:w="15" w:type="dxa"/>
        </w:trPr>
        <w:tc>
          <w:tcPr>
            <w:tcW w:w="0" w:type="auto"/>
            <w:vAlign w:val="center"/>
            <w:hideMark/>
          </w:tcPr>
          <w:p w14:paraId="205D32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6C4F7D" w14:textId="77777777" w:rsidR="00D67926" w:rsidRDefault="008D6FB8">
            <w:pPr>
              <w:rPr>
                <w:rFonts w:eastAsia="Times New Roman"/>
                <w:lang w:val="en-US"/>
              </w:rPr>
            </w:pPr>
            <w:r>
              <w:rPr>
                <w:rFonts w:eastAsia="Times New Roman"/>
                <w:lang w:val="en-US"/>
              </w:rPr>
              <w:t>Concepts that are used to identify an entity that is ingested for nutritional purposes</w:t>
            </w:r>
          </w:p>
        </w:tc>
      </w:tr>
      <w:tr w:rsidR="00D67926" w14:paraId="4BA06634" w14:textId="77777777">
        <w:trPr>
          <w:divId w:val="1664770817"/>
          <w:tblCellSpacing w:w="15" w:type="dxa"/>
        </w:trPr>
        <w:tc>
          <w:tcPr>
            <w:tcW w:w="0" w:type="auto"/>
            <w:vAlign w:val="center"/>
            <w:hideMark/>
          </w:tcPr>
          <w:p w14:paraId="20A957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9C060A" w14:textId="77777777" w:rsidR="00D67926" w:rsidRDefault="008D6FB8">
            <w:pPr>
              <w:rPr>
                <w:rFonts w:eastAsia="Times New Roman"/>
                <w:lang w:val="en-US"/>
              </w:rPr>
            </w:pPr>
            <w:r>
              <w:rPr>
                <w:rFonts w:eastAsia="Times New Roman"/>
                <w:lang w:val="en-US"/>
              </w:rPr>
              <w:t>The food type(s) (e.g., meats, all foods) that the texture modification applies to. This could be all foods types.</w:t>
            </w:r>
          </w:p>
        </w:tc>
      </w:tr>
      <w:tr w:rsidR="00D67926" w14:paraId="56864EEF" w14:textId="77777777">
        <w:trPr>
          <w:divId w:val="1664770817"/>
          <w:tblCellSpacing w:w="15" w:type="dxa"/>
        </w:trPr>
        <w:tc>
          <w:tcPr>
            <w:tcW w:w="0" w:type="auto"/>
            <w:vAlign w:val="center"/>
            <w:hideMark/>
          </w:tcPr>
          <w:p w14:paraId="637DB80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90A986C" w14:textId="77777777" w:rsidR="00D67926" w:rsidRDefault="008D6FB8">
            <w:pPr>
              <w:rPr>
                <w:rFonts w:eastAsia="Times New Roman"/>
                <w:lang w:val="en-US"/>
              </w:rPr>
            </w:pPr>
            <w:r>
              <w:rPr>
                <w:rFonts w:eastAsia="Times New Roman"/>
                <w:lang w:val="en-US"/>
              </w:rPr>
              <w:t>Coupled with the textureModifier; could be (All Foods).</w:t>
            </w:r>
          </w:p>
        </w:tc>
      </w:tr>
      <w:tr w:rsidR="00D67926" w14:paraId="52724EA2" w14:textId="77777777">
        <w:trPr>
          <w:divId w:val="1664770817"/>
          <w:tblCellSpacing w:w="15" w:type="dxa"/>
        </w:trPr>
        <w:tc>
          <w:tcPr>
            <w:tcW w:w="0" w:type="auto"/>
            <w:vAlign w:val="center"/>
            <w:hideMark/>
          </w:tcPr>
          <w:p w14:paraId="798F0FA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0583192" w14:textId="77777777" w:rsidR="00D67926" w:rsidRDefault="008D6FB8">
            <w:pPr>
              <w:rPr>
                <w:rFonts w:eastAsia="Times New Roman"/>
                <w:lang w:val="en-US"/>
              </w:rPr>
            </w:pPr>
            <w:r>
              <w:rPr>
                <w:rFonts w:eastAsia="Times New Roman"/>
                <w:lang w:val="en-US"/>
              </w:rPr>
              <w:t>Codes for types of foods that are texture modified.</w:t>
            </w:r>
          </w:p>
        </w:tc>
      </w:tr>
      <w:tr w:rsidR="00D67926" w14:paraId="216D3741" w14:textId="77777777">
        <w:trPr>
          <w:divId w:val="1664770817"/>
          <w:tblCellSpacing w:w="15" w:type="dxa"/>
        </w:trPr>
        <w:tc>
          <w:tcPr>
            <w:tcW w:w="0" w:type="auto"/>
            <w:vAlign w:val="center"/>
            <w:hideMark/>
          </w:tcPr>
          <w:p w14:paraId="063F7738" w14:textId="77777777" w:rsidR="00D67926" w:rsidRDefault="008D6FB8">
            <w:pPr>
              <w:rPr>
                <w:rFonts w:eastAsia="Times New Roman"/>
                <w:lang w:val="en-US"/>
              </w:rPr>
            </w:pPr>
            <w:r>
              <w:rPr>
                <w:rFonts w:eastAsia="Times New Roman"/>
                <w:b/>
                <w:bCs/>
                <w:lang w:val="en-US"/>
              </w:rPr>
              <w:t>NutritionOrder.oralDiet.fluidConsistencyType</w:t>
            </w:r>
          </w:p>
        </w:tc>
        <w:tc>
          <w:tcPr>
            <w:tcW w:w="0" w:type="auto"/>
            <w:vAlign w:val="center"/>
            <w:hideMark/>
          </w:tcPr>
          <w:p w14:paraId="4BCD6374" w14:textId="77777777" w:rsidR="00D67926" w:rsidRDefault="00D67926">
            <w:pPr>
              <w:rPr>
                <w:rFonts w:eastAsia="Times New Roman"/>
                <w:lang w:val="en-US"/>
              </w:rPr>
            </w:pPr>
          </w:p>
        </w:tc>
      </w:tr>
      <w:tr w:rsidR="00D67926" w14:paraId="52022E36" w14:textId="77777777">
        <w:trPr>
          <w:divId w:val="1664770817"/>
          <w:tblCellSpacing w:w="15" w:type="dxa"/>
        </w:trPr>
        <w:tc>
          <w:tcPr>
            <w:tcW w:w="0" w:type="auto"/>
            <w:vAlign w:val="center"/>
            <w:hideMark/>
          </w:tcPr>
          <w:p w14:paraId="75ED71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2776B8" w14:textId="77777777" w:rsidR="00D67926" w:rsidRDefault="008D6FB8">
            <w:pPr>
              <w:rPr>
                <w:rFonts w:eastAsia="Times New Roman"/>
                <w:lang w:val="en-US"/>
              </w:rPr>
            </w:pPr>
            <w:r>
              <w:rPr>
                <w:rFonts w:eastAsia="Times New Roman"/>
                <w:lang w:val="en-US"/>
              </w:rPr>
              <w:t>The required consistency of fluids and liquids provided to the patient</w:t>
            </w:r>
          </w:p>
        </w:tc>
      </w:tr>
      <w:tr w:rsidR="00D67926" w14:paraId="17875BF8" w14:textId="77777777">
        <w:trPr>
          <w:divId w:val="1664770817"/>
          <w:tblCellSpacing w:w="15" w:type="dxa"/>
        </w:trPr>
        <w:tc>
          <w:tcPr>
            <w:tcW w:w="0" w:type="auto"/>
            <w:vAlign w:val="center"/>
            <w:hideMark/>
          </w:tcPr>
          <w:p w14:paraId="38B39E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D034D3" w14:textId="77777777" w:rsidR="00D67926" w:rsidRDefault="008D6FB8">
            <w:pPr>
              <w:rPr>
                <w:rFonts w:eastAsia="Times New Roman"/>
                <w:lang w:val="en-US"/>
              </w:rPr>
            </w:pPr>
            <w:r>
              <w:rPr>
                <w:rFonts w:eastAsia="Times New Roman"/>
                <w:lang w:val="en-US"/>
              </w:rPr>
              <w:t>The required consistency (e.g., honey-thick, nectar-thick, thin, thickened.) of liquids or fluids served to the patient.</w:t>
            </w:r>
          </w:p>
        </w:tc>
      </w:tr>
      <w:tr w:rsidR="00D67926" w14:paraId="18D848A5" w14:textId="77777777">
        <w:trPr>
          <w:divId w:val="1664770817"/>
          <w:tblCellSpacing w:w="15" w:type="dxa"/>
        </w:trPr>
        <w:tc>
          <w:tcPr>
            <w:tcW w:w="0" w:type="auto"/>
            <w:vAlign w:val="center"/>
            <w:hideMark/>
          </w:tcPr>
          <w:p w14:paraId="3EE0005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7A4C92" w14:textId="77777777" w:rsidR="00D67926" w:rsidRDefault="008D6FB8">
            <w:pPr>
              <w:rPr>
                <w:rFonts w:eastAsia="Times New Roman"/>
                <w:lang w:val="en-US"/>
              </w:rPr>
            </w:pPr>
            <w:r>
              <w:rPr>
                <w:rFonts w:eastAsia="Times New Roman"/>
                <w:lang w:val="en-US"/>
              </w:rPr>
              <w:t>Codes used to represent the consistency of fluids and liquids provided to the patient.</w:t>
            </w:r>
          </w:p>
        </w:tc>
      </w:tr>
      <w:tr w:rsidR="00D67926" w14:paraId="0B162F79" w14:textId="77777777">
        <w:trPr>
          <w:divId w:val="1664770817"/>
          <w:tblCellSpacing w:w="15" w:type="dxa"/>
        </w:trPr>
        <w:tc>
          <w:tcPr>
            <w:tcW w:w="0" w:type="auto"/>
            <w:vAlign w:val="center"/>
            <w:hideMark/>
          </w:tcPr>
          <w:p w14:paraId="3C679FFC" w14:textId="77777777" w:rsidR="00D67926" w:rsidRDefault="008D6FB8">
            <w:pPr>
              <w:rPr>
                <w:rFonts w:eastAsia="Times New Roman"/>
                <w:lang w:val="en-US"/>
              </w:rPr>
            </w:pPr>
            <w:r>
              <w:rPr>
                <w:rFonts w:eastAsia="Times New Roman"/>
                <w:b/>
                <w:bCs/>
                <w:lang w:val="en-US"/>
              </w:rPr>
              <w:t>NutritionOrder.oralDiet.instruction</w:t>
            </w:r>
          </w:p>
        </w:tc>
        <w:tc>
          <w:tcPr>
            <w:tcW w:w="0" w:type="auto"/>
            <w:vAlign w:val="center"/>
            <w:hideMark/>
          </w:tcPr>
          <w:p w14:paraId="6E71494E" w14:textId="77777777" w:rsidR="00D67926" w:rsidRDefault="00D67926">
            <w:pPr>
              <w:rPr>
                <w:rFonts w:eastAsia="Times New Roman"/>
                <w:lang w:val="en-US"/>
              </w:rPr>
            </w:pPr>
          </w:p>
        </w:tc>
      </w:tr>
      <w:tr w:rsidR="00D67926" w14:paraId="51958ACD" w14:textId="77777777">
        <w:trPr>
          <w:divId w:val="1664770817"/>
          <w:tblCellSpacing w:w="15" w:type="dxa"/>
        </w:trPr>
        <w:tc>
          <w:tcPr>
            <w:tcW w:w="0" w:type="auto"/>
            <w:vAlign w:val="center"/>
            <w:hideMark/>
          </w:tcPr>
          <w:p w14:paraId="6D27EB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7FB6D3" w14:textId="77777777" w:rsidR="00D67926" w:rsidRDefault="008D6FB8">
            <w:pPr>
              <w:rPr>
                <w:rFonts w:eastAsia="Times New Roman"/>
                <w:lang w:val="en-US"/>
              </w:rPr>
            </w:pPr>
            <w:r>
              <w:rPr>
                <w:rFonts w:eastAsia="Times New Roman"/>
                <w:lang w:val="en-US"/>
              </w:rPr>
              <w:t>Instructions or additional information about the oral diet</w:t>
            </w:r>
          </w:p>
        </w:tc>
      </w:tr>
      <w:tr w:rsidR="00D67926" w14:paraId="3B04BC81" w14:textId="77777777">
        <w:trPr>
          <w:divId w:val="1664770817"/>
          <w:tblCellSpacing w:w="15" w:type="dxa"/>
        </w:trPr>
        <w:tc>
          <w:tcPr>
            <w:tcW w:w="0" w:type="auto"/>
            <w:vAlign w:val="center"/>
            <w:hideMark/>
          </w:tcPr>
          <w:p w14:paraId="70FAC5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7C34DC" w14:textId="77777777" w:rsidR="00D67926" w:rsidRDefault="008D6FB8">
            <w:pPr>
              <w:rPr>
                <w:rFonts w:eastAsia="Times New Roman"/>
                <w:lang w:val="en-US"/>
              </w:rPr>
            </w:pPr>
            <w:r>
              <w:rPr>
                <w:rFonts w:eastAsia="Times New Roman"/>
                <w:lang w:val="en-US"/>
              </w:rPr>
              <w:t>Free text or additional instructions or information pertaining to the oral diet.</w:t>
            </w:r>
          </w:p>
        </w:tc>
      </w:tr>
      <w:tr w:rsidR="00D67926" w14:paraId="47D252A8" w14:textId="77777777">
        <w:trPr>
          <w:divId w:val="1664770817"/>
          <w:tblCellSpacing w:w="15" w:type="dxa"/>
        </w:trPr>
        <w:tc>
          <w:tcPr>
            <w:tcW w:w="0" w:type="auto"/>
            <w:vAlign w:val="center"/>
            <w:hideMark/>
          </w:tcPr>
          <w:p w14:paraId="3FC07FD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F67423" w14:textId="77777777" w:rsidR="00D67926" w:rsidRDefault="008D6FB8">
            <w:pPr>
              <w:rPr>
                <w:rFonts w:eastAsia="Times New Roman"/>
                <w:lang w:val="en-US"/>
              </w:rPr>
            </w:pPr>
            <w:r>
              <w:rPr>
                <w:rFonts w:eastAsia="Times New Roman"/>
                <w:lang w:val="en-US"/>
              </w:rPr>
              <w:t xml:space="preserve">Free text dosage instructions can be used for cases where the </w:t>
            </w:r>
            <w:r>
              <w:rPr>
                <w:rFonts w:eastAsia="Times New Roman"/>
                <w:lang w:val="en-US"/>
              </w:rPr>
              <w:lastRenderedPageBreak/>
              <w:t>instructions are too complex to code.</w:t>
            </w:r>
          </w:p>
        </w:tc>
      </w:tr>
      <w:tr w:rsidR="00D67926" w14:paraId="5A91C630" w14:textId="77777777">
        <w:trPr>
          <w:divId w:val="1664770817"/>
          <w:tblCellSpacing w:w="15" w:type="dxa"/>
        </w:trPr>
        <w:tc>
          <w:tcPr>
            <w:tcW w:w="0" w:type="auto"/>
            <w:vAlign w:val="center"/>
            <w:hideMark/>
          </w:tcPr>
          <w:p w14:paraId="6AB9DF1B" w14:textId="77777777" w:rsidR="00D67926" w:rsidRDefault="008D6FB8">
            <w:pPr>
              <w:rPr>
                <w:rFonts w:eastAsia="Times New Roman"/>
                <w:lang w:val="en-US"/>
              </w:rPr>
            </w:pPr>
            <w:r>
              <w:rPr>
                <w:rFonts w:eastAsia="Times New Roman"/>
                <w:b/>
                <w:bCs/>
                <w:lang w:val="en-US"/>
              </w:rPr>
              <w:lastRenderedPageBreak/>
              <w:t>NutritionOrder.supplement</w:t>
            </w:r>
          </w:p>
        </w:tc>
        <w:tc>
          <w:tcPr>
            <w:tcW w:w="0" w:type="auto"/>
            <w:vAlign w:val="center"/>
            <w:hideMark/>
          </w:tcPr>
          <w:p w14:paraId="77B0F41C" w14:textId="77777777" w:rsidR="00D67926" w:rsidRDefault="00D67926">
            <w:pPr>
              <w:rPr>
                <w:rFonts w:eastAsia="Times New Roman"/>
                <w:lang w:val="en-US"/>
              </w:rPr>
            </w:pPr>
          </w:p>
        </w:tc>
      </w:tr>
      <w:tr w:rsidR="00D67926" w14:paraId="61842991" w14:textId="77777777">
        <w:trPr>
          <w:divId w:val="1664770817"/>
          <w:tblCellSpacing w:w="15" w:type="dxa"/>
        </w:trPr>
        <w:tc>
          <w:tcPr>
            <w:tcW w:w="0" w:type="auto"/>
            <w:vAlign w:val="center"/>
            <w:hideMark/>
          </w:tcPr>
          <w:p w14:paraId="256D0E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D445BC" w14:textId="77777777" w:rsidR="00D67926" w:rsidRDefault="008D6FB8">
            <w:pPr>
              <w:rPr>
                <w:rFonts w:eastAsia="Times New Roman"/>
                <w:lang w:val="en-US"/>
              </w:rPr>
            </w:pPr>
            <w:r>
              <w:rPr>
                <w:rFonts w:eastAsia="Times New Roman"/>
                <w:lang w:val="en-US"/>
              </w:rPr>
              <w:t>Supplement components</w:t>
            </w:r>
          </w:p>
        </w:tc>
      </w:tr>
      <w:tr w:rsidR="00D67926" w14:paraId="5103192A" w14:textId="77777777">
        <w:trPr>
          <w:divId w:val="1664770817"/>
          <w:tblCellSpacing w:w="15" w:type="dxa"/>
        </w:trPr>
        <w:tc>
          <w:tcPr>
            <w:tcW w:w="0" w:type="auto"/>
            <w:vAlign w:val="center"/>
            <w:hideMark/>
          </w:tcPr>
          <w:p w14:paraId="263B8B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664F75" w14:textId="77777777" w:rsidR="00D67926" w:rsidRDefault="008D6FB8">
            <w:pPr>
              <w:rPr>
                <w:rFonts w:eastAsia="Times New Roman"/>
                <w:lang w:val="en-US"/>
              </w:rPr>
            </w:pPr>
            <w:r>
              <w:rPr>
                <w:rFonts w:eastAsia="Times New Roman"/>
                <w:lang w:val="en-US"/>
              </w:rPr>
              <w:t>Oral nutritional products given in order to add further nutritional value to the patient's diet.</w:t>
            </w:r>
          </w:p>
        </w:tc>
      </w:tr>
      <w:tr w:rsidR="00D67926" w14:paraId="33A560A9" w14:textId="77777777">
        <w:trPr>
          <w:divId w:val="1664770817"/>
          <w:tblCellSpacing w:w="15" w:type="dxa"/>
        </w:trPr>
        <w:tc>
          <w:tcPr>
            <w:tcW w:w="0" w:type="auto"/>
            <w:vAlign w:val="center"/>
            <w:hideMark/>
          </w:tcPr>
          <w:p w14:paraId="7EE93C0B" w14:textId="77777777" w:rsidR="00D67926" w:rsidRDefault="008D6FB8">
            <w:pPr>
              <w:rPr>
                <w:rFonts w:eastAsia="Times New Roman"/>
                <w:lang w:val="en-US"/>
              </w:rPr>
            </w:pPr>
            <w:r>
              <w:rPr>
                <w:rFonts w:eastAsia="Times New Roman"/>
                <w:b/>
                <w:bCs/>
                <w:lang w:val="en-US"/>
              </w:rPr>
              <w:t>NutritionOrder.supplement.type</w:t>
            </w:r>
          </w:p>
        </w:tc>
        <w:tc>
          <w:tcPr>
            <w:tcW w:w="0" w:type="auto"/>
            <w:vAlign w:val="center"/>
            <w:hideMark/>
          </w:tcPr>
          <w:p w14:paraId="54B15F64" w14:textId="77777777" w:rsidR="00D67926" w:rsidRDefault="00D67926">
            <w:pPr>
              <w:rPr>
                <w:rFonts w:eastAsia="Times New Roman"/>
                <w:lang w:val="en-US"/>
              </w:rPr>
            </w:pPr>
          </w:p>
        </w:tc>
      </w:tr>
      <w:tr w:rsidR="00D67926" w14:paraId="5251E5B7" w14:textId="77777777">
        <w:trPr>
          <w:divId w:val="1664770817"/>
          <w:tblCellSpacing w:w="15" w:type="dxa"/>
        </w:trPr>
        <w:tc>
          <w:tcPr>
            <w:tcW w:w="0" w:type="auto"/>
            <w:vAlign w:val="center"/>
            <w:hideMark/>
          </w:tcPr>
          <w:p w14:paraId="6A7A0B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12ABB3" w14:textId="77777777" w:rsidR="00D67926" w:rsidRDefault="008D6FB8">
            <w:pPr>
              <w:rPr>
                <w:rFonts w:eastAsia="Times New Roman"/>
                <w:lang w:val="en-US"/>
              </w:rPr>
            </w:pPr>
            <w:r>
              <w:rPr>
                <w:rFonts w:eastAsia="Times New Roman"/>
                <w:lang w:val="en-US"/>
              </w:rPr>
              <w:t>Type of supplement product requested</w:t>
            </w:r>
          </w:p>
        </w:tc>
      </w:tr>
      <w:tr w:rsidR="00D67926" w14:paraId="3ADDBCE4" w14:textId="77777777">
        <w:trPr>
          <w:divId w:val="1664770817"/>
          <w:tblCellSpacing w:w="15" w:type="dxa"/>
        </w:trPr>
        <w:tc>
          <w:tcPr>
            <w:tcW w:w="0" w:type="auto"/>
            <w:vAlign w:val="center"/>
            <w:hideMark/>
          </w:tcPr>
          <w:p w14:paraId="2AE688B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173875" w14:textId="77777777" w:rsidR="00D67926" w:rsidRDefault="008D6FB8">
            <w:pPr>
              <w:rPr>
                <w:rFonts w:eastAsia="Times New Roman"/>
                <w:lang w:val="en-US"/>
              </w:rPr>
            </w:pPr>
            <w:r>
              <w:rPr>
                <w:rFonts w:eastAsia="Times New Roman"/>
                <w:lang w:val="en-US"/>
              </w:rPr>
              <w:t>The kind of nutritional supplement product required such as a high protein or pediatric clear liquid supplement.</w:t>
            </w:r>
          </w:p>
        </w:tc>
      </w:tr>
      <w:tr w:rsidR="00D67926" w14:paraId="5CC14636" w14:textId="77777777">
        <w:trPr>
          <w:divId w:val="1664770817"/>
          <w:tblCellSpacing w:w="15" w:type="dxa"/>
        </w:trPr>
        <w:tc>
          <w:tcPr>
            <w:tcW w:w="0" w:type="auto"/>
            <w:vAlign w:val="center"/>
            <w:hideMark/>
          </w:tcPr>
          <w:p w14:paraId="67A44F3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580E441" w14:textId="77777777" w:rsidR="00D67926" w:rsidRDefault="008D6FB8">
            <w:pPr>
              <w:rPr>
                <w:rFonts w:eastAsia="Times New Roman"/>
                <w:lang w:val="en-US"/>
              </w:rPr>
            </w:pPr>
            <w:r>
              <w:rPr>
                <w:rFonts w:eastAsia="Times New Roman"/>
                <w:lang w:val="en-US"/>
              </w:rPr>
              <w:t>Codes for nutritional supplements to be provided to the patient</w:t>
            </w:r>
          </w:p>
        </w:tc>
      </w:tr>
      <w:tr w:rsidR="00D67926" w14:paraId="5B5B4017" w14:textId="77777777">
        <w:trPr>
          <w:divId w:val="1664770817"/>
          <w:tblCellSpacing w:w="15" w:type="dxa"/>
        </w:trPr>
        <w:tc>
          <w:tcPr>
            <w:tcW w:w="0" w:type="auto"/>
            <w:vAlign w:val="center"/>
            <w:hideMark/>
          </w:tcPr>
          <w:p w14:paraId="7DAF7315" w14:textId="77777777" w:rsidR="00D67926" w:rsidRDefault="008D6FB8">
            <w:pPr>
              <w:rPr>
                <w:rFonts w:eastAsia="Times New Roman"/>
                <w:lang w:val="en-US"/>
              </w:rPr>
            </w:pPr>
            <w:r>
              <w:rPr>
                <w:rFonts w:eastAsia="Times New Roman"/>
                <w:b/>
                <w:bCs/>
                <w:lang w:val="en-US"/>
              </w:rPr>
              <w:t>NutritionOrder.supplement.productName</w:t>
            </w:r>
          </w:p>
        </w:tc>
        <w:tc>
          <w:tcPr>
            <w:tcW w:w="0" w:type="auto"/>
            <w:vAlign w:val="center"/>
            <w:hideMark/>
          </w:tcPr>
          <w:p w14:paraId="4EDEFB4B" w14:textId="77777777" w:rsidR="00D67926" w:rsidRDefault="00D67926">
            <w:pPr>
              <w:rPr>
                <w:rFonts w:eastAsia="Times New Roman"/>
                <w:lang w:val="en-US"/>
              </w:rPr>
            </w:pPr>
          </w:p>
        </w:tc>
      </w:tr>
      <w:tr w:rsidR="00D67926" w14:paraId="31FFB9CF" w14:textId="77777777">
        <w:trPr>
          <w:divId w:val="1664770817"/>
          <w:tblCellSpacing w:w="15" w:type="dxa"/>
        </w:trPr>
        <w:tc>
          <w:tcPr>
            <w:tcW w:w="0" w:type="auto"/>
            <w:vAlign w:val="center"/>
            <w:hideMark/>
          </w:tcPr>
          <w:p w14:paraId="56B696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A5BAE5" w14:textId="77777777" w:rsidR="00D67926" w:rsidRDefault="008D6FB8">
            <w:pPr>
              <w:rPr>
                <w:rFonts w:eastAsia="Times New Roman"/>
                <w:lang w:val="en-US"/>
              </w:rPr>
            </w:pPr>
            <w:r>
              <w:rPr>
                <w:rFonts w:eastAsia="Times New Roman"/>
                <w:lang w:val="en-US"/>
              </w:rPr>
              <w:t>Product or brand name of the nutritional supplement</w:t>
            </w:r>
          </w:p>
        </w:tc>
      </w:tr>
      <w:tr w:rsidR="00D67926" w14:paraId="3BA0B40A" w14:textId="77777777">
        <w:trPr>
          <w:divId w:val="1664770817"/>
          <w:tblCellSpacing w:w="15" w:type="dxa"/>
        </w:trPr>
        <w:tc>
          <w:tcPr>
            <w:tcW w:w="0" w:type="auto"/>
            <w:vAlign w:val="center"/>
            <w:hideMark/>
          </w:tcPr>
          <w:p w14:paraId="3A8813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5316DC" w14:textId="77777777" w:rsidR="00D67926" w:rsidRDefault="008D6FB8">
            <w:pPr>
              <w:rPr>
                <w:rFonts w:eastAsia="Times New Roman"/>
                <w:lang w:val="en-US"/>
              </w:rPr>
            </w:pPr>
            <w:r>
              <w:rPr>
                <w:rFonts w:eastAsia="Times New Roman"/>
                <w:lang w:val="en-US"/>
              </w:rPr>
              <w:t>The product or brand name of the nutritional supplement such as "Acme Protein Shake".</w:t>
            </w:r>
          </w:p>
        </w:tc>
      </w:tr>
      <w:tr w:rsidR="00D67926" w14:paraId="400EB763" w14:textId="77777777">
        <w:trPr>
          <w:divId w:val="1664770817"/>
          <w:tblCellSpacing w:w="15" w:type="dxa"/>
        </w:trPr>
        <w:tc>
          <w:tcPr>
            <w:tcW w:w="0" w:type="auto"/>
            <w:vAlign w:val="center"/>
            <w:hideMark/>
          </w:tcPr>
          <w:p w14:paraId="1F27AD5D" w14:textId="77777777" w:rsidR="00D67926" w:rsidRDefault="008D6FB8">
            <w:pPr>
              <w:rPr>
                <w:rFonts w:eastAsia="Times New Roman"/>
                <w:lang w:val="en-US"/>
              </w:rPr>
            </w:pPr>
            <w:r>
              <w:rPr>
                <w:rFonts w:eastAsia="Times New Roman"/>
                <w:b/>
                <w:bCs/>
                <w:lang w:val="en-US"/>
              </w:rPr>
              <w:t>NutritionOrder.supplement.schedule</w:t>
            </w:r>
          </w:p>
        </w:tc>
        <w:tc>
          <w:tcPr>
            <w:tcW w:w="0" w:type="auto"/>
            <w:vAlign w:val="center"/>
            <w:hideMark/>
          </w:tcPr>
          <w:p w14:paraId="5032986F" w14:textId="77777777" w:rsidR="00D67926" w:rsidRDefault="00D67926">
            <w:pPr>
              <w:rPr>
                <w:rFonts w:eastAsia="Times New Roman"/>
                <w:lang w:val="en-US"/>
              </w:rPr>
            </w:pPr>
          </w:p>
        </w:tc>
      </w:tr>
      <w:tr w:rsidR="00D67926" w14:paraId="17A70924" w14:textId="77777777">
        <w:trPr>
          <w:divId w:val="1664770817"/>
          <w:tblCellSpacing w:w="15" w:type="dxa"/>
        </w:trPr>
        <w:tc>
          <w:tcPr>
            <w:tcW w:w="0" w:type="auto"/>
            <w:vAlign w:val="center"/>
            <w:hideMark/>
          </w:tcPr>
          <w:p w14:paraId="0F9E1B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8CCD26" w14:textId="77777777" w:rsidR="00D67926" w:rsidRDefault="008D6FB8">
            <w:pPr>
              <w:rPr>
                <w:rFonts w:eastAsia="Times New Roman"/>
                <w:lang w:val="en-US"/>
              </w:rPr>
            </w:pPr>
            <w:r>
              <w:rPr>
                <w:rFonts w:eastAsia="Times New Roman"/>
                <w:lang w:val="en-US"/>
              </w:rPr>
              <w:t>Scheduled frequency of supplement</w:t>
            </w:r>
          </w:p>
        </w:tc>
      </w:tr>
      <w:tr w:rsidR="00D67926" w14:paraId="1DF30711" w14:textId="77777777">
        <w:trPr>
          <w:divId w:val="1664770817"/>
          <w:tblCellSpacing w:w="15" w:type="dxa"/>
        </w:trPr>
        <w:tc>
          <w:tcPr>
            <w:tcW w:w="0" w:type="auto"/>
            <w:vAlign w:val="center"/>
            <w:hideMark/>
          </w:tcPr>
          <w:p w14:paraId="7E1677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00D4DD" w14:textId="77777777" w:rsidR="00D67926" w:rsidRDefault="008D6FB8">
            <w:pPr>
              <w:rPr>
                <w:rFonts w:eastAsia="Times New Roman"/>
                <w:lang w:val="en-US"/>
              </w:rPr>
            </w:pPr>
            <w:r>
              <w:rPr>
                <w:rFonts w:eastAsia="Times New Roman"/>
                <w:lang w:val="en-US"/>
              </w:rPr>
              <w:t>The time period and frequency at which the supplement(s) should be given.</w:t>
            </w:r>
          </w:p>
        </w:tc>
      </w:tr>
      <w:tr w:rsidR="00D67926" w14:paraId="70CAE5D4" w14:textId="77777777">
        <w:trPr>
          <w:divId w:val="1664770817"/>
          <w:tblCellSpacing w:w="15" w:type="dxa"/>
        </w:trPr>
        <w:tc>
          <w:tcPr>
            <w:tcW w:w="0" w:type="auto"/>
            <w:vAlign w:val="center"/>
            <w:hideMark/>
          </w:tcPr>
          <w:p w14:paraId="0F62D66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DC88609" w14:textId="77777777" w:rsidR="00D67926" w:rsidRDefault="008D6FB8">
            <w:pPr>
              <w:rPr>
                <w:rFonts w:eastAsia="Times New Roman"/>
                <w:lang w:val="en-US"/>
              </w:rPr>
            </w:pPr>
            <w:r>
              <w:rPr>
                <w:rFonts w:eastAsia="Times New Roman"/>
                <w:lang w:val="en-US"/>
              </w:rPr>
              <w:t>frequency</w:t>
            </w:r>
          </w:p>
        </w:tc>
      </w:tr>
      <w:tr w:rsidR="00D67926" w14:paraId="33E01DCB" w14:textId="77777777">
        <w:trPr>
          <w:divId w:val="1664770817"/>
          <w:tblCellSpacing w:w="15" w:type="dxa"/>
        </w:trPr>
        <w:tc>
          <w:tcPr>
            <w:tcW w:w="0" w:type="auto"/>
            <w:vAlign w:val="center"/>
            <w:hideMark/>
          </w:tcPr>
          <w:p w14:paraId="32DFD8B3" w14:textId="77777777" w:rsidR="00D67926" w:rsidRDefault="008D6FB8">
            <w:pPr>
              <w:rPr>
                <w:rFonts w:eastAsia="Times New Roman"/>
                <w:lang w:val="en-US"/>
              </w:rPr>
            </w:pPr>
            <w:r>
              <w:rPr>
                <w:rFonts w:eastAsia="Times New Roman"/>
                <w:b/>
                <w:bCs/>
                <w:lang w:val="en-US"/>
              </w:rPr>
              <w:t>NutritionOrder.supplement.quantity</w:t>
            </w:r>
          </w:p>
        </w:tc>
        <w:tc>
          <w:tcPr>
            <w:tcW w:w="0" w:type="auto"/>
            <w:vAlign w:val="center"/>
            <w:hideMark/>
          </w:tcPr>
          <w:p w14:paraId="5089070B" w14:textId="77777777" w:rsidR="00D67926" w:rsidRDefault="00D67926">
            <w:pPr>
              <w:rPr>
                <w:rFonts w:eastAsia="Times New Roman"/>
                <w:lang w:val="en-US"/>
              </w:rPr>
            </w:pPr>
          </w:p>
        </w:tc>
      </w:tr>
      <w:tr w:rsidR="00D67926" w14:paraId="1AD1E515" w14:textId="77777777">
        <w:trPr>
          <w:divId w:val="1664770817"/>
          <w:tblCellSpacing w:w="15" w:type="dxa"/>
        </w:trPr>
        <w:tc>
          <w:tcPr>
            <w:tcW w:w="0" w:type="auto"/>
            <w:vAlign w:val="center"/>
            <w:hideMark/>
          </w:tcPr>
          <w:p w14:paraId="37E3C4B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FDB33C" w14:textId="77777777" w:rsidR="00D67926" w:rsidRDefault="008D6FB8">
            <w:pPr>
              <w:rPr>
                <w:rFonts w:eastAsia="Times New Roman"/>
                <w:lang w:val="en-US"/>
              </w:rPr>
            </w:pPr>
            <w:r>
              <w:rPr>
                <w:rFonts w:eastAsia="Times New Roman"/>
                <w:lang w:val="en-US"/>
              </w:rPr>
              <w:t>Amount of the nutritional supplement</w:t>
            </w:r>
          </w:p>
        </w:tc>
      </w:tr>
      <w:tr w:rsidR="00D67926" w14:paraId="1231DE3A" w14:textId="77777777">
        <w:trPr>
          <w:divId w:val="1664770817"/>
          <w:tblCellSpacing w:w="15" w:type="dxa"/>
        </w:trPr>
        <w:tc>
          <w:tcPr>
            <w:tcW w:w="0" w:type="auto"/>
            <w:vAlign w:val="center"/>
            <w:hideMark/>
          </w:tcPr>
          <w:p w14:paraId="014E19C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3F4474" w14:textId="77777777" w:rsidR="00D67926" w:rsidRDefault="008D6FB8">
            <w:pPr>
              <w:rPr>
                <w:rFonts w:eastAsia="Times New Roman"/>
                <w:lang w:val="en-US"/>
              </w:rPr>
            </w:pPr>
            <w:r>
              <w:rPr>
                <w:rFonts w:eastAsia="Times New Roman"/>
                <w:lang w:val="en-US"/>
              </w:rPr>
              <w:t>The amount of the nutritional supplement to be given.</w:t>
            </w:r>
          </w:p>
        </w:tc>
      </w:tr>
      <w:tr w:rsidR="00D67926" w14:paraId="561641AA" w14:textId="77777777">
        <w:trPr>
          <w:divId w:val="1664770817"/>
          <w:tblCellSpacing w:w="15" w:type="dxa"/>
        </w:trPr>
        <w:tc>
          <w:tcPr>
            <w:tcW w:w="0" w:type="auto"/>
            <w:vAlign w:val="center"/>
            <w:hideMark/>
          </w:tcPr>
          <w:p w14:paraId="1E270C02" w14:textId="77777777" w:rsidR="00D67926" w:rsidRDefault="008D6FB8">
            <w:pPr>
              <w:rPr>
                <w:rFonts w:eastAsia="Times New Roman"/>
                <w:lang w:val="en-US"/>
              </w:rPr>
            </w:pPr>
            <w:r>
              <w:rPr>
                <w:rFonts w:eastAsia="Times New Roman"/>
                <w:b/>
                <w:bCs/>
                <w:lang w:val="en-US"/>
              </w:rPr>
              <w:t>NutritionOrder.supplement.instruction</w:t>
            </w:r>
          </w:p>
        </w:tc>
        <w:tc>
          <w:tcPr>
            <w:tcW w:w="0" w:type="auto"/>
            <w:vAlign w:val="center"/>
            <w:hideMark/>
          </w:tcPr>
          <w:p w14:paraId="5B047C02" w14:textId="77777777" w:rsidR="00D67926" w:rsidRDefault="00D67926">
            <w:pPr>
              <w:rPr>
                <w:rFonts w:eastAsia="Times New Roman"/>
                <w:lang w:val="en-US"/>
              </w:rPr>
            </w:pPr>
          </w:p>
        </w:tc>
      </w:tr>
      <w:tr w:rsidR="00D67926" w14:paraId="6554D63C" w14:textId="77777777">
        <w:trPr>
          <w:divId w:val="1664770817"/>
          <w:tblCellSpacing w:w="15" w:type="dxa"/>
        </w:trPr>
        <w:tc>
          <w:tcPr>
            <w:tcW w:w="0" w:type="auto"/>
            <w:vAlign w:val="center"/>
            <w:hideMark/>
          </w:tcPr>
          <w:p w14:paraId="2EE1EC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3416A1" w14:textId="77777777" w:rsidR="00D67926" w:rsidRDefault="008D6FB8">
            <w:pPr>
              <w:rPr>
                <w:rFonts w:eastAsia="Times New Roman"/>
                <w:lang w:val="en-US"/>
              </w:rPr>
            </w:pPr>
            <w:r>
              <w:rPr>
                <w:rFonts w:eastAsia="Times New Roman"/>
                <w:lang w:val="en-US"/>
              </w:rPr>
              <w:t>Instructions or additional information about the oral supplement</w:t>
            </w:r>
          </w:p>
        </w:tc>
      </w:tr>
      <w:tr w:rsidR="00D67926" w14:paraId="737128FB" w14:textId="77777777">
        <w:trPr>
          <w:divId w:val="1664770817"/>
          <w:tblCellSpacing w:w="15" w:type="dxa"/>
        </w:trPr>
        <w:tc>
          <w:tcPr>
            <w:tcW w:w="0" w:type="auto"/>
            <w:vAlign w:val="center"/>
            <w:hideMark/>
          </w:tcPr>
          <w:p w14:paraId="02AB9B09"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C675694" w14:textId="77777777" w:rsidR="00D67926" w:rsidRDefault="008D6FB8">
            <w:pPr>
              <w:rPr>
                <w:rFonts w:eastAsia="Times New Roman"/>
                <w:lang w:val="en-US"/>
              </w:rPr>
            </w:pPr>
            <w:r>
              <w:rPr>
                <w:rFonts w:eastAsia="Times New Roman"/>
                <w:lang w:val="en-US"/>
              </w:rPr>
              <w:t>Free text or additional instructions or information pertaining to the oral supplement.</w:t>
            </w:r>
          </w:p>
        </w:tc>
      </w:tr>
      <w:tr w:rsidR="00D67926" w14:paraId="7D4FFD49" w14:textId="77777777">
        <w:trPr>
          <w:divId w:val="1664770817"/>
          <w:tblCellSpacing w:w="15" w:type="dxa"/>
        </w:trPr>
        <w:tc>
          <w:tcPr>
            <w:tcW w:w="0" w:type="auto"/>
            <w:vAlign w:val="center"/>
            <w:hideMark/>
          </w:tcPr>
          <w:p w14:paraId="573E256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62CBCB4" w14:textId="77777777"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14:paraId="0CBDE3C6" w14:textId="77777777">
        <w:trPr>
          <w:divId w:val="1664770817"/>
          <w:tblCellSpacing w:w="15" w:type="dxa"/>
        </w:trPr>
        <w:tc>
          <w:tcPr>
            <w:tcW w:w="0" w:type="auto"/>
            <w:vAlign w:val="center"/>
            <w:hideMark/>
          </w:tcPr>
          <w:p w14:paraId="00B4C6B2" w14:textId="77777777" w:rsidR="00D67926" w:rsidRDefault="008D6FB8">
            <w:pPr>
              <w:rPr>
                <w:rFonts w:eastAsia="Times New Roman"/>
                <w:lang w:val="en-US"/>
              </w:rPr>
            </w:pPr>
            <w:r>
              <w:rPr>
                <w:rFonts w:eastAsia="Times New Roman"/>
                <w:b/>
                <w:bCs/>
                <w:lang w:val="en-US"/>
              </w:rPr>
              <w:t>NutritionOrder.enteralFormula</w:t>
            </w:r>
          </w:p>
        </w:tc>
        <w:tc>
          <w:tcPr>
            <w:tcW w:w="0" w:type="auto"/>
            <w:vAlign w:val="center"/>
            <w:hideMark/>
          </w:tcPr>
          <w:p w14:paraId="323740CE" w14:textId="77777777" w:rsidR="00D67926" w:rsidRDefault="00D67926">
            <w:pPr>
              <w:rPr>
                <w:rFonts w:eastAsia="Times New Roman"/>
                <w:lang w:val="en-US"/>
              </w:rPr>
            </w:pPr>
          </w:p>
        </w:tc>
      </w:tr>
      <w:tr w:rsidR="00D67926" w14:paraId="19CE54AA" w14:textId="77777777">
        <w:trPr>
          <w:divId w:val="1664770817"/>
          <w:tblCellSpacing w:w="15" w:type="dxa"/>
        </w:trPr>
        <w:tc>
          <w:tcPr>
            <w:tcW w:w="0" w:type="auto"/>
            <w:vAlign w:val="center"/>
            <w:hideMark/>
          </w:tcPr>
          <w:p w14:paraId="6BD7E6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A35A5C" w14:textId="77777777" w:rsidR="00D67926" w:rsidRDefault="008D6FB8">
            <w:pPr>
              <w:rPr>
                <w:rFonts w:eastAsia="Times New Roman"/>
                <w:lang w:val="en-US"/>
              </w:rPr>
            </w:pPr>
            <w:r>
              <w:rPr>
                <w:rFonts w:eastAsia="Times New Roman"/>
                <w:lang w:val="en-US"/>
              </w:rPr>
              <w:t>Enteral formula components</w:t>
            </w:r>
          </w:p>
        </w:tc>
      </w:tr>
      <w:tr w:rsidR="00D67926" w14:paraId="59A7BC49" w14:textId="77777777">
        <w:trPr>
          <w:divId w:val="1664770817"/>
          <w:tblCellSpacing w:w="15" w:type="dxa"/>
        </w:trPr>
        <w:tc>
          <w:tcPr>
            <w:tcW w:w="0" w:type="auto"/>
            <w:vAlign w:val="center"/>
            <w:hideMark/>
          </w:tcPr>
          <w:p w14:paraId="1B92BE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91A65A" w14:textId="77777777" w:rsidR="00D67926" w:rsidRDefault="008D6FB8">
            <w:pPr>
              <w:rPr>
                <w:rFonts w:eastAsia="Times New Roman"/>
                <w:lang w:val="en-US"/>
              </w:rPr>
            </w:pPr>
            <w:r>
              <w:rPr>
                <w:rFonts w:eastAsia="Times New Roman"/>
                <w:lang w:val="en-US"/>
              </w:rPr>
              <w:t xml:space="preserve">Feeding provided through the gastrointestinal tract via a tube, catheter, or stoma that delivers nutrition distal to the oral cavity. </w:t>
            </w:r>
          </w:p>
        </w:tc>
      </w:tr>
      <w:tr w:rsidR="00D67926" w14:paraId="2D68CA8E" w14:textId="77777777">
        <w:trPr>
          <w:divId w:val="1664770817"/>
          <w:tblCellSpacing w:w="15" w:type="dxa"/>
        </w:trPr>
        <w:tc>
          <w:tcPr>
            <w:tcW w:w="0" w:type="auto"/>
            <w:vAlign w:val="center"/>
            <w:hideMark/>
          </w:tcPr>
          <w:p w14:paraId="12EF2473" w14:textId="77777777" w:rsidR="00D67926" w:rsidRDefault="008D6FB8">
            <w:pPr>
              <w:rPr>
                <w:rFonts w:eastAsia="Times New Roman"/>
                <w:lang w:val="en-US"/>
              </w:rPr>
            </w:pPr>
            <w:r>
              <w:rPr>
                <w:rFonts w:eastAsia="Times New Roman"/>
                <w:b/>
                <w:bCs/>
                <w:lang w:val="en-US"/>
              </w:rPr>
              <w:t>NutritionOrder.enteralFormula.baseFormulaType</w:t>
            </w:r>
          </w:p>
        </w:tc>
        <w:tc>
          <w:tcPr>
            <w:tcW w:w="0" w:type="auto"/>
            <w:vAlign w:val="center"/>
            <w:hideMark/>
          </w:tcPr>
          <w:p w14:paraId="7B5600C7" w14:textId="77777777" w:rsidR="00D67926" w:rsidRDefault="00D67926">
            <w:pPr>
              <w:rPr>
                <w:rFonts w:eastAsia="Times New Roman"/>
                <w:lang w:val="en-US"/>
              </w:rPr>
            </w:pPr>
          </w:p>
        </w:tc>
      </w:tr>
      <w:tr w:rsidR="00D67926" w14:paraId="2106C47B" w14:textId="77777777">
        <w:trPr>
          <w:divId w:val="1664770817"/>
          <w:tblCellSpacing w:w="15" w:type="dxa"/>
        </w:trPr>
        <w:tc>
          <w:tcPr>
            <w:tcW w:w="0" w:type="auto"/>
            <w:vAlign w:val="center"/>
            <w:hideMark/>
          </w:tcPr>
          <w:p w14:paraId="282F71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259D0D" w14:textId="77777777" w:rsidR="00D67926" w:rsidRDefault="008D6FB8">
            <w:pPr>
              <w:rPr>
                <w:rFonts w:eastAsia="Times New Roman"/>
                <w:lang w:val="en-US"/>
              </w:rPr>
            </w:pPr>
            <w:r>
              <w:rPr>
                <w:rFonts w:eastAsia="Times New Roman"/>
                <w:lang w:val="en-US"/>
              </w:rPr>
              <w:t>Type of enteral or infant formula</w:t>
            </w:r>
          </w:p>
        </w:tc>
      </w:tr>
      <w:tr w:rsidR="00D67926" w14:paraId="27E0792F" w14:textId="77777777">
        <w:trPr>
          <w:divId w:val="1664770817"/>
          <w:tblCellSpacing w:w="15" w:type="dxa"/>
        </w:trPr>
        <w:tc>
          <w:tcPr>
            <w:tcW w:w="0" w:type="auto"/>
            <w:vAlign w:val="center"/>
            <w:hideMark/>
          </w:tcPr>
          <w:p w14:paraId="1BAC64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973BDE" w14:textId="77777777" w:rsidR="00D67926" w:rsidRDefault="008D6FB8">
            <w:pPr>
              <w:rPr>
                <w:rFonts w:eastAsia="Times New Roman"/>
                <w:lang w:val="en-US"/>
              </w:rPr>
            </w:pPr>
            <w:r>
              <w:rPr>
                <w:rFonts w:eastAsia="Times New Roman"/>
                <w:lang w:val="en-US"/>
              </w:rPr>
              <w:t>The type of enteral or infant formula such as an adult standard formula with fiber or a soy-based infant formula.</w:t>
            </w:r>
          </w:p>
        </w:tc>
      </w:tr>
      <w:tr w:rsidR="00D67926" w14:paraId="0857C018" w14:textId="77777777">
        <w:trPr>
          <w:divId w:val="1664770817"/>
          <w:tblCellSpacing w:w="15" w:type="dxa"/>
        </w:trPr>
        <w:tc>
          <w:tcPr>
            <w:tcW w:w="0" w:type="auto"/>
            <w:vAlign w:val="center"/>
            <w:hideMark/>
          </w:tcPr>
          <w:p w14:paraId="6995C92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51D4A6" w14:textId="77777777" w:rsidR="00D67926" w:rsidRDefault="008D6FB8">
            <w:pPr>
              <w:rPr>
                <w:rFonts w:eastAsia="Times New Roman"/>
                <w:lang w:val="en-US"/>
              </w:rPr>
            </w:pPr>
            <w:r>
              <w:rPr>
                <w:rFonts w:eastAsia="Times New Roman"/>
                <w:lang w:val="en-US"/>
              </w:rPr>
              <w:t>Codes for type of enteral formula to be administered to patient.</w:t>
            </w:r>
          </w:p>
        </w:tc>
      </w:tr>
      <w:tr w:rsidR="00D67926" w14:paraId="56AFFF98" w14:textId="77777777">
        <w:trPr>
          <w:divId w:val="1664770817"/>
          <w:tblCellSpacing w:w="15" w:type="dxa"/>
        </w:trPr>
        <w:tc>
          <w:tcPr>
            <w:tcW w:w="0" w:type="auto"/>
            <w:vAlign w:val="center"/>
            <w:hideMark/>
          </w:tcPr>
          <w:p w14:paraId="29711FC1" w14:textId="77777777" w:rsidR="00D67926" w:rsidRDefault="008D6FB8">
            <w:pPr>
              <w:rPr>
                <w:rFonts w:eastAsia="Times New Roman"/>
                <w:lang w:val="en-US"/>
              </w:rPr>
            </w:pPr>
            <w:r>
              <w:rPr>
                <w:rFonts w:eastAsia="Times New Roman"/>
                <w:b/>
                <w:bCs/>
                <w:lang w:val="en-US"/>
              </w:rPr>
              <w:t>NutritionOrder.enteralFormula.baseFormulaProductName</w:t>
            </w:r>
          </w:p>
        </w:tc>
        <w:tc>
          <w:tcPr>
            <w:tcW w:w="0" w:type="auto"/>
            <w:vAlign w:val="center"/>
            <w:hideMark/>
          </w:tcPr>
          <w:p w14:paraId="73DBEA14" w14:textId="77777777" w:rsidR="00D67926" w:rsidRDefault="00D67926">
            <w:pPr>
              <w:rPr>
                <w:rFonts w:eastAsia="Times New Roman"/>
                <w:lang w:val="en-US"/>
              </w:rPr>
            </w:pPr>
          </w:p>
        </w:tc>
      </w:tr>
      <w:tr w:rsidR="00D67926" w14:paraId="68C401A7" w14:textId="77777777">
        <w:trPr>
          <w:divId w:val="1664770817"/>
          <w:tblCellSpacing w:w="15" w:type="dxa"/>
        </w:trPr>
        <w:tc>
          <w:tcPr>
            <w:tcW w:w="0" w:type="auto"/>
            <w:vAlign w:val="center"/>
            <w:hideMark/>
          </w:tcPr>
          <w:p w14:paraId="38ED4D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C8B492" w14:textId="77777777" w:rsidR="00D67926" w:rsidRDefault="008D6FB8">
            <w:pPr>
              <w:rPr>
                <w:rFonts w:eastAsia="Times New Roman"/>
                <w:lang w:val="en-US"/>
              </w:rPr>
            </w:pPr>
            <w:r>
              <w:rPr>
                <w:rFonts w:eastAsia="Times New Roman"/>
                <w:lang w:val="en-US"/>
              </w:rPr>
              <w:t>Product or brand name of the enteral or infant formula</w:t>
            </w:r>
          </w:p>
        </w:tc>
      </w:tr>
      <w:tr w:rsidR="00D67926" w14:paraId="16C4E737" w14:textId="77777777">
        <w:trPr>
          <w:divId w:val="1664770817"/>
          <w:tblCellSpacing w:w="15" w:type="dxa"/>
        </w:trPr>
        <w:tc>
          <w:tcPr>
            <w:tcW w:w="0" w:type="auto"/>
            <w:vAlign w:val="center"/>
            <w:hideMark/>
          </w:tcPr>
          <w:p w14:paraId="428061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36AE2D" w14:textId="77777777" w:rsidR="00D67926" w:rsidRDefault="008D6FB8">
            <w:pPr>
              <w:rPr>
                <w:rFonts w:eastAsia="Times New Roman"/>
                <w:lang w:val="en-US"/>
              </w:rPr>
            </w:pPr>
            <w:r>
              <w:rPr>
                <w:rFonts w:eastAsia="Times New Roman"/>
                <w:lang w:val="en-US"/>
              </w:rPr>
              <w:t>The product or brand name of the enteral or infant formula product such as "ACME Adult Standard Formula".</w:t>
            </w:r>
          </w:p>
        </w:tc>
      </w:tr>
      <w:tr w:rsidR="00D67926" w14:paraId="083B6644" w14:textId="77777777">
        <w:trPr>
          <w:divId w:val="1664770817"/>
          <w:tblCellSpacing w:w="15" w:type="dxa"/>
        </w:trPr>
        <w:tc>
          <w:tcPr>
            <w:tcW w:w="0" w:type="auto"/>
            <w:vAlign w:val="center"/>
            <w:hideMark/>
          </w:tcPr>
          <w:p w14:paraId="1AE6EDEB" w14:textId="77777777" w:rsidR="00D67926" w:rsidRDefault="008D6FB8">
            <w:pPr>
              <w:rPr>
                <w:rFonts w:eastAsia="Times New Roman"/>
                <w:lang w:val="en-US"/>
              </w:rPr>
            </w:pPr>
            <w:r>
              <w:rPr>
                <w:rFonts w:eastAsia="Times New Roman"/>
                <w:b/>
                <w:bCs/>
                <w:lang w:val="en-US"/>
              </w:rPr>
              <w:t>NutritionOrder.enteralFormula.additiveType</w:t>
            </w:r>
          </w:p>
        </w:tc>
        <w:tc>
          <w:tcPr>
            <w:tcW w:w="0" w:type="auto"/>
            <w:vAlign w:val="center"/>
            <w:hideMark/>
          </w:tcPr>
          <w:p w14:paraId="2842080B" w14:textId="77777777" w:rsidR="00D67926" w:rsidRDefault="00D67926">
            <w:pPr>
              <w:rPr>
                <w:rFonts w:eastAsia="Times New Roman"/>
                <w:lang w:val="en-US"/>
              </w:rPr>
            </w:pPr>
          </w:p>
        </w:tc>
      </w:tr>
      <w:tr w:rsidR="00D67926" w14:paraId="4094DE86" w14:textId="77777777">
        <w:trPr>
          <w:divId w:val="1664770817"/>
          <w:tblCellSpacing w:w="15" w:type="dxa"/>
        </w:trPr>
        <w:tc>
          <w:tcPr>
            <w:tcW w:w="0" w:type="auto"/>
            <w:vAlign w:val="center"/>
            <w:hideMark/>
          </w:tcPr>
          <w:p w14:paraId="69CEF1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056232" w14:textId="77777777" w:rsidR="00D67926" w:rsidRDefault="008D6FB8">
            <w:pPr>
              <w:rPr>
                <w:rFonts w:eastAsia="Times New Roman"/>
                <w:lang w:val="en-US"/>
              </w:rPr>
            </w:pPr>
            <w:r>
              <w:rPr>
                <w:rFonts w:eastAsia="Times New Roman"/>
                <w:lang w:val="en-US"/>
              </w:rPr>
              <w:t>Type of modular component to add to the feeding</w:t>
            </w:r>
          </w:p>
        </w:tc>
      </w:tr>
      <w:tr w:rsidR="00D67926" w14:paraId="1F7848E7" w14:textId="77777777">
        <w:trPr>
          <w:divId w:val="1664770817"/>
          <w:tblCellSpacing w:w="15" w:type="dxa"/>
        </w:trPr>
        <w:tc>
          <w:tcPr>
            <w:tcW w:w="0" w:type="auto"/>
            <w:vAlign w:val="center"/>
            <w:hideMark/>
          </w:tcPr>
          <w:p w14:paraId="2A2983A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ACC117" w14:textId="77777777" w:rsidR="00D67926" w:rsidRDefault="008D6FB8">
            <w:pPr>
              <w:rPr>
                <w:rFonts w:eastAsia="Times New Roman"/>
                <w:lang w:val="en-US"/>
              </w:rPr>
            </w:pPr>
            <w:r>
              <w:rPr>
                <w:rFonts w:eastAsia="Times New Roman"/>
                <w:lang w:val="en-US"/>
              </w:rPr>
              <w:t xml:space="preserve">Indicates the type of modular component such as protein, carbohydrate, fat or fiber to be provided in addition to or mixed with the base formula. </w:t>
            </w:r>
          </w:p>
        </w:tc>
      </w:tr>
      <w:tr w:rsidR="00D67926" w14:paraId="04715230" w14:textId="77777777">
        <w:trPr>
          <w:divId w:val="1664770817"/>
          <w:tblCellSpacing w:w="15" w:type="dxa"/>
        </w:trPr>
        <w:tc>
          <w:tcPr>
            <w:tcW w:w="0" w:type="auto"/>
            <w:vAlign w:val="center"/>
            <w:hideMark/>
          </w:tcPr>
          <w:p w14:paraId="64918C9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ECAC842" w14:textId="77777777" w:rsidR="00D67926" w:rsidRDefault="008D6FB8">
            <w:pPr>
              <w:rPr>
                <w:rFonts w:eastAsia="Times New Roman"/>
                <w:lang w:val="en-US"/>
              </w:rPr>
            </w:pPr>
            <w:r>
              <w:rPr>
                <w:rFonts w:eastAsia="Times New Roman"/>
                <w:lang w:val="en-US"/>
              </w:rPr>
              <w:t xml:space="preserve">Codes for the type of modular component such as protein, carbohydrate or fiber to be </w:t>
            </w:r>
            <w:r>
              <w:rPr>
                <w:rFonts w:eastAsia="Times New Roman"/>
                <w:lang w:val="en-US"/>
              </w:rPr>
              <w:lastRenderedPageBreak/>
              <w:t xml:space="preserve">provided in addition to or mixed with the base formula. </w:t>
            </w:r>
          </w:p>
        </w:tc>
      </w:tr>
      <w:tr w:rsidR="00D67926" w14:paraId="5B186B8E" w14:textId="77777777">
        <w:trPr>
          <w:divId w:val="1664770817"/>
          <w:tblCellSpacing w:w="15" w:type="dxa"/>
        </w:trPr>
        <w:tc>
          <w:tcPr>
            <w:tcW w:w="0" w:type="auto"/>
            <w:vAlign w:val="center"/>
            <w:hideMark/>
          </w:tcPr>
          <w:p w14:paraId="0A6AB67C" w14:textId="77777777" w:rsidR="00D67926" w:rsidRDefault="008D6FB8">
            <w:pPr>
              <w:rPr>
                <w:rFonts w:eastAsia="Times New Roman"/>
                <w:lang w:val="en-US"/>
              </w:rPr>
            </w:pPr>
            <w:r>
              <w:rPr>
                <w:rFonts w:eastAsia="Times New Roman"/>
                <w:b/>
                <w:bCs/>
                <w:lang w:val="en-US"/>
              </w:rPr>
              <w:lastRenderedPageBreak/>
              <w:t>NutritionOrder.enteralFormula.additiveProductName</w:t>
            </w:r>
          </w:p>
        </w:tc>
        <w:tc>
          <w:tcPr>
            <w:tcW w:w="0" w:type="auto"/>
            <w:vAlign w:val="center"/>
            <w:hideMark/>
          </w:tcPr>
          <w:p w14:paraId="3AE76B9E" w14:textId="77777777" w:rsidR="00D67926" w:rsidRDefault="00D67926">
            <w:pPr>
              <w:rPr>
                <w:rFonts w:eastAsia="Times New Roman"/>
                <w:lang w:val="en-US"/>
              </w:rPr>
            </w:pPr>
          </w:p>
        </w:tc>
      </w:tr>
      <w:tr w:rsidR="00D67926" w14:paraId="37F82130" w14:textId="77777777">
        <w:trPr>
          <w:divId w:val="1664770817"/>
          <w:tblCellSpacing w:w="15" w:type="dxa"/>
        </w:trPr>
        <w:tc>
          <w:tcPr>
            <w:tcW w:w="0" w:type="auto"/>
            <w:vAlign w:val="center"/>
            <w:hideMark/>
          </w:tcPr>
          <w:p w14:paraId="52E31A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823A01" w14:textId="77777777" w:rsidR="00D67926" w:rsidRDefault="008D6FB8">
            <w:pPr>
              <w:rPr>
                <w:rFonts w:eastAsia="Times New Roman"/>
                <w:lang w:val="en-US"/>
              </w:rPr>
            </w:pPr>
            <w:r>
              <w:rPr>
                <w:rFonts w:eastAsia="Times New Roman"/>
                <w:lang w:val="en-US"/>
              </w:rPr>
              <w:t>Product or brand name of the modular additive</w:t>
            </w:r>
          </w:p>
        </w:tc>
      </w:tr>
      <w:tr w:rsidR="00D67926" w14:paraId="2EFF4910" w14:textId="77777777">
        <w:trPr>
          <w:divId w:val="1664770817"/>
          <w:tblCellSpacing w:w="15" w:type="dxa"/>
        </w:trPr>
        <w:tc>
          <w:tcPr>
            <w:tcW w:w="0" w:type="auto"/>
            <w:vAlign w:val="center"/>
            <w:hideMark/>
          </w:tcPr>
          <w:p w14:paraId="451E0C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DCD5B5" w14:textId="77777777" w:rsidR="00D67926" w:rsidRDefault="008D6FB8">
            <w:pPr>
              <w:rPr>
                <w:rFonts w:eastAsia="Times New Roman"/>
                <w:lang w:val="en-US"/>
              </w:rPr>
            </w:pPr>
            <w:r>
              <w:rPr>
                <w:rFonts w:eastAsia="Times New Roman"/>
                <w:lang w:val="en-US"/>
              </w:rPr>
              <w:t>The product or brand name of the type of modular component to be added to the formula.</w:t>
            </w:r>
          </w:p>
        </w:tc>
      </w:tr>
      <w:tr w:rsidR="00D67926" w14:paraId="07777120" w14:textId="77777777">
        <w:trPr>
          <w:divId w:val="1664770817"/>
          <w:tblCellSpacing w:w="15" w:type="dxa"/>
        </w:trPr>
        <w:tc>
          <w:tcPr>
            <w:tcW w:w="0" w:type="auto"/>
            <w:vAlign w:val="center"/>
            <w:hideMark/>
          </w:tcPr>
          <w:p w14:paraId="12A2A928" w14:textId="77777777" w:rsidR="00D67926" w:rsidRDefault="008D6FB8">
            <w:pPr>
              <w:rPr>
                <w:rFonts w:eastAsia="Times New Roman"/>
                <w:lang w:val="en-US"/>
              </w:rPr>
            </w:pPr>
            <w:r>
              <w:rPr>
                <w:rFonts w:eastAsia="Times New Roman"/>
                <w:b/>
                <w:bCs/>
                <w:lang w:val="en-US"/>
              </w:rPr>
              <w:t>NutritionOrder.enteralFormula.caloricDensity</w:t>
            </w:r>
          </w:p>
        </w:tc>
        <w:tc>
          <w:tcPr>
            <w:tcW w:w="0" w:type="auto"/>
            <w:vAlign w:val="center"/>
            <w:hideMark/>
          </w:tcPr>
          <w:p w14:paraId="05401BCE" w14:textId="77777777" w:rsidR="00D67926" w:rsidRDefault="00D67926">
            <w:pPr>
              <w:rPr>
                <w:rFonts w:eastAsia="Times New Roman"/>
                <w:lang w:val="en-US"/>
              </w:rPr>
            </w:pPr>
          </w:p>
        </w:tc>
      </w:tr>
      <w:tr w:rsidR="00D67926" w14:paraId="6C5EBCF2" w14:textId="77777777">
        <w:trPr>
          <w:divId w:val="1664770817"/>
          <w:tblCellSpacing w:w="15" w:type="dxa"/>
        </w:trPr>
        <w:tc>
          <w:tcPr>
            <w:tcW w:w="0" w:type="auto"/>
            <w:vAlign w:val="center"/>
            <w:hideMark/>
          </w:tcPr>
          <w:p w14:paraId="0C3B90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214B9D" w14:textId="77777777" w:rsidR="00D67926" w:rsidRDefault="008D6FB8">
            <w:pPr>
              <w:rPr>
                <w:rFonts w:eastAsia="Times New Roman"/>
                <w:lang w:val="en-US"/>
              </w:rPr>
            </w:pPr>
            <w:r>
              <w:rPr>
                <w:rFonts w:eastAsia="Times New Roman"/>
                <w:lang w:val="en-US"/>
              </w:rPr>
              <w:t>Amount of energy per specified volume that is required</w:t>
            </w:r>
          </w:p>
        </w:tc>
      </w:tr>
      <w:tr w:rsidR="00D67926" w14:paraId="263CA964" w14:textId="77777777">
        <w:trPr>
          <w:divId w:val="1664770817"/>
          <w:tblCellSpacing w:w="15" w:type="dxa"/>
        </w:trPr>
        <w:tc>
          <w:tcPr>
            <w:tcW w:w="0" w:type="auto"/>
            <w:vAlign w:val="center"/>
            <w:hideMark/>
          </w:tcPr>
          <w:p w14:paraId="098373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00F17B" w14:textId="77777777" w:rsidR="00D67926" w:rsidRDefault="008D6FB8">
            <w:pPr>
              <w:rPr>
                <w:rFonts w:eastAsia="Times New Roman"/>
                <w:lang w:val="en-US"/>
              </w:rPr>
            </w:pPr>
            <w:r>
              <w:rPr>
                <w:rFonts w:eastAsia="Times New Roman"/>
                <w:lang w:val="en-US"/>
              </w:rPr>
              <w:t xml:space="preserve">The amount of energy (Calories) that the formula should provide per specified volume, typically per mL or fluid oz. For example, an infant may require a formula the provides 24 Calories per fluid ounce or an adult may require an enteral formula that provides 1.5 Calorie/mL. </w:t>
            </w:r>
          </w:p>
        </w:tc>
      </w:tr>
      <w:tr w:rsidR="00D67926" w14:paraId="4B0B8FCA" w14:textId="77777777">
        <w:trPr>
          <w:divId w:val="1664770817"/>
          <w:tblCellSpacing w:w="15" w:type="dxa"/>
        </w:trPr>
        <w:tc>
          <w:tcPr>
            <w:tcW w:w="0" w:type="auto"/>
            <w:vAlign w:val="center"/>
            <w:hideMark/>
          </w:tcPr>
          <w:p w14:paraId="003B3387" w14:textId="77777777" w:rsidR="00D67926" w:rsidRDefault="008D6FB8">
            <w:pPr>
              <w:rPr>
                <w:rFonts w:eastAsia="Times New Roman"/>
                <w:lang w:val="en-US"/>
              </w:rPr>
            </w:pPr>
            <w:r>
              <w:rPr>
                <w:rFonts w:eastAsia="Times New Roman"/>
                <w:b/>
                <w:bCs/>
                <w:lang w:val="en-US"/>
              </w:rPr>
              <w:t>NutritionOrder.enteralFormula.routeofAdministration</w:t>
            </w:r>
          </w:p>
        </w:tc>
        <w:tc>
          <w:tcPr>
            <w:tcW w:w="0" w:type="auto"/>
            <w:vAlign w:val="center"/>
            <w:hideMark/>
          </w:tcPr>
          <w:p w14:paraId="7A347F7B" w14:textId="77777777" w:rsidR="00D67926" w:rsidRDefault="00D67926">
            <w:pPr>
              <w:rPr>
                <w:rFonts w:eastAsia="Times New Roman"/>
                <w:lang w:val="en-US"/>
              </w:rPr>
            </w:pPr>
          </w:p>
        </w:tc>
      </w:tr>
      <w:tr w:rsidR="00D67926" w14:paraId="00367C42" w14:textId="77777777">
        <w:trPr>
          <w:divId w:val="1664770817"/>
          <w:tblCellSpacing w:w="15" w:type="dxa"/>
        </w:trPr>
        <w:tc>
          <w:tcPr>
            <w:tcW w:w="0" w:type="auto"/>
            <w:vAlign w:val="center"/>
            <w:hideMark/>
          </w:tcPr>
          <w:p w14:paraId="1598153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72E136" w14:textId="77777777" w:rsidR="00D67926" w:rsidRDefault="008D6FB8">
            <w:pPr>
              <w:rPr>
                <w:rFonts w:eastAsia="Times New Roman"/>
                <w:lang w:val="en-US"/>
              </w:rPr>
            </w:pPr>
            <w:r>
              <w:rPr>
                <w:rFonts w:eastAsia="Times New Roman"/>
                <w:lang w:val="en-US"/>
              </w:rPr>
              <w:t>How the formula should enter the patient's gastrointestinal tract</w:t>
            </w:r>
          </w:p>
        </w:tc>
      </w:tr>
      <w:tr w:rsidR="00D67926" w14:paraId="343F326B" w14:textId="77777777">
        <w:trPr>
          <w:divId w:val="1664770817"/>
          <w:tblCellSpacing w:w="15" w:type="dxa"/>
        </w:trPr>
        <w:tc>
          <w:tcPr>
            <w:tcW w:w="0" w:type="auto"/>
            <w:vAlign w:val="center"/>
            <w:hideMark/>
          </w:tcPr>
          <w:p w14:paraId="4549A6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91C4FF" w14:textId="77777777" w:rsidR="00D67926" w:rsidRDefault="008D6FB8">
            <w:pPr>
              <w:rPr>
                <w:rFonts w:eastAsia="Times New Roman"/>
                <w:lang w:val="en-US"/>
              </w:rPr>
            </w:pPr>
            <w:r>
              <w:rPr>
                <w:rFonts w:eastAsia="Times New Roman"/>
                <w:lang w:val="en-US"/>
              </w:rPr>
              <w:t xml:space="preserve">The route or physiological path of administration into the patient 's gastrointestinal tract for purposes of providing the formula feeding, e.g., nasogastric tube. </w:t>
            </w:r>
          </w:p>
        </w:tc>
      </w:tr>
      <w:tr w:rsidR="00D67926" w14:paraId="569F611D" w14:textId="77777777">
        <w:trPr>
          <w:divId w:val="1664770817"/>
          <w:tblCellSpacing w:w="15" w:type="dxa"/>
        </w:trPr>
        <w:tc>
          <w:tcPr>
            <w:tcW w:w="0" w:type="auto"/>
            <w:vAlign w:val="center"/>
            <w:hideMark/>
          </w:tcPr>
          <w:p w14:paraId="777E0D2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9CBB304" w14:textId="77777777" w:rsidR="00D67926" w:rsidRDefault="008D6FB8">
            <w:pPr>
              <w:rPr>
                <w:rFonts w:eastAsia="Times New Roman"/>
                <w:lang w:val="en-US"/>
              </w:rPr>
            </w:pPr>
            <w:r>
              <w:rPr>
                <w:rFonts w:eastAsia="Times New Roman"/>
                <w:lang w:val="en-US"/>
              </w:rPr>
              <w:t>Codes specifying the route of administration of enteral formula.</w:t>
            </w:r>
          </w:p>
        </w:tc>
      </w:tr>
      <w:tr w:rsidR="00D67926" w14:paraId="1A7CF2F0" w14:textId="77777777">
        <w:trPr>
          <w:divId w:val="1664770817"/>
          <w:tblCellSpacing w:w="15" w:type="dxa"/>
        </w:trPr>
        <w:tc>
          <w:tcPr>
            <w:tcW w:w="0" w:type="auto"/>
            <w:vAlign w:val="center"/>
            <w:hideMark/>
          </w:tcPr>
          <w:p w14:paraId="3B5D8C5F" w14:textId="77777777" w:rsidR="00D67926" w:rsidRDefault="008D6FB8">
            <w:pPr>
              <w:rPr>
                <w:rFonts w:eastAsia="Times New Roman"/>
                <w:lang w:val="en-US"/>
              </w:rPr>
            </w:pPr>
            <w:r>
              <w:rPr>
                <w:rFonts w:eastAsia="Times New Roman"/>
                <w:b/>
                <w:bCs/>
                <w:lang w:val="en-US"/>
              </w:rPr>
              <w:t>NutritionOrder.enteralFormula.administration</w:t>
            </w:r>
          </w:p>
        </w:tc>
        <w:tc>
          <w:tcPr>
            <w:tcW w:w="0" w:type="auto"/>
            <w:vAlign w:val="center"/>
            <w:hideMark/>
          </w:tcPr>
          <w:p w14:paraId="0EDEF580" w14:textId="77777777" w:rsidR="00D67926" w:rsidRDefault="00D67926">
            <w:pPr>
              <w:rPr>
                <w:rFonts w:eastAsia="Times New Roman"/>
                <w:lang w:val="en-US"/>
              </w:rPr>
            </w:pPr>
          </w:p>
        </w:tc>
      </w:tr>
      <w:tr w:rsidR="00D67926" w14:paraId="767DB5AB" w14:textId="77777777">
        <w:trPr>
          <w:divId w:val="1664770817"/>
          <w:tblCellSpacing w:w="15" w:type="dxa"/>
        </w:trPr>
        <w:tc>
          <w:tcPr>
            <w:tcW w:w="0" w:type="auto"/>
            <w:vAlign w:val="center"/>
            <w:hideMark/>
          </w:tcPr>
          <w:p w14:paraId="4680A6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916FE0" w14:textId="77777777" w:rsidR="00D67926" w:rsidRDefault="008D6FB8">
            <w:pPr>
              <w:rPr>
                <w:rFonts w:eastAsia="Times New Roman"/>
                <w:lang w:val="en-US"/>
              </w:rPr>
            </w:pPr>
            <w:r>
              <w:rPr>
                <w:rFonts w:eastAsia="Times New Roman"/>
                <w:lang w:val="en-US"/>
              </w:rPr>
              <w:t>Formula feeding instruction as structured data</w:t>
            </w:r>
          </w:p>
        </w:tc>
      </w:tr>
      <w:tr w:rsidR="00D67926" w14:paraId="4696338F" w14:textId="77777777">
        <w:trPr>
          <w:divId w:val="1664770817"/>
          <w:tblCellSpacing w:w="15" w:type="dxa"/>
        </w:trPr>
        <w:tc>
          <w:tcPr>
            <w:tcW w:w="0" w:type="auto"/>
            <w:vAlign w:val="center"/>
            <w:hideMark/>
          </w:tcPr>
          <w:p w14:paraId="4FAF64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AB5986" w14:textId="77777777" w:rsidR="00D67926" w:rsidRDefault="008D6FB8">
            <w:pPr>
              <w:rPr>
                <w:rFonts w:eastAsia="Times New Roman"/>
                <w:lang w:val="en-US"/>
              </w:rPr>
            </w:pPr>
            <w:r>
              <w:rPr>
                <w:rFonts w:eastAsia="Times New Roman"/>
                <w:lang w:val="en-US"/>
              </w:rPr>
              <w:t xml:space="preserve">Formula administration instructions as structured data. This repeating structure allows for changing the administration rate or volume over time for both bolus and continuous </w:t>
            </w:r>
            <w:r>
              <w:rPr>
                <w:rFonts w:eastAsia="Times New Roman"/>
                <w:lang w:val="en-US"/>
              </w:rPr>
              <w:lastRenderedPageBreak/>
              <w:t xml:space="preserve">feeding. An example of this would be an instruction to increase the rate of continuous feeding every 2 hours. </w:t>
            </w:r>
          </w:p>
        </w:tc>
      </w:tr>
      <w:tr w:rsidR="00D67926" w14:paraId="3FFCBA02" w14:textId="77777777">
        <w:trPr>
          <w:divId w:val="1664770817"/>
          <w:tblCellSpacing w:w="15" w:type="dxa"/>
        </w:trPr>
        <w:tc>
          <w:tcPr>
            <w:tcW w:w="0" w:type="auto"/>
            <w:vAlign w:val="center"/>
            <w:hideMark/>
          </w:tcPr>
          <w:p w14:paraId="0B44D28A"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A4DA696" w14:textId="77777777" w:rsidR="00D67926" w:rsidRDefault="008D6FB8">
            <w:pPr>
              <w:rPr>
                <w:rFonts w:eastAsia="Times New Roman"/>
                <w:lang w:val="en-US"/>
              </w:rPr>
            </w:pPr>
            <w:r>
              <w:rPr>
                <w:rFonts w:eastAsia="Times New Roman"/>
                <w:lang w:val="en-US"/>
              </w:rPr>
              <w:t>See implementation notes below for further discussion on how to order continuous vs bolus enteral feeding using this resource.</w:t>
            </w:r>
          </w:p>
        </w:tc>
      </w:tr>
      <w:tr w:rsidR="00D67926" w14:paraId="4F30CF55" w14:textId="77777777">
        <w:trPr>
          <w:divId w:val="1664770817"/>
          <w:tblCellSpacing w:w="15" w:type="dxa"/>
        </w:trPr>
        <w:tc>
          <w:tcPr>
            <w:tcW w:w="0" w:type="auto"/>
            <w:vAlign w:val="center"/>
            <w:hideMark/>
          </w:tcPr>
          <w:p w14:paraId="5D78BFAF" w14:textId="77777777" w:rsidR="00D67926" w:rsidRDefault="008D6FB8">
            <w:pPr>
              <w:rPr>
                <w:rFonts w:eastAsia="Times New Roman"/>
                <w:lang w:val="en-US"/>
              </w:rPr>
            </w:pPr>
            <w:r>
              <w:rPr>
                <w:rFonts w:eastAsia="Times New Roman"/>
                <w:b/>
                <w:bCs/>
                <w:lang w:val="en-US"/>
              </w:rPr>
              <w:t>NutritionOrder.enteralFormula.administration.schedule</w:t>
            </w:r>
          </w:p>
        </w:tc>
        <w:tc>
          <w:tcPr>
            <w:tcW w:w="0" w:type="auto"/>
            <w:vAlign w:val="center"/>
            <w:hideMark/>
          </w:tcPr>
          <w:p w14:paraId="7C5E780F" w14:textId="77777777" w:rsidR="00D67926" w:rsidRDefault="00D67926">
            <w:pPr>
              <w:rPr>
                <w:rFonts w:eastAsia="Times New Roman"/>
                <w:lang w:val="en-US"/>
              </w:rPr>
            </w:pPr>
          </w:p>
        </w:tc>
      </w:tr>
      <w:tr w:rsidR="00D67926" w14:paraId="2F2A235B" w14:textId="77777777">
        <w:trPr>
          <w:divId w:val="1664770817"/>
          <w:tblCellSpacing w:w="15" w:type="dxa"/>
        </w:trPr>
        <w:tc>
          <w:tcPr>
            <w:tcW w:w="0" w:type="auto"/>
            <w:vAlign w:val="center"/>
            <w:hideMark/>
          </w:tcPr>
          <w:p w14:paraId="1E8EE1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754021" w14:textId="77777777" w:rsidR="00D67926" w:rsidRDefault="008D6FB8">
            <w:pPr>
              <w:rPr>
                <w:rFonts w:eastAsia="Times New Roman"/>
                <w:lang w:val="en-US"/>
              </w:rPr>
            </w:pPr>
            <w:r>
              <w:rPr>
                <w:rFonts w:eastAsia="Times New Roman"/>
                <w:lang w:val="en-US"/>
              </w:rPr>
              <w:t>Scheduled frequency of enteral feeding</w:t>
            </w:r>
          </w:p>
        </w:tc>
      </w:tr>
      <w:tr w:rsidR="00D67926" w14:paraId="5693767C" w14:textId="77777777">
        <w:trPr>
          <w:divId w:val="1664770817"/>
          <w:tblCellSpacing w:w="15" w:type="dxa"/>
        </w:trPr>
        <w:tc>
          <w:tcPr>
            <w:tcW w:w="0" w:type="auto"/>
            <w:vAlign w:val="center"/>
            <w:hideMark/>
          </w:tcPr>
          <w:p w14:paraId="7E9B2D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1D3BFF" w14:textId="77777777" w:rsidR="00D67926" w:rsidRDefault="008D6FB8">
            <w:pPr>
              <w:rPr>
                <w:rFonts w:eastAsia="Times New Roman"/>
                <w:lang w:val="en-US"/>
              </w:rPr>
            </w:pPr>
            <w:r>
              <w:rPr>
                <w:rFonts w:eastAsia="Times New Roman"/>
                <w:lang w:val="en-US"/>
              </w:rPr>
              <w:t>The time period and frequency at which the enteral formula should be delivered to the patient.</w:t>
            </w:r>
          </w:p>
        </w:tc>
      </w:tr>
      <w:tr w:rsidR="00D67926" w14:paraId="006E70BB" w14:textId="77777777">
        <w:trPr>
          <w:divId w:val="1664770817"/>
          <w:tblCellSpacing w:w="15" w:type="dxa"/>
        </w:trPr>
        <w:tc>
          <w:tcPr>
            <w:tcW w:w="0" w:type="auto"/>
            <w:vAlign w:val="center"/>
            <w:hideMark/>
          </w:tcPr>
          <w:p w14:paraId="72354C8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1C512CA" w14:textId="77777777" w:rsidR="00D67926" w:rsidRDefault="008D6FB8">
            <w:pPr>
              <w:rPr>
                <w:rFonts w:eastAsia="Times New Roman"/>
                <w:lang w:val="en-US"/>
              </w:rPr>
            </w:pPr>
            <w:r>
              <w:rPr>
                <w:rFonts w:eastAsia="Times New Roman"/>
                <w:lang w:val="en-US"/>
              </w:rPr>
              <w:t>frequency</w:t>
            </w:r>
          </w:p>
        </w:tc>
      </w:tr>
      <w:tr w:rsidR="00D67926" w14:paraId="3F34179E" w14:textId="77777777">
        <w:trPr>
          <w:divId w:val="1664770817"/>
          <w:tblCellSpacing w:w="15" w:type="dxa"/>
        </w:trPr>
        <w:tc>
          <w:tcPr>
            <w:tcW w:w="0" w:type="auto"/>
            <w:vAlign w:val="center"/>
            <w:hideMark/>
          </w:tcPr>
          <w:p w14:paraId="27E762E5" w14:textId="77777777" w:rsidR="00D67926" w:rsidRDefault="008D6FB8">
            <w:pPr>
              <w:rPr>
                <w:rFonts w:eastAsia="Times New Roman"/>
                <w:lang w:val="en-US"/>
              </w:rPr>
            </w:pPr>
            <w:r>
              <w:rPr>
                <w:rFonts w:eastAsia="Times New Roman"/>
                <w:b/>
                <w:bCs/>
                <w:lang w:val="en-US"/>
              </w:rPr>
              <w:t>NutritionOrder.enteralFormula.administration.quantity</w:t>
            </w:r>
          </w:p>
        </w:tc>
        <w:tc>
          <w:tcPr>
            <w:tcW w:w="0" w:type="auto"/>
            <w:vAlign w:val="center"/>
            <w:hideMark/>
          </w:tcPr>
          <w:p w14:paraId="72C9B510" w14:textId="77777777" w:rsidR="00D67926" w:rsidRDefault="00D67926">
            <w:pPr>
              <w:rPr>
                <w:rFonts w:eastAsia="Times New Roman"/>
                <w:lang w:val="en-US"/>
              </w:rPr>
            </w:pPr>
          </w:p>
        </w:tc>
      </w:tr>
      <w:tr w:rsidR="00D67926" w14:paraId="7A59F1F4" w14:textId="77777777">
        <w:trPr>
          <w:divId w:val="1664770817"/>
          <w:tblCellSpacing w:w="15" w:type="dxa"/>
        </w:trPr>
        <w:tc>
          <w:tcPr>
            <w:tcW w:w="0" w:type="auto"/>
            <w:vAlign w:val="center"/>
            <w:hideMark/>
          </w:tcPr>
          <w:p w14:paraId="4C7AE0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0C926C" w14:textId="77777777" w:rsidR="00D67926" w:rsidRDefault="008D6FB8">
            <w:pPr>
              <w:rPr>
                <w:rFonts w:eastAsia="Times New Roman"/>
                <w:lang w:val="en-US"/>
              </w:rPr>
            </w:pPr>
            <w:r>
              <w:rPr>
                <w:rFonts w:eastAsia="Times New Roman"/>
                <w:lang w:val="en-US"/>
              </w:rPr>
              <w:t>The volume of formula to provide</w:t>
            </w:r>
          </w:p>
        </w:tc>
      </w:tr>
      <w:tr w:rsidR="00D67926" w14:paraId="03BCF95A" w14:textId="77777777">
        <w:trPr>
          <w:divId w:val="1664770817"/>
          <w:tblCellSpacing w:w="15" w:type="dxa"/>
        </w:trPr>
        <w:tc>
          <w:tcPr>
            <w:tcW w:w="0" w:type="auto"/>
            <w:vAlign w:val="center"/>
            <w:hideMark/>
          </w:tcPr>
          <w:p w14:paraId="67A40A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3CBA1F" w14:textId="77777777" w:rsidR="00D67926" w:rsidRDefault="008D6FB8">
            <w:pPr>
              <w:rPr>
                <w:rFonts w:eastAsia="Times New Roman"/>
                <w:lang w:val="en-US"/>
              </w:rPr>
            </w:pPr>
            <w:r>
              <w:rPr>
                <w:rFonts w:eastAsia="Times New Roman"/>
                <w:lang w:val="en-US"/>
              </w:rPr>
              <w:t>The volume of formula to provide to the patient per the specified administration schedule.</w:t>
            </w:r>
          </w:p>
        </w:tc>
      </w:tr>
      <w:tr w:rsidR="00D67926" w14:paraId="592990D4" w14:textId="77777777">
        <w:trPr>
          <w:divId w:val="1664770817"/>
          <w:tblCellSpacing w:w="15" w:type="dxa"/>
        </w:trPr>
        <w:tc>
          <w:tcPr>
            <w:tcW w:w="0" w:type="auto"/>
            <w:vAlign w:val="center"/>
            <w:hideMark/>
          </w:tcPr>
          <w:p w14:paraId="03B6AD1E" w14:textId="77777777" w:rsidR="00D67926" w:rsidRDefault="008D6FB8">
            <w:pPr>
              <w:rPr>
                <w:rFonts w:eastAsia="Times New Roman"/>
                <w:lang w:val="en-US"/>
              </w:rPr>
            </w:pPr>
            <w:r>
              <w:rPr>
                <w:rFonts w:eastAsia="Times New Roman"/>
                <w:b/>
                <w:bCs/>
                <w:lang w:val="en-US"/>
              </w:rPr>
              <w:t>NutritionOrder.enteralFormula.administration.rate[x]</w:t>
            </w:r>
          </w:p>
        </w:tc>
        <w:tc>
          <w:tcPr>
            <w:tcW w:w="0" w:type="auto"/>
            <w:vAlign w:val="center"/>
            <w:hideMark/>
          </w:tcPr>
          <w:p w14:paraId="121C0CF3" w14:textId="77777777" w:rsidR="00D67926" w:rsidRDefault="00D67926">
            <w:pPr>
              <w:rPr>
                <w:rFonts w:eastAsia="Times New Roman"/>
                <w:lang w:val="en-US"/>
              </w:rPr>
            </w:pPr>
          </w:p>
        </w:tc>
      </w:tr>
      <w:tr w:rsidR="00D67926" w14:paraId="58FEE2D2" w14:textId="77777777">
        <w:trPr>
          <w:divId w:val="1664770817"/>
          <w:tblCellSpacing w:w="15" w:type="dxa"/>
        </w:trPr>
        <w:tc>
          <w:tcPr>
            <w:tcW w:w="0" w:type="auto"/>
            <w:vAlign w:val="center"/>
            <w:hideMark/>
          </w:tcPr>
          <w:p w14:paraId="2AA60A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FF08BC" w14:textId="77777777" w:rsidR="00D67926" w:rsidRDefault="008D6FB8">
            <w:pPr>
              <w:rPr>
                <w:rFonts w:eastAsia="Times New Roman"/>
                <w:lang w:val="en-US"/>
              </w:rPr>
            </w:pPr>
            <w:r>
              <w:rPr>
                <w:rFonts w:eastAsia="Times New Roman"/>
                <w:lang w:val="en-US"/>
              </w:rPr>
              <w:t>Speed with which the formula is provided per period of time</w:t>
            </w:r>
          </w:p>
        </w:tc>
      </w:tr>
      <w:tr w:rsidR="00D67926" w14:paraId="3608EBAB" w14:textId="77777777">
        <w:trPr>
          <w:divId w:val="1664770817"/>
          <w:tblCellSpacing w:w="15" w:type="dxa"/>
        </w:trPr>
        <w:tc>
          <w:tcPr>
            <w:tcW w:w="0" w:type="auto"/>
            <w:vAlign w:val="center"/>
            <w:hideMark/>
          </w:tcPr>
          <w:p w14:paraId="455079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61E7DD" w14:textId="77777777" w:rsidR="00D67926" w:rsidRDefault="008D6FB8">
            <w:pPr>
              <w:rPr>
                <w:rFonts w:eastAsia="Times New Roman"/>
                <w:lang w:val="en-US"/>
              </w:rPr>
            </w:pPr>
            <w:r>
              <w:rPr>
                <w:rFonts w:eastAsia="Times New Roman"/>
                <w:lang w:val="en-US"/>
              </w:rPr>
              <w:t>The rate of administration of formula via a feeding pump, e.g., 60 mL per hour, according to the specified schedule.</w:t>
            </w:r>
          </w:p>
        </w:tc>
      </w:tr>
      <w:tr w:rsidR="00D67926" w14:paraId="01266258" w14:textId="77777777">
        <w:trPr>
          <w:divId w:val="1664770817"/>
          <w:tblCellSpacing w:w="15" w:type="dxa"/>
        </w:trPr>
        <w:tc>
          <w:tcPr>
            <w:tcW w:w="0" w:type="auto"/>
            <w:vAlign w:val="center"/>
            <w:hideMark/>
          </w:tcPr>
          <w:p w14:paraId="0F45C58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2B8A88A" w14:textId="77777777" w:rsidR="00D67926" w:rsidRDefault="008D6FB8">
            <w:pPr>
              <w:rPr>
                <w:rFonts w:eastAsia="Times New Roman"/>
                <w:lang w:val="en-US"/>
              </w:rPr>
            </w:pPr>
            <w:r>
              <w:rPr>
                <w:rFonts w:eastAsia="Times New Roman"/>
                <w:lang w:val="en-US"/>
              </w:rPr>
              <w:t xml:space="preserve">Ratio is used when the quantity value in the denominator is not "1", otherwise use Quantity. For example, the Ratio datatype is used for "200 mL/4 hrs" versus the Quantity datatype for "50 mL/hr". </w:t>
            </w:r>
          </w:p>
        </w:tc>
      </w:tr>
      <w:tr w:rsidR="00D67926" w14:paraId="7D8B06CD" w14:textId="77777777">
        <w:trPr>
          <w:divId w:val="1664770817"/>
          <w:tblCellSpacing w:w="15" w:type="dxa"/>
        </w:trPr>
        <w:tc>
          <w:tcPr>
            <w:tcW w:w="0" w:type="auto"/>
            <w:vAlign w:val="center"/>
            <w:hideMark/>
          </w:tcPr>
          <w:p w14:paraId="389783E4" w14:textId="77777777" w:rsidR="00D67926" w:rsidRDefault="008D6FB8">
            <w:pPr>
              <w:rPr>
                <w:rFonts w:eastAsia="Times New Roman"/>
                <w:lang w:val="en-US"/>
              </w:rPr>
            </w:pPr>
            <w:r>
              <w:rPr>
                <w:rFonts w:eastAsia="Times New Roman"/>
                <w:b/>
                <w:bCs/>
                <w:lang w:val="en-US"/>
              </w:rPr>
              <w:t>NutritionOrder.enteralFormula.maxVolumeToDeliver</w:t>
            </w:r>
          </w:p>
        </w:tc>
        <w:tc>
          <w:tcPr>
            <w:tcW w:w="0" w:type="auto"/>
            <w:vAlign w:val="center"/>
            <w:hideMark/>
          </w:tcPr>
          <w:p w14:paraId="27AB9BF6" w14:textId="77777777" w:rsidR="00D67926" w:rsidRDefault="00D67926">
            <w:pPr>
              <w:rPr>
                <w:rFonts w:eastAsia="Times New Roman"/>
                <w:lang w:val="en-US"/>
              </w:rPr>
            </w:pPr>
          </w:p>
        </w:tc>
      </w:tr>
      <w:tr w:rsidR="00D67926" w14:paraId="1AD50400" w14:textId="77777777">
        <w:trPr>
          <w:divId w:val="1664770817"/>
          <w:tblCellSpacing w:w="15" w:type="dxa"/>
        </w:trPr>
        <w:tc>
          <w:tcPr>
            <w:tcW w:w="0" w:type="auto"/>
            <w:vAlign w:val="center"/>
            <w:hideMark/>
          </w:tcPr>
          <w:p w14:paraId="5990EF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4FDCC4" w14:textId="77777777" w:rsidR="00D67926" w:rsidRDefault="008D6FB8">
            <w:pPr>
              <w:rPr>
                <w:rFonts w:eastAsia="Times New Roman"/>
                <w:lang w:val="en-US"/>
              </w:rPr>
            </w:pPr>
            <w:r>
              <w:rPr>
                <w:rFonts w:eastAsia="Times New Roman"/>
                <w:lang w:val="en-US"/>
              </w:rPr>
              <w:t>Upper limit on formula volume per unit of time</w:t>
            </w:r>
          </w:p>
        </w:tc>
      </w:tr>
      <w:tr w:rsidR="00D67926" w14:paraId="3EE26365" w14:textId="77777777">
        <w:trPr>
          <w:divId w:val="1664770817"/>
          <w:tblCellSpacing w:w="15" w:type="dxa"/>
        </w:trPr>
        <w:tc>
          <w:tcPr>
            <w:tcW w:w="0" w:type="auto"/>
            <w:vAlign w:val="center"/>
            <w:hideMark/>
          </w:tcPr>
          <w:p w14:paraId="790741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7057BB" w14:textId="77777777" w:rsidR="00D67926" w:rsidRDefault="008D6FB8">
            <w:pPr>
              <w:rPr>
                <w:rFonts w:eastAsia="Times New Roman"/>
                <w:lang w:val="en-US"/>
              </w:rPr>
            </w:pPr>
            <w:r>
              <w:rPr>
                <w:rFonts w:eastAsia="Times New Roman"/>
                <w:lang w:val="en-US"/>
              </w:rPr>
              <w:t xml:space="preserve">The maximum total quantity of formula that may be </w:t>
            </w:r>
            <w:r>
              <w:rPr>
                <w:rFonts w:eastAsia="Times New Roman"/>
                <w:lang w:val="en-US"/>
              </w:rPr>
              <w:lastRenderedPageBreak/>
              <w:t xml:space="preserve">administered to a subject over the period of time, e.g., 1440 mL over 24 hours. </w:t>
            </w:r>
          </w:p>
        </w:tc>
      </w:tr>
      <w:tr w:rsidR="00D67926" w14:paraId="74B49234" w14:textId="77777777">
        <w:trPr>
          <w:divId w:val="1664770817"/>
          <w:tblCellSpacing w:w="15" w:type="dxa"/>
        </w:trPr>
        <w:tc>
          <w:tcPr>
            <w:tcW w:w="0" w:type="auto"/>
            <w:vAlign w:val="center"/>
            <w:hideMark/>
          </w:tcPr>
          <w:p w14:paraId="0E0BF7F4" w14:textId="77777777" w:rsidR="00D67926" w:rsidRDefault="008D6FB8">
            <w:pPr>
              <w:rPr>
                <w:rFonts w:eastAsia="Times New Roman"/>
                <w:lang w:val="en-US"/>
              </w:rPr>
            </w:pPr>
            <w:r>
              <w:rPr>
                <w:rFonts w:eastAsia="Times New Roman"/>
                <w:b/>
                <w:bCs/>
                <w:lang w:val="en-US"/>
              </w:rPr>
              <w:lastRenderedPageBreak/>
              <w:t>NutritionOrder.enteralFormula.administrationInstruction</w:t>
            </w:r>
          </w:p>
        </w:tc>
        <w:tc>
          <w:tcPr>
            <w:tcW w:w="0" w:type="auto"/>
            <w:vAlign w:val="center"/>
            <w:hideMark/>
          </w:tcPr>
          <w:p w14:paraId="7C341272" w14:textId="77777777" w:rsidR="00D67926" w:rsidRDefault="00D67926">
            <w:pPr>
              <w:rPr>
                <w:rFonts w:eastAsia="Times New Roman"/>
                <w:lang w:val="en-US"/>
              </w:rPr>
            </w:pPr>
          </w:p>
        </w:tc>
      </w:tr>
      <w:tr w:rsidR="00D67926" w14:paraId="63489542" w14:textId="77777777">
        <w:trPr>
          <w:divId w:val="1664770817"/>
          <w:tblCellSpacing w:w="15" w:type="dxa"/>
        </w:trPr>
        <w:tc>
          <w:tcPr>
            <w:tcW w:w="0" w:type="auto"/>
            <w:vAlign w:val="center"/>
            <w:hideMark/>
          </w:tcPr>
          <w:p w14:paraId="4E59B9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237B93" w14:textId="77777777" w:rsidR="00D67926" w:rsidRDefault="008D6FB8">
            <w:pPr>
              <w:rPr>
                <w:rFonts w:eastAsia="Times New Roman"/>
                <w:lang w:val="en-US"/>
              </w:rPr>
            </w:pPr>
            <w:r>
              <w:rPr>
                <w:rFonts w:eastAsia="Times New Roman"/>
                <w:lang w:val="en-US"/>
              </w:rPr>
              <w:t>Formula feeding instructions expressed as text</w:t>
            </w:r>
          </w:p>
        </w:tc>
      </w:tr>
      <w:tr w:rsidR="00D67926" w14:paraId="1F5B7A66" w14:textId="77777777">
        <w:trPr>
          <w:divId w:val="1664770817"/>
          <w:tblCellSpacing w:w="15" w:type="dxa"/>
        </w:trPr>
        <w:tc>
          <w:tcPr>
            <w:tcW w:w="0" w:type="auto"/>
            <w:vAlign w:val="center"/>
            <w:hideMark/>
          </w:tcPr>
          <w:p w14:paraId="729303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FB4A3B" w14:textId="77777777" w:rsidR="00D67926" w:rsidRDefault="008D6FB8">
            <w:pPr>
              <w:rPr>
                <w:rFonts w:eastAsia="Times New Roman"/>
                <w:lang w:val="en-US"/>
              </w:rPr>
            </w:pPr>
            <w:r>
              <w:rPr>
                <w:rFonts w:eastAsia="Times New Roman"/>
                <w:lang w:val="en-US"/>
              </w:rPr>
              <w:t>Free text formula administration, feeding instructions or additional instructions or information.</w:t>
            </w:r>
          </w:p>
        </w:tc>
      </w:tr>
      <w:tr w:rsidR="00D67926" w14:paraId="61BFC8A6" w14:textId="77777777">
        <w:trPr>
          <w:divId w:val="1664770817"/>
          <w:tblCellSpacing w:w="15" w:type="dxa"/>
        </w:trPr>
        <w:tc>
          <w:tcPr>
            <w:tcW w:w="0" w:type="auto"/>
            <w:vAlign w:val="center"/>
            <w:hideMark/>
          </w:tcPr>
          <w:p w14:paraId="1373610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C5E8922" w14:textId="77777777"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bl>
    <w:p w14:paraId="15816658" w14:textId="77777777" w:rsidR="00D67926" w:rsidRDefault="008D6FB8">
      <w:pPr>
        <w:pStyle w:val="Heading2"/>
        <w:divId w:val="1664770817"/>
        <w:rPr>
          <w:rFonts w:eastAsia="Times New Roman"/>
          <w:lang w:val="en-US"/>
        </w:rPr>
      </w:pPr>
      <w:r>
        <w:rPr>
          <w:rFonts w:eastAsia="Times New Roman"/>
          <w:lang w:val="en-US"/>
        </w:rPr>
        <w:t>http://hl7.org/fhir/StructureDefinition/Observation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6"/>
        <w:gridCol w:w="4844"/>
      </w:tblGrid>
      <w:tr w:rsidR="00D67926" w14:paraId="2F9199AE" w14:textId="77777777">
        <w:trPr>
          <w:divId w:val="1664770817"/>
          <w:tblCellSpacing w:w="15" w:type="dxa"/>
        </w:trPr>
        <w:tc>
          <w:tcPr>
            <w:tcW w:w="0" w:type="auto"/>
            <w:vAlign w:val="center"/>
            <w:hideMark/>
          </w:tcPr>
          <w:p w14:paraId="203FEFE0" w14:textId="77777777" w:rsidR="00D67926" w:rsidRDefault="008D6FB8">
            <w:pPr>
              <w:rPr>
                <w:rFonts w:eastAsia="Times New Roman"/>
                <w:lang w:val="en-US"/>
              </w:rPr>
            </w:pPr>
            <w:r>
              <w:rPr>
                <w:rFonts w:eastAsia="Times New Roman"/>
                <w:b/>
                <w:bCs/>
                <w:lang w:val="en-US"/>
              </w:rPr>
              <w:t>Observation</w:t>
            </w:r>
          </w:p>
        </w:tc>
        <w:tc>
          <w:tcPr>
            <w:tcW w:w="0" w:type="auto"/>
            <w:vAlign w:val="center"/>
            <w:hideMark/>
          </w:tcPr>
          <w:p w14:paraId="4FE216CD" w14:textId="77777777" w:rsidR="00D67926" w:rsidRDefault="008D6FB8">
            <w:pPr>
              <w:rPr>
                <w:rFonts w:eastAsia="Times New Roman"/>
                <w:lang w:val="en-US"/>
              </w:rPr>
            </w:pPr>
            <w:r>
              <w:rPr>
                <w:rFonts w:eastAsia="Times New Roman"/>
                <w:lang w:val="en-US"/>
              </w:rPr>
              <w:t>Observation</w:t>
            </w:r>
          </w:p>
        </w:tc>
      </w:tr>
      <w:tr w:rsidR="00D67926" w14:paraId="4AF6B6A8" w14:textId="77777777">
        <w:trPr>
          <w:divId w:val="1664770817"/>
          <w:tblCellSpacing w:w="15" w:type="dxa"/>
        </w:trPr>
        <w:tc>
          <w:tcPr>
            <w:tcW w:w="0" w:type="auto"/>
            <w:vAlign w:val="center"/>
            <w:hideMark/>
          </w:tcPr>
          <w:p w14:paraId="7FC16E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BBA005" w14:textId="77777777" w:rsidR="00D67926" w:rsidRDefault="008D6FB8">
            <w:pPr>
              <w:rPr>
                <w:rFonts w:eastAsia="Times New Roman"/>
                <w:lang w:val="en-US"/>
              </w:rPr>
            </w:pPr>
            <w:r>
              <w:rPr>
                <w:rFonts w:eastAsia="Times New Roman"/>
                <w:lang w:val="en-US"/>
              </w:rPr>
              <w:t>Measurements and simple assertions</w:t>
            </w:r>
          </w:p>
        </w:tc>
      </w:tr>
      <w:tr w:rsidR="00D67926" w14:paraId="6F9593D8" w14:textId="77777777">
        <w:trPr>
          <w:divId w:val="1664770817"/>
          <w:tblCellSpacing w:w="15" w:type="dxa"/>
        </w:trPr>
        <w:tc>
          <w:tcPr>
            <w:tcW w:w="0" w:type="auto"/>
            <w:vAlign w:val="center"/>
            <w:hideMark/>
          </w:tcPr>
          <w:p w14:paraId="75CA38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F4CE27" w14:textId="77777777" w:rsidR="00D67926" w:rsidRDefault="008D6FB8">
            <w:pPr>
              <w:rPr>
                <w:rFonts w:eastAsia="Times New Roman"/>
                <w:lang w:val="en-US"/>
              </w:rPr>
            </w:pPr>
            <w:r>
              <w:rPr>
                <w:rFonts w:eastAsia="Times New Roman"/>
                <w:lang w:val="en-US"/>
              </w:rPr>
              <w:t>Measurements and simple assertions made about a patient, device or other subject.</w:t>
            </w:r>
          </w:p>
        </w:tc>
      </w:tr>
      <w:tr w:rsidR="00D67926" w14:paraId="1119F3AE" w14:textId="77777777">
        <w:trPr>
          <w:divId w:val="1664770817"/>
          <w:tblCellSpacing w:w="15" w:type="dxa"/>
        </w:trPr>
        <w:tc>
          <w:tcPr>
            <w:tcW w:w="0" w:type="auto"/>
            <w:vAlign w:val="center"/>
            <w:hideMark/>
          </w:tcPr>
          <w:p w14:paraId="5855B1F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992B2B" w14:textId="77777777" w:rsidR="00D67926" w:rsidRDefault="008D6FB8">
            <w:pPr>
              <w:rPr>
                <w:rFonts w:eastAsia="Times New Roman"/>
                <w:lang w:val="en-US"/>
              </w:rPr>
            </w:pPr>
            <w:r>
              <w:rPr>
                <w:rFonts w:eastAsia="Times New Roman"/>
                <w:lang w:val="en-US"/>
              </w:rPr>
              <w:t xml:space="preserve">Used for simple observations such as device measurements, laboratory atomic results, vital signs, height, weight, smoking status, comments, etc. Other resources are used to provide context for observations such as Lab reports, etc. </w:t>
            </w:r>
          </w:p>
        </w:tc>
      </w:tr>
      <w:tr w:rsidR="00D67926" w14:paraId="47C788D8" w14:textId="77777777">
        <w:trPr>
          <w:divId w:val="1664770817"/>
          <w:tblCellSpacing w:w="15" w:type="dxa"/>
        </w:trPr>
        <w:tc>
          <w:tcPr>
            <w:tcW w:w="0" w:type="auto"/>
            <w:vAlign w:val="center"/>
            <w:hideMark/>
          </w:tcPr>
          <w:p w14:paraId="2BA612A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D25A214" w14:textId="77777777" w:rsidR="00D67926" w:rsidRDefault="008D6FB8">
            <w:pPr>
              <w:rPr>
                <w:rFonts w:eastAsia="Times New Roman"/>
                <w:lang w:val="en-US"/>
              </w:rPr>
            </w:pPr>
            <w:r>
              <w:rPr>
                <w:rFonts w:eastAsia="Times New Roman"/>
                <w:lang w:val="en-US"/>
              </w:rPr>
              <w:t>Vital Signs</w:t>
            </w:r>
          </w:p>
        </w:tc>
      </w:tr>
      <w:tr w:rsidR="00D67926" w14:paraId="602120C4" w14:textId="77777777">
        <w:trPr>
          <w:divId w:val="1664770817"/>
          <w:tblCellSpacing w:w="15" w:type="dxa"/>
        </w:trPr>
        <w:tc>
          <w:tcPr>
            <w:tcW w:w="0" w:type="auto"/>
            <w:vAlign w:val="center"/>
            <w:hideMark/>
          </w:tcPr>
          <w:p w14:paraId="4CD9AD6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5DED1BD" w14:textId="77777777" w:rsidR="00D67926" w:rsidRDefault="008D6FB8">
            <w:pPr>
              <w:rPr>
                <w:rFonts w:eastAsia="Times New Roman"/>
                <w:lang w:val="en-US"/>
              </w:rPr>
            </w:pPr>
            <w:r>
              <w:rPr>
                <w:rFonts w:eastAsia="Times New Roman"/>
                <w:lang w:val="en-US"/>
              </w:rPr>
              <w:t>Measurement</w:t>
            </w:r>
          </w:p>
        </w:tc>
      </w:tr>
      <w:tr w:rsidR="00D67926" w14:paraId="57291EEB" w14:textId="77777777">
        <w:trPr>
          <w:divId w:val="1664770817"/>
          <w:tblCellSpacing w:w="15" w:type="dxa"/>
        </w:trPr>
        <w:tc>
          <w:tcPr>
            <w:tcW w:w="0" w:type="auto"/>
            <w:vAlign w:val="center"/>
            <w:hideMark/>
          </w:tcPr>
          <w:p w14:paraId="71F2E8A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ED331C6" w14:textId="77777777" w:rsidR="00D67926" w:rsidRDefault="008D6FB8">
            <w:pPr>
              <w:rPr>
                <w:rFonts w:eastAsia="Times New Roman"/>
                <w:lang w:val="en-US"/>
              </w:rPr>
            </w:pPr>
            <w:r>
              <w:rPr>
                <w:rFonts w:eastAsia="Times New Roman"/>
                <w:lang w:val="en-US"/>
              </w:rPr>
              <w:t>Results</w:t>
            </w:r>
          </w:p>
        </w:tc>
      </w:tr>
      <w:tr w:rsidR="00D67926" w14:paraId="5CBBF522" w14:textId="77777777">
        <w:trPr>
          <w:divId w:val="1664770817"/>
          <w:tblCellSpacing w:w="15" w:type="dxa"/>
        </w:trPr>
        <w:tc>
          <w:tcPr>
            <w:tcW w:w="0" w:type="auto"/>
            <w:vAlign w:val="center"/>
            <w:hideMark/>
          </w:tcPr>
          <w:p w14:paraId="5F93FAB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B06BE36" w14:textId="77777777" w:rsidR="00D67926" w:rsidRDefault="008D6FB8">
            <w:pPr>
              <w:rPr>
                <w:rFonts w:eastAsia="Times New Roman"/>
                <w:lang w:val="en-US"/>
              </w:rPr>
            </w:pPr>
            <w:r>
              <w:rPr>
                <w:rFonts w:eastAsia="Times New Roman"/>
                <w:lang w:val="en-US"/>
              </w:rPr>
              <w:t>Tests</w:t>
            </w:r>
          </w:p>
        </w:tc>
      </w:tr>
      <w:tr w:rsidR="00D67926" w14:paraId="0A5DC29A" w14:textId="77777777">
        <w:trPr>
          <w:divId w:val="1664770817"/>
          <w:tblCellSpacing w:w="15" w:type="dxa"/>
        </w:trPr>
        <w:tc>
          <w:tcPr>
            <w:tcW w:w="0" w:type="auto"/>
            <w:vAlign w:val="center"/>
            <w:hideMark/>
          </w:tcPr>
          <w:p w14:paraId="31B7F930"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9DF6620" w14:textId="77777777" w:rsidR="00D67926" w:rsidRDefault="008D6FB8">
            <w:pPr>
              <w:rPr>
                <w:rFonts w:eastAsia="Times New Roman"/>
                <w:lang w:val="en-US"/>
              </w:rPr>
            </w:pPr>
            <w:r>
              <w:rPr>
                <w:rFonts w:eastAsia="Times New Roman"/>
                <w:lang w:val="en-US"/>
              </w:rPr>
              <w:t>Component code Shall not be same as observation code</w:t>
            </w:r>
          </w:p>
        </w:tc>
      </w:tr>
      <w:tr w:rsidR="00D67926" w14:paraId="45C967C6" w14:textId="77777777">
        <w:trPr>
          <w:divId w:val="1664770817"/>
          <w:tblCellSpacing w:w="15" w:type="dxa"/>
        </w:trPr>
        <w:tc>
          <w:tcPr>
            <w:tcW w:w="0" w:type="auto"/>
            <w:vAlign w:val="center"/>
            <w:hideMark/>
          </w:tcPr>
          <w:p w14:paraId="49FF53D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340BE17" w14:textId="77777777" w:rsidR="00D67926" w:rsidRDefault="008D6FB8">
            <w:pPr>
              <w:rPr>
                <w:rFonts w:eastAsia="Times New Roman"/>
                <w:lang w:val="en-US"/>
              </w:rPr>
            </w:pPr>
            <w:r>
              <w:rPr>
                <w:rFonts w:eastAsia="Times New Roman"/>
                <w:lang w:val="en-US"/>
              </w:rPr>
              <w:t>Shall only be present if Observation.value[x] is not present</w:t>
            </w:r>
          </w:p>
        </w:tc>
      </w:tr>
      <w:tr w:rsidR="00D67926" w14:paraId="486320F9" w14:textId="77777777">
        <w:trPr>
          <w:divId w:val="1664770817"/>
          <w:tblCellSpacing w:w="15" w:type="dxa"/>
        </w:trPr>
        <w:tc>
          <w:tcPr>
            <w:tcW w:w="0" w:type="auto"/>
            <w:vAlign w:val="center"/>
            <w:hideMark/>
          </w:tcPr>
          <w:p w14:paraId="5A9EF497" w14:textId="77777777" w:rsidR="00D67926" w:rsidRDefault="008D6FB8">
            <w:pPr>
              <w:rPr>
                <w:rFonts w:eastAsia="Times New Roman"/>
                <w:lang w:val="en-US"/>
              </w:rPr>
            </w:pPr>
            <w:r>
              <w:rPr>
                <w:rFonts w:eastAsia="Times New Roman"/>
                <w:b/>
                <w:bCs/>
                <w:lang w:val="en-US"/>
              </w:rPr>
              <w:t>Observation.identifier</w:t>
            </w:r>
          </w:p>
        </w:tc>
        <w:tc>
          <w:tcPr>
            <w:tcW w:w="0" w:type="auto"/>
            <w:vAlign w:val="center"/>
            <w:hideMark/>
          </w:tcPr>
          <w:p w14:paraId="1F1A20A5" w14:textId="77777777" w:rsidR="00D67926" w:rsidRDefault="00D67926">
            <w:pPr>
              <w:rPr>
                <w:rFonts w:eastAsia="Times New Roman"/>
                <w:lang w:val="en-US"/>
              </w:rPr>
            </w:pPr>
          </w:p>
        </w:tc>
      </w:tr>
      <w:tr w:rsidR="00D67926" w14:paraId="1296DB9D" w14:textId="77777777">
        <w:trPr>
          <w:divId w:val="1664770817"/>
          <w:tblCellSpacing w:w="15" w:type="dxa"/>
        </w:trPr>
        <w:tc>
          <w:tcPr>
            <w:tcW w:w="0" w:type="auto"/>
            <w:vAlign w:val="center"/>
            <w:hideMark/>
          </w:tcPr>
          <w:p w14:paraId="1DF4D1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210A59" w14:textId="77777777" w:rsidR="00D67926" w:rsidRDefault="008D6FB8">
            <w:pPr>
              <w:rPr>
                <w:rFonts w:eastAsia="Times New Roman"/>
                <w:lang w:val="en-US"/>
              </w:rPr>
            </w:pPr>
            <w:r>
              <w:rPr>
                <w:rFonts w:eastAsia="Times New Roman"/>
                <w:lang w:val="en-US"/>
              </w:rPr>
              <w:t>Unique Id for this particular observation</w:t>
            </w:r>
          </w:p>
        </w:tc>
      </w:tr>
      <w:tr w:rsidR="00D67926" w14:paraId="71253001" w14:textId="77777777">
        <w:trPr>
          <w:divId w:val="1664770817"/>
          <w:tblCellSpacing w:w="15" w:type="dxa"/>
        </w:trPr>
        <w:tc>
          <w:tcPr>
            <w:tcW w:w="0" w:type="auto"/>
            <w:vAlign w:val="center"/>
            <w:hideMark/>
          </w:tcPr>
          <w:p w14:paraId="4073E3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E62BA5" w14:textId="77777777" w:rsidR="00D67926" w:rsidRDefault="008D6FB8">
            <w:pPr>
              <w:rPr>
                <w:rFonts w:eastAsia="Times New Roman"/>
                <w:lang w:val="en-US"/>
              </w:rPr>
            </w:pPr>
            <w:r>
              <w:rPr>
                <w:rFonts w:eastAsia="Times New Roman"/>
                <w:lang w:val="en-US"/>
              </w:rPr>
              <w:t>A unique identifier for the simple observation instance.</w:t>
            </w:r>
          </w:p>
        </w:tc>
      </w:tr>
      <w:tr w:rsidR="00D67926" w14:paraId="5C66C1E0" w14:textId="77777777">
        <w:trPr>
          <w:divId w:val="1664770817"/>
          <w:tblCellSpacing w:w="15" w:type="dxa"/>
        </w:trPr>
        <w:tc>
          <w:tcPr>
            <w:tcW w:w="0" w:type="auto"/>
            <w:vAlign w:val="center"/>
            <w:hideMark/>
          </w:tcPr>
          <w:p w14:paraId="3AAF991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91C606" w14:textId="77777777" w:rsidR="00D67926" w:rsidRDefault="008D6FB8">
            <w:pPr>
              <w:rPr>
                <w:rFonts w:eastAsia="Times New Roman"/>
                <w:lang w:val="en-US"/>
              </w:rPr>
            </w:pPr>
            <w:r>
              <w:rPr>
                <w:rFonts w:eastAsia="Times New Roman"/>
                <w:lang w:val="en-US"/>
              </w:rPr>
              <w:t>Allows observations to be distinguished and referenced.</w:t>
            </w:r>
          </w:p>
        </w:tc>
      </w:tr>
      <w:tr w:rsidR="00D67926" w14:paraId="70408F94" w14:textId="77777777">
        <w:trPr>
          <w:divId w:val="1664770817"/>
          <w:tblCellSpacing w:w="15" w:type="dxa"/>
        </w:trPr>
        <w:tc>
          <w:tcPr>
            <w:tcW w:w="0" w:type="auto"/>
            <w:vAlign w:val="center"/>
            <w:hideMark/>
          </w:tcPr>
          <w:p w14:paraId="6D288537" w14:textId="77777777" w:rsidR="00D67926" w:rsidRDefault="008D6FB8">
            <w:pPr>
              <w:rPr>
                <w:rFonts w:eastAsia="Times New Roman"/>
                <w:lang w:val="en-US"/>
              </w:rPr>
            </w:pPr>
            <w:r>
              <w:rPr>
                <w:rFonts w:eastAsia="Times New Roman"/>
                <w:b/>
                <w:bCs/>
                <w:lang w:val="en-US"/>
              </w:rPr>
              <w:t>Observation.status</w:t>
            </w:r>
          </w:p>
        </w:tc>
        <w:tc>
          <w:tcPr>
            <w:tcW w:w="0" w:type="auto"/>
            <w:vAlign w:val="center"/>
            <w:hideMark/>
          </w:tcPr>
          <w:p w14:paraId="468B7CD3" w14:textId="77777777" w:rsidR="00D67926" w:rsidRDefault="00D67926">
            <w:pPr>
              <w:rPr>
                <w:rFonts w:eastAsia="Times New Roman"/>
                <w:lang w:val="en-US"/>
              </w:rPr>
            </w:pPr>
          </w:p>
        </w:tc>
      </w:tr>
      <w:tr w:rsidR="00D67926" w14:paraId="72F05FE2" w14:textId="77777777">
        <w:trPr>
          <w:divId w:val="1664770817"/>
          <w:tblCellSpacing w:w="15" w:type="dxa"/>
        </w:trPr>
        <w:tc>
          <w:tcPr>
            <w:tcW w:w="0" w:type="auto"/>
            <w:vAlign w:val="center"/>
            <w:hideMark/>
          </w:tcPr>
          <w:p w14:paraId="77D1144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B04D1C6" w14:textId="77777777" w:rsidR="00D67926" w:rsidRDefault="008D6FB8">
            <w:pPr>
              <w:rPr>
                <w:rFonts w:eastAsia="Times New Roman"/>
                <w:lang w:val="en-US"/>
              </w:rPr>
            </w:pPr>
            <w:r>
              <w:rPr>
                <w:rFonts w:eastAsia="Times New Roman"/>
                <w:lang w:val="en-US"/>
              </w:rPr>
              <w:t>The status of the result value.</w:t>
            </w:r>
          </w:p>
        </w:tc>
      </w:tr>
      <w:tr w:rsidR="00D67926" w14:paraId="03CF2E19" w14:textId="77777777">
        <w:trPr>
          <w:divId w:val="1664770817"/>
          <w:tblCellSpacing w:w="15" w:type="dxa"/>
        </w:trPr>
        <w:tc>
          <w:tcPr>
            <w:tcW w:w="0" w:type="auto"/>
            <w:vAlign w:val="center"/>
            <w:hideMark/>
          </w:tcPr>
          <w:p w14:paraId="0A9B61D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604DE42" w14:textId="77777777" w:rsidR="00D67926" w:rsidRDefault="008D6FB8">
            <w:pPr>
              <w:rPr>
                <w:rFonts w:eastAsia="Times New Roman"/>
                <w:lang w:val="en-US"/>
              </w:rPr>
            </w:pPr>
            <w:r>
              <w:rPr>
                <w:rFonts w:eastAsia="Times New Roman"/>
                <w:lang w:val="en-US"/>
              </w:rPr>
              <w:t>Need to track the status of individual results - some results are finalised before the whole report is finalised.</w:t>
            </w:r>
          </w:p>
        </w:tc>
      </w:tr>
      <w:tr w:rsidR="00D67926" w14:paraId="43BBD54C" w14:textId="77777777">
        <w:trPr>
          <w:divId w:val="1664770817"/>
          <w:tblCellSpacing w:w="15" w:type="dxa"/>
        </w:trPr>
        <w:tc>
          <w:tcPr>
            <w:tcW w:w="0" w:type="auto"/>
            <w:vAlign w:val="center"/>
            <w:hideMark/>
          </w:tcPr>
          <w:p w14:paraId="3E28175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313A55E" w14:textId="77777777" w:rsidR="00D67926" w:rsidRDefault="008D6FB8">
            <w:pPr>
              <w:rPr>
                <w:rFonts w:eastAsia="Times New Roman"/>
                <w:lang w:val="en-US"/>
              </w:rPr>
            </w:pPr>
            <w:r>
              <w:rPr>
                <w:rFonts w:eastAsia="Times New Roman"/>
                <w:lang w:val="en-US"/>
              </w:rPr>
              <w:t>Codes providing the status of an observation</w:t>
            </w:r>
          </w:p>
        </w:tc>
      </w:tr>
      <w:tr w:rsidR="00D67926" w14:paraId="3AA468E9" w14:textId="77777777">
        <w:trPr>
          <w:divId w:val="1664770817"/>
          <w:tblCellSpacing w:w="15" w:type="dxa"/>
        </w:trPr>
        <w:tc>
          <w:tcPr>
            <w:tcW w:w="0" w:type="auto"/>
            <w:vAlign w:val="center"/>
            <w:hideMark/>
          </w:tcPr>
          <w:p w14:paraId="17F2AFC2" w14:textId="77777777" w:rsidR="00D67926" w:rsidRDefault="008D6FB8">
            <w:pPr>
              <w:rPr>
                <w:rFonts w:eastAsia="Times New Roman"/>
                <w:lang w:val="en-US"/>
              </w:rPr>
            </w:pPr>
            <w:r>
              <w:rPr>
                <w:rFonts w:eastAsia="Times New Roman"/>
                <w:b/>
                <w:bCs/>
                <w:lang w:val="en-US"/>
              </w:rPr>
              <w:t>Observation.category</w:t>
            </w:r>
          </w:p>
        </w:tc>
        <w:tc>
          <w:tcPr>
            <w:tcW w:w="0" w:type="auto"/>
            <w:vAlign w:val="center"/>
            <w:hideMark/>
          </w:tcPr>
          <w:p w14:paraId="544D7593" w14:textId="77777777" w:rsidR="00D67926" w:rsidRDefault="00D67926">
            <w:pPr>
              <w:rPr>
                <w:rFonts w:eastAsia="Times New Roman"/>
                <w:lang w:val="en-US"/>
              </w:rPr>
            </w:pPr>
          </w:p>
        </w:tc>
      </w:tr>
      <w:tr w:rsidR="00D67926" w14:paraId="6EC578DB" w14:textId="77777777">
        <w:trPr>
          <w:divId w:val="1664770817"/>
          <w:tblCellSpacing w:w="15" w:type="dxa"/>
        </w:trPr>
        <w:tc>
          <w:tcPr>
            <w:tcW w:w="0" w:type="auto"/>
            <w:vAlign w:val="center"/>
            <w:hideMark/>
          </w:tcPr>
          <w:p w14:paraId="50598A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2A45D3" w14:textId="77777777" w:rsidR="00D67926" w:rsidRDefault="008D6FB8">
            <w:pPr>
              <w:rPr>
                <w:rFonts w:eastAsia="Times New Roman"/>
                <w:lang w:val="en-US"/>
              </w:rPr>
            </w:pPr>
            <w:r>
              <w:rPr>
                <w:rFonts w:eastAsia="Times New Roman"/>
                <w:lang w:val="en-US"/>
              </w:rPr>
              <w:t>Classification of type of observation</w:t>
            </w:r>
          </w:p>
        </w:tc>
      </w:tr>
      <w:tr w:rsidR="00D67926" w14:paraId="321FCE0C" w14:textId="77777777">
        <w:trPr>
          <w:divId w:val="1664770817"/>
          <w:tblCellSpacing w:w="15" w:type="dxa"/>
        </w:trPr>
        <w:tc>
          <w:tcPr>
            <w:tcW w:w="0" w:type="auto"/>
            <w:vAlign w:val="center"/>
            <w:hideMark/>
          </w:tcPr>
          <w:p w14:paraId="28BA552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61B314" w14:textId="77777777" w:rsidR="00D67926" w:rsidRDefault="008D6FB8">
            <w:pPr>
              <w:rPr>
                <w:rFonts w:eastAsia="Times New Roman"/>
                <w:lang w:val="en-US"/>
              </w:rPr>
            </w:pPr>
            <w:r>
              <w:rPr>
                <w:rFonts w:eastAsia="Times New Roman"/>
                <w:lang w:val="en-US"/>
              </w:rPr>
              <w:t>A code that classifies the the general type of observation being made. This is used for searching, sorting and display purposes.</w:t>
            </w:r>
          </w:p>
        </w:tc>
      </w:tr>
      <w:tr w:rsidR="00D67926" w14:paraId="174B3343" w14:textId="77777777">
        <w:trPr>
          <w:divId w:val="1664770817"/>
          <w:tblCellSpacing w:w="15" w:type="dxa"/>
        </w:trPr>
        <w:tc>
          <w:tcPr>
            <w:tcW w:w="0" w:type="auto"/>
            <w:vAlign w:val="center"/>
            <w:hideMark/>
          </w:tcPr>
          <w:p w14:paraId="09307CA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2AC16D" w14:textId="77777777"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Observation.code. </w:t>
            </w:r>
          </w:p>
        </w:tc>
      </w:tr>
      <w:tr w:rsidR="00D67926" w14:paraId="0A83F5A9" w14:textId="77777777">
        <w:trPr>
          <w:divId w:val="1664770817"/>
          <w:tblCellSpacing w:w="15" w:type="dxa"/>
        </w:trPr>
        <w:tc>
          <w:tcPr>
            <w:tcW w:w="0" w:type="auto"/>
            <w:vAlign w:val="center"/>
            <w:hideMark/>
          </w:tcPr>
          <w:p w14:paraId="3AFA61D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87458D" w14:textId="77777777" w:rsidR="00D67926" w:rsidRDefault="008D6FB8">
            <w:pPr>
              <w:rPr>
                <w:rFonts w:eastAsia="Times New Roman"/>
                <w:lang w:val="en-US"/>
              </w:rPr>
            </w:pPr>
            <w:r>
              <w:rPr>
                <w:rFonts w:eastAsia="Times New Roman"/>
                <w:lang w:val="en-US"/>
              </w:rPr>
              <w:t>Codes for high level observation categories</w:t>
            </w:r>
          </w:p>
        </w:tc>
      </w:tr>
      <w:tr w:rsidR="00D67926" w14:paraId="0B3C4B4A" w14:textId="77777777">
        <w:trPr>
          <w:divId w:val="1664770817"/>
          <w:tblCellSpacing w:w="15" w:type="dxa"/>
        </w:trPr>
        <w:tc>
          <w:tcPr>
            <w:tcW w:w="0" w:type="auto"/>
            <w:vAlign w:val="center"/>
            <w:hideMark/>
          </w:tcPr>
          <w:p w14:paraId="03741A28" w14:textId="77777777" w:rsidR="00D67926" w:rsidRDefault="008D6FB8">
            <w:pPr>
              <w:rPr>
                <w:rFonts w:eastAsia="Times New Roman"/>
                <w:lang w:val="en-US"/>
              </w:rPr>
            </w:pPr>
            <w:r>
              <w:rPr>
                <w:rFonts w:eastAsia="Times New Roman"/>
                <w:b/>
                <w:bCs/>
                <w:lang w:val="en-US"/>
              </w:rPr>
              <w:t>Observation.code</w:t>
            </w:r>
          </w:p>
        </w:tc>
        <w:tc>
          <w:tcPr>
            <w:tcW w:w="0" w:type="auto"/>
            <w:vAlign w:val="center"/>
            <w:hideMark/>
          </w:tcPr>
          <w:p w14:paraId="181C2821" w14:textId="77777777" w:rsidR="00D67926" w:rsidRDefault="00D67926">
            <w:pPr>
              <w:rPr>
                <w:rFonts w:eastAsia="Times New Roman"/>
                <w:lang w:val="en-US"/>
              </w:rPr>
            </w:pPr>
          </w:p>
        </w:tc>
      </w:tr>
      <w:tr w:rsidR="00D67926" w14:paraId="3F98C7A0" w14:textId="77777777">
        <w:trPr>
          <w:divId w:val="1664770817"/>
          <w:tblCellSpacing w:w="15" w:type="dxa"/>
        </w:trPr>
        <w:tc>
          <w:tcPr>
            <w:tcW w:w="0" w:type="auto"/>
            <w:vAlign w:val="center"/>
            <w:hideMark/>
          </w:tcPr>
          <w:p w14:paraId="23210C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E6BACB" w14:textId="77777777" w:rsidR="00D67926" w:rsidRDefault="008D6FB8">
            <w:pPr>
              <w:rPr>
                <w:rFonts w:eastAsia="Times New Roman"/>
                <w:lang w:val="en-US"/>
              </w:rPr>
            </w:pPr>
            <w:r>
              <w:rPr>
                <w:rFonts w:eastAsia="Times New Roman"/>
                <w:lang w:val="en-US"/>
              </w:rPr>
              <w:t>Type of observation (code / type)</w:t>
            </w:r>
          </w:p>
        </w:tc>
      </w:tr>
      <w:tr w:rsidR="00D67926" w14:paraId="76B9E656" w14:textId="77777777">
        <w:trPr>
          <w:divId w:val="1664770817"/>
          <w:tblCellSpacing w:w="15" w:type="dxa"/>
        </w:trPr>
        <w:tc>
          <w:tcPr>
            <w:tcW w:w="0" w:type="auto"/>
            <w:vAlign w:val="center"/>
            <w:hideMark/>
          </w:tcPr>
          <w:p w14:paraId="632F22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5374F0" w14:textId="77777777" w:rsidR="00D67926" w:rsidRDefault="008D6FB8">
            <w:pPr>
              <w:rPr>
                <w:rFonts w:eastAsia="Times New Roman"/>
                <w:lang w:val="en-US"/>
              </w:rPr>
            </w:pPr>
            <w:r>
              <w:rPr>
                <w:rFonts w:eastAsia="Times New Roman"/>
                <w:lang w:val="en-US"/>
              </w:rPr>
              <w:t>Describes what was observed. Sometimes this is called the observation "name".</w:t>
            </w:r>
          </w:p>
        </w:tc>
      </w:tr>
      <w:tr w:rsidR="00D67926" w14:paraId="3199D4BD" w14:textId="77777777">
        <w:trPr>
          <w:divId w:val="1664770817"/>
          <w:tblCellSpacing w:w="15" w:type="dxa"/>
        </w:trPr>
        <w:tc>
          <w:tcPr>
            <w:tcW w:w="0" w:type="auto"/>
            <w:vAlign w:val="center"/>
            <w:hideMark/>
          </w:tcPr>
          <w:p w14:paraId="54C6789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D0C07F3" w14:textId="77777777"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14:paraId="0D133666" w14:textId="77777777">
        <w:trPr>
          <w:divId w:val="1664770817"/>
          <w:tblCellSpacing w:w="15" w:type="dxa"/>
        </w:trPr>
        <w:tc>
          <w:tcPr>
            <w:tcW w:w="0" w:type="auto"/>
            <w:vAlign w:val="center"/>
            <w:hideMark/>
          </w:tcPr>
          <w:p w14:paraId="758319D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184573A" w14:textId="77777777" w:rsidR="00D67926" w:rsidRDefault="008D6FB8">
            <w:pPr>
              <w:rPr>
                <w:rFonts w:eastAsia="Times New Roman"/>
                <w:lang w:val="en-US"/>
              </w:rPr>
            </w:pPr>
            <w:r>
              <w:rPr>
                <w:rFonts w:eastAsia="Times New Roman"/>
                <w:lang w:val="en-US"/>
              </w:rPr>
              <w:t>Codes identifying names of simple observations</w:t>
            </w:r>
          </w:p>
        </w:tc>
      </w:tr>
      <w:tr w:rsidR="00D67926" w14:paraId="0DCAEDC3" w14:textId="77777777">
        <w:trPr>
          <w:divId w:val="1664770817"/>
          <w:tblCellSpacing w:w="15" w:type="dxa"/>
        </w:trPr>
        <w:tc>
          <w:tcPr>
            <w:tcW w:w="0" w:type="auto"/>
            <w:vAlign w:val="center"/>
            <w:hideMark/>
          </w:tcPr>
          <w:p w14:paraId="351A90DE" w14:textId="77777777" w:rsidR="00D67926" w:rsidRDefault="008D6FB8">
            <w:pPr>
              <w:rPr>
                <w:rFonts w:eastAsia="Times New Roman"/>
                <w:lang w:val="en-US"/>
              </w:rPr>
            </w:pPr>
            <w:r>
              <w:rPr>
                <w:rFonts w:eastAsia="Times New Roman"/>
                <w:b/>
                <w:bCs/>
                <w:lang w:val="en-US"/>
              </w:rPr>
              <w:t>Observation.subject</w:t>
            </w:r>
          </w:p>
        </w:tc>
        <w:tc>
          <w:tcPr>
            <w:tcW w:w="0" w:type="auto"/>
            <w:vAlign w:val="center"/>
            <w:hideMark/>
          </w:tcPr>
          <w:p w14:paraId="573455C3" w14:textId="77777777" w:rsidR="00D67926" w:rsidRDefault="00D67926">
            <w:pPr>
              <w:rPr>
                <w:rFonts w:eastAsia="Times New Roman"/>
                <w:lang w:val="en-US"/>
              </w:rPr>
            </w:pPr>
          </w:p>
        </w:tc>
      </w:tr>
      <w:tr w:rsidR="00D67926" w14:paraId="25612DFB" w14:textId="77777777">
        <w:trPr>
          <w:divId w:val="1664770817"/>
          <w:tblCellSpacing w:w="15" w:type="dxa"/>
        </w:trPr>
        <w:tc>
          <w:tcPr>
            <w:tcW w:w="0" w:type="auto"/>
            <w:vAlign w:val="center"/>
            <w:hideMark/>
          </w:tcPr>
          <w:p w14:paraId="3D1016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2CA921" w14:textId="77777777" w:rsidR="00D67926" w:rsidRDefault="008D6FB8">
            <w:pPr>
              <w:rPr>
                <w:rFonts w:eastAsia="Times New Roman"/>
                <w:lang w:val="en-US"/>
              </w:rPr>
            </w:pPr>
            <w:r>
              <w:rPr>
                <w:rFonts w:eastAsia="Times New Roman"/>
                <w:lang w:val="en-US"/>
              </w:rPr>
              <w:t>Who and/or what this is about</w:t>
            </w:r>
          </w:p>
        </w:tc>
      </w:tr>
      <w:tr w:rsidR="00D67926" w14:paraId="30A0E809" w14:textId="77777777">
        <w:trPr>
          <w:divId w:val="1664770817"/>
          <w:tblCellSpacing w:w="15" w:type="dxa"/>
        </w:trPr>
        <w:tc>
          <w:tcPr>
            <w:tcW w:w="0" w:type="auto"/>
            <w:vAlign w:val="center"/>
            <w:hideMark/>
          </w:tcPr>
          <w:p w14:paraId="1C2DCB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E8AF7C" w14:textId="77777777" w:rsidR="00D67926" w:rsidRDefault="008D6FB8">
            <w:pPr>
              <w:rPr>
                <w:rFonts w:eastAsia="Times New Roman"/>
                <w:lang w:val="en-US"/>
              </w:rPr>
            </w:pPr>
            <w:r>
              <w:rPr>
                <w:rFonts w:eastAsia="Times New Roman"/>
                <w:lang w:val="en-US"/>
              </w:rPr>
              <w:t xml:space="preserve">The patient, or group of patients, location, or device whose characteristics (direct or indirect) are described by the observation and into whose record the observation is placed. Comments: Indirect characteristics may be those of a specimen, fetus, donor, other observer (for example a relative or EMT), or any observation made about the subject. </w:t>
            </w:r>
          </w:p>
        </w:tc>
      </w:tr>
      <w:tr w:rsidR="00D67926" w14:paraId="530C8714" w14:textId="77777777">
        <w:trPr>
          <w:divId w:val="1664770817"/>
          <w:tblCellSpacing w:w="15" w:type="dxa"/>
        </w:trPr>
        <w:tc>
          <w:tcPr>
            <w:tcW w:w="0" w:type="auto"/>
            <w:vAlign w:val="center"/>
            <w:hideMark/>
          </w:tcPr>
          <w:p w14:paraId="27F27FC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1BEAD4" w14:textId="77777777" w:rsidR="00D67926" w:rsidRDefault="008D6FB8">
            <w:pPr>
              <w:rPr>
                <w:rFonts w:eastAsia="Times New Roman"/>
                <w:lang w:val="en-US"/>
              </w:rPr>
            </w:pPr>
            <w:r>
              <w:rPr>
                <w:rFonts w:eastAsia="Times New Roman"/>
                <w:lang w:val="en-US"/>
              </w:rPr>
              <w:t xml:space="preserve">One would expect this element to be a cardinality of </w:t>
            </w:r>
            <w:proofErr w:type="gramStart"/>
            <w:r>
              <w:rPr>
                <w:rFonts w:eastAsia="Times New Roman"/>
                <w:lang w:val="en-US"/>
              </w:rPr>
              <w:t>1..</w:t>
            </w:r>
            <w:proofErr w:type="gramEnd"/>
            <w:r>
              <w:rPr>
                <w:rFonts w:eastAsia="Times New Roman"/>
                <w:lang w:val="en-US"/>
              </w:rPr>
              <w:t>1. The only circumstance in which the subject can be missing is when the observation is made by a device that does not know the patient. In this case, the observation SHALL be matched to a patient through some context/channel matching technique, and at this point, the observation should be updated. If the target of the observation is different than the subject, the general extension [observation-focal-</w:t>
            </w:r>
            <w:proofErr w:type="gramStart"/>
            <w:r>
              <w:rPr>
                <w:rFonts w:eastAsia="Times New Roman"/>
                <w:lang w:val="en-US"/>
              </w:rPr>
              <w:lastRenderedPageBreak/>
              <w:t>subject](</w:t>
            </w:r>
            <w:proofErr w:type="gramEnd"/>
            <w:r>
              <w:rPr>
                <w:rFonts w:eastAsia="Times New Roman"/>
                <w:lang w:val="en-US"/>
              </w:rPr>
              <w:t xml:space="preserve">extension-observation-focal-subject.html). may be used. However, the distinction between the patient's own value for an observation versus that of the fetus, or the donor or blood product unit, etc., are often specified in the observation code. </w:t>
            </w:r>
          </w:p>
        </w:tc>
      </w:tr>
      <w:tr w:rsidR="00D67926" w14:paraId="3D0CB220" w14:textId="77777777">
        <w:trPr>
          <w:divId w:val="1664770817"/>
          <w:tblCellSpacing w:w="15" w:type="dxa"/>
        </w:trPr>
        <w:tc>
          <w:tcPr>
            <w:tcW w:w="0" w:type="auto"/>
            <w:vAlign w:val="center"/>
            <w:hideMark/>
          </w:tcPr>
          <w:p w14:paraId="22A6EFB8"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79473D6F" w14:textId="77777777" w:rsidR="00D67926" w:rsidRDefault="008D6FB8">
            <w:pPr>
              <w:rPr>
                <w:rFonts w:eastAsia="Times New Roman"/>
                <w:lang w:val="en-US"/>
              </w:rPr>
            </w:pPr>
            <w:r>
              <w:rPr>
                <w:rFonts w:eastAsia="Times New Roman"/>
                <w:lang w:val="en-US"/>
              </w:rPr>
              <w:t>Observations have no value if you don't know who or what they're about.</w:t>
            </w:r>
          </w:p>
        </w:tc>
      </w:tr>
      <w:tr w:rsidR="00D67926" w14:paraId="3CA57880" w14:textId="77777777">
        <w:trPr>
          <w:divId w:val="1664770817"/>
          <w:tblCellSpacing w:w="15" w:type="dxa"/>
        </w:trPr>
        <w:tc>
          <w:tcPr>
            <w:tcW w:w="0" w:type="auto"/>
            <w:vAlign w:val="center"/>
            <w:hideMark/>
          </w:tcPr>
          <w:p w14:paraId="2B1A578F" w14:textId="77777777" w:rsidR="00D67926" w:rsidRDefault="008D6FB8">
            <w:pPr>
              <w:rPr>
                <w:rFonts w:eastAsia="Times New Roman"/>
                <w:lang w:val="en-US"/>
              </w:rPr>
            </w:pPr>
            <w:r>
              <w:rPr>
                <w:rFonts w:eastAsia="Times New Roman"/>
                <w:b/>
                <w:bCs/>
                <w:lang w:val="en-US"/>
              </w:rPr>
              <w:t>Observation.encounter</w:t>
            </w:r>
          </w:p>
        </w:tc>
        <w:tc>
          <w:tcPr>
            <w:tcW w:w="0" w:type="auto"/>
            <w:vAlign w:val="center"/>
            <w:hideMark/>
          </w:tcPr>
          <w:p w14:paraId="2C9DCBF0" w14:textId="77777777" w:rsidR="00D67926" w:rsidRDefault="00D67926">
            <w:pPr>
              <w:rPr>
                <w:rFonts w:eastAsia="Times New Roman"/>
                <w:lang w:val="en-US"/>
              </w:rPr>
            </w:pPr>
          </w:p>
        </w:tc>
      </w:tr>
      <w:tr w:rsidR="00D67926" w14:paraId="5C192411" w14:textId="77777777">
        <w:trPr>
          <w:divId w:val="1664770817"/>
          <w:tblCellSpacing w:w="15" w:type="dxa"/>
        </w:trPr>
        <w:tc>
          <w:tcPr>
            <w:tcW w:w="0" w:type="auto"/>
            <w:vAlign w:val="center"/>
            <w:hideMark/>
          </w:tcPr>
          <w:p w14:paraId="330C96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02EBB5" w14:textId="77777777" w:rsidR="00D67926" w:rsidRDefault="008D6FB8">
            <w:pPr>
              <w:rPr>
                <w:rFonts w:eastAsia="Times New Roman"/>
                <w:lang w:val="en-US"/>
              </w:rPr>
            </w:pPr>
            <w:r>
              <w:rPr>
                <w:rFonts w:eastAsia="Times New Roman"/>
                <w:lang w:val="en-US"/>
              </w:rPr>
              <w:t>Healthcare event during which this observation is made</w:t>
            </w:r>
          </w:p>
        </w:tc>
      </w:tr>
      <w:tr w:rsidR="00D67926" w14:paraId="0D33186F" w14:textId="77777777">
        <w:trPr>
          <w:divId w:val="1664770817"/>
          <w:tblCellSpacing w:w="15" w:type="dxa"/>
        </w:trPr>
        <w:tc>
          <w:tcPr>
            <w:tcW w:w="0" w:type="auto"/>
            <w:vAlign w:val="center"/>
            <w:hideMark/>
          </w:tcPr>
          <w:p w14:paraId="4B898B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BB5EDC" w14:textId="77777777" w:rsidR="00D67926" w:rsidRDefault="008D6FB8">
            <w:pPr>
              <w:rPr>
                <w:rFonts w:eastAsia="Times New Roman"/>
                <w:lang w:val="en-US"/>
              </w:rPr>
            </w:pPr>
            <w:r>
              <w:rPr>
                <w:rFonts w:eastAsia="Times New Roman"/>
                <w:lang w:val="en-US"/>
              </w:rPr>
              <w:t>The healthcare event ( e.g. a patient and healthcare provider interaction ) during which this observation is made.</w:t>
            </w:r>
          </w:p>
        </w:tc>
      </w:tr>
      <w:tr w:rsidR="00D67926" w14:paraId="4FB46CDB" w14:textId="77777777">
        <w:trPr>
          <w:divId w:val="1664770817"/>
          <w:tblCellSpacing w:w="15" w:type="dxa"/>
        </w:trPr>
        <w:tc>
          <w:tcPr>
            <w:tcW w:w="0" w:type="auto"/>
            <w:vAlign w:val="center"/>
            <w:hideMark/>
          </w:tcPr>
          <w:p w14:paraId="7C3D0D3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D30442E" w14:textId="77777777" w:rsidR="00D67926" w:rsidRDefault="008D6FB8">
            <w:pPr>
              <w:rPr>
                <w:rFonts w:eastAsia="Times New Roman"/>
                <w:lang w:val="en-US"/>
              </w:rPr>
            </w:pPr>
            <w:r>
              <w:rPr>
                <w:rFonts w:eastAsia="Times New Roman"/>
                <w:lang w:val="en-US"/>
              </w:rPr>
              <w:t>For some observations it may be important to know the link between an observation and a particular encounter.</w:t>
            </w:r>
          </w:p>
        </w:tc>
      </w:tr>
      <w:tr w:rsidR="00D67926" w14:paraId="69C0D0F1" w14:textId="77777777">
        <w:trPr>
          <w:divId w:val="1664770817"/>
          <w:tblCellSpacing w:w="15" w:type="dxa"/>
        </w:trPr>
        <w:tc>
          <w:tcPr>
            <w:tcW w:w="0" w:type="auto"/>
            <w:vAlign w:val="center"/>
            <w:hideMark/>
          </w:tcPr>
          <w:p w14:paraId="57C0E6B9" w14:textId="77777777" w:rsidR="00D67926" w:rsidRDefault="008D6FB8">
            <w:pPr>
              <w:rPr>
                <w:rFonts w:eastAsia="Times New Roman"/>
                <w:lang w:val="en-US"/>
              </w:rPr>
            </w:pPr>
            <w:r>
              <w:rPr>
                <w:rFonts w:eastAsia="Times New Roman"/>
                <w:b/>
                <w:bCs/>
                <w:lang w:val="en-US"/>
              </w:rPr>
              <w:t>Observation.effective[x]</w:t>
            </w:r>
          </w:p>
        </w:tc>
        <w:tc>
          <w:tcPr>
            <w:tcW w:w="0" w:type="auto"/>
            <w:vAlign w:val="center"/>
            <w:hideMark/>
          </w:tcPr>
          <w:p w14:paraId="1E6026E5" w14:textId="77777777" w:rsidR="00D67926" w:rsidRDefault="00D67926">
            <w:pPr>
              <w:rPr>
                <w:rFonts w:eastAsia="Times New Roman"/>
                <w:lang w:val="en-US"/>
              </w:rPr>
            </w:pPr>
          </w:p>
        </w:tc>
      </w:tr>
      <w:tr w:rsidR="00D67926" w14:paraId="669CBC46" w14:textId="77777777">
        <w:trPr>
          <w:divId w:val="1664770817"/>
          <w:tblCellSpacing w:w="15" w:type="dxa"/>
        </w:trPr>
        <w:tc>
          <w:tcPr>
            <w:tcW w:w="0" w:type="auto"/>
            <w:vAlign w:val="center"/>
            <w:hideMark/>
          </w:tcPr>
          <w:p w14:paraId="251C9E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03B0A6" w14:textId="77777777" w:rsidR="00D67926" w:rsidRDefault="008D6FB8">
            <w:pPr>
              <w:rPr>
                <w:rFonts w:eastAsia="Times New Roman"/>
                <w:lang w:val="en-US"/>
              </w:rPr>
            </w:pPr>
            <w:r>
              <w:rPr>
                <w:rFonts w:eastAsia="Times New Roman"/>
                <w:lang w:val="en-US"/>
              </w:rPr>
              <w:t>Clinically Relevant time/time-period for observation</w:t>
            </w:r>
          </w:p>
        </w:tc>
      </w:tr>
      <w:tr w:rsidR="00D67926" w14:paraId="52CC4764" w14:textId="77777777">
        <w:trPr>
          <w:divId w:val="1664770817"/>
          <w:tblCellSpacing w:w="15" w:type="dxa"/>
        </w:trPr>
        <w:tc>
          <w:tcPr>
            <w:tcW w:w="0" w:type="auto"/>
            <w:vAlign w:val="center"/>
            <w:hideMark/>
          </w:tcPr>
          <w:p w14:paraId="25EFBF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9E8E76" w14:textId="77777777" w:rsidR="00D67926" w:rsidRDefault="008D6FB8">
            <w:pPr>
              <w:rPr>
                <w:rFonts w:eastAsia="Times New Roman"/>
                <w:lang w:val="en-US"/>
              </w:rPr>
            </w:pPr>
            <w:r>
              <w:rPr>
                <w:rFonts w:eastAsia="Times New Roman"/>
                <w:lang w:val="en-US"/>
              </w:rPr>
              <w:t xml:space="preserve">The time or time-period the observed value is asserted as being true. For biological subjects - e.g. human patients - this is usually called the "physiologically relevant time". This is usually either the time of the procedure or of specimen collection, but very often the source of the date/time is not known, only the date/time itself. </w:t>
            </w:r>
          </w:p>
        </w:tc>
      </w:tr>
      <w:tr w:rsidR="00D67926" w14:paraId="12C12F06" w14:textId="77777777">
        <w:trPr>
          <w:divId w:val="1664770817"/>
          <w:tblCellSpacing w:w="15" w:type="dxa"/>
        </w:trPr>
        <w:tc>
          <w:tcPr>
            <w:tcW w:w="0" w:type="auto"/>
            <w:vAlign w:val="center"/>
            <w:hideMark/>
          </w:tcPr>
          <w:p w14:paraId="01DBB15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42FA45B" w14:textId="77777777" w:rsidR="00D67926" w:rsidRDefault="008D6FB8">
            <w:pPr>
              <w:rPr>
                <w:rFonts w:eastAsia="Times New Roman"/>
                <w:lang w:val="en-US"/>
              </w:rPr>
            </w:pPr>
            <w:r>
              <w:rPr>
                <w:rFonts w:eastAsia="Times New Roman"/>
                <w:lang w:val="en-US"/>
              </w:rPr>
              <w:t>At least a date should be present unless this observation is a historical report.</w:t>
            </w:r>
          </w:p>
        </w:tc>
      </w:tr>
      <w:tr w:rsidR="00D67926" w14:paraId="2AFF2E0A" w14:textId="77777777">
        <w:trPr>
          <w:divId w:val="1664770817"/>
          <w:tblCellSpacing w:w="15" w:type="dxa"/>
        </w:trPr>
        <w:tc>
          <w:tcPr>
            <w:tcW w:w="0" w:type="auto"/>
            <w:vAlign w:val="center"/>
            <w:hideMark/>
          </w:tcPr>
          <w:p w14:paraId="1835BC3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835FCD" w14:textId="77777777" w:rsidR="00D67926" w:rsidRDefault="008D6FB8">
            <w:pPr>
              <w:rPr>
                <w:rFonts w:eastAsia="Times New Roman"/>
                <w:lang w:val="en-US"/>
              </w:rPr>
            </w:pPr>
            <w:r>
              <w:rPr>
                <w:rFonts w:eastAsia="Times New Roman"/>
                <w:lang w:val="en-US"/>
              </w:rPr>
              <w:t>Knowing when an observation was deemed true is important to its relevance as well as determining trends.</w:t>
            </w:r>
          </w:p>
        </w:tc>
      </w:tr>
      <w:tr w:rsidR="00D67926" w14:paraId="071E8914" w14:textId="77777777">
        <w:trPr>
          <w:divId w:val="1664770817"/>
          <w:tblCellSpacing w:w="15" w:type="dxa"/>
        </w:trPr>
        <w:tc>
          <w:tcPr>
            <w:tcW w:w="0" w:type="auto"/>
            <w:vAlign w:val="center"/>
            <w:hideMark/>
          </w:tcPr>
          <w:p w14:paraId="1A96050F" w14:textId="77777777" w:rsidR="00D67926" w:rsidRDefault="008D6FB8">
            <w:pPr>
              <w:rPr>
                <w:rFonts w:eastAsia="Times New Roman"/>
                <w:lang w:val="en-US"/>
              </w:rPr>
            </w:pPr>
            <w:r>
              <w:rPr>
                <w:rFonts w:eastAsia="Times New Roman"/>
                <w:b/>
                <w:bCs/>
                <w:lang w:val="en-US"/>
              </w:rPr>
              <w:t>Observation.issued</w:t>
            </w:r>
          </w:p>
        </w:tc>
        <w:tc>
          <w:tcPr>
            <w:tcW w:w="0" w:type="auto"/>
            <w:vAlign w:val="center"/>
            <w:hideMark/>
          </w:tcPr>
          <w:p w14:paraId="084CD89C" w14:textId="77777777" w:rsidR="00D67926" w:rsidRDefault="00D67926">
            <w:pPr>
              <w:rPr>
                <w:rFonts w:eastAsia="Times New Roman"/>
                <w:lang w:val="en-US"/>
              </w:rPr>
            </w:pPr>
          </w:p>
        </w:tc>
      </w:tr>
      <w:tr w:rsidR="00D67926" w14:paraId="1B5CD008" w14:textId="77777777">
        <w:trPr>
          <w:divId w:val="1664770817"/>
          <w:tblCellSpacing w:w="15" w:type="dxa"/>
        </w:trPr>
        <w:tc>
          <w:tcPr>
            <w:tcW w:w="0" w:type="auto"/>
            <w:vAlign w:val="center"/>
            <w:hideMark/>
          </w:tcPr>
          <w:p w14:paraId="397D84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5BAF32" w14:textId="77777777" w:rsidR="00D67926" w:rsidRDefault="008D6FB8">
            <w:pPr>
              <w:rPr>
                <w:rFonts w:eastAsia="Times New Roman"/>
                <w:lang w:val="en-US"/>
              </w:rPr>
            </w:pPr>
            <w:r>
              <w:rPr>
                <w:rFonts w:eastAsia="Times New Roman"/>
                <w:lang w:val="en-US"/>
              </w:rPr>
              <w:t>Date/Time this was made available</w:t>
            </w:r>
          </w:p>
        </w:tc>
      </w:tr>
      <w:tr w:rsidR="00D67926" w14:paraId="1118D1A0" w14:textId="77777777">
        <w:trPr>
          <w:divId w:val="1664770817"/>
          <w:tblCellSpacing w:w="15" w:type="dxa"/>
        </w:trPr>
        <w:tc>
          <w:tcPr>
            <w:tcW w:w="0" w:type="auto"/>
            <w:vAlign w:val="center"/>
            <w:hideMark/>
          </w:tcPr>
          <w:p w14:paraId="52A585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02E505" w14:textId="77777777" w:rsidR="00D67926" w:rsidRDefault="008D6FB8">
            <w:pPr>
              <w:rPr>
                <w:rFonts w:eastAsia="Times New Roman"/>
                <w:lang w:val="en-US"/>
              </w:rPr>
            </w:pPr>
            <w:r>
              <w:rPr>
                <w:rFonts w:eastAsia="Times New Roman"/>
                <w:lang w:val="en-US"/>
              </w:rPr>
              <w:t>The date and time this observation was made available to providers, typically after the results have been reviewed and verified.</w:t>
            </w:r>
          </w:p>
        </w:tc>
      </w:tr>
      <w:tr w:rsidR="00D67926" w14:paraId="252D93BE" w14:textId="77777777">
        <w:trPr>
          <w:divId w:val="1664770817"/>
          <w:tblCellSpacing w:w="15" w:type="dxa"/>
        </w:trPr>
        <w:tc>
          <w:tcPr>
            <w:tcW w:w="0" w:type="auto"/>
            <w:vAlign w:val="center"/>
            <w:hideMark/>
          </w:tcPr>
          <w:p w14:paraId="002EB4A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AD62A9D" w14:textId="77777777" w:rsidR="00D67926" w:rsidRDefault="008D6FB8">
            <w:pPr>
              <w:rPr>
                <w:rFonts w:eastAsia="Times New Roman"/>
                <w:lang w:val="en-US"/>
              </w:rPr>
            </w:pPr>
            <w:r>
              <w:rPr>
                <w:rFonts w:eastAsia="Times New Roman"/>
                <w:lang w:val="en-US"/>
              </w:rPr>
              <w:t>Updated when the result is updated.</w:t>
            </w:r>
          </w:p>
        </w:tc>
      </w:tr>
      <w:tr w:rsidR="00D67926" w14:paraId="10888C07" w14:textId="77777777">
        <w:trPr>
          <w:divId w:val="1664770817"/>
          <w:tblCellSpacing w:w="15" w:type="dxa"/>
        </w:trPr>
        <w:tc>
          <w:tcPr>
            <w:tcW w:w="0" w:type="auto"/>
            <w:vAlign w:val="center"/>
            <w:hideMark/>
          </w:tcPr>
          <w:p w14:paraId="6089A58E" w14:textId="77777777" w:rsidR="00D67926" w:rsidRDefault="008D6FB8">
            <w:pPr>
              <w:rPr>
                <w:rFonts w:eastAsia="Times New Roman"/>
                <w:lang w:val="en-US"/>
              </w:rPr>
            </w:pPr>
            <w:r>
              <w:rPr>
                <w:rFonts w:eastAsia="Times New Roman"/>
                <w:b/>
                <w:bCs/>
                <w:lang w:val="en-US"/>
              </w:rPr>
              <w:t>Observation.performer</w:t>
            </w:r>
          </w:p>
        </w:tc>
        <w:tc>
          <w:tcPr>
            <w:tcW w:w="0" w:type="auto"/>
            <w:vAlign w:val="center"/>
            <w:hideMark/>
          </w:tcPr>
          <w:p w14:paraId="1BA12802" w14:textId="77777777" w:rsidR="00D67926" w:rsidRDefault="00D67926">
            <w:pPr>
              <w:rPr>
                <w:rFonts w:eastAsia="Times New Roman"/>
                <w:lang w:val="en-US"/>
              </w:rPr>
            </w:pPr>
          </w:p>
        </w:tc>
      </w:tr>
      <w:tr w:rsidR="00D67926" w14:paraId="2E507EF5" w14:textId="77777777">
        <w:trPr>
          <w:divId w:val="1664770817"/>
          <w:tblCellSpacing w:w="15" w:type="dxa"/>
        </w:trPr>
        <w:tc>
          <w:tcPr>
            <w:tcW w:w="0" w:type="auto"/>
            <w:vAlign w:val="center"/>
            <w:hideMark/>
          </w:tcPr>
          <w:p w14:paraId="61709D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68FA20" w14:textId="77777777" w:rsidR="00D67926" w:rsidRDefault="008D6FB8">
            <w:pPr>
              <w:rPr>
                <w:rFonts w:eastAsia="Times New Roman"/>
                <w:lang w:val="en-US"/>
              </w:rPr>
            </w:pPr>
            <w:r>
              <w:rPr>
                <w:rFonts w:eastAsia="Times New Roman"/>
                <w:lang w:val="en-US"/>
              </w:rPr>
              <w:t>Who is responsible for the observation</w:t>
            </w:r>
          </w:p>
        </w:tc>
      </w:tr>
      <w:tr w:rsidR="00D67926" w14:paraId="6FF8DD33" w14:textId="77777777">
        <w:trPr>
          <w:divId w:val="1664770817"/>
          <w:tblCellSpacing w:w="15" w:type="dxa"/>
        </w:trPr>
        <w:tc>
          <w:tcPr>
            <w:tcW w:w="0" w:type="auto"/>
            <w:vAlign w:val="center"/>
            <w:hideMark/>
          </w:tcPr>
          <w:p w14:paraId="612354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7F9160" w14:textId="77777777" w:rsidR="00D67926" w:rsidRDefault="008D6FB8">
            <w:pPr>
              <w:rPr>
                <w:rFonts w:eastAsia="Times New Roman"/>
                <w:lang w:val="en-US"/>
              </w:rPr>
            </w:pPr>
            <w:r>
              <w:rPr>
                <w:rFonts w:eastAsia="Times New Roman"/>
                <w:lang w:val="en-US"/>
              </w:rPr>
              <w:t>Who was responsible for asserting the observed value as "true".</w:t>
            </w:r>
          </w:p>
        </w:tc>
      </w:tr>
      <w:tr w:rsidR="00D67926" w14:paraId="0BB05230" w14:textId="77777777">
        <w:trPr>
          <w:divId w:val="1664770817"/>
          <w:tblCellSpacing w:w="15" w:type="dxa"/>
        </w:trPr>
        <w:tc>
          <w:tcPr>
            <w:tcW w:w="0" w:type="auto"/>
            <w:vAlign w:val="center"/>
            <w:hideMark/>
          </w:tcPr>
          <w:p w14:paraId="394AD8C0"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076A14E5" w14:textId="77777777" w:rsidR="00D67926" w:rsidRDefault="008D6FB8">
            <w:pPr>
              <w:rPr>
                <w:rFonts w:eastAsia="Times New Roman"/>
                <w:lang w:val="en-US"/>
              </w:rPr>
            </w:pPr>
            <w:r>
              <w:rPr>
                <w:rFonts w:eastAsia="Times New Roman"/>
                <w:lang w:val="en-US"/>
              </w:rPr>
              <w:t>May give a degree of confidence in the observation and also indicates where follow-up questions should be directed.</w:t>
            </w:r>
          </w:p>
        </w:tc>
      </w:tr>
      <w:tr w:rsidR="00D67926" w14:paraId="553108B1" w14:textId="77777777">
        <w:trPr>
          <w:divId w:val="1664770817"/>
          <w:tblCellSpacing w:w="15" w:type="dxa"/>
        </w:trPr>
        <w:tc>
          <w:tcPr>
            <w:tcW w:w="0" w:type="auto"/>
            <w:vAlign w:val="center"/>
            <w:hideMark/>
          </w:tcPr>
          <w:p w14:paraId="064DA95F" w14:textId="77777777" w:rsidR="00D67926" w:rsidRDefault="008D6FB8">
            <w:pPr>
              <w:rPr>
                <w:rFonts w:eastAsia="Times New Roman"/>
                <w:lang w:val="en-US"/>
              </w:rPr>
            </w:pPr>
            <w:r>
              <w:rPr>
                <w:rFonts w:eastAsia="Times New Roman"/>
                <w:b/>
                <w:bCs/>
                <w:lang w:val="en-US"/>
              </w:rPr>
              <w:t>Observation.value[x]</w:t>
            </w:r>
          </w:p>
        </w:tc>
        <w:tc>
          <w:tcPr>
            <w:tcW w:w="0" w:type="auto"/>
            <w:vAlign w:val="center"/>
            <w:hideMark/>
          </w:tcPr>
          <w:p w14:paraId="6C67623F" w14:textId="77777777" w:rsidR="00D67926" w:rsidRDefault="00D67926">
            <w:pPr>
              <w:rPr>
                <w:rFonts w:eastAsia="Times New Roman"/>
                <w:lang w:val="en-US"/>
              </w:rPr>
            </w:pPr>
          </w:p>
        </w:tc>
      </w:tr>
      <w:tr w:rsidR="00D67926" w14:paraId="0D7DCE74" w14:textId="77777777">
        <w:trPr>
          <w:divId w:val="1664770817"/>
          <w:tblCellSpacing w:w="15" w:type="dxa"/>
        </w:trPr>
        <w:tc>
          <w:tcPr>
            <w:tcW w:w="0" w:type="auto"/>
            <w:vAlign w:val="center"/>
            <w:hideMark/>
          </w:tcPr>
          <w:p w14:paraId="552747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E4E04D" w14:textId="77777777" w:rsidR="00D67926" w:rsidRDefault="008D6FB8">
            <w:pPr>
              <w:rPr>
                <w:rFonts w:eastAsia="Times New Roman"/>
                <w:lang w:val="en-US"/>
              </w:rPr>
            </w:pPr>
            <w:r>
              <w:rPr>
                <w:rFonts w:eastAsia="Times New Roman"/>
                <w:lang w:val="en-US"/>
              </w:rPr>
              <w:t>Actual result</w:t>
            </w:r>
          </w:p>
        </w:tc>
      </w:tr>
      <w:tr w:rsidR="00D67926" w14:paraId="53610B74" w14:textId="77777777">
        <w:trPr>
          <w:divId w:val="1664770817"/>
          <w:tblCellSpacing w:w="15" w:type="dxa"/>
        </w:trPr>
        <w:tc>
          <w:tcPr>
            <w:tcW w:w="0" w:type="auto"/>
            <w:vAlign w:val="center"/>
            <w:hideMark/>
          </w:tcPr>
          <w:p w14:paraId="2E6601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6297AA" w14:textId="77777777"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14:paraId="6CC6BD7D" w14:textId="77777777">
        <w:trPr>
          <w:divId w:val="1664770817"/>
          <w:tblCellSpacing w:w="15" w:type="dxa"/>
        </w:trPr>
        <w:tc>
          <w:tcPr>
            <w:tcW w:w="0" w:type="auto"/>
            <w:vAlign w:val="center"/>
            <w:hideMark/>
          </w:tcPr>
          <w:p w14:paraId="4D0151E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B01948" w14:textId="77777777"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related observations (for an apgar score, the observations from which the measure is derived). If a value is present, the datatype for this element should be determined by Observation.code. This element has a variable name depending on the type as follows: valueQuantity, valueCodeableConcept, valueString, valueRange, valueRatio, valueSampledData, valueAttachment, valueTime, valueDateTime, or valuePeriod. (The name format is "'value' + the type name" with a capital on the first letter of the type). If the data element is usually coded or if the type associated with the Observation.value defines a coded value, use CodeableConcept instead of string datatype even if the value is uncoded text. A value set is bound to the ValueCodeableConcept element. For boolean values use valueCodeableConcept and select codes from [HL7 Version 2 Table </w:t>
            </w:r>
            <w:proofErr w:type="gramStart"/>
            <w:r>
              <w:rPr>
                <w:rFonts w:eastAsia="Times New Roman"/>
                <w:lang w:val="en-US"/>
              </w:rPr>
              <w:t>0136](</w:t>
            </w:r>
            <w:proofErr w:type="gramEnd"/>
            <w:r>
              <w:rPr>
                <w:rFonts w:eastAsia="Times New Roman"/>
                <w:lang w:val="en-US"/>
              </w:rPr>
              <w:t xml:space="preserve">v2/0136/index.html). These "yes/no" concepts can be mapped to the display name "true/false" or other mutually exclusive terms that may be needed. For further discussion and examples see the [notes </w:t>
            </w:r>
            <w:proofErr w:type="gramStart"/>
            <w:r>
              <w:rPr>
                <w:rFonts w:eastAsia="Times New Roman"/>
                <w:lang w:val="en-US"/>
              </w:rPr>
              <w:t>section](</w:t>
            </w:r>
            <w:proofErr w:type="gramEnd"/>
            <w:r>
              <w:rPr>
                <w:rFonts w:eastAsia="Times New Roman"/>
                <w:lang w:val="en-US"/>
              </w:rPr>
              <w:t xml:space="preserve">observation.html#4.20.4) below. </w:t>
            </w:r>
          </w:p>
        </w:tc>
      </w:tr>
      <w:tr w:rsidR="00D67926" w14:paraId="6AAB9C7C" w14:textId="77777777">
        <w:trPr>
          <w:divId w:val="1664770817"/>
          <w:tblCellSpacing w:w="15" w:type="dxa"/>
        </w:trPr>
        <w:tc>
          <w:tcPr>
            <w:tcW w:w="0" w:type="auto"/>
            <w:vAlign w:val="center"/>
            <w:hideMark/>
          </w:tcPr>
          <w:p w14:paraId="1F60588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E31E1AE" w14:textId="77777777"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14:paraId="78240126" w14:textId="77777777">
        <w:trPr>
          <w:divId w:val="1664770817"/>
          <w:tblCellSpacing w:w="15" w:type="dxa"/>
        </w:trPr>
        <w:tc>
          <w:tcPr>
            <w:tcW w:w="0" w:type="auto"/>
            <w:vAlign w:val="center"/>
            <w:hideMark/>
          </w:tcPr>
          <w:p w14:paraId="549F3DCD" w14:textId="77777777" w:rsidR="00D67926" w:rsidRDefault="008D6FB8">
            <w:pPr>
              <w:rPr>
                <w:rFonts w:eastAsia="Times New Roman"/>
                <w:lang w:val="en-US"/>
              </w:rPr>
            </w:pPr>
            <w:r>
              <w:rPr>
                <w:rFonts w:eastAsia="Times New Roman"/>
                <w:b/>
                <w:bCs/>
                <w:lang w:val="en-US"/>
              </w:rPr>
              <w:t>Observation.dataAbsentReason</w:t>
            </w:r>
          </w:p>
        </w:tc>
        <w:tc>
          <w:tcPr>
            <w:tcW w:w="0" w:type="auto"/>
            <w:vAlign w:val="center"/>
            <w:hideMark/>
          </w:tcPr>
          <w:p w14:paraId="7C12CBDE" w14:textId="77777777" w:rsidR="00D67926" w:rsidRDefault="00D67926">
            <w:pPr>
              <w:rPr>
                <w:rFonts w:eastAsia="Times New Roman"/>
                <w:lang w:val="en-US"/>
              </w:rPr>
            </w:pPr>
          </w:p>
        </w:tc>
      </w:tr>
      <w:tr w:rsidR="00D67926" w14:paraId="2E1FA152" w14:textId="77777777">
        <w:trPr>
          <w:divId w:val="1664770817"/>
          <w:tblCellSpacing w:w="15" w:type="dxa"/>
        </w:trPr>
        <w:tc>
          <w:tcPr>
            <w:tcW w:w="0" w:type="auto"/>
            <w:vAlign w:val="center"/>
            <w:hideMark/>
          </w:tcPr>
          <w:p w14:paraId="184D18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B580EB" w14:textId="77777777" w:rsidR="00D67926" w:rsidRDefault="008D6FB8">
            <w:pPr>
              <w:rPr>
                <w:rFonts w:eastAsia="Times New Roman"/>
                <w:lang w:val="en-US"/>
              </w:rPr>
            </w:pPr>
            <w:r>
              <w:rPr>
                <w:rFonts w:eastAsia="Times New Roman"/>
                <w:lang w:val="en-US"/>
              </w:rPr>
              <w:t>Why the result is missing</w:t>
            </w:r>
          </w:p>
        </w:tc>
      </w:tr>
      <w:tr w:rsidR="00D67926" w14:paraId="62D69D3F" w14:textId="77777777">
        <w:trPr>
          <w:divId w:val="1664770817"/>
          <w:tblCellSpacing w:w="15" w:type="dxa"/>
        </w:trPr>
        <w:tc>
          <w:tcPr>
            <w:tcW w:w="0" w:type="auto"/>
            <w:vAlign w:val="center"/>
            <w:hideMark/>
          </w:tcPr>
          <w:p w14:paraId="0E7C9A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3F5CC3" w14:textId="77777777"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14:paraId="2A5F77BB" w14:textId="77777777">
        <w:trPr>
          <w:divId w:val="1664770817"/>
          <w:tblCellSpacing w:w="15" w:type="dxa"/>
        </w:trPr>
        <w:tc>
          <w:tcPr>
            <w:tcW w:w="0" w:type="auto"/>
            <w:vAlign w:val="center"/>
            <w:hideMark/>
          </w:tcPr>
          <w:p w14:paraId="5E5B761E"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5CF3CE1" w14:textId="77777777"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"specimen unsatisfactory".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14:paraId="3B2B0642" w14:textId="77777777">
        <w:trPr>
          <w:divId w:val="1664770817"/>
          <w:tblCellSpacing w:w="15" w:type="dxa"/>
        </w:trPr>
        <w:tc>
          <w:tcPr>
            <w:tcW w:w="0" w:type="auto"/>
            <w:vAlign w:val="center"/>
            <w:hideMark/>
          </w:tcPr>
          <w:p w14:paraId="2B80FB4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E35A5EC" w14:textId="77777777"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14:paraId="245961AE" w14:textId="77777777">
        <w:trPr>
          <w:divId w:val="1664770817"/>
          <w:tblCellSpacing w:w="15" w:type="dxa"/>
        </w:trPr>
        <w:tc>
          <w:tcPr>
            <w:tcW w:w="0" w:type="auto"/>
            <w:vAlign w:val="center"/>
            <w:hideMark/>
          </w:tcPr>
          <w:p w14:paraId="7C9BDC4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25F7D5F" w14:textId="77777777" w:rsidR="00D67926" w:rsidRDefault="008D6FB8">
            <w:pPr>
              <w:rPr>
                <w:rFonts w:eastAsia="Times New Roman"/>
                <w:lang w:val="en-US"/>
              </w:rPr>
            </w:pPr>
            <w:r>
              <w:rPr>
                <w:rFonts w:eastAsia="Times New Roman"/>
                <w:lang w:val="en-US"/>
              </w:rPr>
              <w:t>Codes specifying why the result (Observation.value[x]) is missing</w:t>
            </w:r>
          </w:p>
        </w:tc>
      </w:tr>
      <w:tr w:rsidR="00D67926" w14:paraId="0FFF705D" w14:textId="77777777">
        <w:trPr>
          <w:divId w:val="1664770817"/>
          <w:tblCellSpacing w:w="15" w:type="dxa"/>
        </w:trPr>
        <w:tc>
          <w:tcPr>
            <w:tcW w:w="0" w:type="auto"/>
            <w:vAlign w:val="center"/>
            <w:hideMark/>
          </w:tcPr>
          <w:p w14:paraId="14052496" w14:textId="77777777" w:rsidR="00D67926" w:rsidRDefault="008D6FB8">
            <w:pPr>
              <w:rPr>
                <w:rFonts w:eastAsia="Times New Roman"/>
                <w:lang w:val="en-US"/>
              </w:rPr>
            </w:pPr>
            <w:r>
              <w:rPr>
                <w:rFonts w:eastAsia="Times New Roman"/>
                <w:b/>
                <w:bCs/>
                <w:lang w:val="en-US"/>
              </w:rPr>
              <w:t>Observation.interpretation</w:t>
            </w:r>
          </w:p>
        </w:tc>
        <w:tc>
          <w:tcPr>
            <w:tcW w:w="0" w:type="auto"/>
            <w:vAlign w:val="center"/>
            <w:hideMark/>
          </w:tcPr>
          <w:p w14:paraId="245946D7" w14:textId="77777777" w:rsidR="00D67926" w:rsidRDefault="00D67926">
            <w:pPr>
              <w:rPr>
                <w:rFonts w:eastAsia="Times New Roman"/>
                <w:lang w:val="en-US"/>
              </w:rPr>
            </w:pPr>
          </w:p>
        </w:tc>
      </w:tr>
      <w:tr w:rsidR="00D67926" w14:paraId="6094A126" w14:textId="77777777">
        <w:trPr>
          <w:divId w:val="1664770817"/>
          <w:tblCellSpacing w:w="15" w:type="dxa"/>
        </w:trPr>
        <w:tc>
          <w:tcPr>
            <w:tcW w:w="0" w:type="auto"/>
            <w:vAlign w:val="center"/>
            <w:hideMark/>
          </w:tcPr>
          <w:p w14:paraId="5586537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3DA2A0" w14:textId="77777777" w:rsidR="00D67926" w:rsidRDefault="008D6FB8">
            <w:pPr>
              <w:rPr>
                <w:rFonts w:eastAsia="Times New Roman"/>
                <w:lang w:val="en-US"/>
              </w:rPr>
            </w:pPr>
            <w:r>
              <w:rPr>
                <w:rFonts w:eastAsia="Times New Roman"/>
                <w:lang w:val="en-US"/>
              </w:rPr>
              <w:t>High, low, normal, etc.</w:t>
            </w:r>
          </w:p>
        </w:tc>
      </w:tr>
      <w:tr w:rsidR="00D67926" w14:paraId="239906C1" w14:textId="77777777">
        <w:trPr>
          <w:divId w:val="1664770817"/>
          <w:tblCellSpacing w:w="15" w:type="dxa"/>
        </w:trPr>
        <w:tc>
          <w:tcPr>
            <w:tcW w:w="0" w:type="auto"/>
            <w:vAlign w:val="center"/>
            <w:hideMark/>
          </w:tcPr>
          <w:p w14:paraId="40F724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40C381" w14:textId="77777777" w:rsidR="00D67926" w:rsidRDefault="008D6FB8">
            <w:pPr>
              <w:rPr>
                <w:rFonts w:eastAsia="Times New Roman"/>
                <w:lang w:val="en-US"/>
              </w:rPr>
            </w:pPr>
            <w:r>
              <w:rPr>
                <w:rFonts w:eastAsia="Times New Roman"/>
                <w:lang w:val="en-US"/>
              </w:rPr>
              <w:t xml:space="preserve">The assessment made based on the result of the observation. Intended as a simple compact code often placed adjacent to the result value in reports and flow sheets to signal the meaning/normalcy status of the result. Otherwise known as abnormal flag. </w:t>
            </w:r>
          </w:p>
        </w:tc>
      </w:tr>
      <w:tr w:rsidR="00D67926" w14:paraId="66275AF4" w14:textId="77777777">
        <w:trPr>
          <w:divId w:val="1664770817"/>
          <w:tblCellSpacing w:w="15" w:type="dxa"/>
        </w:trPr>
        <w:tc>
          <w:tcPr>
            <w:tcW w:w="0" w:type="auto"/>
            <w:vAlign w:val="center"/>
            <w:hideMark/>
          </w:tcPr>
          <w:p w14:paraId="40A4DA4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F55B5AD" w14:textId="77777777" w:rsidR="00D67926" w:rsidRDefault="008D6FB8">
            <w:pPr>
              <w:rPr>
                <w:rFonts w:eastAsia="Times New Roman"/>
                <w:lang w:val="en-US"/>
              </w:rPr>
            </w:pPr>
            <w:r>
              <w:rPr>
                <w:rFonts w:eastAsia="Times New Roman"/>
                <w:lang w:val="en-US"/>
              </w:rPr>
              <w:t>For some results, particularly numeric results, an interpretation is necessary to fully understand the significance of a result.</w:t>
            </w:r>
          </w:p>
        </w:tc>
      </w:tr>
      <w:tr w:rsidR="00D67926" w14:paraId="1C0D58FD" w14:textId="77777777">
        <w:trPr>
          <w:divId w:val="1664770817"/>
          <w:tblCellSpacing w:w="15" w:type="dxa"/>
        </w:trPr>
        <w:tc>
          <w:tcPr>
            <w:tcW w:w="0" w:type="auto"/>
            <w:vAlign w:val="center"/>
            <w:hideMark/>
          </w:tcPr>
          <w:p w14:paraId="0ED929D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C261556" w14:textId="77777777" w:rsidR="00D67926" w:rsidRDefault="008D6FB8">
            <w:pPr>
              <w:rPr>
                <w:rFonts w:eastAsia="Times New Roman"/>
                <w:lang w:val="en-US"/>
              </w:rPr>
            </w:pPr>
            <w:r>
              <w:rPr>
                <w:rFonts w:eastAsia="Times New Roman"/>
                <w:lang w:val="en-US"/>
              </w:rPr>
              <w:t>Abnormal Flag</w:t>
            </w:r>
          </w:p>
        </w:tc>
      </w:tr>
      <w:tr w:rsidR="00D67926" w14:paraId="7AFA2C38" w14:textId="77777777">
        <w:trPr>
          <w:divId w:val="1664770817"/>
          <w:tblCellSpacing w:w="15" w:type="dxa"/>
        </w:trPr>
        <w:tc>
          <w:tcPr>
            <w:tcW w:w="0" w:type="auto"/>
            <w:vAlign w:val="center"/>
            <w:hideMark/>
          </w:tcPr>
          <w:p w14:paraId="471BA61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BFCBCD" w14:textId="77777777" w:rsidR="00D67926" w:rsidRDefault="008D6FB8">
            <w:pPr>
              <w:rPr>
                <w:rFonts w:eastAsia="Times New Roman"/>
                <w:lang w:val="en-US"/>
              </w:rPr>
            </w:pPr>
            <w:r>
              <w:rPr>
                <w:rFonts w:eastAsia="Times New Roman"/>
                <w:lang w:val="en-US"/>
              </w:rPr>
              <w:t>Codes identifying interpretations of observations</w:t>
            </w:r>
          </w:p>
        </w:tc>
      </w:tr>
      <w:tr w:rsidR="00D67926" w14:paraId="30FB1DAA" w14:textId="77777777">
        <w:trPr>
          <w:divId w:val="1664770817"/>
          <w:tblCellSpacing w:w="15" w:type="dxa"/>
        </w:trPr>
        <w:tc>
          <w:tcPr>
            <w:tcW w:w="0" w:type="auto"/>
            <w:vAlign w:val="center"/>
            <w:hideMark/>
          </w:tcPr>
          <w:p w14:paraId="6A7F5BC0" w14:textId="77777777" w:rsidR="00D67926" w:rsidRDefault="008D6FB8">
            <w:pPr>
              <w:rPr>
                <w:rFonts w:eastAsia="Times New Roman"/>
                <w:lang w:val="en-US"/>
              </w:rPr>
            </w:pPr>
            <w:r>
              <w:rPr>
                <w:rFonts w:eastAsia="Times New Roman"/>
                <w:b/>
                <w:bCs/>
                <w:lang w:val="en-US"/>
              </w:rPr>
              <w:t>Observation.comments</w:t>
            </w:r>
          </w:p>
        </w:tc>
        <w:tc>
          <w:tcPr>
            <w:tcW w:w="0" w:type="auto"/>
            <w:vAlign w:val="center"/>
            <w:hideMark/>
          </w:tcPr>
          <w:p w14:paraId="32EFB4E2" w14:textId="77777777" w:rsidR="00D67926" w:rsidRDefault="00D67926">
            <w:pPr>
              <w:rPr>
                <w:rFonts w:eastAsia="Times New Roman"/>
                <w:lang w:val="en-US"/>
              </w:rPr>
            </w:pPr>
          </w:p>
        </w:tc>
      </w:tr>
      <w:tr w:rsidR="00D67926" w14:paraId="186743F9" w14:textId="77777777">
        <w:trPr>
          <w:divId w:val="1664770817"/>
          <w:tblCellSpacing w:w="15" w:type="dxa"/>
        </w:trPr>
        <w:tc>
          <w:tcPr>
            <w:tcW w:w="0" w:type="auto"/>
            <w:vAlign w:val="center"/>
            <w:hideMark/>
          </w:tcPr>
          <w:p w14:paraId="2CADDB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C0ED95" w14:textId="77777777" w:rsidR="00D67926" w:rsidRDefault="008D6FB8">
            <w:pPr>
              <w:rPr>
                <w:rFonts w:eastAsia="Times New Roman"/>
                <w:lang w:val="en-US"/>
              </w:rPr>
            </w:pPr>
            <w:r>
              <w:rPr>
                <w:rFonts w:eastAsia="Times New Roman"/>
                <w:lang w:val="en-US"/>
              </w:rPr>
              <w:t>Comments about result</w:t>
            </w:r>
          </w:p>
        </w:tc>
      </w:tr>
      <w:tr w:rsidR="00D67926" w14:paraId="1A1ED656" w14:textId="77777777">
        <w:trPr>
          <w:divId w:val="1664770817"/>
          <w:tblCellSpacing w:w="15" w:type="dxa"/>
        </w:trPr>
        <w:tc>
          <w:tcPr>
            <w:tcW w:w="0" w:type="auto"/>
            <w:vAlign w:val="center"/>
            <w:hideMark/>
          </w:tcPr>
          <w:p w14:paraId="4CA76E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57D1F7" w14:textId="77777777" w:rsidR="00D67926" w:rsidRDefault="008D6FB8">
            <w:pPr>
              <w:rPr>
                <w:rFonts w:eastAsia="Times New Roman"/>
                <w:lang w:val="en-US"/>
              </w:rPr>
            </w:pPr>
            <w:r>
              <w:rPr>
                <w:rFonts w:eastAsia="Times New Roman"/>
                <w:lang w:val="en-US"/>
              </w:rPr>
              <w:t xml:space="preserve">May include statements about significant, unexpected or unreliable values, or information about the source of the value where this may be relevant to the interpretation of the result. </w:t>
            </w:r>
          </w:p>
        </w:tc>
      </w:tr>
      <w:tr w:rsidR="00D67926" w14:paraId="3B2C7049" w14:textId="77777777">
        <w:trPr>
          <w:divId w:val="1664770817"/>
          <w:tblCellSpacing w:w="15" w:type="dxa"/>
        </w:trPr>
        <w:tc>
          <w:tcPr>
            <w:tcW w:w="0" w:type="auto"/>
            <w:vAlign w:val="center"/>
            <w:hideMark/>
          </w:tcPr>
          <w:p w14:paraId="2C11606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1AC5458" w14:textId="77777777" w:rsidR="00D67926" w:rsidRDefault="008D6FB8">
            <w:pPr>
              <w:rPr>
                <w:rFonts w:eastAsia="Times New Roman"/>
                <w:lang w:val="en-US"/>
              </w:rPr>
            </w:pPr>
            <w:r>
              <w:rPr>
                <w:rFonts w:eastAsia="Times New Roman"/>
                <w:lang w:val="en-US"/>
              </w:rPr>
              <w:t>Need to be able to provide free text additional information.</w:t>
            </w:r>
          </w:p>
        </w:tc>
      </w:tr>
      <w:tr w:rsidR="00D67926" w14:paraId="4EFF48C1" w14:textId="77777777">
        <w:trPr>
          <w:divId w:val="1664770817"/>
          <w:tblCellSpacing w:w="15" w:type="dxa"/>
        </w:trPr>
        <w:tc>
          <w:tcPr>
            <w:tcW w:w="0" w:type="auto"/>
            <w:vAlign w:val="center"/>
            <w:hideMark/>
          </w:tcPr>
          <w:p w14:paraId="32DC82D4" w14:textId="77777777" w:rsidR="00D67926" w:rsidRDefault="008D6FB8">
            <w:pPr>
              <w:rPr>
                <w:rFonts w:eastAsia="Times New Roman"/>
                <w:lang w:val="en-US"/>
              </w:rPr>
            </w:pPr>
            <w:r>
              <w:rPr>
                <w:rFonts w:eastAsia="Times New Roman"/>
                <w:b/>
                <w:bCs/>
                <w:lang w:val="en-US"/>
              </w:rPr>
              <w:t>Observation.bodySite</w:t>
            </w:r>
          </w:p>
        </w:tc>
        <w:tc>
          <w:tcPr>
            <w:tcW w:w="0" w:type="auto"/>
            <w:vAlign w:val="center"/>
            <w:hideMark/>
          </w:tcPr>
          <w:p w14:paraId="5093BE7B" w14:textId="77777777" w:rsidR="00D67926" w:rsidRDefault="00D67926">
            <w:pPr>
              <w:rPr>
                <w:rFonts w:eastAsia="Times New Roman"/>
                <w:lang w:val="en-US"/>
              </w:rPr>
            </w:pPr>
          </w:p>
        </w:tc>
      </w:tr>
      <w:tr w:rsidR="00D67926" w14:paraId="5900549A" w14:textId="77777777">
        <w:trPr>
          <w:divId w:val="1664770817"/>
          <w:tblCellSpacing w:w="15" w:type="dxa"/>
        </w:trPr>
        <w:tc>
          <w:tcPr>
            <w:tcW w:w="0" w:type="auto"/>
            <w:vAlign w:val="center"/>
            <w:hideMark/>
          </w:tcPr>
          <w:p w14:paraId="3296E65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0E4880" w14:textId="77777777" w:rsidR="00D67926" w:rsidRDefault="008D6FB8">
            <w:pPr>
              <w:rPr>
                <w:rFonts w:eastAsia="Times New Roman"/>
                <w:lang w:val="en-US"/>
              </w:rPr>
            </w:pPr>
            <w:r>
              <w:rPr>
                <w:rFonts w:eastAsia="Times New Roman"/>
                <w:lang w:val="en-US"/>
              </w:rPr>
              <w:t>Observed body part</w:t>
            </w:r>
          </w:p>
        </w:tc>
      </w:tr>
      <w:tr w:rsidR="00D67926" w14:paraId="60EEC783" w14:textId="77777777">
        <w:trPr>
          <w:divId w:val="1664770817"/>
          <w:tblCellSpacing w:w="15" w:type="dxa"/>
        </w:trPr>
        <w:tc>
          <w:tcPr>
            <w:tcW w:w="0" w:type="auto"/>
            <w:vAlign w:val="center"/>
            <w:hideMark/>
          </w:tcPr>
          <w:p w14:paraId="7CBA8CA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BB3EF44" w14:textId="77777777" w:rsidR="00D67926" w:rsidRDefault="008D6FB8">
            <w:pPr>
              <w:rPr>
                <w:rFonts w:eastAsia="Times New Roman"/>
                <w:lang w:val="en-US"/>
              </w:rPr>
            </w:pPr>
            <w:r>
              <w:rPr>
                <w:rFonts w:eastAsia="Times New Roman"/>
                <w:lang w:val="en-US"/>
              </w:rPr>
              <w:t>Indicates the site on the subject's body where the observation was made ( i.e. the target site).</w:t>
            </w:r>
          </w:p>
        </w:tc>
      </w:tr>
      <w:tr w:rsidR="00D67926" w14:paraId="2BD90BB4" w14:textId="77777777">
        <w:trPr>
          <w:divId w:val="1664770817"/>
          <w:tblCellSpacing w:w="15" w:type="dxa"/>
        </w:trPr>
        <w:tc>
          <w:tcPr>
            <w:tcW w:w="0" w:type="auto"/>
            <w:vAlign w:val="center"/>
            <w:hideMark/>
          </w:tcPr>
          <w:p w14:paraId="4368D5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C78228" w14:textId="77777777" w:rsidR="00D67926" w:rsidRDefault="008D6FB8">
            <w:pPr>
              <w:rPr>
                <w:rFonts w:eastAsia="Times New Roman"/>
                <w:lang w:val="en-US"/>
              </w:rPr>
            </w:pPr>
            <w:r>
              <w:rPr>
                <w:rFonts w:eastAsia="Times New Roman"/>
                <w:lang w:val="en-US"/>
              </w:rPr>
              <w:t xml:space="preserve">Only used if not implicit in code found in Observation.code. If the use case requires BodySite to be be handled as a separate resource instead of an inline coded element </w:t>
            </w:r>
            <w:proofErr w:type="gramStart"/>
            <w:r>
              <w:rPr>
                <w:rFonts w:eastAsia="Times New Roman"/>
                <w:lang w:val="en-US"/>
              </w:rPr>
              <w:t>( e.g.</w:t>
            </w:r>
            <w:proofErr w:type="gramEnd"/>
            <w:r>
              <w:rPr>
                <w:rFonts w:eastAsia="Times New Roman"/>
                <w:lang w:val="en-US"/>
              </w:rPr>
              <w:t xml:space="preserve"> to identify and track separately) then use the standard extension[ body-site-instance](extension-body-site-instance.html). </w:t>
            </w:r>
          </w:p>
        </w:tc>
      </w:tr>
      <w:tr w:rsidR="00D67926" w14:paraId="3A89ED69" w14:textId="77777777">
        <w:trPr>
          <w:divId w:val="1664770817"/>
          <w:tblCellSpacing w:w="15" w:type="dxa"/>
        </w:trPr>
        <w:tc>
          <w:tcPr>
            <w:tcW w:w="0" w:type="auto"/>
            <w:vAlign w:val="center"/>
            <w:hideMark/>
          </w:tcPr>
          <w:p w14:paraId="40A2C3B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F3A4C32" w14:textId="77777777" w:rsidR="00D67926" w:rsidRDefault="008D6FB8">
            <w:pPr>
              <w:rPr>
                <w:rFonts w:eastAsia="Times New Roman"/>
                <w:lang w:val="en-US"/>
              </w:rPr>
            </w:pPr>
            <w:r>
              <w:rPr>
                <w:rFonts w:eastAsia="Times New Roman"/>
                <w:lang w:val="en-US"/>
              </w:rPr>
              <w:t>Knowing where the observation is made is important for tracking if multiple sites are possible.</w:t>
            </w:r>
          </w:p>
        </w:tc>
      </w:tr>
      <w:tr w:rsidR="00D67926" w14:paraId="481735C7" w14:textId="77777777">
        <w:trPr>
          <w:divId w:val="1664770817"/>
          <w:tblCellSpacing w:w="15" w:type="dxa"/>
        </w:trPr>
        <w:tc>
          <w:tcPr>
            <w:tcW w:w="0" w:type="auto"/>
            <w:vAlign w:val="center"/>
            <w:hideMark/>
          </w:tcPr>
          <w:p w14:paraId="5865A76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D47848"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3AEF9EC0" w14:textId="77777777">
        <w:trPr>
          <w:divId w:val="1664770817"/>
          <w:tblCellSpacing w:w="15" w:type="dxa"/>
        </w:trPr>
        <w:tc>
          <w:tcPr>
            <w:tcW w:w="0" w:type="auto"/>
            <w:vAlign w:val="center"/>
            <w:hideMark/>
          </w:tcPr>
          <w:p w14:paraId="3D76E20B" w14:textId="77777777" w:rsidR="00D67926" w:rsidRDefault="008D6FB8">
            <w:pPr>
              <w:rPr>
                <w:rFonts w:eastAsia="Times New Roman"/>
                <w:lang w:val="en-US"/>
              </w:rPr>
            </w:pPr>
            <w:r>
              <w:rPr>
                <w:rFonts w:eastAsia="Times New Roman"/>
                <w:b/>
                <w:bCs/>
                <w:lang w:val="en-US"/>
              </w:rPr>
              <w:t>Observation.method</w:t>
            </w:r>
          </w:p>
        </w:tc>
        <w:tc>
          <w:tcPr>
            <w:tcW w:w="0" w:type="auto"/>
            <w:vAlign w:val="center"/>
            <w:hideMark/>
          </w:tcPr>
          <w:p w14:paraId="14CA962B" w14:textId="77777777" w:rsidR="00D67926" w:rsidRDefault="00D67926">
            <w:pPr>
              <w:rPr>
                <w:rFonts w:eastAsia="Times New Roman"/>
                <w:lang w:val="en-US"/>
              </w:rPr>
            </w:pPr>
          </w:p>
        </w:tc>
      </w:tr>
      <w:tr w:rsidR="00D67926" w14:paraId="0E97C755" w14:textId="77777777">
        <w:trPr>
          <w:divId w:val="1664770817"/>
          <w:tblCellSpacing w:w="15" w:type="dxa"/>
        </w:trPr>
        <w:tc>
          <w:tcPr>
            <w:tcW w:w="0" w:type="auto"/>
            <w:vAlign w:val="center"/>
            <w:hideMark/>
          </w:tcPr>
          <w:p w14:paraId="15AA0F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1812D8" w14:textId="77777777" w:rsidR="00D67926" w:rsidRDefault="008D6FB8">
            <w:pPr>
              <w:rPr>
                <w:rFonts w:eastAsia="Times New Roman"/>
                <w:lang w:val="en-US"/>
              </w:rPr>
            </w:pPr>
            <w:r>
              <w:rPr>
                <w:rFonts w:eastAsia="Times New Roman"/>
                <w:lang w:val="en-US"/>
              </w:rPr>
              <w:t>How it was done</w:t>
            </w:r>
          </w:p>
        </w:tc>
      </w:tr>
      <w:tr w:rsidR="00D67926" w14:paraId="6707BCBA" w14:textId="77777777">
        <w:trPr>
          <w:divId w:val="1664770817"/>
          <w:tblCellSpacing w:w="15" w:type="dxa"/>
        </w:trPr>
        <w:tc>
          <w:tcPr>
            <w:tcW w:w="0" w:type="auto"/>
            <w:vAlign w:val="center"/>
            <w:hideMark/>
          </w:tcPr>
          <w:p w14:paraId="6FC6B9B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CF2694" w14:textId="77777777" w:rsidR="00D67926" w:rsidRDefault="008D6FB8">
            <w:pPr>
              <w:rPr>
                <w:rFonts w:eastAsia="Times New Roman"/>
                <w:lang w:val="en-US"/>
              </w:rPr>
            </w:pPr>
            <w:r>
              <w:rPr>
                <w:rFonts w:eastAsia="Times New Roman"/>
                <w:lang w:val="en-US"/>
              </w:rPr>
              <w:t>Indicates the mechanism used to perform the observation.</w:t>
            </w:r>
          </w:p>
        </w:tc>
      </w:tr>
      <w:tr w:rsidR="00D67926" w14:paraId="03FE7C50" w14:textId="77777777">
        <w:trPr>
          <w:divId w:val="1664770817"/>
          <w:tblCellSpacing w:w="15" w:type="dxa"/>
        </w:trPr>
        <w:tc>
          <w:tcPr>
            <w:tcW w:w="0" w:type="auto"/>
            <w:vAlign w:val="center"/>
            <w:hideMark/>
          </w:tcPr>
          <w:p w14:paraId="2EE017E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025EDF" w14:textId="77777777" w:rsidR="00D67926" w:rsidRDefault="008D6FB8">
            <w:pPr>
              <w:rPr>
                <w:rFonts w:eastAsia="Times New Roman"/>
                <w:lang w:val="en-US"/>
              </w:rPr>
            </w:pPr>
            <w:r>
              <w:rPr>
                <w:rFonts w:eastAsia="Times New Roman"/>
                <w:lang w:val="en-US"/>
              </w:rPr>
              <w:t>Only used if not implicit in code for Observation.code.</w:t>
            </w:r>
          </w:p>
        </w:tc>
      </w:tr>
      <w:tr w:rsidR="00D67926" w14:paraId="77C2A119" w14:textId="77777777">
        <w:trPr>
          <w:divId w:val="1664770817"/>
          <w:tblCellSpacing w:w="15" w:type="dxa"/>
        </w:trPr>
        <w:tc>
          <w:tcPr>
            <w:tcW w:w="0" w:type="auto"/>
            <w:vAlign w:val="center"/>
            <w:hideMark/>
          </w:tcPr>
          <w:p w14:paraId="54F3C0B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635C490" w14:textId="77777777" w:rsidR="00D67926" w:rsidRDefault="008D6FB8">
            <w:pPr>
              <w:rPr>
                <w:rFonts w:eastAsia="Times New Roman"/>
                <w:lang w:val="en-US"/>
              </w:rPr>
            </w:pPr>
            <w:r>
              <w:rPr>
                <w:rFonts w:eastAsia="Times New Roman"/>
                <w:lang w:val="en-US"/>
              </w:rPr>
              <w:t xml:space="preserve">In some cases, method can impact results and is thus for determining whether results can be compared or determining significance of results. </w:t>
            </w:r>
          </w:p>
        </w:tc>
      </w:tr>
      <w:tr w:rsidR="00D67926" w14:paraId="07A17B87" w14:textId="77777777">
        <w:trPr>
          <w:divId w:val="1664770817"/>
          <w:tblCellSpacing w:w="15" w:type="dxa"/>
        </w:trPr>
        <w:tc>
          <w:tcPr>
            <w:tcW w:w="0" w:type="auto"/>
            <w:vAlign w:val="center"/>
            <w:hideMark/>
          </w:tcPr>
          <w:p w14:paraId="00AB45A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59BDE07" w14:textId="77777777" w:rsidR="00D67926" w:rsidRDefault="008D6FB8">
            <w:pPr>
              <w:rPr>
                <w:rFonts w:eastAsia="Times New Roman"/>
                <w:lang w:val="en-US"/>
              </w:rPr>
            </w:pPr>
            <w:r>
              <w:rPr>
                <w:rFonts w:eastAsia="Times New Roman"/>
                <w:lang w:val="en-US"/>
              </w:rPr>
              <w:t>Methods for simple observations</w:t>
            </w:r>
          </w:p>
        </w:tc>
      </w:tr>
      <w:tr w:rsidR="00D67926" w14:paraId="00CA552B" w14:textId="77777777">
        <w:trPr>
          <w:divId w:val="1664770817"/>
          <w:tblCellSpacing w:w="15" w:type="dxa"/>
        </w:trPr>
        <w:tc>
          <w:tcPr>
            <w:tcW w:w="0" w:type="auto"/>
            <w:vAlign w:val="center"/>
            <w:hideMark/>
          </w:tcPr>
          <w:p w14:paraId="590CA5D6" w14:textId="77777777" w:rsidR="00D67926" w:rsidRDefault="008D6FB8">
            <w:pPr>
              <w:rPr>
                <w:rFonts w:eastAsia="Times New Roman"/>
                <w:lang w:val="en-US"/>
              </w:rPr>
            </w:pPr>
            <w:r>
              <w:rPr>
                <w:rFonts w:eastAsia="Times New Roman"/>
                <w:b/>
                <w:bCs/>
                <w:lang w:val="en-US"/>
              </w:rPr>
              <w:t>Observation.specimen</w:t>
            </w:r>
          </w:p>
        </w:tc>
        <w:tc>
          <w:tcPr>
            <w:tcW w:w="0" w:type="auto"/>
            <w:vAlign w:val="center"/>
            <w:hideMark/>
          </w:tcPr>
          <w:p w14:paraId="5542DAA2" w14:textId="77777777" w:rsidR="00D67926" w:rsidRDefault="00D67926">
            <w:pPr>
              <w:rPr>
                <w:rFonts w:eastAsia="Times New Roman"/>
                <w:lang w:val="en-US"/>
              </w:rPr>
            </w:pPr>
          </w:p>
        </w:tc>
      </w:tr>
      <w:tr w:rsidR="00D67926" w14:paraId="4B748349" w14:textId="77777777">
        <w:trPr>
          <w:divId w:val="1664770817"/>
          <w:tblCellSpacing w:w="15" w:type="dxa"/>
        </w:trPr>
        <w:tc>
          <w:tcPr>
            <w:tcW w:w="0" w:type="auto"/>
            <w:vAlign w:val="center"/>
            <w:hideMark/>
          </w:tcPr>
          <w:p w14:paraId="6D31FD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DECD3E" w14:textId="77777777" w:rsidR="00D67926" w:rsidRDefault="008D6FB8">
            <w:pPr>
              <w:rPr>
                <w:rFonts w:eastAsia="Times New Roman"/>
                <w:lang w:val="en-US"/>
              </w:rPr>
            </w:pPr>
            <w:r>
              <w:rPr>
                <w:rFonts w:eastAsia="Times New Roman"/>
                <w:lang w:val="en-US"/>
              </w:rPr>
              <w:t>Specimen used for this observation</w:t>
            </w:r>
          </w:p>
        </w:tc>
      </w:tr>
      <w:tr w:rsidR="00D67926" w14:paraId="7E4EEFDA" w14:textId="77777777">
        <w:trPr>
          <w:divId w:val="1664770817"/>
          <w:tblCellSpacing w:w="15" w:type="dxa"/>
        </w:trPr>
        <w:tc>
          <w:tcPr>
            <w:tcW w:w="0" w:type="auto"/>
            <w:vAlign w:val="center"/>
            <w:hideMark/>
          </w:tcPr>
          <w:p w14:paraId="4FDD77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3CD1F0" w14:textId="77777777" w:rsidR="00D67926" w:rsidRDefault="008D6FB8">
            <w:pPr>
              <w:rPr>
                <w:rFonts w:eastAsia="Times New Roman"/>
                <w:lang w:val="en-US"/>
              </w:rPr>
            </w:pPr>
            <w:r>
              <w:rPr>
                <w:rFonts w:eastAsia="Times New Roman"/>
                <w:lang w:val="en-US"/>
              </w:rPr>
              <w:t>The specimen that was used when this observation was made.</w:t>
            </w:r>
          </w:p>
        </w:tc>
      </w:tr>
      <w:tr w:rsidR="00D67926" w14:paraId="5730A072" w14:textId="77777777">
        <w:trPr>
          <w:divId w:val="1664770817"/>
          <w:tblCellSpacing w:w="15" w:type="dxa"/>
        </w:trPr>
        <w:tc>
          <w:tcPr>
            <w:tcW w:w="0" w:type="auto"/>
            <w:vAlign w:val="center"/>
            <w:hideMark/>
          </w:tcPr>
          <w:p w14:paraId="35546E3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14FCBD" w14:textId="77777777" w:rsidR="00D67926" w:rsidRDefault="008D6FB8">
            <w:pPr>
              <w:rPr>
                <w:rFonts w:eastAsia="Times New Roman"/>
                <w:lang w:val="en-US"/>
              </w:rPr>
            </w:pPr>
            <w:r>
              <w:rPr>
                <w:rFonts w:eastAsia="Times New Roman"/>
                <w:lang w:val="en-US"/>
              </w:rPr>
              <w:t xml:space="preserve">Observations are not made on specimens themselves; they are made on a subject, but usually by the means of a specimen. Note that although specimens are often involved, they are not always tracked and reported explicitly. Also note that observation resources may be used in contexts that track the specimen explicitly (e.g. Diagnostic Report). </w:t>
            </w:r>
          </w:p>
        </w:tc>
      </w:tr>
      <w:tr w:rsidR="00D67926" w14:paraId="0C86BD63" w14:textId="77777777">
        <w:trPr>
          <w:divId w:val="1664770817"/>
          <w:tblCellSpacing w:w="15" w:type="dxa"/>
        </w:trPr>
        <w:tc>
          <w:tcPr>
            <w:tcW w:w="0" w:type="auto"/>
            <w:vAlign w:val="center"/>
            <w:hideMark/>
          </w:tcPr>
          <w:p w14:paraId="7F8821AF" w14:textId="77777777" w:rsidR="00D67926" w:rsidRDefault="008D6FB8">
            <w:pPr>
              <w:rPr>
                <w:rFonts w:eastAsia="Times New Roman"/>
                <w:lang w:val="en-US"/>
              </w:rPr>
            </w:pPr>
            <w:r>
              <w:rPr>
                <w:rFonts w:eastAsia="Times New Roman"/>
                <w:b/>
                <w:bCs/>
                <w:lang w:val="en-US"/>
              </w:rPr>
              <w:t>Observation.device</w:t>
            </w:r>
          </w:p>
        </w:tc>
        <w:tc>
          <w:tcPr>
            <w:tcW w:w="0" w:type="auto"/>
            <w:vAlign w:val="center"/>
            <w:hideMark/>
          </w:tcPr>
          <w:p w14:paraId="2481397A" w14:textId="77777777" w:rsidR="00D67926" w:rsidRDefault="00D67926">
            <w:pPr>
              <w:rPr>
                <w:rFonts w:eastAsia="Times New Roman"/>
                <w:lang w:val="en-US"/>
              </w:rPr>
            </w:pPr>
          </w:p>
        </w:tc>
      </w:tr>
      <w:tr w:rsidR="00D67926" w14:paraId="4126B1A6" w14:textId="77777777">
        <w:trPr>
          <w:divId w:val="1664770817"/>
          <w:tblCellSpacing w:w="15" w:type="dxa"/>
        </w:trPr>
        <w:tc>
          <w:tcPr>
            <w:tcW w:w="0" w:type="auto"/>
            <w:vAlign w:val="center"/>
            <w:hideMark/>
          </w:tcPr>
          <w:p w14:paraId="281C3E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8576AD" w14:textId="77777777" w:rsidR="00D67926" w:rsidRDefault="008D6FB8">
            <w:pPr>
              <w:rPr>
                <w:rFonts w:eastAsia="Times New Roman"/>
                <w:lang w:val="en-US"/>
              </w:rPr>
            </w:pPr>
            <w:r>
              <w:rPr>
                <w:rFonts w:eastAsia="Times New Roman"/>
                <w:lang w:val="en-US"/>
              </w:rPr>
              <w:t>(Measurement) Device</w:t>
            </w:r>
          </w:p>
        </w:tc>
      </w:tr>
      <w:tr w:rsidR="00D67926" w14:paraId="043A261F" w14:textId="77777777">
        <w:trPr>
          <w:divId w:val="1664770817"/>
          <w:tblCellSpacing w:w="15" w:type="dxa"/>
        </w:trPr>
        <w:tc>
          <w:tcPr>
            <w:tcW w:w="0" w:type="auto"/>
            <w:vAlign w:val="center"/>
            <w:hideMark/>
          </w:tcPr>
          <w:p w14:paraId="047A0F3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A75A25" w14:textId="77777777" w:rsidR="00D67926" w:rsidRDefault="008D6FB8">
            <w:pPr>
              <w:rPr>
                <w:rFonts w:eastAsia="Times New Roman"/>
                <w:lang w:val="en-US"/>
              </w:rPr>
            </w:pPr>
            <w:r>
              <w:rPr>
                <w:rFonts w:eastAsia="Times New Roman"/>
                <w:lang w:val="en-US"/>
              </w:rPr>
              <w:t>The device used to generate the observation data.</w:t>
            </w:r>
          </w:p>
        </w:tc>
      </w:tr>
      <w:tr w:rsidR="00D67926" w14:paraId="6ADDF827" w14:textId="77777777">
        <w:trPr>
          <w:divId w:val="1664770817"/>
          <w:tblCellSpacing w:w="15" w:type="dxa"/>
        </w:trPr>
        <w:tc>
          <w:tcPr>
            <w:tcW w:w="0" w:type="auto"/>
            <w:vAlign w:val="center"/>
            <w:hideMark/>
          </w:tcPr>
          <w:p w14:paraId="45D51D3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CEE2C2" w14:textId="77777777" w:rsidR="00D67926" w:rsidRDefault="008D6FB8">
            <w:pPr>
              <w:rPr>
                <w:rFonts w:eastAsia="Times New Roman"/>
                <w:lang w:val="en-US"/>
              </w:rPr>
            </w:pPr>
            <w:r>
              <w:rPr>
                <w:rFonts w:eastAsia="Times New Roman"/>
                <w:lang w:val="en-US"/>
              </w:rPr>
              <w:t xml:space="preserve">An extension should be used if further typing of the device is needed. Devices used to support obtaining an observation can be represented </w:t>
            </w:r>
            <w:r>
              <w:rPr>
                <w:rFonts w:eastAsia="Times New Roman"/>
                <w:lang w:val="en-US"/>
              </w:rPr>
              <w:lastRenderedPageBreak/>
              <w:t xml:space="preserve">using either extension or through the Observation.related element. </w:t>
            </w:r>
          </w:p>
        </w:tc>
      </w:tr>
      <w:tr w:rsidR="00D67926" w14:paraId="72E14CBA" w14:textId="77777777">
        <w:trPr>
          <w:divId w:val="1664770817"/>
          <w:tblCellSpacing w:w="15" w:type="dxa"/>
        </w:trPr>
        <w:tc>
          <w:tcPr>
            <w:tcW w:w="0" w:type="auto"/>
            <w:vAlign w:val="center"/>
            <w:hideMark/>
          </w:tcPr>
          <w:p w14:paraId="6085DB8A" w14:textId="77777777" w:rsidR="00D67926" w:rsidRDefault="008D6FB8">
            <w:pPr>
              <w:rPr>
                <w:rFonts w:eastAsia="Times New Roman"/>
                <w:lang w:val="en-US"/>
              </w:rPr>
            </w:pPr>
            <w:r>
              <w:rPr>
                <w:rFonts w:eastAsia="Times New Roman"/>
                <w:b/>
                <w:bCs/>
                <w:lang w:val="en-US"/>
              </w:rPr>
              <w:lastRenderedPageBreak/>
              <w:t>Observation.referenceRange</w:t>
            </w:r>
          </w:p>
        </w:tc>
        <w:tc>
          <w:tcPr>
            <w:tcW w:w="0" w:type="auto"/>
            <w:vAlign w:val="center"/>
            <w:hideMark/>
          </w:tcPr>
          <w:p w14:paraId="0A442237" w14:textId="77777777" w:rsidR="00D67926" w:rsidRDefault="00D67926">
            <w:pPr>
              <w:rPr>
                <w:rFonts w:eastAsia="Times New Roman"/>
                <w:lang w:val="en-US"/>
              </w:rPr>
            </w:pPr>
          </w:p>
        </w:tc>
      </w:tr>
      <w:tr w:rsidR="00D67926" w14:paraId="7D0A5033" w14:textId="77777777">
        <w:trPr>
          <w:divId w:val="1664770817"/>
          <w:tblCellSpacing w:w="15" w:type="dxa"/>
        </w:trPr>
        <w:tc>
          <w:tcPr>
            <w:tcW w:w="0" w:type="auto"/>
            <w:vAlign w:val="center"/>
            <w:hideMark/>
          </w:tcPr>
          <w:p w14:paraId="484976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6634F4" w14:textId="77777777" w:rsidR="00D67926" w:rsidRDefault="008D6FB8">
            <w:pPr>
              <w:rPr>
                <w:rFonts w:eastAsia="Times New Roman"/>
                <w:lang w:val="en-US"/>
              </w:rPr>
            </w:pPr>
            <w:r>
              <w:rPr>
                <w:rFonts w:eastAsia="Times New Roman"/>
                <w:lang w:val="en-US"/>
              </w:rPr>
              <w:t>Provides guide for interpretation</w:t>
            </w:r>
          </w:p>
        </w:tc>
      </w:tr>
      <w:tr w:rsidR="00D67926" w14:paraId="13EFF08A" w14:textId="77777777">
        <w:trPr>
          <w:divId w:val="1664770817"/>
          <w:tblCellSpacing w:w="15" w:type="dxa"/>
        </w:trPr>
        <w:tc>
          <w:tcPr>
            <w:tcW w:w="0" w:type="auto"/>
            <w:vAlign w:val="center"/>
            <w:hideMark/>
          </w:tcPr>
          <w:p w14:paraId="0FB3B3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F57E01" w14:textId="77777777"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14:paraId="20FDBD55" w14:textId="77777777">
        <w:trPr>
          <w:divId w:val="1664770817"/>
          <w:tblCellSpacing w:w="15" w:type="dxa"/>
        </w:trPr>
        <w:tc>
          <w:tcPr>
            <w:tcW w:w="0" w:type="auto"/>
            <w:vAlign w:val="center"/>
            <w:hideMark/>
          </w:tcPr>
          <w:p w14:paraId="76EBA17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9F43ED" w14:textId="77777777"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14:paraId="03B05B00" w14:textId="77777777">
        <w:trPr>
          <w:divId w:val="1664770817"/>
          <w:tblCellSpacing w:w="15" w:type="dxa"/>
        </w:trPr>
        <w:tc>
          <w:tcPr>
            <w:tcW w:w="0" w:type="auto"/>
            <w:vAlign w:val="center"/>
            <w:hideMark/>
          </w:tcPr>
          <w:p w14:paraId="41551E6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97B2110" w14:textId="77777777"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r w:rsidR="00D67926" w14:paraId="2160C4FC" w14:textId="77777777">
        <w:trPr>
          <w:divId w:val="1664770817"/>
          <w:tblCellSpacing w:w="15" w:type="dxa"/>
        </w:trPr>
        <w:tc>
          <w:tcPr>
            <w:tcW w:w="0" w:type="auto"/>
            <w:vAlign w:val="center"/>
            <w:hideMark/>
          </w:tcPr>
          <w:p w14:paraId="1F9FCFF7"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0F9FCB6" w14:textId="77777777" w:rsidR="00D67926" w:rsidRDefault="008D6FB8">
            <w:pPr>
              <w:rPr>
                <w:rFonts w:eastAsia="Times New Roman"/>
                <w:lang w:val="en-US"/>
              </w:rPr>
            </w:pPr>
            <w:r>
              <w:rPr>
                <w:rFonts w:eastAsia="Times New Roman"/>
                <w:lang w:val="en-US"/>
              </w:rPr>
              <w:t>Must have at least a low or a high or text</w:t>
            </w:r>
          </w:p>
        </w:tc>
      </w:tr>
      <w:tr w:rsidR="00D67926" w14:paraId="07E7A31D" w14:textId="77777777">
        <w:trPr>
          <w:divId w:val="1664770817"/>
          <w:tblCellSpacing w:w="15" w:type="dxa"/>
        </w:trPr>
        <w:tc>
          <w:tcPr>
            <w:tcW w:w="0" w:type="auto"/>
            <w:vAlign w:val="center"/>
            <w:hideMark/>
          </w:tcPr>
          <w:p w14:paraId="1871BC7C" w14:textId="77777777" w:rsidR="00D67926" w:rsidRDefault="008D6FB8">
            <w:pPr>
              <w:rPr>
                <w:rFonts w:eastAsia="Times New Roman"/>
                <w:lang w:val="en-US"/>
              </w:rPr>
            </w:pPr>
            <w:r>
              <w:rPr>
                <w:rFonts w:eastAsia="Times New Roman"/>
                <w:b/>
                <w:bCs/>
                <w:lang w:val="en-US"/>
              </w:rPr>
              <w:t>Observation.referenceRange.low</w:t>
            </w:r>
          </w:p>
        </w:tc>
        <w:tc>
          <w:tcPr>
            <w:tcW w:w="0" w:type="auto"/>
            <w:vAlign w:val="center"/>
            <w:hideMark/>
          </w:tcPr>
          <w:p w14:paraId="5E5898B8" w14:textId="77777777" w:rsidR="00D67926" w:rsidRDefault="00D67926">
            <w:pPr>
              <w:rPr>
                <w:rFonts w:eastAsia="Times New Roman"/>
                <w:lang w:val="en-US"/>
              </w:rPr>
            </w:pPr>
          </w:p>
        </w:tc>
      </w:tr>
      <w:tr w:rsidR="00D67926" w14:paraId="215696C3" w14:textId="77777777">
        <w:trPr>
          <w:divId w:val="1664770817"/>
          <w:tblCellSpacing w:w="15" w:type="dxa"/>
        </w:trPr>
        <w:tc>
          <w:tcPr>
            <w:tcW w:w="0" w:type="auto"/>
            <w:vAlign w:val="center"/>
            <w:hideMark/>
          </w:tcPr>
          <w:p w14:paraId="5C6941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145D92" w14:textId="77777777" w:rsidR="00D67926" w:rsidRDefault="008D6FB8">
            <w:pPr>
              <w:rPr>
                <w:rFonts w:eastAsia="Times New Roman"/>
                <w:lang w:val="en-US"/>
              </w:rPr>
            </w:pPr>
            <w:r>
              <w:rPr>
                <w:rFonts w:eastAsia="Times New Roman"/>
                <w:lang w:val="en-US"/>
              </w:rPr>
              <w:t>Low Range, if relevant</w:t>
            </w:r>
          </w:p>
        </w:tc>
      </w:tr>
      <w:tr w:rsidR="00D67926" w14:paraId="11778A18" w14:textId="77777777">
        <w:trPr>
          <w:divId w:val="1664770817"/>
          <w:tblCellSpacing w:w="15" w:type="dxa"/>
        </w:trPr>
        <w:tc>
          <w:tcPr>
            <w:tcW w:w="0" w:type="auto"/>
            <w:vAlign w:val="center"/>
            <w:hideMark/>
          </w:tcPr>
          <w:p w14:paraId="11E27F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4E71FB" w14:textId="77777777" w:rsidR="00D67926" w:rsidRDefault="008D6FB8">
            <w:pPr>
              <w:rPr>
                <w:rFonts w:eastAsia="Times New Roman"/>
                <w:lang w:val="en-US"/>
              </w:rPr>
            </w:pPr>
            <w:r>
              <w:rPr>
                <w:rFonts w:eastAsia="Times New Roman"/>
                <w:lang w:val="en-US"/>
              </w:rPr>
              <w:t xml:space="preserve">The value of the low bound of the reference range. The low bound of the reference range endpoint is inclusive of the value (e.g. reference range is &gt;=5 - &lt;=9). If the low bound is omitted, it is assumed to be meaningless. (e.g. reference range is &lt;=2.3). </w:t>
            </w:r>
          </w:p>
        </w:tc>
      </w:tr>
      <w:tr w:rsidR="00D67926" w14:paraId="30BEE025" w14:textId="77777777">
        <w:trPr>
          <w:divId w:val="1664770817"/>
          <w:tblCellSpacing w:w="15" w:type="dxa"/>
        </w:trPr>
        <w:tc>
          <w:tcPr>
            <w:tcW w:w="0" w:type="auto"/>
            <w:vAlign w:val="center"/>
            <w:hideMark/>
          </w:tcPr>
          <w:p w14:paraId="31F98161" w14:textId="77777777" w:rsidR="00D67926" w:rsidRDefault="008D6FB8">
            <w:pPr>
              <w:rPr>
                <w:rFonts w:eastAsia="Times New Roman"/>
                <w:lang w:val="en-US"/>
              </w:rPr>
            </w:pPr>
            <w:r>
              <w:rPr>
                <w:rFonts w:eastAsia="Times New Roman"/>
                <w:b/>
                <w:bCs/>
                <w:lang w:val="en-US"/>
              </w:rPr>
              <w:t>Observation.referenceRange.high</w:t>
            </w:r>
          </w:p>
        </w:tc>
        <w:tc>
          <w:tcPr>
            <w:tcW w:w="0" w:type="auto"/>
            <w:vAlign w:val="center"/>
            <w:hideMark/>
          </w:tcPr>
          <w:p w14:paraId="4BE524BA" w14:textId="77777777" w:rsidR="00D67926" w:rsidRDefault="00D67926">
            <w:pPr>
              <w:rPr>
                <w:rFonts w:eastAsia="Times New Roman"/>
                <w:lang w:val="en-US"/>
              </w:rPr>
            </w:pPr>
          </w:p>
        </w:tc>
      </w:tr>
      <w:tr w:rsidR="00D67926" w14:paraId="4C729958" w14:textId="77777777">
        <w:trPr>
          <w:divId w:val="1664770817"/>
          <w:tblCellSpacing w:w="15" w:type="dxa"/>
        </w:trPr>
        <w:tc>
          <w:tcPr>
            <w:tcW w:w="0" w:type="auto"/>
            <w:vAlign w:val="center"/>
            <w:hideMark/>
          </w:tcPr>
          <w:p w14:paraId="25A9A6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64C1FA" w14:textId="77777777" w:rsidR="00D67926" w:rsidRDefault="008D6FB8">
            <w:pPr>
              <w:rPr>
                <w:rFonts w:eastAsia="Times New Roman"/>
                <w:lang w:val="en-US"/>
              </w:rPr>
            </w:pPr>
            <w:r>
              <w:rPr>
                <w:rFonts w:eastAsia="Times New Roman"/>
                <w:lang w:val="en-US"/>
              </w:rPr>
              <w:t>High Range, if relevant</w:t>
            </w:r>
          </w:p>
        </w:tc>
      </w:tr>
      <w:tr w:rsidR="00D67926" w14:paraId="67B7E1E5" w14:textId="77777777">
        <w:trPr>
          <w:divId w:val="1664770817"/>
          <w:tblCellSpacing w:w="15" w:type="dxa"/>
        </w:trPr>
        <w:tc>
          <w:tcPr>
            <w:tcW w:w="0" w:type="auto"/>
            <w:vAlign w:val="center"/>
            <w:hideMark/>
          </w:tcPr>
          <w:p w14:paraId="637192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1A5191" w14:textId="77777777" w:rsidR="00D67926" w:rsidRDefault="008D6FB8">
            <w:pPr>
              <w:rPr>
                <w:rFonts w:eastAsia="Times New Roman"/>
                <w:lang w:val="en-US"/>
              </w:rPr>
            </w:pPr>
            <w:r>
              <w:rPr>
                <w:rFonts w:eastAsia="Times New Roman"/>
                <w:lang w:val="en-US"/>
              </w:rPr>
              <w:t xml:space="preserve">The value of the high bound of the reference range. The high bound of the reference range endpoint is inclusive of the value (e.g. reference range is &gt;=5 - &lt;=9). If the high bound is omitted, it is assumed to be meaningless. (e.g. reference range is &gt;= 2.3). </w:t>
            </w:r>
          </w:p>
        </w:tc>
      </w:tr>
      <w:tr w:rsidR="00D67926" w14:paraId="1DF42D9D" w14:textId="77777777">
        <w:trPr>
          <w:divId w:val="1664770817"/>
          <w:tblCellSpacing w:w="15" w:type="dxa"/>
        </w:trPr>
        <w:tc>
          <w:tcPr>
            <w:tcW w:w="0" w:type="auto"/>
            <w:vAlign w:val="center"/>
            <w:hideMark/>
          </w:tcPr>
          <w:p w14:paraId="1461ED34" w14:textId="77777777" w:rsidR="00D67926" w:rsidRDefault="008D6FB8">
            <w:pPr>
              <w:rPr>
                <w:rFonts w:eastAsia="Times New Roman"/>
                <w:lang w:val="en-US"/>
              </w:rPr>
            </w:pPr>
            <w:r>
              <w:rPr>
                <w:rFonts w:eastAsia="Times New Roman"/>
                <w:b/>
                <w:bCs/>
                <w:lang w:val="en-US"/>
              </w:rPr>
              <w:t>Observation.referenceRange.meaning</w:t>
            </w:r>
          </w:p>
        </w:tc>
        <w:tc>
          <w:tcPr>
            <w:tcW w:w="0" w:type="auto"/>
            <w:vAlign w:val="center"/>
            <w:hideMark/>
          </w:tcPr>
          <w:p w14:paraId="0BD5A3A8" w14:textId="77777777" w:rsidR="00D67926" w:rsidRDefault="00D67926">
            <w:pPr>
              <w:rPr>
                <w:rFonts w:eastAsia="Times New Roman"/>
                <w:lang w:val="en-US"/>
              </w:rPr>
            </w:pPr>
          </w:p>
        </w:tc>
      </w:tr>
      <w:tr w:rsidR="00D67926" w14:paraId="6365ACF4" w14:textId="77777777">
        <w:trPr>
          <w:divId w:val="1664770817"/>
          <w:tblCellSpacing w:w="15" w:type="dxa"/>
        </w:trPr>
        <w:tc>
          <w:tcPr>
            <w:tcW w:w="0" w:type="auto"/>
            <w:vAlign w:val="center"/>
            <w:hideMark/>
          </w:tcPr>
          <w:p w14:paraId="3B86A1B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F801B1" w14:textId="77777777" w:rsidR="00D67926" w:rsidRDefault="008D6FB8">
            <w:pPr>
              <w:rPr>
                <w:rFonts w:eastAsia="Times New Roman"/>
                <w:lang w:val="en-US"/>
              </w:rPr>
            </w:pPr>
            <w:r>
              <w:rPr>
                <w:rFonts w:eastAsia="Times New Roman"/>
                <w:lang w:val="en-US"/>
              </w:rPr>
              <w:t>Indicates the meaning/use of this range of this range</w:t>
            </w:r>
          </w:p>
        </w:tc>
      </w:tr>
      <w:tr w:rsidR="00D67926" w14:paraId="0F366182" w14:textId="77777777">
        <w:trPr>
          <w:divId w:val="1664770817"/>
          <w:tblCellSpacing w:w="15" w:type="dxa"/>
        </w:trPr>
        <w:tc>
          <w:tcPr>
            <w:tcW w:w="0" w:type="auto"/>
            <w:vAlign w:val="center"/>
            <w:hideMark/>
          </w:tcPr>
          <w:p w14:paraId="4EA8FB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CC49C2" w14:textId="77777777" w:rsidR="00D67926" w:rsidRDefault="008D6FB8">
            <w:pPr>
              <w:rPr>
                <w:rFonts w:eastAsia="Times New Roman"/>
                <w:lang w:val="en-US"/>
              </w:rPr>
            </w:pPr>
            <w:r>
              <w:rPr>
                <w:rFonts w:eastAsia="Times New Roman"/>
                <w:lang w:val="en-US"/>
              </w:rPr>
              <w:t>Code for the meaning of the reference range.</w:t>
            </w:r>
          </w:p>
        </w:tc>
      </w:tr>
      <w:tr w:rsidR="00D67926" w14:paraId="24A19F67" w14:textId="77777777">
        <w:trPr>
          <w:divId w:val="1664770817"/>
          <w:tblCellSpacing w:w="15" w:type="dxa"/>
        </w:trPr>
        <w:tc>
          <w:tcPr>
            <w:tcW w:w="0" w:type="auto"/>
            <w:vAlign w:val="center"/>
            <w:hideMark/>
          </w:tcPr>
          <w:p w14:paraId="34477D6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5A20B8B" w14:textId="77777777" w:rsidR="00D67926" w:rsidRDefault="008D6FB8">
            <w:pPr>
              <w:rPr>
                <w:rFonts w:eastAsia="Times New Roman"/>
                <w:lang w:val="en-US"/>
              </w:rPr>
            </w:pPr>
            <w:r>
              <w:rPr>
                <w:rFonts w:eastAsia="Times New Roman"/>
                <w:lang w:val="en-US"/>
              </w:rPr>
              <w:t>This SHOULD be populated if there is more than one range.</w:t>
            </w:r>
          </w:p>
        </w:tc>
      </w:tr>
      <w:tr w:rsidR="00D67926" w14:paraId="5D308890" w14:textId="77777777">
        <w:trPr>
          <w:divId w:val="1664770817"/>
          <w:tblCellSpacing w:w="15" w:type="dxa"/>
        </w:trPr>
        <w:tc>
          <w:tcPr>
            <w:tcW w:w="0" w:type="auto"/>
            <w:vAlign w:val="center"/>
            <w:hideMark/>
          </w:tcPr>
          <w:p w14:paraId="676CE5F7"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57BF33BC" w14:textId="77777777" w:rsidR="00D67926" w:rsidRDefault="008D6FB8">
            <w:pPr>
              <w:rPr>
                <w:rFonts w:eastAsia="Times New Roman"/>
                <w:lang w:val="en-US"/>
              </w:rPr>
            </w:pPr>
            <w:r>
              <w:rPr>
                <w:rFonts w:eastAsia="Times New Roman"/>
                <w:lang w:val="en-US"/>
              </w:rPr>
              <w:t xml:space="preserve">Need to be able to say what kind of reference range this is - normal, recommended, therapeutic, or perhaps what state this reference range applies to (i.e. age, hormonal cycles, etc.). </w:t>
            </w:r>
          </w:p>
        </w:tc>
      </w:tr>
      <w:tr w:rsidR="00D67926" w14:paraId="450D38EA" w14:textId="77777777">
        <w:trPr>
          <w:divId w:val="1664770817"/>
          <w:tblCellSpacing w:w="15" w:type="dxa"/>
        </w:trPr>
        <w:tc>
          <w:tcPr>
            <w:tcW w:w="0" w:type="auto"/>
            <w:vAlign w:val="center"/>
            <w:hideMark/>
          </w:tcPr>
          <w:p w14:paraId="29F3F14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E7BF907" w14:textId="77777777" w:rsidR="00D67926" w:rsidRDefault="008D6FB8">
            <w:pPr>
              <w:rPr>
                <w:rFonts w:eastAsia="Times New Roman"/>
                <w:lang w:val="en-US"/>
              </w:rPr>
            </w:pPr>
            <w:r>
              <w:rPr>
                <w:rFonts w:eastAsia="Times New Roman"/>
                <w:lang w:val="en-US"/>
              </w:rPr>
              <w:t>Code for the meaning of a reference range</w:t>
            </w:r>
          </w:p>
        </w:tc>
      </w:tr>
      <w:tr w:rsidR="00D67926" w14:paraId="1B7A773F" w14:textId="77777777">
        <w:trPr>
          <w:divId w:val="1664770817"/>
          <w:tblCellSpacing w:w="15" w:type="dxa"/>
        </w:trPr>
        <w:tc>
          <w:tcPr>
            <w:tcW w:w="0" w:type="auto"/>
            <w:vAlign w:val="center"/>
            <w:hideMark/>
          </w:tcPr>
          <w:p w14:paraId="274D4BC4" w14:textId="77777777" w:rsidR="00D67926" w:rsidRDefault="008D6FB8">
            <w:pPr>
              <w:rPr>
                <w:rFonts w:eastAsia="Times New Roman"/>
                <w:lang w:val="en-US"/>
              </w:rPr>
            </w:pPr>
            <w:r>
              <w:rPr>
                <w:rFonts w:eastAsia="Times New Roman"/>
                <w:b/>
                <w:bCs/>
                <w:lang w:val="en-US"/>
              </w:rPr>
              <w:t>Observation.referenceRange.age</w:t>
            </w:r>
          </w:p>
        </w:tc>
        <w:tc>
          <w:tcPr>
            <w:tcW w:w="0" w:type="auto"/>
            <w:vAlign w:val="center"/>
            <w:hideMark/>
          </w:tcPr>
          <w:p w14:paraId="5B60611D" w14:textId="77777777" w:rsidR="00D67926" w:rsidRDefault="00D67926">
            <w:pPr>
              <w:rPr>
                <w:rFonts w:eastAsia="Times New Roman"/>
                <w:lang w:val="en-US"/>
              </w:rPr>
            </w:pPr>
          </w:p>
        </w:tc>
      </w:tr>
      <w:tr w:rsidR="00D67926" w14:paraId="2D014DC4" w14:textId="77777777">
        <w:trPr>
          <w:divId w:val="1664770817"/>
          <w:tblCellSpacing w:w="15" w:type="dxa"/>
        </w:trPr>
        <w:tc>
          <w:tcPr>
            <w:tcW w:w="0" w:type="auto"/>
            <w:vAlign w:val="center"/>
            <w:hideMark/>
          </w:tcPr>
          <w:p w14:paraId="443D59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B14DC6" w14:textId="77777777" w:rsidR="00D67926" w:rsidRDefault="008D6FB8">
            <w:pPr>
              <w:rPr>
                <w:rFonts w:eastAsia="Times New Roman"/>
                <w:lang w:val="en-US"/>
              </w:rPr>
            </w:pPr>
            <w:r>
              <w:rPr>
                <w:rFonts w:eastAsia="Times New Roman"/>
                <w:lang w:val="en-US"/>
              </w:rPr>
              <w:t>Applicable age range, if relevant</w:t>
            </w:r>
          </w:p>
        </w:tc>
      </w:tr>
      <w:tr w:rsidR="00D67926" w14:paraId="2F61F4FD" w14:textId="77777777">
        <w:trPr>
          <w:divId w:val="1664770817"/>
          <w:tblCellSpacing w:w="15" w:type="dxa"/>
        </w:trPr>
        <w:tc>
          <w:tcPr>
            <w:tcW w:w="0" w:type="auto"/>
            <w:vAlign w:val="center"/>
            <w:hideMark/>
          </w:tcPr>
          <w:p w14:paraId="261131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B10D8E" w14:textId="77777777" w:rsidR="00D67926" w:rsidRDefault="008D6FB8">
            <w:pPr>
              <w:rPr>
                <w:rFonts w:eastAsia="Times New Roman"/>
                <w:lang w:val="en-US"/>
              </w:rPr>
            </w:pPr>
            <w:r>
              <w:rPr>
                <w:rFonts w:eastAsia="Times New Roman"/>
                <w:lang w:val="en-US"/>
              </w:rPr>
              <w:t xml:space="preserve">The age at which this reference range is applicable. This is a neonatal age (e.g. number of weeks at term) if the meaning says so. </w:t>
            </w:r>
          </w:p>
        </w:tc>
      </w:tr>
      <w:tr w:rsidR="00D67926" w14:paraId="61E2EC8E" w14:textId="77777777">
        <w:trPr>
          <w:divId w:val="1664770817"/>
          <w:tblCellSpacing w:w="15" w:type="dxa"/>
        </w:trPr>
        <w:tc>
          <w:tcPr>
            <w:tcW w:w="0" w:type="auto"/>
            <w:vAlign w:val="center"/>
            <w:hideMark/>
          </w:tcPr>
          <w:p w14:paraId="5C005B7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4C197A2" w14:textId="77777777" w:rsidR="00D67926" w:rsidRDefault="008D6FB8">
            <w:pPr>
              <w:rPr>
                <w:rFonts w:eastAsia="Times New Roman"/>
                <w:lang w:val="en-US"/>
              </w:rPr>
            </w:pPr>
            <w:r>
              <w:rPr>
                <w:rFonts w:eastAsia="Times New Roman"/>
                <w:lang w:val="en-US"/>
              </w:rPr>
              <w:t>Some analytes vary greatly over age.</w:t>
            </w:r>
          </w:p>
        </w:tc>
      </w:tr>
      <w:tr w:rsidR="00D67926" w14:paraId="38EA2519" w14:textId="77777777">
        <w:trPr>
          <w:divId w:val="1664770817"/>
          <w:tblCellSpacing w:w="15" w:type="dxa"/>
        </w:trPr>
        <w:tc>
          <w:tcPr>
            <w:tcW w:w="0" w:type="auto"/>
            <w:vAlign w:val="center"/>
            <w:hideMark/>
          </w:tcPr>
          <w:p w14:paraId="5999E118" w14:textId="77777777" w:rsidR="00D67926" w:rsidRDefault="008D6FB8">
            <w:pPr>
              <w:rPr>
                <w:rFonts w:eastAsia="Times New Roman"/>
                <w:lang w:val="en-US"/>
              </w:rPr>
            </w:pPr>
            <w:r>
              <w:rPr>
                <w:rFonts w:eastAsia="Times New Roman"/>
                <w:b/>
                <w:bCs/>
                <w:lang w:val="en-US"/>
              </w:rPr>
              <w:t>Observation.referenceRange.text</w:t>
            </w:r>
          </w:p>
        </w:tc>
        <w:tc>
          <w:tcPr>
            <w:tcW w:w="0" w:type="auto"/>
            <w:vAlign w:val="center"/>
            <w:hideMark/>
          </w:tcPr>
          <w:p w14:paraId="7F5D49EE" w14:textId="77777777" w:rsidR="00D67926" w:rsidRDefault="00D67926">
            <w:pPr>
              <w:rPr>
                <w:rFonts w:eastAsia="Times New Roman"/>
                <w:lang w:val="en-US"/>
              </w:rPr>
            </w:pPr>
          </w:p>
        </w:tc>
      </w:tr>
      <w:tr w:rsidR="00D67926" w14:paraId="349FA11D" w14:textId="77777777">
        <w:trPr>
          <w:divId w:val="1664770817"/>
          <w:tblCellSpacing w:w="15" w:type="dxa"/>
        </w:trPr>
        <w:tc>
          <w:tcPr>
            <w:tcW w:w="0" w:type="auto"/>
            <w:vAlign w:val="center"/>
            <w:hideMark/>
          </w:tcPr>
          <w:p w14:paraId="099E10D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F7E883" w14:textId="77777777" w:rsidR="00D67926" w:rsidRDefault="008D6FB8">
            <w:pPr>
              <w:rPr>
                <w:rFonts w:eastAsia="Times New Roman"/>
                <w:lang w:val="en-US"/>
              </w:rPr>
            </w:pPr>
            <w:r>
              <w:rPr>
                <w:rFonts w:eastAsia="Times New Roman"/>
                <w:lang w:val="en-US"/>
              </w:rPr>
              <w:t>Text based reference range in an observation</w:t>
            </w:r>
          </w:p>
        </w:tc>
      </w:tr>
      <w:tr w:rsidR="00D67926" w14:paraId="031C7FF6" w14:textId="77777777">
        <w:trPr>
          <w:divId w:val="1664770817"/>
          <w:tblCellSpacing w:w="15" w:type="dxa"/>
        </w:trPr>
        <w:tc>
          <w:tcPr>
            <w:tcW w:w="0" w:type="auto"/>
            <w:vAlign w:val="center"/>
            <w:hideMark/>
          </w:tcPr>
          <w:p w14:paraId="6AF49F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A5C251" w14:textId="77777777" w:rsidR="00D67926" w:rsidRDefault="008D6FB8">
            <w:pPr>
              <w:rPr>
                <w:rFonts w:eastAsia="Times New Roman"/>
                <w:lang w:val="en-US"/>
              </w:rPr>
            </w:pPr>
            <w:r>
              <w:rPr>
                <w:rFonts w:eastAsia="Times New Roman"/>
                <w:lang w:val="en-US"/>
              </w:rPr>
              <w:t xml:space="preserve">Text based reference range in an observation which may be used when a quantitative range is not appropriate for an observation. An example would be a reference value of "Negative" or a list or table of 'normals'. </w:t>
            </w:r>
          </w:p>
        </w:tc>
      </w:tr>
      <w:tr w:rsidR="00D67926" w14:paraId="1E891E74" w14:textId="77777777">
        <w:trPr>
          <w:divId w:val="1664770817"/>
          <w:tblCellSpacing w:w="15" w:type="dxa"/>
        </w:trPr>
        <w:tc>
          <w:tcPr>
            <w:tcW w:w="0" w:type="auto"/>
            <w:vAlign w:val="center"/>
            <w:hideMark/>
          </w:tcPr>
          <w:p w14:paraId="7765AE5F" w14:textId="77777777" w:rsidR="00D67926" w:rsidRDefault="008D6FB8">
            <w:pPr>
              <w:rPr>
                <w:rFonts w:eastAsia="Times New Roman"/>
                <w:lang w:val="en-US"/>
              </w:rPr>
            </w:pPr>
            <w:r>
              <w:rPr>
                <w:rFonts w:eastAsia="Times New Roman"/>
                <w:b/>
                <w:bCs/>
                <w:lang w:val="en-US"/>
              </w:rPr>
              <w:t>Observation.related</w:t>
            </w:r>
          </w:p>
        </w:tc>
        <w:tc>
          <w:tcPr>
            <w:tcW w:w="0" w:type="auto"/>
            <w:vAlign w:val="center"/>
            <w:hideMark/>
          </w:tcPr>
          <w:p w14:paraId="12DF6096" w14:textId="77777777" w:rsidR="00D67926" w:rsidRDefault="00D67926">
            <w:pPr>
              <w:rPr>
                <w:rFonts w:eastAsia="Times New Roman"/>
                <w:lang w:val="en-US"/>
              </w:rPr>
            </w:pPr>
          </w:p>
        </w:tc>
      </w:tr>
      <w:tr w:rsidR="00D67926" w14:paraId="7AC12E0D" w14:textId="77777777">
        <w:trPr>
          <w:divId w:val="1664770817"/>
          <w:tblCellSpacing w:w="15" w:type="dxa"/>
        </w:trPr>
        <w:tc>
          <w:tcPr>
            <w:tcW w:w="0" w:type="auto"/>
            <w:vAlign w:val="center"/>
            <w:hideMark/>
          </w:tcPr>
          <w:p w14:paraId="0D62185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4B9C8B" w14:textId="77777777" w:rsidR="00D67926" w:rsidRDefault="008D6FB8">
            <w:pPr>
              <w:rPr>
                <w:rFonts w:eastAsia="Times New Roman"/>
                <w:lang w:val="en-US"/>
              </w:rPr>
            </w:pPr>
            <w:r>
              <w:rPr>
                <w:rFonts w:eastAsia="Times New Roman"/>
                <w:lang w:val="en-US"/>
              </w:rPr>
              <w:t>Resource related to this observation</w:t>
            </w:r>
          </w:p>
        </w:tc>
      </w:tr>
      <w:tr w:rsidR="00D67926" w14:paraId="2A3EE751" w14:textId="77777777">
        <w:trPr>
          <w:divId w:val="1664770817"/>
          <w:tblCellSpacing w:w="15" w:type="dxa"/>
        </w:trPr>
        <w:tc>
          <w:tcPr>
            <w:tcW w:w="0" w:type="auto"/>
            <w:vAlign w:val="center"/>
            <w:hideMark/>
          </w:tcPr>
          <w:p w14:paraId="6010935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F18316" w14:textId="77777777" w:rsidR="00D67926" w:rsidRDefault="008D6FB8">
            <w:pPr>
              <w:rPr>
                <w:rFonts w:eastAsia="Times New Roman"/>
                <w:lang w:val="en-US"/>
              </w:rPr>
            </w:pPr>
            <w:r>
              <w:rPr>
                <w:rFonts w:eastAsia="Times New Roman"/>
                <w:lang w:val="en-US"/>
              </w:rPr>
              <w:t xml:space="preserve">A reference to another resource </w:t>
            </w:r>
            <w:proofErr w:type="gramStart"/>
            <w:r>
              <w:rPr>
                <w:rFonts w:eastAsia="Times New Roman"/>
                <w:lang w:val="en-US"/>
              </w:rPr>
              <w:t>( usally</w:t>
            </w:r>
            <w:proofErr w:type="gramEnd"/>
            <w:r>
              <w:rPr>
                <w:rFonts w:eastAsia="Times New Roman"/>
                <w:lang w:val="en-US"/>
              </w:rPr>
              <w:t xml:space="preserve"> another Observation but could also be a QuestionnaireAnswer) whose relationship is defined by the relationship type code. </w:t>
            </w:r>
          </w:p>
        </w:tc>
      </w:tr>
      <w:tr w:rsidR="00D67926" w14:paraId="770ECA82" w14:textId="77777777">
        <w:trPr>
          <w:divId w:val="1664770817"/>
          <w:tblCellSpacing w:w="15" w:type="dxa"/>
        </w:trPr>
        <w:tc>
          <w:tcPr>
            <w:tcW w:w="0" w:type="auto"/>
            <w:vAlign w:val="center"/>
            <w:hideMark/>
          </w:tcPr>
          <w:p w14:paraId="4A3CDFD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6558DD" w14:textId="77777777" w:rsidR="00D67926" w:rsidRDefault="008D6FB8">
            <w:pPr>
              <w:rPr>
                <w:rFonts w:eastAsia="Times New Roman"/>
                <w:lang w:val="en-US"/>
              </w:rPr>
            </w:pPr>
            <w:r>
              <w:rPr>
                <w:rFonts w:eastAsia="Times New Roman"/>
                <w:lang w:val="en-US"/>
              </w:rPr>
              <w:t>For a discussion on the ways Observations can assembled in groups together see [Notes below](observation.html#4.20.4).</w:t>
            </w:r>
          </w:p>
        </w:tc>
      </w:tr>
      <w:tr w:rsidR="00D67926" w14:paraId="47CBA670" w14:textId="77777777">
        <w:trPr>
          <w:divId w:val="1664770817"/>
          <w:tblCellSpacing w:w="15" w:type="dxa"/>
        </w:trPr>
        <w:tc>
          <w:tcPr>
            <w:tcW w:w="0" w:type="auto"/>
            <w:vAlign w:val="center"/>
            <w:hideMark/>
          </w:tcPr>
          <w:p w14:paraId="0D7BCE3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1A310E2" w14:textId="77777777"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a set of related observations or sometimes QuestionnaireResponse from which the measure is derived. </w:t>
            </w:r>
          </w:p>
        </w:tc>
      </w:tr>
      <w:tr w:rsidR="00D67926" w14:paraId="5551ADD5" w14:textId="77777777">
        <w:trPr>
          <w:divId w:val="1664770817"/>
          <w:tblCellSpacing w:w="15" w:type="dxa"/>
        </w:trPr>
        <w:tc>
          <w:tcPr>
            <w:tcW w:w="0" w:type="auto"/>
            <w:vAlign w:val="center"/>
            <w:hideMark/>
          </w:tcPr>
          <w:p w14:paraId="6ABCE596" w14:textId="77777777" w:rsidR="00D67926" w:rsidRDefault="008D6FB8">
            <w:pPr>
              <w:rPr>
                <w:rFonts w:eastAsia="Times New Roman"/>
                <w:lang w:val="en-US"/>
              </w:rPr>
            </w:pPr>
            <w:r>
              <w:rPr>
                <w:rFonts w:eastAsia="Times New Roman"/>
                <w:b/>
                <w:bCs/>
                <w:lang w:val="en-US"/>
              </w:rPr>
              <w:t>Observation.related.type</w:t>
            </w:r>
          </w:p>
        </w:tc>
        <w:tc>
          <w:tcPr>
            <w:tcW w:w="0" w:type="auto"/>
            <w:vAlign w:val="center"/>
            <w:hideMark/>
          </w:tcPr>
          <w:p w14:paraId="6BC08F98" w14:textId="77777777" w:rsidR="00D67926" w:rsidRDefault="00D67926">
            <w:pPr>
              <w:rPr>
                <w:rFonts w:eastAsia="Times New Roman"/>
                <w:lang w:val="en-US"/>
              </w:rPr>
            </w:pPr>
          </w:p>
        </w:tc>
      </w:tr>
      <w:tr w:rsidR="00D67926" w14:paraId="55A00789" w14:textId="77777777">
        <w:trPr>
          <w:divId w:val="1664770817"/>
          <w:tblCellSpacing w:w="15" w:type="dxa"/>
        </w:trPr>
        <w:tc>
          <w:tcPr>
            <w:tcW w:w="0" w:type="auto"/>
            <w:vAlign w:val="center"/>
            <w:hideMark/>
          </w:tcPr>
          <w:p w14:paraId="3986A8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0309E8" w14:textId="77777777" w:rsidR="00D67926" w:rsidRDefault="008D6FB8">
            <w:pPr>
              <w:rPr>
                <w:rFonts w:eastAsia="Times New Roman"/>
                <w:lang w:val="en-US"/>
              </w:rPr>
            </w:pPr>
            <w:r>
              <w:rPr>
                <w:rFonts w:eastAsia="Times New Roman"/>
                <w:lang w:val="en-US"/>
              </w:rPr>
              <w:t>A code specifying the kind of relationship that exists with the target resource.</w:t>
            </w:r>
          </w:p>
        </w:tc>
      </w:tr>
      <w:tr w:rsidR="00D67926" w14:paraId="43708FA4" w14:textId="77777777">
        <w:trPr>
          <w:divId w:val="1664770817"/>
          <w:tblCellSpacing w:w="15" w:type="dxa"/>
        </w:trPr>
        <w:tc>
          <w:tcPr>
            <w:tcW w:w="0" w:type="auto"/>
            <w:vAlign w:val="center"/>
            <w:hideMark/>
          </w:tcPr>
          <w:p w14:paraId="774DEF2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DCA9F3" w14:textId="77777777" w:rsidR="00D67926" w:rsidRDefault="008D6FB8">
            <w:pPr>
              <w:rPr>
                <w:rFonts w:eastAsia="Times New Roman"/>
                <w:lang w:val="en-US"/>
              </w:rPr>
            </w:pPr>
            <w:r>
              <w:rPr>
                <w:rFonts w:eastAsia="Times New Roman"/>
                <w:lang w:val="en-US"/>
              </w:rPr>
              <w:t>"derived-from" is only logical choice when referencing QuestionnaireAnswer resource.</w:t>
            </w:r>
          </w:p>
        </w:tc>
      </w:tr>
      <w:tr w:rsidR="00D67926" w14:paraId="15DF7440" w14:textId="77777777">
        <w:trPr>
          <w:divId w:val="1664770817"/>
          <w:tblCellSpacing w:w="15" w:type="dxa"/>
        </w:trPr>
        <w:tc>
          <w:tcPr>
            <w:tcW w:w="0" w:type="auto"/>
            <w:vAlign w:val="center"/>
            <w:hideMark/>
          </w:tcPr>
          <w:p w14:paraId="5043618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01D89A" w14:textId="77777777" w:rsidR="00D67926" w:rsidRDefault="008D6FB8">
            <w:pPr>
              <w:rPr>
                <w:rFonts w:eastAsia="Times New Roman"/>
                <w:lang w:val="en-US"/>
              </w:rPr>
            </w:pPr>
            <w:r>
              <w:rPr>
                <w:rFonts w:eastAsia="Times New Roman"/>
                <w:lang w:val="en-US"/>
              </w:rPr>
              <w:t>A relationship type SHOULD be provided.</w:t>
            </w:r>
          </w:p>
        </w:tc>
      </w:tr>
      <w:tr w:rsidR="00D67926" w14:paraId="1842B7AA" w14:textId="77777777">
        <w:trPr>
          <w:divId w:val="1664770817"/>
          <w:tblCellSpacing w:w="15" w:type="dxa"/>
        </w:trPr>
        <w:tc>
          <w:tcPr>
            <w:tcW w:w="0" w:type="auto"/>
            <w:vAlign w:val="center"/>
            <w:hideMark/>
          </w:tcPr>
          <w:p w14:paraId="387B68B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16DB196" w14:textId="77777777" w:rsidR="00D67926" w:rsidRDefault="008D6FB8">
            <w:pPr>
              <w:rPr>
                <w:rFonts w:eastAsia="Times New Roman"/>
                <w:lang w:val="en-US"/>
              </w:rPr>
            </w:pPr>
            <w:r>
              <w:rPr>
                <w:rFonts w:eastAsia="Times New Roman"/>
                <w:lang w:val="en-US"/>
              </w:rPr>
              <w:t>Codes specifying how two observations are related</w:t>
            </w:r>
          </w:p>
        </w:tc>
      </w:tr>
      <w:tr w:rsidR="00D67926" w14:paraId="17AF9094" w14:textId="77777777">
        <w:trPr>
          <w:divId w:val="1664770817"/>
          <w:tblCellSpacing w:w="15" w:type="dxa"/>
        </w:trPr>
        <w:tc>
          <w:tcPr>
            <w:tcW w:w="0" w:type="auto"/>
            <w:vAlign w:val="center"/>
            <w:hideMark/>
          </w:tcPr>
          <w:p w14:paraId="528CA516" w14:textId="77777777" w:rsidR="00D67926" w:rsidRDefault="008D6FB8">
            <w:pPr>
              <w:rPr>
                <w:rFonts w:eastAsia="Times New Roman"/>
                <w:lang w:val="en-US"/>
              </w:rPr>
            </w:pPr>
            <w:r>
              <w:rPr>
                <w:rFonts w:eastAsia="Times New Roman"/>
                <w:b/>
                <w:bCs/>
                <w:lang w:val="en-US"/>
              </w:rPr>
              <w:t>Observation.related.target</w:t>
            </w:r>
          </w:p>
        </w:tc>
        <w:tc>
          <w:tcPr>
            <w:tcW w:w="0" w:type="auto"/>
            <w:vAlign w:val="center"/>
            <w:hideMark/>
          </w:tcPr>
          <w:p w14:paraId="78A61CE6" w14:textId="77777777" w:rsidR="00D67926" w:rsidRDefault="00D67926">
            <w:pPr>
              <w:rPr>
                <w:rFonts w:eastAsia="Times New Roman"/>
                <w:lang w:val="en-US"/>
              </w:rPr>
            </w:pPr>
          </w:p>
        </w:tc>
      </w:tr>
      <w:tr w:rsidR="00D67926" w14:paraId="3767345F" w14:textId="77777777">
        <w:trPr>
          <w:divId w:val="1664770817"/>
          <w:tblCellSpacing w:w="15" w:type="dxa"/>
        </w:trPr>
        <w:tc>
          <w:tcPr>
            <w:tcW w:w="0" w:type="auto"/>
            <w:vAlign w:val="center"/>
            <w:hideMark/>
          </w:tcPr>
          <w:p w14:paraId="454A3C55"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BF9560E" w14:textId="77777777" w:rsidR="00D67926" w:rsidRDefault="008D6FB8">
            <w:pPr>
              <w:rPr>
                <w:rFonts w:eastAsia="Times New Roman"/>
                <w:lang w:val="en-US"/>
              </w:rPr>
            </w:pPr>
            <w:r>
              <w:rPr>
                <w:rFonts w:eastAsia="Times New Roman"/>
                <w:lang w:val="en-US"/>
              </w:rPr>
              <w:t>Resource that is related to this one</w:t>
            </w:r>
          </w:p>
        </w:tc>
      </w:tr>
      <w:tr w:rsidR="00D67926" w14:paraId="1077C18F" w14:textId="77777777">
        <w:trPr>
          <w:divId w:val="1664770817"/>
          <w:tblCellSpacing w:w="15" w:type="dxa"/>
        </w:trPr>
        <w:tc>
          <w:tcPr>
            <w:tcW w:w="0" w:type="auto"/>
            <w:vAlign w:val="center"/>
            <w:hideMark/>
          </w:tcPr>
          <w:p w14:paraId="0D50FF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72F6EC" w14:textId="77777777" w:rsidR="00D67926" w:rsidRDefault="008D6FB8">
            <w:pPr>
              <w:rPr>
                <w:rFonts w:eastAsia="Times New Roman"/>
                <w:lang w:val="en-US"/>
              </w:rPr>
            </w:pPr>
            <w:r>
              <w:rPr>
                <w:rFonts w:eastAsia="Times New Roman"/>
                <w:lang w:val="en-US"/>
              </w:rPr>
              <w:t>A reference to the observation or questionnaireanswer that is related to this observation.</w:t>
            </w:r>
          </w:p>
        </w:tc>
      </w:tr>
      <w:tr w:rsidR="00D67926" w14:paraId="2E0FBA47" w14:textId="77777777">
        <w:trPr>
          <w:divId w:val="1664770817"/>
          <w:tblCellSpacing w:w="15" w:type="dxa"/>
        </w:trPr>
        <w:tc>
          <w:tcPr>
            <w:tcW w:w="0" w:type="auto"/>
            <w:vAlign w:val="center"/>
            <w:hideMark/>
          </w:tcPr>
          <w:p w14:paraId="5D494E4F" w14:textId="77777777" w:rsidR="00D67926" w:rsidRDefault="008D6FB8">
            <w:pPr>
              <w:rPr>
                <w:rFonts w:eastAsia="Times New Roman"/>
                <w:lang w:val="en-US"/>
              </w:rPr>
            </w:pPr>
            <w:r>
              <w:rPr>
                <w:rFonts w:eastAsia="Times New Roman"/>
                <w:b/>
                <w:bCs/>
                <w:lang w:val="en-US"/>
              </w:rPr>
              <w:t>Observation.component</w:t>
            </w:r>
          </w:p>
        </w:tc>
        <w:tc>
          <w:tcPr>
            <w:tcW w:w="0" w:type="auto"/>
            <w:vAlign w:val="center"/>
            <w:hideMark/>
          </w:tcPr>
          <w:p w14:paraId="604E11DA" w14:textId="77777777" w:rsidR="00D67926" w:rsidRDefault="00D67926">
            <w:pPr>
              <w:rPr>
                <w:rFonts w:eastAsia="Times New Roman"/>
                <w:lang w:val="en-US"/>
              </w:rPr>
            </w:pPr>
          </w:p>
        </w:tc>
      </w:tr>
      <w:tr w:rsidR="00D67926" w14:paraId="13C83415" w14:textId="77777777">
        <w:trPr>
          <w:divId w:val="1664770817"/>
          <w:tblCellSpacing w:w="15" w:type="dxa"/>
        </w:trPr>
        <w:tc>
          <w:tcPr>
            <w:tcW w:w="0" w:type="auto"/>
            <w:vAlign w:val="center"/>
            <w:hideMark/>
          </w:tcPr>
          <w:p w14:paraId="2C6A06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907AE9" w14:textId="77777777" w:rsidR="00D67926" w:rsidRDefault="008D6FB8">
            <w:pPr>
              <w:rPr>
                <w:rFonts w:eastAsia="Times New Roman"/>
                <w:lang w:val="en-US"/>
              </w:rPr>
            </w:pPr>
            <w:r>
              <w:rPr>
                <w:rFonts w:eastAsia="Times New Roman"/>
                <w:lang w:val="en-US"/>
              </w:rPr>
              <w:t>Component results</w:t>
            </w:r>
          </w:p>
        </w:tc>
      </w:tr>
      <w:tr w:rsidR="00D67926" w14:paraId="56271FE6" w14:textId="77777777">
        <w:trPr>
          <w:divId w:val="1664770817"/>
          <w:tblCellSpacing w:w="15" w:type="dxa"/>
        </w:trPr>
        <w:tc>
          <w:tcPr>
            <w:tcW w:w="0" w:type="auto"/>
            <w:vAlign w:val="center"/>
            <w:hideMark/>
          </w:tcPr>
          <w:p w14:paraId="0282D1C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B6E2C9" w14:textId="77777777" w:rsidR="00D67926" w:rsidRDefault="008D6FB8">
            <w:pPr>
              <w:rPr>
                <w:rFonts w:eastAsia="Times New Roman"/>
                <w:lang w:val="en-US"/>
              </w:rPr>
            </w:pPr>
            <w:r>
              <w:rPr>
                <w:rFonts w:eastAsia="Times New Roman"/>
                <w:lang w:val="en-US"/>
              </w:rPr>
              <w:t xml:space="preserve">Some observations have multiple component observations. These component observations are expressed as separate code value pairs that share the same attributes. Examples include systolic and diastolic component observations for blood pressure measurement and multiple component observations for for genetics observations. </w:t>
            </w:r>
          </w:p>
        </w:tc>
      </w:tr>
      <w:tr w:rsidR="00D67926" w14:paraId="634FF99C" w14:textId="77777777">
        <w:trPr>
          <w:divId w:val="1664770817"/>
          <w:tblCellSpacing w:w="15" w:type="dxa"/>
        </w:trPr>
        <w:tc>
          <w:tcPr>
            <w:tcW w:w="0" w:type="auto"/>
            <w:vAlign w:val="center"/>
            <w:hideMark/>
          </w:tcPr>
          <w:p w14:paraId="35FF941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8E138E2" w14:textId="77777777" w:rsidR="00D67926" w:rsidRDefault="008D6FB8">
            <w:pPr>
              <w:rPr>
                <w:rFonts w:eastAsia="Times New Roman"/>
                <w:lang w:val="en-US"/>
              </w:rPr>
            </w:pPr>
            <w:r>
              <w:rPr>
                <w:rFonts w:eastAsia="Times New Roman"/>
                <w:lang w:val="en-US"/>
              </w:rPr>
              <w:t>For a discussion on the ways Observations can assembled in groups together see [Notes below](observation.html#4.20.4).</w:t>
            </w:r>
          </w:p>
        </w:tc>
      </w:tr>
      <w:tr w:rsidR="00D67926" w14:paraId="6BFF76E1" w14:textId="77777777">
        <w:trPr>
          <w:divId w:val="1664770817"/>
          <w:tblCellSpacing w:w="15" w:type="dxa"/>
        </w:trPr>
        <w:tc>
          <w:tcPr>
            <w:tcW w:w="0" w:type="auto"/>
            <w:vAlign w:val="center"/>
            <w:hideMark/>
          </w:tcPr>
          <w:p w14:paraId="0E27C8C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4DBAAE" w14:textId="77777777" w:rsidR="00D67926" w:rsidRDefault="008D6FB8">
            <w:pPr>
              <w:rPr>
                <w:rFonts w:eastAsia="Times New Roman"/>
                <w:lang w:val="en-US"/>
              </w:rPr>
            </w:pPr>
            <w:r>
              <w:rPr>
                <w:rFonts w:eastAsia="Times New Roman"/>
                <w:lang w:val="en-US"/>
              </w:rPr>
              <w:t xml:space="preserve">Component observations share the same attributes in the Observation resource as the primary observation and are always treated a part of a single observation </w:t>
            </w:r>
            <w:proofErr w:type="gramStart"/>
            <w:r>
              <w:rPr>
                <w:rFonts w:eastAsia="Times New Roman"/>
                <w:lang w:val="en-US"/>
              </w:rPr>
              <w:t>( they</w:t>
            </w:r>
            <w:proofErr w:type="gramEnd"/>
            <w:r>
              <w:rPr>
                <w:rFonts w:eastAsia="Times New Roman"/>
                <w:lang w:val="en-US"/>
              </w:rPr>
              <w:t xml:space="preserve"> are not seperable). However, the reference range for the primary observation value is not inherited by the component values and is required when appropriate for each component observation. </w:t>
            </w:r>
          </w:p>
        </w:tc>
      </w:tr>
      <w:tr w:rsidR="00D67926" w14:paraId="79A8989F" w14:textId="77777777">
        <w:trPr>
          <w:divId w:val="1664770817"/>
          <w:tblCellSpacing w:w="15" w:type="dxa"/>
        </w:trPr>
        <w:tc>
          <w:tcPr>
            <w:tcW w:w="0" w:type="auto"/>
            <w:vAlign w:val="center"/>
            <w:hideMark/>
          </w:tcPr>
          <w:p w14:paraId="4280957E" w14:textId="77777777" w:rsidR="00D67926" w:rsidRDefault="008D6FB8">
            <w:pPr>
              <w:rPr>
                <w:rFonts w:eastAsia="Times New Roman"/>
                <w:lang w:val="en-US"/>
              </w:rPr>
            </w:pPr>
            <w:r>
              <w:rPr>
                <w:rFonts w:eastAsia="Times New Roman"/>
                <w:b/>
                <w:bCs/>
                <w:lang w:val="en-US"/>
              </w:rPr>
              <w:t>Observation.component.code</w:t>
            </w:r>
          </w:p>
        </w:tc>
        <w:tc>
          <w:tcPr>
            <w:tcW w:w="0" w:type="auto"/>
            <w:vAlign w:val="center"/>
            <w:hideMark/>
          </w:tcPr>
          <w:p w14:paraId="59F3D112" w14:textId="77777777" w:rsidR="00D67926" w:rsidRDefault="00D67926">
            <w:pPr>
              <w:rPr>
                <w:rFonts w:eastAsia="Times New Roman"/>
                <w:lang w:val="en-US"/>
              </w:rPr>
            </w:pPr>
          </w:p>
        </w:tc>
      </w:tr>
      <w:tr w:rsidR="00D67926" w14:paraId="4B8FE6EB" w14:textId="77777777">
        <w:trPr>
          <w:divId w:val="1664770817"/>
          <w:tblCellSpacing w:w="15" w:type="dxa"/>
        </w:trPr>
        <w:tc>
          <w:tcPr>
            <w:tcW w:w="0" w:type="auto"/>
            <w:vAlign w:val="center"/>
            <w:hideMark/>
          </w:tcPr>
          <w:p w14:paraId="53F3F9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C9F384" w14:textId="77777777" w:rsidR="00D67926" w:rsidRDefault="008D6FB8">
            <w:pPr>
              <w:rPr>
                <w:rFonts w:eastAsia="Times New Roman"/>
                <w:lang w:val="en-US"/>
              </w:rPr>
            </w:pPr>
            <w:r>
              <w:rPr>
                <w:rFonts w:eastAsia="Times New Roman"/>
                <w:lang w:val="en-US"/>
              </w:rPr>
              <w:t>Type of component observation (code / type)</w:t>
            </w:r>
          </w:p>
        </w:tc>
      </w:tr>
      <w:tr w:rsidR="00D67926" w14:paraId="4EB88A7F" w14:textId="77777777">
        <w:trPr>
          <w:divId w:val="1664770817"/>
          <w:tblCellSpacing w:w="15" w:type="dxa"/>
        </w:trPr>
        <w:tc>
          <w:tcPr>
            <w:tcW w:w="0" w:type="auto"/>
            <w:vAlign w:val="center"/>
            <w:hideMark/>
          </w:tcPr>
          <w:p w14:paraId="6A9AA8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44DBFE" w14:textId="77777777" w:rsidR="00D67926" w:rsidRDefault="008D6FB8">
            <w:pPr>
              <w:rPr>
                <w:rFonts w:eastAsia="Times New Roman"/>
                <w:lang w:val="en-US"/>
              </w:rPr>
            </w:pPr>
            <w:r>
              <w:rPr>
                <w:rFonts w:eastAsia="Times New Roman"/>
                <w:lang w:val="en-US"/>
              </w:rPr>
              <w:t>Describes what was observed. Sometimes this is called the observation "code".</w:t>
            </w:r>
          </w:p>
        </w:tc>
      </w:tr>
      <w:tr w:rsidR="00D67926" w14:paraId="2A75F036" w14:textId="77777777">
        <w:trPr>
          <w:divId w:val="1664770817"/>
          <w:tblCellSpacing w:w="15" w:type="dxa"/>
        </w:trPr>
        <w:tc>
          <w:tcPr>
            <w:tcW w:w="0" w:type="auto"/>
            <w:vAlign w:val="center"/>
            <w:hideMark/>
          </w:tcPr>
          <w:p w14:paraId="18A6013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3890447" w14:textId="77777777"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14:paraId="511D8FE9" w14:textId="77777777">
        <w:trPr>
          <w:divId w:val="1664770817"/>
          <w:tblCellSpacing w:w="15" w:type="dxa"/>
        </w:trPr>
        <w:tc>
          <w:tcPr>
            <w:tcW w:w="0" w:type="auto"/>
            <w:vAlign w:val="center"/>
            <w:hideMark/>
          </w:tcPr>
          <w:p w14:paraId="098D07F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2780327" w14:textId="77777777" w:rsidR="00D67926" w:rsidRDefault="008D6FB8">
            <w:pPr>
              <w:rPr>
                <w:rFonts w:eastAsia="Times New Roman"/>
                <w:lang w:val="en-US"/>
              </w:rPr>
            </w:pPr>
            <w:r>
              <w:rPr>
                <w:rFonts w:eastAsia="Times New Roman"/>
                <w:lang w:val="en-US"/>
              </w:rPr>
              <w:t>Codes identifying names of simple observations</w:t>
            </w:r>
          </w:p>
        </w:tc>
      </w:tr>
      <w:tr w:rsidR="00D67926" w14:paraId="27BD7694" w14:textId="77777777">
        <w:trPr>
          <w:divId w:val="1664770817"/>
          <w:tblCellSpacing w:w="15" w:type="dxa"/>
        </w:trPr>
        <w:tc>
          <w:tcPr>
            <w:tcW w:w="0" w:type="auto"/>
            <w:vAlign w:val="center"/>
            <w:hideMark/>
          </w:tcPr>
          <w:p w14:paraId="7626C5F2" w14:textId="77777777" w:rsidR="00D67926" w:rsidRDefault="008D6FB8">
            <w:pPr>
              <w:rPr>
                <w:rFonts w:eastAsia="Times New Roman"/>
                <w:lang w:val="en-US"/>
              </w:rPr>
            </w:pPr>
            <w:r>
              <w:rPr>
                <w:rFonts w:eastAsia="Times New Roman"/>
                <w:b/>
                <w:bCs/>
                <w:lang w:val="en-US"/>
              </w:rPr>
              <w:t>Observation.component.value[x]</w:t>
            </w:r>
          </w:p>
        </w:tc>
        <w:tc>
          <w:tcPr>
            <w:tcW w:w="0" w:type="auto"/>
            <w:vAlign w:val="center"/>
            <w:hideMark/>
          </w:tcPr>
          <w:p w14:paraId="4884BFC3" w14:textId="77777777" w:rsidR="00D67926" w:rsidRDefault="00D67926">
            <w:pPr>
              <w:rPr>
                <w:rFonts w:eastAsia="Times New Roman"/>
                <w:lang w:val="en-US"/>
              </w:rPr>
            </w:pPr>
          </w:p>
        </w:tc>
      </w:tr>
      <w:tr w:rsidR="00D67926" w14:paraId="6ECE3A6E" w14:textId="77777777">
        <w:trPr>
          <w:divId w:val="1664770817"/>
          <w:tblCellSpacing w:w="15" w:type="dxa"/>
        </w:trPr>
        <w:tc>
          <w:tcPr>
            <w:tcW w:w="0" w:type="auto"/>
            <w:vAlign w:val="center"/>
            <w:hideMark/>
          </w:tcPr>
          <w:p w14:paraId="2A7AE4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965F2E" w14:textId="77777777" w:rsidR="00D67926" w:rsidRDefault="008D6FB8">
            <w:pPr>
              <w:rPr>
                <w:rFonts w:eastAsia="Times New Roman"/>
                <w:lang w:val="en-US"/>
              </w:rPr>
            </w:pPr>
            <w:r>
              <w:rPr>
                <w:rFonts w:eastAsia="Times New Roman"/>
                <w:lang w:val="en-US"/>
              </w:rPr>
              <w:t>Actual component result</w:t>
            </w:r>
          </w:p>
        </w:tc>
      </w:tr>
      <w:tr w:rsidR="00D67926" w14:paraId="0D52C80A" w14:textId="77777777">
        <w:trPr>
          <w:divId w:val="1664770817"/>
          <w:tblCellSpacing w:w="15" w:type="dxa"/>
        </w:trPr>
        <w:tc>
          <w:tcPr>
            <w:tcW w:w="0" w:type="auto"/>
            <w:vAlign w:val="center"/>
            <w:hideMark/>
          </w:tcPr>
          <w:p w14:paraId="78A47C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3CD20B" w14:textId="77777777"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14:paraId="5AB4D7EA" w14:textId="77777777">
        <w:trPr>
          <w:divId w:val="1664770817"/>
          <w:tblCellSpacing w:w="15" w:type="dxa"/>
        </w:trPr>
        <w:tc>
          <w:tcPr>
            <w:tcW w:w="0" w:type="auto"/>
            <w:vAlign w:val="center"/>
            <w:hideMark/>
          </w:tcPr>
          <w:p w14:paraId="3BD0EB8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8E81685" w14:textId="77777777"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related observations (for an apgar score, the observations from which the measure is derived). If a value is present, the datatype for this element should be determined by </w:t>
            </w:r>
            <w:r>
              <w:rPr>
                <w:rFonts w:eastAsia="Times New Roman"/>
                <w:lang w:val="en-US"/>
              </w:rPr>
              <w:lastRenderedPageBreak/>
              <w:t xml:space="preserve">Observation.code. A CodeableConcept with just a text would be used instead of a string if the field was usually coded, or if the type associated with the Observation.code defines a coded value. For boolean values use valueCodeableConcept and select codes from &lt;http://hl7.org/fhir/ValueSet/v2-0136&gt; (These "yes/no" concepts can be mapped to the display name "true/false" or other mutually exclusive terms that may be needed"). The element, Observation.value[x], has a variable name depending on the type as follows: valueQuantity, valueCodeableConcept, valueRatio, valueChoice, valuePeriod, valueSampleData, or valueString (The name format is "'value' + the type name" with a capital on the first letter of the type). </w:t>
            </w:r>
          </w:p>
        </w:tc>
      </w:tr>
      <w:tr w:rsidR="00D67926" w14:paraId="17229A71" w14:textId="77777777">
        <w:trPr>
          <w:divId w:val="1664770817"/>
          <w:tblCellSpacing w:w="15" w:type="dxa"/>
        </w:trPr>
        <w:tc>
          <w:tcPr>
            <w:tcW w:w="0" w:type="auto"/>
            <w:vAlign w:val="center"/>
            <w:hideMark/>
          </w:tcPr>
          <w:p w14:paraId="66CBFF8D"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B17B25E" w14:textId="77777777"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14:paraId="2D78C6C2" w14:textId="77777777">
        <w:trPr>
          <w:divId w:val="1664770817"/>
          <w:tblCellSpacing w:w="15" w:type="dxa"/>
        </w:trPr>
        <w:tc>
          <w:tcPr>
            <w:tcW w:w="0" w:type="auto"/>
            <w:vAlign w:val="center"/>
            <w:hideMark/>
          </w:tcPr>
          <w:p w14:paraId="258B8FCF" w14:textId="77777777" w:rsidR="00D67926" w:rsidRDefault="008D6FB8">
            <w:pPr>
              <w:rPr>
                <w:rFonts w:eastAsia="Times New Roman"/>
                <w:lang w:val="en-US"/>
              </w:rPr>
            </w:pPr>
            <w:r>
              <w:rPr>
                <w:rFonts w:eastAsia="Times New Roman"/>
                <w:b/>
                <w:bCs/>
                <w:lang w:val="en-US"/>
              </w:rPr>
              <w:t>Observation.component.dataAbsentReason</w:t>
            </w:r>
          </w:p>
        </w:tc>
        <w:tc>
          <w:tcPr>
            <w:tcW w:w="0" w:type="auto"/>
            <w:vAlign w:val="center"/>
            <w:hideMark/>
          </w:tcPr>
          <w:p w14:paraId="7618B8DC" w14:textId="77777777" w:rsidR="00D67926" w:rsidRDefault="00D67926">
            <w:pPr>
              <w:rPr>
                <w:rFonts w:eastAsia="Times New Roman"/>
                <w:lang w:val="en-US"/>
              </w:rPr>
            </w:pPr>
          </w:p>
        </w:tc>
      </w:tr>
      <w:tr w:rsidR="00D67926" w14:paraId="66CBF6A9" w14:textId="77777777">
        <w:trPr>
          <w:divId w:val="1664770817"/>
          <w:tblCellSpacing w:w="15" w:type="dxa"/>
        </w:trPr>
        <w:tc>
          <w:tcPr>
            <w:tcW w:w="0" w:type="auto"/>
            <w:vAlign w:val="center"/>
            <w:hideMark/>
          </w:tcPr>
          <w:p w14:paraId="0D6DDD9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DBA168" w14:textId="77777777" w:rsidR="00D67926" w:rsidRDefault="008D6FB8">
            <w:pPr>
              <w:rPr>
                <w:rFonts w:eastAsia="Times New Roman"/>
                <w:lang w:val="en-US"/>
              </w:rPr>
            </w:pPr>
            <w:r>
              <w:rPr>
                <w:rFonts w:eastAsia="Times New Roman"/>
                <w:lang w:val="en-US"/>
              </w:rPr>
              <w:t>Why the component result is missing</w:t>
            </w:r>
          </w:p>
        </w:tc>
      </w:tr>
      <w:tr w:rsidR="00D67926" w14:paraId="5E040DE0" w14:textId="77777777">
        <w:trPr>
          <w:divId w:val="1664770817"/>
          <w:tblCellSpacing w:w="15" w:type="dxa"/>
        </w:trPr>
        <w:tc>
          <w:tcPr>
            <w:tcW w:w="0" w:type="auto"/>
            <w:vAlign w:val="center"/>
            <w:hideMark/>
          </w:tcPr>
          <w:p w14:paraId="39C290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1F260F" w14:textId="77777777"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14:paraId="5202BC40" w14:textId="77777777">
        <w:trPr>
          <w:divId w:val="1664770817"/>
          <w:tblCellSpacing w:w="15" w:type="dxa"/>
        </w:trPr>
        <w:tc>
          <w:tcPr>
            <w:tcW w:w="0" w:type="auto"/>
            <w:vAlign w:val="center"/>
            <w:hideMark/>
          </w:tcPr>
          <w:p w14:paraId="5C95311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898D68" w14:textId="77777777"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"test not done".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14:paraId="531DD3D4" w14:textId="77777777">
        <w:trPr>
          <w:divId w:val="1664770817"/>
          <w:tblCellSpacing w:w="15" w:type="dxa"/>
        </w:trPr>
        <w:tc>
          <w:tcPr>
            <w:tcW w:w="0" w:type="auto"/>
            <w:vAlign w:val="center"/>
            <w:hideMark/>
          </w:tcPr>
          <w:p w14:paraId="4DFCCB8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619B410" w14:textId="77777777"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14:paraId="797B2C05" w14:textId="77777777">
        <w:trPr>
          <w:divId w:val="1664770817"/>
          <w:tblCellSpacing w:w="15" w:type="dxa"/>
        </w:trPr>
        <w:tc>
          <w:tcPr>
            <w:tcW w:w="0" w:type="auto"/>
            <w:vAlign w:val="center"/>
            <w:hideMark/>
          </w:tcPr>
          <w:p w14:paraId="3A545C5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1670D6F" w14:textId="77777777" w:rsidR="00D67926" w:rsidRDefault="008D6FB8">
            <w:pPr>
              <w:rPr>
                <w:rFonts w:eastAsia="Times New Roman"/>
                <w:lang w:val="en-US"/>
              </w:rPr>
            </w:pPr>
            <w:r>
              <w:rPr>
                <w:rFonts w:eastAsia="Times New Roman"/>
                <w:lang w:val="en-US"/>
              </w:rPr>
              <w:t>Codes specifying why the result (Observation.value[x]) is missing</w:t>
            </w:r>
          </w:p>
        </w:tc>
      </w:tr>
      <w:tr w:rsidR="00D67926" w14:paraId="2E5DDCAF" w14:textId="77777777">
        <w:trPr>
          <w:divId w:val="1664770817"/>
          <w:tblCellSpacing w:w="15" w:type="dxa"/>
        </w:trPr>
        <w:tc>
          <w:tcPr>
            <w:tcW w:w="0" w:type="auto"/>
            <w:vAlign w:val="center"/>
            <w:hideMark/>
          </w:tcPr>
          <w:p w14:paraId="0554ADB6" w14:textId="77777777" w:rsidR="00D67926" w:rsidRDefault="008D6FB8">
            <w:pPr>
              <w:rPr>
                <w:rFonts w:eastAsia="Times New Roman"/>
                <w:lang w:val="en-US"/>
              </w:rPr>
            </w:pPr>
            <w:r>
              <w:rPr>
                <w:rFonts w:eastAsia="Times New Roman"/>
                <w:b/>
                <w:bCs/>
                <w:lang w:val="en-US"/>
              </w:rPr>
              <w:t>Observation.component.referenceRange</w:t>
            </w:r>
          </w:p>
        </w:tc>
        <w:tc>
          <w:tcPr>
            <w:tcW w:w="0" w:type="auto"/>
            <w:vAlign w:val="center"/>
            <w:hideMark/>
          </w:tcPr>
          <w:p w14:paraId="1C98D631" w14:textId="77777777" w:rsidR="00D67926" w:rsidRDefault="00D67926">
            <w:pPr>
              <w:rPr>
                <w:rFonts w:eastAsia="Times New Roman"/>
                <w:lang w:val="en-US"/>
              </w:rPr>
            </w:pPr>
          </w:p>
        </w:tc>
      </w:tr>
      <w:tr w:rsidR="00D67926" w14:paraId="12FBC682" w14:textId="77777777">
        <w:trPr>
          <w:divId w:val="1664770817"/>
          <w:tblCellSpacing w:w="15" w:type="dxa"/>
        </w:trPr>
        <w:tc>
          <w:tcPr>
            <w:tcW w:w="0" w:type="auto"/>
            <w:vAlign w:val="center"/>
            <w:hideMark/>
          </w:tcPr>
          <w:p w14:paraId="61E7F8F8"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B47224E" w14:textId="77777777" w:rsidR="00D67926" w:rsidRDefault="008D6FB8">
            <w:pPr>
              <w:rPr>
                <w:rFonts w:eastAsia="Times New Roman"/>
                <w:lang w:val="en-US"/>
              </w:rPr>
            </w:pPr>
            <w:r>
              <w:rPr>
                <w:rFonts w:eastAsia="Times New Roman"/>
                <w:lang w:val="en-US"/>
              </w:rPr>
              <w:t>Provides guide for interpretation ofcomponent result</w:t>
            </w:r>
          </w:p>
        </w:tc>
      </w:tr>
      <w:tr w:rsidR="00D67926" w14:paraId="1266C830" w14:textId="77777777">
        <w:trPr>
          <w:divId w:val="1664770817"/>
          <w:tblCellSpacing w:w="15" w:type="dxa"/>
        </w:trPr>
        <w:tc>
          <w:tcPr>
            <w:tcW w:w="0" w:type="auto"/>
            <w:vAlign w:val="center"/>
            <w:hideMark/>
          </w:tcPr>
          <w:p w14:paraId="5FFB17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B72081" w14:textId="77777777"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14:paraId="3318A37A" w14:textId="77777777">
        <w:trPr>
          <w:divId w:val="1664770817"/>
          <w:tblCellSpacing w:w="15" w:type="dxa"/>
        </w:trPr>
        <w:tc>
          <w:tcPr>
            <w:tcW w:w="0" w:type="auto"/>
            <w:vAlign w:val="center"/>
            <w:hideMark/>
          </w:tcPr>
          <w:p w14:paraId="0C1A8C5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85BFB6" w14:textId="77777777"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14:paraId="6D8C9446" w14:textId="77777777">
        <w:trPr>
          <w:divId w:val="1664770817"/>
          <w:tblCellSpacing w:w="15" w:type="dxa"/>
        </w:trPr>
        <w:tc>
          <w:tcPr>
            <w:tcW w:w="0" w:type="auto"/>
            <w:vAlign w:val="center"/>
            <w:hideMark/>
          </w:tcPr>
          <w:p w14:paraId="53444A9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EFA4A7" w14:textId="77777777"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bl>
    <w:p w14:paraId="45213A24" w14:textId="77777777" w:rsidR="00D67926" w:rsidRDefault="008D6FB8">
      <w:pPr>
        <w:pStyle w:val="Heading2"/>
        <w:divId w:val="1664770817"/>
        <w:rPr>
          <w:rFonts w:eastAsia="Times New Roman"/>
          <w:lang w:val="en-US"/>
        </w:rPr>
      </w:pPr>
      <w:r>
        <w:rPr>
          <w:rFonts w:eastAsia="Times New Roman"/>
          <w:lang w:val="en-US"/>
        </w:rPr>
        <w:t>http://hl7.org/fhir/StructureDefinition/Order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7098"/>
      </w:tblGrid>
      <w:tr w:rsidR="00D67926" w14:paraId="00172962" w14:textId="77777777">
        <w:trPr>
          <w:divId w:val="1664770817"/>
          <w:tblCellSpacing w:w="15" w:type="dxa"/>
        </w:trPr>
        <w:tc>
          <w:tcPr>
            <w:tcW w:w="0" w:type="auto"/>
            <w:vAlign w:val="center"/>
            <w:hideMark/>
          </w:tcPr>
          <w:p w14:paraId="26C04288" w14:textId="77777777" w:rsidR="00D67926" w:rsidRDefault="008D6FB8">
            <w:pPr>
              <w:rPr>
                <w:rFonts w:eastAsia="Times New Roman"/>
                <w:lang w:val="en-US"/>
              </w:rPr>
            </w:pPr>
            <w:r>
              <w:rPr>
                <w:rFonts w:eastAsia="Times New Roman"/>
                <w:b/>
                <w:bCs/>
                <w:lang w:val="en-US"/>
              </w:rPr>
              <w:t>Order</w:t>
            </w:r>
          </w:p>
        </w:tc>
        <w:tc>
          <w:tcPr>
            <w:tcW w:w="0" w:type="auto"/>
            <w:vAlign w:val="center"/>
            <w:hideMark/>
          </w:tcPr>
          <w:p w14:paraId="38C531E0" w14:textId="77777777" w:rsidR="00D67926" w:rsidRDefault="008D6FB8">
            <w:pPr>
              <w:rPr>
                <w:rFonts w:eastAsia="Times New Roman"/>
                <w:lang w:val="en-US"/>
              </w:rPr>
            </w:pPr>
            <w:r>
              <w:rPr>
                <w:rFonts w:eastAsia="Times New Roman"/>
                <w:lang w:val="en-US"/>
              </w:rPr>
              <w:t>Order</w:t>
            </w:r>
          </w:p>
        </w:tc>
      </w:tr>
      <w:tr w:rsidR="00D67926" w14:paraId="56DB522E" w14:textId="77777777">
        <w:trPr>
          <w:divId w:val="1664770817"/>
          <w:tblCellSpacing w:w="15" w:type="dxa"/>
        </w:trPr>
        <w:tc>
          <w:tcPr>
            <w:tcW w:w="0" w:type="auto"/>
            <w:vAlign w:val="center"/>
            <w:hideMark/>
          </w:tcPr>
          <w:p w14:paraId="139B41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2364B5" w14:textId="77777777" w:rsidR="00D67926" w:rsidRDefault="008D6FB8">
            <w:pPr>
              <w:rPr>
                <w:rFonts w:eastAsia="Times New Roman"/>
                <w:lang w:val="en-US"/>
              </w:rPr>
            </w:pPr>
            <w:r>
              <w:rPr>
                <w:rFonts w:eastAsia="Times New Roman"/>
                <w:lang w:val="en-US"/>
              </w:rPr>
              <w:t>A request to perform an action</w:t>
            </w:r>
          </w:p>
        </w:tc>
      </w:tr>
      <w:tr w:rsidR="00D67926" w14:paraId="3FCD1584" w14:textId="77777777">
        <w:trPr>
          <w:divId w:val="1664770817"/>
          <w:tblCellSpacing w:w="15" w:type="dxa"/>
        </w:trPr>
        <w:tc>
          <w:tcPr>
            <w:tcW w:w="0" w:type="auto"/>
            <w:vAlign w:val="center"/>
            <w:hideMark/>
          </w:tcPr>
          <w:p w14:paraId="36ECA1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0DCF0E" w14:textId="77777777" w:rsidR="00D67926" w:rsidRDefault="008D6FB8">
            <w:pPr>
              <w:rPr>
                <w:rFonts w:eastAsia="Times New Roman"/>
                <w:lang w:val="en-US"/>
              </w:rPr>
            </w:pPr>
            <w:r>
              <w:rPr>
                <w:rFonts w:eastAsia="Times New Roman"/>
                <w:lang w:val="en-US"/>
              </w:rPr>
              <w:t>A request to perform an action.</w:t>
            </w:r>
          </w:p>
        </w:tc>
      </w:tr>
      <w:tr w:rsidR="00D67926" w14:paraId="66DE84D2" w14:textId="77777777">
        <w:trPr>
          <w:divId w:val="1664770817"/>
          <w:tblCellSpacing w:w="15" w:type="dxa"/>
        </w:trPr>
        <w:tc>
          <w:tcPr>
            <w:tcW w:w="0" w:type="auto"/>
            <w:vAlign w:val="center"/>
            <w:hideMark/>
          </w:tcPr>
          <w:p w14:paraId="39BF431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97DB6E6" w14:textId="77777777" w:rsidR="00D67926" w:rsidRDefault="008D6FB8">
            <w:pPr>
              <w:rPr>
                <w:rFonts w:eastAsia="Times New Roman"/>
                <w:lang w:val="en-US"/>
              </w:rPr>
            </w:pPr>
            <w:r>
              <w:rPr>
                <w:rFonts w:eastAsia="Times New Roman"/>
                <w:lang w:val="en-US"/>
              </w:rPr>
              <w:t>Request</w:t>
            </w:r>
          </w:p>
        </w:tc>
      </w:tr>
      <w:tr w:rsidR="00D67926" w14:paraId="49535475" w14:textId="77777777">
        <w:trPr>
          <w:divId w:val="1664770817"/>
          <w:tblCellSpacing w:w="15" w:type="dxa"/>
        </w:trPr>
        <w:tc>
          <w:tcPr>
            <w:tcW w:w="0" w:type="auto"/>
            <w:vAlign w:val="center"/>
            <w:hideMark/>
          </w:tcPr>
          <w:p w14:paraId="019A6275" w14:textId="77777777" w:rsidR="00D67926" w:rsidRDefault="008D6FB8">
            <w:pPr>
              <w:rPr>
                <w:rFonts w:eastAsia="Times New Roman"/>
                <w:lang w:val="en-US"/>
              </w:rPr>
            </w:pPr>
            <w:r>
              <w:rPr>
                <w:rFonts w:eastAsia="Times New Roman"/>
                <w:b/>
                <w:bCs/>
                <w:lang w:val="en-US"/>
              </w:rPr>
              <w:t>Order.identifier</w:t>
            </w:r>
          </w:p>
        </w:tc>
        <w:tc>
          <w:tcPr>
            <w:tcW w:w="0" w:type="auto"/>
            <w:vAlign w:val="center"/>
            <w:hideMark/>
          </w:tcPr>
          <w:p w14:paraId="1ABFC0C7" w14:textId="77777777" w:rsidR="00D67926" w:rsidRDefault="00D67926">
            <w:pPr>
              <w:rPr>
                <w:rFonts w:eastAsia="Times New Roman"/>
                <w:lang w:val="en-US"/>
              </w:rPr>
            </w:pPr>
          </w:p>
        </w:tc>
      </w:tr>
      <w:tr w:rsidR="00D67926" w14:paraId="3652F679" w14:textId="77777777">
        <w:trPr>
          <w:divId w:val="1664770817"/>
          <w:tblCellSpacing w:w="15" w:type="dxa"/>
        </w:trPr>
        <w:tc>
          <w:tcPr>
            <w:tcW w:w="0" w:type="auto"/>
            <w:vAlign w:val="center"/>
            <w:hideMark/>
          </w:tcPr>
          <w:p w14:paraId="1CDBDA6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56143B" w14:textId="77777777" w:rsidR="00D67926" w:rsidRDefault="008D6FB8">
            <w:pPr>
              <w:rPr>
                <w:rFonts w:eastAsia="Times New Roman"/>
                <w:lang w:val="en-US"/>
              </w:rPr>
            </w:pPr>
            <w:r>
              <w:rPr>
                <w:rFonts w:eastAsia="Times New Roman"/>
                <w:lang w:val="en-US"/>
              </w:rPr>
              <w:t>Identifiers assigned to this order by the orderer or by the receiver</w:t>
            </w:r>
          </w:p>
        </w:tc>
      </w:tr>
      <w:tr w:rsidR="00D67926" w14:paraId="5AE1B936" w14:textId="77777777">
        <w:trPr>
          <w:divId w:val="1664770817"/>
          <w:tblCellSpacing w:w="15" w:type="dxa"/>
        </w:trPr>
        <w:tc>
          <w:tcPr>
            <w:tcW w:w="0" w:type="auto"/>
            <w:vAlign w:val="center"/>
            <w:hideMark/>
          </w:tcPr>
          <w:p w14:paraId="27C64E0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AC6D15" w14:textId="77777777" w:rsidR="00D67926" w:rsidRDefault="008D6FB8">
            <w:pPr>
              <w:rPr>
                <w:rFonts w:eastAsia="Times New Roman"/>
                <w:lang w:val="en-US"/>
              </w:rPr>
            </w:pPr>
            <w:r>
              <w:rPr>
                <w:rFonts w:eastAsia="Times New Roman"/>
                <w:lang w:val="en-US"/>
              </w:rPr>
              <w:t>Identifiers assigned to this order by the orderer or by the receiver.</w:t>
            </w:r>
          </w:p>
        </w:tc>
      </w:tr>
      <w:tr w:rsidR="00D67926" w14:paraId="47DFDE8D" w14:textId="77777777">
        <w:trPr>
          <w:divId w:val="1664770817"/>
          <w:tblCellSpacing w:w="15" w:type="dxa"/>
        </w:trPr>
        <w:tc>
          <w:tcPr>
            <w:tcW w:w="0" w:type="auto"/>
            <w:vAlign w:val="center"/>
            <w:hideMark/>
          </w:tcPr>
          <w:p w14:paraId="208B2CC1" w14:textId="77777777" w:rsidR="00D67926" w:rsidRDefault="008D6FB8">
            <w:pPr>
              <w:rPr>
                <w:rFonts w:eastAsia="Times New Roman"/>
                <w:lang w:val="en-US"/>
              </w:rPr>
            </w:pPr>
            <w:r>
              <w:rPr>
                <w:rFonts w:eastAsia="Times New Roman"/>
                <w:b/>
                <w:bCs/>
                <w:lang w:val="en-US"/>
              </w:rPr>
              <w:t>Order.date</w:t>
            </w:r>
          </w:p>
        </w:tc>
        <w:tc>
          <w:tcPr>
            <w:tcW w:w="0" w:type="auto"/>
            <w:vAlign w:val="center"/>
            <w:hideMark/>
          </w:tcPr>
          <w:p w14:paraId="16409D51" w14:textId="77777777" w:rsidR="00D67926" w:rsidRDefault="00D67926">
            <w:pPr>
              <w:rPr>
                <w:rFonts w:eastAsia="Times New Roman"/>
                <w:lang w:val="en-US"/>
              </w:rPr>
            </w:pPr>
          </w:p>
        </w:tc>
      </w:tr>
      <w:tr w:rsidR="00D67926" w14:paraId="48806F89" w14:textId="77777777">
        <w:trPr>
          <w:divId w:val="1664770817"/>
          <w:tblCellSpacing w:w="15" w:type="dxa"/>
        </w:trPr>
        <w:tc>
          <w:tcPr>
            <w:tcW w:w="0" w:type="auto"/>
            <w:vAlign w:val="center"/>
            <w:hideMark/>
          </w:tcPr>
          <w:p w14:paraId="7269B4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4E7236" w14:textId="77777777" w:rsidR="00D67926" w:rsidRDefault="008D6FB8">
            <w:pPr>
              <w:rPr>
                <w:rFonts w:eastAsia="Times New Roman"/>
                <w:lang w:val="en-US"/>
              </w:rPr>
            </w:pPr>
            <w:r>
              <w:rPr>
                <w:rFonts w:eastAsia="Times New Roman"/>
                <w:lang w:val="en-US"/>
              </w:rPr>
              <w:t>When the order was made</w:t>
            </w:r>
          </w:p>
        </w:tc>
      </w:tr>
      <w:tr w:rsidR="00D67926" w14:paraId="5975633A" w14:textId="77777777">
        <w:trPr>
          <w:divId w:val="1664770817"/>
          <w:tblCellSpacing w:w="15" w:type="dxa"/>
        </w:trPr>
        <w:tc>
          <w:tcPr>
            <w:tcW w:w="0" w:type="auto"/>
            <w:vAlign w:val="center"/>
            <w:hideMark/>
          </w:tcPr>
          <w:p w14:paraId="0243C6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23976E" w14:textId="77777777" w:rsidR="00D67926" w:rsidRDefault="008D6FB8">
            <w:pPr>
              <w:rPr>
                <w:rFonts w:eastAsia="Times New Roman"/>
                <w:lang w:val="en-US"/>
              </w:rPr>
            </w:pPr>
            <w:r>
              <w:rPr>
                <w:rFonts w:eastAsia="Times New Roman"/>
                <w:lang w:val="en-US"/>
              </w:rPr>
              <w:t>When the order was made.</w:t>
            </w:r>
          </w:p>
        </w:tc>
      </w:tr>
      <w:tr w:rsidR="00D67926" w14:paraId="50E49664" w14:textId="77777777">
        <w:trPr>
          <w:divId w:val="1664770817"/>
          <w:tblCellSpacing w:w="15" w:type="dxa"/>
        </w:trPr>
        <w:tc>
          <w:tcPr>
            <w:tcW w:w="0" w:type="auto"/>
            <w:vAlign w:val="center"/>
            <w:hideMark/>
          </w:tcPr>
          <w:p w14:paraId="076C9A31" w14:textId="77777777" w:rsidR="00D67926" w:rsidRDefault="008D6FB8">
            <w:pPr>
              <w:rPr>
                <w:rFonts w:eastAsia="Times New Roman"/>
                <w:lang w:val="en-US"/>
              </w:rPr>
            </w:pPr>
            <w:r>
              <w:rPr>
                <w:rFonts w:eastAsia="Times New Roman"/>
                <w:b/>
                <w:bCs/>
                <w:lang w:val="en-US"/>
              </w:rPr>
              <w:t>Order.subject</w:t>
            </w:r>
          </w:p>
        </w:tc>
        <w:tc>
          <w:tcPr>
            <w:tcW w:w="0" w:type="auto"/>
            <w:vAlign w:val="center"/>
            <w:hideMark/>
          </w:tcPr>
          <w:p w14:paraId="6C63EF6A" w14:textId="77777777" w:rsidR="00D67926" w:rsidRDefault="00D67926">
            <w:pPr>
              <w:rPr>
                <w:rFonts w:eastAsia="Times New Roman"/>
                <w:lang w:val="en-US"/>
              </w:rPr>
            </w:pPr>
          </w:p>
        </w:tc>
      </w:tr>
      <w:tr w:rsidR="00D67926" w14:paraId="71486D49" w14:textId="77777777">
        <w:trPr>
          <w:divId w:val="1664770817"/>
          <w:tblCellSpacing w:w="15" w:type="dxa"/>
        </w:trPr>
        <w:tc>
          <w:tcPr>
            <w:tcW w:w="0" w:type="auto"/>
            <w:vAlign w:val="center"/>
            <w:hideMark/>
          </w:tcPr>
          <w:p w14:paraId="6C6A4E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629059" w14:textId="77777777" w:rsidR="00D67926" w:rsidRDefault="008D6FB8">
            <w:pPr>
              <w:rPr>
                <w:rFonts w:eastAsia="Times New Roman"/>
                <w:lang w:val="en-US"/>
              </w:rPr>
            </w:pPr>
            <w:r>
              <w:rPr>
                <w:rFonts w:eastAsia="Times New Roman"/>
                <w:lang w:val="en-US"/>
              </w:rPr>
              <w:t>Patient this order is about</w:t>
            </w:r>
          </w:p>
        </w:tc>
      </w:tr>
      <w:tr w:rsidR="00D67926" w14:paraId="25E4E91C" w14:textId="77777777">
        <w:trPr>
          <w:divId w:val="1664770817"/>
          <w:tblCellSpacing w:w="15" w:type="dxa"/>
        </w:trPr>
        <w:tc>
          <w:tcPr>
            <w:tcW w:w="0" w:type="auto"/>
            <w:vAlign w:val="center"/>
            <w:hideMark/>
          </w:tcPr>
          <w:p w14:paraId="02958A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E56F20" w14:textId="77777777" w:rsidR="00D67926" w:rsidRDefault="008D6FB8">
            <w:pPr>
              <w:rPr>
                <w:rFonts w:eastAsia="Times New Roman"/>
                <w:lang w:val="en-US"/>
              </w:rPr>
            </w:pPr>
            <w:r>
              <w:rPr>
                <w:rFonts w:eastAsia="Times New Roman"/>
                <w:lang w:val="en-US"/>
              </w:rPr>
              <w:t>Patient this order is about.</w:t>
            </w:r>
          </w:p>
        </w:tc>
      </w:tr>
      <w:tr w:rsidR="00D67926" w14:paraId="6E2CD0CA" w14:textId="77777777">
        <w:trPr>
          <w:divId w:val="1664770817"/>
          <w:tblCellSpacing w:w="15" w:type="dxa"/>
        </w:trPr>
        <w:tc>
          <w:tcPr>
            <w:tcW w:w="0" w:type="auto"/>
            <w:vAlign w:val="center"/>
            <w:hideMark/>
          </w:tcPr>
          <w:p w14:paraId="59CF90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E42A06" w14:textId="77777777" w:rsidR="00D67926" w:rsidRDefault="008D6FB8">
            <w:pPr>
              <w:rPr>
                <w:rFonts w:eastAsia="Times New Roman"/>
                <w:lang w:val="en-US"/>
              </w:rPr>
            </w:pPr>
            <w:r>
              <w:rPr>
                <w:rFonts w:eastAsia="Times New Roman"/>
                <w:lang w:val="en-US"/>
              </w:rPr>
              <w:t>May be left blank if the request reference identifies the patient, or if the request is not associated with a patient.</w:t>
            </w:r>
          </w:p>
        </w:tc>
      </w:tr>
      <w:tr w:rsidR="00D67926" w14:paraId="15EA385B" w14:textId="77777777">
        <w:trPr>
          <w:divId w:val="1664770817"/>
          <w:tblCellSpacing w:w="15" w:type="dxa"/>
        </w:trPr>
        <w:tc>
          <w:tcPr>
            <w:tcW w:w="0" w:type="auto"/>
            <w:vAlign w:val="center"/>
            <w:hideMark/>
          </w:tcPr>
          <w:p w14:paraId="4852C07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9AE11B6" w14:textId="77777777" w:rsidR="00D67926" w:rsidRDefault="008D6FB8">
            <w:pPr>
              <w:rPr>
                <w:rFonts w:eastAsia="Times New Roman"/>
                <w:lang w:val="en-US"/>
              </w:rPr>
            </w:pPr>
            <w:r>
              <w:rPr>
                <w:rFonts w:eastAsia="Times New Roman"/>
                <w:lang w:val="en-US"/>
              </w:rPr>
              <w:t>Patient</w:t>
            </w:r>
          </w:p>
        </w:tc>
      </w:tr>
      <w:tr w:rsidR="00D67926" w14:paraId="2ED4FCA0" w14:textId="77777777">
        <w:trPr>
          <w:divId w:val="1664770817"/>
          <w:tblCellSpacing w:w="15" w:type="dxa"/>
        </w:trPr>
        <w:tc>
          <w:tcPr>
            <w:tcW w:w="0" w:type="auto"/>
            <w:vAlign w:val="center"/>
            <w:hideMark/>
          </w:tcPr>
          <w:p w14:paraId="5580A83D" w14:textId="77777777" w:rsidR="00D67926" w:rsidRDefault="008D6FB8">
            <w:pPr>
              <w:rPr>
                <w:rFonts w:eastAsia="Times New Roman"/>
                <w:lang w:val="en-US"/>
              </w:rPr>
            </w:pPr>
            <w:r>
              <w:rPr>
                <w:rFonts w:eastAsia="Times New Roman"/>
                <w:b/>
                <w:bCs/>
                <w:lang w:val="en-US"/>
              </w:rPr>
              <w:t>Order.source</w:t>
            </w:r>
          </w:p>
        </w:tc>
        <w:tc>
          <w:tcPr>
            <w:tcW w:w="0" w:type="auto"/>
            <w:vAlign w:val="center"/>
            <w:hideMark/>
          </w:tcPr>
          <w:p w14:paraId="43C31A4E" w14:textId="77777777" w:rsidR="00D67926" w:rsidRDefault="00D67926">
            <w:pPr>
              <w:rPr>
                <w:rFonts w:eastAsia="Times New Roman"/>
                <w:lang w:val="en-US"/>
              </w:rPr>
            </w:pPr>
          </w:p>
        </w:tc>
      </w:tr>
      <w:tr w:rsidR="00D67926" w14:paraId="2E3A31B2" w14:textId="77777777">
        <w:trPr>
          <w:divId w:val="1664770817"/>
          <w:tblCellSpacing w:w="15" w:type="dxa"/>
        </w:trPr>
        <w:tc>
          <w:tcPr>
            <w:tcW w:w="0" w:type="auto"/>
            <w:vAlign w:val="center"/>
            <w:hideMark/>
          </w:tcPr>
          <w:p w14:paraId="3BEC5B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75408C" w14:textId="77777777" w:rsidR="00D67926" w:rsidRDefault="008D6FB8">
            <w:pPr>
              <w:rPr>
                <w:rFonts w:eastAsia="Times New Roman"/>
                <w:lang w:val="en-US"/>
              </w:rPr>
            </w:pPr>
            <w:r>
              <w:rPr>
                <w:rFonts w:eastAsia="Times New Roman"/>
                <w:lang w:val="en-US"/>
              </w:rPr>
              <w:t>Who initiated the order</w:t>
            </w:r>
          </w:p>
        </w:tc>
      </w:tr>
      <w:tr w:rsidR="00D67926" w14:paraId="69EE8D59" w14:textId="77777777">
        <w:trPr>
          <w:divId w:val="1664770817"/>
          <w:tblCellSpacing w:w="15" w:type="dxa"/>
        </w:trPr>
        <w:tc>
          <w:tcPr>
            <w:tcW w:w="0" w:type="auto"/>
            <w:vAlign w:val="center"/>
            <w:hideMark/>
          </w:tcPr>
          <w:p w14:paraId="099156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BBC7D9" w14:textId="77777777" w:rsidR="00D67926" w:rsidRDefault="008D6FB8">
            <w:pPr>
              <w:rPr>
                <w:rFonts w:eastAsia="Times New Roman"/>
                <w:lang w:val="en-US"/>
              </w:rPr>
            </w:pPr>
            <w:r>
              <w:rPr>
                <w:rFonts w:eastAsia="Times New Roman"/>
                <w:lang w:val="en-US"/>
              </w:rPr>
              <w:t>Who initiated the order.</w:t>
            </w:r>
          </w:p>
        </w:tc>
      </w:tr>
      <w:tr w:rsidR="00D67926" w14:paraId="667A7F63" w14:textId="77777777">
        <w:trPr>
          <w:divId w:val="1664770817"/>
          <w:tblCellSpacing w:w="15" w:type="dxa"/>
        </w:trPr>
        <w:tc>
          <w:tcPr>
            <w:tcW w:w="0" w:type="auto"/>
            <w:vAlign w:val="center"/>
            <w:hideMark/>
          </w:tcPr>
          <w:p w14:paraId="7FB16E0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4D76640" w14:textId="77777777" w:rsidR="00D67926" w:rsidRDefault="008D6FB8">
            <w:pPr>
              <w:rPr>
                <w:rFonts w:eastAsia="Times New Roman"/>
                <w:lang w:val="en-US"/>
              </w:rPr>
            </w:pPr>
            <w:r>
              <w:rPr>
                <w:rFonts w:eastAsia="Times New Roman"/>
                <w:lang w:val="en-US"/>
              </w:rPr>
              <w:t>Author</w:t>
            </w:r>
          </w:p>
        </w:tc>
      </w:tr>
      <w:tr w:rsidR="00D67926" w14:paraId="6B01EFDC" w14:textId="77777777">
        <w:trPr>
          <w:divId w:val="1664770817"/>
          <w:tblCellSpacing w:w="15" w:type="dxa"/>
        </w:trPr>
        <w:tc>
          <w:tcPr>
            <w:tcW w:w="0" w:type="auto"/>
            <w:vAlign w:val="center"/>
            <w:hideMark/>
          </w:tcPr>
          <w:p w14:paraId="0475E684"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3A18F87F" w14:textId="77777777" w:rsidR="00D67926" w:rsidRDefault="008D6FB8">
            <w:pPr>
              <w:rPr>
                <w:rFonts w:eastAsia="Times New Roman"/>
                <w:lang w:val="en-US"/>
              </w:rPr>
            </w:pPr>
            <w:r>
              <w:rPr>
                <w:rFonts w:eastAsia="Times New Roman"/>
                <w:lang w:val="en-US"/>
              </w:rPr>
              <w:t>Practitioner</w:t>
            </w:r>
          </w:p>
        </w:tc>
      </w:tr>
      <w:tr w:rsidR="00D67926" w14:paraId="7C5501FA" w14:textId="77777777">
        <w:trPr>
          <w:divId w:val="1664770817"/>
          <w:tblCellSpacing w:w="15" w:type="dxa"/>
        </w:trPr>
        <w:tc>
          <w:tcPr>
            <w:tcW w:w="0" w:type="auto"/>
            <w:vAlign w:val="center"/>
            <w:hideMark/>
          </w:tcPr>
          <w:p w14:paraId="445BAEF4" w14:textId="77777777" w:rsidR="00D67926" w:rsidRDefault="008D6FB8">
            <w:pPr>
              <w:rPr>
                <w:rFonts w:eastAsia="Times New Roman"/>
                <w:lang w:val="en-US"/>
              </w:rPr>
            </w:pPr>
            <w:r>
              <w:rPr>
                <w:rFonts w:eastAsia="Times New Roman"/>
                <w:b/>
                <w:bCs/>
                <w:lang w:val="en-US"/>
              </w:rPr>
              <w:t>Order.target</w:t>
            </w:r>
          </w:p>
        </w:tc>
        <w:tc>
          <w:tcPr>
            <w:tcW w:w="0" w:type="auto"/>
            <w:vAlign w:val="center"/>
            <w:hideMark/>
          </w:tcPr>
          <w:p w14:paraId="0C538D00" w14:textId="77777777" w:rsidR="00D67926" w:rsidRDefault="00D67926">
            <w:pPr>
              <w:rPr>
                <w:rFonts w:eastAsia="Times New Roman"/>
                <w:lang w:val="en-US"/>
              </w:rPr>
            </w:pPr>
          </w:p>
        </w:tc>
      </w:tr>
      <w:tr w:rsidR="00D67926" w14:paraId="6FB3F40C" w14:textId="77777777">
        <w:trPr>
          <w:divId w:val="1664770817"/>
          <w:tblCellSpacing w:w="15" w:type="dxa"/>
        </w:trPr>
        <w:tc>
          <w:tcPr>
            <w:tcW w:w="0" w:type="auto"/>
            <w:vAlign w:val="center"/>
            <w:hideMark/>
          </w:tcPr>
          <w:p w14:paraId="6439D0E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0F015C" w14:textId="77777777" w:rsidR="00D67926" w:rsidRDefault="008D6FB8">
            <w:pPr>
              <w:rPr>
                <w:rFonts w:eastAsia="Times New Roman"/>
                <w:lang w:val="en-US"/>
              </w:rPr>
            </w:pPr>
            <w:r>
              <w:rPr>
                <w:rFonts w:eastAsia="Times New Roman"/>
                <w:lang w:val="en-US"/>
              </w:rPr>
              <w:t>Who is intended to fulfill the order</w:t>
            </w:r>
          </w:p>
        </w:tc>
      </w:tr>
      <w:tr w:rsidR="00D67926" w14:paraId="668A63BA" w14:textId="77777777">
        <w:trPr>
          <w:divId w:val="1664770817"/>
          <w:tblCellSpacing w:w="15" w:type="dxa"/>
        </w:trPr>
        <w:tc>
          <w:tcPr>
            <w:tcW w:w="0" w:type="auto"/>
            <w:vAlign w:val="center"/>
            <w:hideMark/>
          </w:tcPr>
          <w:p w14:paraId="65A651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81CC60" w14:textId="77777777" w:rsidR="00D67926" w:rsidRDefault="008D6FB8">
            <w:pPr>
              <w:rPr>
                <w:rFonts w:eastAsia="Times New Roman"/>
                <w:lang w:val="en-US"/>
              </w:rPr>
            </w:pPr>
            <w:r>
              <w:rPr>
                <w:rFonts w:eastAsia="Times New Roman"/>
                <w:lang w:val="en-US"/>
              </w:rPr>
              <w:t>Who is intended to fulfill the order.</w:t>
            </w:r>
          </w:p>
        </w:tc>
      </w:tr>
      <w:tr w:rsidR="00D67926" w14:paraId="03D6FCFC" w14:textId="77777777">
        <w:trPr>
          <w:divId w:val="1664770817"/>
          <w:tblCellSpacing w:w="15" w:type="dxa"/>
        </w:trPr>
        <w:tc>
          <w:tcPr>
            <w:tcW w:w="0" w:type="auto"/>
            <w:vAlign w:val="center"/>
            <w:hideMark/>
          </w:tcPr>
          <w:p w14:paraId="6620C324" w14:textId="77777777" w:rsidR="00D67926" w:rsidRDefault="008D6FB8">
            <w:pPr>
              <w:rPr>
                <w:rFonts w:eastAsia="Times New Roman"/>
                <w:lang w:val="en-US"/>
              </w:rPr>
            </w:pPr>
            <w:r>
              <w:rPr>
                <w:rFonts w:eastAsia="Times New Roman"/>
                <w:b/>
                <w:bCs/>
                <w:lang w:val="en-US"/>
              </w:rPr>
              <w:t>Order.reason[x]</w:t>
            </w:r>
          </w:p>
        </w:tc>
        <w:tc>
          <w:tcPr>
            <w:tcW w:w="0" w:type="auto"/>
            <w:vAlign w:val="center"/>
            <w:hideMark/>
          </w:tcPr>
          <w:p w14:paraId="11EB1D7D" w14:textId="77777777" w:rsidR="00D67926" w:rsidRDefault="00D67926">
            <w:pPr>
              <w:rPr>
                <w:rFonts w:eastAsia="Times New Roman"/>
                <w:lang w:val="en-US"/>
              </w:rPr>
            </w:pPr>
          </w:p>
        </w:tc>
      </w:tr>
      <w:tr w:rsidR="00D67926" w14:paraId="2F67B8D3" w14:textId="77777777">
        <w:trPr>
          <w:divId w:val="1664770817"/>
          <w:tblCellSpacing w:w="15" w:type="dxa"/>
        </w:trPr>
        <w:tc>
          <w:tcPr>
            <w:tcW w:w="0" w:type="auto"/>
            <w:vAlign w:val="center"/>
            <w:hideMark/>
          </w:tcPr>
          <w:p w14:paraId="69B408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B0E5AC" w14:textId="77777777" w:rsidR="00D67926" w:rsidRDefault="008D6FB8">
            <w:pPr>
              <w:rPr>
                <w:rFonts w:eastAsia="Times New Roman"/>
                <w:lang w:val="en-US"/>
              </w:rPr>
            </w:pPr>
            <w:r>
              <w:rPr>
                <w:rFonts w:eastAsia="Times New Roman"/>
                <w:lang w:val="en-US"/>
              </w:rPr>
              <w:t>Text - why the order was made</w:t>
            </w:r>
          </w:p>
        </w:tc>
      </w:tr>
      <w:tr w:rsidR="00D67926" w14:paraId="13ABB7EB" w14:textId="77777777">
        <w:trPr>
          <w:divId w:val="1664770817"/>
          <w:tblCellSpacing w:w="15" w:type="dxa"/>
        </w:trPr>
        <w:tc>
          <w:tcPr>
            <w:tcW w:w="0" w:type="auto"/>
            <w:vAlign w:val="center"/>
            <w:hideMark/>
          </w:tcPr>
          <w:p w14:paraId="392A391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DDEBCC" w14:textId="77777777" w:rsidR="00D67926" w:rsidRDefault="008D6FB8">
            <w:pPr>
              <w:rPr>
                <w:rFonts w:eastAsia="Times New Roman"/>
                <w:lang w:val="en-US"/>
              </w:rPr>
            </w:pPr>
            <w:r>
              <w:rPr>
                <w:rFonts w:eastAsia="Times New Roman"/>
                <w:lang w:val="en-US"/>
              </w:rPr>
              <w:t>Text - why the order was made.</w:t>
            </w:r>
          </w:p>
        </w:tc>
      </w:tr>
      <w:tr w:rsidR="00D67926" w14:paraId="53A776D8" w14:textId="77777777">
        <w:trPr>
          <w:divId w:val="1664770817"/>
          <w:tblCellSpacing w:w="15" w:type="dxa"/>
        </w:trPr>
        <w:tc>
          <w:tcPr>
            <w:tcW w:w="0" w:type="auto"/>
            <w:vAlign w:val="center"/>
            <w:hideMark/>
          </w:tcPr>
          <w:p w14:paraId="3DBB7ECC" w14:textId="77777777" w:rsidR="00D67926" w:rsidRDefault="008D6FB8">
            <w:pPr>
              <w:rPr>
                <w:rFonts w:eastAsia="Times New Roman"/>
                <w:lang w:val="en-US"/>
              </w:rPr>
            </w:pPr>
            <w:r>
              <w:rPr>
                <w:rFonts w:eastAsia="Times New Roman"/>
                <w:b/>
                <w:bCs/>
                <w:lang w:val="en-US"/>
              </w:rPr>
              <w:t>Order.when</w:t>
            </w:r>
          </w:p>
        </w:tc>
        <w:tc>
          <w:tcPr>
            <w:tcW w:w="0" w:type="auto"/>
            <w:vAlign w:val="center"/>
            <w:hideMark/>
          </w:tcPr>
          <w:p w14:paraId="5CFC3C70" w14:textId="77777777" w:rsidR="00D67926" w:rsidRDefault="00D67926">
            <w:pPr>
              <w:rPr>
                <w:rFonts w:eastAsia="Times New Roman"/>
                <w:lang w:val="en-US"/>
              </w:rPr>
            </w:pPr>
          </w:p>
        </w:tc>
      </w:tr>
      <w:tr w:rsidR="00D67926" w14:paraId="2227A2BF" w14:textId="77777777">
        <w:trPr>
          <w:divId w:val="1664770817"/>
          <w:tblCellSpacing w:w="15" w:type="dxa"/>
        </w:trPr>
        <w:tc>
          <w:tcPr>
            <w:tcW w:w="0" w:type="auto"/>
            <w:vAlign w:val="center"/>
            <w:hideMark/>
          </w:tcPr>
          <w:p w14:paraId="5A8714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24E9BD" w14:textId="77777777" w:rsidR="00D67926" w:rsidRDefault="008D6FB8">
            <w:pPr>
              <w:rPr>
                <w:rFonts w:eastAsia="Times New Roman"/>
                <w:lang w:val="en-US"/>
              </w:rPr>
            </w:pPr>
            <w:r>
              <w:rPr>
                <w:rFonts w:eastAsia="Times New Roman"/>
                <w:lang w:val="en-US"/>
              </w:rPr>
              <w:t>When order should be fulfilled</w:t>
            </w:r>
          </w:p>
        </w:tc>
      </w:tr>
      <w:tr w:rsidR="00D67926" w14:paraId="3F1CD493" w14:textId="77777777">
        <w:trPr>
          <w:divId w:val="1664770817"/>
          <w:tblCellSpacing w:w="15" w:type="dxa"/>
        </w:trPr>
        <w:tc>
          <w:tcPr>
            <w:tcW w:w="0" w:type="auto"/>
            <w:vAlign w:val="center"/>
            <w:hideMark/>
          </w:tcPr>
          <w:p w14:paraId="659B3D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A16E9A" w14:textId="77777777" w:rsidR="00D67926" w:rsidRDefault="008D6FB8">
            <w:pPr>
              <w:rPr>
                <w:rFonts w:eastAsia="Times New Roman"/>
                <w:lang w:val="en-US"/>
              </w:rPr>
            </w:pPr>
            <w:r>
              <w:rPr>
                <w:rFonts w:eastAsia="Times New Roman"/>
                <w:lang w:val="en-US"/>
              </w:rPr>
              <w:t>When order should be fulfilled.</w:t>
            </w:r>
          </w:p>
        </w:tc>
      </w:tr>
      <w:tr w:rsidR="00D67926" w14:paraId="30DA1D5E" w14:textId="77777777">
        <w:trPr>
          <w:divId w:val="1664770817"/>
          <w:tblCellSpacing w:w="15" w:type="dxa"/>
        </w:trPr>
        <w:tc>
          <w:tcPr>
            <w:tcW w:w="0" w:type="auto"/>
            <w:vAlign w:val="center"/>
            <w:hideMark/>
          </w:tcPr>
          <w:p w14:paraId="5013E1F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5CFD2E3" w14:textId="77777777" w:rsidR="00D67926" w:rsidRDefault="008D6FB8">
            <w:pPr>
              <w:rPr>
                <w:rFonts w:eastAsia="Times New Roman"/>
                <w:lang w:val="en-US"/>
              </w:rPr>
            </w:pPr>
            <w:r>
              <w:rPr>
                <w:rFonts w:eastAsia="Times New Roman"/>
                <w:lang w:val="en-US"/>
              </w:rPr>
              <w:t>Provide a code or a schedule, but not both</w:t>
            </w:r>
          </w:p>
        </w:tc>
      </w:tr>
      <w:tr w:rsidR="00D67926" w14:paraId="38B13785" w14:textId="77777777">
        <w:trPr>
          <w:divId w:val="1664770817"/>
          <w:tblCellSpacing w:w="15" w:type="dxa"/>
        </w:trPr>
        <w:tc>
          <w:tcPr>
            <w:tcW w:w="0" w:type="auto"/>
            <w:vAlign w:val="center"/>
            <w:hideMark/>
          </w:tcPr>
          <w:p w14:paraId="3AA55CE4" w14:textId="77777777" w:rsidR="00D67926" w:rsidRDefault="008D6FB8">
            <w:pPr>
              <w:rPr>
                <w:rFonts w:eastAsia="Times New Roman"/>
                <w:lang w:val="en-US"/>
              </w:rPr>
            </w:pPr>
            <w:r>
              <w:rPr>
                <w:rFonts w:eastAsia="Times New Roman"/>
                <w:b/>
                <w:bCs/>
                <w:lang w:val="en-US"/>
              </w:rPr>
              <w:t>Order.when.code</w:t>
            </w:r>
          </w:p>
        </w:tc>
        <w:tc>
          <w:tcPr>
            <w:tcW w:w="0" w:type="auto"/>
            <w:vAlign w:val="center"/>
            <w:hideMark/>
          </w:tcPr>
          <w:p w14:paraId="74E96414" w14:textId="77777777" w:rsidR="00D67926" w:rsidRDefault="00D67926">
            <w:pPr>
              <w:rPr>
                <w:rFonts w:eastAsia="Times New Roman"/>
                <w:lang w:val="en-US"/>
              </w:rPr>
            </w:pPr>
          </w:p>
        </w:tc>
      </w:tr>
      <w:tr w:rsidR="00D67926" w14:paraId="751D9518" w14:textId="77777777">
        <w:trPr>
          <w:divId w:val="1664770817"/>
          <w:tblCellSpacing w:w="15" w:type="dxa"/>
        </w:trPr>
        <w:tc>
          <w:tcPr>
            <w:tcW w:w="0" w:type="auto"/>
            <w:vAlign w:val="center"/>
            <w:hideMark/>
          </w:tcPr>
          <w:p w14:paraId="01ABC4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A4249E" w14:textId="77777777"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14:paraId="40521778" w14:textId="77777777">
        <w:trPr>
          <w:divId w:val="1664770817"/>
          <w:tblCellSpacing w:w="15" w:type="dxa"/>
        </w:trPr>
        <w:tc>
          <w:tcPr>
            <w:tcW w:w="0" w:type="auto"/>
            <w:vAlign w:val="center"/>
            <w:hideMark/>
          </w:tcPr>
          <w:p w14:paraId="0AEDA6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17061B" w14:textId="77777777"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14:paraId="5927482F" w14:textId="77777777">
        <w:trPr>
          <w:divId w:val="1664770817"/>
          <w:tblCellSpacing w:w="15" w:type="dxa"/>
        </w:trPr>
        <w:tc>
          <w:tcPr>
            <w:tcW w:w="0" w:type="auto"/>
            <w:vAlign w:val="center"/>
            <w:hideMark/>
          </w:tcPr>
          <w:p w14:paraId="285B326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DA8A0A2" w14:textId="77777777" w:rsidR="00D67926" w:rsidRDefault="008D6FB8">
            <w:pPr>
              <w:rPr>
                <w:rFonts w:eastAsia="Times New Roman"/>
                <w:lang w:val="en-US"/>
              </w:rPr>
            </w:pPr>
            <w:r>
              <w:rPr>
                <w:rFonts w:eastAsia="Times New Roman"/>
                <w:lang w:val="en-US"/>
              </w:rPr>
              <w:t>This is usually a local code agreed in the context of the ordering workflow.</w:t>
            </w:r>
          </w:p>
        </w:tc>
      </w:tr>
      <w:tr w:rsidR="00D67926" w14:paraId="262E1B56" w14:textId="77777777">
        <w:trPr>
          <w:divId w:val="1664770817"/>
          <w:tblCellSpacing w:w="15" w:type="dxa"/>
        </w:trPr>
        <w:tc>
          <w:tcPr>
            <w:tcW w:w="0" w:type="auto"/>
            <w:vAlign w:val="center"/>
            <w:hideMark/>
          </w:tcPr>
          <w:p w14:paraId="53090B0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CF961EA" w14:textId="77777777" w:rsidR="00D67926" w:rsidRDefault="008D6FB8">
            <w:pPr>
              <w:rPr>
                <w:rFonts w:eastAsia="Times New Roman"/>
                <w:lang w:val="en-US"/>
              </w:rPr>
            </w:pPr>
            <w:r>
              <w:rPr>
                <w:rFonts w:eastAsia="Times New Roman"/>
                <w:lang w:val="en-US"/>
              </w:rPr>
              <w:t>When a requested action should be performed (e.g. STAT, daily, evenings, etc.)</w:t>
            </w:r>
          </w:p>
        </w:tc>
      </w:tr>
      <w:tr w:rsidR="00D67926" w14:paraId="014838FB" w14:textId="77777777">
        <w:trPr>
          <w:divId w:val="1664770817"/>
          <w:tblCellSpacing w:w="15" w:type="dxa"/>
        </w:trPr>
        <w:tc>
          <w:tcPr>
            <w:tcW w:w="0" w:type="auto"/>
            <w:vAlign w:val="center"/>
            <w:hideMark/>
          </w:tcPr>
          <w:p w14:paraId="51DB771A" w14:textId="77777777" w:rsidR="00D67926" w:rsidRDefault="008D6FB8">
            <w:pPr>
              <w:rPr>
                <w:rFonts w:eastAsia="Times New Roman"/>
                <w:lang w:val="en-US"/>
              </w:rPr>
            </w:pPr>
            <w:r>
              <w:rPr>
                <w:rFonts w:eastAsia="Times New Roman"/>
                <w:b/>
                <w:bCs/>
                <w:lang w:val="en-US"/>
              </w:rPr>
              <w:t>Order.when.schedule</w:t>
            </w:r>
          </w:p>
        </w:tc>
        <w:tc>
          <w:tcPr>
            <w:tcW w:w="0" w:type="auto"/>
            <w:vAlign w:val="center"/>
            <w:hideMark/>
          </w:tcPr>
          <w:p w14:paraId="6B74F782" w14:textId="77777777" w:rsidR="00D67926" w:rsidRDefault="00D67926">
            <w:pPr>
              <w:rPr>
                <w:rFonts w:eastAsia="Times New Roman"/>
                <w:lang w:val="en-US"/>
              </w:rPr>
            </w:pPr>
          </w:p>
        </w:tc>
      </w:tr>
      <w:tr w:rsidR="00D67926" w14:paraId="2A2F5800" w14:textId="77777777">
        <w:trPr>
          <w:divId w:val="1664770817"/>
          <w:tblCellSpacing w:w="15" w:type="dxa"/>
        </w:trPr>
        <w:tc>
          <w:tcPr>
            <w:tcW w:w="0" w:type="auto"/>
            <w:vAlign w:val="center"/>
            <w:hideMark/>
          </w:tcPr>
          <w:p w14:paraId="4ABEA7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256F66" w14:textId="77777777" w:rsidR="00D67926" w:rsidRDefault="008D6FB8">
            <w:pPr>
              <w:rPr>
                <w:rFonts w:eastAsia="Times New Roman"/>
                <w:lang w:val="en-US"/>
              </w:rPr>
            </w:pPr>
            <w:r>
              <w:rPr>
                <w:rFonts w:eastAsia="Times New Roman"/>
                <w:lang w:val="en-US"/>
              </w:rPr>
              <w:t>A formal schedule</w:t>
            </w:r>
          </w:p>
        </w:tc>
      </w:tr>
      <w:tr w:rsidR="00D67926" w14:paraId="01037053" w14:textId="77777777">
        <w:trPr>
          <w:divId w:val="1664770817"/>
          <w:tblCellSpacing w:w="15" w:type="dxa"/>
        </w:trPr>
        <w:tc>
          <w:tcPr>
            <w:tcW w:w="0" w:type="auto"/>
            <w:vAlign w:val="center"/>
            <w:hideMark/>
          </w:tcPr>
          <w:p w14:paraId="754FB7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3E244E" w14:textId="77777777" w:rsidR="00D67926" w:rsidRDefault="008D6FB8">
            <w:pPr>
              <w:rPr>
                <w:rFonts w:eastAsia="Times New Roman"/>
                <w:lang w:val="en-US"/>
              </w:rPr>
            </w:pPr>
            <w:r>
              <w:rPr>
                <w:rFonts w:eastAsia="Times New Roman"/>
                <w:lang w:val="en-US"/>
              </w:rPr>
              <w:t>A formal schedule.</w:t>
            </w:r>
          </w:p>
        </w:tc>
      </w:tr>
      <w:tr w:rsidR="00D67926" w14:paraId="4779CA00" w14:textId="77777777">
        <w:trPr>
          <w:divId w:val="1664770817"/>
          <w:tblCellSpacing w:w="15" w:type="dxa"/>
        </w:trPr>
        <w:tc>
          <w:tcPr>
            <w:tcW w:w="0" w:type="auto"/>
            <w:vAlign w:val="center"/>
            <w:hideMark/>
          </w:tcPr>
          <w:p w14:paraId="7BF8C52A" w14:textId="77777777" w:rsidR="00D67926" w:rsidRDefault="008D6FB8">
            <w:pPr>
              <w:rPr>
                <w:rFonts w:eastAsia="Times New Roman"/>
                <w:lang w:val="en-US"/>
              </w:rPr>
            </w:pPr>
            <w:r>
              <w:rPr>
                <w:rFonts w:eastAsia="Times New Roman"/>
                <w:b/>
                <w:bCs/>
                <w:lang w:val="en-US"/>
              </w:rPr>
              <w:t>Order.detail</w:t>
            </w:r>
          </w:p>
        </w:tc>
        <w:tc>
          <w:tcPr>
            <w:tcW w:w="0" w:type="auto"/>
            <w:vAlign w:val="center"/>
            <w:hideMark/>
          </w:tcPr>
          <w:p w14:paraId="11B0D220" w14:textId="77777777" w:rsidR="00D67926" w:rsidRDefault="00D67926">
            <w:pPr>
              <w:rPr>
                <w:rFonts w:eastAsia="Times New Roman"/>
                <w:lang w:val="en-US"/>
              </w:rPr>
            </w:pPr>
          </w:p>
        </w:tc>
      </w:tr>
      <w:tr w:rsidR="00D67926" w14:paraId="00AC3B8C" w14:textId="77777777">
        <w:trPr>
          <w:divId w:val="1664770817"/>
          <w:tblCellSpacing w:w="15" w:type="dxa"/>
        </w:trPr>
        <w:tc>
          <w:tcPr>
            <w:tcW w:w="0" w:type="auto"/>
            <w:vAlign w:val="center"/>
            <w:hideMark/>
          </w:tcPr>
          <w:p w14:paraId="26473A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9E9AFB" w14:textId="77777777" w:rsidR="00D67926" w:rsidRDefault="008D6FB8">
            <w:pPr>
              <w:rPr>
                <w:rFonts w:eastAsia="Times New Roman"/>
                <w:lang w:val="en-US"/>
              </w:rPr>
            </w:pPr>
            <w:r>
              <w:rPr>
                <w:rFonts w:eastAsia="Times New Roman"/>
                <w:lang w:val="en-US"/>
              </w:rPr>
              <w:t>What action is being ordered</w:t>
            </w:r>
          </w:p>
        </w:tc>
      </w:tr>
      <w:tr w:rsidR="00D67926" w14:paraId="1197D91B" w14:textId="77777777">
        <w:trPr>
          <w:divId w:val="1664770817"/>
          <w:tblCellSpacing w:w="15" w:type="dxa"/>
        </w:trPr>
        <w:tc>
          <w:tcPr>
            <w:tcW w:w="0" w:type="auto"/>
            <w:vAlign w:val="center"/>
            <w:hideMark/>
          </w:tcPr>
          <w:p w14:paraId="6A750B5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415CF5" w14:textId="77777777" w:rsidR="00D67926" w:rsidRDefault="008D6FB8">
            <w:pPr>
              <w:rPr>
                <w:rFonts w:eastAsia="Times New Roman"/>
                <w:lang w:val="en-US"/>
              </w:rPr>
            </w:pPr>
            <w:r>
              <w:rPr>
                <w:rFonts w:eastAsia="Times New Roman"/>
                <w:lang w:val="en-US"/>
              </w:rPr>
              <w:t>What action is being ordered.</w:t>
            </w:r>
          </w:p>
        </w:tc>
      </w:tr>
    </w:tbl>
    <w:p w14:paraId="097099D5" w14:textId="77777777" w:rsidR="00D67926" w:rsidRDefault="008D6FB8">
      <w:pPr>
        <w:pStyle w:val="Heading2"/>
        <w:divId w:val="1664770817"/>
        <w:rPr>
          <w:rFonts w:eastAsia="Times New Roman"/>
          <w:lang w:val="en-US"/>
        </w:rPr>
      </w:pPr>
      <w:r>
        <w:rPr>
          <w:rFonts w:eastAsia="Times New Roman"/>
          <w:lang w:val="en-US"/>
        </w:rPr>
        <w:t>http://hl7.org/fhir/StructureDefinition/OrderResponse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6411"/>
      </w:tblGrid>
      <w:tr w:rsidR="00D67926" w14:paraId="11735809" w14:textId="77777777">
        <w:trPr>
          <w:divId w:val="1664770817"/>
          <w:tblCellSpacing w:w="15" w:type="dxa"/>
        </w:trPr>
        <w:tc>
          <w:tcPr>
            <w:tcW w:w="0" w:type="auto"/>
            <w:vAlign w:val="center"/>
            <w:hideMark/>
          </w:tcPr>
          <w:p w14:paraId="3FCA3C9F" w14:textId="77777777" w:rsidR="00D67926" w:rsidRDefault="008D6FB8">
            <w:pPr>
              <w:rPr>
                <w:rFonts w:eastAsia="Times New Roman"/>
                <w:lang w:val="en-US"/>
              </w:rPr>
            </w:pPr>
            <w:r>
              <w:rPr>
                <w:rFonts w:eastAsia="Times New Roman"/>
                <w:b/>
                <w:bCs/>
                <w:lang w:val="en-US"/>
              </w:rPr>
              <w:t>OrderResponse</w:t>
            </w:r>
          </w:p>
        </w:tc>
        <w:tc>
          <w:tcPr>
            <w:tcW w:w="0" w:type="auto"/>
            <w:vAlign w:val="center"/>
            <w:hideMark/>
          </w:tcPr>
          <w:p w14:paraId="4C847B19" w14:textId="77777777" w:rsidR="00D67926" w:rsidRDefault="008D6FB8">
            <w:pPr>
              <w:rPr>
                <w:rFonts w:eastAsia="Times New Roman"/>
                <w:lang w:val="en-US"/>
              </w:rPr>
            </w:pPr>
            <w:r>
              <w:rPr>
                <w:rFonts w:eastAsia="Times New Roman"/>
                <w:lang w:val="en-US"/>
              </w:rPr>
              <w:t>Order Response</w:t>
            </w:r>
          </w:p>
        </w:tc>
      </w:tr>
      <w:tr w:rsidR="00D67926" w14:paraId="5A395ECE" w14:textId="77777777">
        <w:trPr>
          <w:divId w:val="1664770817"/>
          <w:tblCellSpacing w:w="15" w:type="dxa"/>
        </w:trPr>
        <w:tc>
          <w:tcPr>
            <w:tcW w:w="0" w:type="auto"/>
            <w:vAlign w:val="center"/>
            <w:hideMark/>
          </w:tcPr>
          <w:p w14:paraId="1104FE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A82FAB" w14:textId="77777777" w:rsidR="00D67926" w:rsidRDefault="008D6FB8">
            <w:pPr>
              <w:rPr>
                <w:rFonts w:eastAsia="Times New Roman"/>
                <w:lang w:val="en-US"/>
              </w:rPr>
            </w:pPr>
            <w:r>
              <w:rPr>
                <w:rFonts w:eastAsia="Times New Roman"/>
                <w:lang w:val="en-US"/>
              </w:rPr>
              <w:t>A response to an order</w:t>
            </w:r>
          </w:p>
        </w:tc>
      </w:tr>
      <w:tr w:rsidR="00D67926" w14:paraId="568E2F80" w14:textId="77777777">
        <w:trPr>
          <w:divId w:val="1664770817"/>
          <w:tblCellSpacing w:w="15" w:type="dxa"/>
        </w:trPr>
        <w:tc>
          <w:tcPr>
            <w:tcW w:w="0" w:type="auto"/>
            <w:vAlign w:val="center"/>
            <w:hideMark/>
          </w:tcPr>
          <w:p w14:paraId="65F6DAB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310B60" w14:textId="77777777" w:rsidR="00D67926" w:rsidRDefault="008D6FB8">
            <w:pPr>
              <w:rPr>
                <w:rFonts w:eastAsia="Times New Roman"/>
                <w:lang w:val="en-US"/>
              </w:rPr>
            </w:pPr>
            <w:r>
              <w:rPr>
                <w:rFonts w:eastAsia="Times New Roman"/>
                <w:lang w:val="en-US"/>
              </w:rPr>
              <w:t>A response to an order.</w:t>
            </w:r>
          </w:p>
        </w:tc>
      </w:tr>
      <w:tr w:rsidR="00D67926" w14:paraId="57D94D1F" w14:textId="77777777">
        <w:trPr>
          <w:divId w:val="1664770817"/>
          <w:tblCellSpacing w:w="15" w:type="dxa"/>
        </w:trPr>
        <w:tc>
          <w:tcPr>
            <w:tcW w:w="0" w:type="auto"/>
            <w:vAlign w:val="center"/>
            <w:hideMark/>
          </w:tcPr>
          <w:p w14:paraId="27C1223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74B1E61" w14:textId="77777777" w:rsidR="00D67926" w:rsidRDefault="008D6FB8">
            <w:pPr>
              <w:rPr>
                <w:rFonts w:eastAsia="Times New Roman"/>
                <w:lang w:val="en-US"/>
              </w:rPr>
            </w:pPr>
            <w:r>
              <w:rPr>
                <w:rFonts w:eastAsia="Times New Roman"/>
                <w:lang w:val="en-US"/>
              </w:rPr>
              <w:t>There might be more than one response to an order.</w:t>
            </w:r>
          </w:p>
        </w:tc>
      </w:tr>
      <w:tr w:rsidR="00D67926" w14:paraId="2C1833F1" w14:textId="77777777">
        <w:trPr>
          <w:divId w:val="1664770817"/>
          <w:tblCellSpacing w:w="15" w:type="dxa"/>
        </w:trPr>
        <w:tc>
          <w:tcPr>
            <w:tcW w:w="0" w:type="auto"/>
            <w:vAlign w:val="center"/>
            <w:hideMark/>
          </w:tcPr>
          <w:p w14:paraId="46708EF4" w14:textId="77777777" w:rsidR="00D67926" w:rsidRDefault="008D6FB8">
            <w:pPr>
              <w:rPr>
                <w:rFonts w:eastAsia="Times New Roman"/>
                <w:lang w:val="en-US"/>
              </w:rPr>
            </w:pPr>
            <w:r>
              <w:rPr>
                <w:rFonts w:eastAsia="Times New Roman"/>
                <w:b/>
                <w:bCs/>
                <w:lang w:val="en-US"/>
              </w:rPr>
              <w:t>OrderResponse.identifier</w:t>
            </w:r>
          </w:p>
        </w:tc>
        <w:tc>
          <w:tcPr>
            <w:tcW w:w="0" w:type="auto"/>
            <w:vAlign w:val="center"/>
            <w:hideMark/>
          </w:tcPr>
          <w:p w14:paraId="672907AC" w14:textId="77777777" w:rsidR="00D67926" w:rsidRDefault="00D67926">
            <w:pPr>
              <w:rPr>
                <w:rFonts w:eastAsia="Times New Roman"/>
                <w:lang w:val="en-US"/>
              </w:rPr>
            </w:pPr>
          </w:p>
        </w:tc>
      </w:tr>
      <w:tr w:rsidR="00D67926" w14:paraId="292FF38B" w14:textId="77777777">
        <w:trPr>
          <w:divId w:val="1664770817"/>
          <w:tblCellSpacing w:w="15" w:type="dxa"/>
        </w:trPr>
        <w:tc>
          <w:tcPr>
            <w:tcW w:w="0" w:type="auto"/>
            <w:vAlign w:val="center"/>
            <w:hideMark/>
          </w:tcPr>
          <w:p w14:paraId="378D71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596978" w14:textId="77777777" w:rsidR="00D67926" w:rsidRDefault="008D6FB8">
            <w:pPr>
              <w:rPr>
                <w:rFonts w:eastAsia="Times New Roman"/>
                <w:lang w:val="en-US"/>
              </w:rPr>
            </w:pPr>
            <w:r>
              <w:rPr>
                <w:rFonts w:eastAsia="Times New Roman"/>
                <w:lang w:val="en-US"/>
              </w:rPr>
              <w:t>Identifiers assigned to this order by the orderer or by the receiver</w:t>
            </w:r>
          </w:p>
        </w:tc>
      </w:tr>
      <w:tr w:rsidR="00D67926" w14:paraId="0DD4051E" w14:textId="77777777">
        <w:trPr>
          <w:divId w:val="1664770817"/>
          <w:tblCellSpacing w:w="15" w:type="dxa"/>
        </w:trPr>
        <w:tc>
          <w:tcPr>
            <w:tcW w:w="0" w:type="auto"/>
            <w:vAlign w:val="center"/>
            <w:hideMark/>
          </w:tcPr>
          <w:p w14:paraId="2F9ED1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E71315" w14:textId="77777777" w:rsidR="00D67926" w:rsidRDefault="008D6FB8">
            <w:pPr>
              <w:rPr>
                <w:rFonts w:eastAsia="Times New Roman"/>
                <w:lang w:val="en-US"/>
              </w:rPr>
            </w:pPr>
            <w:r>
              <w:rPr>
                <w:rFonts w:eastAsia="Times New Roman"/>
                <w:lang w:val="en-US"/>
              </w:rPr>
              <w:t xml:space="preserve">Identifiers assigned to this order. The identifiers are usually assigned by the system responding to the order, but they may be provided or added to by other systems. </w:t>
            </w:r>
          </w:p>
        </w:tc>
      </w:tr>
      <w:tr w:rsidR="00D67926" w14:paraId="01329EE1" w14:textId="77777777">
        <w:trPr>
          <w:divId w:val="1664770817"/>
          <w:tblCellSpacing w:w="15" w:type="dxa"/>
        </w:trPr>
        <w:tc>
          <w:tcPr>
            <w:tcW w:w="0" w:type="auto"/>
            <w:vAlign w:val="center"/>
            <w:hideMark/>
          </w:tcPr>
          <w:p w14:paraId="19D50660" w14:textId="77777777" w:rsidR="00D67926" w:rsidRDefault="008D6FB8">
            <w:pPr>
              <w:rPr>
                <w:rFonts w:eastAsia="Times New Roman"/>
                <w:lang w:val="en-US"/>
              </w:rPr>
            </w:pPr>
            <w:r>
              <w:rPr>
                <w:rFonts w:eastAsia="Times New Roman"/>
                <w:b/>
                <w:bCs/>
                <w:lang w:val="en-US"/>
              </w:rPr>
              <w:t>OrderResponse.request</w:t>
            </w:r>
          </w:p>
        </w:tc>
        <w:tc>
          <w:tcPr>
            <w:tcW w:w="0" w:type="auto"/>
            <w:vAlign w:val="center"/>
            <w:hideMark/>
          </w:tcPr>
          <w:p w14:paraId="1C624660" w14:textId="77777777" w:rsidR="00D67926" w:rsidRDefault="00D67926">
            <w:pPr>
              <w:rPr>
                <w:rFonts w:eastAsia="Times New Roman"/>
                <w:lang w:val="en-US"/>
              </w:rPr>
            </w:pPr>
          </w:p>
        </w:tc>
      </w:tr>
      <w:tr w:rsidR="00D67926" w14:paraId="314514A4" w14:textId="77777777">
        <w:trPr>
          <w:divId w:val="1664770817"/>
          <w:tblCellSpacing w:w="15" w:type="dxa"/>
        </w:trPr>
        <w:tc>
          <w:tcPr>
            <w:tcW w:w="0" w:type="auto"/>
            <w:vAlign w:val="center"/>
            <w:hideMark/>
          </w:tcPr>
          <w:p w14:paraId="0E05D497"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0B956D6" w14:textId="77777777" w:rsidR="00D67926" w:rsidRDefault="008D6FB8">
            <w:pPr>
              <w:rPr>
                <w:rFonts w:eastAsia="Times New Roman"/>
                <w:lang w:val="en-US"/>
              </w:rPr>
            </w:pPr>
            <w:r>
              <w:rPr>
                <w:rFonts w:eastAsia="Times New Roman"/>
                <w:lang w:val="en-US"/>
              </w:rPr>
              <w:t>The order that this is a response to</w:t>
            </w:r>
          </w:p>
        </w:tc>
      </w:tr>
      <w:tr w:rsidR="00D67926" w14:paraId="3D00E2CD" w14:textId="77777777">
        <w:trPr>
          <w:divId w:val="1664770817"/>
          <w:tblCellSpacing w:w="15" w:type="dxa"/>
        </w:trPr>
        <w:tc>
          <w:tcPr>
            <w:tcW w:w="0" w:type="auto"/>
            <w:vAlign w:val="center"/>
            <w:hideMark/>
          </w:tcPr>
          <w:p w14:paraId="42359E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1F976D" w14:textId="77777777" w:rsidR="00D67926" w:rsidRDefault="008D6FB8">
            <w:pPr>
              <w:rPr>
                <w:rFonts w:eastAsia="Times New Roman"/>
                <w:lang w:val="en-US"/>
              </w:rPr>
            </w:pPr>
            <w:r>
              <w:rPr>
                <w:rFonts w:eastAsia="Times New Roman"/>
                <w:lang w:val="en-US"/>
              </w:rPr>
              <w:t>A reference to the order that this is in response to.</w:t>
            </w:r>
          </w:p>
        </w:tc>
      </w:tr>
      <w:tr w:rsidR="00D67926" w14:paraId="60F83486" w14:textId="77777777">
        <w:trPr>
          <w:divId w:val="1664770817"/>
          <w:tblCellSpacing w:w="15" w:type="dxa"/>
        </w:trPr>
        <w:tc>
          <w:tcPr>
            <w:tcW w:w="0" w:type="auto"/>
            <w:vAlign w:val="center"/>
            <w:hideMark/>
          </w:tcPr>
          <w:p w14:paraId="6609A0C5" w14:textId="77777777" w:rsidR="00D67926" w:rsidRDefault="008D6FB8">
            <w:pPr>
              <w:rPr>
                <w:rFonts w:eastAsia="Times New Roman"/>
                <w:lang w:val="en-US"/>
              </w:rPr>
            </w:pPr>
            <w:r>
              <w:rPr>
                <w:rFonts w:eastAsia="Times New Roman"/>
                <w:b/>
                <w:bCs/>
                <w:lang w:val="en-US"/>
              </w:rPr>
              <w:t>OrderResponse.date</w:t>
            </w:r>
          </w:p>
        </w:tc>
        <w:tc>
          <w:tcPr>
            <w:tcW w:w="0" w:type="auto"/>
            <w:vAlign w:val="center"/>
            <w:hideMark/>
          </w:tcPr>
          <w:p w14:paraId="1A699EA7" w14:textId="77777777" w:rsidR="00D67926" w:rsidRDefault="00D67926">
            <w:pPr>
              <w:rPr>
                <w:rFonts w:eastAsia="Times New Roman"/>
                <w:lang w:val="en-US"/>
              </w:rPr>
            </w:pPr>
          </w:p>
        </w:tc>
      </w:tr>
      <w:tr w:rsidR="00D67926" w14:paraId="4FB6FB7A" w14:textId="77777777">
        <w:trPr>
          <w:divId w:val="1664770817"/>
          <w:tblCellSpacing w:w="15" w:type="dxa"/>
        </w:trPr>
        <w:tc>
          <w:tcPr>
            <w:tcW w:w="0" w:type="auto"/>
            <w:vAlign w:val="center"/>
            <w:hideMark/>
          </w:tcPr>
          <w:p w14:paraId="2D03D9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CC9D30" w14:textId="77777777" w:rsidR="00D67926" w:rsidRDefault="008D6FB8">
            <w:pPr>
              <w:rPr>
                <w:rFonts w:eastAsia="Times New Roman"/>
                <w:lang w:val="en-US"/>
              </w:rPr>
            </w:pPr>
            <w:r>
              <w:rPr>
                <w:rFonts w:eastAsia="Times New Roman"/>
                <w:lang w:val="en-US"/>
              </w:rPr>
              <w:t>When the response was made</w:t>
            </w:r>
          </w:p>
        </w:tc>
      </w:tr>
      <w:tr w:rsidR="00D67926" w14:paraId="337165DF" w14:textId="77777777">
        <w:trPr>
          <w:divId w:val="1664770817"/>
          <w:tblCellSpacing w:w="15" w:type="dxa"/>
        </w:trPr>
        <w:tc>
          <w:tcPr>
            <w:tcW w:w="0" w:type="auto"/>
            <w:vAlign w:val="center"/>
            <w:hideMark/>
          </w:tcPr>
          <w:p w14:paraId="39DA44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79F9D0" w14:textId="77777777" w:rsidR="00D67926" w:rsidRDefault="008D6FB8">
            <w:pPr>
              <w:rPr>
                <w:rFonts w:eastAsia="Times New Roman"/>
                <w:lang w:val="en-US"/>
              </w:rPr>
            </w:pPr>
            <w:r>
              <w:rPr>
                <w:rFonts w:eastAsia="Times New Roman"/>
                <w:lang w:val="en-US"/>
              </w:rPr>
              <w:t>The date and time at which this order response was made (created/posted).</w:t>
            </w:r>
          </w:p>
        </w:tc>
      </w:tr>
      <w:tr w:rsidR="00D67926" w14:paraId="2E3C400E" w14:textId="77777777">
        <w:trPr>
          <w:divId w:val="1664770817"/>
          <w:tblCellSpacing w:w="15" w:type="dxa"/>
        </w:trPr>
        <w:tc>
          <w:tcPr>
            <w:tcW w:w="0" w:type="auto"/>
            <w:vAlign w:val="center"/>
            <w:hideMark/>
          </w:tcPr>
          <w:p w14:paraId="205DF687" w14:textId="77777777" w:rsidR="00D67926" w:rsidRDefault="008D6FB8">
            <w:pPr>
              <w:rPr>
                <w:rFonts w:eastAsia="Times New Roman"/>
                <w:lang w:val="en-US"/>
              </w:rPr>
            </w:pPr>
            <w:r>
              <w:rPr>
                <w:rFonts w:eastAsia="Times New Roman"/>
                <w:b/>
                <w:bCs/>
                <w:lang w:val="en-US"/>
              </w:rPr>
              <w:t>OrderResponse.who</w:t>
            </w:r>
          </w:p>
        </w:tc>
        <w:tc>
          <w:tcPr>
            <w:tcW w:w="0" w:type="auto"/>
            <w:vAlign w:val="center"/>
            <w:hideMark/>
          </w:tcPr>
          <w:p w14:paraId="4FC75CB4" w14:textId="77777777" w:rsidR="00D67926" w:rsidRDefault="00D67926">
            <w:pPr>
              <w:rPr>
                <w:rFonts w:eastAsia="Times New Roman"/>
                <w:lang w:val="en-US"/>
              </w:rPr>
            </w:pPr>
          </w:p>
        </w:tc>
      </w:tr>
      <w:tr w:rsidR="00D67926" w14:paraId="54A901FB" w14:textId="77777777">
        <w:trPr>
          <w:divId w:val="1664770817"/>
          <w:tblCellSpacing w:w="15" w:type="dxa"/>
        </w:trPr>
        <w:tc>
          <w:tcPr>
            <w:tcW w:w="0" w:type="auto"/>
            <w:vAlign w:val="center"/>
            <w:hideMark/>
          </w:tcPr>
          <w:p w14:paraId="58722A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DC4DFF" w14:textId="77777777" w:rsidR="00D67926" w:rsidRDefault="008D6FB8">
            <w:pPr>
              <w:rPr>
                <w:rFonts w:eastAsia="Times New Roman"/>
                <w:lang w:val="en-US"/>
              </w:rPr>
            </w:pPr>
            <w:r>
              <w:rPr>
                <w:rFonts w:eastAsia="Times New Roman"/>
                <w:lang w:val="en-US"/>
              </w:rPr>
              <w:t>Who made the response</w:t>
            </w:r>
          </w:p>
        </w:tc>
      </w:tr>
      <w:tr w:rsidR="00D67926" w14:paraId="4AA066C8" w14:textId="77777777">
        <w:trPr>
          <w:divId w:val="1664770817"/>
          <w:tblCellSpacing w:w="15" w:type="dxa"/>
        </w:trPr>
        <w:tc>
          <w:tcPr>
            <w:tcW w:w="0" w:type="auto"/>
            <w:vAlign w:val="center"/>
            <w:hideMark/>
          </w:tcPr>
          <w:p w14:paraId="72BDEB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10B298" w14:textId="77777777" w:rsidR="00D67926" w:rsidRDefault="008D6FB8">
            <w:pPr>
              <w:rPr>
                <w:rFonts w:eastAsia="Times New Roman"/>
                <w:lang w:val="en-US"/>
              </w:rPr>
            </w:pPr>
            <w:r>
              <w:rPr>
                <w:rFonts w:eastAsia="Times New Roman"/>
                <w:lang w:val="en-US"/>
              </w:rPr>
              <w:t>The person, organization, or device credited with making the response.</w:t>
            </w:r>
          </w:p>
        </w:tc>
      </w:tr>
      <w:tr w:rsidR="00D67926" w14:paraId="49E1BFCF" w14:textId="77777777">
        <w:trPr>
          <w:divId w:val="1664770817"/>
          <w:tblCellSpacing w:w="15" w:type="dxa"/>
        </w:trPr>
        <w:tc>
          <w:tcPr>
            <w:tcW w:w="0" w:type="auto"/>
            <w:vAlign w:val="center"/>
            <w:hideMark/>
          </w:tcPr>
          <w:p w14:paraId="0693E059" w14:textId="77777777" w:rsidR="00D67926" w:rsidRDefault="008D6FB8">
            <w:pPr>
              <w:rPr>
                <w:rFonts w:eastAsia="Times New Roman"/>
                <w:lang w:val="en-US"/>
              </w:rPr>
            </w:pPr>
            <w:r>
              <w:rPr>
                <w:rFonts w:eastAsia="Times New Roman"/>
                <w:b/>
                <w:bCs/>
                <w:lang w:val="en-US"/>
              </w:rPr>
              <w:t>OrderResponse.orderStatus</w:t>
            </w:r>
          </w:p>
        </w:tc>
        <w:tc>
          <w:tcPr>
            <w:tcW w:w="0" w:type="auto"/>
            <w:vAlign w:val="center"/>
            <w:hideMark/>
          </w:tcPr>
          <w:p w14:paraId="72127A11" w14:textId="77777777" w:rsidR="00D67926" w:rsidRDefault="00D67926">
            <w:pPr>
              <w:rPr>
                <w:rFonts w:eastAsia="Times New Roman"/>
                <w:lang w:val="en-US"/>
              </w:rPr>
            </w:pPr>
          </w:p>
        </w:tc>
      </w:tr>
      <w:tr w:rsidR="00D67926" w14:paraId="3FEBF2CF" w14:textId="77777777">
        <w:trPr>
          <w:divId w:val="1664770817"/>
          <w:tblCellSpacing w:w="15" w:type="dxa"/>
        </w:trPr>
        <w:tc>
          <w:tcPr>
            <w:tcW w:w="0" w:type="auto"/>
            <w:vAlign w:val="center"/>
            <w:hideMark/>
          </w:tcPr>
          <w:p w14:paraId="748835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82E084" w14:textId="77777777" w:rsidR="00D67926" w:rsidRDefault="008D6FB8">
            <w:pPr>
              <w:rPr>
                <w:rFonts w:eastAsia="Times New Roman"/>
                <w:lang w:val="en-US"/>
              </w:rPr>
            </w:pPr>
            <w:r>
              <w:rPr>
                <w:rFonts w:eastAsia="Times New Roman"/>
                <w:lang w:val="en-US"/>
              </w:rPr>
              <w:t>What this response says about the status of the original order.</w:t>
            </w:r>
          </w:p>
        </w:tc>
      </w:tr>
      <w:tr w:rsidR="00D67926" w14:paraId="61E23403" w14:textId="77777777">
        <w:trPr>
          <w:divId w:val="1664770817"/>
          <w:tblCellSpacing w:w="15" w:type="dxa"/>
        </w:trPr>
        <w:tc>
          <w:tcPr>
            <w:tcW w:w="0" w:type="auto"/>
            <w:vAlign w:val="center"/>
            <w:hideMark/>
          </w:tcPr>
          <w:p w14:paraId="59CEB44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9E71A20" w14:textId="77777777" w:rsidR="00D67926" w:rsidRDefault="008D6FB8">
            <w:pPr>
              <w:rPr>
                <w:rFonts w:eastAsia="Times New Roman"/>
                <w:lang w:val="en-US"/>
              </w:rPr>
            </w:pPr>
            <w:r>
              <w:rPr>
                <w:rFonts w:eastAsia="Times New Roman"/>
                <w:lang w:val="en-US"/>
              </w:rPr>
              <w:t>The status of the response to an order</w:t>
            </w:r>
          </w:p>
        </w:tc>
      </w:tr>
      <w:tr w:rsidR="00D67926" w14:paraId="3595062E" w14:textId="77777777">
        <w:trPr>
          <w:divId w:val="1664770817"/>
          <w:tblCellSpacing w:w="15" w:type="dxa"/>
        </w:trPr>
        <w:tc>
          <w:tcPr>
            <w:tcW w:w="0" w:type="auto"/>
            <w:vAlign w:val="center"/>
            <w:hideMark/>
          </w:tcPr>
          <w:p w14:paraId="3DF230A1" w14:textId="77777777" w:rsidR="00D67926" w:rsidRDefault="008D6FB8">
            <w:pPr>
              <w:rPr>
                <w:rFonts w:eastAsia="Times New Roman"/>
                <w:lang w:val="en-US"/>
              </w:rPr>
            </w:pPr>
            <w:r>
              <w:rPr>
                <w:rFonts w:eastAsia="Times New Roman"/>
                <w:b/>
                <w:bCs/>
                <w:lang w:val="en-US"/>
              </w:rPr>
              <w:t>OrderResponse.description</w:t>
            </w:r>
          </w:p>
        </w:tc>
        <w:tc>
          <w:tcPr>
            <w:tcW w:w="0" w:type="auto"/>
            <w:vAlign w:val="center"/>
            <w:hideMark/>
          </w:tcPr>
          <w:p w14:paraId="0F406CA7" w14:textId="77777777" w:rsidR="00D67926" w:rsidRDefault="00D67926">
            <w:pPr>
              <w:rPr>
                <w:rFonts w:eastAsia="Times New Roman"/>
                <w:lang w:val="en-US"/>
              </w:rPr>
            </w:pPr>
          </w:p>
        </w:tc>
      </w:tr>
      <w:tr w:rsidR="00D67926" w14:paraId="20ACFDB8" w14:textId="77777777">
        <w:trPr>
          <w:divId w:val="1664770817"/>
          <w:tblCellSpacing w:w="15" w:type="dxa"/>
        </w:trPr>
        <w:tc>
          <w:tcPr>
            <w:tcW w:w="0" w:type="auto"/>
            <w:vAlign w:val="center"/>
            <w:hideMark/>
          </w:tcPr>
          <w:p w14:paraId="311ADF7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FAA586" w14:textId="77777777" w:rsidR="00D67926" w:rsidRDefault="008D6FB8">
            <w:pPr>
              <w:rPr>
                <w:rFonts w:eastAsia="Times New Roman"/>
                <w:lang w:val="en-US"/>
              </w:rPr>
            </w:pPr>
            <w:r>
              <w:rPr>
                <w:rFonts w:eastAsia="Times New Roman"/>
                <w:lang w:val="en-US"/>
              </w:rPr>
              <w:t>Additional description of the response</w:t>
            </w:r>
          </w:p>
        </w:tc>
      </w:tr>
      <w:tr w:rsidR="00D67926" w14:paraId="0C7B96B3" w14:textId="77777777">
        <w:trPr>
          <w:divId w:val="1664770817"/>
          <w:tblCellSpacing w:w="15" w:type="dxa"/>
        </w:trPr>
        <w:tc>
          <w:tcPr>
            <w:tcW w:w="0" w:type="auto"/>
            <w:vAlign w:val="center"/>
            <w:hideMark/>
          </w:tcPr>
          <w:p w14:paraId="278E2F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AEAEFB" w14:textId="77777777" w:rsidR="00D67926" w:rsidRDefault="008D6FB8">
            <w:pPr>
              <w:rPr>
                <w:rFonts w:eastAsia="Times New Roman"/>
                <w:lang w:val="en-US"/>
              </w:rPr>
            </w:pPr>
            <w:r>
              <w:rPr>
                <w:rFonts w:eastAsia="Times New Roman"/>
                <w:lang w:val="en-US"/>
              </w:rPr>
              <w:t xml:space="preserve">Additional description about the response - e.g. a text description provided by a human user when making decisions about the order. </w:t>
            </w:r>
          </w:p>
        </w:tc>
      </w:tr>
      <w:tr w:rsidR="00D67926" w14:paraId="40E0F05E" w14:textId="77777777">
        <w:trPr>
          <w:divId w:val="1664770817"/>
          <w:tblCellSpacing w:w="15" w:type="dxa"/>
        </w:trPr>
        <w:tc>
          <w:tcPr>
            <w:tcW w:w="0" w:type="auto"/>
            <w:vAlign w:val="center"/>
            <w:hideMark/>
          </w:tcPr>
          <w:p w14:paraId="7C50F763" w14:textId="77777777" w:rsidR="00D67926" w:rsidRDefault="008D6FB8">
            <w:pPr>
              <w:rPr>
                <w:rFonts w:eastAsia="Times New Roman"/>
                <w:lang w:val="en-US"/>
              </w:rPr>
            </w:pPr>
            <w:r>
              <w:rPr>
                <w:rFonts w:eastAsia="Times New Roman"/>
                <w:b/>
                <w:bCs/>
                <w:lang w:val="en-US"/>
              </w:rPr>
              <w:t>OrderResponse.fulfillment</w:t>
            </w:r>
          </w:p>
        </w:tc>
        <w:tc>
          <w:tcPr>
            <w:tcW w:w="0" w:type="auto"/>
            <w:vAlign w:val="center"/>
            <w:hideMark/>
          </w:tcPr>
          <w:p w14:paraId="492F912B" w14:textId="77777777" w:rsidR="00D67926" w:rsidRDefault="00D67926">
            <w:pPr>
              <w:rPr>
                <w:rFonts w:eastAsia="Times New Roman"/>
                <w:lang w:val="en-US"/>
              </w:rPr>
            </w:pPr>
          </w:p>
        </w:tc>
      </w:tr>
      <w:tr w:rsidR="00D67926" w14:paraId="49BE7001" w14:textId="77777777">
        <w:trPr>
          <w:divId w:val="1664770817"/>
          <w:tblCellSpacing w:w="15" w:type="dxa"/>
        </w:trPr>
        <w:tc>
          <w:tcPr>
            <w:tcW w:w="0" w:type="auto"/>
            <w:vAlign w:val="center"/>
            <w:hideMark/>
          </w:tcPr>
          <w:p w14:paraId="1072268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3C1356" w14:textId="77777777" w:rsidR="00D67926" w:rsidRDefault="008D6FB8">
            <w:pPr>
              <w:rPr>
                <w:rFonts w:eastAsia="Times New Roman"/>
                <w:lang w:val="en-US"/>
              </w:rPr>
            </w:pPr>
            <w:r>
              <w:rPr>
                <w:rFonts w:eastAsia="Times New Roman"/>
                <w:lang w:val="en-US"/>
              </w:rPr>
              <w:t>Details of the outcome of performing the order</w:t>
            </w:r>
          </w:p>
        </w:tc>
      </w:tr>
      <w:tr w:rsidR="00D67926" w14:paraId="7C381B16" w14:textId="77777777">
        <w:trPr>
          <w:divId w:val="1664770817"/>
          <w:tblCellSpacing w:w="15" w:type="dxa"/>
        </w:trPr>
        <w:tc>
          <w:tcPr>
            <w:tcW w:w="0" w:type="auto"/>
            <w:vAlign w:val="center"/>
            <w:hideMark/>
          </w:tcPr>
          <w:p w14:paraId="29DBC5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286859" w14:textId="77777777" w:rsidR="00D67926" w:rsidRDefault="008D6FB8">
            <w:pPr>
              <w:rPr>
                <w:rFonts w:eastAsia="Times New Roman"/>
                <w:lang w:val="en-US"/>
              </w:rPr>
            </w:pPr>
            <w:r>
              <w:rPr>
                <w:rFonts w:eastAsia="Times New Roman"/>
                <w:lang w:val="en-US"/>
              </w:rPr>
              <w:t xml:space="preserve">Links to resources that provide details of the outcome of performing the order. E.g. Diagnostic Reports in a response that is made to an order that referenced a diagnostic order. </w:t>
            </w:r>
          </w:p>
        </w:tc>
      </w:tr>
    </w:tbl>
    <w:p w14:paraId="0F740578" w14:textId="77777777" w:rsidR="00D67926" w:rsidRDefault="008D6FB8">
      <w:pPr>
        <w:pStyle w:val="Heading2"/>
        <w:divId w:val="1664770817"/>
        <w:rPr>
          <w:rFonts w:eastAsia="Times New Roman"/>
          <w:lang w:val="en-US"/>
        </w:rPr>
      </w:pPr>
      <w:r>
        <w:rPr>
          <w:rFonts w:eastAsia="Times New Roman"/>
          <w:lang w:val="en-US"/>
        </w:rPr>
        <w:t>http://hl7.org/fhir/StructureDefinition/Specimen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2"/>
        <w:gridCol w:w="5338"/>
      </w:tblGrid>
      <w:tr w:rsidR="00D67926" w14:paraId="4CBA62AA" w14:textId="77777777">
        <w:trPr>
          <w:divId w:val="1664770817"/>
          <w:tblCellSpacing w:w="15" w:type="dxa"/>
        </w:trPr>
        <w:tc>
          <w:tcPr>
            <w:tcW w:w="0" w:type="auto"/>
            <w:vAlign w:val="center"/>
            <w:hideMark/>
          </w:tcPr>
          <w:p w14:paraId="7102846A" w14:textId="77777777" w:rsidR="00D67926" w:rsidRDefault="008D6FB8">
            <w:pPr>
              <w:rPr>
                <w:rFonts w:eastAsia="Times New Roman"/>
                <w:lang w:val="en-US"/>
              </w:rPr>
            </w:pPr>
            <w:r>
              <w:rPr>
                <w:rFonts w:eastAsia="Times New Roman"/>
                <w:b/>
                <w:bCs/>
                <w:lang w:val="en-US"/>
              </w:rPr>
              <w:t>Specimen</w:t>
            </w:r>
          </w:p>
        </w:tc>
        <w:tc>
          <w:tcPr>
            <w:tcW w:w="0" w:type="auto"/>
            <w:vAlign w:val="center"/>
            <w:hideMark/>
          </w:tcPr>
          <w:p w14:paraId="089EBCB7" w14:textId="77777777" w:rsidR="00D67926" w:rsidRDefault="008D6FB8">
            <w:pPr>
              <w:rPr>
                <w:rFonts w:eastAsia="Times New Roman"/>
                <w:lang w:val="en-US"/>
              </w:rPr>
            </w:pPr>
            <w:r>
              <w:rPr>
                <w:rFonts w:eastAsia="Times New Roman"/>
                <w:lang w:val="en-US"/>
              </w:rPr>
              <w:t>Specimen</w:t>
            </w:r>
          </w:p>
        </w:tc>
      </w:tr>
      <w:tr w:rsidR="00D67926" w14:paraId="5820E63E" w14:textId="77777777">
        <w:trPr>
          <w:divId w:val="1664770817"/>
          <w:tblCellSpacing w:w="15" w:type="dxa"/>
        </w:trPr>
        <w:tc>
          <w:tcPr>
            <w:tcW w:w="0" w:type="auto"/>
            <w:vAlign w:val="center"/>
            <w:hideMark/>
          </w:tcPr>
          <w:p w14:paraId="2567F7B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96E6CC" w14:textId="77777777" w:rsidR="00D67926" w:rsidRDefault="008D6FB8">
            <w:pPr>
              <w:rPr>
                <w:rFonts w:eastAsia="Times New Roman"/>
                <w:lang w:val="en-US"/>
              </w:rPr>
            </w:pPr>
            <w:r>
              <w:rPr>
                <w:rFonts w:eastAsia="Times New Roman"/>
                <w:lang w:val="en-US"/>
              </w:rPr>
              <w:t>Sample for analysis</w:t>
            </w:r>
          </w:p>
        </w:tc>
      </w:tr>
      <w:tr w:rsidR="00D67926" w14:paraId="55FA9005" w14:textId="77777777">
        <w:trPr>
          <w:divId w:val="1664770817"/>
          <w:tblCellSpacing w:w="15" w:type="dxa"/>
        </w:trPr>
        <w:tc>
          <w:tcPr>
            <w:tcW w:w="0" w:type="auto"/>
            <w:vAlign w:val="center"/>
            <w:hideMark/>
          </w:tcPr>
          <w:p w14:paraId="012DB2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376A6C" w14:textId="77777777" w:rsidR="00D67926" w:rsidRDefault="008D6FB8">
            <w:pPr>
              <w:rPr>
                <w:rFonts w:eastAsia="Times New Roman"/>
                <w:lang w:val="en-US"/>
              </w:rPr>
            </w:pPr>
            <w:r>
              <w:rPr>
                <w:rFonts w:eastAsia="Times New Roman"/>
                <w:lang w:val="en-US"/>
              </w:rPr>
              <w:t>Sample for analysis.</w:t>
            </w:r>
          </w:p>
        </w:tc>
      </w:tr>
      <w:tr w:rsidR="00D67926" w14:paraId="0723C1A1" w14:textId="77777777">
        <w:trPr>
          <w:divId w:val="1664770817"/>
          <w:tblCellSpacing w:w="15" w:type="dxa"/>
        </w:trPr>
        <w:tc>
          <w:tcPr>
            <w:tcW w:w="0" w:type="auto"/>
            <w:vAlign w:val="center"/>
            <w:hideMark/>
          </w:tcPr>
          <w:p w14:paraId="0873EC82" w14:textId="77777777" w:rsidR="00D67926" w:rsidRDefault="008D6FB8">
            <w:pPr>
              <w:rPr>
                <w:rFonts w:eastAsia="Times New Roman"/>
                <w:lang w:val="en-US"/>
              </w:rPr>
            </w:pPr>
            <w:r>
              <w:rPr>
                <w:rFonts w:eastAsia="Times New Roman"/>
                <w:b/>
                <w:bCs/>
                <w:lang w:val="en-US"/>
              </w:rPr>
              <w:t>Specimen.identifier</w:t>
            </w:r>
          </w:p>
        </w:tc>
        <w:tc>
          <w:tcPr>
            <w:tcW w:w="0" w:type="auto"/>
            <w:vAlign w:val="center"/>
            <w:hideMark/>
          </w:tcPr>
          <w:p w14:paraId="6244DEC9" w14:textId="77777777" w:rsidR="00D67926" w:rsidRDefault="00D67926">
            <w:pPr>
              <w:rPr>
                <w:rFonts w:eastAsia="Times New Roman"/>
                <w:lang w:val="en-US"/>
              </w:rPr>
            </w:pPr>
          </w:p>
        </w:tc>
      </w:tr>
      <w:tr w:rsidR="00D67926" w14:paraId="07A093FD" w14:textId="77777777">
        <w:trPr>
          <w:divId w:val="1664770817"/>
          <w:tblCellSpacing w:w="15" w:type="dxa"/>
        </w:trPr>
        <w:tc>
          <w:tcPr>
            <w:tcW w:w="0" w:type="auto"/>
            <w:vAlign w:val="center"/>
            <w:hideMark/>
          </w:tcPr>
          <w:p w14:paraId="01C7F3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D8A0E0" w14:textId="77777777" w:rsidR="00D67926" w:rsidRDefault="008D6FB8">
            <w:pPr>
              <w:rPr>
                <w:rFonts w:eastAsia="Times New Roman"/>
                <w:lang w:val="en-US"/>
              </w:rPr>
            </w:pPr>
            <w:r>
              <w:rPr>
                <w:rFonts w:eastAsia="Times New Roman"/>
                <w:lang w:val="en-US"/>
              </w:rPr>
              <w:t>External Identifier</w:t>
            </w:r>
          </w:p>
        </w:tc>
      </w:tr>
      <w:tr w:rsidR="00D67926" w14:paraId="69FFF9B8" w14:textId="77777777">
        <w:trPr>
          <w:divId w:val="1664770817"/>
          <w:tblCellSpacing w:w="15" w:type="dxa"/>
        </w:trPr>
        <w:tc>
          <w:tcPr>
            <w:tcW w:w="0" w:type="auto"/>
            <w:vAlign w:val="center"/>
            <w:hideMark/>
          </w:tcPr>
          <w:p w14:paraId="3659F6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56336F" w14:textId="77777777" w:rsidR="00D67926" w:rsidRDefault="008D6FB8">
            <w:pPr>
              <w:rPr>
                <w:rFonts w:eastAsia="Times New Roman"/>
                <w:lang w:val="en-US"/>
              </w:rPr>
            </w:pPr>
            <w:r>
              <w:rPr>
                <w:rFonts w:eastAsia="Times New Roman"/>
                <w:lang w:val="en-US"/>
              </w:rPr>
              <w:t>Id for specimen.</w:t>
            </w:r>
          </w:p>
        </w:tc>
      </w:tr>
      <w:tr w:rsidR="00D67926" w14:paraId="5EB4A1DF" w14:textId="77777777">
        <w:trPr>
          <w:divId w:val="1664770817"/>
          <w:tblCellSpacing w:w="15" w:type="dxa"/>
        </w:trPr>
        <w:tc>
          <w:tcPr>
            <w:tcW w:w="0" w:type="auto"/>
            <w:vAlign w:val="center"/>
            <w:hideMark/>
          </w:tcPr>
          <w:p w14:paraId="1C1C043A" w14:textId="77777777" w:rsidR="00D67926" w:rsidRDefault="008D6FB8">
            <w:pPr>
              <w:rPr>
                <w:rFonts w:eastAsia="Times New Roman"/>
                <w:lang w:val="en-US"/>
              </w:rPr>
            </w:pPr>
            <w:r>
              <w:rPr>
                <w:rFonts w:eastAsia="Times New Roman"/>
                <w:b/>
                <w:bCs/>
                <w:lang w:val="en-US"/>
              </w:rPr>
              <w:t>Specimen.status</w:t>
            </w:r>
          </w:p>
        </w:tc>
        <w:tc>
          <w:tcPr>
            <w:tcW w:w="0" w:type="auto"/>
            <w:vAlign w:val="center"/>
            <w:hideMark/>
          </w:tcPr>
          <w:p w14:paraId="79DAECA0" w14:textId="77777777" w:rsidR="00D67926" w:rsidRDefault="00D67926">
            <w:pPr>
              <w:rPr>
                <w:rFonts w:eastAsia="Times New Roman"/>
                <w:lang w:val="en-US"/>
              </w:rPr>
            </w:pPr>
          </w:p>
        </w:tc>
      </w:tr>
      <w:tr w:rsidR="00D67926" w14:paraId="6D8DB7AA" w14:textId="77777777">
        <w:trPr>
          <w:divId w:val="1664770817"/>
          <w:tblCellSpacing w:w="15" w:type="dxa"/>
        </w:trPr>
        <w:tc>
          <w:tcPr>
            <w:tcW w:w="0" w:type="auto"/>
            <w:vAlign w:val="center"/>
            <w:hideMark/>
          </w:tcPr>
          <w:p w14:paraId="52B2C9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EE8C6B" w14:textId="77777777" w:rsidR="00D67926" w:rsidRDefault="008D6FB8">
            <w:pPr>
              <w:rPr>
                <w:rFonts w:eastAsia="Times New Roman"/>
                <w:lang w:val="en-US"/>
              </w:rPr>
            </w:pPr>
            <w:r>
              <w:rPr>
                <w:rFonts w:eastAsia="Times New Roman"/>
                <w:lang w:val="en-US"/>
              </w:rPr>
              <w:t>The availability of the specimen.</w:t>
            </w:r>
          </w:p>
        </w:tc>
      </w:tr>
      <w:tr w:rsidR="00D67926" w14:paraId="38ECB22C" w14:textId="77777777">
        <w:trPr>
          <w:divId w:val="1664770817"/>
          <w:tblCellSpacing w:w="15" w:type="dxa"/>
        </w:trPr>
        <w:tc>
          <w:tcPr>
            <w:tcW w:w="0" w:type="auto"/>
            <w:vAlign w:val="center"/>
            <w:hideMark/>
          </w:tcPr>
          <w:p w14:paraId="70CBE9F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DAC60C" w14:textId="77777777" w:rsidR="00D67926" w:rsidRDefault="008D6FB8">
            <w:pPr>
              <w:rPr>
                <w:rFonts w:eastAsia="Times New Roman"/>
                <w:lang w:val="en-US"/>
              </w:rPr>
            </w:pPr>
            <w:r>
              <w:rPr>
                <w:rFonts w:eastAsia="Times New Roman"/>
                <w:lang w:val="en-US"/>
              </w:rPr>
              <w:t>Codes providing the status/availability of a specimen</w:t>
            </w:r>
          </w:p>
        </w:tc>
      </w:tr>
      <w:tr w:rsidR="00D67926" w14:paraId="77DA49C6" w14:textId="77777777">
        <w:trPr>
          <w:divId w:val="1664770817"/>
          <w:tblCellSpacing w:w="15" w:type="dxa"/>
        </w:trPr>
        <w:tc>
          <w:tcPr>
            <w:tcW w:w="0" w:type="auto"/>
            <w:vAlign w:val="center"/>
            <w:hideMark/>
          </w:tcPr>
          <w:p w14:paraId="6B7C0677" w14:textId="77777777" w:rsidR="00D67926" w:rsidRDefault="008D6FB8">
            <w:pPr>
              <w:rPr>
                <w:rFonts w:eastAsia="Times New Roman"/>
                <w:lang w:val="en-US"/>
              </w:rPr>
            </w:pPr>
            <w:r>
              <w:rPr>
                <w:rFonts w:eastAsia="Times New Roman"/>
                <w:b/>
                <w:bCs/>
                <w:lang w:val="en-US"/>
              </w:rPr>
              <w:t>Specimen.type</w:t>
            </w:r>
          </w:p>
        </w:tc>
        <w:tc>
          <w:tcPr>
            <w:tcW w:w="0" w:type="auto"/>
            <w:vAlign w:val="center"/>
            <w:hideMark/>
          </w:tcPr>
          <w:p w14:paraId="1011042F" w14:textId="77777777" w:rsidR="00D67926" w:rsidRDefault="00D67926">
            <w:pPr>
              <w:rPr>
                <w:rFonts w:eastAsia="Times New Roman"/>
                <w:lang w:val="en-US"/>
              </w:rPr>
            </w:pPr>
          </w:p>
        </w:tc>
      </w:tr>
      <w:tr w:rsidR="00D67926" w14:paraId="698E7F36" w14:textId="77777777">
        <w:trPr>
          <w:divId w:val="1664770817"/>
          <w:tblCellSpacing w:w="15" w:type="dxa"/>
        </w:trPr>
        <w:tc>
          <w:tcPr>
            <w:tcW w:w="0" w:type="auto"/>
            <w:vAlign w:val="center"/>
            <w:hideMark/>
          </w:tcPr>
          <w:p w14:paraId="0C4D34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EF90B1" w14:textId="77777777" w:rsidR="00D67926" w:rsidRDefault="008D6FB8">
            <w:pPr>
              <w:rPr>
                <w:rFonts w:eastAsia="Times New Roman"/>
                <w:lang w:val="en-US"/>
              </w:rPr>
            </w:pPr>
            <w:r>
              <w:rPr>
                <w:rFonts w:eastAsia="Times New Roman"/>
                <w:lang w:val="en-US"/>
              </w:rPr>
              <w:t>Kind of material that forms the specimen</w:t>
            </w:r>
          </w:p>
        </w:tc>
      </w:tr>
      <w:tr w:rsidR="00D67926" w14:paraId="539637E5" w14:textId="77777777">
        <w:trPr>
          <w:divId w:val="1664770817"/>
          <w:tblCellSpacing w:w="15" w:type="dxa"/>
        </w:trPr>
        <w:tc>
          <w:tcPr>
            <w:tcW w:w="0" w:type="auto"/>
            <w:vAlign w:val="center"/>
            <w:hideMark/>
          </w:tcPr>
          <w:p w14:paraId="1AB31B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275289" w14:textId="77777777" w:rsidR="00D67926" w:rsidRDefault="008D6FB8">
            <w:pPr>
              <w:rPr>
                <w:rFonts w:eastAsia="Times New Roman"/>
                <w:lang w:val="en-US"/>
              </w:rPr>
            </w:pPr>
            <w:r>
              <w:rPr>
                <w:rFonts w:eastAsia="Times New Roman"/>
                <w:lang w:val="en-US"/>
              </w:rPr>
              <w:t>The kind of material that forms the specimen.</w:t>
            </w:r>
          </w:p>
        </w:tc>
      </w:tr>
      <w:tr w:rsidR="00D67926" w14:paraId="28A556E7" w14:textId="77777777">
        <w:trPr>
          <w:divId w:val="1664770817"/>
          <w:tblCellSpacing w:w="15" w:type="dxa"/>
        </w:trPr>
        <w:tc>
          <w:tcPr>
            <w:tcW w:w="0" w:type="auto"/>
            <w:vAlign w:val="center"/>
            <w:hideMark/>
          </w:tcPr>
          <w:p w14:paraId="44EB3C22"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F6ECC6E" w14:textId="77777777" w:rsidR="00D67926" w:rsidRDefault="008D6FB8">
            <w:pPr>
              <w:rPr>
                <w:rFonts w:eastAsia="Times New Roman"/>
                <w:lang w:val="en-US"/>
              </w:rPr>
            </w:pPr>
            <w:r>
              <w:rPr>
                <w:rFonts w:eastAsia="Times New Roman"/>
                <w:lang w:val="en-US"/>
              </w:rPr>
              <w:t xml:space="preserve">The type can change the way that a specimen is handled, and drives what kind of analyses can properly be performed on the specimen. It is frequently used in diagnostic work flow decision making systems. </w:t>
            </w:r>
          </w:p>
        </w:tc>
      </w:tr>
      <w:tr w:rsidR="00D67926" w14:paraId="2A4323D0" w14:textId="77777777">
        <w:trPr>
          <w:divId w:val="1664770817"/>
          <w:tblCellSpacing w:w="15" w:type="dxa"/>
        </w:trPr>
        <w:tc>
          <w:tcPr>
            <w:tcW w:w="0" w:type="auto"/>
            <w:vAlign w:val="center"/>
            <w:hideMark/>
          </w:tcPr>
          <w:p w14:paraId="6A03A59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F3C116" w14:textId="77777777" w:rsidR="00D67926" w:rsidRDefault="008D6FB8">
            <w:pPr>
              <w:rPr>
                <w:rFonts w:eastAsia="Times New Roman"/>
                <w:lang w:val="en-US"/>
              </w:rPr>
            </w:pPr>
            <w:r>
              <w:rPr>
                <w:rFonts w:eastAsia="Times New Roman"/>
                <w:lang w:val="en-US"/>
              </w:rPr>
              <w:t>The type of the specimen.</w:t>
            </w:r>
          </w:p>
        </w:tc>
      </w:tr>
      <w:tr w:rsidR="00D67926" w14:paraId="71D93DE3" w14:textId="77777777">
        <w:trPr>
          <w:divId w:val="1664770817"/>
          <w:tblCellSpacing w:w="15" w:type="dxa"/>
        </w:trPr>
        <w:tc>
          <w:tcPr>
            <w:tcW w:w="0" w:type="auto"/>
            <w:vAlign w:val="center"/>
            <w:hideMark/>
          </w:tcPr>
          <w:p w14:paraId="6CC1AC97" w14:textId="77777777" w:rsidR="00D67926" w:rsidRDefault="008D6FB8">
            <w:pPr>
              <w:rPr>
                <w:rFonts w:eastAsia="Times New Roman"/>
                <w:lang w:val="en-US"/>
              </w:rPr>
            </w:pPr>
            <w:r>
              <w:rPr>
                <w:rFonts w:eastAsia="Times New Roman"/>
                <w:b/>
                <w:bCs/>
                <w:lang w:val="en-US"/>
              </w:rPr>
              <w:t>Specimen.parent</w:t>
            </w:r>
          </w:p>
        </w:tc>
        <w:tc>
          <w:tcPr>
            <w:tcW w:w="0" w:type="auto"/>
            <w:vAlign w:val="center"/>
            <w:hideMark/>
          </w:tcPr>
          <w:p w14:paraId="5D070860" w14:textId="77777777" w:rsidR="00D67926" w:rsidRDefault="00D67926">
            <w:pPr>
              <w:rPr>
                <w:rFonts w:eastAsia="Times New Roman"/>
                <w:lang w:val="en-US"/>
              </w:rPr>
            </w:pPr>
          </w:p>
        </w:tc>
      </w:tr>
      <w:tr w:rsidR="00D67926" w14:paraId="5F1DEF0B" w14:textId="77777777">
        <w:trPr>
          <w:divId w:val="1664770817"/>
          <w:tblCellSpacing w:w="15" w:type="dxa"/>
        </w:trPr>
        <w:tc>
          <w:tcPr>
            <w:tcW w:w="0" w:type="auto"/>
            <w:vAlign w:val="center"/>
            <w:hideMark/>
          </w:tcPr>
          <w:p w14:paraId="362826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6176F8" w14:textId="77777777" w:rsidR="00D67926" w:rsidRDefault="008D6FB8">
            <w:pPr>
              <w:rPr>
                <w:rFonts w:eastAsia="Times New Roman"/>
                <w:lang w:val="en-US"/>
              </w:rPr>
            </w:pPr>
            <w:r>
              <w:rPr>
                <w:rFonts w:eastAsia="Times New Roman"/>
                <w:lang w:val="en-US"/>
              </w:rPr>
              <w:t>Specimen from which this specimen originated</w:t>
            </w:r>
          </w:p>
        </w:tc>
      </w:tr>
      <w:tr w:rsidR="00D67926" w14:paraId="376D30C1" w14:textId="77777777">
        <w:trPr>
          <w:divId w:val="1664770817"/>
          <w:tblCellSpacing w:w="15" w:type="dxa"/>
        </w:trPr>
        <w:tc>
          <w:tcPr>
            <w:tcW w:w="0" w:type="auto"/>
            <w:vAlign w:val="center"/>
            <w:hideMark/>
          </w:tcPr>
          <w:p w14:paraId="1A6868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8BC765" w14:textId="77777777" w:rsidR="00D67926" w:rsidRDefault="008D6FB8">
            <w:pPr>
              <w:rPr>
                <w:rFonts w:eastAsia="Times New Roman"/>
                <w:lang w:val="en-US"/>
              </w:rPr>
            </w:pPr>
            <w:r>
              <w:rPr>
                <w:rFonts w:eastAsia="Times New Roman"/>
                <w:lang w:val="en-US"/>
              </w:rPr>
              <w:t xml:space="preserve">Reference to the parent (source) specimen which is used when the specimen was either derived from or a component of </w:t>
            </w:r>
            <w:proofErr w:type="gramStart"/>
            <w:r>
              <w:rPr>
                <w:rFonts w:eastAsia="Times New Roman"/>
                <w:lang w:val="en-US"/>
              </w:rPr>
              <w:t>a</w:t>
            </w:r>
            <w:proofErr w:type="gramEnd"/>
            <w:r>
              <w:rPr>
                <w:rFonts w:eastAsia="Times New Roman"/>
                <w:lang w:val="en-US"/>
              </w:rPr>
              <w:t xml:space="preserve"> another specimen. </w:t>
            </w:r>
          </w:p>
        </w:tc>
      </w:tr>
      <w:tr w:rsidR="00D67926" w14:paraId="35AAA3B1" w14:textId="77777777">
        <w:trPr>
          <w:divId w:val="1664770817"/>
          <w:tblCellSpacing w:w="15" w:type="dxa"/>
        </w:trPr>
        <w:tc>
          <w:tcPr>
            <w:tcW w:w="0" w:type="auto"/>
            <w:vAlign w:val="center"/>
            <w:hideMark/>
          </w:tcPr>
          <w:p w14:paraId="72F4256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4B5FE5" w14:textId="77777777" w:rsidR="00D67926" w:rsidRDefault="008D6FB8">
            <w:pPr>
              <w:rPr>
                <w:rFonts w:eastAsia="Times New Roman"/>
                <w:lang w:val="en-US"/>
              </w:rPr>
            </w:pPr>
            <w:r>
              <w:rPr>
                <w:rFonts w:eastAsia="Times New Roman"/>
                <w:lang w:val="en-US"/>
              </w:rPr>
              <w:t xml:space="preserve">The parent specimen could be the source from which the current specimen is derived by some processing step (e.g.  an aliquot or isolate or extracted nucleic acids from clinical samples) or one of many specimens that were combined to create a pooled sample. </w:t>
            </w:r>
          </w:p>
        </w:tc>
      </w:tr>
      <w:tr w:rsidR="00D67926" w14:paraId="43EDA5DA" w14:textId="77777777">
        <w:trPr>
          <w:divId w:val="1664770817"/>
          <w:tblCellSpacing w:w="15" w:type="dxa"/>
        </w:trPr>
        <w:tc>
          <w:tcPr>
            <w:tcW w:w="0" w:type="auto"/>
            <w:vAlign w:val="center"/>
            <w:hideMark/>
          </w:tcPr>
          <w:p w14:paraId="6E568C6C" w14:textId="77777777" w:rsidR="00D67926" w:rsidRDefault="008D6FB8">
            <w:pPr>
              <w:rPr>
                <w:rFonts w:eastAsia="Times New Roman"/>
                <w:lang w:val="en-US"/>
              </w:rPr>
            </w:pPr>
            <w:r>
              <w:rPr>
                <w:rFonts w:eastAsia="Times New Roman"/>
                <w:b/>
                <w:bCs/>
                <w:lang w:val="en-US"/>
              </w:rPr>
              <w:t>Specimen.subject</w:t>
            </w:r>
          </w:p>
        </w:tc>
        <w:tc>
          <w:tcPr>
            <w:tcW w:w="0" w:type="auto"/>
            <w:vAlign w:val="center"/>
            <w:hideMark/>
          </w:tcPr>
          <w:p w14:paraId="0956043F" w14:textId="77777777" w:rsidR="00D67926" w:rsidRDefault="00D67926">
            <w:pPr>
              <w:rPr>
                <w:rFonts w:eastAsia="Times New Roman"/>
                <w:lang w:val="en-US"/>
              </w:rPr>
            </w:pPr>
          </w:p>
        </w:tc>
      </w:tr>
      <w:tr w:rsidR="00D67926" w14:paraId="0B2941EB" w14:textId="77777777">
        <w:trPr>
          <w:divId w:val="1664770817"/>
          <w:tblCellSpacing w:w="15" w:type="dxa"/>
        </w:trPr>
        <w:tc>
          <w:tcPr>
            <w:tcW w:w="0" w:type="auto"/>
            <w:vAlign w:val="center"/>
            <w:hideMark/>
          </w:tcPr>
          <w:p w14:paraId="0F0062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C34B37" w14:textId="77777777"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14:paraId="28BA9522" w14:textId="77777777">
        <w:trPr>
          <w:divId w:val="1664770817"/>
          <w:tblCellSpacing w:w="15" w:type="dxa"/>
        </w:trPr>
        <w:tc>
          <w:tcPr>
            <w:tcW w:w="0" w:type="auto"/>
            <w:vAlign w:val="center"/>
            <w:hideMark/>
          </w:tcPr>
          <w:p w14:paraId="48D28C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535A43" w14:textId="77777777"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14:paraId="28E3B7A9" w14:textId="77777777">
        <w:trPr>
          <w:divId w:val="1664770817"/>
          <w:tblCellSpacing w:w="15" w:type="dxa"/>
        </w:trPr>
        <w:tc>
          <w:tcPr>
            <w:tcW w:w="0" w:type="auto"/>
            <w:vAlign w:val="center"/>
            <w:hideMark/>
          </w:tcPr>
          <w:p w14:paraId="18F7F63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BACA285" w14:textId="77777777" w:rsidR="00D67926" w:rsidRDefault="008D6FB8">
            <w:pPr>
              <w:rPr>
                <w:rFonts w:eastAsia="Times New Roman"/>
                <w:lang w:val="en-US"/>
              </w:rPr>
            </w:pPr>
            <w:r>
              <w:rPr>
                <w:rFonts w:eastAsia="Times New Roman"/>
                <w:lang w:val="en-US"/>
              </w:rPr>
              <w:t>Must know the subject context.</w:t>
            </w:r>
          </w:p>
        </w:tc>
      </w:tr>
      <w:tr w:rsidR="00D67926" w14:paraId="0F61645C" w14:textId="77777777">
        <w:trPr>
          <w:divId w:val="1664770817"/>
          <w:tblCellSpacing w:w="15" w:type="dxa"/>
        </w:trPr>
        <w:tc>
          <w:tcPr>
            <w:tcW w:w="0" w:type="auto"/>
            <w:vAlign w:val="center"/>
            <w:hideMark/>
          </w:tcPr>
          <w:p w14:paraId="4309A53D" w14:textId="77777777" w:rsidR="00D67926" w:rsidRDefault="008D6FB8">
            <w:pPr>
              <w:rPr>
                <w:rFonts w:eastAsia="Times New Roman"/>
                <w:lang w:val="en-US"/>
              </w:rPr>
            </w:pPr>
            <w:r>
              <w:rPr>
                <w:rFonts w:eastAsia="Times New Roman"/>
                <w:b/>
                <w:bCs/>
                <w:lang w:val="en-US"/>
              </w:rPr>
              <w:t>Specimen.accessionIdentifier</w:t>
            </w:r>
          </w:p>
        </w:tc>
        <w:tc>
          <w:tcPr>
            <w:tcW w:w="0" w:type="auto"/>
            <w:vAlign w:val="center"/>
            <w:hideMark/>
          </w:tcPr>
          <w:p w14:paraId="6414DCA4" w14:textId="77777777" w:rsidR="00D67926" w:rsidRDefault="00D67926">
            <w:pPr>
              <w:rPr>
                <w:rFonts w:eastAsia="Times New Roman"/>
                <w:lang w:val="en-US"/>
              </w:rPr>
            </w:pPr>
          </w:p>
        </w:tc>
      </w:tr>
      <w:tr w:rsidR="00D67926" w14:paraId="49A6504B" w14:textId="77777777">
        <w:trPr>
          <w:divId w:val="1664770817"/>
          <w:tblCellSpacing w:w="15" w:type="dxa"/>
        </w:trPr>
        <w:tc>
          <w:tcPr>
            <w:tcW w:w="0" w:type="auto"/>
            <w:vAlign w:val="center"/>
            <w:hideMark/>
          </w:tcPr>
          <w:p w14:paraId="2653DC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4524EB" w14:textId="77777777" w:rsidR="00D67926" w:rsidRDefault="008D6FB8">
            <w:pPr>
              <w:rPr>
                <w:rFonts w:eastAsia="Times New Roman"/>
                <w:lang w:val="en-US"/>
              </w:rPr>
            </w:pPr>
            <w:r>
              <w:rPr>
                <w:rFonts w:eastAsia="Times New Roman"/>
                <w:lang w:val="en-US"/>
              </w:rPr>
              <w:t>Identifier assigned by the lab</w:t>
            </w:r>
          </w:p>
        </w:tc>
      </w:tr>
      <w:tr w:rsidR="00D67926" w14:paraId="0BF51E08" w14:textId="77777777">
        <w:trPr>
          <w:divId w:val="1664770817"/>
          <w:tblCellSpacing w:w="15" w:type="dxa"/>
        </w:trPr>
        <w:tc>
          <w:tcPr>
            <w:tcW w:w="0" w:type="auto"/>
            <w:vAlign w:val="center"/>
            <w:hideMark/>
          </w:tcPr>
          <w:p w14:paraId="0C6330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383925" w14:textId="77777777" w:rsidR="00D67926" w:rsidRDefault="008D6FB8">
            <w:pPr>
              <w:rPr>
                <w:rFonts w:eastAsia="Times New Roman"/>
                <w:lang w:val="en-US"/>
              </w:rPr>
            </w:pPr>
            <w:r>
              <w:rPr>
                <w:rFonts w:eastAsia="Times New Roman"/>
                <w:lang w:val="en-US"/>
              </w:rPr>
              <w:t xml:space="preserve">The identifier assigned by the lab when accessioning specimen(s). This is not necessarily the same as the specimen identifier, depending on local lab procedures. </w:t>
            </w:r>
          </w:p>
        </w:tc>
      </w:tr>
      <w:tr w:rsidR="00D67926" w14:paraId="3CBEA925" w14:textId="77777777">
        <w:trPr>
          <w:divId w:val="1664770817"/>
          <w:tblCellSpacing w:w="15" w:type="dxa"/>
        </w:trPr>
        <w:tc>
          <w:tcPr>
            <w:tcW w:w="0" w:type="auto"/>
            <w:vAlign w:val="center"/>
            <w:hideMark/>
          </w:tcPr>
          <w:p w14:paraId="558DC75C" w14:textId="77777777" w:rsidR="00D67926" w:rsidRDefault="008D6FB8">
            <w:pPr>
              <w:rPr>
                <w:rFonts w:eastAsia="Times New Roman"/>
                <w:lang w:val="en-US"/>
              </w:rPr>
            </w:pPr>
            <w:r>
              <w:rPr>
                <w:rFonts w:eastAsia="Times New Roman"/>
                <w:b/>
                <w:bCs/>
                <w:lang w:val="en-US"/>
              </w:rPr>
              <w:t>Specimen.receivedTime</w:t>
            </w:r>
          </w:p>
        </w:tc>
        <w:tc>
          <w:tcPr>
            <w:tcW w:w="0" w:type="auto"/>
            <w:vAlign w:val="center"/>
            <w:hideMark/>
          </w:tcPr>
          <w:p w14:paraId="3B2605F0" w14:textId="77777777" w:rsidR="00D67926" w:rsidRDefault="00D67926">
            <w:pPr>
              <w:rPr>
                <w:rFonts w:eastAsia="Times New Roman"/>
                <w:lang w:val="en-US"/>
              </w:rPr>
            </w:pPr>
          </w:p>
        </w:tc>
      </w:tr>
      <w:tr w:rsidR="00D67926" w14:paraId="0D92A101" w14:textId="77777777">
        <w:trPr>
          <w:divId w:val="1664770817"/>
          <w:tblCellSpacing w:w="15" w:type="dxa"/>
        </w:trPr>
        <w:tc>
          <w:tcPr>
            <w:tcW w:w="0" w:type="auto"/>
            <w:vAlign w:val="center"/>
            <w:hideMark/>
          </w:tcPr>
          <w:p w14:paraId="796BCBE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7B3AFC" w14:textId="77777777" w:rsidR="00D67926" w:rsidRDefault="008D6FB8">
            <w:pPr>
              <w:rPr>
                <w:rFonts w:eastAsia="Times New Roman"/>
                <w:lang w:val="en-US"/>
              </w:rPr>
            </w:pPr>
            <w:r>
              <w:rPr>
                <w:rFonts w:eastAsia="Times New Roman"/>
                <w:lang w:val="en-US"/>
              </w:rPr>
              <w:t>The time when specimen was received for processing</w:t>
            </w:r>
          </w:p>
        </w:tc>
      </w:tr>
      <w:tr w:rsidR="00D67926" w14:paraId="6C6CD99A" w14:textId="77777777">
        <w:trPr>
          <w:divId w:val="1664770817"/>
          <w:tblCellSpacing w:w="15" w:type="dxa"/>
        </w:trPr>
        <w:tc>
          <w:tcPr>
            <w:tcW w:w="0" w:type="auto"/>
            <w:vAlign w:val="center"/>
            <w:hideMark/>
          </w:tcPr>
          <w:p w14:paraId="4D3753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89ED98" w14:textId="77777777" w:rsidR="00D67926" w:rsidRDefault="008D6FB8">
            <w:pPr>
              <w:rPr>
                <w:rFonts w:eastAsia="Times New Roman"/>
                <w:lang w:val="en-US"/>
              </w:rPr>
            </w:pPr>
            <w:r>
              <w:rPr>
                <w:rFonts w:eastAsia="Times New Roman"/>
                <w:lang w:val="en-US"/>
              </w:rPr>
              <w:t>Time when specimen was received for processing or testing.</w:t>
            </w:r>
          </w:p>
        </w:tc>
      </w:tr>
      <w:tr w:rsidR="00D67926" w14:paraId="60885B20" w14:textId="77777777">
        <w:trPr>
          <w:divId w:val="1664770817"/>
          <w:tblCellSpacing w:w="15" w:type="dxa"/>
        </w:trPr>
        <w:tc>
          <w:tcPr>
            <w:tcW w:w="0" w:type="auto"/>
            <w:vAlign w:val="center"/>
            <w:hideMark/>
          </w:tcPr>
          <w:p w14:paraId="26E4CCAD" w14:textId="77777777" w:rsidR="00D67926" w:rsidRDefault="008D6FB8">
            <w:pPr>
              <w:rPr>
                <w:rFonts w:eastAsia="Times New Roman"/>
                <w:lang w:val="en-US"/>
              </w:rPr>
            </w:pPr>
            <w:r>
              <w:rPr>
                <w:rFonts w:eastAsia="Times New Roman"/>
                <w:b/>
                <w:bCs/>
                <w:lang w:val="en-US"/>
              </w:rPr>
              <w:t>Specimen.collection</w:t>
            </w:r>
          </w:p>
        </w:tc>
        <w:tc>
          <w:tcPr>
            <w:tcW w:w="0" w:type="auto"/>
            <w:vAlign w:val="center"/>
            <w:hideMark/>
          </w:tcPr>
          <w:p w14:paraId="328CD9B2" w14:textId="77777777" w:rsidR="00D67926" w:rsidRDefault="00D67926">
            <w:pPr>
              <w:rPr>
                <w:rFonts w:eastAsia="Times New Roman"/>
                <w:lang w:val="en-US"/>
              </w:rPr>
            </w:pPr>
          </w:p>
        </w:tc>
      </w:tr>
      <w:tr w:rsidR="00D67926" w14:paraId="27293C1C" w14:textId="77777777">
        <w:trPr>
          <w:divId w:val="1664770817"/>
          <w:tblCellSpacing w:w="15" w:type="dxa"/>
        </w:trPr>
        <w:tc>
          <w:tcPr>
            <w:tcW w:w="0" w:type="auto"/>
            <w:vAlign w:val="center"/>
            <w:hideMark/>
          </w:tcPr>
          <w:p w14:paraId="6A1CD6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5190B4" w14:textId="77777777" w:rsidR="00D67926" w:rsidRDefault="008D6FB8">
            <w:pPr>
              <w:rPr>
                <w:rFonts w:eastAsia="Times New Roman"/>
                <w:lang w:val="en-US"/>
              </w:rPr>
            </w:pPr>
            <w:r>
              <w:rPr>
                <w:rFonts w:eastAsia="Times New Roman"/>
                <w:lang w:val="en-US"/>
              </w:rPr>
              <w:t>Collection details</w:t>
            </w:r>
          </w:p>
        </w:tc>
      </w:tr>
      <w:tr w:rsidR="00D67926" w14:paraId="4060711D" w14:textId="77777777">
        <w:trPr>
          <w:divId w:val="1664770817"/>
          <w:tblCellSpacing w:w="15" w:type="dxa"/>
        </w:trPr>
        <w:tc>
          <w:tcPr>
            <w:tcW w:w="0" w:type="auto"/>
            <w:vAlign w:val="center"/>
            <w:hideMark/>
          </w:tcPr>
          <w:p w14:paraId="73F3B5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7CF8C4" w14:textId="77777777" w:rsidR="00D67926" w:rsidRDefault="008D6FB8">
            <w:pPr>
              <w:rPr>
                <w:rFonts w:eastAsia="Times New Roman"/>
                <w:lang w:val="en-US"/>
              </w:rPr>
            </w:pPr>
            <w:r>
              <w:rPr>
                <w:rFonts w:eastAsia="Times New Roman"/>
                <w:lang w:val="en-US"/>
              </w:rPr>
              <w:t>Details concerning the specimen collection.</w:t>
            </w:r>
          </w:p>
        </w:tc>
      </w:tr>
      <w:tr w:rsidR="00D67926" w14:paraId="2B067F9A" w14:textId="77777777">
        <w:trPr>
          <w:divId w:val="1664770817"/>
          <w:tblCellSpacing w:w="15" w:type="dxa"/>
        </w:trPr>
        <w:tc>
          <w:tcPr>
            <w:tcW w:w="0" w:type="auto"/>
            <w:vAlign w:val="center"/>
            <w:hideMark/>
          </w:tcPr>
          <w:p w14:paraId="4EE02D51" w14:textId="77777777" w:rsidR="00D67926" w:rsidRDefault="008D6FB8">
            <w:pPr>
              <w:rPr>
                <w:rFonts w:eastAsia="Times New Roman"/>
                <w:lang w:val="en-US"/>
              </w:rPr>
            </w:pPr>
            <w:r>
              <w:rPr>
                <w:rFonts w:eastAsia="Times New Roman"/>
                <w:b/>
                <w:bCs/>
                <w:lang w:val="en-US"/>
              </w:rPr>
              <w:t>Specimen.collection.collector</w:t>
            </w:r>
          </w:p>
        </w:tc>
        <w:tc>
          <w:tcPr>
            <w:tcW w:w="0" w:type="auto"/>
            <w:vAlign w:val="center"/>
            <w:hideMark/>
          </w:tcPr>
          <w:p w14:paraId="093756B8" w14:textId="77777777" w:rsidR="00D67926" w:rsidRDefault="00D67926">
            <w:pPr>
              <w:rPr>
                <w:rFonts w:eastAsia="Times New Roman"/>
                <w:lang w:val="en-US"/>
              </w:rPr>
            </w:pPr>
          </w:p>
        </w:tc>
      </w:tr>
      <w:tr w:rsidR="00D67926" w14:paraId="5C7C246D" w14:textId="77777777">
        <w:trPr>
          <w:divId w:val="1664770817"/>
          <w:tblCellSpacing w:w="15" w:type="dxa"/>
        </w:trPr>
        <w:tc>
          <w:tcPr>
            <w:tcW w:w="0" w:type="auto"/>
            <w:vAlign w:val="center"/>
            <w:hideMark/>
          </w:tcPr>
          <w:p w14:paraId="3359F79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7CEC26" w14:textId="77777777" w:rsidR="00D67926" w:rsidRDefault="008D6FB8">
            <w:pPr>
              <w:rPr>
                <w:rFonts w:eastAsia="Times New Roman"/>
                <w:lang w:val="en-US"/>
              </w:rPr>
            </w:pPr>
            <w:r>
              <w:rPr>
                <w:rFonts w:eastAsia="Times New Roman"/>
                <w:lang w:val="en-US"/>
              </w:rPr>
              <w:t>Who collected the specimen</w:t>
            </w:r>
          </w:p>
        </w:tc>
      </w:tr>
      <w:tr w:rsidR="00D67926" w14:paraId="77774A85" w14:textId="77777777">
        <w:trPr>
          <w:divId w:val="1664770817"/>
          <w:tblCellSpacing w:w="15" w:type="dxa"/>
        </w:trPr>
        <w:tc>
          <w:tcPr>
            <w:tcW w:w="0" w:type="auto"/>
            <w:vAlign w:val="center"/>
            <w:hideMark/>
          </w:tcPr>
          <w:p w14:paraId="218E53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2235D0" w14:textId="77777777" w:rsidR="00D67926" w:rsidRDefault="008D6FB8">
            <w:pPr>
              <w:rPr>
                <w:rFonts w:eastAsia="Times New Roman"/>
                <w:lang w:val="en-US"/>
              </w:rPr>
            </w:pPr>
            <w:r>
              <w:rPr>
                <w:rFonts w:eastAsia="Times New Roman"/>
                <w:lang w:val="en-US"/>
              </w:rPr>
              <w:t>Person who collected the specimen.</w:t>
            </w:r>
          </w:p>
        </w:tc>
      </w:tr>
      <w:tr w:rsidR="00D67926" w14:paraId="475C026A" w14:textId="77777777">
        <w:trPr>
          <w:divId w:val="1664770817"/>
          <w:tblCellSpacing w:w="15" w:type="dxa"/>
        </w:trPr>
        <w:tc>
          <w:tcPr>
            <w:tcW w:w="0" w:type="auto"/>
            <w:vAlign w:val="center"/>
            <w:hideMark/>
          </w:tcPr>
          <w:p w14:paraId="3672C821" w14:textId="77777777" w:rsidR="00D67926" w:rsidRDefault="008D6FB8">
            <w:pPr>
              <w:rPr>
                <w:rFonts w:eastAsia="Times New Roman"/>
                <w:lang w:val="en-US"/>
              </w:rPr>
            </w:pPr>
            <w:r>
              <w:rPr>
                <w:rFonts w:eastAsia="Times New Roman"/>
                <w:b/>
                <w:bCs/>
                <w:lang w:val="en-US"/>
              </w:rPr>
              <w:t>Specimen.collection.comment</w:t>
            </w:r>
          </w:p>
        </w:tc>
        <w:tc>
          <w:tcPr>
            <w:tcW w:w="0" w:type="auto"/>
            <w:vAlign w:val="center"/>
            <w:hideMark/>
          </w:tcPr>
          <w:p w14:paraId="6C745E8C" w14:textId="77777777" w:rsidR="00D67926" w:rsidRDefault="00D67926">
            <w:pPr>
              <w:rPr>
                <w:rFonts w:eastAsia="Times New Roman"/>
                <w:lang w:val="en-US"/>
              </w:rPr>
            </w:pPr>
          </w:p>
        </w:tc>
      </w:tr>
      <w:tr w:rsidR="00D67926" w14:paraId="4C9F11C3" w14:textId="77777777">
        <w:trPr>
          <w:divId w:val="1664770817"/>
          <w:tblCellSpacing w:w="15" w:type="dxa"/>
        </w:trPr>
        <w:tc>
          <w:tcPr>
            <w:tcW w:w="0" w:type="auto"/>
            <w:vAlign w:val="center"/>
            <w:hideMark/>
          </w:tcPr>
          <w:p w14:paraId="2FD589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09E4E6" w14:textId="77777777" w:rsidR="00D67926" w:rsidRDefault="008D6FB8">
            <w:pPr>
              <w:rPr>
                <w:rFonts w:eastAsia="Times New Roman"/>
                <w:lang w:val="en-US"/>
              </w:rPr>
            </w:pPr>
            <w:r>
              <w:rPr>
                <w:rFonts w:eastAsia="Times New Roman"/>
                <w:lang w:val="en-US"/>
              </w:rPr>
              <w:t>Collector comments</w:t>
            </w:r>
          </w:p>
        </w:tc>
      </w:tr>
      <w:tr w:rsidR="00D67926" w14:paraId="58A4C972" w14:textId="77777777">
        <w:trPr>
          <w:divId w:val="1664770817"/>
          <w:tblCellSpacing w:w="15" w:type="dxa"/>
        </w:trPr>
        <w:tc>
          <w:tcPr>
            <w:tcW w:w="0" w:type="auto"/>
            <w:vAlign w:val="center"/>
            <w:hideMark/>
          </w:tcPr>
          <w:p w14:paraId="0D79474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0AF1AD3" w14:textId="77777777" w:rsidR="00D67926" w:rsidRDefault="008D6FB8">
            <w:pPr>
              <w:rPr>
                <w:rFonts w:eastAsia="Times New Roman"/>
                <w:lang w:val="en-US"/>
              </w:rPr>
            </w:pPr>
            <w:r>
              <w:rPr>
                <w:rFonts w:eastAsia="Times New Roman"/>
                <w:lang w:val="en-US"/>
              </w:rPr>
              <w:t>To communicate any details or issues encountered during the specimen collection procedure.</w:t>
            </w:r>
          </w:p>
        </w:tc>
      </w:tr>
      <w:tr w:rsidR="00D67926" w14:paraId="69B3E2DA" w14:textId="77777777">
        <w:trPr>
          <w:divId w:val="1664770817"/>
          <w:tblCellSpacing w:w="15" w:type="dxa"/>
        </w:trPr>
        <w:tc>
          <w:tcPr>
            <w:tcW w:w="0" w:type="auto"/>
            <w:vAlign w:val="center"/>
            <w:hideMark/>
          </w:tcPr>
          <w:p w14:paraId="44D10E7B" w14:textId="77777777" w:rsidR="00D67926" w:rsidRDefault="008D6FB8">
            <w:pPr>
              <w:rPr>
                <w:rFonts w:eastAsia="Times New Roman"/>
                <w:lang w:val="en-US"/>
              </w:rPr>
            </w:pPr>
            <w:r>
              <w:rPr>
                <w:rFonts w:eastAsia="Times New Roman"/>
                <w:b/>
                <w:bCs/>
                <w:lang w:val="en-US"/>
              </w:rPr>
              <w:t>Specimen.collection.collected[x]</w:t>
            </w:r>
          </w:p>
        </w:tc>
        <w:tc>
          <w:tcPr>
            <w:tcW w:w="0" w:type="auto"/>
            <w:vAlign w:val="center"/>
            <w:hideMark/>
          </w:tcPr>
          <w:p w14:paraId="2325517D" w14:textId="77777777" w:rsidR="00D67926" w:rsidRDefault="00D67926">
            <w:pPr>
              <w:rPr>
                <w:rFonts w:eastAsia="Times New Roman"/>
                <w:lang w:val="en-US"/>
              </w:rPr>
            </w:pPr>
          </w:p>
        </w:tc>
      </w:tr>
      <w:tr w:rsidR="00D67926" w14:paraId="7D4C01E3" w14:textId="77777777">
        <w:trPr>
          <w:divId w:val="1664770817"/>
          <w:tblCellSpacing w:w="15" w:type="dxa"/>
        </w:trPr>
        <w:tc>
          <w:tcPr>
            <w:tcW w:w="0" w:type="auto"/>
            <w:vAlign w:val="center"/>
            <w:hideMark/>
          </w:tcPr>
          <w:p w14:paraId="3512B9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5440F0" w14:textId="77777777" w:rsidR="00D67926" w:rsidRDefault="008D6FB8">
            <w:pPr>
              <w:rPr>
                <w:rFonts w:eastAsia="Times New Roman"/>
                <w:lang w:val="en-US"/>
              </w:rPr>
            </w:pPr>
            <w:r>
              <w:rPr>
                <w:rFonts w:eastAsia="Times New Roman"/>
                <w:lang w:val="en-US"/>
              </w:rPr>
              <w:t>Collection time</w:t>
            </w:r>
          </w:p>
        </w:tc>
      </w:tr>
      <w:tr w:rsidR="00D67926" w14:paraId="7884BFC6" w14:textId="77777777">
        <w:trPr>
          <w:divId w:val="1664770817"/>
          <w:tblCellSpacing w:w="15" w:type="dxa"/>
        </w:trPr>
        <w:tc>
          <w:tcPr>
            <w:tcW w:w="0" w:type="auto"/>
            <w:vAlign w:val="center"/>
            <w:hideMark/>
          </w:tcPr>
          <w:p w14:paraId="67F1655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C98875" w14:textId="77777777" w:rsidR="00D67926" w:rsidRDefault="008D6FB8">
            <w:pPr>
              <w:rPr>
                <w:rFonts w:eastAsia="Times New Roman"/>
                <w:lang w:val="en-US"/>
              </w:rPr>
            </w:pPr>
            <w:r>
              <w:rPr>
                <w:rFonts w:eastAsia="Times New Roman"/>
                <w:lang w:val="en-US"/>
              </w:rPr>
              <w:t>Time when specimen was collected from subject - the physiologically relevant time.</w:t>
            </w:r>
          </w:p>
        </w:tc>
      </w:tr>
      <w:tr w:rsidR="00D67926" w14:paraId="045CA29A" w14:textId="77777777">
        <w:trPr>
          <w:divId w:val="1664770817"/>
          <w:tblCellSpacing w:w="15" w:type="dxa"/>
        </w:trPr>
        <w:tc>
          <w:tcPr>
            <w:tcW w:w="0" w:type="auto"/>
            <w:vAlign w:val="center"/>
            <w:hideMark/>
          </w:tcPr>
          <w:p w14:paraId="17BE15E1" w14:textId="77777777" w:rsidR="00D67926" w:rsidRDefault="008D6FB8">
            <w:pPr>
              <w:rPr>
                <w:rFonts w:eastAsia="Times New Roman"/>
                <w:lang w:val="en-US"/>
              </w:rPr>
            </w:pPr>
            <w:r>
              <w:rPr>
                <w:rFonts w:eastAsia="Times New Roman"/>
                <w:b/>
                <w:bCs/>
                <w:lang w:val="en-US"/>
              </w:rPr>
              <w:t>Specimen.collection.quantity</w:t>
            </w:r>
          </w:p>
        </w:tc>
        <w:tc>
          <w:tcPr>
            <w:tcW w:w="0" w:type="auto"/>
            <w:vAlign w:val="center"/>
            <w:hideMark/>
          </w:tcPr>
          <w:p w14:paraId="725A1175" w14:textId="77777777" w:rsidR="00D67926" w:rsidRDefault="00D67926">
            <w:pPr>
              <w:rPr>
                <w:rFonts w:eastAsia="Times New Roman"/>
                <w:lang w:val="en-US"/>
              </w:rPr>
            </w:pPr>
          </w:p>
        </w:tc>
      </w:tr>
      <w:tr w:rsidR="00D67926" w14:paraId="511D4C94" w14:textId="77777777">
        <w:trPr>
          <w:divId w:val="1664770817"/>
          <w:tblCellSpacing w:w="15" w:type="dxa"/>
        </w:trPr>
        <w:tc>
          <w:tcPr>
            <w:tcW w:w="0" w:type="auto"/>
            <w:vAlign w:val="center"/>
            <w:hideMark/>
          </w:tcPr>
          <w:p w14:paraId="70D6B3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AD5EDD" w14:textId="77777777" w:rsidR="00D67926" w:rsidRDefault="008D6FB8">
            <w:pPr>
              <w:rPr>
                <w:rFonts w:eastAsia="Times New Roman"/>
                <w:lang w:val="en-US"/>
              </w:rPr>
            </w:pPr>
            <w:r>
              <w:rPr>
                <w:rFonts w:eastAsia="Times New Roman"/>
                <w:lang w:val="en-US"/>
              </w:rPr>
              <w:t>The quantity of specimen collected</w:t>
            </w:r>
          </w:p>
        </w:tc>
      </w:tr>
      <w:tr w:rsidR="00D67926" w14:paraId="6AC079FB" w14:textId="77777777">
        <w:trPr>
          <w:divId w:val="1664770817"/>
          <w:tblCellSpacing w:w="15" w:type="dxa"/>
        </w:trPr>
        <w:tc>
          <w:tcPr>
            <w:tcW w:w="0" w:type="auto"/>
            <w:vAlign w:val="center"/>
            <w:hideMark/>
          </w:tcPr>
          <w:p w14:paraId="6C0FB3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5A2815" w14:textId="77777777" w:rsidR="00D67926" w:rsidRDefault="008D6FB8">
            <w:pPr>
              <w:rPr>
                <w:rFonts w:eastAsia="Times New Roman"/>
                <w:lang w:val="en-US"/>
              </w:rPr>
            </w:pPr>
            <w:r>
              <w:rPr>
                <w:rFonts w:eastAsia="Times New Roman"/>
                <w:lang w:val="en-US"/>
              </w:rPr>
              <w:t xml:space="preserve">The quantity of specimen collected; for </w:t>
            </w:r>
            <w:proofErr w:type="gramStart"/>
            <w:r>
              <w:rPr>
                <w:rFonts w:eastAsia="Times New Roman"/>
                <w:lang w:val="en-US"/>
              </w:rPr>
              <w:t>instance</w:t>
            </w:r>
            <w:proofErr w:type="gramEnd"/>
            <w:r>
              <w:rPr>
                <w:rFonts w:eastAsia="Times New Roman"/>
                <w:lang w:val="en-US"/>
              </w:rPr>
              <w:t xml:space="preserve"> the volume of a blood sample, or the physical measurement of an anatomic pathology sample. </w:t>
            </w:r>
          </w:p>
        </w:tc>
      </w:tr>
      <w:tr w:rsidR="00D67926" w14:paraId="4C053C85" w14:textId="77777777">
        <w:trPr>
          <w:divId w:val="1664770817"/>
          <w:tblCellSpacing w:w="15" w:type="dxa"/>
        </w:trPr>
        <w:tc>
          <w:tcPr>
            <w:tcW w:w="0" w:type="auto"/>
            <w:vAlign w:val="center"/>
            <w:hideMark/>
          </w:tcPr>
          <w:p w14:paraId="75146F8B" w14:textId="77777777" w:rsidR="00D67926" w:rsidRDefault="008D6FB8">
            <w:pPr>
              <w:rPr>
                <w:rFonts w:eastAsia="Times New Roman"/>
                <w:lang w:val="en-US"/>
              </w:rPr>
            </w:pPr>
            <w:r>
              <w:rPr>
                <w:rFonts w:eastAsia="Times New Roman"/>
                <w:b/>
                <w:bCs/>
                <w:lang w:val="en-US"/>
              </w:rPr>
              <w:t>Specimen.collection.method</w:t>
            </w:r>
          </w:p>
        </w:tc>
        <w:tc>
          <w:tcPr>
            <w:tcW w:w="0" w:type="auto"/>
            <w:vAlign w:val="center"/>
            <w:hideMark/>
          </w:tcPr>
          <w:p w14:paraId="2C080DC6" w14:textId="77777777" w:rsidR="00D67926" w:rsidRDefault="00D67926">
            <w:pPr>
              <w:rPr>
                <w:rFonts w:eastAsia="Times New Roman"/>
                <w:lang w:val="en-US"/>
              </w:rPr>
            </w:pPr>
          </w:p>
        </w:tc>
      </w:tr>
      <w:tr w:rsidR="00D67926" w14:paraId="00BEF772" w14:textId="77777777">
        <w:trPr>
          <w:divId w:val="1664770817"/>
          <w:tblCellSpacing w:w="15" w:type="dxa"/>
        </w:trPr>
        <w:tc>
          <w:tcPr>
            <w:tcW w:w="0" w:type="auto"/>
            <w:vAlign w:val="center"/>
            <w:hideMark/>
          </w:tcPr>
          <w:p w14:paraId="7FEFA11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04DDD5" w14:textId="77777777" w:rsidR="00D67926" w:rsidRDefault="008D6FB8">
            <w:pPr>
              <w:rPr>
                <w:rFonts w:eastAsia="Times New Roman"/>
                <w:lang w:val="en-US"/>
              </w:rPr>
            </w:pPr>
            <w:r>
              <w:rPr>
                <w:rFonts w:eastAsia="Times New Roman"/>
                <w:lang w:val="en-US"/>
              </w:rPr>
              <w:t>Technique used to perform collection</w:t>
            </w:r>
          </w:p>
        </w:tc>
      </w:tr>
      <w:tr w:rsidR="00D67926" w14:paraId="0A8D1085" w14:textId="77777777">
        <w:trPr>
          <w:divId w:val="1664770817"/>
          <w:tblCellSpacing w:w="15" w:type="dxa"/>
        </w:trPr>
        <w:tc>
          <w:tcPr>
            <w:tcW w:w="0" w:type="auto"/>
            <w:vAlign w:val="center"/>
            <w:hideMark/>
          </w:tcPr>
          <w:p w14:paraId="392773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805015" w14:textId="77777777" w:rsidR="00D67926" w:rsidRDefault="008D6FB8">
            <w:pPr>
              <w:rPr>
                <w:rFonts w:eastAsia="Times New Roman"/>
                <w:lang w:val="en-US"/>
              </w:rPr>
            </w:pPr>
            <w:r>
              <w:rPr>
                <w:rFonts w:eastAsia="Times New Roman"/>
                <w:lang w:val="en-US"/>
              </w:rPr>
              <w:t>A coded value specifying the technique that is used to perform the procedure.</w:t>
            </w:r>
          </w:p>
        </w:tc>
      </w:tr>
      <w:tr w:rsidR="00D67926" w14:paraId="4D18ABC8" w14:textId="77777777">
        <w:trPr>
          <w:divId w:val="1664770817"/>
          <w:tblCellSpacing w:w="15" w:type="dxa"/>
        </w:trPr>
        <w:tc>
          <w:tcPr>
            <w:tcW w:w="0" w:type="auto"/>
            <w:vAlign w:val="center"/>
            <w:hideMark/>
          </w:tcPr>
          <w:p w14:paraId="60BF7E7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D631490" w14:textId="77777777" w:rsidR="00D67926" w:rsidRDefault="008D6FB8">
            <w:pPr>
              <w:rPr>
                <w:rFonts w:eastAsia="Times New Roman"/>
                <w:lang w:val="en-US"/>
              </w:rPr>
            </w:pPr>
            <w:r>
              <w:rPr>
                <w:rFonts w:eastAsia="Times New Roman"/>
                <w:lang w:val="en-US"/>
              </w:rPr>
              <w:t>The technique that is used to perform the procedure</w:t>
            </w:r>
          </w:p>
        </w:tc>
      </w:tr>
      <w:tr w:rsidR="00D67926" w14:paraId="34A58D21" w14:textId="77777777">
        <w:trPr>
          <w:divId w:val="1664770817"/>
          <w:tblCellSpacing w:w="15" w:type="dxa"/>
        </w:trPr>
        <w:tc>
          <w:tcPr>
            <w:tcW w:w="0" w:type="auto"/>
            <w:vAlign w:val="center"/>
            <w:hideMark/>
          </w:tcPr>
          <w:p w14:paraId="4682FED5" w14:textId="77777777" w:rsidR="00D67926" w:rsidRDefault="008D6FB8">
            <w:pPr>
              <w:rPr>
                <w:rFonts w:eastAsia="Times New Roman"/>
                <w:lang w:val="en-US"/>
              </w:rPr>
            </w:pPr>
            <w:r>
              <w:rPr>
                <w:rFonts w:eastAsia="Times New Roman"/>
                <w:b/>
                <w:bCs/>
                <w:lang w:val="en-US"/>
              </w:rPr>
              <w:t>Specimen.collection.bodySite</w:t>
            </w:r>
          </w:p>
        </w:tc>
        <w:tc>
          <w:tcPr>
            <w:tcW w:w="0" w:type="auto"/>
            <w:vAlign w:val="center"/>
            <w:hideMark/>
          </w:tcPr>
          <w:p w14:paraId="2A770FCA" w14:textId="77777777" w:rsidR="00D67926" w:rsidRDefault="00D67926">
            <w:pPr>
              <w:rPr>
                <w:rFonts w:eastAsia="Times New Roman"/>
                <w:lang w:val="en-US"/>
              </w:rPr>
            </w:pPr>
          </w:p>
        </w:tc>
      </w:tr>
      <w:tr w:rsidR="00D67926" w14:paraId="085B50EE" w14:textId="77777777">
        <w:trPr>
          <w:divId w:val="1664770817"/>
          <w:tblCellSpacing w:w="15" w:type="dxa"/>
        </w:trPr>
        <w:tc>
          <w:tcPr>
            <w:tcW w:w="0" w:type="auto"/>
            <w:vAlign w:val="center"/>
            <w:hideMark/>
          </w:tcPr>
          <w:p w14:paraId="4E23EF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9B5010" w14:textId="77777777" w:rsidR="00D67926" w:rsidRDefault="008D6FB8">
            <w:pPr>
              <w:rPr>
                <w:rFonts w:eastAsia="Times New Roman"/>
                <w:lang w:val="en-US"/>
              </w:rPr>
            </w:pPr>
            <w:r>
              <w:rPr>
                <w:rFonts w:eastAsia="Times New Roman"/>
                <w:lang w:val="en-US"/>
              </w:rPr>
              <w:t>Anatomical collection site</w:t>
            </w:r>
          </w:p>
        </w:tc>
      </w:tr>
      <w:tr w:rsidR="00D67926" w14:paraId="08E69550" w14:textId="77777777">
        <w:trPr>
          <w:divId w:val="1664770817"/>
          <w:tblCellSpacing w:w="15" w:type="dxa"/>
        </w:trPr>
        <w:tc>
          <w:tcPr>
            <w:tcW w:w="0" w:type="auto"/>
            <w:vAlign w:val="center"/>
            <w:hideMark/>
          </w:tcPr>
          <w:p w14:paraId="323C69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9A6A23" w14:textId="77777777" w:rsidR="00D67926" w:rsidRDefault="008D6FB8">
            <w:pPr>
              <w:rPr>
                <w:rFonts w:eastAsia="Times New Roman"/>
                <w:lang w:val="en-US"/>
              </w:rPr>
            </w:pPr>
            <w:r>
              <w:rPr>
                <w:rFonts w:eastAsia="Times New Roman"/>
                <w:lang w:val="en-US"/>
              </w:rPr>
              <w:t xml:space="preserve">Anatomical location from which the specimen was collected (if subject is a patient). This is the target site. This element is not used for environmental specimens. </w:t>
            </w:r>
          </w:p>
        </w:tc>
      </w:tr>
      <w:tr w:rsidR="00D67926" w14:paraId="4F99422E" w14:textId="77777777">
        <w:trPr>
          <w:divId w:val="1664770817"/>
          <w:tblCellSpacing w:w="15" w:type="dxa"/>
        </w:trPr>
        <w:tc>
          <w:tcPr>
            <w:tcW w:w="0" w:type="auto"/>
            <w:vAlign w:val="center"/>
            <w:hideMark/>
          </w:tcPr>
          <w:p w14:paraId="10FAD45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1AFC806" w14:textId="77777777" w:rsidR="00D67926" w:rsidRDefault="008D6FB8">
            <w:pPr>
              <w:rPr>
                <w:rFonts w:eastAsia="Times New Roman"/>
                <w:lang w:val="en-US"/>
              </w:rPr>
            </w:pPr>
            <w:r>
              <w:rPr>
                <w:rFonts w:eastAsia="Times New Roman"/>
                <w:lang w:val="en-US"/>
              </w:rPr>
              <w:t xml:space="preserve">If the use case requires BodySite to be be handled as a separate resource instead of an inline coded element </w:t>
            </w:r>
            <w:proofErr w:type="gramStart"/>
            <w:r>
              <w:rPr>
                <w:rFonts w:eastAsia="Times New Roman"/>
                <w:lang w:val="en-US"/>
              </w:rPr>
              <w:t>( e.g.</w:t>
            </w:r>
            <w:proofErr w:type="gramEnd"/>
            <w:r>
              <w:rPr>
                <w:rFonts w:eastAsia="Times New Roman"/>
                <w:lang w:val="en-US"/>
              </w:rPr>
              <w:t xml:space="preserve"> to identify and track separately) then use the standard extension [body-site-instance](extension-body-site-instance.html). </w:t>
            </w:r>
          </w:p>
        </w:tc>
      </w:tr>
      <w:tr w:rsidR="00D67926" w14:paraId="37776D99" w14:textId="77777777">
        <w:trPr>
          <w:divId w:val="1664770817"/>
          <w:tblCellSpacing w:w="15" w:type="dxa"/>
        </w:trPr>
        <w:tc>
          <w:tcPr>
            <w:tcW w:w="0" w:type="auto"/>
            <w:vAlign w:val="center"/>
            <w:hideMark/>
          </w:tcPr>
          <w:p w14:paraId="458CBAC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2E71E05"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43DE7904" w14:textId="77777777">
        <w:trPr>
          <w:divId w:val="1664770817"/>
          <w:tblCellSpacing w:w="15" w:type="dxa"/>
        </w:trPr>
        <w:tc>
          <w:tcPr>
            <w:tcW w:w="0" w:type="auto"/>
            <w:vAlign w:val="center"/>
            <w:hideMark/>
          </w:tcPr>
          <w:p w14:paraId="7BB460DE" w14:textId="77777777" w:rsidR="00D67926" w:rsidRDefault="008D6FB8">
            <w:pPr>
              <w:rPr>
                <w:rFonts w:eastAsia="Times New Roman"/>
                <w:lang w:val="en-US"/>
              </w:rPr>
            </w:pPr>
            <w:r>
              <w:rPr>
                <w:rFonts w:eastAsia="Times New Roman"/>
                <w:b/>
                <w:bCs/>
                <w:lang w:val="en-US"/>
              </w:rPr>
              <w:t>Specimen.treatment</w:t>
            </w:r>
          </w:p>
        </w:tc>
        <w:tc>
          <w:tcPr>
            <w:tcW w:w="0" w:type="auto"/>
            <w:vAlign w:val="center"/>
            <w:hideMark/>
          </w:tcPr>
          <w:p w14:paraId="51F52021" w14:textId="77777777" w:rsidR="00D67926" w:rsidRDefault="00D67926">
            <w:pPr>
              <w:rPr>
                <w:rFonts w:eastAsia="Times New Roman"/>
                <w:lang w:val="en-US"/>
              </w:rPr>
            </w:pPr>
          </w:p>
        </w:tc>
      </w:tr>
      <w:tr w:rsidR="00D67926" w14:paraId="01F61A6F" w14:textId="77777777">
        <w:trPr>
          <w:divId w:val="1664770817"/>
          <w:tblCellSpacing w:w="15" w:type="dxa"/>
        </w:trPr>
        <w:tc>
          <w:tcPr>
            <w:tcW w:w="0" w:type="auto"/>
            <w:vAlign w:val="center"/>
            <w:hideMark/>
          </w:tcPr>
          <w:p w14:paraId="48D55EE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A78716" w14:textId="77777777" w:rsidR="00D67926" w:rsidRDefault="008D6FB8">
            <w:pPr>
              <w:rPr>
                <w:rFonts w:eastAsia="Times New Roman"/>
                <w:lang w:val="en-US"/>
              </w:rPr>
            </w:pPr>
            <w:r>
              <w:rPr>
                <w:rFonts w:eastAsia="Times New Roman"/>
                <w:lang w:val="en-US"/>
              </w:rPr>
              <w:t>Treatment and processing step details</w:t>
            </w:r>
          </w:p>
        </w:tc>
      </w:tr>
      <w:tr w:rsidR="00D67926" w14:paraId="17900224" w14:textId="77777777">
        <w:trPr>
          <w:divId w:val="1664770817"/>
          <w:tblCellSpacing w:w="15" w:type="dxa"/>
        </w:trPr>
        <w:tc>
          <w:tcPr>
            <w:tcW w:w="0" w:type="auto"/>
            <w:vAlign w:val="center"/>
            <w:hideMark/>
          </w:tcPr>
          <w:p w14:paraId="5960B3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DB77CE" w14:textId="77777777" w:rsidR="00D67926" w:rsidRDefault="008D6FB8">
            <w:pPr>
              <w:rPr>
                <w:rFonts w:eastAsia="Times New Roman"/>
                <w:lang w:val="en-US"/>
              </w:rPr>
            </w:pPr>
            <w:r>
              <w:rPr>
                <w:rFonts w:eastAsia="Times New Roman"/>
                <w:lang w:val="en-US"/>
              </w:rPr>
              <w:t>Details concerning treatment and processing steps for the specimen.</w:t>
            </w:r>
          </w:p>
        </w:tc>
      </w:tr>
      <w:tr w:rsidR="00D67926" w14:paraId="327B9D1D" w14:textId="77777777">
        <w:trPr>
          <w:divId w:val="1664770817"/>
          <w:tblCellSpacing w:w="15" w:type="dxa"/>
        </w:trPr>
        <w:tc>
          <w:tcPr>
            <w:tcW w:w="0" w:type="auto"/>
            <w:vAlign w:val="center"/>
            <w:hideMark/>
          </w:tcPr>
          <w:p w14:paraId="0AAECC90" w14:textId="77777777" w:rsidR="00D67926" w:rsidRDefault="008D6FB8">
            <w:pPr>
              <w:rPr>
                <w:rFonts w:eastAsia="Times New Roman"/>
                <w:lang w:val="en-US"/>
              </w:rPr>
            </w:pPr>
            <w:r>
              <w:rPr>
                <w:rFonts w:eastAsia="Times New Roman"/>
                <w:b/>
                <w:bCs/>
                <w:lang w:val="en-US"/>
              </w:rPr>
              <w:t>Specimen.treatment.description</w:t>
            </w:r>
          </w:p>
        </w:tc>
        <w:tc>
          <w:tcPr>
            <w:tcW w:w="0" w:type="auto"/>
            <w:vAlign w:val="center"/>
            <w:hideMark/>
          </w:tcPr>
          <w:p w14:paraId="6EEA6D9A" w14:textId="77777777" w:rsidR="00D67926" w:rsidRDefault="00D67926">
            <w:pPr>
              <w:rPr>
                <w:rFonts w:eastAsia="Times New Roman"/>
                <w:lang w:val="en-US"/>
              </w:rPr>
            </w:pPr>
          </w:p>
        </w:tc>
      </w:tr>
      <w:tr w:rsidR="00D67926" w14:paraId="1CAAABD8" w14:textId="77777777">
        <w:trPr>
          <w:divId w:val="1664770817"/>
          <w:tblCellSpacing w:w="15" w:type="dxa"/>
        </w:trPr>
        <w:tc>
          <w:tcPr>
            <w:tcW w:w="0" w:type="auto"/>
            <w:vAlign w:val="center"/>
            <w:hideMark/>
          </w:tcPr>
          <w:p w14:paraId="4B4738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44E8FB" w14:textId="77777777" w:rsidR="00D67926" w:rsidRDefault="008D6FB8">
            <w:pPr>
              <w:rPr>
                <w:rFonts w:eastAsia="Times New Roman"/>
                <w:lang w:val="en-US"/>
              </w:rPr>
            </w:pPr>
            <w:r>
              <w:rPr>
                <w:rFonts w:eastAsia="Times New Roman"/>
                <w:lang w:val="en-US"/>
              </w:rPr>
              <w:t>Textual description of procedure</w:t>
            </w:r>
          </w:p>
        </w:tc>
      </w:tr>
      <w:tr w:rsidR="00D67926" w14:paraId="386172CF" w14:textId="77777777">
        <w:trPr>
          <w:divId w:val="1664770817"/>
          <w:tblCellSpacing w:w="15" w:type="dxa"/>
        </w:trPr>
        <w:tc>
          <w:tcPr>
            <w:tcW w:w="0" w:type="auto"/>
            <w:vAlign w:val="center"/>
            <w:hideMark/>
          </w:tcPr>
          <w:p w14:paraId="5A8F3BF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FC1293" w14:textId="77777777" w:rsidR="00D67926" w:rsidRDefault="008D6FB8">
            <w:pPr>
              <w:rPr>
                <w:rFonts w:eastAsia="Times New Roman"/>
                <w:lang w:val="en-US"/>
              </w:rPr>
            </w:pPr>
            <w:r>
              <w:rPr>
                <w:rFonts w:eastAsia="Times New Roman"/>
                <w:lang w:val="en-US"/>
              </w:rPr>
              <w:t>Textual description of procedure.</w:t>
            </w:r>
          </w:p>
        </w:tc>
      </w:tr>
      <w:tr w:rsidR="00D67926" w14:paraId="2512684B" w14:textId="77777777">
        <w:trPr>
          <w:divId w:val="1664770817"/>
          <w:tblCellSpacing w:w="15" w:type="dxa"/>
        </w:trPr>
        <w:tc>
          <w:tcPr>
            <w:tcW w:w="0" w:type="auto"/>
            <w:vAlign w:val="center"/>
            <w:hideMark/>
          </w:tcPr>
          <w:p w14:paraId="0D7E4E23" w14:textId="77777777" w:rsidR="00D67926" w:rsidRDefault="008D6FB8">
            <w:pPr>
              <w:rPr>
                <w:rFonts w:eastAsia="Times New Roman"/>
                <w:lang w:val="en-US"/>
              </w:rPr>
            </w:pPr>
            <w:r>
              <w:rPr>
                <w:rFonts w:eastAsia="Times New Roman"/>
                <w:b/>
                <w:bCs/>
                <w:lang w:val="en-US"/>
              </w:rPr>
              <w:t>Specimen.treatment.procedure</w:t>
            </w:r>
          </w:p>
        </w:tc>
        <w:tc>
          <w:tcPr>
            <w:tcW w:w="0" w:type="auto"/>
            <w:vAlign w:val="center"/>
            <w:hideMark/>
          </w:tcPr>
          <w:p w14:paraId="41884D83" w14:textId="77777777" w:rsidR="00D67926" w:rsidRDefault="00D67926">
            <w:pPr>
              <w:rPr>
                <w:rFonts w:eastAsia="Times New Roman"/>
                <w:lang w:val="en-US"/>
              </w:rPr>
            </w:pPr>
          </w:p>
        </w:tc>
      </w:tr>
      <w:tr w:rsidR="00D67926" w14:paraId="02DEB0E8" w14:textId="77777777">
        <w:trPr>
          <w:divId w:val="1664770817"/>
          <w:tblCellSpacing w:w="15" w:type="dxa"/>
        </w:trPr>
        <w:tc>
          <w:tcPr>
            <w:tcW w:w="0" w:type="auto"/>
            <w:vAlign w:val="center"/>
            <w:hideMark/>
          </w:tcPr>
          <w:p w14:paraId="4E37C69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CA2AF4" w14:textId="77777777" w:rsidR="00D67926" w:rsidRDefault="008D6FB8">
            <w:pPr>
              <w:rPr>
                <w:rFonts w:eastAsia="Times New Roman"/>
                <w:lang w:val="en-US"/>
              </w:rPr>
            </w:pPr>
            <w:r>
              <w:rPr>
                <w:rFonts w:eastAsia="Times New Roman"/>
                <w:lang w:val="en-US"/>
              </w:rPr>
              <w:t>Indicates the treatment or processing step applied to the specimen</w:t>
            </w:r>
          </w:p>
        </w:tc>
      </w:tr>
      <w:tr w:rsidR="00D67926" w14:paraId="0B3E44F9" w14:textId="77777777">
        <w:trPr>
          <w:divId w:val="1664770817"/>
          <w:tblCellSpacing w:w="15" w:type="dxa"/>
        </w:trPr>
        <w:tc>
          <w:tcPr>
            <w:tcW w:w="0" w:type="auto"/>
            <w:vAlign w:val="center"/>
            <w:hideMark/>
          </w:tcPr>
          <w:p w14:paraId="343554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002FFF" w14:textId="77777777" w:rsidR="00D67926" w:rsidRDefault="008D6FB8">
            <w:pPr>
              <w:rPr>
                <w:rFonts w:eastAsia="Times New Roman"/>
                <w:lang w:val="en-US"/>
              </w:rPr>
            </w:pPr>
            <w:r>
              <w:rPr>
                <w:rFonts w:eastAsia="Times New Roman"/>
                <w:lang w:val="en-US"/>
              </w:rPr>
              <w:t>A coded value specifying the procedure used to process the specimen.</w:t>
            </w:r>
          </w:p>
        </w:tc>
      </w:tr>
      <w:tr w:rsidR="00D67926" w14:paraId="2E761B8D" w14:textId="77777777">
        <w:trPr>
          <w:divId w:val="1664770817"/>
          <w:tblCellSpacing w:w="15" w:type="dxa"/>
        </w:trPr>
        <w:tc>
          <w:tcPr>
            <w:tcW w:w="0" w:type="auto"/>
            <w:vAlign w:val="center"/>
            <w:hideMark/>
          </w:tcPr>
          <w:p w14:paraId="6EE8B755"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70CE1E87" w14:textId="77777777" w:rsidR="00D67926" w:rsidRDefault="008D6FB8">
            <w:pPr>
              <w:rPr>
                <w:rFonts w:eastAsia="Times New Roman"/>
                <w:lang w:val="en-US"/>
              </w:rPr>
            </w:pPr>
            <w:r>
              <w:rPr>
                <w:rFonts w:eastAsia="Times New Roman"/>
                <w:lang w:val="en-US"/>
              </w:rPr>
              <w:t>Type indicating the technique used to process the specimen</w:t>
            </w:r>
          </w:p>
        </w:tc>
      </w:tr>
      <w:tr w:rsidR="00D67926" w14:paraId="5700B44F" w14:textId="77777777">
        <w:trPr>
          <w:divId w:val="1664770817"/>
          <w:tblCellSpacing w:w="15" w:type="dxa"/>
        </w:trPr>
        <w:tc>
          <w:tcPr>
            <w:tcW w:w="0" w:type="auto"/>
            <w:vAlign w:val="center"/>
            <w:hideMark/>
          </w:tcPr>
          <w:p w14:paraId="040BC977" w14:textId="77777777" w:rsidR="00D67926" w:rsidRDefault="008D6FB8">
            <w:pPr>
              <w:rPr>
                <w:rFonts w:eastAsia="Times New Roman"/>
                <w:lang w:val="en-US"/>
              </w:rPr>
            </w:pPr>
            <w:r>
              <w:rPr>
                <w:rFonts w:eastAsia="Times New Roman"/>
                <w:b/>
                <w:bCs/>
                <w:lang w:val="en-US"/>
              </w:rPr>
              <w:t>Specimen.treatment.additive</w:t>
            </w:r>
          </w:p>
        </w:tc>
        <w:tc>
          <w:tcPr>
            <w:tcW w:w="0" w:type="auto"/>
            <w:vAlign w:val="center"/>
            <w:hideMark/>
          </w:tcPr>
          <w:p w14:paraId="533C9A85" w14:textId="77777777" w:rsidR="00D67926" w:rsidRDefault="00D67926">
            <w:pPr>
              <w:rPr>
                <w:rFonts w:eastAsia="Times New Roman"/>
                <w:lang w:val="en-US"/>
              </w:rPr>
            </w:pPr>
          </w:p>
        </w:tc>
      </w:tr>
      <w:tr w:rsidR="00D67926" w14:paraId="6857AE90" w14:textId="77777777">
        <w:trPr>
          <w:divId w:val="1664770817"/>
          <w:tblCellSpacing w:w="15" w:type="dxa"/>
        </w:trPr>
        <w:tc>
          <w:tcPr>
            <w:tcW w:w="0" w:type="auto"/>
            <w:vAlign w:val="center"/>
            <w:hideMark/>
          </w:tcPr>
          <w:p w14:paraId="51122C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39FACF" w14:textId="77777777" w:rsidR="00D67926" w:rsidRDefault="008D6FB8">
            <w:pPr>
              <w:rPr>
                <w:rFonts w:eastAsia="Times New Roman"/>
                <w:lang w:val="en-US"/>
              </w:rPr>
            </w:pPr>
            <w:r>
              <w:rPr>
                <w:rFonts w:eastAsia="Times New Roman"/>
                <w:lang w:val="en-US"/>
              </w:rPr>
              <w:t>Material used in the processing step</w:t>
            </w:r>
          </w:p>
        </w:tc>
      </w:tr>
      <w:tr w:rsidR="00D67926" w14:paraId="589B2A1A" w14:textId="77777777">
        <w:trPr>
          <w:divId w:val="1664770817"/>
          <w:tblCellSpacing w:w="15" w:type="dxa"/>
        </w:trPr>
        <w:tc>
          <w:tcPr>
            <w:tcW w:w="0" w:type="auto"/>
            <w:vAlign w:val="center"/>
            <w:hideMark/>
          </w:tcPr>
          <w:p w14:paraId="06D0C2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C54956" w14:textId="77777777" w:rsidR="00D67926" w:rsidRDefault="008D6FB8">
            <w:pPr>
              <w:rPr>
                <w:rFonts w:eastAsia="Times New Roman"/>
                <w:lang w:val="en-US"/>
              </w:rPr>
            </w:pPr>
            <w:r>
              <w:rPr>
                <w:rFonts w:eastAsia="Times New Roman"/>
                <w:lang w:val="en-US"/>
              </w:rPr>
              <w:t>Material used in the processing step.</w:t>
            </w:r>
          </w:p>
        </w:tc>
      </w:tr>
      <w:tr w:rsidR="00D67926" w14:paraId="30C0AD20" w14:textId="77777777">
        <w:trPr>
          <w:divId w:val="1664770817"/>
          <w:tblCellSpacing w:w="15" w:type="dxa"/>
        </w:trPr>
        <w:tc>
          <w:tcPr>
            <w:tcW w:w="0" w:type="auto"/>
            <w:vAlign w:val="center"/>
            <w:hideMark/>
          </w:tcPr>
          <w:p w14:paraId="53AB1AAF" w14:textId="77777777" w:rsidR="00D67926" w:rsidRDefault="008D6FB8">
            <w:pPr>
              <w:rPr>
                <w:rFonts w:eastAsia="Times New Roman"/>
                <w:lang w:val="en-US"/>
              </w:rPr>
            </w:pPr>
            <w:r>
              <w:rPr>
                <w:rFonts w:eastAsia="Times New Roman"/>
                <w:b/>
                <w:bCs/>
                <w:lang w:val="en-US"/>
              </w:rPr>
              <w:t>Specimen.container</w:t>
            </w:r>
          </w:p>
        </w:tc>
        <w:tc>
          <w:tcPr>
            <w:tcW w:w="0" w:type="auto"/>
            <w:vAlign w:val="center"/>
            <w:hideMark/>
          </w:tcPr>
          <w:p w14:paraId="662B9359" w14:textId="77777777" w:rsidR="00D67926" w:rsidRDefault="00D67926">
            <w:pPr>
              <w:rPr>
                <w:rFonts w:eastAsia="Times New Roman"/>
                <w:lang w:val="en-US"/>
              </w:rPr>
            </w:pPr>
          </w:p>
        </w:tc>
      </w:tr>
      <w:tr w:rsidR="00D67926" w14:paraId="2FA65ADF" w14:textId="77777777">
        <w:trPr>
          <w:divId w:val="1664770817"/>
          <w:tblCellSpacing w:w="15" w:type="dxa"/>
        </w:trPr>
        <w:tc>
          <w:tcPr>
            <w:tcW w:w="0" w:type="auto"/>
            <w:vAlign w:val="center"/>
            <w:hideMark/>
          </w:tcPr>
          <w:p w14:paraId="6ABE7EC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11EC63" w14:textId="77777777" w:rsidR="00D67926" w:rsidRDefault="008D6FB8">
            <w:pPr>
              <w:rPr>
                <w:rFonts w:eastAsia="Times New Roman"/>
                <w:lang w:val="en-US"/>
              </w:rPr>
            </w:pPr>
            <w:r>
              <w:rPr>
                <w:rFonts w:eastAsia="Times New Roman"/>
                <w:lang w:val="en-US"/>
              </w:rPr>
              <w:t>Direct container of specimen (tube/slide, etc)</w:t>
            </w:r>
          </w:p>
        </w:tc>
      </w:tr>
      <w:tr w:rsidR="00D67926" w14:paraId="621178CC" w14:textId="77777777">
        <w:trPr>
          <w:divId w:val="1664770817"/>
          <w:tblCellSpacing w:w="15" w:type="dxa"/>
        </w:trPr>
        <w:tc>
          <w:tcPr>
            <w:tcW w:w="0" w:type="auto"/>
            <w:vAlign w:val="center"/>
            <w:hideMark/>
          </w:tcPr>
          <w:p w14:paraId="1BF8ECB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9ECC54" w14:textId="77777777" w:rsidR="00D67926" w:rsidRDefault="008D6FB8">
            <w:pPr>
              <w:rPr>
                <w:rFonts w:eastAsia="Times New Roman"/>
                <w:lang w:val="en-US"/>
              </w:rPr>
            </w:pPr>
            <w:r>
              <w:rPr>
                <w:rFonts w:eastAsia="Times New Roman"/>
                <w:lang w:val="en-US"/>
              </w:rPr>
              <w:t xml:space="preserve">The container holding the specimen. The recursive nature of containers; i.e. blood in tube in tray in rack is not addressed here. </w:t>
            </w:r>
          </w:p>
        </w:tc>
      </w:tr>
      <w:tr w:rsidR="00D67926" w14:paraId="0C5F4C75" w14:textId="77777777">
        <w:trPr>
          <w:divId w:val="1664770817"/>
          <w:tblCellSpacing w:w="15" w:type="dxa"/>
        </w:trPr>
        <w:tc>
          <w:tcPr>
            <w:tcW w:w="0" w:type="auto"/>
            <w:vAlign w:val="center"/>
            <w:hideMark/>
          </w:tcPr>
          <w:p w14:paraId="5354127C" w14:textId="77777777" w:rsidR="00D67926" w:rsidRDefault="008D6FB8">
            <w:pPr>
              <w:rPr>
                <w:rFonts w:eastAsia="Times New Roman"/>
                <w:lang w:val="en-US"/>
              </w:rPr>
            </w:pPr>
            <w:r>
              <w:rPr>
                <w:rFonts w:eastAsia="Times New Roman"/>
                <w:b/>
                <w:bCs/>
                <w:lang w:val="en-US"/>
              </w:rPr>
              <w:t>Specimen.container.identifier</w:t>
            </w:r>
          </w:p>
        </w:tc>
        <w:tc>
          <w:tcPr>
            <w:tcW w:w="0" w:type="auto"/>
            <w:vAlign w:val="center"/>
            <w:hideMark/>
          </w:tcPr>
          <w:p w14:paraId="5B55F9DC" w14:textId="77777777" w:rsidR="00D67926" w:rsidRDefault="00D67926">
            <w:pPr>
              <w:rPr>
                <w:rFonts w:eastAsia="Times New Roman"/>
                <w:lang w:val="en-US"/>
              </w:rPr>
            </w:pPr>
          </w:p>
        </w:tc>
      </w:tr>
      <w:tr w:rsidR="00D67926" w14:paraId="74B2C4D1" w14:textId="77777777">
        <w:trPr>
          <w:divId w:val="1664770817"/>
          <w:tblCellSpacing w:w="15" w:type="dxa"/>
        </w:trPr>
        <w:tc>
          <w:tcPr>
            <w:tcW w:w="0" w:type="auto"/>
            <w:vAlign w:val="center"/>
            <w:hideMark/>
          </w:tcPr>
          <w:p w14:paraId="3F04EE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4582AC" w14:textId="77777777" w:rsidR="00D67926" w:rsidRDefault="008D6FB8">
            <w:pPr>
              <w:rPr>
                <w:rFonts w:eastAsia="Times New Roman"/>
                <w:lang w:val="en-US"/>
              </w:rPr>
            </w:pPr>
            <w:r>
              <w:rPr>
                <w:rFonts w:eastAsia="Times New Roman"/>
                <w:lang w:val="en-US"/>
              </w:rPr>
              <w:t>Id for the container</w:t>
            </w:r>
          </w:p>
        </w:tc>
      </w:tr>
      <w:tr w:rsidR="00D67926" w14:paraId="7C1A4CE5" w14:textId="77777777">
        <w:trPr>
          <w:divId w:val="1664770817"/>
          <w:tblCellSpacing w:w="15" w:type="dxa"/>
        </w:trPr>
        <w:tc>
          <w:tcPr>
            <w:tcW w:w="0" w:type="auto"/>
            <w:vAlign w:val="center"/>
            <w:hideMark/>
          </w:tcPr>
          <w:p w14:paraId="093578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6D887F" w14:textId="77777777" w:rsidR="00D67926" w:rsidRDefault="008D6FB8">
            <w:pPr>
              <w:rPr>
                <w:rFonts w:eastAsia="Times New Roman"/>
                <w:lang w:val="en-US"/>
              </w:rPr>
            </w:pPr>
            <w:r>
              <w:rPr>
                <w:rFonts w:eastAsia="Times New Roman"/>
                <w:lang w:val="en-US"/>
              </w:rPr>
              <w:t xml:space="preserve">Id for container. There may be multiple; a manufacturer's bar code, lab assigned identifier, etc. The container ID may differ from the specimen id in some circumstances. </w:t>
            </w:r>
          </w:p>
        </w:tc>
      </w:tr>
      <w:tr w:rsidR="00D67926" w14:paraId="7E2D1542" w14:textId="77777777">
        <w:trPr>
          <w:divId w:val="1664770817"/>
          <w:tblCellSpacing w:w="15" w:type="dxa"/>
        </w:trPr>
        <w:tc>
          <w:tcPr>
            <w:tcW w:w="0" w:type="auto"/>
            <w:vAlign w:val="center"/>
            <w:hideMark/>
          </w:tcPr>
          <w:p w14:paraId="1804E874" w14:textId="77777777" w:rsidR="00D67926" w:rsidRDefault="008D6FB8">
            <w:pPr>
              <w:rPr>
                <w:rFonts w:eastAsia="Times New Roman"/>
                <w:lang w:val="en-US"/>
              </w:rPr>
            </w:pPr>
            <w:r>
              <w:rPr>
                <w:rFonts w:eastAsia="Times New Roman"/>
                <w:b/>
                <w:bCs/>
                <w:lang w:val="en-US"/>
              </w:rPr>
              <w:t>Specimen.container.description</w:t>
            </w:r>
          </w:p>
        </w:tc>
        <w:tc>
          <w:tcPr>
            <w:tcW w:w="0" w:type="auto"/>
            <w:vAlign w:val="center"/>
            <w:hideMark/>
          </w:tcPr>
          <w:p w14:paraId="0F5655FA" w14:textId="77777777" w:rsidR="00D67926" w:rsidRDefault="00D67926">
            <w:pPr>
              <w:rPr>
                <w:rFonts w:eastAsia="Times New Roman"/>
                <w:lang w:val="en-US"/>
              </w:rPr>
            </w:pPr>
          </w:p>
        </w:tc>
      </w:tr>
      <w:tr w:rsidR="00D67926" w14:paraId="142E5EED" w14:textId="77777777">
        <w:trPr>
          <w:divId w:val="1664770817"/>
          <w:tblCellSpacing w:w="15" w:type="dxa"/>
        </w:trPr>
        <w:tc>
          <w:tcPr>
            <w:tcW w:w="0" w:type="auto"/>
            <w:vAlign w:val="center"/>
            <w:hideMark/>
          </w:tcPr>
          <w:p w14:paraId="229583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D28B14" w14:textId="77777777" w:rsidR="00D67926" w:rsidRDefault="008D6FB8">
            <w:pPr>
              <w:rPr>
                <w:rFonts w:eastAsia="Times New Roman"/>
                <w:lang w:val="en-US"/>
              </w:rPr>
            </w:pPr>
            <w:r>
              <w:rPr>
                <w:rFonts w:eastAsia="Times New Roman"/>
                <w:lang w:val="en-US"/>
              </w:rPr>
              <w:t>Textual description of the container</w:t>
            </w:r>
          </w:p>
        </w:tc>
      </w:tr>
      <w:tr w:rsidR="00D67926" w14:paraId="7E4B8E93" w14:textId="77777777">
        <w:trPr>
          <w:divId w:val="1664770817"/>
          <w:tblCellSpacing w:w="15" w:type="dxa"/>
        </w:trPr>
        <w:tc>
          <w:tcPr>
            <w:tcW w:w="0" w:type="auto"/>
            <w:vAlign w:val="center"/>
            <w:hideMark/>
          </w:tcPr>
          <w:p w14:paraId="51FC69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704D1F" w14:textId="77777777" w:rsidR="00D67926" w:rsidRDefault="008D6FB8">
            <w:pPr>
              <w:rPr>
                <w:rFonts w:eastAsia="Times New Roman"/>
                <w:lang w:val="en-US"/>
              </w:rPr>
            </w:pPr>
            <w:r>
              <w:rPr>
                <w:rFonts w:eastAsia="Times New Roman"/>
                <w:lang w:val="en-US"/>
              </w:rPr>
              <w:t>Textual description of the container.</w:t>
            </w:r>
          </w:p>
        </w:tc>
      </w:tr>
      <w:tr w:rsidR="00D67926" w14:paraId="565CA0AE" w14:textId="77777777">
        <w:trPr>
          <w:divId w:val="1664770817"/>
          <w:tblCellSpacing w:w="15" w:type="dxa"/>
        </w:trPr>
        <w:tc>
          <w:tcPr>
            <w:tcW w:w="0" w:type="auto"/>
            <w:vAlign w:val="center"/>
            <w:hideMark/>
          </w:tcPr>
          <w:p w14:paraId="33A9A852" w14:textId="77777777" w:rsidR="00D67926" w:rsidRDefault="008D6FB8">
            <w:pPr>
              <w:rPr>
                <w:rFonts w:eastAsia="Times New Roman"/>
                <w:lang w:val="en-US"/>
              </w:rPr>
            </w:pPr>
            <w:r>
              <w:rPr>
                <w:rFonts w:eastAsia="Times New Roman"/>
                <w:b/>
                <w:bCs/>
                <w:lang w:val="en-US"/>
              </w:rPr>
              <w:t>Specimen.container.type</w:t>
            </w:r>
          </w:p>
        </w:tc>
        <w:tc>
          <w:tcPr>
            <w:tcW w:w="0" w:type="auto"/>
            <w:vAlign w:val="center"/>
            <w:hideMark/>
          </w:tcPr>
          <w:p w14:paraId="0EAB22A4" w14:textId="77777777" w:rsidR="00D67926" w:rsidRDefault="00D67926">
            <w:pPr>
              <w:rPr>
                <w:rFonts w:eastAsia="Times New Roman"/>
                <w:lang w:val="en-US"/>
              </w:rPr>
            </w:pPr>
          </w:p>
        </w:tc>
      </w:tr>
      <w:tr w:rsidR="00D67926" w14:paraId="39DBBFDC" w14:textId="77777777">
        <w:trPr>
          <w:divId w:val="1664770817"/>
          <w:tblCellSpacing w:w="15" w:type="dxa"/>
        </w:trPr>
        <w:tc>
          <w:tcPr>
            <w:tcW w:w="0" w:type="auto"/>
            <w:vAlign w:val="center"/>
            <w:hideMark/>
          </w:tcPr>
          <w:p w14:paraId="3A8D08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884569" w14:textId="77777777" w:rsidR="00D67926" w:rsidRDefault="008D6FB8">
            <w:pPr>
              <w:rPr>
                <w:rFonts w:eastAsia="Times New Roman"/>
                <w:lang w:val="en-US"/>
              </w:rPr>
            </w:pPr>
            <w:r>
              <w:rPr>
                <w:rFonts w:eastAsia="Times New Roman"/>
                <w:lang w:val="en-US"/>
              </w:rPr>
              <w:t>Kind of container directly associated with specimen</w:t>
            </w:r>
          </w:p>
        </w:tc>
      </w:tr>
      <w:tr w:rsidR="00D67926" w14:paraId="4A9861D7" w14:textId="77777777">
        <w:trPr>
          <w:divId w:val="1664770817"/>
          <w:tblCellSpacing w:w="15" w:type="dxa"/>
        </w:trPr>
        <w:tc>
          <w:tcPr>
            <w:tcW w:w="0" w:type="auto"/>
            <w:vAlign w:val="center"/>
            <w:hideMark/>
          </w:tcPr>
          <w:p w14:paraId="3E5C384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E8086E" w14:textId="77777777" w:rsidR="00D67926" w:rsidRDefault="008D6FB8">
            <w:pPr>
              <w:rPr>
                <w:rFonts w:eastAsia="Times New Roman"/>
                <w:lang w:val="en-US"/>
              </w:rPr>
            </w:pPr>
            <w:r>
              <w:rPr>
                <w:rFonts w:eastAsia="Times New Roman"/>
                <w:lang w:val="en-US"/>
              </w:rPr>
              <w:t>The type of container associated with the specimen (e.g. slide, aliquot, etc).</w:t>
            </w:r>
          </w:p>
        </w:tc>
      </w:tr>
      <w:tr w:rsidR="00D67926" w14:paraId="79C84A22" w14:textId="77777777">
        <w:trPr>
          <w:divId w:val="1664770817"/>
          <w:tblCellSpacing w:w="15" w:type="dxa"/>
        </w:trPr>
        <w:tc>
          <w:tcPr>
            <w:tcW w:w="0" w:type="auto"/>
            <w:vAlign w:val="center"/>
            <w:hideMark/>
          </w:tcPr>
          <w:p w14:paraId="52EE54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C3D613E" w14:textId="77777777" w:rsidR="00D67926" w:rsidRDefault="008D6FB8">
            <w:pPr>
              <w:rPr>
                <w:rFonts w:eastAsia="Times New Roman"/>
                <w:lang w:val="en-US"/>
              </w:rPr>
            </w:pPr>
            <w:r>
              <w:rPr>
                <w:rFonts w:eastAsia="Times New Roman"/>
                <w:lang w:val="en-US"/>
              </w:rPr>
              <w:t>Type of specimen container</w:t>
            </w:r>
          </w:p>
        </w:tc>
      </w:tr>
      <w:tr w:rsidR="00D67926" w14:paraId="6065AB8F" w14:textId="77777777">
        <w:trPr>
          <w:divId w:val="1664770817"/>
          <w:tblCellSpacing w:w="15" w:type="dxa"/>
        </w:trPr>
        <w:tc>
          <w:tcPr>
            <w:tcW w:w="0" w:type="auto"/>
            <w:vAlign w:val="center"/>
            <w:hideMark/>
          </w:tcPr>
          <w:p w14:paraId="13D0E68D" w14:textId="77777777" w:rsidR="00D67926" w:rsidRDefault="008D6FB8">
            <w:pPr>
              <w:rPr>
                <w:rFonts w:eastAsia="Times New Roman"/>
                <w:lang w:val="en-US"/>
              </w:rPr>
            </w:pPr>
            <w:r>
              <w:rPr>
                <w:rFonts w:eastAsia="Times New Roman"/>
                <w:b/>
                <w:bCs/>
                <w:lang w:val="en-US"/>
              </w:rPr>
              <w:t>Specimen.container.capacity</w:t>
            </w:r>
          </w:p>
        </w:tc>
        <w:tc>
          <w:tcPr>
            <w:tcW w:w="0" w:type="auto"/>
            <w:vAlign w:val="center"/>
            <w:hideMark/>
          </w:tcPr>
          <w:p w14:paraId="50296DCA" w14:textId="77777777" w:rsidR="00D67926" w:rsidRDefault="00D67926">
            <w:pPr>
              <w:rPr>
                <w:rFonts w:eastAsia="Times New Roman"/>
                <w:lang w:val="en-US"/>
              </w:rPr>
            </w:pPr>
          </w:p>
        </w:tc>
      </w:tr>
      <w:tr w:rsidR="00D67926" w14:paraId="05B06A73" w14:textId="77777777">
        <w:trPr>
          <w:divId w:val="1664770817"/>
          <w:tblCellSpacing w:w="15" w:type="dxa"/>
        </w:trPr>
        <w:tc>
          <w:tcPr>
            <w:tcW w:w="0" w:type="auto"/>
            <w:vAlign w:val="center"/>
            <w:hideMark/>
          </w:tcPr>
          <w:p w14:paraId="37736A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BF5F1B" w14:textId="77777777" w:rsidR="00D67926" w:rsidRDefault="008D6FB8">
            <w:pPr>
              <w:rPr>
                <w:rFonts w:eastAsia="Times New Roman"/>
                <w:lang w:val="en-US"/>
              </w:rPr>
            </w:pPr>
            <w:r>
              <w:rPr>
                <w:rFonts w:eastAsia="Times New Roman"/>
                <w:lang w:val="en-US"/>
              </w:rPr>
              <w:t>Container volume or size</w:t>
            </w:r>
          </w:p>
        </w:tc>
      </w:tr>
      <w:tr w:rsidR="00D67926" w14:paraId="1C5A7BB6" w14:textId="77777777">
        <w:trPr>
          <w:divId w:val="1664770817"/>
          <w:tblCellSpacing w:w="15" w:type="dxa"/>
        </w:trPr>
        <w:tc>
          <w:tcPr>
            <w:tcW w:w="0" w:type="auto"/>
            <w:vAlign w:val="center"/>
            <w:hideMark/>
          </w:tcPr>
          <w:p w14:paraId="5BF076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0D3296" w14:textId="77777777" w:rsidR="00D67926" w:rsidRDefault="008D6FB8">
            <w:pPr>
              <w:rPr>
                <w:rFonts w:eastAsia="Times New Roman"/>
                <w:lang w:val="en-US"/>
              </w:rPr>
            </w:pPr>
            <w:r>
              <w:rPr>
                <w:rFonts w:eastAsia="Times New Roman"/>
                <w:lang w:val="en-US"/>
              </w:rPr>
              <w:t>The capacity (volume or other measure) the container may contain.</w:t>
            </w:r>
          </w:p>
        </w:tc>
      </w:tr>
      <w:tr w:rsidR="00D67926" w14:paraId="3F44242A" w14:textId="77777777">
        <w:trPr>
          <w:divId w:val="1664770817"/>
          <w:tblCellSpacing w:w="15" w:type="dxa"/>
        </w:trPr>
        <w:tc>
          <w:tcPr>
            <w:tcW w:w="0" w:type="auto"/>
            <w:vAlign w:val="center"/>
            <w:hideMark/>
          </w:tcPr>
          <w:p w14:paraId="5648B913" w14:textId="77777777" w:rsidR="00D67926" w:rsidRDefault="008D6FB8">
            <w:pPr>
              <w:rPr>
                <w:rFonts w:eastAsia="Times New Roman"/>
                <w:lang w:val="en-US"/>
              </w:rPr>
            </w:pPr>
            <w:r>
              <w:rPr>
                <w:rFonts w:eastAsia="Times New Roman"/>
                <w:b/>
                <w:bCs/>
                <w:lang w:val="en-US"/>
              </w:rPr>
              <w:t>Specimen.container.specimenQuantity</w:t>
            </w:r>
          </w:p>
        </w:tc>
        <w:tc>
          <w:tcPr>
            <w:tcW w:w="0" w:type="auto"/>
            <w:vAlign w:val="center"/>
            <w:hideMark/>
          </w:tcPr>
          <w:p w14:paraId="3EF10470" w14:textId="77777777" w:rsidR="00D67926" w:rsidRDefault="00D67926">
            <w:pPr>
              <w:rPr>
                <w:rFonts w:eastAsia="Times New Roman"/>
                <w:lang w:val="en-US"/>
              </w:rPr>
            </w:pPr>
          </w:p>
        </w:tc>
      </w:tr>
      <w:tr w:rsidR="00D67926" w14:paraId="01A12925" w14:textId="77777777">
        <w:trPr>
          <w:divId w:val="1664770817"/>
          <w:tblCellSpacing w:w="15" w:type="dxa"/>
        </w:trPr>
        <w:tc>
          <w:tcPr>
            <w:tcW w:w="0" w:type="auto"/>
            <w:vAlign w:val="center"/>
            <w:hideMark/>
          </w:tcPr>
          <w:p w14:paraId="342C33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B42FF9" w14:textId="77777777" w:rsidR="00D67926" w:rsidRDefault="008D6FB8">
            <w:pPr>
              <w:rPr>
                <w:rFonts w:eastAsia="Times New Roman"/>
                <w:lang w:val="en-US"/>
              </w:rPr>
            </w:pPr>
            <w:r>
              <w:rPr>
                <w:rFonts w:eastAsia="Times New Roman"/>
                <w:lang w:val="en-US"/>
              </w:rPr>
              <w:t>Quantity of specimen within container</w:t>
            </w:r>
          </w:p>
        </w:tc>
      </w:tr>
      <w:tr w:rsidR="00D67926" w14:paraId="74AA930A" w14:textId="77777777">
        <w:trPr>
          <w:divId w:val="1664770817"/>
          <w:tblCellSpacing w:w="15" w:type="dxa"/>
        </w:trPr>
        <w:tc>
          <w:tcPr>
            <w:tcW w:w="0" w:type="auto"/>
            <w:vAlign w:val="center"/>
            <w:hideMark/>
          </w:tcPr>
          <w:p w14:paraId="1EB4211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6584F4" w14:textId="77777777" w:rsidR="00D67926" w:rsidRDefault="008D6FB8">
            <w:pPr>
              <w:rPr>
                <w:rFonts w:eastAsia="Times New Roman"/>
                <w:lang w:val="en-US"/>
              </w:rPr>
            </w:pPr>
            <w:r>
              <w:rPr>
                <w:rFonts w:eastAsia="Times New Roman"/>
                <w:lang w:val="en-US"/>
              </w:rPr>
              <w:t xml:space="preserve">The quantity of specimen in the container; may be volume, dimensions, or other appropriate measurements, depending on the specimen type. </w:t>
            </w:r>
          </w:p>
        </w:tc>
      </w:tr>
      <w:tr w:rsidR="00D67926" w14:paraId="49BC70F3" w14:textId="77777777">
        <w:trPr>
          <w:divId w:val="1664770817"/>
          <w:tblCellSpacing w:w="15" w:type="dxa"/>
        </w:trPr>
        <w:tc>
          <w:tcPr>
            <w:tcW w:w="0" w:type="auto"/>
            <w:vAlign w:val="center"/>
            <w:hideMark/>
          </w:tcPr>
          <w:p w14:paraId="4ED7DBBF" w14:textId="77777777" w:rsidR="00D67926" w:rsidRDefault="008D6FB8">
            <w:pPr>
              <w:rPr>
                <w:rFonts w:eastAsia="Times New Roman"/>
                <w:lang w:val="en-US"/>
              </w:rPr>
            </w:pPr>
            <w:r>
              <w:rPr>
                <w:rFonts w:eastAsia="Times New Roman"/>
                <w:b/>
                <w:bCs/>
                <w:lang w:val="en-US"/>
              </w:rPr>
              <w:t>Specimen.container.additive[x]</w:t>
            </w:r>
          </w:p>
        </w:tc>
        <w:tc>
          <w:tcPr>
            <w:tcW w:w="0" w:type="auto"/>
            <w:vAlign w:val="center"/>
            <w:hideMark/>
          </w:tcPr>
          <w:p w14:paraId="4A1604A1" w14:textId="77777777" w:rsidR="00D67926" w:rsidRDefault="00D67926">
            <w:pPr>
              <w:rPr>
                <w:rFonts w:eastAsia="Times New Roman"/>
                <w:lang w:val="en-US"/>
              </w:rPr>
            </w:pPr>
          </w:p>
        </w:tc>
      </w:tr>
      <w:tr w:rsidR="00D67926" w14:paraId="4FB7FA56" w14:textId="77777777">
        <w:trPr>
          <w:divId w:val="1664770817"/>
          <w:tblCellSpacing w:w="15" w:type="dxa"/>
        </w:trPr>
        <w:tc>
          <w:tcPr>
            <w:tcW w:w="0" w:type="auto"/>
            <w:vAlign w:val="center"/>
            <w:hideMark/>
          </w:tcPr>
          <w:p w14:paraId="5D45F9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87AB00" w14:textId="77777777" w:rsidR="00D67926" w:rsidRDefault="008D6FB8">
            <w:pPr>
              <w:rPr>
                <w:rFonts w:eastAsia="Times New Roman"/>
                <w:lang w:val="en-US"/>
              </w:rPr>
            </w:pPr>
            <w:r>
              <w:rPr>
                <w:rFonts w:eastAsia="Times New Roman"/>
                <w:lang w:val="en-US"/>
              </w:rPr>
              <w:t>Additive associated with container</w:t>
            </w:r>
          </w:p>
        </w:tc>
      </w:tr>
      <w:tr w:rsidR="00D67926" w14:paraId="0E5853DC" w14:textId="77777777">
        <w:trPr>
          <w:divId w:val="1664770817"/>
          <w:tblCellSpacing w:w="15" w:type="dxa"/>
        </w:trPr>
        <w:tc>
          <w:tcPr>
            <w:tcW w:w="0" w:type="auto"/>
            <w:vAlign w:val="center"/>
            <w:hideMark/>
          </w:tcPr>
          <w:p w14:paraId="600B9F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E6EE7F" w14:textId="77777777" w:rsidR="00D67926" w:rsidRDefault="008D6FB8">
            <w:pPr>
              <w:rPr>
                <w:rFonts w:eastAsia="Times New Roman"/>
                <w:lang w:val="en-US"/>
              </w:rPr>
            </w:pPr>
            <w:r>
              <w:rPr>
                <w:rFonts w:eastAsia="Times New Roman"/>
                <w:lang w:val="en-US"/>
              </w:rPr>
              <w:t>Introduced substance to preserve, maintain or enhance the specimen. examples: Formalin, Citrate, EDTA.</w:t>
            </w:r>
          </w:p>
        </w:tc>
      </w:tr>
      <w:tr w:rsidR="00D67926" w14:paraId="284B087C" w14:textId="77777777">
        <w:trPr>
          <w:divId w:val="1664770817"/>
          <w:tblCellSpacing w:w="15" w:type="dxa"/>
        </w:trPr>
        <w:tc>
          <w:tcPr>
            <w:tcW w:w="0" w:type="auto"/>
            <w:vAlign w:val="center"/>
            <w:hideMark/>
          </w:tcPr>
          <w:p w14:paraId="6D95CA9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68A722E" w14:textId="77777777" w:rsidR="00D67926" w:rsidRDefault="008D6FB8">
            <w:pPr>
              <w:rPr>
                <w:rFonts w:eastAsia="Times New Roman"/>
                <w:lang w:val="en-US"/>
              </w:rPr>
            </w:pPr>
            <w:r>
              <w:rPr>
                <w:rFonts w:eastAsia="Times New Roman"/>
                <w:lang w:val="en-US"/>
              </w:rPr>
              <w:t>Substance added to specimen container</w:t>
            </w:r>
          </w:p>
        </w:tc>
      </w:tr>
    </w:tbl>
    <w:p w14:paraId="6191323F" w14:textId="77777777" w:rsidR="00D67926" w:rsidRDefault="008D6FB8">
      <w:pPr>
        <w:pStyle w:val="Heading2"/>
        <w:divId w:val="1664770817"/>
        <w:rPr>
          <w:rFonts w:eastAsia="Times New Roman"/>
          <w:lang w:val="en-US"/>
        </w:rPr>
      </w:pPr>
      <w:r>
        <w:rPr>
          <w:rFonts w:eastAsia="Times New Roman"/>
          <w:lang w:val="en-US"/>
        </w:rPr>
        <w:t>http://hl7.org/fhir/StructureDefinition/Substance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6071"/>
      </w:tblGrid>
      <w:tr w:rsidR="00D67926" w14:paraId="3E3912E2" w14:textId="77777777">
        <w:trPr>
          <w:divId w:val="1664770817"/>
          <w:tblCellSpacing w:w="15" w:type="dxa"/>
        </w:trPr>
        <w:tc>
          <w:tcPr>
            <w:tcW w:w="0" w:type="auto"/>
            <w:vAlign w:val="center"/>
            <w:hideMark/>
          </w:tcPr>
          <w:p w14:paraId="1A417361" w14:textId="77777777" w:rsidR="00D67926" w:rsidRDefault="008D6FB8">
            <w:pPr>
              <w:rPr>
                <w:rFonts w:eastAsia="Times New Roman"/>
                <w:lang w:val="en-US"/>
              </w:rPr>
            </w:pPr>
            <w:r>
              <w:rPr>
                <w:rFonts w:eastAsia="Times New Roman"/>
                <w:b/>
                <w:bCs/>
                <w:lang w:val="en-US"/>
              </w:rPr>
              <w:lastRenderedPageBreak/>
              <w:t>Substance</w:t>
            </w:r>
          </w:p>
        </w:tc>
        <w:tc>
          <w:tcPr>
            <w:tcW w:w="0" w:type="auto"/>
            <w:vAlign w:val="center"/>
            <w:hideMark/>
          </w:tcPr>
          <w:p w14:paraId="5BF41792" w14:textId="77777777" w:rsidR="00D67926" w:rsidRDefault="008D6FB8">
            <w:pPr>
              <w:rPr>
                <w:rFonts w:eastAsia="Times New Roman"/>
                <w:lang w:val="en-US"/>
              </w:rPr>
            </w:pPr>
            <w:r>
              <w:rPr>
                <w:rFonts w:eastAsia="Times New Roman"/>
                <w:lang w:val="en-US"/>
              </w:rPr>
              <w:t>Substance</w:t>
            </w:r>
          </w:p>
        </w:tc>
      </w:tr>
      <w:tr w:rsidR="00D67926" w14:paraId="36E8E8E3" w14:textId="77777777">
        <w:trPr>
          <w:divId w:val="1664770817"/>
          <w:tblCellSpacing w:w="15" w:type="dxa"/>
        </w:trPr>
        <w:tc>
          <w:tcPr>
            <w:tcW w:w="0" w:type="auto"/>
            <w:vAlign w:val="center"/>
            <w:hideMark/>
          </w:tcPr>
          <w:p w14:paraId="2E962F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AC4BE8" w14:textId="77777777" w:rsidR="00D67926" w:rsidRDefault="008D6FB8">
            <w:pPr>
              <w:rPr>
                <w:rFonts w:eastAsia="Times New Roman"/>
                <w:lang w:val="en-US"/>
              </w:rPr>
            </w:pPr>
            <w:r>
              <w:rPr>
                <w:rFonts w:eastAsia="Times New Roman"/>
                <w:lang w:val="en-US"/>
              </w:rPr>
              <w:t>A homogeneous material with a definite composition</w:t>
            </w:r>
          </w:p>
        </w:tc>
      </w:tr>
      <w:tr w:rsidR="00D67926" w14:paraId="0FD3F50B" w14:textId="77777777">
        <w:trPr>
          <w:divId w:val="1664770817"/>
          <w:tblCellSpacing w:w="15" w:type="dxa"/>
        </w:trPr>
        <w:tc>
          <w:tcPr>
            <w:tcW w:w="0" w:type="auto"/>
            <w:vAlign w:val="center"/>
            <w:hideMark/>
          </w:tcPr>
          <w:p w14:paraId="203B0B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39FE0D" w14:textId="77777777" w:rsidR="00D67926" w:rsidRDefault="008D6FB8">
            <w:pPr>
              <w:rPr>
                <w:rFonts w:eastAsia="Times New Roman"/>
                <w:lang w:val="en-US"/>
              </w:rPr>
            </w:pPr>
            <w:r>
              <w:rPr>
                <w:rFonts w:eastAsia="Times New Roman"/>
                <w:lang w:val="en-US"/>
              </w:rPr>
              <w:t>A homogeneous material with a definite composition.</w:t>
            </w:r>
          </w:p>
        </w:tc>
      </w:tr>
      <w:tr w:rsidR="00D67926" w14:paraId="4D0EA886" w14:textId="77777777">
        <w:trPr>
          <w:divId w:val="1664770817"/>
          <w:tblCellSpacing w:w="15" w:type="dxa"/>
        </w:trPr>
        <w:tc>
          <w:tcPr>
            <w:tcW w:w="0" w:type="auto"/>
            <w:vAlign w:val="center"/>
            <w:hideMark/>
          </w:tcPr>
          <w:p w14:paraId="516C62F0" w14:textId="77777777" w:rsidR="00D67926" w:rsidRDefault="008D6FB8">
            <w:pPr>
              <w:rPr>
                <w:rFonts w:eastAsia="Times New Roman"/>
                <w:lang w:val="en-US"/>
              </w:rPr>
            </w:pPr>
            <w:r>
              <w:rPr>
                <w:rFonts w:eastAsia="Times New Roman"/>
                <w:b/>
                <w:bCs/>
                <w:lang w:val="en-US"/>
              </w:rPr>
              <w:t>Substance.identifier</w:t>
            </w:r>
          </w:p>
        </w:tc>
        <w:tc>
          <w:tcPr>
            <w:tcW w:w="0" w:type="auto"/>
            <w:vAlign w:val="center"/>
            <w:hideMark/>
          </w:tcPr>
          <w:p w14:paraId="461C7704" w14:textId="77777777" w:rsidR="00D67926" w:rsidRDefault="00D67926">
            <w:pPr>
              <w:rPr>
                <w:rFonts w:eastAsia="Times New Roman"/>
                <w:lang w:val="en-US"/>
              </w:rPr>
            </w:pPr>
          </w:p>
        </w:tc>
      </w:tr>
      <w:tr w:rsidR="00D67926" w14:paraId="7D7E1B73" w14:textId="77777777">
        <w:trPr>
          <w:divId w:val="1664770817"/>
          <w:tblCellSpacing w:w="15" w:type="dxa"/>
        </w:trPr>
        <w:tc>
          <w:tcPr>
            <w:tcW w:w="0" w:type="auto"/>
            <w:vAlign w:val="center"/>
            <w:hideMark/>
          </w:tcPr>
          <w:p w14:paraId="4663EEE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CFEB2F" w14:textId="77777777" w:rsidR="00D67926" w:rsidRDefault="008D6FB8">
            <w:pPr>
              <w:rPr>
                <w:rFonts w:eastAsia="Times New Roman"/>
                <w:lang w:val="en-US"/>
              </w:rPr>
            </w:pPr>
            <w:r>
              <w:rPr>
                <w:rFonts w:eastAsia="Times New Roman"/>
                <w:lang w:val="en-US"/>
              </w:rPr>
              <w:t>Unique identifier</w:t>
            </w:r>
          </w:p>
        </w:tc>
      </w:tr>
      <w:tr w:rsidR="00D67926" w14:paraId="6F0D89D7" w14:textId="77777777">
        <w:trPr>
          <w:divId w:val="1664770817"/>
          <w:tblCellSpacing w:w="15" w:type="dxa"/>
        </w:trPr>
        <w:tc>
          <w:tcPr>
            <w:tcW w:w="0" w:type="auto"/>
            <w:vAlign w:val="center"/>
            <w:hideMark/>
          </w:tcPr>
          <w:p w14:paraId="69EFFF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2A5BB9" w14:textId="77777777" w:rsidR="00D67926" w:rsidRDefault="008D6FB8">
            <w:pPr>
              <w:rPr>
                <w:rFonts w:eastAsia="Times New Roman"/>
                <w:lang w:val="en-US"/>
              </w:rPr>
            </w:pPr>
            <w:r>
              <w:rPr>
                <w:rFonts w:eastAsia="Times New Roman"/>
                <w:lang w:val="en-US"/>
              </w:rPr>
              <w:t>Unique identifier for the substance.</w:t>
            </w:r>
          </w:p>
        </w:tc>
      </w:tr>
      <w:tr w:rsidR="00D67926" w14:paraId="1EA8744A" w14:textId="77777777">
        <w:trPr>
          <w:divId w:val="1664770817"/>
          <w:tblCellSpacing w:w="15" w:type="dxa"/>
        </w:trPr>
        <w:tc>
          <w:tcPr>
            <w:tcW w:w="0" w:type="auto"/>
            <w:vAlign w:val="center"/>
            <w:hideMark/>
          </w:tcPr>
          <w:p w14:paraId="756E01C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84809B0" w14:textId="77777777" w:rsidR="00D67926" w:rsidRDefault="008D6FB8">
            <w:pPr>
              <w:rPr>
                <w:rFonts w:eastAsia="Times New Roman"/>
                <w:lang w:val="en-US"/>
              </w:rPr>
            </w:pPr>
            <w:r>
              <w:rPr>
                <w:rFonts w:eastAsia="Times New Roman"/>
                <w:lang w:val="en-US"/>
              </w:rPr>
              <w:t xml:space="preserve">This identifier is associated with the kind of substance in contrast to the </w:t>
            </w:r>
            <w:proofErr w:type="gramStart"/>
            <w:r>
              <w:rPr>
                <w:rFonts w:eastAsia="Times New Roman"/>
                <w:lang w:val="en-US"/>
              </w:rPr>
              <w:t>Substance.instance.identifier</w:t>
            </w:r>
            <w:proofErr w:type="gramEnd"/>
            <w:r>
              <w:rPr>
                <w:rFonts w:eastAsia="Times New Roman"/>
                <w:lang w:val="en-US"/>
              </w:rPr>
              <w:t xml:space="preserve"> which is associated with the package/container. </w:t>
            </w:r>
          </w:p>
        </w:tc>
      </w:tr>
      <w:tr w:rsidR="00D67926" w14:paraId="16CC511A" w14:textId="77777777">
        <w:trPr>
          <w:divId w:val="1664770817"/>
          <w:tblCellSpacing w:w="15" w:type="dxa"/>
        </w:trPr>
        <w:tc>
          <w:tcPr>
            <w:tcW w:w="0" w:type="auto"/>
            <w:vAlign w:val="center"/>
            <w:hideMark/>
          </w:tcPr>
          <w:p w14:paraId="3F81FC12" w14:textId="77777777" w:rsidR="00D67926" w:rsidRDefault="008D6FB8">
            <w:pPr>
              <w:rPr>
                <w:rFonts w:eastAsia="Times New Roman"/>
                <w:lang w:val="en-US"/>
              </w:rPr>
            </w:pPr>
            <w:r>
              <w:rPr>
                <w:rFonts w:eastAsia="Times New Roman"/>
                <w:b/>
                <w:bCs/>
                <w:lang w:val="en-US"/>
              </w:rPr>
              <w:t>Substance.category</w:t>
            </w:r>
          </w:p>
        </w:tc>
        <w:tc>
          <w:tcPr>
            <w:tcW w:w="0" w:type="auto"/>
            <w:vAlign w:val="center"/>
            <w:hideMark/>
          </w:tcPr>
          <w:p w14:paraId="78B0196D" w14:textId="77777777" w:rsidR="00D67926" w:rsidRDefault="00D67926">
            <w:pPr>
              <w:rPr>
                <w:rFonts w:eastAsia="Times New Roman"/>
                <w:lang w:val="en-US"/>
              </w:rPr>
            </w:pPr>
          </w:p>
        </w:tc>
      </w:tr>
      <w:tr w:rsidR="00D67926" w14:paraId="3353040E" w14:textId="77777777">
        <w:trPr>
          <w:divId w:val="1664770817"/>
          <w:tblCellSpacing w:w="15" w:type="dxa"/>
        </w:trPr>
        <w:tc>
          <w:tcPr>
            <w:tcW w:w="0" w:type="auto"/>
            <w:vAlign w:val="center"/>
            <w:hideMark/>
          </w:tcPr>
          <w:p w14:paraId="375018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C8E056" w14:textId="77777777" w:rsidR="00D67926" w:rsidRDefault="008D6FB8">
            <w:pPr>
              <w:rPr>
                <w:rFonts w:eastAsia="Times New Roman"/>
                <w:lang w:val="en-US"/>
              </w:rPr>
            </w:pPr>
            <w:r>
              <w:rPr>
                <w:rFonts w:eastAsia="Times New Roman"/>
                <w:lang w:val="en-US"/>
              </w:rPr>
              <w:t>What class/type of substance this is</w:t>
            </w:r>
          </w:p>
        </w:tc>
      </w:tr>
      <w:tr w:rsidR="00D67926" w14:paraId="6C439149" w14:textId="77777777">
        <w:trPr>
          <w:divId w:val="1664770817"/>
          <w:tblCellSpacing w:w="15" w:type="dxa"/>
        </w:trPr>
        <w:tc>
          <w:tcPr>
            <w:tcW w:w="0" w:type="auto"/>
            <w:vAlign w:val="center"/>
            <w:hideMark/>
          </w:tcPr>
          <w:p w14:paraId="12CF6B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5BBBE2" w14:textId="77777777" w:rsidR="00D67926" w:rsidRDefault="008D6FB8">
            <w:pPr>
              <w:rPr>
                <w:rFonts w:eastAsia="Times New Roman"/>
                <w:lang w:val="en-US"/>
              </w:rPr>
            </w:pPr>
            <w:r>
              <w:rPr>
                <w:rFonts w:eastAsia="Times New Roman"/>
                <w:lang w:val="en-US"/>
              </w:rPr>
              <w:t>A code that classifies the the general type of substance. This is used for searching, sorting and display purposes.</w:t>
            </w:r>
          </w:p>
        </w:tc>
      </w:tr>
      <w:tr w:rsidR="00D67926" w14:paraId="796B1BA6" w14:textId="77777777">
        <w:trPr>
          <w:divId w:val="1664770817"/>
          <w:tblCellSpacing w:w="15" w:type="dxa"/>
        </w:trPr>
        <w:tc>
          <w:tcPr>
            <w:tcW w:w="0" w:type="auto"/>
            <w:vAlign w:val="center"/>
            <w:hideMark/>
          </w:tcPr>
          <w:p w14:paraId="7729829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8402C6" w14:textId="77777777"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Substance.code. </w:t>
            </w:r>
          </w:p>
        </w:tc>
      </w:tr>
      <w:tr w:rsidR="00D67926" w14:paraId="14C760B8" w14:textId="77777777">
        <w:trPr>
          <w:divId w:val="1664770817"/>
          <w:tblCellSpacing w:w="15" w:type="dxa"/>
        </w:trPr>
        <w:tc>
          <w:tcPr>
            <w:tcW w:w="0" w:type="auto"/>
            <w:vAlign w:val="center"/>
            <w:hideMark/>
          </w:tcPr>
          <w:p w14:paraId="1D10B89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585B040" w14:textId="77777777" w:rsidR="00D67926" w:rsidRDefault="008D6FB8">
            <w:pPr>
              <w:rPr>
                <w:rFonts w:eastAsia="Times New Roman"/>
                <w:lang w:val="en-US"/>
              </w:rPr>
            </w:pPr>
            <w:r>
              <w:rPr>
                <w:rFonts w:eastAsia="Times New Roman"/>
                <w:lang w:val="en-US"/>
              </w:rPr>
              <w:t>Category or classification of substance</w:t>
            </w:r>
          </w:p>
        </w:tc>
      </w:tr>
      <w:tr w:rsidR="00D67926" w14:paraId="0B63880A" w14:textId="77777777">
        <w:trPr>
          <w:divId w:val="1664770817"/>
          <w:tblCellSpacing w:w="15" w:type="dxa"/>
        </w:trPr>
        <w:tc>
          <w:tcPr>
            <w:tcW w:w="0" w:type="auto"/>
            <w:vAlign w:val="center"/>
            <w:hideMark/>
          </w:tcPr>
          <w:p w14:paraId="3FD621AD" w14:textId="77777777" w:rsidR="00D67926" w:rsidRDefault="008D6FB8">
            <w:pPr>
              <w:rPr>
                <w:rFonts w:eastAsia="Times New Roman"/>
                <w:lang w:val="en-US"/>
              </w:rPr>
            </w:pPr>
            <w:r>
              <w:rPr>
                <w:rFonts w:eastAsia="Times New Roman"/>
                <w:b/>
                <w:bCs/>
                <w:lang w:val="en-US"/>
              </w:rPr>
              <w:t>Substance.code</w:t>
            </w:r>
          </w:p>
        </w:tc>
        <w:tc>
          <w:tcPr>
            <w:tcW w:w="0" w:type="auto"/>
            <w:vAlign w:val="center"/>
            <w:hideMark/>
          </w:tcPr>
          <w:p w14:paraId="14D6B17B" w14:textId="77777777" w:rsidR="00D67926" w:rsidRDefault="00D67926">
            <w:pPr>
              <w:rPr>
                <w:rFonts w:eastAsia="Times New Roman"/>
                <w:lang w:val="en-US"/>
              </w:rPr>
            </w:pPr>
          </w:p>
        </w:tc>
      </w:tr>
      <w:tr w:rsidR="00D67926" w14:paraId="0FB972B9" w14:textId="77777777">
        <w:trPr>
          <w:divId w:val="1664770817"/>
          <w:tblCellSpacing w:w="15" w:type="dxa"/>
        </w:trPr>
        <w:tc>
          <w:tcPr>
            <w:tcW w:w="0" w:type="auto"/>
            <w:vAlign w:val="center"/>
            <w:hideMark/>
          </w:tcPr>
          <w:p w14:paraId="04669E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E06CC3" w14:textId="77777777" w:rsidR="00D67926" w:rsidRDefault="008D6FB8">
            <w:pPr>
              <w:rPr>
                <w:rFonts w:eastAsia="Times New Roman"/>
                <w:lang w:val="en-US"/>
              </w:rPr>
            </w:pPr>
            <w:r>
              <w:rPr>
                <w:rFonts w:eastAsia="Times New Roman"/>
                <w:lang w:val="en-US"/>
              </w:rPr>
              <w:t>What substance this is</w:t>
            </w:r>
          </w:p>
        </w:tc>
      </w:tr>
      <w:tr w:rsidR="00D67926" w14:paraId="1E106688" w14:textId="77777777">
        <w:trPr>
          <w:divId w:val="1664770817"/>
          <w:tblCellSpacing w:w="15" w:type="dxa"/>
        </w:trPr>
        <w:tc>
          <w:tcPr>
            <w:tcW w:w="0" w:type="auto"/>
            <w:vAlign w:val="center"/>
            <w:hideMark/>
          </w:tcPr>
          <w:p w14:paraId="5872DC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88BEE6" w14:textId="77777777" w:rsidR="00D67926" w:rsidRDefault="008D6FB8">
            <w:pPr>
              <w:rPr>
                <w:rFonts w:eastAsia="Times New Roman"/>
                <w:lang w:val="en-US"/>
              </w:rPr>
            </w:pPr>
            <w:r>
              <w:rPr>
                <w:rFonts w:eastAsia="Times New Roman"/>
                <w:lang w:val="en-US"/>
              </w:rPr>
              <w:t>A code (or set of codes) that identify this substance.</w:t>
            </w:r>
          </w:p>
        </w:tc>
      </w:tr>
      <w:tr w:rsidR="00D67926" w14:paraId="0F3C219C" w14:textId="77777777">
        <w:trPr>
          <w:divId w:val="1664770817"/>
          <w:tblCellSpacing w:w="15" w:type="dxa"/>
        </w:trPr>
        <w:tc>
          <w:tcPr>
            <w:tcW w:w="0" w:type="auto"/>
            <w:vAlign w:val="center"/>
            <w:hideMark/>
          </w:tcPr>
          <w:p w14:paraId="763A353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194A17" w14:textId="77777777" w:rsidR="00D67926" w:rsidRDefault="008D6FB8">
            <w:pPr>
              <w:rPr>
                <w:rFonts w:eastAsia="Times New Roman"/>
                <w:lang w:val="en-US"/>
              </w:rPr>
            </w:pPr>
            <w:r>
              <w:rPr>
                <w:rFonts w:eastAsia="Times New Roman"/>
                <w:lang w:val="en-US"/>
              </w:rPr>
              <w:t xml:space="preserve">This could be a reference to an externally defined code. It could also be a locally assigned code (e.g. a formulary), optionally with translations to the standard drug codes. </w:t>
            </w:r>
          </w:p>
        </w:tc>
      </w:tr>
      <w:tr w:rsidR="00D67926" w14:paraId="67929083" w14:textId="77777777">
        <w:trPr>
          <w:divId w:val="1664770817"/>
          <w:tblCellSpacing w:w="15" w:type="dxa"/>
        </w:trPr>
        <w:tc>
          <w:tcPr>
            <w:tcW w:w="0" w:type="auto"/>
            <w:vAlign w:val="center"/>
            <w:hideMark/>
          </w:tcPr>
          <w:p w14:paraId="10E21B9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D483E80" w14:textId="77777777" w:rsidR="00D67926" w:rsidRDefault="008D6FB8">
            <w:pPr>
              <w:rPr>
                <w:rFonts w:eastAsia="Times New Roman"/>
                <w:lang w:val="en-US"/>
              </w:rPr>
            </w:pPr>
            <w:r>
              <w:rPr>
                <w:rFonts w:eastAsia="Times New Roman"/>
                <w:lang w:val="en-US"/>
              </w:rPr>
              <w:t>Substance codes</w:t>
            </w:r>
          </w:p>
        </w:tc>
      </w:tr>
      <w:tr w:rsidR="00D67926" w14:paraId="20981155" w14:textId="77777777">
        <w:trPr>
          <w:divId w:val="1664770817"/>
          <w:tblCellSpacing w:w="15" w:type="dxa"/>
        </w:trPr>
        <w:tc>
          <w:tcPr>
            <w:tcW w:w="0" w:type="auto"/>
            <w:vAlign w:val="center"/>
            <w:hideMark/>
          </w:tcPr>
          <w:p w14:paraId="7CBECD86" w14:textId="77777777" w:rsidR="00D67926" w:rsidRDefault="008D6FB8">
            <w:pPr>
              <w:rPr>
                <w:rFonts w:eastAsia="Times New Roman"/>
                <w:lang w:val="en-US"/>
              </w:rPr>
            </w:pPr>
            <w:r>
              <w:rPr>
                <w:rFonts w:eastAsia="Times New Roman"/>
                <w:b/>
                <w:bCs/>
                <w:lang w:val="en-US"/>
              </w:rPr>
              <w:t>Substance.description</w:t>
            </w:r>
          </w:p>
        </w:tc>
        <w:tc>
          <w:tcPr>
            <w:tcW w:w="0" w:type="auto"/>
            <w:vAlign w:val="center"/>
            <w:hideMark/>
          </w:tcPr>
          <w:p w14:paraId="3EDF8903" w14:textId="77777777" w:rsidR="00D67926" w:rsidRDefault="00D67926">
            <w:pPr>
              <w:rPr>
                <w:rFonts w:eastAsia="Times New Roman"/>
                <w:lang w:val="en-US"/>
              </w:rPr>
            </w:pPr>
          </w:p>
        </w:tc>
      </w:tr>
      <w:tr w:rsidR="00D67926" w14:paraId="1BEF03A1" w14:textId="77777777">
        <w:trPr>
          <w:divId w:val="1664770817"/>
          <w:tblCellSpacing w:w="15" w:type="dxa"/>
        </w:trPr>
        <w:tc>
          <w:tcPr>
            <w:tcW w:w="0" w:type="auto"/>
            <w:vAlign w:val="center"/>
            <w:hideMark/>
          </w:tcPr>
          <w:p w14:paraId="04DDAA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D6079E" w14:textId="77777777" w:rsidR="00D67926" w:rsidRDefault="008D6FB8">
            <w:pPr>
              <w:rPr>
                <w:rFonts w:eastAsia="Times New Roman"/>
                <w:lang w:val="en-US"/>
              </w:rPr>
            </w:pPr>
            <w:r>
              <w:rPr>
                <w:rFonts w:eastAsia="Times New Roman"/>
                <w:lang w:val="en-US"/>
              </w:rPr>
              <w:t>Textual description of the substance, comments</w:t>
            </w:r>
          </w:p>
        </w:tc>
      </w:tr>
      <w:tr w:rsidR="00D67926" w14:paraId="093E2741" w14:textId="77777777">
        <w:trPr>
          <w:divId w:val="1664770817"/>
          <w:tblCellSpacing w:w="15" w:type="dxa"/>
        </w:trPr>
        <w:tc>
          <w:tcPr>
            <w:tcW w:w="0" w:type="auto"/>
            <w:vAlign w:val="center"/>
            <w:hideMark/>
          </w:tcPr>
          <w:p w14:paraId="3B6AF9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E13F18" w14:textId="77777777" w:rsidR="00D67926" w:rsidRDefault="008D6FB8">
            <w:pPr>
              <w:rPr>
                <w:rFonts w:eastAsia="Times New Roman"/>
                <w:lang w:val="en-US"/>
              </w:rPr>
            </w:pPr>
            <w:r>
              <w:rPr>
                <w:rFonts w:eastAsia="Times New Roman"/>
                <w:lang w:val="en-US"/>
              </w:rPr>
              <w:t>A description of the substance - its appearance, handling requirements, and other usage notes.</w:t>
            </w:r>
          </w:p>
        </w:tc>
      </w:tr>
      <w:tr w:rsidR="00D67926" w14:paraId="79E00215" w14:textId="77777777">
        <w:trPr>
          <w:divId w:val="1664770817"/>
          <w:tblCellSpacing w:w="15" w:type="dxa"/>
        </w:trPr>
        <w:tc>
          <w:tcPr>
            <w:tcW w:w="0" w:type="auto"/>
            <w:vAlign w:val="center"/>
            <w:hideMark/>
          </w:tcPr>
          <w:p w14:paraId="3074B08C" w14:textId="77777777" w:rsidR="00D67926" w:rsidRDefault="008D6FB8">
            <w:pPr>
              <w:rPr>
                <w:rFonts w:eastAsia="Times New Roman"/>
                <w:lang w:val="en-US"/>
              </w:rPr>
            </w:pPr>
            <w:r>
              <w:rPr>
                <w:rFonts w:eastAsia="Times New Roman"/>
                <w:b/>
                <w:bCs/>
                <w:lang w:val="en-US"/>
              </w:rPr>
              <w:t>Substance.instance</w:t>
            </w:r>
          </w:p>
        </w:tc>
        <w:tc>
          <w:tcPr>
            <w:tcW w:w="0" w:type="auto"/>
            <w:vAlign w:val="center"/>
            <w:hideMark/>
          </w:tcPr>
          <w:p w14:paraId="07A5ACBA" w14:textId="77777777" w:rsidR="00D67926" w:rsidRDefault="00D67926">
            <w:pPr>
              <w:rPr>
                <w:rFonts w:eastAsia="Times New Roman"/>
                <w:lang w:val="en-US"/>
              </w:rPr>
            </w:pPr>
          </w:p>
        </w:tc>
      </w:tr>
      <w:tr w:rsidR="00D67926" w14:paraId="7FA3939F" w14:textId="77777777">
        <w:trPr>
          <w:divId w:val="1664770817"/>
          <w:tblCellSpacing w:w="15" w:type="dxa"/>
        </w:trPr>
        <w:tc>
          <w:tcPr>
            <w:tcW w:w="0" w:type="auto"/>
            <w:vAlign w:val="center"/>
            <w:hideMark/>
          </w:tcPr>
          <w:p w14:paraId="21BCC7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3AAA49" w14:textId="77777777" w:rsidR="00D67926" w:rsidRDefault="008D6FB8">
            <w:pPr>
              <w:rPr>
                <w:rFonts w:eastAsia="Times New Roman"/>
                <w:lang w:val="en-US"/>
              </w:rPr>
            </w:pPr>
            <w:r>
              <w:rPr>
                <w:rFonts w:eastAsia="Times New Roman"/>
                <w:lang w:val="en-US"/>
              </w:rPr>
              <w:t>If this describes a specific package/container of the substance</w:t>
            </w:r>
          </w:p>
        </w:tc>
      </w:tr>
      <w:tr w:rsidR="00D67926" w14:paraId="59C81CEF" w14:textId="77777777">
        <w:trPr>
          <w:divId w:val="1664770817"/>
          <w:tblCellSpacing w:w="15" w:type="dxa"/>
        </w:trPr>
        <w:tc>
          <w:tcPr>
            <w:tcW w:w="0" w:type="auto"/>
            <w:vAlign w:val="center"/>
            <w:hideMark/>
          </w:tcPr>
          <w:p w14:paraId="41634A8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2FCC95" w14:textId="77777777" w:rsidR="00D67926" w:rsidRDefault="008D6FB8">
            <w:pPr>
              <w:rPr>
                <w:rFonts w:eastAsia="Times New Roman"/>
                <w:lang w:val="en-US"/>
              </w:rPr>
            </w:pPr>
            <w:r>
              <w:rPr>
                <w:rFonts w:eastAsia="Times New Roman"/>
                <w:lang w:val="en-US"/>
              </w:rPr>
              <w:t>Substance may be used to describe a kind of substance, or a specific package/container of the substance: an instance.</w:t>
            </w:r>
          </w:p>
        </w:tc>
      </w:tr>
      <w:tr w:rsidR="00D67926" w14:paraId="6A202394" w14:textId="77777777">
        <w:trPr>
          <w:divId w:val="1664770817"/>
          <w:tblCellSpacing w:w="15" w:type="dxa"/>
        </w:trPr>
        <w:tc>
          <w:tcPr>
            <w:tcW w:w="0" w:type="auto"/>
            <w:vAlign w:val="center"/>
            <w:hideMark/>
          </w:tcPr>
          <w:p w14:paraId="6D0AEE7D"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576C204E" w14:textId="77777777" w:rsidR="00D67926" w:rsidRDefault="008D6FB8">
            <w:pPr>
              <w:rPr>
                <w:rFonts w:eastAsia="Times New Roman"/>
                <w:lang w:val="en-US"/>
              </w:rPr>
            </w:pPr>
            <w:r>
              <w:rPr>
                <w:rFonts w:eastAsia="Times New Roman"/>
                <w:lang w:val="en-US"/>
              </w:rPr>
              <w:t>If this element is not present, then the substance resource describes a kind of substance</w:t>
            </w:r>
          </w:p>
        </w:tc>
      </w:tr>
      <w:tr w:rsidR="00D67926" w14:paraId="469CA4B6" w14:textId="77777777">
        <w:trPr>
          <w:divId w:val="1664770817"/>
          <w:tblCellSpacing w:w="15" w:type="dxa"/>
        </w:trPr>
        <w:tc>
          <w:tcPr>
            <w:tcW w:w="0" w:type="auto"/>
            <w:vAlign w:val="center"/>
            <w:hideMark/>
          </w:tcPr>
          <w:p w14:paraId="6E01DD66" w14:textId="77777777" w:rsidR="00D67926" w:rsidRDefault="008D6FB8">
            <w:pPr>
              <w:rPr>
                <w:rFonts w:eastAsia="Times New Roman"/>
                <w:lang w:val="en-US"/>
              </w:rPr>
            </w:pPr>
            <w:r>
              <w:rPr>
                <w:rFonts w:eastAsia="Times New Roman"/>
                <w:b/>
                <w:bCs/>
                <w:lang w:val="en-US"/>
              </w:rPr>
              <w:t>Substance.instance.identifier</w:t>
            </w:r>
          </w:p>
        </w:tc>
        <w:tc>
          <w:tcPr>
            <w:tcW w:w="0" w:type="auto"/>
            <w:vAlign w:val="center"/>
            <w:hideMark/>
          </w:tcPr>
          <w:p w14:paraId="58977CD4" w14:textId="77777777" w:rsidR="00D67926" w:rsidRDefault="00D67926">
            <w:pPr>
              <w:rPr>
                <w:rFonts w:eastAsia="Times New Roman"/>
                <w:lang w:val="en-US"/>
              </w:rPr>
            </w:pPr>
          </w:p>
        </w:tc>
      </w:tr>
      <w:tr w:rsidR="00D67926" w14:paraId="24C6F941" w14:textId="77777777">
        <w:trPr>
          <w:divId w:val="1664770817"/>
          <w:tblCellSpacing w:w="15" w:type="dxa"/>
        </w:trPr>
        <w:tc>
          <w:tcPr>
            <w:tcW w:w="0" w:type="auto"/>
            <w:vAlign w:val="center"/>
            <w:hideMark/>
          </w:tcPr>
          <w:p w14:paraId="0267AF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D176CA" w14:textId="77777777" w:rsidR="00D67926" w:rsidRDefault="008D6FB8">
            <w:pPr>
              <w:rPr>
                <w:rFonts w:eastAsia="Times New Roman"/>
                <w:lang w:val="en-US"/>
              </w:rPr>
            </w:pPr>
            <w:r>
              <w:rPr>
                <w:rFonts w:eastAsia="Times New Roman"/>
                <w:lang w:val="en-US"/>
              </w:rPr>
              <w:t>Identifier of the package/container</w:t>
            </w:r>
          </w:p>
        </w:tc>
      </w:tr>
      <w:tr w:rsidR="00D67926" w14:paraId="75841766" w14:textId="77777777">
        <w:trPr>
          <w:divId w:val="1664770817"/>
          <w:tblCellSpacing w:w="15" w:type="dxa"/>
        </w:trPr>
        <w:tc>
          <w:tcPr>
            <w:tcW w:w="0" w:type="auto"/>
            <w:vAlign w:val="center"/>
            <w:hideMark/>
          </w:tcPr>
          <w:p w14:paraId="005503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69FFB8" w14:textId="77777777" w:rsidR="00D67926" w:rsidRDefault="008D6FB8">
            <w:pPr>
              <w:rPr>
                <w:rFonts w:eastAsia="Times New Roman"/>
                <w:lang w:val="en-US"/>
              </w:rPr>
            </w:pPr>
            <w:r>
              <w:rPr>
                <w:rFonts w:eastAsia="Times New Roman"/>
                <w:lang w:val="en-US"/>
              </w:rPr>
              <w:t>Identifier associated with the package/container (usually a label affixed directly).</w:t>
            </w:r>
          </w:p>
        </w:tc>
      </w:tr>
      <w:tr w:rsidR="00D67926" w14:paraId="77C5D1C7" w14:textId="77777777">
        <w:trPr>
          <w:divId w:val="1664770817"/>
          <w:tblCellSpacing w:w="15" w:type="dxa"/>
        </w:trPr>
        <w:tc>
          <w:tcPr>
            <w:tcW w:w="0" w:type="auto"/>
            <w:vAlign w:val="center"/>
            <w:hideMark/>
          </w:tcPr>
          <w:p w14:paraId="67829F4F" w14:textId="77777777" w:rsidR="00D67926" w:rsidRDefault="008D6FB8">
            <w:pPr>
              <w:rPr>
                <w:rFonts w:eastAsia="Times New Roman"/>
                <w:lang w:val="en-US"/>
              </w:rPr>
            </w:pPr>
            <w:r>
              <w:rPr>
                <w:rFonts w:eastAsia="Times New Roman"/>
                <w:b/>
                <w:bCs/>
                <w:lang w:val="en-US"/>
              </w:rPr>
              <w:t>Substance.instance.expiry</w:t>
            </w:r>
          </w:p>
        </w:tc>
        <w:tc>
          <w:tcPr>
            <w:tcW w:w="0" w:type="auto"/>
            <w:vAlign w:val="center"/>
            <w:hideMark/>
          </w:tcPr>
          <w:p w14:paraId="19269243" w14:textId="77777777" w:rsidR="00D67926" w:rsidRDefault="00D67926">
            <w:pPr>
              <w:rPr>
                <w:rFonts w:eastAsia="Times New Roman"/>
                <w:lang w:val="en-US"/>
              </w:rPr>
            </w:pPr>
          </w:p>
        </w:tc>
      </w:tr>
      <w:tr w:rsidR="00D67926" w14:paraId="6510F598" w14:textId="77777777">
        <w:trPr>
          <w:divId w:val="1664770817"/>
          <w:tblCellSpacing w:w="15" w:type="dxa"/>
        </w:trPr>
        <w:tc>
          <w:tcPr>
            <w:tcW w:w="0" w:type="auto"/>
            <w:vAlign w:val="center"/>
            <w:hideMark/>
          </w:tcPr>
          <w:p w14:paraId="7B0DBD65"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5927C081" w14:textId="77777777" w:rsidR="00D67926" w:rsidRDefault="008D6FB8">
            <w:pPr>
              <w:rPr>
                <w:rFonts w:eastAsia="Times New Roman"/>
                <w:lang w:val="en-US"/>
              </w:rPr>
            </w:pPr>
            <w:r>
              <w:rPr>
                <w:rFonts w:eastAsia="Times New Roman"/>
                <w:lang w:val="en-US"/>
              </w:rPr>
              <w:t>When no longer valid to use</w:t>
            </w:r>
          </w:p>
        </w:tc>
      </w:tr>
      <w:tr w:rsidR="00D67926" w14:paraId="67C757C5" w14:textId="77777777">
        <w:trPr>
          <w:divId w:val="1664770817"/>
          <w:tblCellSpacing w:w="15" w:type="dxa"/>
        </w:trPr>
        <w:tc>
          <w:tcPr>
            <w:tcW w:w="0" w:type="auto"/>
            <w:vAlign w:val="center"/>
            <w:hideMark/>
          </w:tcPr>
          <w:p w14:paraId="56AAB5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F4EA24" w14:textId="77777777" w:rsidR="00D67926" w:rsidRDefault="008D6FB8">
            <w:pPr>
              <w:rPr>
                <w:rFonts w:eastAsia="Times New Roman"/>
                <w:lang w:val="en-US"/>
              </w:rPr>
            </w:pPr>
            <w:r>
              <w:rPr>
                <w:rFonts w:eastAsia="Times New Roman"/>
                <w:lang w:val="en-US"/>
              </w:rPr>
              <w:t>When the substance is no longer valid to use. For some substances, a single arbitrary date is used for expiry.</w:t>
            </w:r>
          </w:p>
        </w:tc>
      </w:tr>
      <w:tr w:rsidR="00D67926" w14:paraId="7B65A608" w14:textId="77777777">
        <w:trPr>
          <w:divId w:val="1664770817"/>
          <w:tblCellSpacing w:w="15" w:type="dxa"/>
        </w:trPr>
        <w:tc>
          <w:tcPr>
            <w:tcW w:w="0" w:type="auto"/>
            <w:vAlign w:val="center"/>
            <w:hideMark/>
          </w:tcPr>
          <w:p w14:paraId="657F0199" w14:textId="77777777" w:rsidR="00D67926" w:rsidRDefault="008D6FB8">
            <w:pPr>
              <w:rPr>
                <w:rFonts w:eastAsia="Times New Roman"/>
                <w:lang w:val="en-US"/>
              </w:rPr>
            </w:pPr>
            <w:r>
              <w:rPr>
                <w:rFonts w:eastAsia="Times New Roman"/>
                <w:b/>
                <w:bCs/>
                <w:lang w:val="en-US"/>
              </w:rPr>
              <w:t>Substance.instance.quantity</w:t>
            </w:r>
          </w:p>
        </w:tc>
        <w:tc>
          <w:tcPr>
            <w:tcW w:w="0" w:type="auto"/>
            <w:vAlign w:val="center"/>
            <w:hideMark/>
          </w:tcPr>
          <w:p w14:paraId="546D2D09" w14:textId="77777777" w:rsidR="00D67926" w:rsidRDefault="00D67926">
            <w:pPr>
              <w:rPr>
                <w:rFonts w:eastAsia="Times New Roman"/>
                <w:lang w:val="en-US"/>
              </w:rPr>
            </w:pPr>
          </w:p>
        </w:tc>
      </w:tr>
      <w:tr w:rsidR="00D67926" w14:paraId="54D73E4E" w14:textId="77777777">
        <w:trPr>
          <w:divId w:val="1664770817"/>
          <w:tblCellSpacing w:w="15" w:type="dxa"/>
        </w:trPr>
        <w:tc>
          <w:tcPr>
            <w:tcW w:w="0" w:type="auto"/>
            <w:vAlign w:val="center"/>
            <w:hideMark/>
          </w:tcPr>
          <w:p w14:paraId="059F73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0F5907" w14:textId="77777777" w:rsidR="00D67926" w:rsidRDefault="008D6FB8">
            <w:pPr>
              <w:rPr>
                <w:rFonts w:eastAsia="Times New Roman"/>
                <w:lang w:val="en-US"/>
              </w:rPr>
            </w:pPr>
            <w:r>
              <w:rPr>
                <w:rFonts w:eastAsia="Times New Roman"/>
                <w:lang w:val="en-US"/>
              </w:rPr>
              <w:t>Amount of substance in the package</w:t>
            </w:r>
          </w:p>
        </w:tc>
      </w:tr>
      <w:tr w:rsidR="00D67926" w14:paraId="2F2C2C6C" w14:textId="77777777">
        <w:trPr>
          <w:divId w:val="1664770817"/>
          <w:tblCellSpacing w:w="15" w:type="dxa"/>
        </w:trPr>
        <w:tc>
          <w:tcPr>
            <w:tcW w:w="0" w:type="auto"/>
            <w:vAlign w:val="center"/>
            <w:hideMark/>
          </w:tcPr>
          <w:p w14:paraId="607E0B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81A88E" w14:textId="77777777" w:rsidR="00D67926" w:rsidRDefault="008D6FB8">
            <w:pPr>
              <w:rPr>
                <w:rFonts w:eastAsia="Times New Roman"/>
                <w:lang w:val="en-US"/>
              </w:rPr>
            </w:pPr>
            <w:r>
              <w:rPr>
                <w:rFonts w:eastAsia="Times New Roman"/>
                <w:lang w:val="en-US"/>
              </w:rPr>
              <w:t>The amount of the substance.</w:t>
            </w:r>
          </w:p>
        </w:tc>
      </w:tr>
      <w:tr w:rsidR="00D67926" w14:paraId="072ABAD8" w14:textId="77777777">
        <w:trPr>
          <w:divId w:val="1664770817"/>
          <w:tblCellSpacing w:w="15" w:type="dxa"/>
        </w:trPr>
        <w:tc>
          <w:tcPr>
            <w:tcW w:w="0" w:type="auto"/>
            <w:vAlign w:val="center"/>
            <w:hideMark/>
          </w:tcPr>
          <w:p w14:paraId="4CB10719" w14:textId="77777777" w:rsidR="00D67926" w:rsidRDefault="008D6FB8">
            <w:pPr>
              <w:rPr>
                <w:rFonts w:eastAsia="Times New Roman"/>
                <w:lang w:val="en-US"/>
              </w:rPr>
            </w:pPr>
            <w:r>
              <w:rPr>
                <w:rFonts w:eastAsia="Times New Roman"/>
                <w:b/>
                <w:bCs/>
                <w:lang w:val="en-US"/>
              </w:rPr>
              <w:t>Substance.ingredient</w:t>
            </w:r>
          </w:p>
        </w:tc>
        <w:tc>
          <w:tcPr>
            <w:tcW w:w="0" w:type="auto"/>
            <w:vAlign w:val="center"/>
            <w:hideMark/>
          </w:tcPr>
          <w:p w14:paraId="3E6A1815" w14:textId="77777777" w:rsidR="00D67926" w:rsidRDefault="00D67926">
            <w:pPr>
              <w:rPr>
                <w:rFonts w:eastAsia="Times New Roman"/>
                <w:lang w:val="en-US"/>
              </w:rPr>
            </w:pPr>
          </w:p>
        </w:tc>
      </w:tr>
      <w:tr w:rsidR="00D67926" w14:paraId="45AAAA11" w14:textId="77777777">
        <w:trPr>
          <w:divId w:val="1664770817"/>
          <w:tblCellSpacing w:w="15" w:type="dxa"/>
        </w:trPr>
        <w:tc>
          <w:tcPr>
            <w:tcW w:w="0" w:type="auto"/>
            <w:vAlign w:val="center"/>
            <w:hideMark/>
          </w:tcPr>
          <w:p w14:paraId="0D4EA2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BACF2D" w14:textId="77777777" w:rsidR="00D67926" w:rsidRDefault="008D6FB8">
            <w:pPr>
              <w:rPr>
                <w:rFonts w:eastAsia="Times New Roman"/>
                <w:lang w:val="en-US"/>
              </w:rPr>
            </w:pPr>
            <w:r>
              <w:rPr>
                <w:rFonts w:eastAsia="Times New Roman"/>
                <w:lang w:val="en-US"/>
              </w:rPr>
              <w:t>Composition information about the substance</w:t>
            </w:r>
          </w:p>
        </w:tc>
      </w:tr>
      <w:tr w:rsidR="00D67926" w14:paraId="280E39EB" w14:textId="77777777">
        <w:trPr>
          <w:divId w:val="1664770817"/>
          <w:tblCellSpacing w:w="15" w:type="dxa"/>
        </w:trPr>
        <w:tc>
          <w:tcPr>
            <w:tcW w:w="0" w:type="auto"/>
            <w:vAlign w:val="center"/>
            <w:hideMark/>
          </w:tcPr>
          <w:p w14:paraId="3F4B3B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2DB1E3" w14:textId="77777777" w:rsidR="00D67926" w:rsidRDefault="008D6FB8">
            <w:pPr>
              <w:rPr>
                <w:rFonts w:eastAsia="Times New Roman"/>
                <w:lang w:val="en-US"/>
              </w:rPr>
            </w:pPr>
            <w:r>
              <w:rPr>
                <w:rFonts w:eastAsia="Times New Roman"/>
                <w:lang w:val="en-US"/>
              </w:rPr>
              <w:t>A substance can be composed of other substances.</w:t>
            </w:r>
          </w:p>
        </w:tc>
      </w:tr>
      <w:tr w:rsidR="00D67926" w14:paraId="0CB41BAB" w14:textId="77777777">
        <w:trPr>
          <w:divId w:val="1664770817"/>
          <w:tblCellSpacing w:w="15" w:type="dxa"/>
        </w:trPr>
        <w:tc>
          <w:tcPr>
            <w:tcW w:w="0" w:type="auto"/>
            <w:vAlign w:val="center"/>
            <w:hideMark/>
          </w:tcPr>
          <w:p w14:paraId="44D0A7CA" w14:textId="77777777" w:rsidR="00D67926" w:rsidRDefault="008D6FB8">
            <w:pPr>
              <w:rPr>
                <w:rFonts w:eastAsia="Times New Roman"/>
                <w:lang w:val="en-US"/>
              </w:rPr>
            </w:pPr>
            <w:r>
              <w:rPr>
                <w:rFonts w:eastAsia="Times New Roman"/>
                <w:b/>
                <w:bCs/>
                <w:lang w:val="en-US"/>
              </w:rPr>
              <w:t>Substance.ingredient.quantity</w:t>
            </w:r>
          </w:p>
        </w:tc>
        <w:tc>
          <w:tcPr>
            <w:tcW w:w="0" w:type="auto"/>
            <w:vAlign w:val="center"/>
            <w:hideMark/>
          </w:tcPr>
          <w:p w14:paraId="13C1CBCC" w14:textId="77777777" w:rsidR="00D67926" w:rsidRDefault="00D67926">
            <w:pPr>
              <w:rPr>
                <w:rFonts w:eastAsia="Times New Roman"/>
                <w:lang w:val="en-US"/>
              </w:rPr>
            </w:pPr>
          </w:p>
        </w:tc>
      </w:tr>
      <w:tr w:rsidR="00D67926" w14:paraId="00B90110" w14:textId="77777777">
        <w:trPr>
          <w:divId w:val="1664770817"/>
          <w:tblCellSpacing w:w="15" w:type="dxa"/>
        </w:trPr>
        <w:tc>
          <w:tcPr>
            <w:tcW w:w="0" w:type="auto"/>
            <w:vAlign w:val="center"/>
            <w:hideMark/>
          </w:tcPr>
          <w:p w14:paraId="749618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304AF9" w14:textId="77777777" w:rsidR="00D67926" w:rsidRDefault="008D6FB8">
            <w:pPr>
              <w:rPr>
                <w:rFonts w:eastAsia="Times New Roman"/>
                <w:lang w:val="en-US"/>
              </w:rPr>
            </w:pPr>
            <w:r>
              <w:rPr>
                <w:rFonts w:eastAsia="Times New Roman"/>
                <w:lang w:val="en-US"/>
              </w:rPr>
              <w:t>Optional amount (concentration)</w:t>
            </w:r>
          </w:p>
        </w:tc>
      </w:tr>
      <w:tr w:rsidR="00D67926" w14:paraId="2F52E623" w14:textId="77777777">
        <w:trPr>
          <w:divId w:val="1664770817"/>
          <w:tblCellSpacing w:w="15" w:type="dxa"/>
        </w:trPr>
        <w:tc>
          <w:tcPr>
            <w:tcW w:w="0" w:type="auto"/>
            <w:vAlign w:val="center"/>
            <w:hideMark/>
          </w:tcPr>
          <w:p w14:paraId="546A64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A544F3" w14:textId="77777777" w:rsidR="00D67926" w:rsidRDefault="008D6FB8">
            <w:pPr>
              <w:rPr>
                <w:rFonts w:eastAsia="Times New Roman"/>
                <w:lang w:val="en-US"/>
              </w:rPr>
            </w:pPr>
            <w:r>
              <w:rPr>
                <w:rFonts w:eastAsia="Times New Roman"/>
                <w:lang w:val="en-US"/>
              </w:rPr>
              <w:t>The amount of the ingredient in the substance - a concentration ratio.</w:t>
            </w:r>
          </w:p>
        </w:tc>
      </w:tr>
      <w:tr w:rsidR="00D67926" w14:paraId="65D25385" w14:textId="77777777">
        <w:trPr>
          <w:divId w:val="1664770817"/>
          <w:tblCellSpacing w:w="15" w:type="dxa"/>
        </w:trPr>
        <w:tc>
          <w:tcPr>
            <w:tcW w:w="0" w:type="auto"/>
            <w:vAlign w:val="center"/>
            <w:hideMark/>
          </w:tcPr>
          <w:p w14:paraId="1A53879C" w14:textId="77777777" w:rsidR="00D67926" w:rsidRDefault="008D6FB8">
            <w:pPr>
              <w:rPr>
                <w:rFonts w:eastAsia="Times New Roman"/>
                <w:lang w:val="en-US"/>
              </w:rPr>
            </w:pPr>
            <w:r>
              <w:rPr>
                <w:rFonts w:eastAsia="Times New Roman"/>
                <w:b/>
                <w:bCs/>
                <w:lang w:val="en-US"/>
              </w:rPr>
              <w:t>Substance.ingredient.substance</w:t>
            </w:r>
          </w:p>
        </w:tc>
        <w:tc>
          <w:tcPr>
            <w:tcW w:w="0" w:type="auto"/>
            <w:vAlign w:val="center"/>
            <w:hideMark/>
          </w:tcPr>
          <w:p w14:paraId="11863CAC" w14:textId="77777777" w:rsidR="00D67926" w:rsidRDefault="00D67926">
            <w:pPr>
              <w:rPr>
                <w:rFonts w:eastAsia="Times New Roman"/>
                <w:lang w:val="en-US"/>
              </w:rPr>
            </w:pPr>
          </w:p>
        </w:tc>
      </w:tr>
      <w:tr w:rsidR="00D67926" w14:paraId="20A77E1C" w14:textId="77777777">
        <w:trPr>
          <w:divId w:val="1664770817"/>
          <w:tblCellSpacing w:w="15" w:type="dxa"/>
        </w:trPr>
        <w:tc>
          <w:tcPr>
            <w:tcW w:w="0" w:type="auto"/>
            <w:vAlign w:val="center"/>
            <w:hideMark/>
          </w:tcPr>
          <w:p w14:paraId="50DB08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E6F73B" w14:textId="77777777" w:rsidR="00D67926" w:rsidRDefault="008D6FB8">
            <w:pPr>
              <w:rPr>
                <w:rFonts w:eastAsia="Times New Roman"/>
                <w:lang w:val="en-US"/>
              </w:rPr>
            </w:pPr>
            <w:r>
              <w:rPr>
                <w:rFonts w:eastAsia="Times New Roman"/>
                <w:lang w:val="en-US"/>
              </w:rPr>
              <w:t>A component of the substance</w:t>
            </w:r>
          </w:p>
        </w:tc>
      </w:tr>
      <w:tr w:rsidR="00D67926" w14:paraId="4AF4031E" w14:textId="77777777">
        <w:trPr>
          <w:divId w:val="1664770817"/>
          <w:tblCellSpacing w:w="15" w:type="dxa"/>
        </w:trPr>
        <w:tc>
          <w:tcPr>
            <w:tcW w:w="0" w:type="auto"/>
            <w:vAlign w:val="center"/>
            <w:hideMark/>
          </w:tcPr>
          <w:p w14:paraId="549DAC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EB8FAF" w14:textId="77777777" w:rsidR="00D67926" w:rsidRDefault="008D6FB8">
            <w:pPr>
              <w:rPr>
                <w:rFonts w:eastAsia="Times New Roman"/>
                <w:lang w:val="en-US"/>
              </w:rPr>
            </w:pPr>
            <w:r>
              <w:rPr>
                <w:rFonts w:eastAsia="Times New Roman"/>
                <w:lang w:val="en-US"/>
              </w:rPr>
              <w:t>Another substance that is a component of this substance.</w:t>
            </w:r>
          </w:p>
        </w:tc>
      </w:tr>
    </w:tbl>
    <w:p w14:paraId="0E2867E0" w14:textId="77777777" w:rsidR="00D67926" w:rsidRDefault="008D6FB8">
      <w:pPr>
        <w:pStyle w:val="Heading2"/>
        <w:divId w:val="1664770817"/>
        <w:rPr>
          <w:rFonts w:eastAsia="Times New Roman"/>
          <w:lang w:val="en-US"/>
        </w:rPr>
      </w:pPr>
      <w:r>
        <w:rPr>
          <w:rFonts w:eastAsia="Times New Roman"/>
          <w:lang w:val="en-US"/>
        </w:rPr>
        <w:t>http://hl7.org/fhir/StructureDefinition/SupplyDelivery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9"/>
        <w:gridCol w:w="6131"/>
      </w:tblGrid>
      <w:tr w:rsidR="00D67926" w14:paraId="4EBD2D00" w14:textId="77777777">
        <w:trPr>
          <w:divId w:val="1664770817"/>
          <w:tblCellSpacing w:w="15" w:type="dxa"/>
        </w:trPr>
        <w:tc>
          <w:tcPr>
            <w:tcW w:w="0" w:type="auto"/>
            <w:vAlign w:val="center"/>
            <w:hideMark/>
          </w:tcPr>
          <w:p w14:paraId="3F25A4E9" w14:textId="77777777" w:rsidR="00D67926" w:rsidRDefault="008D6FB8">
            <w:pPr>
              <w:rPr>
                <w:rFonts w:eastAsia="Times New Roman"/>
                <w:lang w:val="en-US"/>
              </w:rPr>
            </w:pPr>
            <w:r>
              <w:rPr>
                <w:rFonts w:eastAsia="Times New Roman"/>
                <w:b/>
                <w:bCs/>
                <w:lang w:val="en-US"/>
              </w:rPr>
              <w:t>SupplyDelivery</w:t>
            </w:r>
          </w:p>
        </w:tc>
        <w:tc>
          <w:tcPr>
            <w:tcW w:w="0" w:type="auto"/>
            <w:vAlign w:val="center"/>
            <w:hideMark/>
          </w:tcPr>
          <w:p w14:paraId="223462C0" w14:textId="77777777" w:rsidR="00D67926" w:rsidRDefault="008D6FB8">
            <w:pPr>
              <w:rPr>
                <w:rFonts w:eastAsia="Times New Roman"/>
                <w:lang w:val="en-US"/>
              </w:rPr>
            </w:pPr>
            <w:r>
              <w:rPr>
                <w:rFonts w:eastAsia="Times New Roman"/>
                <w:lang w:val="en-US"/>
              </w:rPr>
              <w:t>Supply Delivery</w:t>
            </w:r>
          </w:p>
        </w:tc>
      </w:tr>
      <w:tr w:rsidR="00D67926" w14:paraId="163DB17D" w14:textId="77777777">
        <w:trPr>
          <w:divId w:val="1664770817"/>
          <w:tblCellSpacing w:w="15" w:type="dxa"/>
        </w:trPr>
        <w:tc>
          <w:tcPr>
            <w:tcW w:w="0" w:type="auto"/>
            <w:vAlign w:val="center"/>
            <w:hideMark/>
          </w:tcPr>
          <w:p w14:paraId="4A743D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5EC1CD" w14:textId="77777777" w:rsidR="00D67926" w:rsidRDefault="008D6FB8">
            <w:pPr>
              <w:rPr>
                <w:rFonts w:eastAsia="Times New Roman"/>
                <w:lang w:val="en-US"/>
              </w:rPr>
            </w:pPr>
            <w:r>
              <w:rPr>
                <w:rFonts w:eastAsia="Times New Roman"/>
                <w:lang w:val="en-US"/>
              </w:rPr>
              <w:t>Delivery of Supply</w:t>
            </w:r>
          </w:p>
        </w:tc>
      </w:tr>
      <w:tr w:rsidR="00D67926" w14:paraId="14ED3E0C" w14:textId="77777777">
        <w:trPr>
          <w:divId w:val="1664770817"/>
          <w:tblCellSpacing w:w="15" w:type="dxa"/>
        </w:trPr>
        <w:tc>
          <w:tcPr>
            <w:tcW w:w="0" w:type="auto"/>
            <w:vAlign w:val="center"/>
            <w:hideMark/>
          </w:tcPr>
          <w:p w14:paraId="57CEBD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5B4184" w14:textId="77777777" w:rsidR="00D67926" w:rsidRDefault="008D6FB8">
            <w:pPr>
              <w:rPr>
                <w:rFonts w:eastAsia="Times New Roman"/>
                <w:lang w:val="en-US"/>
              </w:rPr>
            </w:pPr>
            <w:r>
              <w:rPr>
                <w:rFonts w:eastAsia="Times New Roman"/>
                <w:lang w:val="en-US"/>
              </w:rPr>
              <w:t>Record of delivery of what is supply.</w:t>
            </w:r>
          </w:p>
        </w:tc>
      </w:tr>
      <w:tr w:rsidR="00D67926" w14:paraId="3C33EB9D" w14:textId="77777777">
        <w:trPr>
          <w:divId w:val="1664770817"/>
          <w:tblCellSpacing w:w="15" w:type="dxa"/>
        </w:trPr>
        <w:tc>
          <w:tcPr>
            <w:tcW w:w="0" w:type="auto"/>
            <w:vAlign w:val="center"/>
            <w:hideMark/>
          </w:tcPr>
          <w:p w14:paraId="6C7204B5" w14:textId="77777777" w:rsidR="00D67926" w:rsidRDefault="008D6FB8">
            <w:pPr>
              <w:rPr>
                <w:rFonts w:eastAsia="Times New Roman"/>
                <w:lang w:val="en-US"/>
              </w:rPr>
            </w:pPr>
            <w:r>
              <w:rPr>
                <w:rFonts w:eastAsia="Times New Roman"/>
                <w:b/>
                <w:bCs/>
                <w:lang w:val="en-US"/>
              </w:rPr>
              <w:t>SupplyDelivery.identifier</w:t>
            </w:r>
          </w:p>
        </w:tc>
        <w:tc>
          <w:tcPr>
            <w:tcW w:w="0" w:type="auto"/>
            <w:vAlign w:val="center"/>
            <w:hideMark/>
          </w:tcPr>
          <w:p w14:paraId="6D2B965A" w14:textId="77777777" w:rsidR="00D67926" w:rsidRDefault="00D67926">
            <w:pPr>
              <w:rPr>
                <w:rFonts w:eastAsia="Times New Roman"/>
                <w:lang w:val="en-US"/>
              </w:rPr>
            </w:pPr>
          </w:p>
        </w:tc>
      </w:tr>
      <w:tr w:rsidR="00D67926" w14:paraId="003D529F" w14:textId="77777777">
        <w:trPr>
          <w:divId w:val="1664770817"/>
          <w:tblCellSpacing w:w="15" w:type="dxa"/>
        </w:trPr>
        <w:tc>
          <w:tcPr>
            <w:tcW w:w="0" w:type="auto"/>
            <w:vAlign w:val="center"/>
            <w:hideMark/>
          </w:tcPr>
          <w:p w14:paraId="2EE2B5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60D7A3" w14:textId="77777777" w:rsidR="00D67926" w:rsidRDefault="008D6FB8">
            <w:pPr>
              <w:rPr>
                <w:rFonts w:eastAsia="Times New Roman"/>
                <w:lang w:val="en-US"/>
              </w:rPr>
            </w:pPr>
            <w:r>
              <w:rPr>
                <w:rFonts w:eastAsia="Times New Roman"/>
                <w:lang w:val="en-US"/>
              </w:rPr>
              <w:t>External identifier</w:t>
            </w:r>
          </w:p>
        </w:tc>
      </w:tr>
      <w:tr w:rsidR="00D67926" w14:paraId="1E1C9A7E" w14:textId="77777777">
        <w:trPr>
          <w:divId w:val="1664770817"/>
          <w:tblCellSpacing w:w="15" w:type="dxa"/>
        </w:trPr>
        <w:tc>
          <w:tcPr>
            <w:tcW w:w="0" w:type="auto"/>
            <w:vAlign w:val="center"/>
            <w:hideMark/>
          </w:tcPr>
          <w:p w14:paraId="4B975F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33AA65" w14:textId="77777777" w:rsidR="00D67926" w:rsidRDefault="008D6FB8">
            <w:pPr>
              <w:rPr>
                <w:rFonts w:eastAsia="Times New Roman"/>
                <w:lang w:val="en-US"/>
              </w:rPr>
            </w:pPr>
            <w:r>
              <w:rPr>
                <w:rFonts w:eastAsia="Times New Roman"/>
                <w:lang w:val="en-US"/>
              </w:rPr>
              <w:t>Identifier assigned by the dispensing facility when the item(s) is dispensed.</w:t>
            </w:r>
          </w:p>
        </w:tc>
      </w:tr>
      <w:tr w:rsidR="00D67926" w14:paraId="194C82BA" w14:textId="77777777">
        <w:trPr>
          <w:divId w:val="1664770817"/>
          <w:tblCellSpacing w:w="15" w:type="dxa"/>
        </w:trPr>
        <w:tc>
          <w:tcPr>
            <w:tcW w:w="0" w:type="auto"/>
            <w:vAlign w:val="center"/>
            <w:hideMark/>
          </w:tcPr>
          <w:p w14:paraId="4A5F974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3B983F" w14:textId="77777777" w:rsidR="00D67926" w:rsidRDefault="008D6FB8">
            <w:pPr>
              <w:rPr>
                <w:rFonts w:eastAsia="Times New Roman"/>
                <w:lang w:val="en-US"/>
              </w:rPr>
            </w:pPr>
            <w:r>
              <w:rPr>
                <w:rFonts w:eastAsia="Times New Roman"/>
                <w:lang w:val="en-US"/>
              </w:rPr>
              <w:t>This is assigned by the dispenser, and used to refer to this order in other external standards.</w:t>
            </w:r>
          </w:p>
        </w:tc>
      </w:tr>
      <w:tr w:rsidR="00D67926" w14:paraId="121B193C" w14:textId="77777777">
        <w:trPr>
          <w:divId w:val="1664770817"/>
          <w:tblCellSpacing w:w="15" w:type="dxa"/>
        </w:trPr>
        <w:tc>
          <w:tcPr>
            <w:tcW w:w="0" w:type="auto"/>
            <w:vAlign w:val="center"/>
            <w:hideMark/>
          </w:tcPr>
          <w:p w14:paraId="273FEB3E" w14:textId="77777777" w:rsidR="00D67926" w:rsidRDefault="008D6FB8">
            <w:pPr>
              <w:rPr>
                <w:rFonts w:eastAsia="Times New Roman"/>
                <w:lang w:val="en-US"/>
              </w:rPr>
            </w:pPr>
            <w:r>
              <w:rPr>
                <w:rFonts w:eastAsia="Times New Roman"/>
                <w:b/>
                <w:bCs/>
                <w:lang w:val="en-US"/>
              </w:rPr>
              <w:t>SupplyDelivery.status</w:t>
            </w:r>
          </w:p>
        </w:tc>
        <w:tc>
          <w:tcPr>
            <w:tcW w:w="0" w:type="auto"/>
            <w:vAlign w:val="center"/>
            <w:hideMark/>
          </w:tcPr>
          <w:p w14:paraId="5A3082E9" w14:textId="77777777" w:rsidR="00D67926" w:rsidRDefault="00D67926">
            <w:pPr>
              <w:rPr>
                <w:rFonts w:eastAsia="Times New Roman"/>
                <w:lang w:val="en-US"/>
              </w:rPr>
            </w:pPr>
          </w:p>
        </w:tc>
      </w:tr>
      <w:tr w:rsidR="00D67926" w14:paraId="7124EC68" w14:textId="77777777">
        <w:trPr>
          <w:divId w:val="1664770817"/>
          <w:tblCellSpacing w:w="15" w:type="dxa"/>
        </w:trPr>
        <w:tc>
          <w:tcPr>
            <w:tcW w:w="0" w:type="auto"/>
            <w:vAlign w:val="center"/>
            <w:hideMark/>
          </w:tcPr>
          <w:p w14:paraId="34A3DE8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9D9334" w14:textId="77777777" w:rsidR="00D67926" w:rsidRDefault="008D6FB8">
            <w:pPr>
              <w:rPr>
                <w:rFonts w:eastAsia="Times New Roman"/>
                <w:lang w:val="en-US"/>
              </w:rPr>
            </w:pPr>
            <w:r>
              <w:rPr>
                <w:rFonts w:eastAsia="Times New Roman"/>
                <w:lang w:val="en-US"/>
              </w:rPr>
              <w:t>A code specifying the state of the dispense event.</w:t>
            </w:r>
          </w:p>
        </w:tc>
      </w:tr>
      <w:tr w:rsidR="00D67926" w14:paraId="09969980" w14:textId="77777777">
        <w:trPr>
          <w:divId w:val="1664770817"/>
          <w:tblCellSpacing w:w="15" w:type="dxa"/>
        </w:trPr>
        <w:tc>
          <w:tcPr>
            <w:tcW w:w="0" w:type="auto"/>
            <w:vAlign w:val="center"/>
            <w:hideMark/>
          </w:tcPr>
          <w:p w14:paraId="308E4CA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E1FEB66" w14:textId="77777777" w:rsidR="00D67926" w:rsidRDefault="008D6FB8">
            <w:pPr>
              <w:rPr>
                <w:rFonts w:eastAsia="Times New Roman"/>
                <w:lang w:val="en-US"/>
              </w:rPr>
            </w:pPr>
            <w:r>
              <w:rPr>
                <w:rFonts w:eastAsia="Times New Roman"/>
                <w:lang w:val="en-US"/>
              </w:rPr>
              <w:t>Status of the Supply delivery</w:t>
            </w:r>
          </w:p>
        </w:tc>
      </w:tr>
      <w:tr w:rsidR="00D67926" w14:paraId="763E5CF1" w14:textId="77777777">
        <w:trPr>
          <w:divId w:val="1664770817"/>
          <w:tblCellSpacing w:w="15" w:type="dxa"/>
        </w:trPr>
        <w:tc>
          <w:tcPr>
            <w:tcW w:w="0" w:type="auto"/>
            <w:vAlign w:val="center"/>
            <w:hideMark/>
          </w:tcPr>
          <w:p w14:paraId="718B771F" w14:textId="77777777" w:rsidR="00D67926" w:rsidRDefault="008D6FB8">
            <w:pPr>
              <w:rPr>
                <w:rFonts w:eastAsia="Times New Roman"/>
                <w:lang w:val="en-US"/>
              </w:rPr>
            </w:pPr>
            <w:r>
              <w:rPr>
                <w:rFonts w:eastAsia="Times New Roman"/>
                <w:b/>
                <w:bCs/>
                <w:lang w:val="en-US"/>
              </w:rPr>
              <w:t>SupplyDelivery.patient</w:t>
            </w:r>
          </w:p>
        </w:tc>
        <w:tc>
          <w:tcPr>
            <w:tcW w:w="0" w:type="auto"/>
            <w:vAlign w:val="center"/>
            <w:hideMark/>
          </w:tcPr>
          <w:p w14:paraId="0E65E63D" w14:textId="77777777" w:rsidR="00D67926" w:rsidRDefault="00D67926">
            <w:pPr>
              <w:rPr>
                <w:rFonts w:eastAsia="Times New Roman"/>
                <w:lang w:val="en-US"/>
              </w:rPr>
            </w:pPr>
          </w:p>
        </w:tc>
      </w:tr>
      <w:tr w:rsidR="00D67926" w14:paraId="4F96F801" w14:textId="77777777">
        <w:trPr>
          <w:divId w:val="1664770817"/>
          <w:tblCellSpacing w:w="15" w:type="dxa"/>
        </w:trPr>
        <w:tc>
          <w:tcPr>
            <w:tcW w:w="0" w:type="auto"/>
            <w:vAlign w:val="center"/>
            <w:hideMark/>
          </w:tcPr>
          <w:p w14:paraId="51807EE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90B5B0" w14:textId="77777777" w:rsidR="00D67926" w:rsidRDefault="008D6FB8">
            <w:pPr>
              <w:rPr>
                <w:rFonts w:eastAsia="Times New Roman"/>
                <w:lang w:val="en-US"/>
              </w:rPr>
            </w:pPr>
            <w:r>
              <w:rPr>
                <w:rFonts w:eastAsia="Times New Roman"/>
                <w:lang w:val="en-US"/>
              </w:rPr>
              <w:t>Patient for whom the item is supplied</w:t>
            </w:r>
          </w:p>
        </w:tc>
      </w:tr>
      <w:tr w:rsidR="00D67926" w14:paraId="640901FC" w14:textId="77777777">
        <w:trPr>
          <w:divId w:val="1664770817"/>
          <w:tblCellSpacing w:w="15" w:type="dxa"/>
        </w:trPr>
        <w:tc>
          <w:tcPr>
            <w:tcW w:w="0" w:type="auto"/>
            <w:vAlign w:val="center"/>
            <w:hideMark/>
          </w:tcPr>
          <w:p w14:paraId="6DB51A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D0102A" w14:textId="77777777" w:rsidR="00D67926" w:rsidRDefault="008D6FB8">
            <w:pPr>
              <w:rPr>
                <w:rFonts w:eastAsia="Times New Roman"/>
                <w:lang w:val="en-US"/>
              </w:rPr>
            </w:pPr>
            <w:r>
              <w:rPr>
                <w:rFonts w:eastAsia="Times New Roman"/>
                <w:lang w:val="en-US"/>
              </w:rPr>
              <w:t>A link to a resource representing the person whom the delivered item is for.</w:t>
            </w:r>
          </w:p>
        </w:tc>
      </w:tr>
      <w:tr w:rsidR="00D67926" w14:paraId="30B66FF7" w14:textId="77777777">
        <w:trPr>
          <w:divId w:val="1664770817"/>
          <w:tblCellSpacing w:w="15" w:type="dxa"/>
        </w:trPr>
        <w:tc>
          <w:tcPr>
            <w:tcW w:w="0" w:type="auto"/>
            <w:vAlign w:val="center"/>
            <w:hideMark/>
          </w:tcPr>
          <w:p w14:paraId="489DFB82" w14:textId="77777777" w:rsidR="00D67926" w:rsidRDefault="008D6FB8">
            <w:pPr>
              <w:rPr>
                <w:rFonts w:eastAsia="Times New Roman"/>
                <w:lang w:val="en-US"/>
              </w:rPr>
            </w:pPr>
            <w:r>
              <w:rPr>
                <w:rFonts w:eastAsia="Times New Roman"/>
                <w:b/>
                <w:bCs/>
                <w:lang w:val="en-US"/>
              </w:rPr>
              <w:t>SupplyDelivery.type</w:t>
            </w:r>
          </w:p>
        </w:tc>
        <w:tc>
          <w:tcPr>
            <w:tcW w:w="0" w:type="auto"/>
            <w:vAlign w:val="center"/>
            <w:hideMark/>
          </w:tcPr>
          <w:p w14:paraId="6FC697B2" w14:textId="77777777" w:rsidR="00D67926" w:rsidRDefault="00D67926">
            <w:pPr>
              <w:rPr>
                <w:rFonts w:eastAsia="Times New Roman"/>
                <w:lang w:val="en-US"/>
              </w:rPr>
            </w:pPr>
          </w:p>
        </w:tc>
      </w:tr>
      <w:tr w:rsidR="00D67926" w14:paraId="2BC56241" w14:textId="77777777">
        <w:trPr>
          <w:divId w:val="1664770817"/>
          <w:tblCellSpacing w:w="15" w:type="dxa"/>
        </w:trPr>
        <w:tc>
          <w:tcPr>
            <w:tcW w:w="0" w:type="auto"/>
            <w:vAlign w:val="center"/>
            <w:hideMark/>
          </w:tcPr>
          <w:p w14:paraId="61F22A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582D0F" w14:textId="77777777" w:rsidR="00D67926" w:rsidRDefault="008D6FB8">
            <w:pPr>
              <w:rPr>
                <w:rFonts w:eastAsia="Times New Roman"/>
                <w:lang w:val="en-US"/>
              </w:rPr>
            </w:pPr>
            <w:r>
              <w:rPr>
                <w:rFonts w:eastAsia="Times New Roman"/>
                <w:lang w:val="en-US"/>
              </w:rPr>
              <w:t>Category of dispense event</w:t>
            </w:r>
          </w:p>
        </w:tc>
      </w:tr>
      <w:tr w:rsidR="00D67926" w14:paraId="5B853BA7" w14:textId="77777777">
        <w:trPr>
          <w:divId w:val="1664770817"/>
          <w:tblCellSpacing w:w="15" w:type="dxa"/>
        </w:trPr>
        <w:tc>
          <w:tcPr>
            <w:tcW w:w="0" w:type="auto"/>
            <w:vAlign w:val="center"/>
            <w:hideMark/>
          </w:tcPr>
          <w:p w14:paraId="4E572E3B"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1956661" w14:textId="77777777"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14:paraId="55C87CA1" w14:textId="77777777">
        <w:trPr>
          <w:divId w:val="1664770817"/>
          <w:tblCellSpacing w:w="15" w:type="dxa"/>
        </w:trPr>
        <w:tc>
          <w:tcPr>
            <w:tcW w:w="0" w:type="auto"/>
            <w:vAlign w:val="center"/>
            <w:hideMark/>
          </w:tcPr>
          <w:p w14:paraId="214E5A2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5E538FF" w14:textId="77777777" w:rsidR="00D67926" w:rsidRDefault="008D6FB8">
            <w:pPr>
              <w:rPr>
                <w:rFonts w:eastAsia="Times New Roman"/>
                <w:lang w:val="en-US"/>
              </w:rPr>
            </w:pPr>
            <w:r>
              <w:rPr>
                <w:rFonts w:eastAsia="Times New Roman"/>
                <w:lang w:val="en-US"/>
              </w:rPr>
              <w:t>The type of supply dispense</w:t>
            </w:r>
          </w:p>
        </w:tc>
      </w:tr>
      <w:tr w:rsidR="00D67926" w14:paraId="6074DC87" w14:textId="77777777">
        <w:trPr>
          <w:divId w:val="1664770817"/>
          <w:tblCellSpacing w:w="15" w:type="dxa"/>
        </w:trPr>
        <w:tc>
          <w:tcPr>
            <w:tcW w:w="0" w:type="auto"/>
            <w:vAlign w:val="center"/>
            <w:hideMark/>
          </w:tcPr>
          <w:p w14:paraId="07621F35" w14:textId="77777777" w:rsidR="00D67926" w:rsidRDefault="008D6FB8">
            <w:pPr>
              <w:rPr>
                <w:rFonts w:eastAsia="Times New Roman"/>
                <w:lang w:val="en-US"/>
              </w:rPr>
            </w:pPr>
            <w:r>
              <w:rPr>
                <w:rFonts w:eastAsia="Times New Roman"/>
                <w:b/>
                <w:bCs/>
                <w:lang w:val="en-US"/>
              </w:rPr>
              <w:t>SupplyDelivery.quantity</w:t>
            </w:r>
          </w:p>
        </w:tc>
        <w:tc>
          <w:tcPr>
            <w:tcW w:w="0" w:type="auto"/>
            <w:vAlign w:val="center"/>
            <w:hideMark/>
          </w:tcPr>
          <w:p w14:paraId="5A53EB40" w14:textId="77777777" w:rsidR="00D67926" w:rsidRDefault="00D67926">
            <w:pPr>
              <w:rPr>
                <w:rFonts w:eastAsia="Times New Roman"/>
                <w:lang w:val="en-US"/>
              </w:rPr>
            </w:pPr>
          </w:p>
        </w:tc>
      </w:tr>
      <w:tr w:rsidR="00D67926" w14:paraId="357845C9" w14:textId="77777777">
        <w:trPr>
          <w:divId w:val="1664770817"/>
          <w:tblCellSpacing w:w="15" w:type="dxa"/>
        </w:trPr>
        <w:tc>
          <w:tcPr>
            <w:tcW w:w="0" w:type="auto"/>
            <w:vAlign w:val="center"/>
            <w:hideMark/>
          </w:tcPr>
          <w:p w14:paraId="7E3CFE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FE93C9" w14:textId="77777777" w:rsidR="00D67926" w:rsidRDefault="008D6FB8">
            <w:pPr>
              <w:rPr>
                <w:rFonts w:eastAsia="Times New Roman"/>
                <w:lang w:val="en-US"/>
              </w:rPr>
            </w:pPr>
            <w:r>
              <w:rPr>
                <w:rFonts w:eastAsia="Times New Roman"/>
                <w:lang w:val="en-US"/>
              </w:rPr>
              <w:t>Amount dispensed</w:t>
            </w:r>
          </w:p>
        </w:tc>
      </w:tr>
      <w:tr w:rsidR="00D67926" w14:paraId="4301F456" w14:textId="77777777">
        <w:trPr>
          <w:divId w:val="1664770817"/>
          <w:tblCellSpacing w:w="15" w:type="dxa"/>
        </w:trPr>
        <w:tc>
          <w:tcPr>
            <w:tcW w:w="0" w:type="auto"/>
            <w:vAlign w:val="center"/>
            <w:hideMark/>
          </w:tcPr>
          <w:p w14:paraId="6219F99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894AA9" w14:textId="77777777" w:rsidR="00D67926" w:rsidRDefault="008D6FB8">
            <w:pPr>
              <w:rPr>
                <w:rFonts w:eastAsia="Times New Roman"/>
                <w:lang w:val="en-US"/>
              </w:rPr>
            </w:pPr>
            <w:r>
              <w:rPr>
                <w:rFonts w:eastAsia="Times New Roman"/>
                <w:lang w:val="en-US"/>
              </w:rPr>
              <w:t>The amount of supply that has been dispensed. Includes unit of measure.</w:t>
            </w:r>
          </w:p>
        </w:tc>
      </w:tr>
      <w:tr w:rsidR="00D67926" w14:paraId="7F8DEEFA" w14:textId="77777777">
        <w:trPr>
          <w:divId w:val="1664770817"/>
          <w:tblCellSpacing w:w="15" w:type="dxa"/>
        </w:trPr>
        <w:tc>
          <w:tcPr>
            <w:tcW w:w="0" w:type="auto"/>
            <w:vAlign w:val="center"/>
            <w:hideMark/>
          </w:tcPr>
          <w:p w14:paraId="3D0750E6" w14:textId="77777777" w:rsidR="00D67926" w:rsidRDefault="008D6FB8">
            <w:pPr>
              <w:rPr>
                <w:rFonts w:eastAsia="Times New Roman"/>
                <w:lang w:val="en-US"/>
              </w:rPr>
            </w:pPr>
            <w:r>
              <w:rPr>
                <w:rFonts w:eastAsia="Times New Roman"/>
                <w:b/>
                <w:bCs/>
                <w:lang w:val="en-US"/>
              </w:rPr>
              <w:t>SupplyDelivery.suppliedItem</w:t>
            </w:r>
          </w:p>
        </w:tc>
        <w:tc>
          <w:tcPr>
            <w:tcW w:w="0" w:type="auto"/>
            <w:vAlign w:val="center"/>
            <w:hideMark/>
          </w:tcPr>
          <w:p w14:paraId="5CB7503C" w14:textId="77777777" w:rsidR="00D67926" w:rsidRDefault="00D67926">
            <w:pPr>
              <w:rPr>
                <w:rFonts w:eastAsia="Times New Roman"/>
                <w:lang w:val="en-US"/>
              </w:rPr>
            </w:pPr>
          </w:p>
        </w:tc>
      </w:tr>
      <w:tr w:rsidR="00D67926" w14:paraId="0379CDA9" w14:textId="77777777">
        <w:trPr>
          <w:divId w:val="1664770817"/>
          <w:tblCellSpacing w:w="15" w:type="dxa"/>
        </w:trPr>
        <w:tc>
          <w:tcPr>
            <w:tcW w:w="0" w:type="auto"/>
            <w:vAlign w:val="center"/>
            <w:hideMark/>
          </w:tcPr>
          <w:p w14:paraId="0315DD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D44C23" w14:textId="77777777" w:rsidR="00D67926" w:rsidRDefault="008D6FB8">
            <w:pPr>
              <w:rPr>
                <w:rFonts w:eastAsia="Times New Roman"/>
                <w:lang w:val="en-US"/>
              </w:rPr>
            </w:pPr>
            <w:r>
              <w:rPr>
                <w:rFonts w:eastAsia="Times New Roman"/>
                <w:lang w:val="en-US"/>
              </w:rPr>
              <w:t>Medication, Substance, or Device supplied</w:t>
            </w:r>
          </w:p>
        </w:tc>
      </w:tr>
      <w:tr w:rsidR="00D67926" w14:paraId="733B0C9F" w14:textId="77777777">
        <w:trPr>
          <w:divId w:val="1664770817"/>
          <w:tblCellSpacing w:w="15" w:type="dxa"/>
        </w:trPr>
        <w:tc>
          <w:tcPr>
            <w:tcW w:w="0" w:type="auto"/>
            <w:vAlign w:val="center"/>
            <w:hideMark/>
          </w:tcPr>
          <w:p w14:paraId="72D389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3C0FE8" w14:textId="77777777" w:rsidR="00D67926" w:rsidRDefault="008D6FB8">
            <w:pPr>
              <w:rPr>
                <w:rFonts w:eastAsia="Times New Roman"/>
                <w:lang w:val="en-US"/>
              </w:rPr>
            </w:pPr>
            <w:r>
              <w:rPr>
                <w:rFonts w:eastAsia="Times New Roman"/>
                <w:lang w:val="en-US"/>
              </w:rPr>
              <w:t xml:space="preserve">Identifies the medication or substance or device being dispensed. This is either a link to a resource representing the details of the item or a simple attribute carrying a code that identifies the item from a known list. </w:t>
            </w:r>
          </w:p>
        </w:tc>
      </w:tr>
      <w:tr w:rsidR="00D67926" w14:paraId="0664BCC9" w14:textId="77777777">
        <w:trPr>
          <w:divId w:val="1664770817"/>
          <w:tblCellSpacing w:w="15" w:type="dxa"/>
        </w:trPr>
        <w:tc>
          <w:tcPr>
            <w:tcW w:w="0" w:type="auto"/>
            <w:vAlign w:val="center"/>
            <w:hideMark/>
          </w:tcPr>
          <w:p w14:paraId="3B602BB2" w14:textId="77777777" w:rsidR="00D67926" w:rsidRDefault="008D6FB8">
            <w:pPr>
              <w:rPr>
                <w:rFonts w:eastAsia="Times New Roman"/>
                <w:lang w:val="en-US"/>
              </w:rPr>
            </w:pPr>
            <w:r>
              <w:rPr>
                <w:rFonts w:eastAsia="Times New Roman"/>
                <w:b/>
                <w:bCs/>
                <w:lang w:val="en-US"/>
              </w:rPr>
              <w:t>SupplyDelivery.supplier</w:t>
            </w:r>
          </w:p>
        </w:tc>
        <w:tc>
          <w:tcPr>
            <w:tcW w:w="0" w:type="auto"/>
            <w:vAlign w:val="center"/>
            <w:hideMark/>
          </w:tcPr>
          <w:p w14:paraId="73790FEC" w14:textId="77777777" w:rsidR="00D67926" w:rsidRDefault="00D67926">
            <w:pPr>
              <w:rPr>
                <w:rFonts w:eastAsia="Times New Roman"/>
                <w:lang w:val="en-US"/>
              </w:rPr>
            </w:pPr>
          </w:p>
        </w:tc>
      </w:tr>
      <w:tr w:rsidR="00D67926" w14:paraId="148D5D87" w14:textId="77777777">
        <w:trPr>
          <w:divId w:val="1664770817"/>
          <w:tblCellSpacing w:w="15" w:type="dxa"/>
        </w:trPr>
        <w:tc>
          <w:tcPr>
            <w:tcW w:w="0" w:type="auto"/>
            <w:vAlign w:val="center"/>
            <w:hideMark/>
          </w:tcPr>
          <w:p w14:paraId="61AB1B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564476" w14:textId="77777777" w:rsidR="00D67926" w:rsidRDefault="008D6FB8">
            <w:pPr>
              <w:rPr>
                <w:rFonts w:eastAsia="Times New Roman"/>
                <w:lang w:val="en-US"/>
              </w:rPr>
            </w:pPr>
            <w:r>
              <w:rPr>
                <w:rFonts w:eastAsia="Times New Roman"/>
                <w:lang w:val="en-US"/>
              </w:rPr>
              <w:t>Dispenser</w:t>
            </w:r>
          </w:p>
        </w:tc>
      </w:tr>
      <w:tr w:rsidR="00D67926" w14:paraId="2C6375D7" w14:textId="77777777">
        <w:trPr>
          <w:divId w:val="1664770817"/>
          <w:tblCellSpacing w:w="15" w:type="dxa"/>
        </w:trPr>
        <w:tc>
          <w:tcPr>
            <w:tcW w:w="0" w:type="auto"/>
            <w:vAlign w:val="center"/>
            <w:hideMark/>
          </w:tcPr>
          <w:p w14:paraId="0E49C4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11E3F8" w14:textId="77777777" w:rsidR="00D67926" w:rsidRDefault="008D6FB8">
            <w:pPr>
              <w:rPr>
                <w:rFonts w:eastAsia="Times New Roman"/>
                <w:lang w:val="en-US"/>
              </w:rPr>
            </w:pPr>
            <w:r>
              <w:rPr>
                <w:rFonts w:eastAsia="Times New Roman"/>
                <w:lang w:val="en-US"/>
              </w:rPr>
              <w:t>The individual responsible for dispensing the medication, supplier or device.</w:t>
            </w:r>
          </w:p>
        </w:tc>
      </w:tr>
      <w:tr w:rsidR="00D67926" w14:paraId="12E10C8F" w14:textId="77777777">
        <w:trPr>
          <w:divId w:val="1664770817"/>
          <w:tblCellSpacing w:w="15" w:type="dxa"/>
        </w:trPr>
        <w:tc>
          <w:tcPr>
            <w:tcW w:w="0" w:type="auto"/>
            <w:vAlign w:val="center"/>
            <w:hideMark/>
          </w:tcPr>
          <w:p w14:paraId="7EAC7D49" w14:textId="77777777" w:rsidR="00D67926" w:rsidRDefault="008D6FB8">
            <w:pPr>
              <w:rPr>
                <w:rFonts w:eastAsia="Times New Roman"/>
                <w:lang w:val="en-US"/>
              </w:rPr>
            </w:pPr>
            <w:r>
              <w:rPr>
                <w:rFonts w:eastAsia="Times New Roman"/>
                <w:b/>
                <w:bCs/>
                <w:lang w:val="en-US"/>
              </w:rPr>
              <w:t>SupplyDelivery.whenPrepared</w:t>
            </w:r>
          </w:p>
        </w:tc>
        <w:tc>
          <w:tcPr>
            <w:tcW w:w="0" w:type="auto"/>
            <w:vAlign w:val="center"/>
            <w:hideMark/>
          </w:tcPr>
          <w:p w14:paraId="3A4F64F6" w14:textId="77777777" w:rsidR="00D67926" w:rsidRDefault="00D67926">
            <w:pPr>
              <w:rPr>
                <w:rFonts w:eastAsia="Times New Roman"/>
                <w:lang w:val="en-US"/>
              </w:rPr>
            </w:pPr>
          </w:p>
        </w:tc>
      </w:tr>
      <w:tr w:rsidR="00D67926" w14:paraId="79607F48" w14:textId="77777777">
        <w:trPr>
          <w:divId w:val="1664770817"/>
          <w:tblCellSpacing w:w="15" w:type="dxa"/>
        </w:trPr>
        <w:tc>
          <w:tcPr>
            <w:tcW w:w="0" w:type="auto"/>
            <w:vAlign w:val="center"/>
            <w:hideMark/>
          </w:tcPr>
          <w:p w14:paraId="5EAB7F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4AEC84" w14:textId="77777777" w:rsidR="00D67926" w:rsidRDefault="008D6FB8">
            <w:pPr>
              <w:rPr>
                <w:rFonts w:eastAsia="Times New Roman"/>
                <w:lang w:val="en-US"/>
              </w:rPr>
            </w:pPr>
            <w:r>
              <w:rPr>
                <w:rFonts w:eastAsia="Times New Roman"/>
                <w:lang w:val="en-US"/>
              </w:rPr>
              <w:t>Dispensing time</w:t>
            </w:r>
          </w:p>
        </w:tc>
      </w:tr>
      <w:tr w:rsidR="00D67926" w14:paraId="6F7666DA" w14:textId="77777777">
        <w:trPr>
          <w:divId w:val="1664770817"/>
          <w:tblCellSpacing w:w="15" w:type="dxa"/>
        </w:trPr>
        <w:tc>
          <w:tcPr>
            <w:tcW w:w="0" w:type="auto"/>
            <w:vAlign w:val="center"/>
            <w:hideMark/>
          </w:tcPr>
          <w:p w14:paraId="05FFEC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2AB534" w14:textId="77777777" w:rsidR="00D67926" w:rsidRDefault="008D6FB8">
            <w:pPr>
              <w:rPr>
                <w:rFonts w:eastAsia="Times New Roman"/>
                <w:lang w:val="en-US"/>
              </w:rPr>
            </w:pPr>
            <w:r>
              <w:rPr>
                <w:rFonts w:eastAsia="Times New Roman"/>
                <w:lang w:val="en-US"/>
              </w:rPr>
              <w:t>The time the dispense event occurred.</w:t>
            </w:r>
          </w:p>
        </w:tc>
      </w:tr>
      <w:tr w:rsidR="00D67926" w14:paraId="5193E32A" w14:textId="77777777">
        <w:trPr>
          <w:divId w:val="1664770817"/>
          <w:tblCellSpacing w:w="15" w:type="dxa"/>
        </w:trPr>
        <w:tc>
          <w:tcPr>
            <w:tcW w:w="0" w:type="auto"/>
            <w:vAlign w:val="center"/>
            <w:hideMark/>
          </w:tcPr>
          <w:p w14:paraId="2C54A6AB" w14:textId="77777777" w:rsidR="00D67926" w:rsidRDefault="008D6FB8">
            <w:pPr>
              <w:rPr>
                <w:rFonts w:eastAsia="Times New Roman"/>
                <w:lang w:val="en-US"/>
              </w:rPr>
            </w:pPr>
            <w:r>
              <w:rPr>
                <w:rFonts w:eastAsia="Times New Roman"/>
                <w:b/>
                <w:bCs/>
                <w:lang w:val="en-US"/>
              </w:rPr>
              <w:t>SupplyDelivery.time</w:t>
            </w:r>
          </w:p>
        </w:tc>
        <w:tc>
          <w:tcPr>
            <w:tcW w:w="0" w:type="auto"/>
            <w:vAlign w:val="center"/>
            <w:hideMark/>
          </w:tcPr>
          <w:p w14:paraId="468AB022" w14:textId="77777777" w:rsidR="00D67926" w:rsidRDefault="00D67926">
            <w:pPr>
              <w:rPr>
                <w:rFonts w:eastAsia="Times New Roman"/>
                <w:lang w:val="en-US"/>
              </w:rPr>
            </w:pPr>
          </w:p>
        </w:tc>
      </w:tr>
      <w:tr w:rsidR="00D67926" w14:paraId="5C0A0131" w14:textId="77777777">
        <w:trPr>
          <w:divId w:val="1664770817"/>
          <w:tblCellSpacing w:w="15" w:type="dxa"/>
        </w:trPr>
        <w:tc>
          <w:tcPr>
            <w:tcW w:w="0" w:type="auto"/>
            <w:vAlign w:val="center"/>
            <w:hideMark/>
          </w:tcPr>
          <w:p w14:paraId="317EA1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11B2EC" w14:textId="77777777" w:rsidR="00D67926" w:rsidRDefault="008D6FB8">
            <w:pPr>
              <w:rPr>
                <w:rFonts w:eastAsia="Times New Roman"/>
                <w:lang w:val="en-US"/>
              </w:rPr>
            </w:pPr>
            <w:r>
              <w:rPr>
                <w:rFonts w:eastAsia="Times New Roman"/>
                <w:lang w:val="en-US"/>
              </w:rPr>
              <w:t>Handover time</w:t>
            </w:r>
          </w:p>
        </w:tc>
      </w:tr>
      <w:tr w:rsidR="00D67926" w14:paraId="1A8EB10B" w14:textId="77777777">
        <w:trPr>
          <w:divId w:val="1664770817"/>
          <w:tblCellSpacing w:w="15" w:type="dxa"/>
        </w:trPr>
        <w:tc>
          <w:tcPr>
            <w:tcW w:w="0" w:type="auto"/>
            <w:vAlign w:val="center"/>
            <w:hideMark/>
          </w:tcPr>
          <w:p w14:paraId="06DC9F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DFBE27" w14:textId="77777777" w:rsidR="00D67926" w:rsidRDefault="008D6FB8">
            <w:pPr>
              <w:rPr>
                <w:rFonts w:eastAsia="Times New Roman"/>
                <w:lang w:val="en-US"/>
              </w:rPr>
            </w:pPr>
            <w:r>
              <w:rPr>
                <w:rFonts w:eastAsia="Times New Roman"/>
                <w:lang w:val="en-US"/>
              </w:rPr>
              <w:t>The time the dispensed item was sent or handed to the patient (or agent).</w:t>
            </w:r>
          </w:p>
        </w:tc>
      </w:tr>
      <w:tr w:rsidR="00D67926" w14:paraId="69A540C8" w14:textId="77777777">
        <w:trPr>
          <w:divId w:val="1664770817"/>
          <w:tblCellSpacing w:w="15" w:type="dxa"/>
        </w:trPr>
        <w:tc>
          <w:tcPr>
            <w:tcW w:w="0" w:type="auto"/>
            <w:vAlign w:val="center"/>
            <w:hideMark/>
          </w:tcPr>
          <w:p w14:paraId="6F2AA26C" w14:textId="77777777" w:rsidR="00D67926" w:rsidRDefault="008D6FB8">
            <w:pPr>
              <w:rPr>
                <w:rFonts w:eastAsia="Times New Roman"/>
                <w:lang w:val="en-US"/>
              </w:rPr>
            </w:pPr>
            <w:r>
              <w:rPr>
                <w:rFonts w:eastAsia="Times New Roman"/>
                <w:b/>
                <w:bCs/>
                <w:lang w:val="en-US"/>
              </w:rPr>
              <w:t>SupplyDelivery.destination</w:t>
            </w:r>
          </w:p>
        </w:tc>
        <w:tc>
          <w:tcPr>
            <w:tcW w:w="0" w:type="auto"/>
            <w:vAlign w:val="center"/>
            <w:hideMark/>
          </w:tcPr>
          <w:p w14:paraId="51A6089D" w14:textId="77777777" w:rsidR="00D67926" w:rsidRDefault="00D67926">
            <w:pPr>
              <w:rPr>
                <w:rFonts w:eastAsia="Times New Roman"/>
                <w:lang w:val="en-US"/>
              </w:rPr>
            </w:pPr>
          </w:p>
        </w:tc>
      </w:tr>
      <w:tr w:rsidR="00D67926" w14:paraId="33C4D214" w14:textId="77777777">
        <w:trPr>
          <w:divId w:val="1664770817"/>
          <w:tblCellSpacing w:w="15" w:type="dxa"/>
        </w:trPr>
        <w:tc>
          <w:tcPr>
            <w:tcW w:w="0" w:type="auto"/>
            <w:vAlign w:val="center"/>
            <w:hideMark/>
          </w:tcPr>
          <w:p w14:paraId="03B3190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D37890" w14:textId="77777777" w:rsidR="00D67926" w:rsidRDefault="008D6FB8">
            <w:pPr>
              <w:rPr>
                <w:rFonts w:eastAsia="Times New Roman"/>
                <w:lang w:val="en-US"/>
              </w:rPr>
            </w:pPr>
            <w:r>
              <w:rPr>
                <w:rFonts w:eastAsia="Times New Roman"/>
                <w:lang w:val="en-US"/>
              </w:rPr>
              <w:t>Where the Supply was sent</w:t>
            </w:r>
          </w:p>
        </w:tc>
      </w:tr>
      <w:tr w:rsidR="00D67926" w14:paraId="37CC1571" w14:textId="77777777">
        <w:trPr>
          <w:divId w:val="1664770817"/>
          <w:tblCellSpacing w:w="15" w:type="dxa"/>
        </w:trPr>
        <w:tc>
          <w:tcPr>
            <w:tcW w:w="0" w:type="auto"/>
            <w:vAlign w:val="center"/>
            <w:hideMark/>
          </w:tcPr>
          <w:p w14:paraId="20BC11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00B27B" w14:textId="77777777" w:rsidR="00D67926" w:rsidRDefault="008D6FB8">
            <w:pPr>
              <w:rPr>
                <w:rFonts w:eastAsia="Times New Roman"/>
                <w:lang w:val="en-US"/>
              </w:rPr>
            </w:pPr>
            <w:r>
              <w:rPr>
                <w:rFonts w:eastAsia="Times New Roman"/>
                <w:lang w:val="en-US"/>
              </w:rPr>
              <w:t>Identification of the facility/location where the Supply was shipped to, as part of the dispense event.</w:t>
            </w:r>
          </w:p>
        </w:tc>
      </w:tr>
      <w:tr w:rsidR="00D67926" w14:paraId="6FFDA6B4" w14:textId="77777777">
        <w:trPr>
          <w:divId w:val="1664770817"/>
          <w:tblCellSpacing w:w="15" w:type="dxa"/>
        </w:trPr>
        <w:tc>
          <w:tcPr>
            <w:tcW w:w="0" w:type="auto"/>
            <w:vAlign w:val="center"/>
            <w:hideMark/>
          </w:tcPr>
          <w:p w14:paraId="2B5F5416" w14:textId="77777777" w:rsidR="00D67926" w:rsidRDefault="008D6FB8">
            <w:pPr>
              <w:rPr>
                <w:rFonts w:eastAsia="Times New Roman"/>
                <w:lang w:val="en-US"/>
              </w:rPr>
            </w:pPr>
            <w:r>
              <w:rPr>
                <w:rFonts w:eastAsia="Times New Roman"/>
                <w:b/>
                <w:bCs/>
                <w:lang w:val="en-US"/>
              </w:rPr>
              <w:t>SupplyDelivery.receiver</w:t>
            </w:r>
          </w:p>
        </w:tc>
        <w:tc>
          <w:tcPr>
            <w:tcW w:w="0" w:type="auto"/>
            <w:vAlign w:val="center"/>
            <w:hideMark/>
          </w:tcPr>
          <w:p w14:paraId="0329A723" w14:textId="77777777" w:rsidR="00D67926" w:rsidRDefault="00D67926">
            <w:pPr>
              <w:rPr>
                <w:rFonts w:eastAsia="Times New Roman"/>
                <w:lang w:val="en-US"/>
              </w:rPr>
            </w:pPr>
          </w:p>
        </w:tc>
      </w:tr>
      <w:tr w:rsidR="00D67926" w14:paraId="2AA0D7AF" w14:textId="77777777">
        <w:trPr>
          <w:divId w:val="1664770817"/>
          <w:tblCellSpacing w:w="15" w:type="dxa"/>
        </w:trPr>
        <w:tc>
          <w:tcPr>
            <w:tcW w:w="0" w:type="auto"/>
            <w:vAlign w:val="center"/>
            <w:hideMark/>
          </w:tcPr>
          <w:p w14:paraId="70F142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7FC476" w14:textId="77777777" w:rsidR="00D67926" w:rsidRDefault="008D6FB8">
            <w:pPr>
              <w:rPr>
                <w:rFonts w:eastAsia="Times New Roman"/>
                <w:lang w:val="en-US"/>
              </w:rPr>
            </w:pPr>
            <w:r>
              <w:rPr>
                <w:rFonts w:eastAsia="Times New Roman"/>
                <w:lang w:val="en-US"/>
              </w:rPr>
              <w:t>Who collected the Supply</w:t>
            </w:r>
          </w:p>
        </w:tc>
      </w:tr>
      <w:tr w:rsidR="00D67926" w14:paraId="5584862C" w14:textId="77777777">
        <w:trPr>
          <w:divId w:val="1664770817"/>
          <w:tblCellSpacing w:w="15" w:type="dxa"/>
        </w:trPr>
        <w:tc>
          <w:tcPr>
            <w:tcW w:w="0" w:type="auto"/>
            <w:vAlign w:val="center"/>
            <w:hideMark/>
          </w:tcPr>
          <w:p w14:paraId="777F0E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6D207F" w14:textId="77777777" w:rsidR="00D67926" w:rsidRDefault="008D6FB8">
            <w:pPr>
              <w:rPr>
                <w:rFonts w:eastAsia="Times New Roman"/>
                <w:lang w:val="en-US"/>
              </w:rPr>
            </w:pPr>
            <w:r>
              <w:rPr>
                <w:rFonts w:eastAsia="Times New Roman"/>
                <w:lang w:val="en-US"/>
              </w:rPr>
              <w:t>Identifies the person who picked up the Supply.</w:t>
            </w:r>
          </w:p>
        </w:tc>
      </w:tr>
    </w:tbl>
    <w:p w14:paraId="581C1E40" w14:textId="77777777" w:rsidR="00D67926" w:rsidRDefault="008D6FB8">
      <w:pPr>
        <w:pStyle w:val="Heading2"/>
        <w:divId w:val="1664770817"/>
        <w:rPr>
          <w:rFonts w:eastAsia="Times New Roman"/>
          <w:lang w:val="en-US"/>
        </w:rPr>
      </w:pPr>
      <w:r>
        <w:rPr>
          <w:rFonts w:eastAsia="Times New Roman"/>
          <w:lang w:val="en-US"/>
        </w:rPr>
        <w:t>http://hl7.org/fhir/StructureDefinition/SupplyRequest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6190"/>
      </w:tblGrid>
      <w:tr w:rsidR="00D67926" w14:paraId="613D1E76" w14:textId="77777777">
        <w:trPr>
          <w:divId w:val="1664770817"/>
          <w:tblCellSpacing w:w="15" w:type="dxa"/>
        </w:trPr>
        <w:tc>
          <w:tcPr>
            <w:tcW w:w="0" w:type="auto"/>
            <w:vAlign w:val="center"/>
            <w:hideMark/>
          </w:tcPr>
          <w:p w14:paraId="49C1560A" w14:textId="77777777" w:rsidR="00D67926" w:rsidRDefault="008D6FB8">
            <w:pPr>
              <w:rPr>
                <w:rFonts w:eastAsia="Times New Roman"/>
                <w:lang w:val="en-US"/>
              </w:rPr>
            </w:pPr>
            <w:r>
              <w:rPr>
                <w:rFonts w:eastAsia="Times New Roman"/>
                <w:b/>
                <w:bCs/>
                <w:lang w:val="en-US"/>
              </w:rPr>
              <w:t>SupplyRequest</w:t>
            </w:r>
          </w:p>
        </w:tc>
        <w:tc>
          <w:tcPr>
            <w:tcW w:w="0" w:type="auto"/>
            <w:vAlign w:val="center"/>
            <w:hideMark/>
          </w:tcPr>
          <w:p w14:paraId="190EA0D7" w14:textId="77777777" w:rsidR="00D67926" w:rsidRDefault="008D6FB8">
            <w:pPr>
              <w:rPr>
                <w:rFonts w:eastAsia="Times New Roman"/>
                <w:lang w:val="en-US"/>
              </w:rPr>
            </w:pPr>
            <w:r>
              <w:rPr>
                <w:rFonts w:eastAsia="Times New Roman"/>
                <w:lang w:val="en-US"/>
              </w:rPr>
              <w:t>Supply Request</w:t>
            </w:r>
          </w:p>
        </w:tc>
      </w:tr>
      <w:tr w:rsidR="00D67926" w14:paraId="3458D09C" w14:textId="77777777">
        <w:trPr>
          <w:divId w:val="1664770817"/>
          <w:tblCellSpacing w:w="15" w:type="dxa"/>
        </w:trPr>
        <w:tc>
          <w:tcPr>
            <w:tcW w:w="0" w:type="auto"/>
            <w:vAlign w:val="center"/>
            <w:hideMark/>
          </w:tcPr>
          <w:p w14:paraId="00C684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CAE24F" w14:textId="77777777" w:rsidR="00D67926" w:rsidRDefault="008D6FB8">
            <w:pPr>
              <w:rPr>
                <w:rFonts w:eastAsia="Times New Roman"/>
                <w:lang w:val="en-US"/>
              </w:rPr>
            </w:pPr>
            <w:r>
              <w:rPr>
                <w:rFonts w:eastAsia="Times New Roman"/>
                <w:lang w:val="en-US"/>
              </w:rPr>
              <w:t>Request for a medication, substance or device</w:t>
            </w:r>
          </w:p>
        </w:tc>
      </w:tr>
      <w:tr w:rsidR="00D67926" w14:paraId="151DA9FE" w14:textId="77777777">
        <w:trPr>
          <w:divId w:val="1664770817"/>
          <w:tblCellSpacing w:w="15" w:type="dxa"/>
        </w:trPr>
        <w:tc>
          <w:tcPr>
            <w:tcW w:w="0" w:type="auto"/>
            <w:vAlign w:val="center"/>
            <w:hideMark/>
          </w:tcPr>
          <w:p w14:paraId="4E47C2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08C295" w14:textId="77777777" w:rsidR="00D67926" w:rsidRDefault="008D6FB8">
            <w:pPr>
              <w:rPr>
                <w:rFonts w:eastAsia="Times New Roman"/>
                <w:lang w:val="en-US"/>
              </w:rPr>
            </w:pPr>
            <w:r>
              <w:rPr>
                <w:rFonts w:eastAsia="Times New Roman"/>
                <w:lang w:val="en-US"/>
              </w:rPr>
              <w:t>A record of a request for a medication, substance or device used in the healthcare setting.</w:t>
            </w:r>
          </w:p>
        </w:tc>
      </w:tr>
      <w:tr w:rsidR="00D67926" w14:paraId="556FB8EB" w14:textId="77777777">
        <w:trPr>
          <w:divId w:val="1664770817"/>
          <w:tblCellSpacing w:w="15" w:type="dxa"/>
        </w:trPr>
        <w:tc>
          <w:tcPr>
            <w:tcW w:w="0" w:type="auto"/>
            <w:vAlign w:val="center"/>
            <w:hideMark/>
          </w:tcPr>
          <w:p w14:paraId="2E0F4346" w14:textId="77777777" w:rsidR="00D67926" w:rsidRDefault="008D6FB8">
            <w:pPr>
              <w:rPr>
                <w:rFonts w:eastAsia="Times New Roman"/>
                <w:lang w:val="en-US"/>
              </w:rPr>
            </w:pPr>
            <w:r>
              <w:rPr>
                <w:rFonts w:eastAsia="Times New Roman"/>
                <w:b/>
                <w:bCs/>
                <w:lang w:val="en-US"/>
              </w:rPr>
              <w:t>SupplyRequest.patient</w:t>
            </w:r>
          </w:p>
        </w:tc>
        <w:tc>
          <w:tcPr>
            <w:tcW w:w="0" w:type="auto"/>
            <w:vAlign w:val="center"/>
            <w:hideMark/>
          </w:tcPr>
          <w:p w14:paraId="1A94B1A5" w14:textId="77777777" w:rsidR="00D67926" w:rsidRDefault="00D67926">
            <w:pPr>
              <w:rPr>
                <w:rFonts w:eastAsia="Times New Roman"/>
                <w:lang w:val="en-US"/>
              </w:rPr>
            </w:pPr>
          </w:p>
        </w:tc>
      </w:tr>
      <w:tr w:rsidR="00D67926" w14:paraId="333A33A3" w14:textId="77777777">
        <w:trPr>
          <w:divId w:val="1664770817"/>
          <w:tblCellSpacing w:w="15" w:type="dxa"/>
        </w:trPr>
        <w:tc>
          <w:tcPr>
            <w:tcW w:w="0" w:type="auto"/>
            <w:vAlign w:val="center"/>
            <w:hideMark/>
          </w:tcPr>
          <w:p w14:paraId="3A15EF21"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683A412" w14:textId="77777777" w:rsidR="00D67926" w:rsidRDefault="008D6FB8">
            <w:pPr>
              <w:rPr>
                <w:rFonts w:eastAsia="Times New Roman"/>
                <w:lang w:val="en-US"/>
              </w:rPr>
            </w:pPr>
            <w:r>
              <w:rPr>
                <w:rFonts w:eastAsia="Times New Roman"/>
                <w:lang w:val="en-US"/>
              </w:rPr>
              <w:t>Patient for whom the item is supplied</w:t>
            </w:r>
          </w:p>
        </w:tc>
      </w:tr>
      <w:tr w:rsidR="00D67926" w14:paraId="4B2B299B" w14:textId="77777777">
        <w:trPr>
          <w:divId w:val="1664770817"/>
          <w:tblCellSpacing w:w="15" w:type="dxa"/>
        </w:trPr>
        <w:tc>
          <w:tcPr>
            <w:tcW w:w="0" w:type="auto"/>
            <w:vAlign w:val="center"/>
            <w:hideMark/>
          </w:tcPr>
          <w:p w14:paraId="5ADBB9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6EE3EF" w14:textId="77777777" w:rsidR="00D67926" w:rsidRDefault="008D6FB8">
            <w:pPr>
              <w:rPr>
                <w:rFonts w:eastAsia="Times New Roman"/>
                <w:lang w:val="en-US"/>
              </w:rPr>
            </w:pPr>
            <w:r>
              <w:rPr>
                <w:rFonts w:eastAsia="Times New Roman"/>
                <w:lang w:val="en-US"/>
              </w:rPr>
              <w:t>A link to a resource representing the person whom the ordered item is for.</w:t>
            </w:r>
          </w:p>
        </w:tc>
      </w:tr>
      <w:tr w:rsidR="00D67926" w14:paraId="1508E96B" w14:textId="77777777">
        <w:trPr>
          <w:divId w:val="1664770817"/>
          <w:tblCellSpacing w:w="15" w:type="dxa"/>
        </w:trPr>
        <w:tc>
          <w:tcPr>
            <w:tcW w:w="0" w:type="auto"/>
            <w:vAlign w:val="center"/>
            <w:hideMark/>
          </w:tcPr>
          <w:p w14:paraId="51E7FAB8" w14:textId="77777777" w:rsidR="00D67926" w:rsidRDefault="008D6FB8">
            <w:pPr>
              <w:rPr>
                <w:rFonts w:eastAsia="Times New Roman"/>
                <w:lang w:val="en-US"/>
              </w:rPr>
            </w:pPr>
            <w:r>
              <w:rPr>
                <w:rFonts w:eastAsia="Times New Roman"/>
                <w:b/>
                <w:bCs/>
                <w:lang w:val="en-US"/>
              </w:rPr>
              <w:t>SupplyRequest.source</w:t>
            </w:r>
          </w:p>
        </w:tc>
        <w:tc>
          <w:tcPr>
            <w:tcW w:w="0" w:type="auto"/>
            <w:vAlign w:val="center"/>
            <w:hideMark/>
          </w:tcPr>
          <w:p w14:paraId="4B8A55C3" w14:textId="77777777" w:rsidR="00D67926" w:rsidRDefault="00D67926">
            <w:pPr>
              <w:rPr>
                <w:rFonts w:eastAsia="Times New Roman"/>
                <w:lang w:val="en-US"/>
              </w:rPr>
            </w:pPr>
          </w:p>
        </w:tc>
      </w:tr>
      <w:tr w:rsidR="00D67926" w14:paraId="7A4D0237" w14:textId="77777777">
        <w:trPr>
          <w:divId w:val="1664770817"/>
          <w:tblCellSpacing w:w="15" w:type="dxa"/>
        </w:trPr>
        <w:tc>
          <w:tcPr>
            <w:tcW w:w="0" w:type="auto"/>
            <w:vAlign w:val="center"/>
            <w:hideMark/>
          </w:tcPr>
          <w:p w14:paraId="11EF5D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E6AB79" w14:textId="77777777" w:rsidR="00D67926" w:rsidRDefault="008D6FB8">
            <w:pPr>
              <w:rPr>
                <w:rFonts w:eastAsia="Times New Roman"/>
                <w:lang w:val="en-US"/>
              </w:rPr>
            </w:pPr>
            <w:r>
              <w:rPr>
                <w:rFonts w:eastAsia="Times New Roman"/>
                <w:lang w:val="en-US"/>
              </w:rPr>
              <w:t>Who initiated this order</w:t>
            </w:r>
          </w:p>
        </w:tc>
      </w:tr>
      <w:tr w:rsidR="00D67926" w14:paraId="63011EE4" w14:textId="77777777">
        <w:trPr>
          <w:divId w:val="1664770817"/>
          <w:tblCellSpacing w:w="15" w:type="dxa"/>
        </w:trPr>
        <w:tc>
          <w:tcPr>
            <w:tcW w:w="0" w:type="auto"/>
            <w:vAlign w:val="center"/>
            <w:hideMark/>
          </w:tcPr>
          <w:p w14:paraId="775B00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23870E" w14:textId="77777777" w:rsidR="00D67926" w:rsidRDefault="008D6FB8">
            <w:pPr>
              <w:rPr>
                <w:rFonts w:eastAsia="Times New Roman"/>
                <w:lang w:val="en-US"/>
              </w:rPr>
            </w:pPr>
            <w:r>
              <w:rPr>
                <w:rFonts w:eastAsia="Times New Roman"/>
                <w:lang w:val="en-US"/>
              </w:rPr>
              <w:t>The Practitioner , Organization or Patient who initiated this order for the Supply.</w:t>
            </w:r>
          </w:p>
        </w:tc>
      </w:tr>
      <w:tr w:rsidR="00D67926" w14:paraId="0B5A9C57" w14:textId="77777777">
        <w:trPr>
          <w:divId w:val="1664770817"/>
          <w:tblCellSpacing w:w="15" w:type="dxa"/>
        </w:trPr>
        <w:tc>
          <w:tcPr>
            <w:tcW w:w="0" w:type="auto"/>
            <w:vAlign w:val="center"/>
            <w:hideMark/>
          </w:tcPr>
          <w:p w14:paraId="3D0B05F1" w14:textId="77777777" w:rsidR="00D67926" w:rsidRDefault="008D6FB8">
            <w:pPr>
              <w:rPr>
                <w:rFonts w:eastAsia="Times New Roman"/>
                <w:lang w:val="en-US"/>
              </w:rPr>
            </w:pPr>
            <w:r>
              <w:rPr>
                <w:rFonts w:eastAsia="Times New Roman"/>
                <w:b/>
                <w:bCs/>
                <w:lang w:val="en-US"/>
              </w:rPr>
              <w:t>SupplyRequest.date</w:t>
            </w:r>
          </w:p>
        </w:tc>
        <w:tc>
          <w:tcPr>
            <w:tcW w:w="0" w:type="auto"/>
            <w:vAlign w:val="center"/>
            <w:hideMark/>
          </w:tcPr>
          <w:p w14:paraId="6AEFC4B7" w14:textId="77777777" w:rsidR="00D67926" w:rsidRDefault="00D67926">
            <w:pPr>
              <w:rPr>
                <w:rFonts w:eastAsia="Times New Roman"/>
                <w:lang w:val="en-US"/>
              </w:rPr>
            </w:pPr>
          </w:p>
        </w:tc>
      </w:tr>
      <w:tr w:rsidR="00D67926" w14:paraId="2FB45526" w14:textId="77777777">
        <w:trPr>
          <w:divId w:val="1664770817"/>
          <w:tblCellSpacing w:w="15" w:type="dxa"/>
        </w:trPr>
        <w:tc>
          <w:tcPr>
            <w:tcW w:w="0" w:type="auto"/>
            <w:vAlign w:val="center"/>
            <w:hideMark/>
          </w:tcPr>
          <w:p w14:paraId="2E2C72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3DCB7C" w14:textId="77777777" w:rsidR="00D67926" w:rsidRDefault="008D6FB8">
            <w:pPr>
              <w:rPr>
                <w:rFonts w:eastAsia="Times New Roman"/>
                <w:lang w:val="en-US"/>
              </w:rPr>
            </w:pPr>
            <w:r>
              <w:rPr>
                <w:rFonts w:eastAsia="Times New Roman"/>
                <w:lang w:val="en-US"/>
              </w:rPr>
              <w:t>When the request was made</w:t>
            </w:r>
          </w:p>
        </w:tc>
      </w:tr>
      <w:tr w:rsidR="00D67926" w14:paraId="2D1F0D2D" w14:textId="77777777">
        <w:trPr>
          <w:divId w:val="1664770817"/>
          <w:tblCellSpacing w:w="15" w:type="dxa"/>
        </w:trPr>
        <w:tc>
          <w:tcPr>
            <w:tcW w:w="0" w:type="auto"/>
            <w:vAlign w:val="center"/>
            <w:hideMark/>
          </w:tcPr>
          <w:p w14:paraId="34336B7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ADC9AF" w14:textId="77777777" w:rsidR="00D67926" w:rsidRDefault="008D6FB8">
            <w:pPr>
              <w:rPr>
                <w:rFonts w:eastAsia="Times New Roman"/>
                <w:lang w:val="en-US"/>
              </w:rPr>
            </w:pPr>
            <w:r>
              <w:rPr>
                <w:rFonts w:eastAsia="Times New Roman"/>
                <w:lang w:val="en-US"/>
              </w:rPr>
              <w:t>When the request was made.</w:t>
            </w:r>
          </w:p>
        </w:tc>
      </w:tr>
      <w:tr w:rsidR="00D67926" w14:paraId="2B828742" w14:textId="77777777">
        <w:trPr>
          <w:divId w:val="1664770817"/>
          <w:tblCellSpacing w:w="15" w:type="dxa"/>
        </w:trPr>
        <w:tc>
          <w:tcPr>
            <w:tcW w:w="0" w:type="auto"/>
            <w:vAlign w:val="center"/>
            <w:hideMark/>
          </w:tcPr>
          <w:p w14:paraId="1B493F95" w14:textId="77777777" w:rsidR="00D67926" w:rsidRDefault="008D6FB8">
            <w:pPr>
              <w:rPr>
                <w:rFonts w:eastAsia="Times New Roman"/>
                <w:lang w:val="en-US"/>
              </w:rPr>
            </w:pPr>
            <w:r>
              <w:rPr>
                <w:rFonts w:eastAsia="Times New Roman"/>
                <w:b/>
                <w:bCs/>
                <w:lang w:val="en-US"/>
              </w:rPr>
              <w:t>SupplyRequest.identifier</w:t>
            </w:r>
          </w:p>
        </w:tc>
        <w:tc>
          <w:tcPr>
            <w:tcW w:w="0" w:type="auto"/>
            <w:vAlign w:val="center"/>
            <w:hideMark/>
          </w:tcPr>
          <w:p w14:paraId="6418EE80" w14:textId="77777777" w:rsidR="00D67926" w:rsidRDefault="00D67926">
            <w:pPr>
              <w:rPr>
                <w:rFonts w:eastAsia="Times New Roman"/>
                <w:lang w:val="en-US"/>
              </w:rPr>
            </w:pPr>
          </w:p>
        </w:tc>
      </w:tr>
      <w:tr w:rsidR="00D67926" w14:paraId="609BF36D" w14:textId="77777777">
        <w:trPr>
          <w:divId w:val="1664770817"/>
          <w:tblCellSpacing w:w="15" w:type="dxa"/>
        </w:trPr>
        <w:tc>
          <w:tcPr>
            <w:tcW w:w="0" w:type="auto"/>
            <w:vAlign w:val="center"/>
            <w:hideMark/>
          </w:tcPr>
          <w:p w14:paraId="498BB1E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34332D" w14:textId="77777777" w:rsidR="00D67926" w:rsidRDefault="008D6FB8">
            <w:pPr>
              <w:rPr>
                <w:rFonts w:eastAsia="Times New Roman"/>
                <w:lang w:val="en-US"/>
              </w:rPr>
            </w:pPr>
            <w:r>
              <w:rPr>
                <w:rFonts w:eastAsia="Times New Roman"/>
                <w:lang w:val="en-US"/>
              </w:rPr>
              <w:t>Unique identifier</w:t>
            </w:r>
          </w:p>
        </w:tc>
      </w:tr>
      <w:tr w:rsidR="00D67926" w14:paraId="20106120" w14:textId="77777777">
        <w:trPr>
          <w:divId w:val="1664770817"/>
          <w:tblCellSpacing w:w="15" w:type="dxa"/>
        </w:trPr>
        <w:tc>
          <w:tcPr>
            <w:tcW w:w="0" w:type="auto"/>
            <w:vAlign w:val="center"/>
            <w:hideMark/>
          </w:tcPr>
          <w:p w14:paraId="59D691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9DE96B" w14:textId="77777777" w:rsidR="00D67926" w:rsidRDefault="008D6FB8">
            <w:pPr>
              <w:rPr>
                <w:rFonts w:eastAsia="Times New Roman"/>
                <w:lang w:val="en-US"/>
              </w:rPr>
            </w:pPr>
            <w:r>
              <w:rPr>
                <w:rFonts w:eastAsia="Times New Roman"/>
                <w:lang w:val="en-US"/>
              </w:rPr>
              <w:t>Unique identifier for this supply request.</w:t>
            </w:r>
          </w:p>
        </w:tc>
      </w:tr>
      <w:tr w:rsidR="00D67926" w14:paraId="2102B9BB" w14:textId="77777777">
        <w:trPr>
          <w:divId w:val="1664770817"/>
          <w:tblCellSpacing w:w="15" w:type="dxa"/>
        </w:trPr>
        <w:tc>
          <w:tcPr>
            <w:tcW w:w="0" w:type="auto"/>
            <w:vAlign w:val="center"/>
            <w:hideMark/>
          </w:tcPr>
          <w:p w14:paraId="2F6AC56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237315" w14:textId="77777777" w:rsidR="00D67926" w:rsidRDefault="008D6FB8">
            <w:pPr>
              <w:rPr>
                <w:rFonts w:eastAsia="Times New Roman"/>
                <w:lang w:val="en-US"/>
              </w:rPr>
            </w:pPr>
            <w:r>
              <w:rPr>
                <w:rFonts w:eastAsia="Times New Roman"/>
                <w:lang w:val="en-US"/>
              </w:rPr>
              <w:t>This is assigned by the orderer, and used to refer to this order in other external standards.</w:t>
            </w:r>
          </w:p>
        </w:tc>
      </w:tr>
      <w:tr w:rsidR="00D67926" w14:paraId="2A83997A" w14:textId="77777777">
        <w:trPr>
          <w:divId w:val="1664770817"/>
          <w:tblCellSpacing w:w="15" w:type="dxa"/>
        </w:trPr>
        <w:tc>
          <w:tcPr>
            <w:tcW w:w="0" w:type="auto"/>
            <w:vAlign w:val="center"/>
            <w:hideMark/>
          </w:tcPr>
          <w:p w14:paraId="009C1141" w14:textId="77777777" w:rsidR="00D67926" w:rsidRDefault="008D6FB8">
            <w:pPr>
              <w:rPr>
                <w:rFonts w:eastAsia="Times New Roman"/>
                <w:lang w:val="en-US"/>
              </w:rPr>
            </w:pPr>
            <w:r>
              <w:rPr>
                <w:rFonts w:eastAsia="Times New Roman"/>
                <w:b/>
                <w:bCs/>
                <w:lang w:val="en-US"/>
              </w:rPr>
              <w:t>SupplyRequest.status</w:t>
            </w:r>
          </w:p>
        </w:tc>
        <w:tc>
          <w:tcPr>
            <w:tcW w:w="0" w:type="auto"/>
            <w:vAlign w:val="center"/>
            <w:hideMark/>
          </w:tcPr>
          <w:p w14:paraId="7E4EA7AD" w14:textId="77777777" w:rsidR="00D67926" w:rsidRDefault="00D67926">
            <w:pPr>
              <w:rPr>
                <w:rFonts w:eastAsia="Times New Roman"/>
                <w:lang w:val="en-US"/>
              </w:rPr>
            </w:pPr>
          </w:p>
        </w:tc>
      </w:tr>
      <w:tr w:rsidR="00D67926" w14:paraId="7D4602DE" w14:textId="77777777">
        <w:trPr>
          <w:divId w:val="1664770817"/>
          <w:tblCellSpacing w:w="15" w:type="dxa"/>
        </w:trPr>
        <w:tc>
          <w:tcPr>
            <w:tcW w:w="0" w:type="auto"/>
            <w:vAlign w:val="center"/>
            <w:hideMark/>
          </w:tcPr>
          <w:p w14:paraId="15A3A5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101016" w14:textId="77777777" w:rsidR="00D67926" w:rsidRDefault="008D6FB8">
            <w:pPr>
              <w:rPr>
                <w:rFonts w:eastAsia="Times New Roman"/>
                <w:lang w:val="en-US"/>
              </w:rPr>
            </w:pPr>
            <w:r>
              <w:rPr>
                <w:rFonts w:eastAsia="Times New Roman"/>
                <w:lang w:val="en-US"/>
              </w:rPr>
              <w:t>Status of the supply request.</w:t>
            </w:r>
          </w:p>
        </w:tc>
      </w:tr>
      <w:tr w:rsidR="00D67926" w14:paraId="4906F40B" w14:textId="77777777">
        <w:trPr>
          <w:divId w:val="1664770817"/>
          <w:tblCellSpacing w:w="15" w:type="dxa"/>
        </w:trPr>
        <w:tc>
          <w:tcPr>
            <w:tcW w:w="0" w:type="auto"/>
            <w:vAlign w:val="center"/>
            <w:hideMark/>
          </w:tcPr>
          <w:p w14:paraId="01E8E78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07CB16" w14:textId="77777777" w:rsidR="00D67926" w:rsidRDefault="008D6FB8">
            <w:pPr>
              <w:rPr>
                <w:rFonts w:eastAsia="Times New Roman"/>
                <w:lang w:val="en-US"/>
              </w:rPr>
            </w:pPr>
            <w:r>
              <w:rPr>
                <w:rFonts w:eastAsia="Times New Roman"/>
                <w:lang w:val="en-US"/>
              </w:rPr>
              <w:t>Status of the supply request</w:t>
            </w:r>
          </w:p>
        </w:tc>
      </w:tr>
      <w:tr w:rsidR="00D67926" w14:paraId="1999B15C" w14:textId="77777777">
        <w:trPr>
          <w:divId w:val="1664770817"/>
          <w:tblCellSpacing w:w="15" w:type="dxa"/>
        </w:trPr>
        <w:tc>
          <w:tcPr>
            <w:tcW w:w="0" w:type="auto"/>
            <w:vAlign w:val="center"/>
            <w:hideMark/>
          </w:tcPr>
          <w:p w14:paraId="2ACD2DCD" w14:textId="77777777" w:rsidR="00D67926" w:rsidRDefault="008D6FB8">
            <w:pPr>
              <w:rPr>
                <w:rFonts w:eastAsia="Times New Roman"/>
                <w:lang w:val="en-US"/>
              </w:rPr>
            </w:pPr>
            <w:r>
              <w:rPr>
                <w:rFonts w:eastAsia="Times New Roman"/>
                <w:b/>
                <w:bCs/>
                <w:lang w:val="en-US"/>
              </w:rPr>
              <w:t>SupplyRequest.kind</w:t>
            </w:r>
          </w:p>
        </w:tc>
        <w:tc>
          <w:tcPr>
            <w:tcW w:w="0" w:type="auto"/>
            <w:vAlign w:val="center"/>
            <w:hideMark/>
          </w:tcPr>
          <w:p w14:paraId="1C62E937" w14:textId="77777777" w:rsidR="00D67926" w:rsidRDefault="00D67926">
            <w:pPr>
              <w:rPr>
                <w:rFonts w:eastAsia="Times New Roman"/>
                <w:lang w:val="en-US"/>
              </w:rPr>
            </w:pPr>
          </w:p>
        </w:tc>
      </w:tr>
      <w:tr w:rsidR="00D67926" w14:paraId="722C0CAD" w14:textId="77777777">
        <w:trPr>
          <w:divId w:val="1664770817"/>
          <w:tblCellSpacing w:w="15" w:type="dxa"/>
        </w:trPr>
        <w:tc>
          <w:tcPr>
            <w:tcW w:w="0" w:type="auto"/>
            <w:vAlign w:val="center"/>
            <w:hideMark/>
          </w:tcPr>
          <w:p w14:paraId="3835C9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898E7D" w14:textId="77777777" w:rsidR="00D67926" w:rsidRDefault="008D6FB8">
            <w:pPr>
              <w:rPr>
                <w:rFonts w:eastAsia="Times New Roman"/>
                <w:lang w:val="en-US"/>
              </w:rPr>
            </w:pPr>
            <w:r>
              <w:rPr>
                <w:rFonts w:eastAsia="Times New Roman"/>
                <w:lang w:val="en-US"/>
              </w:rPr>
              <w:t>The kind of supply (central, non-stock, etc)</w:t>
            </w:r>
          </w:p>
        </w:tc>
      </w:tr>
      <w:tr w:rsidR="00D67926" w14:paraId="7A699949" w14:textId="77777777">
        <w:trPr>
          <w:divId w:val="1664770817"/>
          <w:tblCellSpacing w:w="15" w:type="dxa"/>
        </w:trPr>
        <w:tc>
          <w:tcPr>
            <w:tcW w:w="0" w:type="auto"/>
            <w:vAlign w:val="center"/>
            <w:hideMark/>
          </w:tcPr>
          <w:p w14:paraId="1EEF3C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F815CF" w14:textId="77777777" w:rsidR="00D67926" w:rsidRDefault="008D6FB8">
            <w:pPr>
              <w:rPr>
                <w:rFonts w:eastAsia="Times New Roman"/>
                <w:lang w:val="en-US"/>
              </w:rPr>
            </w:pPr>
            <w:r>
              <w:rPr>
                <w:rFonts w:eastAsia="Times New Roman"/>
                <w:lang w:val="en-US"/>
              </w:rPr>
              <w:t>Category of supply, e.g. central, non-stock, etc. This is used to support work flows associated with the supply process.</w:t>
            </w:r>
          </w:p>
        </w:tc>
      </w:tr>
      <w:tr w:rsidR="00D67926" w14:paraId="7DFAFFFF" w14:textId="77777777">
        <w:trPr>
          <w:divId w:val="1664770817"/>
          <w:tblCellSpacing w:w="15" w:type="dxa"/>
        </w:trPr>
        <w:tc>
          <w:tcPr>
            <w:tcW w:w="0" w:type="auto"/>
            <w:vAlign w:val="center"/>
            <w:hideMark/>
          </w:tcPr>
          <w:p w14:paraId="402A85B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A58DBF4" w14:textId="77777777" w:rsidR="00D67926" w:rsidRDefault="008D6FB8">
            <w:pPr>
              <w:rPr>
                <w:rFonts w:eastAsia="Times New Roman"/>
                <w:lang w:val="en-US"/>
              </w:rPr>
            </w:pPr>
            <w:r>
              <w:rPr>
                <w:rFonts w:eastAsia="Times New Roman"/>
                <w:lang w:val="en-US"/>
              </w:rPr>
              <w:t>Category of supply request</w:t>
            </w:r>
          </w:p>
        </w:tc>
      </w:tr>
      <w:tr w:rsidR="00D67926" w14:paraId="624F5483" w14:textId="77777777">
        <w:trPr>
          <w:divId w:val="1664770817"/>
          <w:tblCellSpacing w:w="15" w:type="dxa"/>
        </w:trPr>
        <w:tc>
          <w:tcPr>
            <w:tcW w:w="0" w:type="auto"/>
            <w:vAlign w:val="center"/>
            <w:hideMark/>
          </w:tcPr>
          <w:p w14:paraId="213BCA1B" w14:textId="77777777" w:rsidR="00D67926" w:rsidRDefault="008D6FB8">
            <w:pPr>
              <w:rPr>
                <w:rFonts w:eastAsia="Times New Roman"/>
                <w:lang w:val="en-US"/>
              </w:rPr>
            </w:pPr>
            <w:r>
              <w:rPr>
                <w:rFonts w:eastAsia="Times New Roman"/>
                <w:b/>
                <w:bCs/>
                <w:lang w:val="en-US"/>
              </w:rPr>
              <w:t>SupplyRequest.orderedItem</w:t>
            </w:r>
          </w:p>
        </w:tc>
        <w:tc>
          <w:tcPr>
            <w:tcW w:w="0" w:type="auto"/>
            <w:vAlign w:val="center"/>
            <w:hideMark/>
          </w:tcPr>
          <w:p w14:paraId="0DC53A04" w14:textId="77777777" w:rsidR="00D67926" w:rsidRDefault="00D67926">
            <w:pPr>
              <w:rPr>
                <w:rFonts w:eastAsia="Times New Roman"/>
                <w:lang w:val="en-US"/>
              </w:rPr>
            </w:pPr>
          </w:p>
        </w:tc>
      </w:tr>
      <w:tr w:rsidR="00D67926" w14:paraId="5F9E7A10" w14:textId="77777777">
        <w:trPr>
          <w:divId w:val="1664770817"/>
          <w:tblCellSpacing w:w="15" w:type="dxa"/>
        </w:trPr>
        <w:tc>
          <w:tcPr>
            <w:tcW w:w="0" w:type="auto"/>
            <w:vAlign w:val="center"/>
            <w:hideMark/>
          </w:tcPr>
          <w:p w14:paraId="186A141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924CF1" w14:textId="77777777" w:rsidR="00D67926" w:rsidRDefault="008D6FB8">
            <w:pPr>
              <w:rPr>
                <w:rFonts w:eastAsia="Times New Roman"/>
                <w:lang w:val="en-US"/>
              </w:rPr>
            </w:pPr>
            <w:r>
              <w:rPr>
                <w:rFonts w:eastAsia="Times New Roman"/>
                <w:lang w:val="en-US"/>
              </w:rPr>
              <w:t>Medication, Substance, or Device requested to be supplied</w:t>
            </w:r>
          </w:p>
        </w:tc>
      </w:tr>
      <w:tr w:rsidR="00D67926" w14:paraId="68165804" w14:textId="77777777">
        <w:trPr>
          <w:divId w:val="1664770817"/>
          <w:tblCellSpacing w:w="15" w:type="dxa"/>
        </w:trPr>
        <w:tc>
          <w:tcPr>
            <w:tcW w:w="0" w:type="auto"/>
            <w:vAlign w:val="center"/>
            <w:hideMark/>
          </w:tcPr>
          <w:p w14:paraId="5DBDA0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CB4B58" w14:textId="77777777" w:rsidR="00D67926" w:rsidRDefault="008D6FB8">
            <w:pPr>
              <w:rPr>
                <w:rFonts w:eastAsia="Times New Roman"/>
                <w:lang w:val="en-US"/>
              </w:rPr>
            </w:pPr>
            <w:r>
              <w:rPr>
                <w:rFonts w:eastAsia="Times New Roman"/>
                <w:lang w:val="en-US"/>
              </w:rPr>
              <w:t>The item that is requested to be supplied.</w:t>
            </w:r>
          </w:p>
        </w:tc>
      </w:tr>
      <w:tr w:rsidR="00D67926" w14:paraId="1B9EF8CF" w14:textId="77777777">
        <w:trPr>
          <w:divId w:val="1664770817"/>
          <w:tblCellSpacing w:w="15" w:type="dxa"/>
        </w:trPr>
        <w:tc>
          <w:tcPr>
            <w:tcW w:w="0" w:type="auto"/>
            <w:vAlign w:val="center"/>
            <w:hideMark/>
          </w:tcPr>
          <w:p w14:paraId="3C3B849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25B8234" w14:textId="77777777" w:rsidR="00D67926" w:rsidRDefault="008D6FB8">
            <w:pPr>
              <w:rPr>
                <w:rFonts w:eastAsia="Times New Roman"/>
                <w:lang w:val="en-US"/>
              </w:rPr>
            </w:pPr>
            <w:r>
              <w:rPr>
                <w:rFonts w:eastAsia="Times New Roman"/>
                <w:lang w:val="en-US"/>
              </w:rPr>
              <w:t xml:space="preserve">Note that there's a difference between a prescription - an instruction to take a medication, along with a (sometimes) implicit supply, and an explicit request to supply, with no explicit instructions. </w:t>
            </w:r>
          </w:p>
        </w:tc>
      </w:tr>
      <w:tr w:rsidR="00D67926" w14:paraId="5227B3D0" w14:textId="77777777">
        <w:trPr>
          <w:divId w:val="1664770817"/>
          <w:tblCellSpacing w:w="15" w:type="dxa"/>
        </w:trPr>
        <w:tc>
          <w:tcPr>
            <w:tcW w:w="0" w:type="auto"/>
            <w:vAlign w:val="center"/>
            <w:hideMark/>
          </w:tcPr>
          <w:p w14:paraId="3CBBD09A" w14:textId="77777777" w:rsidR="00D67926" w:rsidRDefault="008D6FB8">
            <w:pPr>
              <w:rPr>
                <w:rFonts w:eastAsia="Times New Roman"/>
                <w:lang w:val="en-US"/>
              </w:rPr>
            </w:pPr>
            <w:r>
              <w:rPr>
                <w:rFonts w:eastAsia="Times New Roman"/>
                <w:b/>
                <w:bCs/>
                <w:lang w:val="en-US"/>
              </w:rPr>
              <w:t>SupplyRequest.supplier</w:t>
            </w:r>
          </w:p>
        </w:tc>
        <w:tc>
          <w:tcPr>
            <w:tcW w:w="0" w:type="auto"/>
            <w:vAlign w:val="center"/>
            <w:hideMark/>
          </w:tcPr>
          <w:p w14:paraId="0C3E6EA7" w14:textId="77777777" w:rsidR="00D67926" w:rsidRDefault="00D67926">
            <w:pPr>
              <w:rPr>
                <w:rFonts w:eastAsia="Times New Roman"/>
                <w:lang w:val="en-US"/>
              </w:rPr>
            </w:pPr>
          </w:p>
        </w:tc>
      </w:tr>
      <w:tr w:rsidR="00D67926" w14:paraId="7EAAEE41" w14:textId="77777777">
        <w:trPr>
          <w:divId w:val="1664770817"/>
          <w:tblCellSpacing w:w="15" w:type="dxa"/>
        </w:trPr>
        <w:tc>
          <w:tcPr>
            <w:tcW w:w="0" w:type="auto"/>
            <w:vAlign w:val="center"/>
            <w:hideMark/>
          </w:tcPr>
          <w:p w14:paraId="582A26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1E6F91" w14:textId="77777777" w:rsidR="00D67926" w:rsidRDefault="008D6FB8">
            <w:pPr>
              <w:rPr>
                <w:rFonts w:eastAsia="Times New Roman"/>
                <w:lang w:val="en-US"/>
              </w:rPr>
            </w:pPr>
            <w:r>
              <w:rPr>
                <w:rFonts w:eastAsia="Times New Roman"/>
                <w:lang w:val="en-US"/>
              </w:rPr>
              <w:t>Who is intended to fulfill the request</w:t>
            </w:r>
          </w:p>
        </w:tc>
      </w:tr>
      <w:tr w:rsidR="00D67926" w14:paraId="7F031380" w14:textId="77777777">
        <w:trPr>
          <w:divId w:val="1664770817"/>
          <w:tblCellSpacing w:w="15" w:type="dxa"/>
        </w:trPr>
        <w:tc>
          <w:tcPr>
            <w:tcW w:w="0" w:type="auto"/>
            <w:vAlign w:val="center"/>
            <w:hideMark/>
          </w:tcPr>
          <w:p w14:paraId="7E8338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2E01AD" w14:textId="77777777" w:rsidR="00D67926" w:rsidRDefault="008D6FB8">
            <w:pPr>
              <w:rPr>
                <w:rFonts w:eastAsia="Times New Roman"/>
                <w:lang w:val="en-US"/>
              </w:rPr>
            </w:pPr>
            <w:r>
              <w:rPr>
                <w:rFonts w:eastAsia="Times New Roman"/>
                <w:lang w:val="en-US"/>
              </w:rPr>
              <w:t>Who is intended to fulfill the request.</w:t>
            </w:r>
          </w:p>
        </w:tc>
      </w:tr>
      <w:tr w:rsidR="00D67926" w14:paraId="26D081FC" w14:textId="77777777">
        <w:trPr>
          <w:divId w:val="1664770817"/>
          <w:tblCellSpacing w:w="15" w:type="dxa"/>
        </w:trPr>
        <w:tc>
          <w:tcPr>
            <w:tcW w:w="0" w:type="auto"/>
            <w:vAlign w:val="center"/>
            <w:hideMark/>
          </w:tcPr>
          <w:p w14:paraId="3410048B" w14:textId="77777777" w:rsidR="00D67926" w:rsidRDefault="008D6FB8">
            <w:pPr>
              <w:rPr>
                <w:rFonts w:eastAsia="Times New Roman"/>
                <w:lang w:val="en-US"/>
              </w:rPr>
            </w:pPr>
            <w:r>
              <w:rPr>
                <w:rFonts w:eastAsia="Times New Roman"/>
                <w:b/>
                <w:bCs/>
                <w:lang w:val="en-US"/>
              </w:rPr>
              <w:t>SupplyRequest.reason[x]</w:t>
            </w:r>
          </w:p>
        </w:tc>
        <w:tc>
          <w:tcPr>
            <w:tcW w:w="0" w:type="auto"/>
            <w:vAlign w:val="center"/>
            <w:hideMark/>
          </w:tcPr>
          <w:p w14:paraId="658B29D3" w14:textId="77777777" w:rsidR="00D67926" w:rsidRDefault="00D67926">
            <w:pPr>
              <w:rPr>
                <w:rFonts w:eastAsia="Times New Roman"/>
                <w:lang w:val="en-US"/>
              </w:rPr>
            </w:pPr>
          </w:p>
        </w:tc>
      </w:tr>
      <w:tr w:rsidR="00D67926" w14:paraId="1E5011D0" w14:textId="77777777">
        <w:trPr>
          <w:divId w:val="1664770817"/>
          <w:tblCellSpacing w:w="15" w:type="dxa"/>
        </w:trPr>
        <w:tc>
          <w:tcPr>
            <w:tcW w:w="0" w:type="auto"/>
            <w:vAlign w:val="center"/>
            <w:hideMark/>
          </w:tcPr>
          <w:p w14:paraId="28175D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696B8F" w14:textId="77777777" w:rsidR="00D67926" w:rsidRDefault="008D6FB8">
            <w:pPr>
              <w:rPr>
                <w:rFonts w:eastAsia="Times New Roman"/>
                <w:lang w:val="en-US"/>
              </w:rPr>
            </w:pPr>
            <w:r>
              <w:rPr>
                <w:rFonts w:eastAsia="Times New Roman"/>
                <w:lang w:val="en-US"/>
              </w:rPr>
              <w:t>Why the supply item was requested</w:t>
            </w:r>
          </w:p>
        </w:tc>
      </w:tr>
      <w:tr w:rsidR="00D67926" w14:paraId="611214C5" w14:textId="77777777">
        <w:trPr>
          <w:divId w:val="1664770817"/>
          <w:tblCellSpacing w:w="15" w:type="dxa"/>
        </w:trPr>
        <w:tc>
          <w:tcPr>
            <w:tcW w:w="0" w:type="auto"/>
            <w:vAlign w:val="center"/>
            <w:hideMark/>
          </w:tcPr>
          <w:p w14:paraId="00C809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185218" w14:textId="77777777" w:rsidR="00D67926" w:rsidRDefault="008D6FB8">
            <w:pPr>
              <w:rPr>
                <w:rFonts w:eastAsia="Times New Roman"/>
                <w:lang w:val="en-US"/>
              </w:rPr>
            </w:pPr>
            <w:r>
              <w:rPr>
                <w:rFonts w:eastAsia="Times New Roman"/>
                <w:lang w:val="en-US"/>
              </w:rPr>
              <w:t>Why the supply item was requested.</w:t>
            </w:r>
          </w:p>
        </w:tc>
      </w:tr>
      <w:tr w:rsidR="00D67926" w14:paraId="60A4B4E0" w14:textId="77777777">
        <w:trPr>
          <w:divId w:val="1664770817"/>
          <w:tblCellSpacing w:w="15" w:type="dxa"/>
        </w:trPr>
        <w:tc>
          <w:tcPr>
            <w:tcW w:w="0" w:type="auto"/>
            <w:vAlign w:val="center"/>
            <w:hideMark/>
          </w:tcPr>
          <w:p w14:paraId="0DB3BBCC" w14:textId="77777777" w:rsidR="00D67926" w:rsidRDefault="008D6FB8">
            <w:pPr>
              <w:rPr>
                <w:rFonts w:eastAsia="Times New Roman"/>
                <w:lang w:val="en-US"/>
              </w:rPr>
            </w:pPr>
            <w:r>
              <w:rPr>
                <w:rFonts w:eastAsia="Times New Roman"/>
                <w:b/>
                <w:bCs/>
                <w:lang w:val="en-US"/>
              </w:rPr>
              <w:t>SupplyRequest.when</w:t>
            </w:r>
          </w:p>
        </w:tc>
        <w:tc>
          <w:tcPr>
            <w:tcW w:w="0" w:type="auto"/>
            <w:vAlign w:val="center"/>
            <w:hideMark/>
          </w:tcPr>
          <w:p w14:paraId="43384465" w14:textId="77777777" w:rsidR="00D67926" w:rsidRDefault="00D67926">
            <w:pPr>
              <w:rPr>
                <w:rFonts w:eastAsia="Times New Roman"/>
                <w:lang w:val="en-US"/>
              </w:rPr>
            </w:pPr>
          </w:p>
        </w:tc>
      </w:tr>
      <w:tr w:rsidR="00D67926" w14:paraId="02B11A05" w14:textId="77777777">
        <w:trPr>
          <w:divId w:val="1664770817"/>
          <w:tblCellSpacing w:w="15" w:type="dxa"/>
        </w:trPr>
        <w:tc>
          <w:tcPr>
            <w:tcW w:w="0" w:type="auto"/>
            <w:vAlign w:val="center"/>
            <w:hideMark/>
          </w:tcPr>
          <w:p w14:paraId="29BBDB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E38D51" w14:textId="77777777" w:rsidR="00D67926" w:rsidRDefault="008D6FB8">
            <w:pPr>
              <w:rPr>
                <w:rFonts w:eastAsia="Times New Roman"/>
                <w:lang w:val="en-US"/>
              </w:rPr>
            </w:pPr>
            <w:r>
              <w:rPr>
                <w:rFonts w:eastAsia="Times New Roman"/>
                <w:lang w:val="en-US"/>
              </w:rPr>
              <w:t>When the request should be fulfilled</w:t>
            </w:r>
          </w:p>
        </w:tc>
      </w:tr>
      <w:tr w:rsidR="00D67926" w14:paraId="64B2657D" w14:textId="77777777">
        <w:trPr>
          <w:divId w:val="1664770817"/>
          <w:tblCellSpacing w:w="15" w:type="dxa"/>
        </w:trPr>
        <w:tc>
          <w:tcPr>
            <w:tcW w:w="0" w:type="auto"/>
            <w:vAlign w:val="center"/>
            <w:hideMark/>
          </w:tcPr>
          <w:p w14:paraId="5F3FF1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126B7D" w14:textId="77777777" w:rsidR="00D67926" w:rsidRDefault="008D6FB8">
            <w:pPr>
              <w:rPr>
                <w:rFonts w:eastAsia="Times New Roman"/>
                <w:lang w:val="en-US"/>
              </w:rPr>
            </w:pPr>
            <w:r>
              <w:rPr>
                <w:rFonts w:eastAsia="Times New Roman"/>
                <w:lang w:val="en-US"/>
              </w:rPr>
              <w:t>When the request should be fulfilled.</w:t>
            </w:r>
          </w:p>
        </w:tc>
      </w:tr>
      <w:tr w:rsidR="00D67926" w14:paraId="7F81C8E7" w14:textId="77777777">
        <w:trPr>
          <w:divId w:val="1664770817"/>
          <w:tblCellSpacing w:w="15" w:type="dxa"/>
        </w:trPr>
        <w:tc>
          <w:tcPr>
            <w:tcW w:w="0" w:type="auto"/>
            <w:vAlign w:val="center"/>
            <w:hideMark/>
          </w:tcPr>
          <w:p w14:paraId="2AEC4667" w14:textId="77777777" w:rsidR="00D67926" w:rsidRDefault="008D6FB8">
            <w:pPr>
              <w:rPr>
                <w:rFonts w:eastAsia="Times New Roman"/>
                <w:lang w:val="en-US"/>
              </w:rPr>
            </w:pPr>
            <w:r>
              <w:rPr>
                <w:rFonts w:eastAsia="Times New Roman"/>
                <w:b/>
                <w:bCs/>
                <w:lang w:val="en-US"/>
              </w:rPr>
              <w:lastRenderedPageBreak/>
              <w:t>SupplyRequest.when.code</w:t>
            </w:r>
          </w:p>
        </w:tc>
        <w:tc>
          <w:tcPr>
            <w:tcW w:w="0" w:type="auto"/>
            <w:vAlign w:val="center"/>
            <w:hideMark/>
          </w:tcPr>
          <w:p w14:paraId="455596AA" w14:textId="77777777" w:rsidR="00D67926" w:rsidRDefault="00D67926">
            <w:pPr>
              <w:rPr>
                <w:rFonts w:eastAsia="Times New Roman"/>
                <w:lang w:val="en-US"/>
              </w:rPr>
            </w:pPr>
          </w:p>
        </w:tc>
      </w:tr>
      <w:tr w:rsidR="00D67926" w14:paraId="2E0243CF" w14:textId="77777777">
        <w:trPr>
          <w:divId w:val="1664770817"/>
          <w:tblCellSpacing w:w="15" w:type="dxa"/>
        </w:trPr>
        <w:tc>
          <w:tcPr>
            <w:tcW w:w="0" w:type="auto"/>
            <w:vAlign w:val="center"/>
            <w:hideMark/>
          </w:tcPr>
          <w:p w14:paraId="31053B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BF17D6" w14:textId="77777777" w:rsidR="00D67926" w:rsidRDefault="008D6FB8">
            <w:pPr>
              <w:rPr>
                <w:rFonts w:eastAsia="Times New Roman"/>
                <w:lang w:val="en-US"/>
              </w:rPr>
            </w:pPr>
            <w:r>
              <w:rPr>
                <w:rFonts w:eastAsia="Times New Roman"/>
                <w:lang w:val="en-US"/>
              </w:rPr>
              <w:t>Fulfilment code</w:t>
            </w:r>
          </w:p>
        </w:tc>
      </w:tr>
      <w:tr w:rsidR="00D67926" w14:paraId="32246D02" w14:textId="77777777">
        <w:trPr>
          <w:divId w:val="1664770817"/>
          <w:tblCellSpacing w:w="15" w:type="dxa"/>
        </w:trPr>
        <w:tc>
          <w:tcPr>
            <w:tcW w:w="0" w:type="auto"/>
            <w:vAlign w:val="center"/>
            <w:hideMark/>
          </w:tcPr>
          <w:p w14:paraId="27F038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B7AAE8" w14:textId="77777777" w:rsidR="00D67926" w:rsidRDefault="008D6FB8">
            <w:pPr>
              <w:rPr>
                <w:rFonts w:eastAsia="Times New Roman"/>
                <w:lang w:val="en-US"/>
              </w:rPr>
            </w:pPr>
            <w:r>
              <w:rPr>
                <w:rFonts w:eastAsia="Times New Roman"/>
                <w:lang w:val="en-US"/>
              </w:rPr>
              <w:t>Fulfilment code.</w:t>
            </w:r>
          </w:p>
        </w:tc>
      </w:tr>
      <w:tr w:rsidR="00D67926" w14:paraId="20CE3715" w14:textId="77777777">
        <w:trPr>
          <w:divId w:val="1664770817"/>
          <w:tblCellSpacing w:w="15" w:type="dxa"/>
        </w:trPr>
        <w:tc>
          <w:tcPr>
            <w:tcW w:w="0" w:type="auto"/>
            <w:vAlign w:val="center"/>
            <w:hideMark/>
          </w:tcPr>
          <w:p w14:paraId="3A76C0B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CB0D68" w14:textId="77777777" w:rsidR="00D67926" w:rsidRDefault="008D6FB8">
            <w:pPr>
              <w:rPr>
                <w:rFonts w:eastAsia="Times New Roman"/>
                <w:lang w:val="en-US"/>
              </w:rPr>
            </w:pPr>
            <w:r>
              <w:rPr>
                <w:rFonts w:eastAsia="Times New Roman"/>
                <w:lang w:val="en-US"/>
              </w:rPr>
              <w:t>Code may simply be a priority code.</w:t>
            </w:r>
          </w:p>
        </w:tc>
      </w:tr>
      <w:tr w:rsidR="00D67926" w14:paraId="7585B5D6" w14:textId="77777777">
        <w:trPr>
          <w:divId w:val="1664770817"/>
          <w:tblCellSpacing w:w="15" w:type="dxa"/>
        </w:trPr>
        <w:tc>
          <w:tcPr>
            <w:tcW w:w="0" w:type="auto"/>
            <w:vAlign w:val="center"/>
            <w:hideMark/>
          </w:tcPr>
          <w:p w14:paraId="2223F47A" w14:textId="77777777" w:rsidR="00D67926" w:rsidRDefault="008D6FB8">
            <w:pPr>
              <w:rPr>
                <w:rFonts w:eastAsia="Times New Roman"/>
                <w:lang w:val="en-US"/>
              </w:rPr>
            </w:pPr>
            <w:r>
              <w:rPr>
                <w:rFonts w:eastAsia="Times New Roman"/>
                <w:b/>
                <w:bCs/>
                <w:lang w:val="en-US"/>
              </w:rPr>
              <w:t>SupplyRequest.when.schedule</w:t>
            </w:r>
          </w:p>
        </w:tc>
        <w:tc>
          <w:tcPr>
            <w:tcW w:w="0" w:type="auto"/>
            <w:vAlign w:val="center"/>
            <w:hideMark/>
          </w:tcPr>
          <w:p w14:paraId="5866A99C" w14:textId="77777777" w:rsidR="00D67926" w:rsidRDefault="00D67926">
            <w:pPr>
              <w:rPr>
                <w:rFonts w:eastAsia="Times New Roman"/>
                <w:lang w:val="en-US"/>
              </w:rPr>
            </w:pPr>
          </w:p>
        </w:tc>
      </w:tr>
      <w:tr w:rsidR="00D67926" w14:paraId="7A360D94" w14:textId="77777777">
        <w:trPr>
          <w:divId w:val="1664770817"/>
          <w:tblCellSpacing w:w="15" w:type="dxa"/>
        </w:trPr>
        <w:tc>
          <w:tcPr>
            <w:tcW w:w="0" w:type="auto"/>
            <w:vAlign w:val="center"/>
            <w:hideMark/>
          </w:tcPr>
          <w:p w14:paraId="259DCF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36C526" w14:textId="77777777" w:rsidR="00D67926" w:rsidRDefault="008D6FB8">
            <w:pPr>
              <w:rPr>
                <w:rFonts w:eastAsia="Times New Roman"/>
                <w:lang w:val="en-US"/>
              </w:rPr>
            </w:pPr>
            <w:r>
              <w:rPr>
                <w:rFonts w:eastAsia="Times New Roman"/>
                <w:lang w:val="en-US"/>
              </w:rPr>
              <w:t>Formal fulfillment schedule</w:t>
            </w:r>
          </w:p>
        </w:tc>
      </w:tr>
      <w:tr w:rsidR="00D67926" w14:paraId="40B399F0" w14:textId="77777777">
        <w:trPr>
          <w:divId w:val="1664770817"/>
          <w:tblCellSpacing w:w="15" w:type="dxa"/>
        </w:trPr>
        <w:tc>
          <w:tcPr>
            <w:tcW w:w="0" w:type="auto"/>
            <w:vAlign w:val="center"/>
            <w:hideMark/>
          </w:tcPr>
          <w:p w14:paraId="06B3F19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48B77A" w14:textId="77777777" w:rsidR="00D67926" w:rsidRDefault="008D6FB8">
            <w:pPr>
              <w:rPr>
                <w:rFonts w:eastAsia="Times New Roman"/>
                <w:lang w:val="en-US"/>
              </w:rPr>
            </w:pPr>
            <w:r>
              <w:rPr>
                <w:rFonts w:eastAsia="Times New Roman"/>
                <w:lang w:val="en-US"/>
              </w:rPr>
              <w:t>Formal fulfillment schedule.</w:t>
            </w:r>
          </w:p>
        </w:tc>
      </w:tr>
    </w:tbl>
    <w:p w14:paraId="45256521" w14:textId="77777777" w:rsidR="00D67926" w:rsidRDefault="008D6FB8">
      <w:pPr>
        <w:pStyle w:val="Heading1"/>
        <w:divId w:val="958990423"/>
        <w:rPr>
          <w:rFonts w:eastAsia="Times New Roman"/>
          <w:lang w:val="en-US"/>
        </w:rPr>
      </w:pPr>
      <w:r>
        <w:rPr>
          <w:rFonts w:eastAsia="Times New Roman"/>
          <w:lang w:val="en-US"/>
        </w:rPr>
        <w:t>Patient Administration</w:t>
      </w:r>
    </w:p>
    <w:p w14:paraId="46A56DC4" w14:textId="77777777" w:rsidR="00D67926" w:rsidRDefault="008D6FB8">
      <w:pPr>
        <w:pStyle w:val="Heading2"/>
        <w:divId w:val="958990423"/>
        <w:rPr>
          <w:rFonts w:eastAsia="Times New Roman"/>
          <w:lang w:val="en-US"/>
        </w:rPr>
      </w:pPr>
      <w:r>
        <w:rPr>
          <w:rFonts w:eastAsia="Times New Roman"/>
          <w:lang w:val="en-US"/>
        </w:rPr>
        <w:t>http://hl7.org/fhir/StructureDefinition/Account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6785"/>
      </w:tblGrid>
      <w:tr w:rsidR="00D67926" w14:paraId="3CBF52FC" w14:textId="77777777">
        <w:trPr>
          <w:divId w:val="958990423"/>
          <w:tblCellSpacing w:w="15" w:type="dxa"/>
        </w:trPr>
        <w:tc>
          <w:tcPr>
            <w:tcW w:w="0" w:type="auto"/>
            <w:vAlign w:val="center"/>
            <w:hideMark/>
          </w:tcPr>
          <w:p w14:paraId="5370DCAE" w14:textId="77777777" w:rsidR="00D67926" w:rsidRDefault="008D6FB8">
            <w:pPr>
              <w:rPr>
                <w:rFonts w:eastAsia="Times New Roman"/>
                <w:lang w:val="en-US"/>
              </w:rPr>
            </w:pPr>
            <w:r>
              <w:rPr>
                <w:rFonts w:eastAsia="Times New Roman"/>
                <w:b/>
                <w:bCs/>
                <w:lang w:val="en-US"/>
              </w:rPr>
              <w:t>Account</w:t>
            </w:r>
          </w:p>
        </w:tc>
        <w:tc>
          <w:tcPr>
            <w:tcW w:w="0" w:type="auto"/>
            <w:vAlign w:val="center"/>
            <w:hideMark/>
          </w:tcPr>
          <w:p w14:paraId="2BCEEF4E" w14:textId="77777777" w:rsidR="00D67926" w:rsidRDefault="008D6FB8">
            <w:pPr>
              <w:rPr>
                <w:rFonts w:eastAsia="Times New Roman"/>
                <w:lang w:val="en-US"/>
              </w:rPr>
            </w:pPr>
            <w:r>
              <w:rPr>
                <w:rFonts w:eastAsia="Times New Roman"/>
                <w:lang w:val="en-US"/>
              </w:rPr>
              <w:t>Account</w:t>
            </w:r>
          </w:p>
        </w:tc>
      </w:tr>
      <w:tr w:rsidR="00D67926" w14:paraId="2E4199E7" w14:textId="77777777">
        <w:trPr>
          <w:divId w:val="958990423"/>
          <w:tblCellSpacing w:w="15" w:type="dxa"/>
        </w:trPr>
        <w:tc>
          <w:tcPr>
            <w:tcW w:w="0" w:type="auto"/>
            <w:vAlign w:val="center"/>
            <w:hideMark/>
          </w:tcPr>
          <w:p w14:paraId="12DF6A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09AD14" w14:textId="77777777" w:rsidR="00D67926" w:rsidRDefault="008D6FB8">
            <w:pPr>
              <w:rPr>
                <w:rFonts w:eastAsia="Times New Roman"/>
                <w:lang w:val="en-US"/>
              </w:rPr>
            </w:pPr>
            <w:r>
              <w:rPr>
                <w:rFonts w:eastAsia="Times New Roman"/>
                <w:lang w:val="en-US"/>
              </w:rPr>
              <w:t xml:space="preserve">A financial tool for tracking value accrued for a particular purpose. In the healthcare field, used to track charges for a patient, cost centres, etc. </w:t>
            </w:r>
          </w:p>
        </w:tc>
      </w:tr>
      <w:tr w:rsidR="00D67926" w14:paraId="77929CA2" w14:textId="77777777">
        <w:trPr>
          <w:divId w:val="958990423"/>
          <w:tblCellSpacing w:w="15" w:type="dxa"/>
        </w:trPr>
        <w:tc>
          <w:tcPr>
            <w:tcW w:w="0" w:type="auto"/>
            <w:vAlign w:val="center"/>
            <w:hideMark/>
          </w:tcPr>
          <w:p w14:paraId="25BA114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E34B863" w14:textId="77777777" w:rsidR="00D67926" w:rsidRDefault="008D6FB8">
            <w:pPr>
              <w:rPr>
                <w:rFonts w:eastAsia="Times New Roman"/>
                <w:lang w:val="en-US"/>
              </w:rPr>
            </w:pPr>
            <w:r>
              <w:rPr>
                <w:rFonts w:eastAsia="Times New Roman"/>
                <w:lang w:val="en-US"/>
              </w:rPr>
              <w:t>Cost center</w:t>
            </w:r>
          </w:p>
        </w:tc>
      </w:tr>
      <w:tr w:rsidR="00D67926" w14:paraId="401534C1" w14:textId="77777777">
        <w:trPr>
          <w:divId w:val="958990423"/>
          <w:tblCellSpacing w:w="15" w:type="dxa"/>
        </w:trPr>
        <w:tc>
          <w:tcPr>
            <w:tcW w:w="0" w:type="auto"/>
            <w:vAlign w:val="center"/>
            <w:hideMark/>
          </w:tcPr>
          <w:p w14:paraId="4E8FD7A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F50212A" w14:textId="77777777" w:rsidR="00D67926" w:rsidRDefault="008D6FB8">
            <w:pPr>
              <w:rPr>
                <w:rFonts w:eastAsia="Times New Roman"/>
                <w:lang w:val="en-US"/>
              </w:rPr>
            </w:pPr>
            <w:r>
              <w:rPr>
                <w:rFonts w:eastAsia="Times New Roman"/>
                <w:lang w:val="en-US"/>
              </w:rPr>
              <w:t>Record</w:t>
            </w:r>
          </w:p>
        </w:tc>
      </w:tr>
      <w:tr w:rsidR="00D67926" w14:paraId="150F7095" w14:textId="77777777">
        <w:trPr>
          <w:divId w:val="958990423"/>
          <w:tblCellSpacing w:w="15" w:type="dxa"/>
        </w:trPr>
        <w:tc>
          <w:tcPr>
            <w:tcW w:w="0" w:type="auto"/>
            <w:vAlign w:val="center"/>
            <w:hideMark/>
          </w:tcPr>
          <w:p w14:paraId="0895AA8E" w14:textId="77777777" w:rsidR="00D67926" w:rsidRDefault="008D6FB8">
            <w:pPr>
              <w:rPr>
                <w:rFonts w:eastAsia="Times New Roman"/>
                <w:lang w:val="en-US"/>
              </w:rPr>
            </w:pPr>
            <w:r>
              <w:rPr>
                <w:rFonts w:eastAsia="Times New Roman"/>
                <w:b/>
                <w:bCs/>
                <w:lang w:val="en-US"/>
              </w:rPr>
              <w:t>Account.identifier</w:t>
            </w:r>
          </w:p>
        </w:tc>
        <w:tc>
          <w:tcPr>
            <w:tcW w:w="0" w:type="auto"/>
            <w:vAlign w:val="center"/>
            <w:hideMark/>
          </w:tcPr>
          <w:p w14:paraId="70BCC646" w14:textId="77777777" w:rsidR="00D67926" w:rsidRDefault="00D67926">
            <w:pPr>
              <w:rPr>
                <w:rFonts w:eastAsia="Times New Roman"/>
                <w:lang w:val="en-US"/>
              </w:rPr>
            </w:pPr>
          </w:p>
        </w:tc>
      </w:tr>
      <w:tr w:rsidR="00D67926" w14:paraId="6209FD09" w14:textId="77777777">
        <w:trPr>
          <w:divId w:val="958990423"/>
          <w:tblCellSpacing w:w="15" w:type="dxa"/>
        </w:trPr>
        <w:tc>
          <w:tcPr>
            <w:tcW w:w="0" w:type="auto"/>
            <w:vAlign w:val="center"/>
            <w:hideMark/>
          </w:tcPr>
          <w:p w14:paraId="0C5EAF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6ED5BA" w14:textId="77777777" w:rsidR="00D67926" w:rsidRDefault="008D6FB8">
            <w:pPr>
              <w:rPr>
                <w:rFonts w:eastAsia="Times New Roman"/>
                <w:lang w:val="en-US"/>
              </w:rPr>
            </w:pPr>
            <w:r>
              <w:rPr>
                <w:rFonts w:eastAsia="Times New Roman"/>
                <w:lang w:val="en-US"/>
              </w:rPr>
              <w:t>Account number</w:t>
            </w:r>
          </w:p>
        </w:tc>
      </w:tr>
      <w:tr w:rsidR="00D67926" w14:paraId="48B1F82B" w14:textId="77777777">
        <w:trPr>
          <w:divId w:val="958990423"/>
          <w:tblCellSpacing w:w="15" w:type="dxa"/>
        </w:trPr>
        <w:tc>
          <w:tcPr>
            <w:tcW w:w="0" w:type="auto"/>
            <w:vAlign w:val="center"/>
            <w:hideMark/>
          </w:tcPr>
          <w:p w14:paraId="343D32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C7A92D" w14:textId="77777777" w:rsidR="00D67926" w:rsidRDefault="008D6FB8">
            <w:pPr>
              <w:rPr>
                <w:rFonts w:eastAsia="Times New Roman"/>
                <w:lang w:val="en-US"/>
              </w:rPr>
            </w:pPr>
            <w:r>
              <w:rPr>
                <w:rFonts w:eastAsia="Times New Roman"/>
                <w:lang w:val="en-US"/>
              </w:rPr>
              <w:t>Unique identifier used to reference the account. May or may not be intended for human use. (E.g. credit card number).</w:t>
            </w:r>
          </w:p>
        </w:tc>
      </w:tr>
      <w:tr w:rsidR="00D67926" w14:paraId="610BB01A" w14:textId="77777777">
        <w:trPr>
          <w:divId w:val="958990423"/>
          <w:tblCellSpacing w:w="15" w:type="dxa"/>
        </w:trPr>
        <w:tc>
          <w:tcPr>
            <w:tcW w:w="0" w:type="auto"/>
            <w:vAlign w:val="center"/>
            <w:hideMark/>
          </w:tcPr>
          <w:p w14:paraId="6E8A54C6" w14:textId="77777777" w:rsidR="00D67926" w:rsidRDefault="008D6FB8">
            <w:pPr>
              <w:rPr>
                <w:rFonts w:eastAsia="Times New Roman"/>
                <w:lang w:val="en-US"/>
              </w:rPr>
            </w:pPr>
            <w:r>
              <w:rPr>
                <w:rFonts w:eastAsia="Times New Roman"/>
                <w:b/>
                <w:bCs/>
                <w:lang w:val="en-US"/>
              </w:rPr>
              <w:t>Account.name</w:t>
            </w:r>
          </w:p>
        </w:tc>
        <w:tc>
          <w:tcPr>
            <w:tcW w:w="0" w:type="auto"/>
            <w:vAlign w:val="center"/>
            <w:hideMark/>
          </w:tcPr>
          <w:p w14:paraId="4BE310E3" w14:textId="77777777" w:rsidR="00D67926" w:rsidRDefault="00D67926">
            <w:pPr>
              <w:rPr>
                <w:rFonts w:eastAsia="Times New Roman"/>
                <w:lang w:val="en-US"/>
              </w:rPr>
            </w:pPr>
          </w:p>
        </w:tc>
      </w:tr>
      <w:tr w:rsidR="00D67926" w14:paraId="7D0617FD" w14:textId="77777777">
        <w:trPr>
          <w:divId w:val="958990423"/>
          <w:tblCellSpacing w:w="15" w:type="dxa"/>
        </w:trPr>
        <w:tc>
          <w:tcPr>
            <w:tcW w:w="0" w:type="auto"/>
            <w:vAlign w:val="center"/>
            <w:hideMark/>
          </w:tcPr>
          <w:p w14:paraId="186FB4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7BEB7F" w14:textId="77777777" w:rsidR="00D67926" w:rsidRDefault="008D6FB8">
            <w:pPr>
              <w:rPr>
                <w:rFonts w:eastAsia="Times New Roman"/>
                <w:lang w:val="en-US"/>
              </w:rPr>
            </w:pPr>
            <w:r>
              <w:rPr>
                <w:rFonts w:eastAsia="Times New Roman"/>
                <w:lang w:val="en-US"/>
              </w:rPr>
              <w:t>Human-readable label</w:t>
            </w:r>
          </w:p>
        </w:tc>
      </w:tr>
      <w:tr w:rsidR="00D67926" w14:paraId="64115183" w14:textId="77777777">
        <w:trPr>
          <w:divId w:val="958990423"/>
          <w:tblCellSpacing w:w="15" w:type="dxa"/>
        </w:trPr>
        <w:tc>
          <w:tcPr>
            <w:tcW w:w="0" w:type="auto"/>
            <w:vAlign w:val="center"/>
            <w:hideMark/>
          </w:tcPr>
          <w:p w14:paraId="6DD32F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C7E10B" w14:textId="77777777" w:rsidR="00D67926" w:rsidRDefault="008D6FB8">
            <w:pPr>
              <w:rPr>
                <w:rFonts w:eastAsia="Times New Roman"/>
                <w:lang w:val="en-US"/>
              </w:rPr>
            </w:pPr>
            <w:r>
              <w:rPr>
                <w:rFonts w:eastAsia="Times New Roman"/>
                <w:lang w:val="en-US"/>
              </w:rPr>
              <w:t>Name used for the account when displaying it to humans in reports, etc.</w:t>
            </w:r>
          </w:p>
        </w:tc>
      </w:tr>
      <w:tr w:rsidR="00D67926" w14:paraId="7CB313BD" w14:textId="77777777">
        <w:trPr>
          <w:divId w:val="958990423"/>
          <w:tblCellSpacing w:w="15" w:type="dxa"/>
        </w:trPr>
        <w:tc>
          <w:tcPr>
            <w:tcW w:w="0" w:type="auto"/>
            <w:vAlign w:val="center"/>
            <w:hideMark/>
          </w:tcPr>
          <w:p w14:paraId="07710BB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6DB78B9" w14:textId="77777777" w:rsidR="00D67926" w:rsidRDefault="008D6FB8">
            <w:pPr>
              <w:rPr>
                <w:rFonts w:eastAsia="Times New Roman"/>
                <w:lang w:val="en-US"/>
              </w:rPr>
            </w:pPr>
            <w:r>
              <w:rPr>
                <w:rFonts w:eastAsia="Times New Roman"/>
                <w:lang w:val="en-US"/>
              </w:rPr>
              <w:t>Title</w:t>
            </w:r>
          </w:p>
        </w:tc>
      </w:tr>
      <w:tr w:rsidR="00D67926" w14:paraId="487FE3B8" w14:textId="77777777">
        <w:trPr>
          <w:divId w:val="958990423"/>
          <w:tblCellSpacing w:w="15" w:type="dxa"/>
        </w:trPr>
        <w:tc>
          <w:tcPr>
            <w:tcW w:w="0" w:type="auto"/>
            <w:vAlign w:val="center"/>
            <w:hideMark/>
          </w:tcPr>
          <w:p w14:paraId="7D094540" w14:textId="77777777" w:rsidR="00D67926" w:rsidRDefault="008D6FB8">
            <w:pPr>
              <w:rPr>
                <w:rFonts w:eastAsia="Times New Roman"/>
                <w:lang w:val="en-US"/>
              </w:rPr>
            </w:pPr>
            <w:r>
              <w:rPr>
                <w:rFonts w:eastAsia="Times New Roman"/>
                <w:b/>
                <w:bCs/>
                <w:lang w:val="en-US"/>
              </w:rPr>
              <w:t>Account.type</w:t>
            </w:r>
          </w:p>
        </w:tc>
        <w:tc>
          <w:tcPr>
            <w:tcW w:w="0" w:type="auto"/>
            <w:vAlign w:val="center"/>
            <w:hideMark/>
          </w:tcPr>
          <w:p w14:paraId="67B2915F" w14:textId="77777777" w:rsidR="00D67926" w:rsidRDefault="00D67926">
            <w:pPr>
              <w:rPr>
                <w:rFonts w:eastAsia="Times New Roman"/>
                <w:lang w:val="en-US"/>
              </w:rPr>
            </w:pPr>
          </w:p>
        </w:tc>
      </w:tr>
      <w:tr w:rsidR="00D67926" w14:paraId="5D3FB407" w14:textId="77777777">
        <w:trPr>
          <w:divId w:val="958990423"/>
          <w:tblCellSpacing w:w="15" w:type="dxa"/>
        </w:trPr>
        <w:tc>
          <w:tcPr>
            <w:tcW w:w="0" w:type="auto"/>
            <w:vAlign w:val="center"/>
            <w:hideMark/>
          </w:tcPr>
          <w:p w14:paraId="6D4FED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57114E" w14:textId="77777777" w:rsidR="00D67926" w:rsidRDefault="008D6FB8">
            <w:pPr>
              <w:rPr>
                <w:rFonts w:eastAsia="Times New Roman"/>
                <w:lang w:val="en-US"/>
              </w:rPr>
            </w:pPr>
            <w:r>
              <w:rPr>
                <w:rFonts w:eastAsia="Times New Roman"/>
                <w:lang w:val="en-US"/>
              </w:rPr>
              <w:t>E.g. patient, expense, depreciation</w:t>
            </w:r>
          </w:p>
        </w:tc>
      </w:tr>
      <w:tr w:rsidR="00D67926" w14:paraId="7B18CF09" w14:textId="77777777">
        <w:trPr>
          <w:divId w:val="958990423"/>
          <w:tblCellSpacing w:w="15" w:type="dxa"/>
        </w:trPr>
        <w:tc>
          <w:tcPr>
            <w:tcW w:w="0" w:type="auto"/>
            <w:vAlign w:val="center"/>
            <w:hideMark/>
          </w:tcPr>
          <w:p w14:paraId="6FEA50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1D38CD" w14:textId="77777777" w:rsidR="00D67926" w:rsidRDefault="008D6FB8">
            <w:pPr>
              <w:rPr>
                <w:rFonts w:eastAsia="Times New Roman"/>
                <w:lang w:val="en-US"/>
              </w:rPr>
            </w:pPr>
            <w:r>
              <w:rPr>
                <w:rFonts w:eastAsia="Times New Roman"/>
                <w:lang w:val="en-US"/>
              </w:rPr>
              <w:t>Categorizes the account for reporting and searching purposes.</w:t>
            </w:r>
          </w:p>
        </w:tc>
      </w:tr>
      <w:tr w:rsidR="00D67926" w14:paraId="642C0519" w14:textId="77777777">
        <w:trPr>
          <w:divId w:val="958990423"/>
          <w:tblCellSpacing w:w="15" w:type="dxa"/>
        </w:trPr>
        <w:tc>
          <w:tcPr>
            <w:tcW w:w="0" w:type="auto"/>
            <w:vAlign w:val="center"/>
            <w:hideMark/>
          </w:tcPr>
          <w:p w14:paraId="01CB7FD0" w14:textId="77777777" w:rsidR="00D67926" w:rsidRDefault="008D6FB8">
            <w:pPr>
              <w:rPr>
                <w:rFonts w:eastAsia="Times New Roman"/>
                <w:lang w:val="en-US"/>
              </w:rPr>
            </w:pPr>
            <w:r>
              <w:rPr>
                <w:rFonts w:eastAsia="Times New Roman"/>
                <w:b/>
                <w:bCs/>
                <w:lang w:val="en-US"/>
              </w:rPr>
              <w:t>Account.status</w:t>
            </w:r>
          </w:p>
        </w:tc>
        <w:tc>
          <w:tcPr>
            <w:tcW w:w="0" w:type="auto"/>
            <w:vAlign w:val="center"/>
            <w:hideMark/>
          </w:tcPr>
          <w:p w14:paraId="76F305A2" w14:textId="77777777" w:rsidR="00D67926" w:rsidRDefault="00D67926">
            <w:pPr>
              <w:rPr>
                <w:rFonts w:eastAsia="Times New Roman"/>
                <w:lang w:val="en-US"/>
              </w:rPr>
            </w:pPr>
          </w:p>
        </w:tc>
      </w:tr>
      <w:tr w:rsidR="00D67926" w14:paraId="23AAC6E6" w14:textId="77777777">
        <w:trPr>
          <w:divId w:val="958990423"/>
          <w:tblCellSpacing w:w="15" w:type="dxa"/>
        </w:trPr>
        <w:tc>
          <w:tcPr>
            <w:tcW w:w="0" w:type="auto"/>
            <w:vAlign w:val="center"/>
            <w:hideMark/>
          </w:tcPr>
          <w:p w14:paraId="07CC7A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8677B2" w14:textId="77777777" w:rsidR="00D67926" w:rsidRDefault="008D6FB8">
            <w:pPr>
              <w:rPr>
                <w:rFonts w:eastAsia="Times New Roman"/>
                <w:lang w:val="en-US"/>
              </w:rPr>
            </w:pPr>
            <w:r>
              <w:rPr>
                <w:rFonts w:eastAsia="Times New Roman"/>
                <w:lang w:val="en-US"/>
              </w:rPr>
              <w:t>Indicates whether the account is presently used/useable or not.</w:t>
            </w:r>
          </w:p>
        </w:tc>
      </w:tr>
      <w:tr w:rsidR="00D67926" w14:paraId="667959B8" w14:textId="77777777">
        <w:trPr>
          <w:divId w:val="958990423"/>
          <w:tblCellSpacing w:w="15" w:type="dxa"/>
        </w:trPr>
        <w:tc>
          <w:tcPr>
            <w:tcW w:w="0" w:type="auto"/>
            <w:vAlign w:val="center"/>
            <w:hideMark/>
          </w:tcPr>
          <w:p w14:paraId="699D3A3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FCF8049" w14:textId="77777777" w:rsidR="00D67926" w:rsidRDefault="008D6FB8">
            <w:pPr>
              <w:rPr>
                <w:rFonts w:eastAsia="Times New Roman"/>
                <w:lang w:val="en-US"/>
              </w:rPr>
            </w:pPr>
            <w:r>
              <w:rPr>
                <w:rFonts w:eastAsia="Times New Roman"/>
                <w:lang w:val="en-US"/>
              </w:rPr>
              <w:t>Indicates whether the account is available to be used</w:t>
            </w:r>
          </w:p>
        </w:tc>
      </w:tr>
      <w:tr w:rsidR="00D67926" w14:paraId="5693C8F7" w14:textId="77777777">
        <w:trPr>
          <w:divId w:val="958990423"/>
          <w:tblCellSpacing w:w="15" w:type="dxa"/>
        </w:trPr>
        <w:tc>
          <w:tcPr>
            <w:tcW w:w="0" w:type="auto"/>
            <w:vAlign w:val="center"/>
            <w:hideMark/>
          </w:tcPr>
          <w:p w14:paraId="5873C295" w14:textId="77777777" w:rsidR="00D67926" w:rsidRDefault="008D6FB8">
            <w:pPr>
              <w:rPr>
                <w:rFonts w:eastAsia="Times New Roman"/>
                <w:lang w:val="en-US"/>
              </w:rPr>
            </w:pPr>
            <w:r>
              <w:rPr>
                <w:rFonts w:eastAsia="Times New Roman"/>
                <w:b/>
                <w:bCs/>
                <w:lang w:val="en-US"/>
              </w:rPr>
              <w:t>Account.activePeriod</w:t>
            </w:r>
          </w:p>
        </w:tc>
        <w:tc>
          <w:tcPr>
            <w:tcW w:w="0" w:type="auto"/>
            <w:vAlign w:val="center"/>
            <w:hideMark/>
          </w:tcPr>
          <w:p w14:paraId="6BFCA6B1" w14:textId="77777777" w:rsidR="00D67926" w:rsidRDefault="00D67926">
            <w:pPr>
              <w:rPr>
                <w:rFonts w:eastAsia="Times New Roman"/>
                <w:lang w:val="en-US"/>
              </w:rPr>
            </w:pPr>
          </w:p>
        </w:tc>
      </w:tr>
      <w:tr w:rsidR="00D67926" w14:paraId="29C654C9" w14:textId="77777777">
        <w:trPr>
          <w:divId w:val="958990423"/>
          <w:tblCellSpacing w:w="15" w:type="dxa"/>
        </w:trPr>
        <w:tc>
          <w:tcPr>
            <w:tcW w:w="0" w:type="auto"/>
            <w:vAlign w:val="center"/>
            <w:hideMark/>
          </w:tcPr>
          <w:p w14:paraId="7E917E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AFCFDE" w14:textId="77777777" w:rsidR="00D67926" w:rsidRDefault="008D6FB8">
            <w:pPr>
              <w:rPr>
                <w:rFonts w:eastAsia="Times New Roman"/>
                <w:lang w:val="en-US"/>
              </w:rPr>
            </w:pPr>
            <w:r>
              <w:rPr>
                <w:rFonts w:eastAsia="Times New Roman"/>
                <w:lang w:val="en-US"/>
              </w:rPr>
              <w:t>Valid from..to</w:t>
            </w:r>
          </w:p>
        </w:tc>
      </w:tr>
      <w:tr w:rsidR="00D67926" w14:paraId="2DDB43F7" w14:textId="77777777">
        <w:trPr>
          <w:divId w:val="958990423"/>
          <w:tblCellSpacing w:w="15" w:type="dxa"/>
        </w:trPr>
        <w:tc>
          <w:tcPr>
            <w:tcW w:w="0" w:type="auto"/>
            <w:vAlign w:val="center"/>
            <w:hideMark/>
          </w:tcPr>
          <w:p w14:paraId="38AF74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110435" w14:textId="77777777" w:rsidR="00D67926" w:rsidRDefault="008D6FB8">
            <w:pPr>
              <w:rPr>
                <w:rFonts w:eastAsia="Times New Roman"/>
                <w:lang w:val="en-US"/>
              </w:rPr>
            </w:pPr>
            <w:r>
              <w:rPr>
                <w:rFonts w:eastAsia="Times New Roman"/>
                <w:lang w:val="en-US"/>
              </w:rPr>
              <w:t>Indicates the period of time over which the account is allowed.</w:t>
            </w:r>
          </w:p>
        </w:tc>
      </w:tr>
      <w:tr w:rsidR="00D67926" w14:paraId="7BE8943F" w14:textId="77777777">
        <w:trPr>
          <w:divId w:val="958990423"/>
          <w:tblCellSpacing w:w="15" w:type="dxa"/>
        </w:trPr>
        <w:tc>
          <w:tcPr>
            <w:tcW w:w="0" w:type="auto"/>
            <w:vAlign w:val="center"/>
            <w:hideMark/>
          </w:tcPr>
          <w:p w14:paraId="4FCB24F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56B19C" w14:textId="77777777" w:rsidR="00D67926" w:rsidRDefault="008D6FB8">
            <w:pPr>
              <w:rPr>
                <w:rFonts w:eastAsia="Times New Roman"/>
                <w:lang w:val="en-US"/>
              </w:rPr>
            </w:pPr>
            <w:r>
              <w:rPr>
                <w:rFonts w:eastAsia="Times New Roman"/>
                <w:lang w:val="en-US"/>
              </w:rPr>
              <w:t>Transactions cannot typically be posted to account outside of its "active" period.</w:t>
            </w:r>
          </w:p>
        </w:tc>
      </w:tr>
      <w:tr w:rsidR="00D67926" w14:paraId="713C7BA0" w14:textId="77777777">
        <w:trPr>
          <w:divId w:val="958990423"/>
          <w:tblCellSpacing w:w="15" w:type="dxa"/>
        </w:trPr>
        <w:tc>
          <w:tcPr>
            <w:tcW w:w="0" w:type="auto"/>
            <w:vAlign w:val="center"/>
            <w:hideMark/>
          </w:tcPr>
          <w:p w14:paraId="248C2847" w14:textId="77777777" w:rsidR="00D67926" w:rsidRDefault="008D6FB8">
            <w:pPr>
              <w:rPr>
                <w:rFonts w:eastAsia="Times New Roman"/>
                <w:lang w:val="en-US"/>
              </w:rPr>
            </w:pPr>
            <w:r>
              <w:rPr>
                <w:rFonts w:eastAsia="Times New Roman"/>
                <w:b/>
                <w:bCs/>
                <w:lang w:val="en-US"/>
              </w:rPr>
              <w:t>Account.currency</w:t>
            </w:r>
          </w:p>
        </w:tc>
        <w:tc>
          <w:tcPr>
            <w:tcW w:w="0" w:type="auto"/>
            <w:vAlign w:val="center"/>
            <w:hideMark/>
          </w:tcPr>
          <w:p w14:paraId="2FF1FB25" w14:textId="77777777" w:rsidR="00D67926" w:rsidRDefault="00D67926">
            <w:pPr>
              <w:rPr>
                <w:rFonts w:eastAsia="Times New Roman"/>
                <w:lang w:val="en-US"/>
              </w:rPr>
            </w:pPr>
          </w:p>
        </w:tc>
      </w:tr>
      <w:tr w:rsidR="00D67926" w14:paraId="3A7C2E2B" w14:textId="77777777">
        <w:trPr>
          <w:divId w:val="958990423"/>
          <w:tblCellSpacing w:w="15" w:type="dxa"/>
        </w:trPr>
        <w:tc>
          <w:tcPr>
            <w:tcW w:w="0" w:type="auto"/>
            <w:vAlign w:val="center"/>
            <w:hideMark/>
          </w:tcPr>
          <w:p w14:paraId="385FAA61"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9180B74" w14:textId="77777777" w:rsidR="00D67926" w:rsidRDefault="008D6FB8">
            <w:pPr>
              <w:rPr>
                <w:rFonts w:eastAsia="Times New Roman"/>
                <w:lang w:val="en-US"/>
              </w:rPr>
            </w:pPr>
            <w:r>
              <w:rPr>
                <w:rFonts w:eastAsia="Times New Roman"/>
                <w:lang w:val="en-US"/>
              </w:rPr>
              <w:t>Base currency in which balance is tracked</w:t>
            </w:r>
          </w:p>
        </w:tc>
      </w:tr>
      <w:tr w:rsidR="00D67926" w14:paraId="3595E7D5" w14:textId="77777777">
        <w:trPr>
          <w:divId w:val="958990423"/>
          <w:tblCellSpacing w:w="15" w:type="dxa"/>
        </w:trPr>
        <w:tc>
          <w:tcPr>
            <w:tcW w:w="0" w:type="auto"/>
            <w:vAlign w:val="center"/>
            <w:hideMark/>
          </w:tcPr>
          <w:p w14:paraId="4903F6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266FA5" w14:textId="77777777" w:rsidR="00D67926" w:rsidRDefault="008D6FB8">
            <w:pPr>
              <w:rPr>
                <w:rFonts w:eastAsia="Times New Roman"/>
                <w:lang w:val="en-US"/>
              </w:rPr>
            </w:pPr>
            <w:r>
              <w:rPr>
                <w:rFonts w:eastAsia="Times New Roman"/>
                <w:lang w:val="en-US"/>
              </w:rPr>
              <w:t>Identifies the currency to which transactions must be converted when crediting or debiting the account.</w:t>
            </w:r>
          </w:p>
        </w:tc>
      </w:tr>
      <w:tr w:rsidR="00D67926" w14:paraId="436B6058" w14:textId="77777777">
        <w:trPr>
          <w:divId w:val="958990423"/>
          <w:tblCellSpacing w:w="15" w:type="dxa"/>
        </w:trPr>
        <w:tc>
          <w:tcPr>
            <w:tcW w:w="0" w:type="auto"/>
            <w:vAlign w:val="center"/>
            <w:hideMark/>
          </w:tcPr>
          <w:p w14:paraId="52EB968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FA3260" w14:textId="77777777" w:rsidR="00D67926" w:rsidRDefault="008D6FB8">
            <w:pPr>
              <w:rPr>
                <w:rFonts w:eastAsia="Times New Roman"/>
                <w:lang w:val="en-US"/>
              </w:rPr>
            </w:pPr>
            <w:r>
              <w:rPr>
                <w:rFonts w:eastAsia="Times New Roman"/>
                <w:lang w:val="en-US"/>
              </w:rPr>
              <w:t xml:space="preserve">Tracked separately from balance because currency might be known when balance is not. In some cases, balance might be expressed in a currency other than the base currency for the account. </w:t>
            </w:r>
          </w:p>
        </w:tc>
      </w:tr>
      <w:tr w:rsidR="00D67926" w14:paraId="340393F1" w14:textId="77777777">
        <w:trPr>
          <w:divId w:val="958990423"/>
          <w:tblCellSpacing w:w="15" w:type="dxa"/>
        </w:trPr>
        <w:tc>
          <w:tcPr>
            <w:tcW w:w="0" w:type="auto"/>
            <w:vAlign w:val="center"/>
            <w:hideMark/>
          </w:tcPr>
          <w:p w14:paraId="095BF726" w14:textId="77777777" w:rsidR="00D67926" w:rsidRDefault="008D6FB8">
            <w:pPr>
              <w:rPr>
                <w:rFonts w:eastAsia="Times New Roman"/>
                <w:lang w:val="en-US"/>
              </w:rPr>
            </w:pPr>
            <w:r>
              <w:rPr>
                <w:rFonts w:eastAsia="Times New Roman"/>
                <w:b/>
                <w:bCs/>
                <w:lang w:val="en-US"/>
              </w:rPr>
              <w:t>Account.balance</w:t>
            </w:r>
          </w:p>
        </w:tc>
        <w:tc>
          <w:tcPr>
            <w:tcW w:w="0" w:type="auto"/>
            <w:vAlign w:val="center"/>
            <w:hideMark/>
          </w:tcPr>
          <w:p w14:paraId="282524DA" w14:textId="77777777" w:rsidR="00D67926" w:rsidRDefault="00D67926">
            <w:pPr>
              <w:rPr>
                <w:rFonts w:eastAsia="Times New Roman"/>
                <w:lang w:val="en-US"/>
              </w:rPr>
            </w:pPr>
          </w:p>
        </w:tc>
      </w:tr>
      <w:tr w:rsidR="00D67926" w14:paraId="57F3F2FD" w14:textId="77777777">
        <w:trPr>
          <w:divId w:val="958990423"/>
          <w:tblCellSpacing w:w="15" w:type="dxa"/>
        </w:trPr>
        <w:tc>
          <w:tcPr>
            <w:tcW w:w="0" w:type="auto"/>
            <w:vAlign w:val="center"/>
            <w:hideMark/>
          </w:tcPr>
          <w:p w14:paraId="084F48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A63960" w14:textId="77777777" w:rsidR="00D67926" w:rsidRDefault="008D6FB8">
            <w:pPr>
              <w:rPr>
                <w:rFonts w:eastAsia="Times New Roman"/>
                <w:lang w:val="en-US"/>
              </w:rPr>
            </w:pPr>
            <w:r>
              <w:rPr>
                <w:rFonts w:eastAsia="Times New Roman"/>
                <w:lang w:val="en-US"/>
              </w:rPr>
              <w:t>How much is in account?</w:t>
            </w:r>
          </w:p>
        </w:tc>
      </w:tr>
      <w:tr w:rsidR="00D67926" w14:paraId="28AE3FA0" w14:textId="77777777">
        <w:trPr>
          <w:divId w:val="958990423"/>
          <w:tblCellSpacing w:w="15" w:type="dxa"/>
        </w:trPr>
        <w:tc>
          <w:tcPr>
            <w:tcW w:w="0" w:type="auto"/>
            <w:vAlign w:val="center"/>
            <w:hideMark/>
          </w:tcPr>
          <w:p w14:paraId="44BDA8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0778B3" w14:textId="77777777" w:rsidR="00D67926" w:rsidRDefault="008D6FB8">
            <w:pPr>
              <w:rPr>
                <w:rFonts w:eastAsia="Times New Roman"/>
                <w:lang w:val="en-US"/>
              </w:rPr>
            </w:pPr>
            <w:r>
              <w:rPr>
                <w:rFonts w:eastAsia="Times New Roman"/>
                <w:lang w:val="en-US"/>
              </w:rPr>
              <w:t>Represents the sum of all credits less all debits associated with the account. Might be positive, zero or negative.</w:t>
            </w:r>
          </w:p>
        </w:tc>
      </w:tr>
      <w:tr w:rsidR="00D67926" w14:paraId="0B7E15BF" w14:textId="77777777">
        <w:trPr>
          <w:divId w:val="958990423"/>
          <w:tblCellSpacing w:w="15" w:type="dxa"/>
        </w:trPr>
        <w:tc>
          <w:tcPr>
            <w:tcW w:w="0" w:type="auto"/>
            <w:vAlign w:val="center"/>
            <w:hideMark/>
          </w:tcPr>
          <w:p w14:paraId="3FCB9360" w14:textId="77777777" w:rsidR="00D67926" w:rsidRDefault="008D6FB8">
            <w:pPr>
              <w:rPr>
                <w:rFonts w:eastAsia="Times New Roman"/>
                <w:lang w:val="en-US"/>
              </w:rPr>
            </w:pPr>
            <w:r>
              <w:rPr>
                <w:rFonts w:eastAsia="Times New Roman"/>
                <w:b/>
                <w:bCs/>
                <w:lang w:val="en-US"/>
              </w:rPr>
              <w:t>Account.coveragePeriod</w:t>
            </w:r>
          </w:p>
        </w:tc>
        <w:tc>
          <w:tcPr>
            <w:tcW w:w="0" w:type="auto"/>
            <w:vAlign w:val="center"/>
            <w:hideMark/>
          </w:tcPr>
          <w:p w14:paraId="7FE190D4" w14:textId="77777777" w:rsidR="00D67926" w:rsidRDefault="00D67926">
            <w:pPr>
              <w:rPr>
                <w:rFonts w:eastAsia="Times New Roman"/>
                <w:lang w:val="en-US"/>
              </w:rPr>
            </w:pPr>
          </w:p>
        </w:tc>
      </w:tr>
      <w:tr w:rsidR="00D67926" w14:paraId="21026B0C" w14:textId="77777777">
        <w:trPr>
          <w:divId w:val="958990423"/>
          <w:tblCellSpacing w:w="15" w:type="dxa"/>
        </w:trPr>
        <w:tc>
          <w:tcPr>
            <w:tcW w:w="0" w:type="auto"/>
            <w:vAlign w:val="center"/>
            <w:hideMark/>
          </w:tcPr>
          <w:p w14:paraId="7F14F6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3832D1" w14:textId="77777777" w:rsidR="00D67926" w:rsidRDefault="008D6FB8">
            <w:pPr>
              <w:rPr>
                <w:rFonts w:eastAsia="Times New Roman"/>
                <w:lang w:val="en-US"/>
              </w:rPr>
            </w:pPr>
            <w:r>
              <w:rPr>
                <w:rFonts w:eastAsia="Times New Roman"/>
                <w:lang w:val="en-US"/>
              </w:rPr>
              <w:t>Transaction window</w:t>
            </w:r>
          </w:p>
        </w:tc>
      </w:tr>
      <w:tr w:rsidR="00D67926" w14:paraId="576F0216" w14:textId="77777777">
        <w:trPr>
          <w:divId w:val="958990423"/>
          <w:tblCellSpacing w:w="15" w:type="dxa"/>
        </w:trPr>
        <w:tc>
          <w:tcPr>
            <w:tcW w:w="0" w:type="auto"/>
            <w:vAlign w:val="center"/>
            <w:hideMark/>
          </w:tcPr>
          <w:p w14:paraId="74D16D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5510B7" w14:textId="77777777" w:rsidR="00D67926" w:rsidRDefault="008D6FB8">
            <w:pPr>
              <w:rPr>
                <w:rFonts w:eastAsia="Times New Roman"/>
                <w:lang w:val="en-US"/>
              </w:rPr>
            </w:pPr>
            <w:r>
              <w:rPr>
                <w:rFonts w:eastAsia="Times New Roman"/>
                <w:lang w:val="en-US"/>
              </w:rPr>
              <w:t>Identifies the period of time the account applies to. E.g. accounts created per fiscal year, quarter, etc.</w:t>
            </w:r>
          </w:p>
        </w:tc>
      </w:tr>
      <w:tr w:rsidR="00D67926" w14:paraId="17E22475" w14:textId="77777777">
        <w:trPr>
          <w:divId w:val="958990423"/>
          <w:tblCellSpacing w:w="15" w:type="dxa"/>
        </w:trPr>
        <w:tc>
          <w:tcPr>
            <w:tcW w:w="0" w:type="auto"/>
            <w:vAlign w:val="center"/>
            <w:hideMark/>
          </w:tcPr>
          <w:p w14:paraId="58AFFC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271EEC6" w14:textId="77777777" w:rsidR="00D67926" w:rsidRDefault="008D6FB8">
            <w:pPr>
              <w:rPr>
                <w:rFonts w:eastAsia="Times New Roman"/>
                <w:lang w:val="en-US"/>
              </w:rPr>
            </w:pPr>
            <w:r>
              <w:rPr>
                <w:rFonts w:eastAsia="Times New Roman"/>
                <w:lang w:val="en-US"/>
              </w:rPr>
              <w:t>It is possible for transactions relevant to a coverage period to be posted to the account before or after the coverage period.</w:t>
            </w:r>
          </w:p>
        </w:tc>
      </w:tr>
      <w:tr w:rsidR="00D67926" w14:paraId="75130054" w14:textId="77777777">
        <w:trPr>
          <w:divId w:val="958990423"/>
          <w:tblCellSpacing w:w="15" w:type="dxa"/>
        </w:trPr>
        <w:tc>
          <w:tcPr>
            <w:tcW w:w="0" w:type="auto"/>
            <w:vAlign w:val="center"/>
            <w:hideMark/>
          </w:tcPr>
          <w:p w14:paraId="599D602A" w14:textId="77777777" w:rsidR="00D67926" w:rsidRDefault="008D6FB8">
            <w:pPr>
              <w:rPr>
                <w:rFonts w:eastAsia="Times New Roman"/>
                <w:lang w:val="en-US"/>
              </w:rPr>
            </w:pPr>
            <w:r>
              <w:rPr>
                <w:rFonts w:eastAsia="Times New Roman"/>
                <w:b/>
                <w:bCs/>
                <w:lang w:val="en-US"/>
              </w:rPr>
              <w:t>Account.subject</w:t>
            </w:r>
          </w:p>
        </w:tc>
        <w:tc>
          <w:tcPr>
            <w:tcW w:w="0" w:type="auto"/>
            <w:vAlign w:val="center"/>
            <w:hideMark/>
          </w:tcPr>
          <w:p w14:paraId="057F05ED" w14:textId="77777777" w:rsidR="00D67926" w:rsidRDefault="00D67926">
            <w:pPr>
              <w:rPr>
                <w:rFonts w:eastAsia="Times New Roman"/>
                <w:lang w:val="en-US"/>
              </w:rPr>
            </w:pPr>
          </w:p>
        </w:tc>
      </w:tr>
      <w:tr w:rsidR="00D67926" w14:paraId="089DC83F" w14:textId="77777777">
        <w:trPr>
          <w:divId w:val="958990423"/>
          <w:tblCellSpacing w:w="15" w:type="dxa"/>
        </w:trPr>
        <w:tc>
          <w:tcPr>
            <w:tcW w:w="0" w:type="auto"/>
            <w:vAlign w:val="center"/>
            <w:hideMark/>
          </w:tcPr>
          <w:p w14:paraId="75008F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864F52" w14:textId="77777777" w:rsidR="00D67926" w:rsidRDefault="008D6FB8">
            <w:pPr>
              <w:rPr>
                <w:rFonts w:eastAsia="Times New Roman"/>
                <w:lang w:val="en-US"/>
              </w:rPr>
            </w:pPr>
            <w:r>
              <w:rPr>
                <w:rFonts w:eastAsia="Times New Roman"/>
                <w:lang w:val="en-US"/>
              </w:rPr>
              <w:t>What is account tied to?</w:t>
            </w:r>
          </w:p>
        </w:tc>
      </w:tr>
      <w:tr w:rsidR="00D67926" w14:paraId="4A670DD0" w14:textId="77777777">
        <w:trPr>
          <w:divId w:val="958990423"/>
          <w:tblCellSpacing w:w="15" w:type="dxa"/>
        </w:trPr>
        <w:tc>
          <w:tcPr>
            <w:tcW w:w="0" w:type="auto"/>
            <w:vAlign w:val="center"/>
            <w:hideMark/>
          </w:tcPr>
          <w:p w14:paraId="2817C8F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868347" w14:textId="77777777" w:rsidR="00D67926" w:rsidRDefault="008D6FB8">
            <w:pPr>
              <w:rPr>
                <w:rFonts w:eastAsia="Times New Roman"/>
                <w:lang w:val="en-US"/>
              </w:rPr>
            </w:pPr>
            <w:r>
              <w:rPr>
                <w:rFonts w:eastAsia="Times New Roman"/>
                <w:lang w:val="en-US"/>
              </w:rPr>
              <w:t>Identifies the patient, device, practitioner, location or other object the account is associated with.</w:t>
            </w:r>
          </w:p>
        </w:tc>
      </w:tr>
      <w:tr w:rsidR="00D67926" w14:paraId="3FB4B076" w14:textId="77777777">
        <w:trPr>
          <w:divId w:val="958990423"/>
          <w:tblCellSpacing w:w="15" w:type="dxa"/>
        </w:trPr>
        <w:tc>
          <w:tcPr>
            <w:tcW w:w="0" w:type="auto"/>
            <w:vAlign w:val="center"/>
            <w:hideMark/>
          </w:tcPr>
          <w:p w14:paraId="6E89C84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6D5B605" w14:textId="77777777" w:rsidR="00D67926" w:rsidRDefault="008D6FB8">
            <w:pPr>
              <w:rPr>
                <w:rFonts w:eastAsia="Times New Roman"/>
                <w:lang w:val="en-US"/>
              </w:rPr>
            </w:pPr>
            <w:r>
              <w:rPr>
                <w:rFonts w:eastAsia="Times New Roman"/>
                <w:lang w:val="en-US"/>
              </w:rPr>
              <w:t>target</w:t>
            </w:r>
          </w:p>
        </w:tc>
      </w:tr>
      <w:tr w:rsidR="00D67926" w14:paraId="4709FE6A" w14:textId="77777777">
        <w:trPr>
          <w:divId w:val="958990423"/>
          <w:tblCellSpacing w:w="15" w:type="dxa"/>
        </w:trPr>
        <w:tc>
          <w:tcPr>
            <w:tcW w:w="0" w:type="auto"/>
            <w:vAlign w:val="center"/>
            <w:hideMark/>
          </w:tcPr>
          <w:p w14:paraId="11E2861F" w14:textId="77777777" w:rsidR="00D67926" w:rsidRDefault="008D6FB8">
            <w:pPr>
              <w:rPr>
                <w:rFonts w:eastAsia="Times New Roman"/>
                <w:lang w:val="en-US"/>
              </w:rPr>
            </w:pPr>
            <w:r>
              <w:rPr>
                <w:rFonts w:eastAsia="Times New Roman"/>
                <w:b/>
                <w:bCs/>
                <w:lang w:val="en-US"/>
              </w:rPr>
              <w:t>Account.owner</w:t>
            </w:r>
          </w:p>
        </w:tc>
        <w:tc>
          <w:tcPr>
            <w:tcW w:w="0" w:type="auto"/>
            <w:vAlign w:val="center"/>
            <w:hideMark/>
          </w:tcPr>
          <w:p w14:paraId="3A401247" w14:textId="77777777" w:rsidR="00D67926" w:rsidRDefault="00D67926">
            <w:pPr>
              <w:rPr>
                <w:rFonts w:eastAsia="Times New Roman"/>
                <w:lang w:val="en-US"/>
              </w:rPr>
            </w:pPr>
          </w:p>
        </w:tc>
      </w:tr>
      <w:tr w:rsidR="00D67926" w14:paraId="5C3168D3" w14:textId="77777777">
        <w:trPr>
          <w:divId w:val="958990423"/>
          <w:tblCellSpacing w:w="15" w:type="dxa"/>
        </w:trPr>
        <w:tc>
          <w:tcPr>
            <w:tcW w:w="0" w:type="auto"/>
            <w:vAlign w:val="center"/>
            <w:hideMark/>
          </w:tcPr>
          <w:p w14:paraId="657213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604484" w14:textId="77777777" w:rsidR="00D67926" w:rsidRDefault="008D6FB8">
            <w:pPr>
              <w:rPr>
                <w:rFonts w:eastAsia="Times New Roman"/>
                <w:lang w:val="en-US"/>
              </w:rPr>
            </w:pPr>
            <w:r>
              <w:rPr>
                <w:rFonts w:eastAsia="Times New Roman"/>
                <w:lang w:val="en-US"/>
              </w:rPr>
              <w:t>Who is responsible?</w:t>
            </w:r>
          </w:p>
        </w:tc>
      </w:tr>
      <w:tr w:rsidR="00D67926" w14:paraId="2E331425" w14:textId="77777777">
        <w:trPr>
          <w:divId w:val="958990423"/>
          <w:tblCellSpacing w:w="15" w:type="dxa"/>
        </w:trPr>
        <w:tc>
          <w:tcPr>
            <w:tcW w:w="0" w:type="auto"/>
            <w:vAlign w:val="center"/>
            <w:hideMark/>
          </w:tcPr>
          <w:p w14:paraId="6E8F3D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39D87E" w14:textId="77777777" w:rsidR="00D67926" w:rsidRDefault="008D6FB8">
            <w:pPr>
              <w:rPr>
                <w:rFonts w:eastAsia="Times New Roman"/>
                <w:lang w:val="en-US"/>
              </w:rPr>
            </w:pPr>
            <w:r>
              <w:rPr>
                <w:rFonts w:eastAsia="Times New Roman"/>
                <w:lang w:val="en-US"/>
              </w:rPr>
              <w:t>Indicates the organization, department, etc. with responsibility for the account.</w:t>
            </w:r>
          </w:p>
        </w:tc>
      </w:tr>
      <w:tr w:rsidR="00D67926" w14:paraId="3AB35095" w14:textId="77777777">
        <w:trPr>
          <w:divId w:val="958990423"/>
          <w:tblCellSpacing w:w="15" w:type="dxa"/>
        </w:trPr>
        <w:tc>
          <w:tcPr>
            <w:tcW w:w="0" w:type="auto"/>
            <w:vAlign w:val="center"/>
            <w:hideMark/>
          </w:tcPr>
          <w:p w14:paraId="78989605" w14:textId="77777777" w:rsidR="00D67926" w:rsidRDefault="008D6FB8">
            <w:pPr>
              <w:rPr>
                <w:rFonts w:eastAsia="Times New Roman"/>
                <w:lang w:val="en-US"/>
              </w:rPr>
            </w:pPr>
            <w:r>
              <w:rPr>
                <w:rFonts w:eastAsia="Times New Roman"/>
                <w:b/>
                <w:bCs/>
                <w:lang w:val="en-US"/>
              </w:rPr>
              <w:t>Account.description</w:t>
            </w:r>
          </w:p>
        </w:tc>
        <w:tc>
          <w:tcPr>
            <w:tcW w:w="0" w:type="auto"/>
            <w:vAlign w:val="center"/>
            <w:hideMark/>
          </w:tcPr>
          <w:p w14:paraId="10C04211" w14:textId="77777777" w:rsidR="00D67926" w:rsidRDefault="00D67926">
            <w:pPr>
              <w:rPr>
                <w:rFonts w:eastAsia="Times New Roman"/>
                <w:lang w:val="en-US"/>
              </w:rPr>
            </w:pPr>
          </w:p>
        </w:tc>
      </w:tr>
      <w:tr w:rsidR="00D67926" w14:paraId="4A94B1E8" w14:textId="77777777">
        <w:trPr>
          <w:divId w:val="958990423"/>
          <w:tblCellSpacing w:w="15" w:type="dxa"/>
        </w:trPr>
        <w:tc>
          <w:tcPr>
            <w:tcW w:w="0" w:type="auto"/>
            <w:vAlign w:val="center"/>
            <w:hideMark/>
          </w:tcPr>
          <w:p w14:paraId="0C2725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E0AE89" w14:textId="77777777" w:rsidR="00D67926" w:rsidRDefault="008D6FB8">
            <w:pPr>
              <w:rPr>
                <w:rFonts w:eastAsia="Times New Roman"/>
                <w:lang w:val="en-US"/>
              </w:rPr>
            </w:pPr>
            <w:r>
              <w:rPr>
                <w:rFonts w:eastAsia="Times New Roman"/>
                <w:lang w:val="en-US"/>
              </w:rPr>
              <w:t>Explanation of purpose/use</w:t>
            </w:r>
          </w:p>
        </w:tc>
      </w:tr>
      <w:tr w:rsidR="00D67926" w14:paraId="2CBC08D2" w14:textId="77777777">
        <w:trPr>
          <w:divId w:val="958990423"/>
          <w:tblCellSpacing w:w="15" w:type="dxa"/>
        </w:trPr>
        <w:tc>
          <w:tcPr>
            <w:tcW w:w="0" w:type="auto"/>
            <w:vAlign w:val="center"/>
            <w:hideMark/>
          </w:tcPr>
          <w:p w14:paraId="4579FF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5CF1FA" w14:textId="77777777" w:rsidR="00D67926" w:rsidRDefault="008D6FB8">
            <w:pPr>
              <w:rPr>
                <w:rFonts w:eastAsia="Times New Roman"/>
                <w:lang w:val="en-US"/>
              </w:rPr>
            </w:pPr>
            <w:r>
              <w:rPr>
                <w:rFonts w:eastAsia="Times New Roman"/>
                <w:lang w:val="en-US"/>
              </w:rPr>
              <w:t>Provides additional information about what the account tracks and how it is used.</w:t>
            </w:r>
          </w:p>
        </w:tc>
      </w:tr>
    </w:tbl>
    <w:p w14:paraId="44AB23A6" w14:textId="77777777" w:rsidR="00D67926" w:rsidRDefault="008D6FB8">
      <w:pPr>
        <w:pStyle w:val="Heading2"/>
        <w:divId w:val="958990423"/>
        <w:rPr>
          <w:rFonts w:eastAsia="Times New Roman"/>
          <w:lang w:val="en-US"/>
        </w:rPr>
      </w:pPr>
      <w:r>
        <w:rPr>
          <w:rFonts w:eastAsia="Times New Roman"/>
          <w:lang w:val="en-US"/>
        </w:rPr>
        <w:t>http://hl7.org/fhir/StructureDefinition/Appointment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6"/>
        <w:gridCol w:w="5764"/>
      </w:tblGrid>
      <w:tr w:rsidR="00D67926" w14:paraId="0AB4297E" w14:textId="77777777">
        <w:trPr>
          <w:divId w:val="958990423"/>
          <w:tblCellSpacing w:w="15" w:type="dxa"/>
        </w:trPr>
        <w:tc>
          <w:tcPr>
            <w:tcW w:w="0" w:type="auto"/>
            <w:vAlign w:val="center"/>
            <w:hideMark/>
          </w:tcPr>
          <w:p w14:paraId="74837C74" w14:textId="77777777" w:rsidR="00D67926" w:rsidRDefault="008D6FB8">
            <w:pPr>
              <w:rPr>
                <w:rFonts w:eastAsia="Times New Roman"/>
                <w:lang w:val="en-US"/>
              </w:rPr>
            </w:pPr>
            <w:r>
              <w:rPr>
                <w:rFonts w:eastAsia="Times New Roman"/>
                <w:b/>
                <w:bCs/>
                <w:lang w:val="en-US"/>
              </w:rPr>
              <w:t>Appointment</w:t>
            </w:r>
          </w:p>
        </w:tc>
        <w:tc>
          <w:tcPr>
            <w:tcW w:w="0" w:type="auto"/>
            <w:vAlign w:val="center"/>
            <w:hideMark/>
          </w:tcPr>
          <w:p w14:paraId="734A7695" w14:textId="77777777" w:rsidR="00D67926" w:rsidRDefault="008D6FB8">
            <w:pPr>
              <w:rPr>
                <w:rFonts w:eastAsia="Times New Roman"/>
                <w:lang w:val="en-US"/>
              </w:rPr>
            </w:pPr>
            <w:r>
              <w:rPr>
                <w:rFonts w:eastAsia="Times New Roman"/>
                <w:lang w:val="en-US"/>
              </w:rPr>
              <w:t>Appointment</w:t>
            </w:r>
          </w:p>
        </w:tc>
      </w:tr>
      <w:tr w:rsidR="00D67926" w14:paraId="342D113A" w14:textId="77777777">
        <w:trPr>
          <w:divId w:val="958990423"/>
          <w:tblCellSpacing w:w="15" w:type="dxa"/>
        </w:trPr>
        <w:tc>
          <w:tcPr>
            <w:tcW w:w="0" w:type="auto"/>
            <w:vAlign w:val="center"/>
            <w:hideMark/>
          </w:tcPr>
          <w:p w14:paraId="3CA887E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71E363" w14:textId="77777777"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D67926" w14:paraId="0F4FB33B" w14:textId="77777777">
        <w:trPr>
          <w:divId w:val="958990423"/>
          <w:tblCellSpacing w:w="15" w:type="dxa"/>
        </w:trPr>
        <w:tc>
          <w:tcPr>
            <w:tcW w:w="0" w:type="auto"/>
            <w:vAlign w:val="center"/>
            <w:hideMark/>
          </w:tcPr>
          <w:p w14:paraId="3FFAA3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68FA1C" w14:textId="77777777"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D67926" w14:paraId="4D710607" w14:textId="77777777">
        <w:trPr>
          <w:divId w:val="958990423"/>
          <w:tblCellSpacing w:w="15" w:type="dxa"/>
        </w:trPr>
        <w:tc>
          <w:tcPr>
            <w:tcW w:w="0" w:type="auto"/>
            <w:vAlign w:val="center"/>
            <w:hideMark/>
          </w:tcPr>
          <w:p w14:paraId="7F9B949A"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0EA0E4AA" w14:textId="77777777" w:rsidR="00D67926" w:rsidRDefault="008D6FB8">
            <w:pPr>
              <w:rPr>
                <w:rFonts w:eastAsia="Times New Roman"/>
                <w:lang w:val="en-US"/>
              </w:rPr>
            </w:pPr>
            <w:r>
              <w:rPr>
                <w:rFonts w:eastAsia="Times New Roman"/>
                <w:lang w:val="en-US"/>
              </w:rPr>
              <w:t>Only proposed or cancelled appointments can be missing start/end dates</w:t>
            </w:r>
          </w:p>
        </w:tc>
      </w:tr>
      <w:tr w:rsidR="00D67926" w14:paraId="49E12EC0" w14:textId="77777777">
        <w:trPr>
          <w:divId w:val="958990423"/>
          <w:tblCellSpacing w:w="15" w:type="dxa"/>
        </w:trPr>
        <w:tc>
          <w:tcPr>
            <w:tcW w:w="0" w:type="auto"/>
            <w:vAlign w:val="center"/>
            <w:hideMark/>
          </w:tcPr>
          <w:p w14:paraId="0401243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AD649FC" w14:textId="77777777" w:rsidR="00D67926" w:rsidRDefault="008D6FB8">
            <w:pPr>
              <w:rPr>
                <w:rFonts w:eastAsia="Times New Roman"/>
                <w:lang w:val="en-US"/>
              </w:rPr>
            </w:pPr>
            <w:r>
              <w:rPr>
                <w:rFonts w:eastAsia="Times New Roman"/>
                <w:lang w:val="en-US"/>
              </w:rPr>
              <w:t>Either start and end are specified, or neither</w:t>
            </w:r>
          </w:p>
        </w:tc>
      </w:tr>
      <w:tr w:rsidR="00D67926" w14:paraId="4638F0FD" w14:textId="77777777">
        <w:trPr>
          <w:divId w:val="958990423"/>
          <w:tblCellSpacing w:w="15" w:type="dxa"/>
        </w:trPr>
        <w:tc>
          <w:tcPr>
            <w:tcW w:w="0" w:type="auto"/>
            <w:vAlign w:val="center"/>
            <w:hideMark/>
          </w:tcPr>
          <w:p w14:paraId="5ECB4C4C" w14:textId="77777777" w:rsidR="00D67926" w:rsidRDefault="008D6FB8">
            <w:pPr>
              <w:rPr>
                <w:rFonts w:eastAsia="Times New Roman"/>
                <w:lang w:val="en-US"/>
              </w:rPr>
            </w:pPr>
            <w:r>
              <w:rPr>
                <w:rFonts w:eastAsia="Times New Roman"/>
                <w:b/>
                <w:bCs/>
                <w:lang w:val="en-US"/>
              </w:rPr>
              <w:t>Appointment.identifier</w:t>
            </w:r>
          </w:p>
        </w:tc>
        <w:tc>
          <w:tcPr>
            <w:tcW w:w="0" w:type="auto"/>
            <w:vAlign w:val="center"/>
            <w:hideMark/>
          </w:tcPr>
          <w:p w14:paraId="383AE391" w14:textId="77777777" w:rsidR="00D67926" w:rsidRDefault="00D67926">
            <w:pPr>
              <w:rPr>
                <w:rFonts w:eastAsia="Times New Roman"/>
                <w:lang w:val="en-US"/>
              </w:rPr>
            </w:pPr>
          </w:p>
        </w:tc>
      </w:tr>
      <w:tr w:rsidR="00D67926" w14:paraId="648EAD66" w14:textId="77777777">
        <w:trPr>
          <w:divId w:val="958990423"/>
          <w:tblCellSpacing w:w="15" w:type="dxa"/>
        </w:trPr>
        <w:tc>
          <w:tcPr>
            <w:tcW w:w="0" w:type="auto"/>
            <w:vAlign w:val="center"/>
            <w:hideMark/>
          </w:tcPr>
          <w:p w14:paraId="118206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3C9E38" w14:textId="77777777" w:rsidR="00D67926" w:rsidRDefault="008D6FB8">
            <w:pPr>
              <w:rPr>
                <w:rFonts w:eastAsia="Times New Roman"/>
                <w:lang w:val="en-US"/>
              </w:rPr>
            </w:pPr>
            <w:r>
              <w:rPr>
                <w:rFonts w:eastAsia="Times New Roman"/>
                <w:lang w:val="en-US"/>
              </w:rPr>
              <w:t>External Ids for this item</w:t>
            </w:r>
          </w:p>
        </w:tc>
      </w:tr>
      <w:tr w:rsidR="00D67926" w14:paraId="59A2B175" w14:textId="77777777">
        <w:trPr>
          <w:divId w:val="958990423"/>
          <w:tblCellSpacing w:w="15" w:type="dxa"/>
        </w:trPr>
        <w:tc>
          <w:tcPr>
            <w:tcW w:w="0" w:type="auto"/>
            <w:vAlign w:val="center"/>
            <w:hideMark/>
          </w:tcPr>
          <w:p w14:paraId="509F00D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F00953" w14:textId="77777777" w:rsidR="00D67926" w:rsidRDefault="008D6FB8">
            <w:pPr>
              <w:rPr>
                <w:rFonts w:eastAsia="Times New Roman"/>
                <w:lang w:val="en-US"/>
              </w:rPr>
            </w:pPr>
            <w:r>
              <w:rPr>
                <w:rFonts w:eastAsia="Times New Roman"/>
                <w:lang w:val="en-US"/>
              </w:rPr>
              <w:t xml:space="preserve">This records identifiers associated with this appointment concern that are defined by business processed and/ or used to refer to it when a direct URL reference to the resource itself is not appropriate (e.g. in CDA documents, or in written / printed documentation). </w:t>
            </w:r>
          </w:p>
        </w:tc>
      </w:tr>
      <w:tr w:rsidR="00D67926" w14:paraId="34D0FDBA" w14:textId="77777777">
        <w:trPr>
          <w:divId w:val="958990423"/>
          <w:tblCellSpacing w:w="15" w:type="dxa"/>
        </w:trPr>
        <w:tc>
          <w:tcPr>
            <w:tcW w:w="0" w:type="auto"/>
            <w:vAlign w:val="center"/>
            <w:hideMark/>
          </w:tcPr>
          <w:p w14:paraId="517EBC88" w14:textId="77777777" w:rsidR="00D67926" w:rsidRDefault="008D6FB8">
            <w:pPr>
              <w:rPr>
                <w:rFonts w:eastAsia="Times New Roman"/>
                <w:lang w:val="en-US"/>
              </w:rPr>
            </w:pPr>
            <w:r>
              <w:rPr>
                <w:rFonts w:eastAsia="Times New Roman"/>
                <w:b/>
                <w:bCs/>
                <w:lang w:val="en-US"/>
              </w:rPr>
              <w:t>Appointment.status</w:t>
            </w:r>
          </w:p>
        </w:tc>
        <w:tc>
          <w:tcPr>
            <w:tcW w:w="0" w:type="auto"/>
            <w:vAlign w:val="center"/>
            <w:hideMark/>
          </w:tcPr>
          <w:p w14:paraId="06137DE2" w14:textId="77777777" w:rsidR="00D67926" w:rsidRDefault="00D67926">
            <w:pPr>
              <w:rPr>
                <w:rFonts w:eastAsia="Times New Roman"/>
                <w:lang w:val="en-US"/>
              </w:rPr>
            </w:pPr>
          </w:p>
        </w:tc>
      </w:tr>
      <w:tr w:rsidR="00D67926" w14:paraId="2486E902" w14:textId="77777777">
        <w:trPr>
          <w:divId w:val="958990423"/>
          <w:tblCellSpacing w:w="15" w:type="dxa"/>
        </w:trPr>
        <w:tc>
          <w:tcPr>
            <w:tcW w:w="0" w:type="auto"/>
            <w:vAlign w:val="center"/>
            <w:hideMark/>
          </w:tcPr>
          <w:p w14:paraId="50A28C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E1EE7D" w14:textId="77777777" w:rsidR="00D67926" w:rsidRDefault="008D6FB8">
            <w:pPr>
              <w:rPr>
                <w:rFonts w:eastAsia="Times New Roman"/>
                <w:lang w:val="en-US"/>
              </w:rPr>
            </w:pPr>
            <w:r>
              <w:rPr>
                <w:rFonts w:eastAsia="Times New Roman"/>
                <w:lang w:val="en-US"/>
              </w:rPr>
              <w:t xml:space="preserve">The overall status of the Appointment. Each of the participants has their own participation status which indicates their involvement in the process, however this status indicates the shared status. </w:t>
            </w:r>
          </w:p>
        </w:tc>
      </w:tr>
      <w:tr w:rsidR="00D67926" w14:paraId="701F472F" w14:textId="77777777">
        <w:trPr>
          <w:divId w:val="958990423"/>
          <w:tblCellSpacing w:w="15" w:type="dxa"/>
        </w:trPr>
        <w:tc>
          <w:tcPr>
            <w:tcW w:w="0" w:type="auto"/>
            <w:vAlign w:val="center"/>
            <w:hideMark/>
          </w:tcPr>
          <w:p w14:paraId="66A5C30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0379A18" w14:textId="77777777" w:rsidR="00D67926" w:rsidRDefault="008D6FB8">
            <w:pPr>
              <w:rPr>
                <w:rFonts w:eastAsia="Times New Roman"/>
                <w:lang w:val="en-US"/>
              </w:rPr>
            </w:pPr>
            <w:r>
              <w:rPr>
                <w:rFonts w:eastAsia="Times New Roman"/>
                <w:lang w:val="en-US"/>
              </w:rPr>
              <w:t xml:space="preserve">If the Appointment's status is "cancelled" then all participants are expected to have their calendars released for the appointment period, and as such any Slot's that were marked as BUSY can be re-set to FREE. </w:t>
            </w:r>
          </w:p>
        </w:tc>
      </w:tr>
      <w:tr w:rsidR="00D67926" w14:paraId="18840228" w14:textId="77777777">
        <w:trPr>
          <w:divId w:val="958990423"/>
          <w:tblCellSpacing w:w="15" w:type="dxa"/>
        </w:trPr>
        <w:tc>
          <w:tcPr>
            <w:tcW w:w="0" w:type="auto"/>
            <w:vAlign w:val="center"/>
            <w:hideMark/>
          </w:tcPr>
          <w:p w14:paraId="7AFAC65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96FD67" w14:textId="77777777" w:rsidR="00D67926" w:rsidRDefault="008D6FB8">
            <w:pPr>
              <w:rPr>
                <w:rFonts w:eastAsia="Times New Roman"/>
                <w:lang w:val="en-US"/>
              </w:rPr>
            </w:pPr>
            <w:r>
              <w:rPr>
                <w:rFonts w:eastAsia="Times New Roman"/>
                <w:lang w:val="en-US"/>
              </w:rPr>
              <w:t>The free/busy status of an appointment</w:t>
            </w:r>
          </w:p>
        </w:tc>
      </w:tr>
      <w:tr w:rsidR="00D67926" w14:paraId="58C3E0DC" w14:textId="77777777">
        <w:trPr>
          <w:divId w:val="958990423"/>
          <w:tblCellSpacing w:w="15" w:type="dxa"/>
        </w:trPr>
        <w:tc>
          <w:tcPr>
            <w:tcW w:w="0" w:type="auto"/>
            <w:vAlign w:val="center"/>
            <w:hideMark/>
          </w:tcPr>
          <w:p w14:paraId="1B5372AE" w14:textId="77777777" w:rsidR="00D67926" w:rsidRDefault="008D6FB8">
            <w:pPr>
              <w:rPr>
                <w:rFonts w:eastAsia="Times New Roman"/>
                <w:lang w:val="en-US"/>
              </w:rPr>
            </w:pPr>
            <w:r>
              <w:rPr>
                <w:rFonts w:eastAsia="Times New Roman"/>
                <w:b/>
                <w:bCs/>
                <w:lang w:val="en-US"/>
              </w:rPr>
              <w:t>Appointment.type</w:t>
            </w:r>
          </w:p>
        </w:tc>
        <w:tc>
          <w:tcPr>
            <w:tcW w:w="0" w:type="auto"/>
            <w:vAlign w:val="center"/>
            <w:hideMark/>
          </w:tcPr>
          <w:p w14:paraId="6B633A63" w14:textId="77777777" w:rsidR="00D67926" w:rsidRDefault="00D67926">
            <w:pPr>
              <w:rPr>
                <w:rFonts w:eastAsia="Times New Roman"/>
                <w:lang w:val="en-US"/>
              </w:rPr>
            </w:pPr>
          </w:p>
        </w:tc>
      </w:tr>
      <w:tr w:rsidR="00D67926" w14:paraId="346605C4" w14:textId="77777777">
        <w:trPr>
          <w:divId w:val="958990423"/>
          <w:tblCellSpacing w:w="15" w:type="dxa"/>
        </w:trPr>
        <w:tc>
          <w:tcPr>
            <w:tcW w:w="0" w:type="auto"/>
            <w:vAlign w:val="center"/>
            <w:hideMark/>
          </w:tcPr>
          <w:p w14:paraId="6D9647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52B13B" w14:textId="77777777" w:rsidR="00D67926" w:rsidRDefault="008D6FB8">
            <w:pPr>
              <w:rPr>
                <w:rFonts w:eastAsia="Times New Roman"/>
                <w:lang w:val="en-US"/>
              </w:rPr>
            </w:pPr>
            <w:r>
              <w:rPr>
                <w:rFonts w:eastAsia="Times New Roman"/>
                <w:lang w:val="en-US"/>
              </w:rPr>
              <w:t>The type of appointment that is being booked</w:t>
            </w:r>
          </w:p>
        </w:tc>
      </w:tr>
      <w:tr w:rsidR="00D67926" w14:paraId="3053373F" w14:textId="77777777">
        <w:trPr>
          <w:divId w:val="958990423"/>
          <w:tblCellSpacing w:w="15" w:type="dxa"/>
        </w:trPr>
        <w:tc>
          <w:tcPr>
            <w:tcW w:w="0" w:type="auto"/>
            <w:vAlign w:val="center"/>
            <w:hideMark/>
          </w:tcPr>
          <w:p w14:paraId="48F808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5E3CE6" w14:textId="77777777" w:rsidR="00D67926" w:rsidRDefault="008D6FB8">
            <w:pPr>
              <w:rPr>
                <w:rFonts w:eastAsia="Times New Roman"/>
                <w:lang w:val="en-US"/>
              </w:rPr>
            </w:pPr>
            <w:r>
              <w:rPr>
                <w:rFonts w:eastAsia="Times New Roman"/>
                <w:lang w:val="en-US"/>
              </w:rPr>
              <w:t>The type of appointment that is being booked (This may also be associated with participants for location, and/or a HealthcareService).</w:t>
            </w:r>
          </w:p>
        </w:tc>
      </w:tr>
      <w:tr w:rsidR="00D67926" w14:paraId="1EDACC88" w14:textId="77777777">
        <w:trPr>
          <w:divId w:val="958990423"/>
          <w:tblCellSpacing w:w="15" w:type="dxa"/>
        </w:trPr>
        <w:tc>
          <w:tcPr>
            <w:tcW w:w="0" w:type="auto"/>
            <w:vAlign w:val="center"/>
            <w:hideMark/>
          </w:tcPr>
          <w:p w14:paraId="037B30C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09E675"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0C42EC66" w14:textId="77777777">
        <w:trPr>
          <w:divId w:val="958990423"/>
          <w:tblCellSpacing w:w="15" w:type="dxa"/>
        </w:trPr>
        <w:tc>
          <w:tcPr>
            <w:tcW w:w="0" w:type="auto"/>
            <w:vAlign w:val="center"/>
            <w:hideMark/>
          </w:tcPr>
          <w:p w14:paraId="4AE52F75" w14:textId="77777777" w:rsidR="00D67926" w:rsidRDefault="008D6FB8">
            <w:pPr>
              <w:rPr>
                <w:rFonts w:eastAsia="Times New Roman"/>
                <w:lang w:val="en-US"/>
              </w:rPr>
            </w:pPr>
            <w:r>
              <w:rPr>
                <w:rFonts w:eastAsia="Times New Roman"/>
                <w:b/>
                <w:bCs/>
                <w:lang w:val="en-US"/>
              </w:rPr>
              <w:t>Appointment.reason</w:t>
            </w:r>
          </w:p>
        </w:tc>
        <w:tc>
          <w:tcPr>
            <w:tcW w:w="0" w:type="auto"/>
            <w:vAlign w:val="center"/>
            <w:hideMark/>
          </w:tcPr>
          <w:p w14:paraId="555A823B" w14:textId="77777777" w:rsidR="00D67926" w:rsidRDefault="00D67926">
            <w:pPr>
              <w:rPr>
                <w:rFonts w:eastAsia="Times New Roman"/>
                <w:lang w:val="en-US"/>
              </w:rPr>
            </w:pPr>
          </w:p>
        </w:tc>
      </w:tr>
      <w:tr w:rsidR="00D67926" w14:paraId="3F753702" w14:textId="77777777">
        <w:trPr>
          <w:divId w:val="958990423"/>
          <w:tblCellSpacing w:w="15" w:type="dxa"/>
        </w:trPr>
        <w:tc>
          <w:tcPr>
            <w:tcW w:w="0" w:type="auto"/>
            <w:vAlign w:val="center"/>
            <w:hideMark/>
          </w:tcPr>
          <w:p w14:paraId="7E73CC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6C2932" w14:textId="77777777" w:rsidR="00D67926" w:rsidRDefault="008D6FB8">
            <w:pPr>
              <w:rPr>
                <w:rFonts w:eastAsia="Times New Roman"/>
                <w:lang w:val="en-US"/>
              </w:rPr>
            </w:pPr>
            <w:r>
              <w:rPr>
                <w:rFonts w:eastAsia="Times New Roman"/>
                <w:lang w:val="en-US"/>
              </w:rPr>
              <w:t>The reason that this appointment is being scheduled, this is more clinical than administrative</w:t>
            </w:r>
          </w:p>
        </w:tc>
      </w:tr>
      <w:tr w:rsidR="00D67926" w14:paraId="771A2465" w14:textId="77777777">
        <w:trPr>
          <w:divId w:val="958990423"/>
          <w:tblCellSpacing w:w="15" w:type="dxa"/>
        </w:trPr>
        <w:tc>
          <w:tcPr>
            <w:tcW w:w="0" w:type="auto"/>
            <w:vAlign w:val="center"/>
            <w:hideMark/>
          </w:tcPr>
          <w:p w14:paraId="0ECC2B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A91868" w14:textId="77777777" w:rsidR="00D67926" w:rsidRDefault="008D6FB8">
            <w:pPr>
              <w:rPr>
                <w:rFonts w:eastAsia="Times New Roman"/>
                <w:lang w:val="en-US"/>
              </w:rPr>
            </w:pPr>
            <w:r>
              <w:rPr>
                <w:rFonts w:eastAsia="Times New Roman"/>
                <w:lang w:val="en-US"/>
              </w:rPr>
              <w:t>The reason that this appointment is being scheduled, this is more clinical than administrative.</w:t>
            </w:r>
          </w:p>
        </w:tc>
      </w:tr>
      <w:tr w:rsidR="00D67926" w14:paraId="26E2A0DC" w14:textId="77777777">
        <w:trPr>
          <w:divId w:val="958990423"/>
          <w:tblCellSpacing w:w="15" w:type="dxa"/>
        </w:trPr>
        <w:tc>
          <w:tcPr>
            <w:tcW w:w="0" w:type="auto"/>
            <w:vAlign w:val="center"/>
            <w:hideMark/>
          </w:tcPr>
          <w:p w14:paraId="40F335F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D6B427D" w14:textId="77777777" w:rsidR="00D67926" w:rsidRDefault="008D6FB8">
            <w:pPr>
              <w:rPr>
                <w:rFonts w:eastAsia="Times New Roman"/>
                <w:lang w:val="en-US"/>
              </w:rPr>
            </w:pPr>
            <w:r>
              <w:rPr>
                <w:rFonts w:eastAsia="Times New Roman"/>
                <w:lang w:val="en-US"/>
              </w:rPr>
              <w:t>The Reason for the appointment to take place</w:t>
            </w:r>
          </w:p>
        </w:tc>
      </w:tr>
      <w:tr w:rsidR="00D67926" w14:paraId="3151A780" w14:textId="77777777">
        <w:trPr>
          <w:divId w:val="958990423"/>
          <w:tblCellSpacing w:w="15" w:type="dxa"/>
        </w:trPr>
        <w:tc>
          <w:tcPr>
            <w:tcW w:w="0" w:type="auto"/>
            <w:vAlign w:val="center"/>
            <w:hideMark/>
          </w:tcPr>
          <w:p w14:paraId="5F41DD87" w14:textId="77777777" w:rsidR="00D67926" w:rsidRDefault="008D6FB8">
            <w:pPr>
              <w:rPr>
                <w:rFonts w:eastAsia="Times New Roman"/>
                <w:lang w:val="en-US"/>
              </w:rPr>
            </w:pPr>
            <w:r>
              <w:rPr>
                <w:rFonts w:eastAsia="Times New Roman"/>
                <w:b/>
                <w:bCs/>
                <w:lang w:val="en-US"/>
              </w:rPr>
              <w:t>Appointment.priority</w:t>
            </w:r>
          </w:p>
        </w:tc>
        <w:tc>
          <w:tcPr>
            <w:tcW w:w="0" w:type="auto"/>
            <w:vAlign w:val="center"/>
            <w:hideMark/>
          </w:tcPr>
          <w:p w14:paraId="7CDC7A6D" w14:textId="77777777" w:rsidR="00D67926" w:rsidRDefault="00D67926">
            <w:pPr>
              <w:rPr>
                <w:rFonts w:eastAsia="Times New Roman"/>
                <w:lang w:val="en-US"/>
              </w:rPr>
            </w:pPr>
          </w:p>
        </w:tc>
      </w:tr>
      <w:tr w:rsidR="00D67926" w14:paraId="62E9D3AF" w14:textId="77777777">
        <w:trPr>
          <w:divId w:val="958990423"/>
          <w:tblCellSpacing w:w="15" w:type="dxa"/>
        </w:trPr>
        <w:tc>
          <w:tcPr>
            <w:tcW w:w="0" w:type="auto"/>
            <w:vAlign w:val="center"/>
            <w:hideMark/>
          </w:tcPr>
          <w:p w14:paraId="2493B5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AFDE23" w14:textId="77777777"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14:paraId="3AB73D8E" w14:textId="77777777">
        <w:trPr>
          <w:divId w:val="958990423"/>
          <w:tblCellSpacing w:w="15" w:type="dxa"/>
        </w:trPr>
        <w:tc>
          <w:tcPr>
            <w:tcW w:w="0" w:type="auto"/>
            <w:vAlign w:val="center"/>
            <w:hideMark/>
          </w:tcPr>
          <w:p w14:paraId="3F6ABAC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8CA588" w14:textId="77777777"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14:paraId="58A88373" w14:textId="77777777">
        <w:trPr>
          <w:divId w:val="958990423"/>
          <w:tblCellSpacing w:w="15" w:type="dxa"/>
        </w:trPr>
        <w:tc>
          <w:tcPr>
            <w:tcW w:w="0" w:type="auto"/>
            <w:vAlign w:val="center"/>
            <w:hideMark/>
          </w:tcPr>
          <w:p w14:paraId="22C140D6"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AE119D2" w14:textId="77777777" w:rsidR="00D67926" w:rsidRDefault="008D6FB8">
            <w:pPr>
              <w:rPr>
                <w:rFonts w:eastAsia="Times New Roman"/>
                <w:lang w:val="en-US"/>
              </w:rPr>
            </w:pPr>
            <w:r>
              <w:rPr>
                <w:rFonts w:eastAsia="Times New Roman"/>
                <w:lang w:val="en-US"/>
              </w:rPr>
              <w:t xml:space="preserve">Seeking implementer feedback on this property and how interoperable it is. Using an extension to record a codeableconcept for named values may be tested at a future connectathon. </w:t>
            </w:r>
          </w:p>
        </w:tc>
      </w:tr>
      <w:tr w:rsidR="00D67926" w14:paraId="7B30DDC7" w14:textId="77777777">
        <w:trPr>
          <w:divId w:val="958990423"/>
          <w:tblCellSpacing w:w="15" w:type="dxa"/>
        </w:trPr>
        <w:tc>
          <w:tcPr>
            <w:tcW w:w="0" w:type="auto"/>
            <w:vAlign w:val="center"/>
            <w:hideMark/>
          </w:tcPr>
          <w:p w14:paraId="53C7BDD9" w14:textId="77777777" w:rsidR="00D67926" w:rsidRDefault="008D6FB8">
            <w:pPr>
              <w:rPr>
                <w:rFonts w:eastAsia="Times New Roman"/>
                <w:lang w:val="en-US"/>
              </w:rPr>
            </w:pPr>
            <w:r>
              <w:rPr>
                <w:rFonts w:eastAsia="Times New Roman"/>
                <w:b/>
                <w:bCs/>
                <w:lang w:val="en-US"/>
              </w:rPr>
              <w:t>Appointment.description</w:t>
            </w:r>
          </w:p>
        </w:tc>
        <w:tc>
          <w:tcPr>
            <w:tcW w:w="0" w:type="auto"/>
            <w:vAlign w:val="center"/>
            <w:hideMark/>
          </w:tcPr>
          <w:p w14:paraId="30CB1D54" w14:textId="77777777" w:rsidR="00D67926" w:rsidRDefault="00D67926">
            <w:pPr>
              <w:rPr>
                <w:rFonts w:eastAsia="Times New Roman"/>
                <w:lang w:val="en-US"/>
              </w:rPr>
            </w:pPr>
          </w:p>
        </w:tc>
      </w:tr>
      <w:tr w:rsidR="00D67926" w14:paraId="0D44A781" w14:textId="77777777">
        <w:trPr>
          <w:divId w:val="958990423"/>
          <w:tblCellSpacing w:w="15" w:type="dxa"/>
        </w:trPr>
        <w:tc>
          <w:tcPr>
            <w:tcW w:w="0" w:type="auto"/>
            <w:vAlign w:val="center"/>
            <w:hideMark/>
          </w:tcPr>
          <w:p w14:paraId="1CB919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0D4CB6" w14:textId="77777777"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14:paraId="2DE9C808" w14:textId="77777777">
        <w:trPr>
          <w:divId w:val="958990423"/>
          <w:tblCellSpacing w:w="15" w:type="dxa"/>
        </w:trPr>
        <w:tc>
          <w:tcPr>
            <w:tcW w:w="0" w:type="auto"/>
            <w:vAlign w:val="center"/>
            <w:hideMark/>
          </w:tcPr>
          <w:p w14:paraId="1DDABA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441515" w14:textId="77777777"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14:paraId="5FAEF30B" w14:textId="77777777">
        <w:trPr>
          <w:divId w:val="958990423"/>
          <w:tblCellSpacing w:w="15" w:type="dxa"/>
        </w:trPr>
        <w:tc>
          <w:tcPr>
            <w:tcW w:w="0" w:type="auto"/>
            <w:vAlign w:val="center"/>
            <w:hideMark/>
          </w:tcPr>
          <w:p w14:paraId="7CABA90E" w14:textId="77777777" w:rsidR="00D67926" w:rsidRDefault="008D6FB8">
            <w:pPr>
              <w:rPr>
                <w:rFonts w:eastAsia="Times New Roman"/>
                <w:lang w:val="en-US"/>
              </w:rPr>
            </w:pPr>
            <w:r>
              <w:rPr>
                <w:rFonts w:eastAsia="Times New Roman"/>
                <w:b/>
                <w:bCs/>
                <w:lang w:val="en-US"/>
              </w:rPr>
              <w:t>Appointment.start</w:t>
            </w:r>
          </w:p>
        </w:tc>
        <w:tc>
          <w:tcPr>
            <w:tcW w:w="0" w:type="auto"/>
            <w:vAlign w:val="center"/>
            <w:hideMark/>
          </w:tcPr>
          <w:p w14:paraId="6081693B" w14:textId="77777777" w:rsidR="00D67926" w:rsidRDefault="00D67926">
            <w:pPr>
              <w:rPr>
                <w:rFonts w:eastAsia="Times New Roman"/>
                <w:lang w:val="en-US"/>
              </w:rPr>
            </w:pPr>
          </w:p>
        </w:tc>
      </w:tr>
      <w:tr w:rsidR="00D67926" w14:paraId="222868D5" w14:textId="77777777">
        <w:trPr>
          <w:divId w:val="958990423"/>
          <w:tblCellSpacing w:w="15" w:type="dxa"/>
        </w:trPr>
        <w:tc>
          <w:tcPr>
            <w:tcW w:w="0" w:type="auto"/>
            <w:vAlign w:val="center"/>
            <w:hideMark/>
          </w:tcPr>
          <w:p w14:paraId="55AEDB7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254DDA" w14:textId="77777777" w:rsidR="00D67926" w:rsidRDefault="008D6FB8">
            <w:pPr>
              <w:rPr>
                <w:rFonts w:eastAsia="Times New Roman"/>
                <w:lang w:val="en-US"/>
              </w:rPr>
            </w:pPr>
            <w:r>
              <w:rPr>
                <w:rFonts w:eastAsia="Times New Roman"/>
                <w:lang w:val="en-US"/>
              </w:rPr>
              <w:t>Date/Time that the appointment is to take place</w:t>
            </w:r>
          </w:p>
        </w:tc>
      </w:tr>
      <w:tr w:rsidR="00D67926" w14:paraId="4B7D1065" w14:textId="77777777">
        <w:trPr>
          <w:divId w:val="958990423"/>
          <w:tblCellSpacing w:w="15" w:type="dxa"/>
        </w:trPr>
        <w:tc>
          <w:tcPr>
            <w:tcW w:w="0" w:type="auto"/>
            <w:vAlign w:val="center"/>
            <w:hideMark/>
          </w:tcPr>
          <w:p w14:paraId="034A75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8C17E2" w14:textId="77777777" w:rsidR="00D67926" w:rsidRDefault="008D6FB8">
            <w:pPr>
              <w:rPr>
                <w:rFonts w:eastAsia="Times New Roman"/>
                <w:lang w:val="en-US"/>
              </w:rPr>
            </w:pPr>
            <w:r>
              <w:rPr>
                <w:rFonts w:eastAsia="Times New Roman"/>
                <w:lang w:val="en-US"/>
              </w:rPr>
              <w:t>Date/Time that the appointment is to take place.</w:t>
            </w:r>
          </w:p>
        </w:tc>
      </w:tr>
      <w:tr w:rsidR="00D67926" w14:paraId="3D5C37D9" w14:textId="77777777">
        <w:trPr>
          <w:divId w:val="958990423"/>
          <w:tblCellSpacing w:w="15" w:type="dxa"/>
        </w:trPr>
        <w:tc>
          <w:tcPr>
            <w:tcW w:w="0" w:type="auto"/>
            <w:vAlign w:val="center"/>
            <w:hideMark/>
          </w:tcPr>
          <w:p w14:paraId="17EAD4A0" w14:textId="77777777" w:rsidR="00D67926" w:rsidRDefault="008D6FB8">
            <w:pPr>
              <w:rPr>
                <w:rFonts w:eastAsia="Times New Roman"/>
                <w:lang w:val="en-US"/>
              </w:rPr>
            </w:pPr>
            <w:r>
              <w:rPr>
                <w:rFonts w:eastAsia="Times New Roman"/>
                <w:b/>
                <w:bCs/>
                <w:lang w:val="en-US"/>
              </w:rPr>
              <w:t>Appointment.end</w:t>
            </w:r>
          </w:p>
        </w:tc>
        <w:tc>
          <w:tcPr>
            <w:tcW w:w="0" w:type="auto"/>
            <w:vAlign w:val="center"/>
            <w:hideMark/>
          </w:tcPr>
          <w:p w14:paraId="26EBC11D" w14:textId="77777777" w:rsidR="00D67926" w:rsidRDefault="00D67926">
            <w:pPr>
              <w:rPr>
                <w:rFonts w:eastAsia="Times New Roman"/>
                <w:lang w:val="en-US"/>
              </w:rPr>
            </w:pPr>
          </w:p>
        </w:tc>
      </w:tr>
      <w:tr w:rsidR="00D67926" w14:paraId="078368CF" w14:textId="77777777">
        <w:trPr>
          <w:divId w:val="958990423"/>
          <w:tblCellSpacing w:w="15" w:type="dxa"/>
        </w:trPr>
        <w:tc>
          <w:tcPr>
            <w:tcW w:w="0" w:type="auto"/>
            <w:vAlign w:val="center"/>
            <w:hideMark/>
          </w:tcPr>
          <w:p w14:paraId="15D750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2ADD96" w14:textId="77777777" w:rsidR="00D67926" w:rsidRDefault="008D6FB8">
            <w:pPr>
              <w:rPr>
                <w:rFonts w:eastAsia="Times New Roman"/>
                <w:lang w:val="en-US"/>
              </w:rPr>
            </w:pPr>
            <w:r>
              <w:rPr>
                <w:rFonts w:eastAsia="Times New Roman"/>
                <w:lang w:val="en-US"/>
              </w:rPr>
              <w:t>Date/Time that the appointment is to conclude</w:t>
            </w:r>
          </w:p>
        </w:tc>
      </w:tr>
      <w:tr w:rsidR="00D67926" w14:paraId="71E8A347" w14:textId="77777777">
        <w:trPr>
          <w:divId w:val="958990423"/>
          <w:tblCellSpacing w:w="15" w:type="dxa"/>
        </w:trPr>
        <w:tc>
          <w:tcPr>
            <w:tcW w:w="0" w:type="auto"/>
            <w:vAlign w:val="center"/>
            <w:hideMark/>
          </w:tcPr>
          <w:p w14:paraId="575892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EDEEA1" w14:textId="77777777" w:rsidR="00D67926" w:rsidRDefault="008D6FB8">
            <w:pPr>
              <w:rPr>
                <w:rFonts w:eastAsia="Times New Roman"/>
                <w:lang w:val="en-US"/>
              </w:rPr>
            </w:pPr>
            <w:r>
              <w:rPr>
                <w:rFonts w:eastAsia="Times New Roman"/>
                <w:lang w:val="en-US"/>
              </w:rPr>
              <w:t>Date/Time that the appointment is to conclude.</w:t>
            </w:r>
          </w:p>
        </w:tc>
      </w:tr>
      <w:tr w:rsidR="00D67926" w14:paraId="5DB360E2" w14:textId="77777777">
        <w:trPr>
          <w:divId w:val="958990423"/>
          <w:tblCellSpacing w:w="15" w:type="dxa"/>
        </w:trPr>
        <w:tc>
          <w:tcPr>
            <w:tcW w:w="0" w:type="auto"/>
            <w:vAlign w:val="center"/>
            <w:hideMark/>
          </w:tcPr>
          <w:p w14:paraId="04CCC053" w14:textId="77777777" w:rsidR="00D67926" w:rsidRDefault="008D6FB8">
            <w:pPr>
              <w:rPr>
                <w:rFonts w:eastAsia="Times New Roman"/>
                <w:lang w:val="en-US"/>
              </w:rPr>
            </w:pPr>
            <w:r>
              <w:rPr>
                <w:rFonts w:eastAsia="Times New Roman"/>
                <w:b/>
                <w:bCs/>
                <w:lang w:val="en-US"/>
              </w:rPr>
              <w:t>Appointment.minutesDuration</w:t>
            </w:r>
          </w:p>
        </w:tc>
        <w:tc>
          <w:tcPr>
            <w:tcW w:w="0" w:type="auto"/>
            <w:vAlign w:val="center"/>
            <w:hideMark/>
          </w:tcPr>
          <w:p w14:paraId="3DFAE86D" w14:textId="77777777" w:rsidR="00D67926" w:rsidRDefault="00D67926">
            <w:pPr>
              <w:rPr>
                <w:rFonts w:eastAsia="Times New Roman"/>
                <w:lang w:val="en-US"/>
              </w:rPr>
            </w:pPr>
          </w:p>
        </w:tc>
      </w:tr>
      <w:tr w:rsidR="00D67926" w14:paraId="3093C3C2" w14:textId="77777777">
        <w:trPr>
          <w:divId w:val="958990423"/>
          <w:tblCellSpacing w:w="15" w:type="dxa"/>
        </w:trPr>
        <w:tc>
          <w:tcPr>
            <w:tcW w:w="0" w:type="auto"/>
            <w:vAlign w:val="center"/>
            <w:hideMark/>
          </w:tcPr>
          <w:p w14:paraId="45989C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B082BA" w14:textId="77777777"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14:paraId="392EC3B1" w14:textId="77777777">
        <w:trPr>
          <w:divId w:val="958990423"/>
          <w:tblCellSpacing w:w="15" w:type="dxa"/>
        </w:trPr>
        <w:tc>
          <w:tcPr>
            <w:tcW w:w="0" w:type="auto"/>
            <w:vAlign w:val="center"/>
            <w:hideMark/>
          </w:tcPr>
          <w:p w14:paraId="2FC9A71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1B1CDA" w14:textId="77777777"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14:paraId="7A0ABB43" w14:textId="77777777">
        <w:trPr>
          <w:divId w:val="958990423"/>
          <w:tblCellSpacing w:w="15" w:type="dxa"/>
        </w:trPr>
        <w:tc>
          <w:tcPr>
            <w:tcW w:w="0" w:type="auto"/>
            <w:vAlign w:val="center"/>
            <w:hideMark/>
          </w:tcPr>
          <w:p w14:paraId="521637BD" w14:textId="77777777" w:rsidR="00D67926" w:rsidRDefault="008D6FB8">
            <w:pPr>
              <w:rPr>
                <w:rFonts w:eastAsia="Times New Roman"/>
                <w:lang w:val="en-US"/>
              </w:rPr>
            </w:pPr>
            <w:r>
              <w:rPr>
                <w:rFonts w:eastAsia="Times New Roman"/>
                <w:b/>
                <w:bCs/>
                <w:lang w:val="en-US"/>
              </w:rPr>
              <w:t>Appointment.slot</w:t>
            </w:r>
          </w:p>
        </w:tc>
        <w:tc>
          <w:tcPr>
            <w:tcW w:w="0" w:type="auto"/>
            <w:vAlign w:val="center"/>
            <w:hideMark/>
          </w:tcPr>
          <w:p w14:paraId="396530B7" w14:textId="77777777" w:rsidR="00D67926" w:rsidRDefault="00D67926">
            <w:pPr>
              <w:rPr>
                <w:rFonts w:eastAsia="Times New Roman"/>
                <w:lang w:val="en-US"/>
              </w:rPr>
            </w:pPr>
          </w:p>
        </w:tc>
      </w:tr>
      <w:tr w:rsidR="00D67926" w14:paraId="0E158896" w14:textId="77777777">
        <w:trPr>
          <w:divId w:val="958990423"/>
          <w:tblCellSpacing w:w="15" w:type="dxa"/>
        </w:trPr>
        <w:tc>
          <w:tcPr>
            <w:tcW w:w="0" w:type="auto"/>
            <w:vAlign w:val="center"/>
            <w:hideMark/>
          </w:tcPr>
          <w:p w14:paraId="08BEF0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2D8A0B" w14:textId="77777777"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14:paraId="16F50073" w14:textId="77777777">
        <w:trPr>
          <w:divId w:val="958990423"/>
          <w:tblCellSpacing w:w="15" w:type="dxa"/>
        </w:trPr>
        <w:tc>
          <w:tcPr>
            <w:tcW w:w="0" w:type="auto"/>
            <w:vAlign w:val="center"/>
            <w:hideMark/>
          </w:tcPr>
          <w:p w14:paraId="6B25AB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4436BF" w14:textId="77777777"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14:paraId="354AC218" w14:textId="77777777">
        <w:trPr>
          <w:divId w:val="958990423"/>
          <w:tblCellSpacing w:w="15" w:type="dxa"/>
        </w:trPr>
        <w:tc>
          <w:tcPr>
            <w:tcW w:w="0" w:type="auto"/>
            <w:vAlign w:val="center"/>
            <w:hideMark/>
          </w:tcPr>
          <w:p w14:paraId="501F050E" w14:textId="77777777" w:rsidR="00D67926" w:rsidRDefault="008D6FB8">
            <w:pPr>
              <w:rPr>
                <w:rFonts w:eastAsia="Times New Roman"/>
                <w:lang w:val="en-US"/>
              </w:rPr>
            </w:pPr>
            <w:r>
              <w:rPr>
                <w:rFonts w:eastAsia="Times New Roman"/>
                <w:b/>
                <w:bCs/>
                <w:lang w:val="en-US"/>
              </w:rPr>
              <w:t>Appointment.comment</w:t>
            </w:r>
          </w:p>
        </w:tc>
        <w:tc>
          <w:tcPr>
            <w:tcW w:w="0" w:type="auto"/>
            <w:vAlign w:val="center"/>
            <w:hideMark/>
          </w:tcPr>
          <w:p w14:paraId="5111DCA7" w14:textId="77777777" w:rsidR="00D67926" w:rsidRDefault="00D67926">
            <w:pPr>
              <w:rPr>
                <w:rFonts w:eastAsia="Times New Roman"/>
                <w:lang w:val="en-US"/>
              </w:rPr>
            </w:pPr>
          </w:p>
        </w:tc>
      </w:tr>
      <w:tr w:rsidR="00D67926" w14:paraId="2D1F3DF5" w14:textId="77777777">
        <w:trPr>
          <w:divId w:val="958990423"/>
          <w:tblCellSpacing w:w="15" w:type="dxa"/>
        </w:trPr>
        <w:tc>
          <w:tcPr>
            <w:tcW w:w="0" w:type="auto"/>
            <w:vAlign w:val="center"/>
            <w:hideMark/>
          </w:tcPr>
          <w:p w14:paraId="1004DA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4D9A25" w14:textId="77777777" w:rsidR="00D67926" w:rsidRDefault="008D6FB8">
            <w:pPr>
              <w:rPr>
                <w:rFonts w:eastAsia="Times New Roman"/>
                <w:lang w:val="en-US"/>
              </w:rPr>
            </w:pPr>
            <w:r>
              <w:rPr>
                <w:rFonts w:eastAsia="Times New Roman"/>
                <w:lang w:val="en-US"/>
              </w:rPr>
              <w:t>Additional comments about the appointment</w:t>
            </w:r>
          </w:p>
        </w:tc>
      </w:tr>
      <w:tr w:rsidR="00D67926" w14:paraId="29904B79" w14:textId="77777777">
        <w:trPr>
          <w:divId w:val="958990423"/>
          <w:tblCellSpacing w:w="15" w:type="dxa"/>
        </w:trPr>
        <w:tc>
          <w:tcPr>
            <w:tcW w:w="0" w:type="auto"/>
            <w:vAlign w:val="center"/>
            <w:hideMark/>
          </w:tcPr>
          <w:p w14:paraId="2298A2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A06D5C" w14:textId="77777777" w:rsidR="00D67926" w:rsidRDefault="008D6FB8">
            <w:pPr>
              <w:rPr>
                <w:rFonts w:eastAsia="Times New Roman"/>
                <w:lang w:val="en-US"/>
              </w:rPr>
            </w:pPr>
            <w:r>
              <w:rPr>
                <w:rFonts w:eastAsia="Times New Roman"/>
                <w:lang w:val="en-US"/>
              </w:rPr>
              <w:t>Additional comments about the appointment.</w:t>
            </w:r>
          </w:p>
        </w:tc>
      </w:tr>
      <w:tr w:rsidR="00D67926" w14:paraId="41CF5A12" w14:textId="77777777">
        <w:trPr>
          <w:divId w:val="958990423"/>
          <w:tblCellSpacing w:w="15" w:type="dxa"/>
        </w:trPr>
        <w:tc>
          <w:tcPr>
            <w:tcW w:w="0" w:type="auto"/>
            <w:vAlign w:val="center"/>
            <w:hideMark/>
          </w:tcPr>
          <w:p w14:paraId="1FAC2DC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644C49" w14:textId="77777777" w:rsidR="00D67926" w:rsidRDefault="008D6FB8">
            <w:pPr>
              <w:rPr>
                <w:rFonts w:eastAsia="Times New Roman"/>
                <w:lang w:val="en-US"/>
              </w:rPr>
            </w:pPr>
            <w:r>
              <w:rPr>
                <w:rFonts w:eastAsia="Times New Roman"/>
                <w:lang w:val="en-US"/>
              </w:rPr>
              <w:t xml:space="preserve">Additional text to aid in facilitating the appointment. For instance, a comment might be, â€œpatient should proceed </w:t>
            </w:r>
            <w:r>
              <w:rPr>
                <w:rFonts w:eastAsia="Times New Roman"/>
                <w:lang w:val="en-US"/>
              </w:rPr>
              <w:lastRenderedPageBreak/>
              <w:t xml:space="preserve">immediately to infusion room upon arrivalâ€ Where this is a planned appointment and the start/end dates are not set then this field can be used to provide additional guidance on the details of the appointment request, including any restrictions on when to book it. </w:t>
            </w:r>
          </w:p>
        </w:tc>
      </w:tr>
      <w:tr w:rsidR="00D67926" w14:paraId="3822BA25" w14:textId="77777777">
        <w:trPr>
          <w:divId w:val="958990423"/>
          <w:tblCellSpacing w:w="15" w:type="dxa"/>
        </w:trPr>
        <w:tc>
          <w:tcPr>
            <w:tcW w:w="0" w:type="auto"/>
            <w:vAlign w:val="center"/>
            <w:hideMark/>
          </w:tcPr>
          <w:p w14:paraId="4ABF3E4E" w14:textId="77777777" w:rsidR="00D67926" w:rsidRDefault="008D6FB8">
            <w:pPr>
              <w:rPr>
                <w:rFonts w:eastAsia="Times New Roman"/>
                <w:lang w:val="en-US"/>
              </w:rPr>
            </w:pPr>
            <w:r>
              <w:rPr>
                <w:rFonts w:eastAsia="Times New Roman"/>
                <w:b/>
                <w:bCs/>
                <w:lang w:val="en-US"/>
              </w:rPr>
              <w:lastRenderedPageBreak/>
              <w:t>Appointment.participant</w:t>
            </w:r>
          </w:p>
        </w:tc>
        <w:tc>
          <w:tcPr>
            <w:tcW w:w="0" w:type="auto"/>
            <w:vAlign w:val="center"/>
            <w:hideMark/>
          </w:tcPr>
          <w:p w14:paraId="25C6010B" w14:textId="77777777" w:rsidR="00D67926" w:rsidRDefault="00D67926">
            <w:pPr>
              <w:rPr>
                <w:rFonts w:eastAsia="Times New Roman"/>
                <w:lang w:val="en-US"/>
              </w:rPr>
            </w:pPr>
          </w:p>
        </w:tc>
      </w:tr>
      <w:tr w:rsidR="00D67926" w14:paraId="40BFADE6" w14:textId="77777777">
        <w:trPr>
          <w:divId w:val="958990423"/>
          <w:tblCellSpacing w:w="15" w:type="dxa"/>
        </w:trPr>
        <w:tc>
          <w:tcPr>
            <w:tcW w:w="0" w:type="auto"/>
            <w:vAlign w:val="center"/>
            <w:hideMark/>
          </w:tcPr>
          <w:p w14:paraId="274BEB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8E6B86" w14:textId="77777777" w:rsidR="00D67926" w:rsidRDefault="008D6FB8">
            <w:pPr>
              <w:rPr>
                <w:rFonts w:eastAsia="Times New Roman"/>
                <w:lang w:val="en-US"/>
              </w:rPr>
            </w:pPr>
            <w:r>
              <w:rPr>
                <w:rFonts w:eastAsia="Times New Roman"/>
                <w:lang w:val="en-US"/>
              </w:rPr>
              <w:t>List of participants involved in the appointment</w:t>
            </w:r>
          </w:p>
        </w:tc>
      </w:tr>
      <w:tr w:rsidR="00D67926" w14:paraId="234EF1A2" w14:textId="77777777">
        <w:trPr>
          <w:divId w:val="958990423"/>
          <w:tblCellSpacing w:w="15" w:type="dxa"/>
        </w:trPr>
        <w:tc>
          <w:tcPr>
            <w:tcW w:w="0" w:type="auto"/>
            <w:vAlign w:val="center"/>
            <w:hideMark/>
          </w:tcPr>
          <w:p w14:paraId="147F2F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508D70" w14:textId="77777777" w:rsidR="00D67926" w:rsidRDefault="008D6FB8">
            <w:pPr>
              <w:rPr>
                <w:rFonts w:eastAsia="Times New Roman"/>
                <w:lang w:val="en-US"/>
              </w:rPr>
            </w:pPr>
            <w:r>
              <w:rPr>
                <w:rFonts w:eastAsia="Times New Roman"/>
                <w:lang w:val="en-US"/>
              </w:rPr>
              <w:t>List of participants involved in the appointment.</w:t>
            </w:r>
          </w:p>
        </w:tc>
      </w:tr>
      <w:tr w:rsidR="00D67926" w14:paraId="0FFB3CD6" w14:textId="77777777">
        <w:trPr>
          <w:divId w:val="958990423"/>
          <w:tblCellSpacing w:w="15" w:type="dxa"/>
        </w:trPr>
        <w:tc>
          <w:tcPr>
            <w:tcW w:w="0" w:type="auto"/>
            <w:vAlign w:val="center"/>
            <w:hideMark/>
          </w:tcPr>
          <w:p w14:paraId="269895B7"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6B45A5B" w14:textId="77777777" w:rsidR="00D67926" w:rsidRDefault="008D6FB8">
            <w:pPr>
              <w:rPr>
                <w:rFonts w:eastAsia="Times New Roman"/>
                <w:lang w:val="en-US"/>
              </w:rPr>
            </w:pPr>
            <w:r>
              <w:rPr>
                <w:rFonts w:eastAsia="Times New Roman"/>
                <w:lang w:val="en-US"/>
              </w:rPr>
              <w:t>Either the type or actor on the participant MUST be specified</w:t>
            </w:r>
          </w:p>
        </w:tc>
      </w:tr>
      <w:tr w:rsidR="00D67926" w14:paraId="37BD1BCF" w14:textId="77777777">
        <w:trPr>
          <w:divId w:val="958990423"/>
          <w:tblCellSpacing w:w="15" w:type="dxa"/>
        </w:trPr>
        <w:tc>
          <w:tcPr>
            <w:tcW w:w="0" w:type="auto"/>
            <w:vAlign w:val="center"/>
            <w:hideMark/>
          </w:tcPr>
          <w:p w14:paraId="3459A72C" w14:textId="77777777" w:rsidR="00D67926" w:rsidRDefault="008D6FB8">
            <w:pPr>
              <w:rPr>
                <w:rFonts w:eastAsia="Times New Roman"/>
                <w:lang w:val="en-US"/>
              </w:rPr>
            </w:pPr>
            <w:r>
              <w:rPr>
                <w:rFonts w:eastAsia="Times New Roman"/>
                <w:b/>
                <w:bCs/>
                <w:lang w:val="en-US"/>
              </w:rPr>
              <w:t>Appointment.participant.type</w:t>
            </w:r>
          </w:p>
        </w:tc>
        <w:tc>
          <w:tcPr>
            <w:tcW w:w="0" w:type="auto"/>
            <w:vAlign w:val="center"/>
            <w:hideMark/>
          </w:tcPr>
          <w:p w14:paraId="6E6F1D1F" w14:textId="77777777" w:rsidR="00D67926" w:rsidRDefault="00D67926">
            <w:pPr>
              <w:rPr>
                <w:rFonts w:eastAsia="Times New Roman"/>
                <w:lang w:val="en-US"/>
              </w:rPr>
            </w:pPr>
          </w:p>
        </w:tc>
      </w:tr>
      <w:tr w:rsidR="00D67926" w14:paraId="4093ED5E" w14:textId="77777777">
        <w:trPr>
          <w:divId w:val="958990423"/>
          <w:tblCellSpacing w:w="15" w:type="dxa"/>
        </w:trPr>
        <w:tc>
          <w:tcPr>
            <w:tcW w:w="0" w:type="auto"/>
            <w:vAlign w:val="center"/>
            <w:hideMark/>
          </w:tcPr>
          <w:p w14:paraId="6CE09D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FDA445" w14:textId="77777777" w:rsidR="00D67926" w:rsidRDefault="008D6FB8">
            <w:pPr>
              <w:rPr>
                <w:rFonts w:eastAsia="Times New Roman"/>
                <w:lang w:val="en-US"/>
              </w:rPr>
            </w:pPr>
            <w:r>
              <w:rPr>
                <w:rFonts w:eastAsia="Times New Roman"/>
                <w:lang w:val="en-US"/>
              </w:rPr>
              <w:t>Role of participant in the appointment</w:t>
            </w:r>
          </w:p>
        </w:tc>
      </w:tr>
      <w:tr w:rsidR="00D67926" w14:paraId="195CEB85" w14:textId="77777777">
        <w:trPr>
          <w:divId w:val="958990423"/>
          <w:tblCellSpacing w:w="15" w:type="dxa"/>
        </w:trPr>
        <w:tc>
          <w:tcPr>
            <w:tcW w:w="0" w:type="auto"/>
            <w:vAlign w:val="center"/>
            <w:hideMark/>
          </w:tcPr>
          <w:p w14:paraId="060604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DBABDC" w14:textId="77777777" w:rsidR="00D67926" w:rsidRDefault="008D6FB8">
            <w:pPr>
              <w:rPr>
                <w:rFonts w:eastAsia="Times New Roman"/>
                <w:lang w:val="en-US"/>
              </w:rPr>
            </w:pPr>
            <w:r>
              <w:rPr>
                <w:rFonts w:eastAsia="Times New Roman"/>
                <w:lang w:val="en-US"/>
              </w:rPr>
              <w:t>Role of participant in the appointment.</w:t>
            </w:r>
          </w:p>
        </w:tc>
      </w:tr>
      <w:tr w:rsidR="00D67926" w14:paraId="1EF15938" w14:textId="77777777">
        <w:trPr>
          <w:divId w:val="958990423"/>
          <w:tblCellSpacing w:w="15" w:type="dxa"/>
        </w:trPr>
        <w:tc>
          <w:tcPr>
            <w:tcW w:w="0" w:type="auto"/>
            <w:vAlign w:val="center"/>
            <w:hideMark/>
          </w:tcPr>
          <w:p w14:paraId="1CC4039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C998A2" w14:textId="77777777"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this appointment. If the actor is not specified, then it is expected that the actor will be filled in at a later stage of planning. This value MUST be the same when creating an AppointmentResponse so that they can be matched, and subsequently update the Appointment. </w:t>
            </w:r>
          </w:p>
        </w:tc>
      </w:tr>
      <w:tr w:rsidR="00D67926" w14:paraId="7B277079" w14:textId="77777777">
        <w:trPr>
          <w:divId w:val="958990423"/>
          <w:tblCellSpacing w:w="15" w:type="dxa"/>
        </w:trPr>
        <w:tc>
          <w:tcPr>
            <w:tcW w:w="0" w:type="auto"/>
            <w:vAlign w:val="center"/>
            <w:hideMark/>
          </w:tcPr>
          <w:p w14:paraId="2BF86F1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C9C214" w14:textId="77777777" w:rsidR="00D67926" w:rsidRDefault="008D6FB8">
            <w:pPr>
              <w:rPr>
                <w:rFonts w:eastAsia="Times New Roman"/>
                <w:lang w:val="en-US"/>
              </w:rPr>
            </w:pPr>
            <w:r>
              <w:rPr>
                <w:rFonts w:eastAsia="Times New Roman"/>
                <w:lang w:val="en-US"/>
              </w:rPr>
              <w:t>Role of participant in encounter</w:t>
            </w:r>
          </w:p>
        </w:tc>
      </w:tr>
      <w:tr w:rsidR="00D67926" w14:paraId="35440C60" w14:textId="77777777">
        <w:trPr>
          <w:divId w:val="958990423"/>
          <w:tblCellSpacing w:w="15" w:type="dxa"/>
        </w:trPr>
        <w:tc>
          <w:tcPr>
            <w:tcW w:w="0" w:type="auto"/>
            <w:vAlign w:val="center"/>
            <w:hideMark/>
          </w:tcPr>
          <w:p w14:paraId="3312D1DC" w14:textId="77777777" w:rsidR="00D67926" w:rsidRDefault="008D6FB8">
            <w:pPr>
              <w:rPr>
                <w:rFonts w:eastAsia="Times New Roman"/>
                <w:lang w:val="en-US"/>
              </w:rPr>
            </w:pPr>
            <w:r>
              <w:rPr>
                <w:rFonts w:eastAsia="Times New Roman"/>
                <w:b/>
                <w:bCs/>
                <w:lang w:val="en-US"/>
              </w:rPr>
              <w:t>Appointment.participant.actor</w:t>
            </w:r>
          </w:p>
        </w:tc>
        <w:tc>
          <w:tcPr>
            <w:tcW w:w="0" w:type="auto"/>
            <w:vAlign w:val="center"/>
            <w:hideMark/>
          </w:tcPr>
          <w:p w14:paraId="7409C128" w14:textId="77777777" w:rsidR="00D67926" w:rsidRDefault="00D67926">
            <w:pPr>
              <w:rPr>
                <w:rFonts w:eastAsia="Times New Roman"/>
                <w:lang w:val="en-US"/>
              </w:rPr>
            </w:pPr>
          </w:p>
        </w:tc>
      </w:tr>
      <w:tr w:rsidR="00D67926" w14:paraId="7A91407C" w14:textId="77777777">
        <w:trPr>
          <w:divId w:val="958990423"/>
          <w:tblCellSpacing w:w="15" w:type="dxa"/>
        </w:trPr>
        <w:tc>
          <w:tcPr>
            <w:tcW w:w="0" w:type="auto"/>
            <w:vAlign w:val="center"/>
            <w:hideMark/>
          </w:tcPr>
          <w:p w14:paraId="0E9B87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AF13A3" w14:textId="77777777"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14:paraId="5E266D84" w14:textId="77777777">
        <w:trPr>
          <w:divId w:val="958990423"/>
          <w:tblCellSpacing w:w="15" w:type="dxa"/>
        </w:trPr>
        <w:tc>
          <w:tcPr>
            <w:tcW w:w="0" w:type="auto"/>
            <w:vAlign w:val="center"/>
            <w:hideMark/>
          </w:tcPr>
          <w:p w14:paraId="3163C1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F0ACEA" w14:textId="77777777"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14:paraId="43A9A7E3" w14:textId="77777777">
        <w:trPr>
          <w:divId w:val="958990423"/>
          <w:tblCellSpacing w:w="15" w:type="dxa"/>
        </w:trPr>
        <w:tc>
          <w:tcPr>
            <w:tcW w:w="0" w:type="auto"/>
            <w:vAlign w:val="center"/>
            <w:hideMark/>
          </w:tcPr>
          <w:p w14:paraId="034438FF" w14:textId="77777777" w:rsidR="00D67926" w:rsidRDefault="008D6FB8">
            <w:pPr>
              <w:rPr>
                <w:rFonts w:eastAsia="Times New Roman"/>
                <w:lang w:val="en-US"/>
              </w:rPr>
            </w:pPr>
            <w:r>
              <w:rPr>
                <w:rFonts w:eastAsia="Times New Roman"/>
                <w:b/>
                <w:bCs/>
                <w:lang w:val="en-US"/>
              </w:rPr>
              <w:t>Appointment.participant.required</w:t>
            </w:r>
          </w:p>
        </w:tc>
        <w:tc>
          <w:tcPr>
            <w:tcW w:w="0" w:type="auto"/>
            <w:vAlign w:val="center"/>
            <w:hideMark/>
          </w:tcPr>
          <w:p w14:paraId="6B4B5285" w14:textId="77777777" w:rsidR="00D67926" w:rsidRDefault="00D67926">
            <w:pPr>
              <w:rPr>
                <w:rFonts w:eastAsia="Times New Roman"/>
                <w:lang w:val="en-US"/>
              </w:rPr>
            </w:pPr>
          </w:p>
        </w:tc>
      </w:tr>
      <w:tr w:rsidR="00D67926" w14:paraId="74882D9D" w14:textId="77777777">
        <w:trPr>
          <w:divId w:val="958990423"/>
          <w:tblCellSpacing w:w="15" w:type="dxa"/>
        </w:trPr>
        <w:tc>
          <w:tcPr>
            <w:tcW w:w="0" w:type="auto"/>
            <w:vAlign w:val="center"/>
            <w:hideMark/>
          </w:tcPr>
          <w:p w14:paraId="5E9A8B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EE42DE" w14:textId="77777777" w:rsidR="00D67926" w:rsidRDefault="008D6FB8">
            <w:pPr>
              <w:rPr>
                <w:rFonts w:eastAsia="Times New Roman"/>
                <w:lang w:val="en-US"/>
              </w:rPr>
            </w:pPr>
            <w:r>
              <w:rPr>
                <w:rFonts w:eastAsia="Times New Roman"/>
                <w:lang w:val="en-US"/>
              </w:rPr>
              <w:t xml:space="preserve">Is this participant required to be present at the </w:t>
            </w:r>
            <w:proofErr w:type="gramStart"/>
            <w:r>
              <w:rPr>
                <w:rFonts w:eastAsia="Times New Roman"/>
                <w:lang w:val="en-US"/>
              </w:rPr>
              <w:t>meeting.</w:t>
            </w:r>
            <w:proofErr w:type="gramEnd"/>
            <w:r>
              <w:rPr>
                <w:rFonts w:eastAsia="Times New Roman"/>
                <w:lang w:val="en-US"/>
              </w:rPr>
              <w:t xml:space="preserve"> This covers a use-case where 2 doctors need to meet to discuss the results for a specific patient, and the patient is not required to be present. </w:t>
            </w:r>
          </w:p>
        </w:tc>
      </w:tr>
      <w:tr w:rsidR="00D67926" w14:paraId="1D0EB739" w14:textId="77777777">
        <w:trPr>
          <w:divId w:val="958990423"/>
          <w:tblCellSpacing w:w="15" w:type="dxa"/>
        </w:trPr>
        <w:tc>
          <w:tcPr>
            <w:tcW w:w="0" w:type="auto"/>
            <w:vAlign w:val="center"/>
            <w:hideMark/>
          </w:tcPr>
          <w:p w14:paraId="274AE09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E97B52F" w14:textId="77777777" w:rsidR="00D67926" w:rsidRDefault="008D6FB8">
            <w:pPr>
              <w:rPr>
                <w:rFonts w:eastAsia="Times New Roman"/>
                <w:lang w:val="en-US"/>
              </w:rPr>
            </w:pPr>
            <w:r>
              <w:rPr>
                <w:rFonts w:eastAsia="Times New Roman"/>
                <w:lang w:val="en-US"/>
              </w:rPr>
              <w:t>Is the Participant required to attend the appointment</w:t>
            </w:r>
          </w:p>
        </w:tc>
      </w:tr>
      <w:tr w:rsidR="00D67926" w14:paraId="675C7BCA" w14:textId="77777777">
        <w:trPr>
          <w:divId w:val="958990423"/>
          <w:tblCellSpacing w:w="15" w:type="dxa"/>
        </w:trPr>
        <w:tc>
          <w:tcPr>
            <w:tcW w:w="0" w:type="auto"/>
            <w:vAlign w:val="center"/>
            <w:hideMark/>
          </w:tcPr>
          <w:p w14:paraId="5897D5F4" w14:textId="77777777" w:rsidR="00D67926" w:rsidRDefault="008D6FB8">
            <w:pPr>
              <w:rPr>
                <w:rFonts w:eastAsia="Times New Roman"/>
                <w:lang w:val="en-US"/>
              </w:rPr>
            </w:pPr>
            <w:r>
              <w:rPr>
                <w:rFonts w:eastAsia="Times New Roman"/>
                <w:b/>
                <w:bCs/>
                <w:lang w:val="en-US"/>
              </w:rPr>
              <w:t>Appointment.participant.status</w:t>
            </w:r>
          </w:p>
        </w:tc>
        <w:tc>
          <w:tcPr>
            <w:tcW w:w="0" w:type="auto"/>
            <w:vAlign w:val="center"/>
            <w:hideMark/>
          </w:tcPr>
          <w:p w14:paraId="53F7E016" w14:textId="77777777" w:rsidR="00D67926" w:rsidRDefault="00D67926">
            <w:pPr>
              <w:rPr>
                <w:rFonts w:eastAsia="Times New Roman"/>
                <w:lang w:val="en-US"/>
              </w:rPr>
            </w:pPr>
          </w:p>
        </w:tc>
      </w:tr>
      <w:tr w:rsidR="00D67926" w14:paraId="34274597" w14:textId="77777777">
        <w:trPr>
          <w:divId w:val="958990423"/>
          <w:tblCellSpacing w:w="15" w:type="dxa"/>
        </w:trPr>
        <w:tc>
          <w:tcPr>
            <w:tcW w:w="0" w:type="auto"/>
            <w:vAlign w:val="center"/>
            <w:hideMark/>
          </w:tcPr>
          <w:p w14:paraId="6205DF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5774C4" w14:textId="77777777" w:rsidR="00D67926" w:rsidRDefault="008D6FB8">
            <w:pPr>
              <w:rPr>
                <w:rFonts w:eastAsia="Times New Roman"/>
                <w:lang w:val="en-US"/>
              </w:rPr>
            </w:pPr>
            <w:r>
              <w:rPr>
                <w:rFonts w:eastAsia="Times New Roman"/>
                <w:lang w:val="en-US"/>
              </w:rPr>
              <w:t>Participation status of the Patient.</w:t>
            </w:r>
          </w:p>
        </w:tc>
      </w:tr>
      <w:tr w:rsidR="00D67926" w14:paraId="47659559" w14:textId="77777777">
        <w:trPr>
          <w:divId w:val="958990423"/>
          <w:tblCellSpacing w:w="15" w:type="dxa"/>
        </w:trPr>
        <w:tc>
          <w:tcPr>
            <w:tcW w:w="0" w:type="auto"/>
            <w:vAlign w:val="center"/>
            <w:hideMark/>
          </w:tcPr>
          <w:p w14:paraId="61A5892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68B41BC" w14:textId="77777777" w:rsidR="00D67926" w:rsidRDefault="008D6FB8">
            <w:pPr>
              <w:rPr>
                <w:rFonts w:eastAsia="Times New Roman"/>
                <w:lang w:val="en-US"/>
              </w:rPr>
            </w:pPr>
            <w:r>
              <w:rPr>
                <w:rFonts w:eastAsia="Times New Roman"/>
                <w:lang w:val="en-US"/>
              </w:rPr>
              <w:t>The Participation status of an appointment</w:t>
            </w:r>
          </w:p>
        </w:tc>
      </w:tr>
    </w:tbl>
    <w:p w14:paraId="1F1F5F2F" w14:textId="77777777" w:rsidR="00D67926" w:rsidRDefault="008D6FB8">
      <w:pPr>
        <w:pStyle w:val="Heading2"/>
        <w:divId w:val="958990423"/>
        <w:rPr>
          <w:rFonts w:eastAsia="Times New Roman"/>
          <w:lang w:val="en-US"/>
        </w:rPr>
      </w:pPr>
      <w:r>
        <w:rPr>
          <w:rFonts w:eastAsia="Times New Roman"/>
          <w:lang w:val="en-US"/>
        </w:rPr>
        <w:t>http://hl7.org/fhir/StructureDefinition/AppointmentResponse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3"/>
        <w:gridCol w:w="5117"/>
      </w:tblGrid>
      <w:tr w:rsidR="00D67926" w14:paraId="4936C760" w14:textId="77777777">
        <w:trPr>
          <w:divId w:val="958990423"/>
          <w:tblCellSpacing w:w="15" w:type="dxa"/>
        </w:trPr>
        <w:tc>
          <w:tcPr>
            <w:tcW w:w="0" w:type="auto"/>
            <w:vAlign w:val="center"/>
            <w:hideMark/>
          </w:tcPr>
          <w:p w14:paraId="11935E7A" w14:textId="77777777" w:rsidR="00D67926" w:rsidRDefault="008D6FB8">
            <w:pPr>
              <w:rPr>
                <w:rFonts w:eastAsia="Times New Roman"/>
                <w:lang w:val="en-US"/>
              </w:rPr>
            </w:pPr>
            <w:r>
              <w:rPr>
                <w:rFonts w:eastAsia="Times New Roman"/>
                <w:b/>
                <w:bCs/>
                <w:lang w:val="en-US"/>
              </w:rPr>
              <w:t>AppointmentResponse</w:t>
            </w:r>
          </w:p>
        </w:tc>
        <w:tc>
          <w:tcPr>
            <w:tcW w:w="0" w:type="auto"/>
            <w:vAlign w:val="center"/>
            <w:hideMark/>
          </w:tcPr>
          <w:p w14:paraId="5D9C1DF9" w14:textId="77777777" w:rsidR="00D67926" w:rsidRDefault="008D6FB8">
            <w:pPr>
              <w:rPr>
                <w:rFonts w:eastAsia="Times New Roman"/>
                <w:lang w:val="en-US"/>
              </w:rPr>
            </w:pPr>
            <w:r>
              <w:rPr>
                <w:rFonts w:eastAsia="Times New Roman"/>
                <w:lang w:val="en-US"/>
              </w:rPr>
              <w:t>Appointment Response</w:t>
            </w:r>
          </w:p>
        </w:tc>
      </w:tr>
      <w:tr w:rsidR="00D67926" w14:paraId="4BDA126D" w14:textId="77777777">
        <w:trPr>
          <w:divId w:val="958990423"/>
          <w:tblCellSpacing w:w="15" w:type="dxa"/>
        </w:trPr>
        <w:tc>
          <w:tcPr>
            <w:tcW w:w="0" w:type="auto"/>
            <w:vAlign w:val="center"/>
            <w:hideMark/>
          </w:tcPr>
          <w:p w14:paraId="558B999F"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7914A3E" w14:textId="77777777"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14:paraId="540D7410" w14:textId="77777777">
        <w:trPr>
          <w:divId w:val="958990423"/>
          <w:tblCellSpacing w:w="15" w:type="dxa"/>
        </w:trPr>
        <w:tc>
          <w:tcPr>
            <w:tcW w:w="0" w:type="auto"/>
            <w:vAlign w:val="center"/>
            <w:hideMark/>
          </w:tcPr>
          <w:p w14:paraId="0801BA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61CD4A" w14:textId="77777777"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14:paraId="0BA71033" w14:textId="77777777">
        <w:trPr>
          <w:divId w:val="958990423"/>
          <w:tblCellSpacing w:w="15" w:type="dxa"/>
        </w:trPr>
        <w:tc>
          <w:tcPr>
            <w:tcW w:w="0" w:type="auto"/>
            <w:vAlign w:val="center"/>
            <w:hideMark/>
          </w:tcPr>
          <w:p w14:paraId="232A5E0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B66390A" w14:textId="77777777" w:rsidR="00D67926" w:rsidRDefault="008D6FB8">
            <w:pPr>
              <w:rPr>
                <w:rFonts w:eastAsia="Times New Roman"/>
                <w:lang w:val="en-US"/>
              </w:rPr>
            </w:pPr>
            <w:r>
              <w:rPr>
                <w:rFonts w:eastAsia="Times New Roman"/>
                <w:lang w:val="en-US"/>
              </w:rPr>
              <w:t>Either the type or actor on the participant should be specified</w:t>
            </w:r>
          </w:p>
        </w:tc>
      </w:tr>
      <w:tr w:rsidR="00D67926" w14:paraId="795540A0" w14:textId="77777777">
        <w:trPr>
          <w:divId w:val="958990423"/>
          <w:tblCellSpacing w:w="15" w:type="dxa"/>
        </w:trPr>
        <w:tc>
          <w:tcPr>
            <w:tcW w:w="0" w:type="auto"/>
            <w:vAlign w:val="center"/>
            <w:hideMark/>
          </w:tcPr>
          <w:p w14:paraId="232526A8" w14:textId="77777777" w:rsidR="00D67926" w:rsidRDefault="008D6FB8">
            <w:pPr>
              <w:rPr>
                <w:rFonts w:eastAsia="Times New Roman"/>
                <w:lang w:val="en-US"/>
              </w:rPr>
            </w:pPr>
            <w:r>
              <w:rPr>
                <w:rFonts w:eastAsia="Times New Roman"/>
                <w:b/>
                <w:bCs/>
                <w:lang w:val="en-US"/>
              </w:rPr>
              <w:t>AppointmentResponse.identifier</w:t>
            </w:r>
          </w:p>
        </w:tc>
        <w:tc>
          <w:tcPr>
            <w:tcW w:w="0" w:type="auto"/>
            <w:vAlign w:val="center"/>
            <w:hideMark/>
          </w:tcPr>
          <w:p w14:paraId="6348C25C" w14:textId="77777777" w:rsidR="00D67926" w:rsidRDefault="00D67926">
            <w:pPr>
              <w:rPr>
                <w:rFonts w:eastAsia="Times New Roman"/>
                <w:lang w:val="en-US"/>
              </w:rPr>
            </w:pPr>
          </w:p>
        </w:tc>
      </w:tr>
      <w:tr w:rsidR="00D67926" w14:paraId="0AA5C55C" w14:textId="77777777">
        <w:trPr>
          <w:divId w:val="958990423"/>
          <w:tblCellSpacing w:w="15" w:type="dxa"/>
        </w:trPr>
        <w:tc>
          <w:tcPr>
            <w:tcW w:w="0" w:type="auto"/>
            <w:vAlign w:val="center"/>
            <w:hideMark/>
          </w:tcPr>
          <w:p w14:paraId="569D27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133A05" w14:textId="77777777" w:rsidR="00D67926" w:rsidRDefault="008D6FB8">
            <w:pPr>
              <w:rPr>
                <w:rFonts w:eastAsia="Times New Roman"/>
                <w:lang w:val="en-US"/>
              </w:rPr>
            </w:pPr>
            <w:r>
              <w:rPr>
                <w:rFonts w:eastAsia="Times New Roman"/>
                <w:lang w:val="en-US"/>
              </w:rPr>
              <w:t>External Ids for this item</w:t>
            </w:r>
          </w:p>
        </w:tc>
      </w:tr>
      <w:tr w:rsidR="00D67926" w14:paraId="403C4B6E" w14:textId="77777777">
        <w:trPr>
          <w:divId w:val="958990423"/>
          <w:tblCellSpacing w:w="15" w:type="dxa"/>
        </w:trPr>
        <w:tc>
          <w:tcPr>
            <w:tcW w:w="0" w:type="auto"/>
            <w:vAlign w:val="center"/>
            <w:hideMark/>
          </w:tcPr>
          <w:p w14:paraId="1491115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533C48" w14:textId="77777777" w:rsidR="00D67926" w:rsidRDefault="008D6FB8">
            <w:pPr>
              <w:rPr>
                <w:rFonts w:eastAsia="Times New Roman"/>
                <w:lang w:val="en-US"/>
              </w:rPr>
            </w:pPr>
            <w:r>
              <w:rPr>
                <w:rFonts w:eastAsia="Times New Roman"/>
                <w:lang w:val="en-US"/>
              </w:rPr>
              <w:t xml:space="preserve">This records identifiers associated with this appointment response concern that are defined by business processed and/ or used to refer to it when a direct URL reference to the resource itself is not appropriate. </w:t>
            </w:r>
          </w:p>
        </w:tc>
      </w:tr>
      <w:tr w:rsidR="00D67926" w14:paraId="488EC0A1" w14:textId="77777777">
        <w:trPr>
          <w:divId w:val="958990423"/>
          <w:tblCellSpacing w:w="15" w:type="dxa"/>
        </w:trPr>
        <w:tc>
          <w:tcPr>
            <w:tcW w:w="0" w:type="auto"/>
            <w:vAlign w:val="center"/>
            <w:hideMark/>
          </w:tcPr>
          <w:p w14:paraId="64269A6B" w14:textId="77777777" w:rsidR="00D67926" w:rsidRDefault="008D6FB8">
            <w:pPr>
              <w:rPr>
                <w:rFonts w:eastAsia="Times New Roman"/>
                <w:lang w:val="en-US"/>
              </w:rPr>
            </w:pPr>
            <w:r>
              <w:rPr>
                <w:rFonts w:eastAsia="Times New Roman"/>
                <w:b/>
                <w:bCs/>
                <w:lang w:val="en-US"/>
              </w:rPr>
              <w:t>AppointmentResponse.appointment</w:t>
            </w:r>
          </w:p>
        </w:tc>
        <w:tc>
          <w:tcPr>
            <w:tcW w:w="0" w:type="auto"/>
            <w:vAlign w:val="center"/>
            <w:hideMark/>
          </w:tcPr>
          <w:p w14:paraId="37FEE472" w14:textId="77777777" w:rsidR="00D67926" w:rsidRDefault="00D67926">
            <w:pPr>
              <w:rPr>
                <w:rFonts w:eastAsia="Times New Roman"/>
                <w:lang w:val="en-US"/>
              </w:rPr>
            </w:pPr>
          </w:p>
        </w:tc>
      </w:tr>
      <w:tr w:rsidR="00D67926" w14:paraId="50A5DCC6" w14:textId="77777777">
        <w:trPr>
          <w:divId w:val="958990423"/>
          <w:tblCellSpacing w:w="15" w:type="dxa"/>
        </w:trPr>
        <w:tc>
          <w:tcPr>
            <w:tcW w:w="0" w:type="auto"/>
            <w:vAlign w:val="center"/>
            <w:hideMark/>
          </w:tcPr>
          <w:p w14:paraId="2780CA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F15DBD" w14:textId="77777777" w:rsidR="00D67926" w:rsidRDefault="008D6FB8">
            <w:pPr>
              <w:rPr>
                <w:rFonts w:eastAsia="Times New Roman"/>
                <w:lang w:val="en-US"/>
              </w:rPr>
            </w:pPr>
            <w:r>
              <w:rPr>
                <w:rFonts w:eastAsia="Times New Roman"/>
                <w:lang w:val="en-US"/>
              </w:rPr>
              <w:t>Parent appointment that this response is replying to</w:t>
            </w:r>
          </w:p>
        </w:tc>
      </w:tr>
      <w:tr w:rsidR="00D67926" w14:paraId="2957A430" w14:textId="77777777">
        <w:trPr>
          <w:divId w:val="958990423"/>
          <w:tblCellSpacing w:w="15" w:type="dxa"/>
        </w:trPr>
        <w:tc>
          <w:tcPr>
            <w:tcW w:w="0" w:type="auto"/>
            <w:vAlign w:val="center"/>
            <w:hideMark/>
          </w:tcPr>
          <w:p w14:paraId="06136B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1D4E75" w14:textId="77777777" w:rsidR="00D67926" w:rsidRDefault="008D6FB8">
            <w:pPr>
              <w:rPr>
                <w:rFonts w:eastAsia="Times New Roman"/>
                <w:lang w:val="en-US"/>
              </w:rPr>
            </w:pPr>
            <w:r>
              <w:rPr>
                <w:rFonts w:eastAsia="Times New Roman"/>
                <w:lang w:val="en-US"/>
              </w:rPr>
              <w:t>Parent appointment that this response is replying to.</w:t>
            </w:r>
          </w:p>
        </w:tc>
      </w:tr>
      <w:tr w:rsidR="00D67926" w14:paraId="46404EC6" w14:textId="77777777">
        <w:trPr>
          <w:divId w:val="958990423"/>
          <w:tblCellSpacing w:w="15" w:type="dxa"/>
        </w:trPr>
        <w:tc>
          <w:tcPr>
            <w:tcW w:w="0" w:type="auto"/>
            <w:vAlign w:val="center"/>
            <w:hideMark/>
          </w:tcPr>
          <w:p w14:paraId="22429C6E" w14:textId="77777777" w:rsidR="00D67926" w:rsidRDefault="008D6FB8">
            <w:pPr>
              <w:rPr>
                <w:rFonts w:eastAsia="Times New Roman"/>
                <w:lang w:val="en-US"/>
              </w:rPr>
            </w:pPr>
            <w:r>
              <w:rPr>
                <w:rFonts w:eastAsia="Times New Roman"/>
                <w:b/>
                <w:bCs/>
                <w:lang w:val="en-US"/>
              </w:rPr>
              <w:t>AppointmentResponse.start</w:t>
            </w:r>
          </w:p>
        </w:tc>
        <w:tc>
          <w:tcPr>
            <w:tcW w:w="0" w:type="auto"/>
            <w:vAlign w:val="center"/>
            <w:hideMark/>
          </w:tcPr>
          <w:p w14:paraId="7077FD60" w14:textId="77777777" w:rsidR="00D67926" w:rsidRDefault="00D67926">
            <w:pPr>
              <w:rPr>
                <w:rFonts w:eastAsia="Times New Roman"/>
                <w:lang w:val="en-US"/>
              </w:rPr>
            </w:pPr>
          </w:p>
        </w:tc>
      </w:tr>
      <w:tr w:rsidR="00D67926" w14:paraId="7A5C092E" w14:textId="77777777">
        <w:trPr>
          <w:divId w:val="958990423"/>
          <w:tblCellSpacing w:w="15" w:type="dxa"/>
        </w:trPr>
        <w:tc>
          <w:tcPr>
            <w:tcW w:w="0" w:type="auto"/>
            <w:vAlign w:val="center"/>
            <w:hideMark/>
          </w:tcPr>
          <w:p w14:paraId="2C1AE8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50D084" w14:textId="77777777" w:rsidR="00D67926" w:rsidRDefault="008D6FB8">
            <w:pPr>
              <w:rPr>
                <w:rFonts w:eastAsia="Times New Roman"/>
                <w:lang w:val="en-US"/>
              </w:rPr>
            </w:pPr>
            <w:r>
              <w:rPr>
                <w:rFonts w:eastAsia="Times New Roman"/>
                <w:lang w:val="en-US"/>
              </w:rPr>
              <w:t>Date/Time that the appointment is to take place, or requested new start time</w:t>
            </w:r>
          </w:p>
        </w:tc>
      </w:tr>
      <w:tr w:rsidR="00D67926" w14:paraId="539FFEAA" w14:textId="77777777">
        <w:trPr>
          <w:divId w:val="958990423"/>
          <w:tblCellSpacing w:w="15" w:type="dxa"/>
        </w:trPr>
        <w:tc>
          <w:tcPr>
            <w:tcW w:w="0" w:type="auto"/>
            <w:vAlign w:val="center"/>
            <w:hideMark/>
          </w:tcPr>
          <w:p w14:paraId="37D910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5B5386" w14:textId="77777777"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start time. </w:t>
            </w:r>
          </w:p>
        </w:tc>
      </w:tr>
      <w:tr w:rsidR="00D67926" w14:paraId="13D1015B" w14:textId="77777777">
        <w:trPr>
          <w:divId w:val="958990423"/>
          <w:tblCellSpacing w:w="15" w:type="dxa"/>
        </w:trPr>
        <w:tc>
          <w:tcPr>
            <w:tcW w:w="0" w:type="auto"/>
            <w:vAlign w:val="center"/>
            <w:hideMark/>
          </w:tcPr>
          <w:p w14:paraId="3BF9A86F" w14:textId="77777777" w:rsidR="00D67926" w:rsidRDefault="008D6FB8">
            <w:pPr>
              <w:rPr>
                <w:rFonts w:eastAsia="Times New Roman"/>
                <w:lang w:val="en-US"/>
              </w:rPr>
            </w:pPr>
            <w:r>
              <w:rPr>
                <w:rFonts w:eastAsia="Times New Roman"/>
                <w:b/>
                <w:bCs/>
                <w:lang w:val="en-US"/>
              </w:rPr>
              <w:t>AppointmentResponse.end</w:t>
            </w:r>
          </w:p>
        </w:tc>
        <w:tc>
          <w:tcPr>
            <w:tcW w:w="0" w:type="auto"/>
            <w:vAlign w:val="center"/>
            <w:hideMark/>
          </w:tcPr>
          <w:p w14:paraId="73BF7AA5" w14:textId="77777777" w:rsidR="00D67926" w:rsidRDefault="00D67926">
            <w:pPr>
              <w:rPr>
                <w:rFonts w:eastAsia="Times New Roman"/>
                <w:lang w:val="en-US"/>
              </w:rPr>
            </w:pPr>
          </w:p>
        </w:tc>
      </w:tr>
      <w:tr w:rsidR="00D67926" w14:paraId="5C97AD04" w14:textId="77777777">
        <w:trPr>
          <w:divId w:val="958990423"/>
          <w:tblCellSpacing w:w="15" w:type="dxa"/>
        </w:trPr>
        <w:tc>
          <w:tcPr>
            <w:tcW w:w="0" w:type="auto"/>
            <w:vAlign w:val="center"/>
            <w:hideMark/>
          </w:tcPr>
          <w:p w14:paraId="542DCB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F0B689" w14:textId="77777777" w:rsidR="00D67926" w:rsidRDefault="008D6FB8">
            <w:pPr>
              <w:rPr>
                <w:rFonts w:eastAsia="Times New Roman"/>
                <w:lang w:val="en-US"/>
              </w:rPr>
            </w:pPr>
            <w:r>
              <w:rPr>
                <w:rFonts w:eastAsia="Times New Roman"/>
                <w:lang w:val="en-US"/>
              </w:rPr>
              <w:t>Date/Time that the appointment is to conclude, or requested new end time</w:t>
            </w:r>
          </w:p>
        </w:tc>
      </w:tr>
      <w:tr w:rsidR="00D67926" w14:paraId="3B54DE6A" w14:textId="77777777">
        <w:trPr>
          <w:divId w:val="958990423"/>
          <w:tblCellSpacing w:w="15" w:type="dxa"/>
        </w:trPr>
        <w:tc>
          <w:tcPr>
            <w:tcW w:w="0" w:type="auto"/>
            <w:vAlign w:val="center"/>
            <w:hideMark/>
          </w:tcPr>
          <w:p w14:paraId="41D5470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1373F9" w14:textId="77777777"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end time. </w:t>
            </w:r>
          </w:p>
        </w:tc>
      </w:tr>
      <w:tr w:rsidR="00D67926" w14:paraId="0DDE5EFE" w14:textId="77777777">
        <w:trPr>
          <w:divId w:val="958990423"/>
          <w:tblCellSpacing w:w="15" w:type="dxa"/>
        </w:trPr>
        <w:tc>
          <w:tcPr>
            <w:tcW w:w="0" w:type="auto"/>
            <w:vAlign w:val="center"/>
            <w:hideMark/>
          </w:tcPr>
          <w:p w14:paraId="41E562DF" w14:textId="77777777" w:rsidR="00D67926" w:rsidRDefault="008D6FB8">
            <w:pPr>
              <w:rPr>
                <w:rFonts w:eastAsia="Times New Roman"/>
                <w:lang w:val="en-US"/>
              </w:rPr>
            </w:pPr>
            <w:r>
              <w:rPr>
                <w:rFonts w:eastAsia="Times New Roman"/>
                <w:b/>
                <w:bCs/>
                <w:lang w:val="en-US"/>
              </w:rPr>
              <w:t>AppointmentResponse.participantType</w:t>
            </w:r>
          </w:p>
        </w:tc>
        <w:tc>
          <w:tcPr>
            <w:tcW w:w="0" w:type="auto"/>
            <w:vAlign w:val="center"/>
            <w:hideMark/>
          </w:tcPr>
          <w:p w14:paraId="180EE11A" w14:textId="77777777" w:rsidR="00D67926" w:rsidRDefault="00D67926">
            <w:pPr>
              <w:rPr>
                <w:rFonts w:eastAsia="Times New Roman"/>
                <w:lang w:val="en-US"/>
              </w:rPr>
            </w:pPr>
          </w:p>
        </w:tc>
      </w:tr>
      <w:tr w:rsidR="00D67926" w14:paraId="3F3B31BF" w14:textId="77777777">
        <w:trPr>
          <w:divId w:val="958990423"/>
          <w:tblCellSpacing w:w="15" w:type="dxa"/>
        </w:trPr>
        <w:tc>
          <w:tcPr>
            <w:tcW w:w="0" w:type="auto"/>
            <w:vAlign w:val="center"/>
            <w:hideMark/>
          </w:tcPr>
          <w:p w14:paraId="26EEE0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314BF1" w14:textId="77777777" w:rsidR="00D67926" w:rsidRDefault="008D6FB8">
            <w:pPr>
              <w:rPr>
                <w:rFonts w:eastAsia="Times New Roman"/>
                <w:lang w:val="en-US"/>
              </w:rPr>
            </w:pPr>
            <w:r>
              <w:rPr>
                <w:rFonts w:eastAsia="Times New Roman"/>
                <w:lang w:val="en-US"/>
              </w:rPr>
              <w:t>Role of participant in the appointment</w:t>
            </w:r>
          </w:p>
        </w:tc>
      </w:tr>
      <w:tr w:rsidR="00D67926" w14:paraId="0CC3FEFC" w14:textId="77777777">
        <w:trPr>
          <w:divId w:val="958990423"/>
          <w:tblCellSpacing w:w="15" w:type="dxa"/>
        </w:trPr>
        <w:tc>
          <w:tcPr>
            <w:tcW w:w="0" w:type="auto"/>
            <w:vAlign w:val="center"/>
            <w:hideMark/>
          </w:tcPr>
          <w:p w14:paraId="5CF034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08702C" w14:textId="77777777" w:rsidR="00D67926" w:rsidRDefault="008D6FB8">
            <w:pPr>
              <w:rPr>
                <w:rFonts w:eastAsia="Times New Roman"/>
                <w:lang w:val="en-US"/>
              </w:rPr>
            </w:pPr>
            <w:r>
              <w:rPr>
                <w:rFonts w:eastAsia="Times New Roman"/>
                <w:lang w:val="en-US"/>
              </w:rPr>
              <w:t>Role of participant in the appointment.</w:t>
            </w:r>
          </w:p>
        </w:tc>
      </w:tr>
      <w:tr w:rsidR="00D67926" w14:paraId="17BA0E70" w14:textId="77777777">
        <w:trPr>
          <w:divId w:val="958990423"/>
          <w:tblCellSpacing w:w="15" w:type="dxa"/>
        </w:trPr>
        <w:tc>
          <w:tcPr>
            <w:tcW w:w="0" w:type="auto"/>
            <w:vAlign w:val="center"/>
            <w:hideMark/>
          </w:tcPr>
          <w:p w14:paraId="5619C97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6528B62" w14:textId="77777777"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the referenced appointment. If the actor is not specified, then it is expected that the actor will be filled in at a later stage of planning. This value MUST be the same as specified on the referenced Appointment so </w:t>
            </w:r>
            <w:r>
              <w:rPr>
                <w:rFonts w:eastAsia="Times New Roman"/>
                <w:lang w:val="en-US"/>
              </w:rPr>
              <w:lastRenderedPageBreak/>
              <w:t xml:space="preserve">that they can be matched, and subsequently updated. </w:t>
            </w:r>
          </w:p>
        </w:tc>
      </w:tr>
      <w:tr w:rsidR="00D67926" w14:paraId="6C63BE07" w14:textId="77777777">
        <w:trPr>
          <w:divId w:val="958990423"/>
          <w:tblCellSpacing w:w="15" w:type="dxa"/>
        </w:trPr>
        <w:tc>
          <w:tcPr>
            <w:tcW w:w="0" w:type="auto"/>
            <w:vAlign w:val="center"/>
            <w:hideMark/>
          </w:tcPr>
          <w:p w14:paraId="57C89E60"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4670B1D9" w14:textId="77777777" w:rsidR="00D67926" w:rsidRDefault="008D6FB8">
            <w:pPr>
              <w:rPr>
                <w:rFonts w:eastAsia="Times New Roman"/>
                <w:lang w:val="en-US"/>
              </w:rPr>
            </w:pPr>
            <w:r>
              <w:rPr>
                <w:rFonts w:eastAsia="Times New Roman"/>
                <w:lang w:val="en-US"/>
              </w:rPr>
              <w:t>Role of participant in encounter</w:t>
            </w:r>
          </w:p>
        </w:tc>
      </w:tr>
      <w:tr w:rsidR="00D67926" w14:paraId="090D9783" w14:textId="77777777">
        <w:trPr>
          <w:divId w:val="958990423"/>
          <w:tblCellSpacing w:w="15" w:type="dxa"/>
        </w:trPr>
        <w:tc>
          <w:tcPr>
            <w:tcW w:w="0" w:type="auto"/>
            <w:vAlign w:val="center"/>
            <w:hideMark/>
          </w:tcPr>
          <w:p w14:paraId="497DF779" w14:textId="77777777" w:rsidR="00D67926" w:rsidRDefault="008D6FB8">
            <w:pPr>
              <w:rPr>
                <w:rFonts w:eastAsia="Times New Roman"/>
                <w:lang w:val="en-US"/>
              </w:rPr>
            </w:pPr>
            <w:r>
              <w:rPr>
                <w:rFonts w:eastAsia="Times New Roman"/>
                <w:b/>
                <w:bCs/>
                <w:lang w:val="en-US"/>
              </w:rPr>
              <w:t>AppointmentResponse.actor</w:t>
            </w:r>
          </w:p>
        </w:tc>
        <w:tc>
          <w:tcPr>
            <w:tcW w:w="0" w:type="auto"/>
            <w:vAlign w:val="center"/>
            <w:hideMark/>
          </w:tcPr>
          <w:p w14:paraId="008BAA36" w14:textId="77777777" w:rsidR="00D67926" w:rsidRDefault="00D67926">
            <w:pPr>
              <w:rPr>
                <w:rFonts w:eastAsia="Times New Roman"/>
                <w:lang w:val="en-US"/>
              </w:rPr>
            </w:pPr>
          </w:p>
        </w:tc>
      </w:tr>
      <w:tr w:rsidR="00D67926" w14:paraId="509C855D" w14:textId="77777777">
        <w:trPr>
          <w:divId w:val="958990423"/>
          <w:tblCellSpacing w:w="15" w:type="dxa"/>
        </w:trPr>
        <w:tc>
          <w:tcPr>
            <w:tcW w:w="0" w:type="auto"/>
            <w:vAlign w:val="center"/>
            <w:hideMark/>
          </w:tcPr>
          <w:p w14:paraId="697A31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C69706" w14:textId="77777777"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14:paraId="0A50A01A" w14:textId="77777777">
        <w:trPr>
          <w:divId w:val="958990423"/>
          <w:tblCellSpacing w:w="15" w:type="dxa"/>
        </w:trPr>
        <w:tc>
          <w:tcPr>
            <w:tcW w:w="0" w:type="auto"/>
            <w:vAlign w:val="center"/>
            <w:hideMark/>
          </w:tcPr>
          <w:p w14:paraId="1FB525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7A6A67" w14:textId="77777777"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14:paraId="5C3E4F18" w14:textId="77777777">
        <w:trPr>
          <w:divId w:val="958990423"/>
          <w:tblCellSpacing w:w="15" w:type="dxa"/>
        </w:trPr>
        <w:tc>
          <w:tcPr>
            <w:tcW w:w="0" w:type="auto"/>
            <w:vAlign w:val="center"/>
            <w:hideMark/>
          </w:tcPr>
          <w:p w14:paraId="521ABF24" w14:textId="77777777" w:rsidR="00D67926" w:rsidRDefault="008D6FB8">
            <w:pPr>
              <w:rPr>
                <w:rFonts w:eastAsia="Times New Roman"/>
                <w:lang w:val="en-US"/>
              </w:rPr>
            </w:pPr>
            <w:r>
              <w:rPr>
                <w:rFonts w:eastAsia="Times New Roman"/>
                <w:b/>
                <w:bCs/>
                <w:lang w:val="en-US"/>
              </w:rPr>
              <w:t>AppointmentResponse.participantStatus</w:t>
            </w:r>
          </w:p>
        </w:tc>
        <w:tc>
          <w:tcPr>
            <w:tcW w:w="0" w:type="auto"/>
            <w:vAlign w:val="center"/>
            <w:hideMark/>
          </w:tcPr>
          <w:p w14:paraId="67239CAC" w14:textId="77777777" w:rsidR="00D67926" w:rsidRDefault="00D67926">
            <w:pPr>
              <w:rPr>
                <w:rFonts w:eastAsia="Times New Roman"/>
                <w:lang w:val="en-US"/>
              </w:rPr>
            </w:pPr>
          </w:p>
        </w:tc>
      </w:tr>
      <w:tr w:rsidR="00D67926" w14:paraId="157628BA" w14:textId="77777777">
        <w:trPr>
          <w:divId w:val="958990423"/>
          <w:tblCellSpacing w:w="15" w:type="dxa"/>
        </w:trPr>
        <w:tc>
          <w:tcPr>
            <w:tcW w:w="0" w:type="auto"/>
            <w:vAlign w:val="center"/>
            <w:hideMark/>
          </w:tcPr>
          <w:p w14:paraId="5D6D390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320EFF" w14:textId="77777777" w:rsidR="00D67926" w:rsidRDefault="008D6FB8">
            <w:pPr>
              <w:rPr>
                <w:rFonts w:eastAsia="Times New Roman"/>
                <w:lang w:val="en-US"/>
              </w:rPr>
            </w:pPr>
            <w:r>
              <w:rPr>
                <w:rFonts w:eastAsia="Times New Roman"/>
                <w:lang w:val="en-US"/>
              </w:rPr>
              <w:t xml:space="preserve">Participation status of the Participant. When the status is declined or tentative if the start/end times are different to the appointment, then these times should be interpreted as a requested time change. When the status is accepted, the times can either be the time of the appointment (as a confirmation of the time) or can be empty. </w:t>
            </w:r>
          </w:p>
        </w:tc>
      </w:tr>
      <w:tr w:rsidR="00D67926" w14:paraId="610AB224" w14:textId="77777777">
        <w:trPr>
          <w:divId w:val="958990423"/>
          <w:tblCellSpacing w:w="15" w:type="dxa"/>
        </w:trPr>
        <w:tc>
          <w:tcPr>
            <w:tcW w:w="0" w:type="auto"/>
            <w:vAlign w:val="center"/>
            <w:hideMark/>
          </w:tcPr>
          <w:p w14:paraId="7105241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D473D61" w14:textId="77777777" w:rsidR="00D67926" w:rsidRDefault="008D6FB8">
            <w:pPr>
              <w:rPr>
                <w:rFonts w:eastAsia="Times New Roman"/>
                <w:lang w:val="en-US"/>
              </w:rPr>
            </w:pPr>
            <w:r>
              <w:rPr>
                <w:rFonts w:eastAsia="Times New Roman"/>
                <w:lang w:val="en-US"/>
              </w:rPr>
              <w:t>The Participation status of an appointment</w:t>
            </w:r>
          </w:p>
        </w:tc>
      </w:tr>
      <w:tr w:rsidR="00D67926" w14:paraId="57032909" w14:textId="77777777">
        <w:trPr>
          <w:divId w:val="958990423"/>
          <w:tblCellSpacing w:w="15" w:type="dxa"/>
        </w:trPr>
        <w:tc>
          <w:tcPr>
            <w:tcW w:w="0" w:type="auto"/>
            <w:vAlign w:val="center"/>
            <w:hideMark/>
          </w:tcPr>
          <w:p w14:paraId="7260EB50" w14:textId="77777777" w:rsidR="00D67926" w:rsidRDefault="008D6FB8">
            <w:pPr>
              <w:rPr>
                <w:rFonts w:eastAsia="Times New Roman"/>
                <w:lang w:val="en-US"/>
              </w:rPr>
            </w:pPr>
            <w:r>
              <w:rPr>
                <w:rFonts w:eastAsia="Times New Roman"/>
                <w:b/>
                <w:bCs/>
                <w:lang w:val="en-US"/>
              </w:rPr>
              <w:t>AppointmentResponse.comment</w:t>
            </w:r>
          </w:p>
        </w:tc>
        <w:tc>
          <w:tcPr>
            <w:tcW w:w="0" w:type="auto"/>
            <w:vAlign w:val="center"/>
            <w:hideMark/>
          </w:tcPr>
          <w:p w14:paraId="0B304CE8" w14:textId="77777777" w:rsidR="00D67926" w:rsidRDefault="00D67926">
            <w:pPr>
              <w:rPr>
                <w:rFonts w:eastAsia="Times New Roman"/>
                <w:lang w:val="en-US"/>
              </w:rPr>
            </w:pPr>
          </w:p>
        </w:tc>
      </w:tr>
      <w:tr w:rsidR="00D67926" w14:paraId="7A3B27F9" w14:textId="77777777">
        <w:trPr>
          <w:divId w:val="958990423"/>
          <w:tblCellSpacing w:w="15" w:type="dxa"/>
        </w:trPr>
        <w:tc>
          <w:tcPr>
            <w:tcW w:w="0" w:type="auto"/>
            <w:vAlign w:val="center"/>
            <w:hideMark/>
          </w:tcPr>
          <w:p w14:paraId="2F4A26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B0C324" w14:textId="77777777" w:rsidR="00D67926" w:rsidRDefault="008D6FB8">
            <w:pPr>
              <w:rPr>
                <w:rFonts w:eastAsia="Times New Roman"/>
                <w:lang w:val="en-US"/>
              </w:rPr>
            </w:pPr>
            <w:r>
              <w:rPr>
                <w:rFonts w:eastAsia="Times New Roman"/>
                <w:lang w:val="en-US"/>
              </w:rPr>
              <w:t>Additional comments about the appointment</w:t>
            </w:r>
          </w:p>
        </w:tc>
      </w:tr>
      <w:tr w:rsidR="00D67926" w14:paraId="11FFA1EE" w14:textId="77777777">
        <w:trPr>
          <w:divId w:val="958990423"/>
          <w:tblCellSpacing w:w="15" w:type="dxa"/>
        </w:trPr>
        <w:tc>
          <w:tcPr>
            <w:tcW w:w="0" w:type="auto"/>
            <w:vAlign w:val="center"/>
            <w:hideMark/>
          </w:tcPr>
          <w:p w14:paraId="4A796A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05F11D" w14:textId="77777777" w:rsidR="00D67926" w:rsidRDefault="008D6FB8">
            <w:pPr>
              <w:rPr>
                <w:rFonts w:eastAsia="Times New Roman"/>
                <w:lang w:val="en-US"/>
              </w:rPr>
            </w:pPr>
            <w:r>
              <w:rPr>
                <w:rFonts w:eastAsia="Times New Roman"/>
                <w:lang w:val="en-US"/>
              </w:rPr>
              <w:t xml:space="preserve">This comment is particularly important when the responder is declining, tentative or requesting another time to indicate the reasons why. </w:t>
            </w:r>
          </w:p>
        </w:tc>
      </w:tr>
    </w:tbl>
    <w:p w14:paraId="16F3EA60" w14:textId="77777777" w:rsidR="00D67926" w:rsidRDefault="008D6FB8">
      <w:pPr>
        <w:pStyle w:val="Heading2"/>
        <w:divId w:val="958990423"/>
        <w:rPr>
          <w:rFonts w:eastAsia="Times New Roman"/>
          <w:lang w:val="en-US"/>
        </w:rPr>
      </w:pPr>
      <w:r>
        <w:rPr>
          <w:rFonts w:eastAsia="Times New Roman"/>
          <w:lang w:val="en-US"/>
        </w:rPr>
        <w:t>http://hl7.org/fhir/StructureDefinition/Encounter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2"/>
        <w:gridCol w:w="4178"/>
      </w:tblGrid>
      <w:tr w:rsidR="00D67926" w14:paraId="27348C0F" w14:textId="77777777">
        <w:trPr>
          <w:divId w:val="958990423"/>
          <w:tblCellSpacing w:w="15" w:type="dxa"/>
        </w:trPr>
        <w:tc>
          <w:tcPr>
            <w:tcW w:w="0" w:type="auto"/>
            <w:vAlign w:val="center"/>
            <w:hideMark/>
          </w:tcPr>
          <w:p w14:paraId="26732038" w14:textId="77777777" w:rsidR="00D67926" w:rsidRDefault="008D6FB8">
            <w:pPr>
              <w:rPr>
                <w:rFonts w:eastAsia="Times New Roman"/>
                <w:lang w:val="en-US"/>
              </w:rPr>
            </w:pPr>
            <w:r>
              <w:rPr>
                <w:rFonts w:eastAsia="Times New Roman"/>
                <w:b/>
                <w:bCs/>
                <w:lang w:val="en-US"/>
              </w:rPr>
              <w:t>Encounter</w:t>
            </w:r>
          </w:p>
        </w:tc>
        <w:tc>
          <w:tcPr>
            <w:tcW w:w="0" w:type="auto"/>
            <w:vAlign w:val="center"/>
            <w:hideMark/>
          </w:tcPr>
          <w:p w14:paraId="29A7D8CA" w14:textId="77777777" w:rsidR="00D67926" w:rsidRDefault="008D6FB8">
            <w:pPr>
              <w:rPr>
                <w:rFonts w:eastAsia="Times New Roman"/>
                <w:lang w:val="en-US"/>
              </w:rPr>
            </w:pPr>
            <w:r>
              <w:rPr>
                <w:rFonts w:eastAsia="Times New Roman"/>
                <w:lang w:val="en-US"/>
              </w:rPr>
              <w:t>Encounter</w:t>
            </w:r>
          </w:p>
        </w:tc>
      </w:tr>
      <w:tr w:rsidR="00D67926" w14:paraId="14E90981" w14:textId="77777777">
        <w:trPr>
          <w:divId w:val="958990423"/>
          <w:tblCellSpacing w:w="15" w:type="dxa"/>
        </w:trPr>
        <w:tc>
          <w:tcPr>
            <w:tcW w:w="0" w:type="auto"/>
            <w:vAlign w:val="center"/>
            <w:hideMark/>
          </w:tcPr>
          <w:p w14:paraId="25EDEA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4FBBEC" w14:textId="77777777" w:rsidR="00D67926" w:rsidRDefault="008D6FB8">
            <w:pPr>
              <w:rPr>
                <w:rFonts w:eastAsia="Times New Roman"/>
                <w:lang w:val="en-US"/>
              </w:rPr>
            </w:pPr>
            <w:r>
              <w:rPr>
                <w:rFonts w:eastAsia="Times New Roman"/>
                <w:lang w:val="en-US"/>
              </w:rPr>
              <w:t>An interaction during which services are provided to the patient</w:t>
            </w:r>
          </w:p>
        </w:tc>
      </w:tr>
      <w:tr w:rsidR="00D67926" w14:paraId="145D45CD" w14:textId="77777777">
        <w:trPr>
          <w:divId w:val="958990423"/>
          <w:tblCellSpacing w:w="15" w:type="dxa"/>
        </w:trPr>
        <w:tc>
          <w:tcPr>
            <w:tcW w:w="0" w:type="auto"/>
            <w:vAlign w:val="center"/>
            <w:hideMark/>
          </w:tcPr>
          <w:p w14:paraId="4B1E59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52DFB6" w14:textId="77777777" w:rsidR="00D67926" w:rsidRDefault="008D6FB8">
            <w:pPr>
              <w:rPr>
                <w:rFonts w:eastAsia="Times New Roman"/>
                <w:lang w:val="en-US"/>
              </w:rPr>
            </w:pPr>
            <w:r>
              <w:rPr>
                <w:rFonts w:eastAsia="Times New Roman"/>
                <w:lang w:val="en-US"/>
              </w:rPr>
              <w:t xml:space="preserve">An interaction between a patient and healthcare provider(s) for the purpose of providing healthcare service(s) or assessing the health status of a patient. </w:t>
            </w:r>
          </w:p>
        </w:tc>
      </w:tr>
      <w:tr w:rsidR="00D67926" w14:paraId="48DB00AC" w14:textId="77777777">
        <w:trPr>
          <w:divId w:val="958990423"/>
          <w:tblCellSpacing w:w="15" w:type="dxa"/>
        </w:trPr>
        <w:tc>
          <w:tcPr>
            <w:tcW w:w="0" w:type="auto"/>
            <w:vAlign w:val="center"/>
            <w:hideMark/>
          </w:tcPr>
          <w:p w14:paraId="594B868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1753765" w14:textId="77777777" w:rsidR="00D67926" w:rsidRDefault="008D6FB8">
            <w:pPr>
              <w:rPr>
                <w:rFonts w:eastAsia="Times New Roman"/>
                <w:lang w:val="en-US"/>
              </w:rPr>
            </w:pPr>
            <w:r>
              <w:rPr>
                <w:rFonts w:eastAsia="Times New Roman"/>
                <w:lang w:val="en-US"/>
              </w:rPr>
              <w:t>Visit</w:t>
            </w:r>
          </w:p>
        </w:tc>
      </w:tr>
      <w:tr w:rsidR="00D67926" w14:paraId="4B4C89FE" w14:textId="77777777">
        <w:trPr>
          <w:divId w:val="958990423"/>
          <w:tblCellSpacing w:w="15" w:type="dxa"/>
        </w:trPr>
        <w:tc>
          <w:tcPr>
            <w:tcW w:w="0" w:type="auto"/>
            <w:vAlign w:val="center"/>
            <w:hideMark/>
          </w:tcPr>
          <w:p w14:paraId="14B59E4E" w14:textId="77777777" w:rsidR="00D67926" w:rsidRDefault="008D6FB8">
            <w:pPr>
              <w:rPr>
                <w:rFonts w:eastAsia="Times New Roman"/>
                <w:lang w:val="en-US"/>
              </w:rPr>
            </w:pPr>
            <w:r>
              <w:rPr>
                <w:rFonts w:eastAsia="Times New Roman"/>
                <w:b/>
                <w:bCs/>
                <w:lang w:val="en-US"/>
              </w:rPr>
              <w:t>Encounter.identifier</w:t>
            </w:r>
          </w:p>
        </w:tc>
        <w:tc>
          <w:tcPr>
            <w:tcW w:w="0" w:type="auto"/>
            <w:vAlign w:val="center"/>
            <w:hideMark/>
          </w:tcPr>
          <w:p w14:paraId="1686C552" w14:textId="77777777" w:rsidR="00D67926" w:rsidRDefault="00D67926">
            <w:pPr>
              <w:rPr>
                <w:rFonts w:eastAsia="Times New Roman"/>
                <w:lang w:val="en-US"/>
              </w:rPr>
            </w:pPr>
          </w:p>
        </w:tc>
      </w:tr>
      <w:tr w:rsidR="00D67926" w14:paraId="53DF475F" w14:textId="77777777">
        <w:trPr>
          <w:divId w:val="958990423"/>
          <w:tblCellSpacing w:w="15" w:type="dxa"/>
        </w:trPr>
        <w:tc>
          <w:tcPr>
            <w:tcW w:w="0" w:type="auto"/>
            <w:vAlign w:val="center"/>
            <w:hideMark/>
          </w:tcPr>
          <w:p w14:paraId="5256BFB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06E07F" w14:textId="77777777" w:rsidR="00D67926" w:rsidRDefault="008D6FB8">
            <w:pPr>
              <w:rPr>
                <w:rFonts w:eastAsia="Times New Roman"/>
                <w:lang w:val="en-US"/>
              </w:rPr>
            </w:pPr>
            <w:r>
              <w:rPr>
                <w:rFonts w:eastAsia="Times New Roman"/>
                <w:lang w:val="en-US"/>
              </w:rPr>
              <w:t>Identifier(s) by which this encounter is known</w:t>
            </w:r>
          </w:p>
        </w:tc>
      </w:tr>
      <w:tr w:rsidR="00D67926" w14:paraId="6B996414" w14:textId="77777777">
        <w:trPr>
          <w:divId w:val="958990423"/>
          <w:tblCellSpacing w:w="15" w:type="dxa"/>
        </w:trPr>
        <w:tc>
          <w:tcPr>
            <w:tcW w:w="0" w:type="auto"/>
            <w:vAlign w:val="center"/>
            <w:hideMark/>
          </w:tcPr>
          <w:p w14:paraId="37C1DC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28B44B" w14:textId="77777777" w:rsidR="00D67926" w:rsidRDefault="008D6FB8">
            <w:pPr>
              <w:rPr>
                <w:rFonts w:eastAsia="Times New Roman"/>
                <w:lang w:val="en-US"/>
              </w:rPr>
            </w:pPr>
            <w:r>
              <w:rPr>
                <w:rFonts w:eastAsia="Times New Roman"/>
                <w:lang w:val="en-US"/>
              </w:rPr>
              <w:t>Identifier(s) by which this encounter is known.</w:t>
            </w:r>
          </w:p>
        </w:tc>
      </w:tr>
      <w:tr w:rsidR="00D67926" w14:paraId="5EF684B9" w14:textId="77777777">
        <w:trPr>
          <w:divId w:val="958990423"/>
          <w:tblCellSpacing w:w="15" w:type="dxa"/>
        </w:trPr>
        <w:tc>
          <w:tcPr>
            <w:tcW w:w="0" w:type="auto"/>
            <w:vAlign w:val="center"/>
            <w:hideMark/>
          </w:tcPr>
          <w:p w14:paraId="76A1545D" w14:textId="77777777" w:rsidR="00D67926" w:rsidRDefault="008D6FB8">
            <w:pPr>
              <w:rPr>
                <w:rFonts w:eastAsia="Times New Roman"/>
                <w:lang w:val="en-US"/>
              </w:rPr>
            </w:pPr>
            <w:r>
              <w:rPr>
                <w:rFonts w:eastAsia="Times New Roman"/>
                <w:b/>
                <w:bCs/>
                <w:lang w:val="en-US"/>
              </w:rPr>
              <w:t>Encounter.status</w:t>
            </w:r>
          </w:p>
        </w:tc>
        <w:tc>
          <w:tcPr>
            <w:tcW w:w="0" w:type="auto"/>
            <w:vAlign w:val="center"/>
            <w:hideMark/>
          </w:tcPr>
          <w:p w14:paraId="262E72CA" w14:textId="77777777" w:rsidR="00D67926" w:rsidRDefault="00D67926">
            <w:pPr>
              <w:rPr>
                <w:rFonts w:eastAsia="Times New Roman"/>
                <w:lang w:val="en-US"/>
              </w:rPr>
            </w:pPr>
          </w:p>
        </w:tc>
      </w:tr>
      <w:tr w:rsidR="00D67926" w14:paraId="4C4AA58C" w14:textId="77777777">
        <w:trPr>
          <w:divId w:val="958990423"/>
          <w:tblCellSpacing w:w="15" w:type="dxa"/>
        </w:trPr>
        <w:tc>
          <w:tcPr>
            <w:tcW w:w="0" w:type="auto"/>
            <w:vAlign w:val="center"/>
            <w:hideMark/>
          </w:tcPr>
          <w:p w14:paraId="324EA9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BB8E31" w14:textId="77777777" w:rsidR="00D67926" w:rsidRDefault="008D6FB8">
            <w:pPr>
              <w:rPr>
                <w:rFonts w:eastAsia="Times New Roman"/>
                <w:lang w:val="en-US"/>
              </w:rPr>
            </w:pPr>
            <w:r>
              <w:rPr>
                <w:rFonts w:eastAsia="Times New Roman"/>
                <w:lang w:val="en-US"/>
              </w:rPr>
              <w:t>planned | arrived | in-progress | onleave | finished | cancelled.</w:t>
            </w:r>
          </w:p>
        </w:tc>
      </w:tr>
      <w:tr w:rsidR="00D67926" w14:paraId="1F24B58C" w14:textId="77777777">
        <w:trPr>
          <w:divId w:val="958990423"/>
          <w:tblCellSpacing w:w="15" w:type="dxa"/>
        </w:trPr>
        <w:tc>
          <w:tcPr>
            <w:tcW w:w="0" w:type="auto"/>
            <w:vAlign w:val="center"/>
            <w:hideMark/>
          </w:tcPr>
          <w:p w14:paraId="66BDCB17"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1A252C64" w14:textId="77777777" w:rsidR="00D67926" w:rsidRDefault="008D6FB8">
            <w:pPr>
              <w:rPr>
                <w:rFonts w:eastAsia="Times New Roman"/>
                <w:lang w:val="en-US"/>
              </w:rPr>
            </w:pPr>
            <w:r>
              <w:rPr>
                <w:rFonts w:eastAsia="Times New Roman"/>
                <w:lang w:val="en-US"/>
              </w:rPr>
              <w:t>Current state of the encounter</w:t>
            </w:r>
          </w:p>
        </w:tc>
      </w:tr>
      <w:tr w:rsidR="00D67926" w14:paraId="07A840FD" w14:textId="77777777">
        <w:trPr>
          <w:divId w:val="958990423"/>
          <w:tblCellSpacing w:w="15" w:type="dxa"/>
        </w:trPr>
        <w:tc>
          <w:tcPr>
            <w:tcW w:w="0" w:type="auto"/>
            <w:vAlign w:val="center"/>
            <w:hideMark/>
          </w:tcPr>
          <w:p w14:paraId="5E557EB2" w14:textId="77777777" w:rsidR="00D67926" w:rsidRDefault="008D6FB8">
            <w:pPr>
              <w:rPr>
                <w:rFonts w:eastAsia="Times New Roman"/>
                <w:lang w:val="en-US"/>
              </w:rPr>
            </w:pPr>
            <w:r>
              <w:rPr>
                <w:rFonts w:eastAsia="Times New Roman"/>
                <w:b/>
                <w:bCs/>
                <w:lang w:val="en-US"/>
              </w:rPr>
              <w:t>Encounter.statusHistory</w:t>
            </w:r>
          </w:p>
        </w:tc>
        <w:tc>
          <w:tcPr>
            <w:tcW w:w="0" w:type="auto"/>
            <w:vAlign w:val="center"/>
            <w:hideMark/>
          </w:tcPr>
          <w:p w14:paraId="10EA4D68" w14:textId="77777777" w:rsidR="00D67926" w:rsidRDefault="00D67926">
            <w:pPr>
              <w:rPr>
                <w:rFonts w:eastAsia="Times New Roman"/>
                <w:lang w:val="en-US"/>
              </w:rPr>
            </w:pPr>
          </w:p>
        </w:tc>
      </w:tr>
      <w:tr w:rsidR="00D67926" w14:paraId="6C8EC371" w14:textId="77777777">
        <w:trPr>
          <w:divId w:val="958990423"/>
          <w:tblCellSpacing w:w="15" w:type="dxa"/>
        </w:trPr>
        <w:tc>
          <w:tcPr>
            <w:tcW w:w="0" w:type="auto"/>
            <w:vAlign w:val="center"/>
            <w:hideMark/>
          </w:tcPr>
          <w:p w14:paraId="5CD1D1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6C448D" w14:textId="77777777" w:rsidR="00D67926" w:rsidRDefault="008D6FB8">
            <w:pPr>
              <w:rPr>
                <w:rFonts w:eastAsia="Times New Roman"/>
                <w:lang w:val="en-US"/>
              </w:rPr>
            </w:pPr>
            <w:r>
              <w:rPr>
                <w:rFonts w:eastAsia="Times New Roman"/>
                <w:lang w:val="en-US"/>
              </w:rPr>
              <w:t>List of Encounter statuses</w:t>
            </w:r>
          </w:p>
        </w:tc>
      </w:tr>
      <w:tr w:rsidR="00D67926" w14:paraId="6749A7D3" w14:textId="77777777">
        <w:trPr>
          <w:divId w:val="958990423"/>
          <w:tblCellSpacing w:w="15" w:type="dxa"/>
        </w:trPr>
        <w:tc>
          <w:tcPr>
            <w:tcW w:w="0" w:type="auto"/>
            <w:vAlign w:val="center"/>
            <w:hideMark/>
          </w:tcPr>
          <w:p w14:paraId="3BECA7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DE32A6" w14:textId="77777777" w:rsidR="00D67926" w:rsidRDefault="008D6FB8">
            <w:pPr>
              <w:rPr>
                <w:rFonts w:eastAsia="Times New Roman"/>
                <w:lang w:val="en-US"/>
              </w:rPr>
            </w:pPr>
            <w:r>
              <w:rPr>
                <w:rFonts w:eastAsia="Times New Roman"/>
                <w:lang w:val="en-US"/>
              </w:rPr>
              <w:t xml:space="preserve">The current status is always found in the current version of the resource. This status history permits the encounter resource to contain the status history without the needing to read through the historical versions of the resource, or even have the server store them. </w:t>
            </w:r>
          </w:p>
        </w:tc>
      </w:tr>
      <w:tr w:rsidR="00D67926" w14:paraId="7E1A314E" w14:textId="77777777">
        <w:trPr>
          <w:divId w:val="958990423"/>
          <w:tblCellSpacing w:w="15" w:type="dxa"/>
        </w:trPr>
        <w:tc>
          <w:tcPr>
            <w:tcW w:w="0" w:type="auto"/>
            <w:vAlign w:val="center"/>
            <w:hideMark/>
          </w:tcPr>
          <w:p w14:paraId="0FB8393A" w14:textId="77777777" w:rsidR="00D67926" w:rsidRDefault="008D6FB8">
            <w:pPr>
              <w:rPr>
                <w:rFonts w:eastAsia="Times New Roman"/>
                <w:lang w:val="en-US"/>
              </w:rPr>
            </w:pPr>
            <w:r>
              <w:rPr>
                <w:rFonts w:eastAsia="Times New Roman"/>
                <w:b/>
                <w:bCs/>
                <w:lang w:val="en-US"/>
              </w:rPr>
              <w:t>Encounter.statusHistory.status</w:t>
            </w:r>
          </w:p>
        </w:tc>
        <w:tc>
          <w:tcPr>
            <w:tcW w:w="0" w:type="auto"/>
            <w:vAlign w:val="center"/>
            <w:hideMark/>
          </w:tcPr>
          <w:p w14:paraId="29781068" w14:textId="77777777" w:rsidR="00D67926" w:rsidRDefault="00D67926">
            <w:pPr>
              <w:rPr>
                <w:rFonts w:eastAsia="Times New Roman"/>
                <w:lang w:val="en-US"/>
              </w:rPr>
            </w:pPr>
          </w:p>
        </w:tc>
      </w:tr>
      <w:tr w:rsidR="00D67926" w14:paraId="3C84BAD9" w14:textId="77777777">
        <w:trPr>
          <w:divId w:val="958990423"/>
          <w:tblCellSpacing w:w="15" w:type="dxa"/>
        </w:trPr>
        <w:tc>
          <w:tcPr>
            <w:tcW w:w="0" w:type="auto"/>
            <w:vAlign w:val="center"/>
            <w:hideMark/>
          </w:tcPr>
          <w:p w14:paraId="4DE281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80E2AD" w14:textId="77777777" w:rsidR="00D67926" w:rsidRDefault="008D6FB8">
            <w:pPr>
              <w:rPr>
                <w:rFonts w:eastAsia="Times New Roman"/>
                <w:lang w:val="en-US"/>
              </w:rPr>
            </w:pPr>
            <w:r>
              <w:rPr>
                <w:rFonts w:eastAsia="Times New Roman"/>
                <w:lang w:val="en-US"/>
              </w:rPr>
              <w:t>planned | arrived | in-progress | onleave | finished | cancelled.</w:t>
            </w:r>
          </w:p>
        </w:tc>
      </w:tr>
      <w:tr w:rsidR="00D67926" w14:paraId="43D4E8A4" w14:textId="77777777">
        <w:trPr>
          <w:divId w:val="958990423"/>
          <w:tblCellSpacing w:w="15" w:type="dxa"/>
        </w:trPr>
        <w:tc>
          <w:tcPr>
            <w:tcW w:w="0" w:type="auto"/>
            <w:vAlign w:val="center"/>
            <w:hideMark/>
          </w:tcPr>
          <w:p w14:paraId="4B00F2E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E740446" w14:textId="77777777" w:rsidR="00D67926" w:rsidRDefault="008D6FB8">
            <w:pPr>
              <w:rPr>
                <w:rFonts w:eastAsia="Times New Roman"/>
                <w:lang w:val="en-US"/>
              </w:rPr>
            </w:pPr>
            <w:r>
              <w:rPr>
                <w:rFonts w:eastAsia="Times New Roman"/>
                <w:lang w:val="en-US"/>
              </w:rPr>
              <w:t>Current state of the encounter</w:t>
            </w:r>
          </w:p>
        </w:tc>
      </w:tr>
      <w:tr w:rsidR="00D67926" w14:paraId="29235553" w14:textId="77777777">
        <w:trPr>
          <w:divId w:val="958990423"/>
          <w:tblCellSpacing w:w="15" w:type="dxa"/>
        </w:trPr>
        <w:tc>
          <w:tcPr>
            <w:tcW w:w="0" w:type="auto"/>
            <w:vAlign w:val="center"/>
            <w:hideMark/>
          </w:tcPr>
          <w:p w14:paraId="59EDB51E" w14:textId="77777777" w:rsidR="00D67926" w:rsidRDefault="008D6FB8">
            <w:pPr>
              <w:rPr>
                <w:rFonts w:eastAsia="Times New Roman"/>
                <w:lang w:val="en-US"/>
              </w:rPr>
            </w:pPr>
            <w:r>
              <w:rPr>
                <w:rFonts w:eastAsia="Times New Roman"/>
                <w:b/>
                <w:bCs/>
                <w:lang w:val="en-US"/>
              </w:rPr>
              <w:t>Encounter.statusHistory.period</w:t>
            </w:r>
          </w:p>
        </w:tc>
        <w:tc>
          <w:tcPr>
            <w:tcW w:w="0" w:type="auto"/>
            <w:vAlign w:val="center"/>
            <w:hideMark/>
          </w:tcPr>
          <w:p w14:paraId="0F4A1C10" w14:textId="77777777" w:rsidR="00D67926" w:rsidRDefault="00D67926">
            <w:pPr>
              <w:rPr>
                <w:rFonts w:eastAsia="Times New Roman"/>
                <w:lang w:val="en-US"/>
              </w:rPr>
            </w:pPr>
          </w:p>
        </w:tc>
      </w:tr>
      <w:tr w:rsidR="00D67926" w14:paraId="07C87171" w14:textId="77777777">
        <w:trPr>
          <w:divId w:val="958990423"/>
          <w:tblCellSpacing w:w="15" w:type="dxa"/>
        </w:trPr>
        <w:tc>
          <w:tcPr>
            <w:tcW w:w="0" w:type="auto"/>
            <w:vAlign w:val="center"/>
            <w:hideMark/>
          </w:tcPr>
          <w:p w14:paraId="4B8D1D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C01A93" w14:textId="77777777" w:rsidR="00D67926" w:rsidRDefault="008D6FB8">
            <w:pPr>
              <w:rPr>
                <w:rFonts w:eastAsia="Times New Roman"/>
                <w:lang w:val="en-US"/>
              </w:rPr>
            </w:pPr>
            <w:r>
              <w:rPr>
                <w:rFonts w:eastAsia="Times New Roman"/>
                <w:lang w:val="en-US"/>
              </w:rPr>
              <w:t>The time that the episode was in the specified status</w:t>
            </w:r>
          </w:p>
        </w:tc>
      </w:tr>
      <w:tr w:rsidR="00D67926" w14:paraId="0FE8614F" w14:textId="77777777">
        <w:trPr>
          <w:divId w:val="958990423"/>
          <w:tblCellSpacing w:w="15" w:type="dxa"/>
        </w:trPr>
        <w:tc>
          <w:tcPr>
            <w:tcW w:w="0" w:type="auto"/>
            <w:vAlign w:val="center"/>
            <w:hideMark/>
          </w:tcPr>
          <w:p w14:paraId="2FB4AF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B3203B" w14:textId="77777777" w:rsidR="00D67926" w:rsidRDefault="008D6FB8">
            <w:pPr>
              <w:rPr>
                <w:rFonts w:eastAsia="Times New Roman"/>
                <w:lang w:val="en-US"/>
              </w:rPr>
            </w:pPr>
            <w:r>
              <w:rPr>
                <w:rFonts w:eastAsia="Times New Roman"/>
                <w:lang w:val="en-US"/>
              </w:rPr>
              <w:t>The time that the episode was in the specified status.</w:t>
            </w:r>
          </w:p>
        </w:tc>
      </w:tr>
      <w:tr w:rsidR="00D67926" w14:paraId="2BB28D5C" w14:textId="77777777">
        <w:trPr>
          <w:divId w:val="958990423"/>
          <w:tblCellSpacing w:w="15" w:type="dxa"/>
        </w:trPr>
        <w:tc>
          <w:tcPr>
            <w:tcW w:w="0" w:type="auto"/>
            <w:vAlign w:val="center"/>
            <w:hideMark/>
          </w:tcPr>
          <w:p w14:paraId="60E9E06D" w14:textId="77777777" w:rsidR="00D67926" w:rsidRDefault="008D6FB8">
            <w:pPr>
              <w:rPr>
                <w:rFonts w:eastAsia="Times New Roman"/>
                <w:lang w:val="en-US"/>
              </w:rPr>
            </w:pPr>
            <w:r>
              <w:rPr>
                <w:rFonts w:eastAsia="Times New Roman"/>
                <w:b/>
                <w:bCs/>
                <w:lang w:val="en-US"/>
              </w:rPr>
              <w:t>Encounter.class</w:t>
            </w:r>
          </w:p>
        </w:tc>
        <w:tc>
          <w:tcPr>
            <w:tcW w:w="0" w:type="auto"/>
            <w:vAlign w:val="center"/>
            <w:hideMark/>
          </w:tcPr>
          <w:p w14:paraId="07538F71" w14:textId="77777777" w:rsidR="00D67926" w:rsidRDefault="00D67926">
            <w:pPr>
              <w:rPr>
                <w:rFonts w:eastAsia="Times New Roman"/>
                <w:lang w:val="en-US"/>
              </w:rPr>
            </w:pPr>
          </w:p>
        </w:tc>
      </w:tr>
      <w:tr w:rsidR="00D67926" w14:paraId="60427922" w14:textId="77777777">
        <w:trPr>
          <w:divId w:val="958990423"/>
          <w:tblCellSpacing w:w="15" w:type="dxa"/>
        </w:trPr>
        <w:tc>
          <w:tcPr>
            <w:tcW w:w="0" w:type="auto"/>
            <w:vAlign w:val="center"/>
            <w:hideMark/>
          </w:tcPr>
          <w:p w14:paraId="7BE5DB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2E88CA" w14:textId="77777777" w:rsidR="00D67926" w:rsidRDefault="008D6FB8">
            <w:pPr>
              <w:rPr>
                <w:rFonts w:eastAsia="Times New Roman"/>
                <w:lang w:val="en-US"/>
              </w:rPr>
            </w:pPr>
            <w:r>
              <w:rPr>
                <w:rFonts w:eastAsia="Times New Roman"/>
                <w:lang w:val="en-US"/>
              </w:rPr>
              <w:t>inpatient | outpatient | ambulatory | emergency +.</w:t>
            </w:r>
          </w:p>
        </w:tc>
      </w:tr>
      <w:tr w:rsidR="00D67926" w14:paraId="650E81AB" w14:textId="77777777">
        <w:trPr>
          <w:divId w:val="958990423"/>
          <w:tblCellSpacing w:w="15" w:type="dxa"/>
        </w:trPr>
        <w:tc>
          <w:tcPr>
            <w:tcW w:w="0" w:type="auto"/>
            <w:vAlign w:val="center"/>
            <w:hideMark/>
          </w:tcPr>
          <w:p w14:paraId="712DFFB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CB70A30" w14:textId="77777777" w:rsidR="00D67926" w:rsidRDefault="008D6FB8">
            <w:pPr>
              <w:rPr>
                <w:rFonts w:eastAsia="Times New Roman"/>
                <w:lang w:val="en-US"/>
              </w:rPr>
            </w:pPr>
            <w:r>
              <w:rPr>
                <w:rFonts w:eastAsia="Times New Roman"/>
                <w:lang w:val="en-US"/>
              </w:rPr>
              <w:t>Classification of the encounter</w:t>
            </w:r>
          </w:p>
        </w:tc>
      </w:tr>
      <w:tr w:rsidR="00D67926" w14:paraId="6CDCC00D" w14:textId="77777777">
        <w:trPr>
          <w:divId w:val="958990423"/>
          <w:tblCellSpacing w:w="15" w:type="dxa"/>
        </w:trPr>
        <w:tc>
          <w:tcPr>
            <w:tcW w:w="0" w:type="auto"/>
            <w:vAlign w:val="center"/>
            <w:hideMark/>
          </w:tcPr>
          <w:p w14:paraId="789159BB" w14:textId="77777777" w:rsidR="00D67926" w:rsidRDefault="008D6FB8">
            <w:pPr>
              <w:rPr>
                <w:rFonts w:eastAsia="Times New Roman"/>
                <w:lang w:val="en-US"/>
              </w:rPr>
            </w:pPr>
            <w:r>
              <w:rPr>
                <w:rFonts w:eastAsia="Times New Roman"/>
                <w:b/>
                <w:bCs/>
                <w:lang w:val="en-US"/>
              </w:rPr>
              <w:t>Encounter.type</w:t>
            </w:r>
          </w:p>
        </w:tc>
        <w:tc>
          <w:tcPr>
            <w:tcW w:w="0" w:type="auto"/>
            <w:vAlign w:val="center"/>
            <w:hideMark/>
          </w:tcPr>
          <w:p w14:paraId="7B2C4840" w14:textId="77777777" w:rsidR="00D67926" w:rsidRDefault="00D67926">
            <w:pPr>
              <w:rPr>
                <w:rFonts w:eastAsia="Times New Roman"/>
                <w:lang w:val="en-US"/>
              </w:rPr>
            </w:pPr>
          </w:p>
        </w:tc>
      </w:tr>
      <w:tr w:rsidR="00D67926" w14:paraId="31576453" w14:textId="77777777">
        <w:trPr>
          <w:divId w:val="958990423"/>
          <w:tblCellSpacing w:w="15" w:type="dxa"/>
        </w:trPr>
        <w:tc>
          <w:tcPr>
            <w:tcW w:w="0" w:type="auto"/>
            <w:vAlign w:val="center"/>
            <w:hideMark/>
          </w:tcPr>
          <w:p w14:paraId="6BC095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41B206" w14:textId="77777777" w:rsidR="00D67926" w:rsidRDefault="008D6FB8">
            <w:pPr>
              <w:rPr>
                <w:rFonts w:eastAsia="Times New Roman"/>
                <w:lang w:val="en-US"/>
              </w:rPr>
            </w:pPr>
            <w:r>
              <w:rPr>
                <w:rFonts w:eastAsia="Times New Roman"/>
                <w:lang w:val="en-US"/>
              </w:rPr>
              <w:t>Specific type of encounter</w:t>
            </w:r>
          </w:p>
        </w:tc>
      </w:tr>
      <w:tr w:rsidR="00D67926" w14:paraId="3B2D664A" w14:textId="77777777">
        <w:trPr>
          <w:divId w:val="958990423"/>
          <w:tblCellSpacing w:w="15" w:type="dxa"/>
        </w:trPr>
        <w:tc>
          <w:tcPr>
            <w:tcW w:w="0" w:type="auto"/>
            <w:vAlign w:val="center"/>
            <w:hideMark/>
          </w:tcPr>
          <w:p w14:paraId="00B09D5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900C1D" w14:textId="77777777" w:rsidR="00D67926" w:rsidRDefault="008D6FB8">
            <w:pPr>
              <w:rPr>
                <w:rFonts w:eastAsia="Times New Roman"/>
                <w:lang w:val="en-US"/>
              </w:rPr>
            </w:pPr>
            <w:r>
              <w:rPr>
                <w:rFonts w:eastAsia="Times New Roman"/>
                <w:lang w:val="en-US"/>
              </w:rPr>
              <w:t>Specific type of encounter (e.g. e-mail consultation, surgical day-care, skilled nursing, rehabilitation).</w:t>
            </w:r>
          </w:p>
        </w:tc>
      </w:tr>
      <w:tr w:rsidR="00D67926" w14:paraId="292A5526" w14:textId="77777777">
        <w:trPr>
          <w:divId w:val="958990423"/>
          <w:tblCellSpacing w:w="15" w:type="dxa"/>
        </w:trPr>
        <w:tc>
          <w:tcPr>
            <w:tcW w:w="0" w:type="auto"/>
            <w:vAlign w:val="center"/>
            <w:hideMark/>
          </w:tcPr>
          <w:p w14:paraId="57B9FB3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E826EF" w14:textId="77777777" w:rsidR="00D67926" w:rsidRDefault="008D6FB8">
            <w:pPr>
              <w:rPr>
                <w:rFonts w:eastAsia="Times New Roman"/>
                <w:lang w:val="en-US"/>
              </w:rPr>
            </w:pPr>
            <w:r>
              <w:rPr>
                <w:rFonts w:eastAsia="Times New Roman"/>
                <w:lang w:val="en-US"/>
              </w:rPr>
              <w:t>Since there are many ways to further classify encounters, this element is 0..*.</w:t>
            </w:r>
          </w:p>
        </w:tc>
      </w:tr>
      <w:tr w:rsidR="00D67926" w14:paraId="2317E6D0" w14:textId="77777777">
        <w:trPr>
          <w:divId w:val="958990423"/>
          <w:tblCellSpacing w:w="15" w:type="dxa"/>
        </w:trPr>
        <w:tc>
          <w:tcPr>
            <w:tcW w:w="0" w:type="auto"/>
            <w:vAlign w:val="center"/>
            <w:hideMark/>
          </w:tcPr>
          <w:p w14:paraId="581160B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DB8BC2D" w14:textId="77777777" w:rsidR="00D67926" w:rsidRDefault="008D6FB8">
            <w:pPr>
              <w:rPr>
                <w:rFonts w:eastAsia="Times New Roman"/>
                <w:lang w:val="en-US"/>
              </w:rPr>
            </w:pPr>
            <w:r>
              <w:rPr>
                <w:rFonts w:eastAsia="Times New Roman"/>
                <w:lang w:val="en-US"/>
              </w:rPr>
              <w:t>The type of encounter</w:t>
            </w:r>
          </w:p>
        </w:tc>
      </w:tr>
      <w:tr w:rsidR="00D67926" w14:paraId="76E927A2" w14:textId="77777777">
        <w:trPr>
          <w:divId w:val="958990423"/>
          <w:tblCellSpacing w:w="15" w:type="dxa"/>
        </w:trPr>
        <w:tc>
          <w:tcPr>
            <w:tcW w:w="0" w:type="auto"/>
            <w:vAlign w:val="center"/>
            <w:hideMark/>
          </w:tcPr>
          <w:p w14:paraId="66FE7295" w14:textId="77777777" w:rsidR="00D67926" w:rsidRDefault="008D6FB8">
            <w:pPr>
              <w:rPr>
                <w:rFonts w:eastAsia="Times New Roman"/>
                <w:lang w:val="en-US"/>
              </w:rPr>
            </w:pPr>
            <w:r>
              <w:rPr>
                <w:rFonts w:eastAsia="Times New Roman"/>
                <w:b/>
                <w:bCs/>
                <w:lang w:val="en-US"/>
              </w:rPr>
              <w:t>Encounter.priority</w:t>
            </w:r>
          </w:p>
        </w:tc>
        <w:tc>
          <w:tcPr>
            <w:tcW w:w="0" w:type="auto"/>
            <w:vAlign w:val="center"/>
            <w:hideMark/>
          </w:tcPr>
          <w:p w14:paraId="4A7EA0BC" w14:textId="77777777" w:rsidR="00D67926" w:rsidRDefault="00D67926">
            <w:pPr>
              <w:rPr>
                <w:rFonts w:eastAsia="Times New Roman"/>
                <w:lang w:val="en-US"/>
              </w:rPr>
            </w:pPr>
          </w:p>
        </w:tc>
      </w:tr>
      <w:tr w:rsidR="00D67926" w14:paraId="235B5615" w14:textId="77777777">
        <w:trPr>
          <w:divId w:val="958990423"/>
          <w:tblCellSpacing w:w="15" w:type="dxa"/>
        </w:trPr>
        <w:tc>
          <w:tcPr>
            <w:tcW w:w="0" w:type="auto"/>
            <w:vAlign w:val="center"/>
            <w:hideMark/>
          </w:tcPr>
          <w:p w14:paraId="69A25B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A89B52" w14:textId="77777777" w:rsidR="00D67926" w:rsidRDefault="008D6FB8">
            <w:pPr>
              <w:rPr>
                <w:rFonts w:eastAsia="Times New Roman"/>
                <w:lang w:val="en-US"/>
              </w:rPr>
            </w:pPr>
            <w:r>
              <w:rPr>
                <w:rFonts w:eastAsia="Times New Roman"/>
                <w:lang w:val="en-US"/>
              </w:rPr>
              <w:t>Indicates the urgency of the encounter</w:t>
            </w:r>
          </w:p>
        </w:tc>
      </w:tr>
      <w:tr w:rsidR="00D67926" w14:paraId="16A3E37F" w14:textId="77777777">
        <w:trPr>
          <w:divId w:val="958990423"/>
          <w:tblCellSpacing w:w="15" w:type="dxa"/>
        </w:trPr>
        <w:tc>
          <w:tcPr>
            <w:tcW w:w="0" w:type="auto"/>
            <w:vAlign w:val="center"/>
            <w:hideMark/>
          </w:tcPr>
          <w:p w14:paraId="02022D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95D1F1" w14:textId="77777777" w:rsidR="00D67926" w:rsidRDefault="008D6FB8">
            <w:pPr>
              <w:rPr>
                <w:rFonts w:eastAsia="Times New Roman"/>
                <w:lang w:val="en-US"/>
              </w:rPr>
            </w:pPr>
            <w:r>
              <w:rPr>
                <w:rFonts w:eastAsia="Times New Roman"/>
                <w:lang w:val="en-US"/>
              </w:rPr>
              <w:t>Indicates the urgency of the encounter.</w:t>
            </w:r>
          </w:p>
        </w:tc>
      </w:tr>
      <w:tr w:rsidR="00D67926" w14:paraId="57180B8D" w14:textId="77777777">
        <w:trPr>
          <w:divId w:val="958990423"/>
          <w:tblCellSpacing w:w="15" w:type="dxa"/>
        </w:trPr>
        <w:tc>
          <w:tcPr>
            <w:tcW w:w="0" w:type="auto"/>
            <w:vAlign w:val="center"/>
            <w:hideMark/>
          </w:tcPr>
          <w:p w14:paraId="285B3A8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E234FF" w14:textId="77777777" w:rsidR="00D67926" w:rsidRDefault="008D6FB8">
            <w:pPr>
              <w:rPr>
                <w:rFonts w:eastAsia="Times New Roman"/>
                <w:lang w:val="en-US"/>
              </w:rPr>
            </w:pPr>
            <w:r>
              <w:rPr>
                <w:rFonts w:eastAsia="Times New Roman"/>
                <w:lang w:val="en-US"/>
              </w:rPr>
              <w:t>Indicates the urgency of the encounter</w:t>
            </w:r>
          </w:p>
        </w:tc>
      </w:tr>
      <w:tr w:rsidR="00D67926" w14:paraId="7102D06F" w14:textId="77777777">
        <w:trPr>
          <w:divId w:val="958990423"/>
          <w:tblCellSpacing w:w="15" w:type="dxa"/>
        </w:trPr>
        <w:tc>
          <w:tcPr>
            <w:tcW w:w="0" w:type="auto"/>
            <w:vAlign w:val="center"/>
            <w:hideMark/>
          </w:tcPr>
          <w:p w14:paraId="50801629" w14:textId="77777777" w:rsidR="00D67926" w:rsidRDefault="008D6FB8">
            <w:pPr>
              <w:rPr>
                <w:rFonts w:eastAsia="Times New Roman"/>
                <w:lang w:val="en-US"/>
              </w:rPr>
            </w:pPr>
            <w:r>
              <w:rPr>
                <w:rFonts w:eastAsia="Times New Roman"/>
                <w:b/>
                <w:bCs/>
                <w:lang w:val="en-US"/>
              </w:rPr>
              <w:t>Encounter.patient</w:t>
            </w:r>
          </w:p>
        </w:tc>
        <w:tc>
          <w:tcPr>
            <w:tcW w:w="0" w:type="auto"/>
            <w:vAlign w:val="center"/>
            <w:hideMark/>
          </w:tcPr>
          <w:p w14:paraId="5CDEF8FC" w14:textId="77777777" w:rsidR="00D67926" w:rsidRDefault="00D67926">
            <w:pPr>
              <w:rPr>
                <w:rFonts w:eastAsia="Times New Roman"/>
                <w:lang w:val="en-US"/>
              </w:rPr>
            </w:pPr>
          </w:p>
        </w:tc>
      </w:tr>
      <w:tr w:rsidR="00D67926" w14:paraId="7429179A" w14:textId="77777777">
        <w:trPr>
          <w:divId w:val="958990423"/>
          <w:tblCellSpacing w:w="15" w:type="dxa"/>
        </w:trPr>
        <w:tc>
          <w:tcPr>
            <w:tcW w:w="0" w:type="auto"/>
            <w:vAlign w:val="center"/>
            <w:hideMark/>
          </w:tcPr>
          <w:p w14:paraId="140319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076135" w14:textId="77777777" w:rsidR="00D67926" w:rsidRDefault="008D6FB8">
            <w:pPr>
              <w:rPr>
                <w:rFonts w:eastAsia="Times New Roman"/>
                <w:lang w:val="en-US"/>
              </w:rPr>
            </w:pPr>
            <w:r>
              <w:rPr>
                <w:rFonts w:eastAsia="Times New Roman"/>
                <w:lang w:val="en-US"/>
              </w:rPr>
              <w:t>The patient present at the encounter</w:t>
            </w:r>
          </w:p>
        </w:tc>
      </w:tr>
      <w:tr w:rsidR="00D67926" w14:paraId="1FCCDDEA" w14:textId="77777777">
        <w:trPr>
          <w:divId w:val="958990423"/>
          <w:tblCellSpacing w:w="15" w:type="dxa"/>
        </w:trPr>
        <w:tc>
          <w:tcPr>
            <w:tcW w:w="0" w:type="auto"/>
            <w:vAlign w:val="center"/>
            <w:hideMark/>
          </w:tcPr>
          <w:p w14:paraId="677B57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DD3F2A" w14:textId="77777777" w:rsidR="00D67926" w:rsidRDefault="008D6FB8">
            <w:pPr>
              <w:rPr>
                <w:rFonts w:eastAsia="Times New Roman"/>
                <w:lang w:val="en-US"/>
              </w:rPr>
            </w:pPr>
            <w:r>
              <w:rPr>
                <w:rFonts w:eastAsia="Times New Roman"/>
                <w:lang w:val="en-US"/>
              </w:rPr>
              <w:t>The patient present at the encounter.</w:t>
            </w:r>
          </w:p>
        </w:tc>
      </w:tr>
      <w:tr w:rsidR="00D67926" w14:paraId="3EBB023A" w14:textId="77777777">
        <w:trPr>
          <w:divId w:val="958990423"/>
          <w:tblCellSpacing w:w="15" w:type="dxa"/>
        </w:trPr>
        <w:tc>
          <w:tcPr>
            <w:tcW w:w="0" w:type="auto"/>
            <w:vAlign w:val="center"/>
            <w:hideMark/>
          </w:tcPr>
          <w:p w14:paraId="116A219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969410" w14:textId="77777777" w:rsidR="00D67926" w:rsidRDefault="008D6FB8">
            <w:pPr>
              <w:rPr>
                <w:rFonts w:eastAsia="Times New Roman"/>
                <w:lang w:val="en-US"/>
              </w:rPr>
            </w:pPr>
            <w:r>
              <w:rPr>
                <w:rFonts w:eastAsia="Times New Roman"/>
                <w:lang w:val="en-US"/>
              </w:rPr>
              <w:t>While the encounter is always about the patient, the patient may not actually be known in all contexts of use.</w:t>
            </w:r>
          </w:p>
        </w:tc>
      </w:tr>
      <w:tr w:rsidR="00D67926" w14:paraId="42A9D202" w14:textId="77777777">
        <w:trPr>
          <w:divId w:val="958990423"/>
          <w:tblCellSpacing w:w="15" w:type="dxa"/>
        </w:trPr>
        <w:tc>
          <w:tcPr>
            <w:tcW w:w="0" w:type="auto"/>
            <w:vAlign w:val="center"/>
            <w:hideMark/>
          </w:tcPr>
          <w:p w14:paraId="275151CD"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75BBDA12" w14:textId="77777777" w:rsidR="00D67926" w:rsidRDefault="008D6FB8">
            <w:pPr>
              <w:rPr>
                <w:rFonts w:eastAsia="Times New Roman"/>
                <w:lang w:val="en-US"/>
              </w:rPr>
            </w:pPr>
            <w:r>
              <w:rPr>
                <w:rFonts w:eastAsia="Times New Roman"/>
                <w:lang w:val="en-US"/>
              </w:rPr>
              <w:t>patient</w:t>
            </w:r>
          </w:p>
        </w:tc>
      </w:tr>
      <w:tr w:rsidR="00D67926" w14:paraId="048D3A84" w14:textId="77777777">
        <w:trPr>
          <w:divId w:val="958990423"/>
          <w:tblCellSpacing w:w="15" w:type="dxa"/>
        </w:trPr>
        <w:tc>
          <w:tcPr>
            <w:tcW w:w="0" w:type="auto"/>
            <w:vAlign w:val="center"/>
            <w:hideMark/>
          </w:tcPr>
          <w:p w14:paraId="07EA7F1B" w14:textId="77777777" w:rsidR="00D67926" w:rsidRDefault="008D6FB8">
            <w:pPr>
              <w:rPr>
                <w:rFonts w:eastAsia="Times New Roman"/>
                <w:lang w:val="en-US"/>
              </w:rPr>
            </w:pPr>
            <w:r>
              <w:rPr>
                <w:rFonts w:eastAsia="Times New Roman"/>
                <w:b/>
                <w:bCs/>
                <w:lang w:val="en-US"/>
              </w:rPr>
              <w:t>Encounter.episodeOfCare</w:t>
            </w:r>
          </w:p>
        </w:tc>
        <w:tc>
          <w:tcPr>
            <w:tcW w:w="0" w:type="auto"/>
            <w:vAlign w:val="center"/>
            <w:hideMark/>
          </w:tcPr>
          <w:p w14:paraId="4A1AE342" w14:textId="77777777" w:rsidR="00D67926" w:rsidRDefault="00D67926">
            <w:pPr>
              <w:rPr>
                <w:rFonts w:eastAsia="Times New Roman"/>
                <w:lang w:val="en-US"/>
              </w:rPr>
            </w:pPr>
          </w:p>
        </w:tc>
      </w:tr>
      <w:tr w:rsidR="00D67926" w14:paraId="0D1D5B19" w14:textId="77777777">
        <w:trPr>
          <w:divId w:val="958990423"/>
          <w:tblCellSpacing w:w="15" w:type="dxa"/>
        </w:trPr>
        <w:tc>
          <w:tcPr>
            <w:tcW w:w="0" w:type="auto"/>
            <w:vAlign w:val="center"/>
            <w:hideMark/>
          </w:tcPr>
          <w:p w14:paraId="390A7D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87C1A9" w14:textId="77777777" w:rsidR="00D67926" w:rsidRDefault="008D6FB8">
            <w:pPr>
              <w:rPr>
                <w:rFonts w:eastAsia="Times New Roman"/>
                <w:lang w:val="en-US"/>
              </w:rPr>
            </w:pPr>
            <w:r>
              <w:rPr>
                <w:rFonts w:eastAsia="Times New Roman"/>
                <w:lang w:val="en-US"/>
              </w:rPr>
              <w:t>Episode(s) of care that this encounter should be recorded against</w:t>
            </w:r>
          </w:p>
        </w:tc>
      </w:tr>
      <w:tr w:rsidR="00D67926" w14:paraId="5F450C65" w14:textId="77777777">
        <w:trPr>
          <w:divId w:val="958990423"/>
          <w:tblCellSpacing w:w="15" w:type="dxa"/>
        </w:trPr>
        <w:tc>
          <w:tcPr>
            <w:tcW w:w="0" w:type="auto"/>
            <w:vAlign w:val="center"/>
            <w:hideMark/>
          </w:tcPr>
          <w:p w14:paraId="3A3C74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493362" w14:textId="77777777" w:rsidR="00D67926" w:rsidRDefault="008D6FB8">
            <w:pPr>
              <w:rPr>
                <w:rFonts w:eastAsia="Times New Roman"/>
                <w:lang w:val="en-US"/>
              </w:rPr>
            </w:pPr>
            <w:r>
              <w:rPr>
                <w:rFonts w:eastAsia="Times New Roman"/>
                <w:lang w:val="en-US"/>
              </w:rPr>
              <w:t xml:space="preserve">Where a specific encounter should be classified as a part of a specific episode(s) of care this field should be used. This association can facilitate grouping of related encounters together for a specific purpose, such as govt reporting, issue tracking, association via a common problem. The association is recorded on the encounter as these are typically created after the episode of care, and grouped on entry rather than editing the episode of care to append another encounter to it (the episode of care could span years). </w:t>
            </w:r>
          </w:p>
        </w:tc>
      </w:tr>
      <w:tr w:rsidR="00D67926" w14:paraId="4E68EAEF" w14:textId="77777777">
        <w:trPr>
          <w:divId w:val="958990423"/>
          <w:tblCellSpacing w:w="15" w:type="dxa"/>
        </w:trPr>
        <w:tc>
          <w:tcPr>
            <w:tcW w:w="0" w:type="auto"/>
            <w:vAlign w:val="center"/>
            <w:hideMark/>
          </w:tcPr>
          <w:p w14:paraId="76F957B4" w14:textId="77777777" w:rsidR="00D67926" w:rsidRDefault="008D6FB8">
            <w:pPr>
              <w:rPr>
                <w:rFonts w:eastAsia="Times New Roman"/>
                <w:lang w:val="en-US"/>
              </w:rPr>
            </w:pPr>
            <w:r>
              <w:rPr>
                <w:rFonts w:eastAsia="Times New Roman"/>
                <w:b/>
                <w:bCs/>
                <w:lang w:val="en-US"/>
              </w:rPr>
              <w:t>Encounter.incomingReferral</w:t>
            </w:r>
          </w:p>
        </w:tc>
        <w:tc>
          <w:tcPr>
            <w:tcW w:w="0" w:type="auto"/>
            <w:vAlign w:val="center"/>
            <w:hideMark/>
          </w:tcPr>
          <w:p w14:paraId="56A68C80" w14:textId="77777777" w:rsidR="00D67926" w:rsidRDefault="00D67926">
            <w:pPr>
              <w:rPr>
                <w:rFonts w:eastAsia="Times New Roman"/>
                <w:lang w:val="en-US"/>
              </w:rPr>
            </w:pPr>
          </w:p>
        </w:tc>
      </w:tr>
      <w:tr w:rsidR="00D67926" w14:paraId="3A8E3B25" w14:textId="77777777">
        <w:trPr>
          <w:divId w:val="958990423"/>
          <w:tblCellSpacing w:w="15" w:type="dxa"/>
        </w:trPr>
        <w:tc>
          <w:tcPr>
            <w:tcW w:w="0" w:type="auto"/>
            <w:vAlign w:val="center"/>
            <w:hideMark/>
          </w:tcPr>
          <w:p w14:paraId="2A09A3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E1768F" w14:textId="77777777" w:rsidR="00D67926" w:rsidRDefault="008D6FB8">
            <w:pPr>
              <w:rPr>
                <w:rFonts w:eastAsia="Times New Roman"/>
                <w:lang w:val="en-US"/>
              </w:rPr>
            </w:pPr>
            <w:r>
              <w:rPr>
                <w:rFonts w:eastAsia="Times New Roman"/>
                <w:lang w:val="en-US"/>
              </w:rPr>
              <w:t>The Referral that initiated this encounter</w:t>
            </w:r>
          </w:p>
        </w:tc>
      </w:tr>
      <w:tr w:rsidR="00D67926" w14:paraId="51ED127C" w14:textId="77777777">
        <w:trPr>
          <w:divId w:val="958990423"/>
          <w:tblCellSpacing w:w="15" w:type="dxa"/>
        </w:trPr>
        <w:tc>
          <w:tcPr>
            <w:tcW w:w="0" w:type="auto"/>
            <w:vAlign w:val="center"/>
            <w:hideMark/>
          </w:tcPr>
          <w:p w14:paraId="7D7FC3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703D51" w14:textId="77777777" w:rsidR="00D67926" w:rsidRDefault="008D6FB8">
            <w:pPr>
              <w:rPr>
                <w:rFonts w:eastAsia="Times New Roman"/>
                <w:lang w:val="en-US"/>
              </w:rPr>
            </w:pPr>
            <w:r>
              <w:rPr>
                <w:rFonts w:eastAsia="Times New Roman"/>
                <w:lang w:val="en-US"/>
              </w:rPr>
              <w:t>The referral request that this encounter satisfies (incoming referral).</w:t>
            </w:r>
          </w:p>
        </w:tc>
      </w:tr>
      <w:tr w:rsidR="00D67926" w14:paraId="090D6567" w14:textId="77777777">
        <w:trPr>
          <w:divId w:val="958990423"/>
          <w:tblCellSpacing w:w="15" w:type="dxa"/>
        </w:trPr>
        <w:tc>
          <w:tcPr>
            <w:tcW w:w="0" w:type="auto"/>
            <w:vAlign w:val="center"/>
            <w:hideMark/>
          </w:tcPr>
          <w:p w14:paraId="0EEAF285" w14:textId="77777777" w:rsidR="00D67926" w:rsidRDefault="008D6FB8">
            <w:pPr>
              <w:rPr>
                <w:rFonts w:eastAsia="Times New Roman"/>
                <w:lang w:val="en-US"/>
              </w:rPr>
            </w:pPr>
            <w:r>
              <w:rPr>
                <w:rFonts w:eastAsia="Times New Roman"/>
                <w:b/>
                <w:bCs/>
                <w:lang w:val="en-US"/>
              </w:rPr>
              <w:t>Encounter.participant</w:t>
            </w:r>
          </w:p>
        </w:tc>
        <w:tc>
          <w:tcPr>
            <w:tcW w:w="0" w:type="auto"/>
            <w:vAlign w:val="center"/>
            <w:hideMark/>
          </w:tcPr>
          <w:p w14:paraId="66669921" w14:textId="77777777" w:rsidR="00D67926" w:rsidRDefault="00D67926">
            <w:pPr>
              <w:rPr>
                <w:rFonts w:eastAsia="Times New Roman"/>
                <w:lang w:val="en-US"/>
              </w:rPr>
            </w:pPr>
          </w:p>
        </w:tc>
      </w:tr>
      <w:tr w:rsidR="00D67926" w14:paraId="7F00DC1B" w14:textId="77777777">
        <w:trPr>
          <w:divId w:val="958990423"/>
          <w:tblCellSpacing w:w="15" w:type="dxa"/>
        </w:trPr>
        <w:tc>
          <w:tcPr>
            <w:tcW w:w="0" w:type="auto"/>
            <w:vAlign w:val="center"/>
            <w:hideMark/>
          </w:tcPr>
          <w:p w14:paraId="61F7CE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C552A7" w14:textId="77777777" w:rsidR="00D67926" w:rsidRDefault="008D6FB8">
            <w:pPr>
              <w:rPr>
                <w:rFonts w:eastAsia="Times New Roman"/>
                <w:lang w:val="en-US"/>
              </w:rPr>
            </w:pPr>
            <w:r>
              <w:rPr>
                <w:rFonts w:eastAsia="Times New Roman"/>
                <w:lang w:val="en-US"/>
              </w:rPr>
              <w:t>List of participants involved in the encounter</w:t>
            </w:r>
          </w:p>
        </w:tc>
      </w:tr>
      <w:tr w:rsidR="00D67926" w14:paraId="6D2CD021" w14:textId="77777777">
        <w:trPr>
          <w:divId w:val="958990423"/>
          <w:tblCellSpacing w:w="15" w:type="dxa"/>
        </w:trPr>
        <w:tc>
          <w:tcPr>
            <w:tcW w:w="0" w:type="auto"/>
            <w:vAlign w:val="center"/>
            <w:hideMark/>
          </w:tcPr>
          <w:p w14:paraId="5F08F9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531A81" w14:textId="77777777" w:rsidR="00D67926" w:rsidRDefault="008D6FB8">
            <w:pPr>
              <w:rPr>
                <w:rFonts w:eastAsia="Times New Roman"/>
                <w:lang w:val="en-US"/>
              </w:rPr>
            </w:pPr>
            <w:r>
              <w:rPr>
                <w:rFonts w:eastAsia="Times New Roman"/>
                <w:lang w:val="en-US"/>
              </w:rPr>
              <w:t>The list of people responsible for providing the service.</w:t>
            </w:r>
          </w:p>
        </w:tc>
      </w:tr>
      <w:tr w:rsidR="00D67926" w14:paraId="61AA2F69" w14:textId="77777777">
        <w:trPr>
          <w:divId w:val="958990423"/>
          <w:tblCellSpacing w:w="15" w:type="dxa"/>
        </w:trPr>
        <w:tc>
          <w:tcPr>
            <w:tcW w:w="0" w:type="auto"/>
            <w:vAlign w:val="center"/>
            <w:hideMark/>
          </w:tcPr>
          <w:p w14:paraId="6B397932" w14:textId="77777777" w:rsidR="00D67926" w:rsidRDefault="008D6FB8">
            <w:pPr>
              <w:rPr>
                <w:rFonts w:eastAsia="Times New Roman"/>
                <w:lang w:val="en-US"/>
              </w:rPr>
            </w:pPr>
            <w:r>
              <w:rPr>
                <w:rFonts w:eastAsia="Times New Roman"/>
                <w:b/>
                <w:bCs/>
                <w:lang w:val="en-US"/>
              </w:rPr>
              <w:t>Encounter.participant.type</w:t>
            </w:r>
          </w:p>
        </w:tc>
        <w:tc>
          <w:tcPr>
            <w:tcW w:w="0" w:type="auto"/>
            <w:vAlign w:val="center"/>
            <w:hideMark/>
          </w:tcPr>
          <w:p w14:paraId="16EB7312" w14:textId="77777777" w:rsidR="00D67926" w:rsidRDefault="00D67926">
            <w:pPr>
              <w:rPr>
                <w:rFonts w:eastAsia="Times New Roman"/>
                <w:lang w:val="en-US"/>
              </w:rPr>
            </w:pPr>
          </w:p>
        </w:tc>
      </w:tr>
      <w:tr w:rsidR="00D67926" w14:paraId="6581432A" w14:textId="77777777">
        <w:trPr>
          <w:divId w:val="958990423"/>
          <w:tblCellSpacing w:w="15" w:type="dxa"/>
        </w:trPr>
        <w:tc>
          <w:tcPr>
            <w:tcW w:w="0" w:type="auto"/>
            <w:vAlign w:val="center"/>
            <w:hideMark/>
          </w:tcPr>
          <w:p w14:paraId="58E9BF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771585" w14:textId="77777777" w:rsidR="00D67926" w:rsidRDefault="008D6FB8">
            <w:pPr>
              <w:rPr>
                <w:rFonts w:eastAsia="Times New Roman"/>
                <w:lang w:val="en-US"/>
              </w:rPr>
            </w:pPr>
            <w:r>
              <w:rPr>
                <w:rFonts w:eastAsia="Times New Roman"/>
                <w:lang w:val="en-US"/>
              </w:rPr>
              <w:t>Role of participant in encounter</w:t>
            </w:r>
          </w:p>
        </w:tc>
      </w:tr>
      <w:tr w:rsidR="00D67926" w14:paraId="6FB0B294" w14:textId="77777777">
        <w:trPr>
          <w:divId w:val="958990423"/>
          <w:tblCellSpacing w:w="15" w:type="dxa"/>
        </w:trPr>
        <w:tc>
          <w:tcPr>
            <w:tcW w:w="0" w:type="auto"/>
            <w:vAlign w:val="center"/>
            <w:hideMark/>
          </w:tcPr>
          <w:p w14:paraId="2AFA96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76EEB6" w14:textId="77777777" w:rsidR="00D67926" w:rsidRDefault="008D6FB8">
            <w:pPr>
              <w:rPr>
                <w:rFonts w:eastAsia="Times New Roman"/>
                <w:lang w:val="en-US"/>
              </w:rPr>
            </w:pPr>
            <w:r>
              <w:rPr>
                <w:rFonts w:eastAsia="Times New Roman"/>
                <w:lang w:val="en-US"/>
              </w:rPr>
              <w:t>Role of participant in encounter.</w:t>
            </w:r>
          </w:p>
        </w:tc>
      </w:tr>
      <w:tr w:rsidR="00D67926" w14:paraId="7A963ED7" w14:textId="77777777">
        <w:trPr>
          <w:divId w:val="958990423"/>
          <w:tblCellSpacing w:w="15" w:type="dxa"/>
        </w:trPr>
        <w:tc>
          <w:tcPr>
            <w:tcW w:w="0" w:type="auto"/>
            <w:vAlign w:val="center"/>
            <w:hideMark/>
          </w:tcPr>
          <w:p w14:paraId="68BFB84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0D2D79" w14:textId="77777777" w:rsidR="00D67926" w:rsidRDefault="008D6FB8">
            <w:pPr>
              <w:rPr>
                <w:rFonts w:eastAsia="Times New Roman"/>
                <w:lang w:val="en-US"/>
              </w:rPr>
            </w:pPr>
            <w:r>
              <w:rPr>
                <w:rFonts w:eastAsia="Times New Roman"/>
                <w:lang w:val="en-US"/>
              </w:rPr>
              <w:t xml:space="preserve">The Participant Type indicates how an individual parcitipates in an encounter. It includes non practitioner participants, and for practitioners this is to describe the action type in the context of this encounter (e.g. Admitting Dr, Attending Dr, Translator, Consulting Dr). This is different to the Practitioner Roles which are functional roles, derived from terms of employment, education, licensing, etc. </w:t>
            </w:r>
          </w:p>
        </w:tc>
      </w:tr>
      <w:tr w:rsidR="00D67926" w14:paraId="5B2B581E" w14:textId="77777777">
        <w:trPr>
          <w:divId w:val="958990423"/>
          <w:tblCellSpacing w:w="15" w:type="dxa"/>
        </w:trPr>
        <w:tc>
          <w:tcPr>
            <w:tcW w:w="0" w:type="auto"/>
            <w:vAlign w:val="center"/>
            <w:hideMark/>
          </w:tcPr>
          <w:p w14:paraId="70F5ADA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C148B29" w14:textId="77777777" w:rsidR="00D67926" w:rsidRDefault="008D6FB8">
            <w:pPr>
              <w:rPr>
                <w:rFonts w:eastAsia="Times New Roman"/>
                <w:lang w:val="en-US"/>
              </w:rPr>
            </w:pPr>
            <w:r>
              <w:rPr>
                <w:rFonts w:eastAsia="Times New Roman"/>
                <w:lang w:val="en-US"/>
              </w:rPr>
              <w:t>Role of participant in encounter</w:t>
            </w:r>
          </w:p>
        </w:tc>
      </w:tr>
      <w:tr w:rsidR="00D67926" w14:paraId="12904A7D" w14:textId="77777777">
        <w:trPr>
          <w:divId w:val="958990423"/>
          <w:tblCellSpacing w:w="15" w:type="dxa"/>
        </w:trPr>
        <w:tc>
          <w:tcPr>
            <w:tcW w:w="0" w:type="auto"/>
            <w:vAlign w:val="center"/>
            <w:hideMark/>
          </w:tcPr>
          <w:p w14:paraId="28E067E4" w14:textId="77777777" w:rsidR="00D67926" w:rsidRDefault="008D6FB8">
            <w:pPr>
              <w:rPr>
                <w:rFonts w:eastAsia="Times New Roman"/>
                <w:lang w:val="en-US"/>
              </w:rPr>
            </w:pPr>
            <w:r>
              <w:rPr>
                <w:rFonts w:eastAsia="Times New Roman"/>
                <w:b/>
                <w:bCs/>
                <w:lang w:val="en-US"/>
              </w:rPr>
              <w:t>Encounter.participant.period</w:t>
            </w:r>
          </w:p>
        </w:tc>
        <w:tc>
          <w:tcPr>
            <w:tcW w:w="0" w:type="auto"/>
            <w:vAlign w:val="center"/>
            <w:hideMark/>
          </w:tcPr>
          <w:p w14:paraId="43FE6C5F" w14:textId="77777777" w:rsidR="00D67926" w:rsidRDefault="00D67926">
            <w:pPr>
              <w:rPr>
                <w:rFonts w:eastAsia="Times New Roman"/>
                <w:lang w:val="en-US"/>
              </w:rPr>
            </w:pPr>
          </w:p>
        </w:tc>
      </w:tr>
      <w:tr w:rsidR="00D67926" w14:paraId="31364212" w14:textId="77777777">
        <w:trPr>
          <w:divId w:val="958990423"/>
          <w:tblCellSpacing w:w="15" w:type="dxa"/>
        </w:trPr>
        <w:tc>
          <w:tcPr>
            <w:tcW w:w="0" w:type="auto"/>
            <w:vAlign w:val="center"/>
            <w:hideMark/>
          </w:tcPr>
          <w:p w14:paraId="448645F2"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E363904" w14:textId="77777777" w:rsidR="00D67926" w:rsidRDefault="008D6FB8">
            <w:pPr>
              <w:rPr>
                <w:rFonts w:eastAsia="Times New Roman"/>
                <w:lang w:val="en-US"/>
              </w:rPr>
            </w:pPr>
            <w:r>
              <w:rPr>
                <w:rFonts w:eastAsia="Times New Roman"/>
                <w:lang w:val="en-US"/>
              </w:rPr>
              <w:t>Period of time during the encounter participant was present</w:t>
            </w:r>
          </w:p>
        </w:tc>
      </w:tr>
      <w:tr w:rsidR="00D67926" w14:paraId="3259CCB5" w14:textId="77777777">
        <w:trPr>
          <w:divId w:val="958990423"/>
          <w:tblCellSpacing w:w="15" w:type="dxa"/>
        </w:trPr>
        <w:tc>
          <w:tcPr>
            <w:tcW w:w="0" w:type="auto"/>
            <w:vAlign w:val="center"/>
            <w:hideMark/>
          </w:tcPr>
          <w:p w14:paraId="09916A8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AFB905" w14:textId="77777777" w:rsidR="00D67926" w:rsidRDefault="008D6FB8">
            <w:pPr>
              <w:rPr>
                <w:rFonts w:eastAsia="Times New Roman"/>
                <w:lang w:val="en-US"/>
              </w:rPr>
            </w:pPr>
            <w:r>
              <w:rPr>
                <w:rFonts w:eastAsia="Times New Roman"/>
                <w:lang w:val="en-US"/>
              </w:rPr>
              <w:t xml:space="preserve">The period of time that the specified participant was present during the encounter. These can overlap or be sub-sets of the overall encounters period. </w:t>
            </w:r>
          </w:p>
        </w:tc>
      </w:tr>
      <w:tr w:rsidR="00D67926" w14:paraId="5A195F9C" w14:textId="77777777">
        <w:trPr>
          <w:divId w:val="958990423"/>
          <w:tblCellSpacing w:w="15" w:type="dxa"/>
        </w:trPr>
        <w:tc>
          <w:tcPr>
            <w:tcW w:w="0" w:type="auto"/>
            <w:vAlign w:val="center"/>
            <w:hideMark/>
          </w:tcPr>
          <w:p w14:paraId="3A0F1811" w14:textId="77777777" w:rsidR="00D67926" w:rsidRDefault="008D6FB8">
            <w:pPr>
              <w:rPr>
                <w:rFonts w:eastAsia="Times New Roman"/>
                <w:lang w:val="en-US"/>
              </w:rPr>
            </w:pPr>
            <w:r>
              <w:rPr>
                <w:rFonts w:eastAsia="Times New Roman"/>
                <w:b/>
                <w:bCs/>
                <w:lang w:val="en-US"/>
              </w:rPr>
              <w:t>Encounter.participant.individual</w:t>
            </w:r>
          </w:p>
        </w:tc>
        <w:tc>
          <w:tcPr>
            <w:tcW w:w="0" w:type="auto"/>
            <w:vAlign w:val="center"/>
            <w:hideMark/>
          </w:tcPr>
          <w:p w14:paraId="701B159F" w14:textId="77777777" w:rsidR="00D67926" w:rsidRDefault="00D67926">
            <w:pPr>
              <w:rPr>
                <w:rFonts w:eastAsia="Times New Roman"/>
                <w:lang w:val="en-US"/>
              </w:rPr>
            </w:pPr>
          </w:p>
        </w:tc>
      </w:tr>
      <w:tr w:rsidR="00D67926" w14:paraId="283A066B" w14:textId="77777777">
        <w:trPr>
          <w:divId w:val="958990423"/>
          <w:tblCellSpacing w:w="15" w:type="dxa"/>
        </w:trPr>
        <w:tc>
          <w:tcPr>
            <w:tcW w:w="0" w:type="auto"/>
            <w:vAlign w:val="center"/>
            <w:hideMark/>
          </w:tcPr>
          <w:p w14:paraId="1A75BE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169AB6" w14:textId="77777777" w:rsidR="00D67926" w:rsidRDefault="008D6FB8">
            <w:pPr>
              <w:rPr>
                <w:rFonts w:eastAsia="Times New Roman"/>
                <w:lang w:val="en-US"/>
              </w:rPr>
            </w:pPr>
            <w:r>
              <w:rPr>
                <w:rFonts w:eastAsia="Times New Roman"/>
                <w:lang w:val="en-US"/>
              </w:rPr>
              <w:t>Persons involved in the encounter other than the patient</w:t>
            </w:r>
          </w:p>
        </w:tc>
      </w:tr>
      <w:tr w:rsidR="00D67926" w14:paraId="4A5DBE29" w14:textId="77777777">
        <w:trPr>
          <w:divId w:val="958990423"/>
          <w:tblCellSpacing w:w="15" w:type="dxa"/>
        </w:trPr>
        <w:tc>
          <w:tcPr>
            <w:tcW w:w="0" w:type="auto"/>
            <w:vAlign w:val="center"/>
            <w:hideMark/>
          </w:tcPr>
          <w:p w14:paraId="551509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1DD414" w14:textId="77777777" w:rsidR="00D67926" w:rsidRDefault="008D6FB8">
            <w:pPr>
              <w:rPr>
                <w:rFonts w:eastAsia="Times New Roman"/>
                <w:lang w:val="en-US"/>
              </w:rPr>
            </w:pPr>
            <w:r>
              <w:rPr>
                <w:rFonts w:eastAsia="Times New Roman"/>
                <w:lang w:val="en-US"/>
              </w:rPr>
              <w:t>Persons involved in the encounter other than the patient.</w:t>
            </w:r>
          </w:p>
        </w:tc>
      </w:tr>
      <w:tr w:rsidR="00D67926" w14:paraId="4DE34162" w14:textId="77777777">
        <w:trPr>
          <w:divId w:val="958990423"/>
          <w:tblCellSpacing w:w="15" w:type="dxa"/>
        </w:trPr>
        <w:tc>
          <w:tcPr>
            <w:tcW w:w="0" w:type="auto"/>
            <w:vAlign w:val="center"/>
            <w:hideMark/>
          </w:tcPr>
          <w:p w14:paraId="0954FBE5" w14:textId="77777777" w:rsidR="00D67926" w:rsidRDefault="008D6FB8">
            <w:pPr>
              <w:rPr>
                <w:rFonts w:eastAsia="Times New Roman"/>
                <w:lang w:val="en-US"/>
              </w:rPr>
            </w:pPr>
            <w:r>
              <w:rPr>
                <w:rFonts w:eastAsia="Times New Roman"/>
                <w:b/>
                <w:bCs/>
                <w:lang w:val="en-US"/>
              </w:rPr>
              <w:t>Encounter.appointment</w:t>
            </w:r>
          </w:p>
        </w:tc>
        <w:tc>
          <w:tcPr>
            <w:tcW w:w="0" w:type="auto"/>
            <w:vAlign w:val="center"/>
            <w:hideMark/>
          </w:tcPr>
          <w:p w14:paraId="1C50413B" w14:textId="77777777" w:rsidR="00D67926" w:rsidRDefault="00D67926">
            <w:pPr>
              <w:rPr>
                <w:rFonts w:eastAsia="Times New Roman"/>
                <w:lang w:val="en-US"/>
              </w:rPr>
            </w:pPr>
          </w:p>
        </w:tc>
      </w:tr>
      <w:tr w:rsidR="00D67926" w14:paraId="05309018" w14:textId="77777777">
        <w:trPr>
          <w:divId w:val="958990423"/>
          <w:tblCellSpacing w:w="15" w:type="dxa"/>
        </w:trPr>
        <w:tc>
          <w:tcPr>
            <w:tcW w:w="0" w:type="auto"/>
            <w:vAlign w:val="center"/>
            <w:hideMark/>
          </w:tcPr>
          <w:p w14:paraId="22503B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018AA3" w14:textId="77777777" w:rsidR="00D67926" w:rsidRDefault="008D6FB8">
            <w:pPr>
              <w:rPr>
                <w:rFonts w:eastAsia="Times New Roman"/>
                <w:lang w:val="en-US"/>
              </w:rPr>
            </w:pPr>
            <w:r>
              <w:rPr>
                <w:rFonts w:eastAsia="Times New Roman"/>
                <w:lang w:val="en-US"/>
              </w:rPr>
              <w:t>The appointment that scheduled this encounter</w:t>
            </w:r>
          </w:p>
        </w:tc>
      </w:tr>
      <w:tr w:rsidR="00D67926" w14:paraId="370B7284" w14:textId="77777777">
        <w:trPr>
          <w:divId w:val="958990423"/>
          <w:tblCellSpacing w:w="15" w:type="dxa"/>
        </w:trPr>
        <w:tc>
          <w:tcPr>
            <w:tcW w:w="0" w:type="auto"/>
            <w:vAlign w:val="center"/>
            <w:hideMark/>
          </w:tcPr>
          <w:p w14:paraId="3314AC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25DFE7" w14:textId="77777777" w:rsidR="00D67926" w:rsidRDefault="008D6FB8">
            <w:pPr>
              <w:rPr>
                <w:rFonts w:eastAsia="Times New Roman"/>
                <w:lang w:val="en-US"/>
              </w:rPr>
            </w:pPr>
            <w:r>
              <w:rPr>
                <w:rFonts w:eastAsia="Times New Roman"/>
                <w:lang w:val="en-US"/>
              </w:rPr>
              <w:t>The appointment that scheduled this encounter.</w:t>
            </w:r>
          </w:p>
        </w:tc>
      </w:tr>
      <w:tr w:rsidR="00D67926" w14:paraId="3C69BB16" w14:textId="77777777">
        <w:trPr>
          <w:divId w:val="958990423"/>
          <w:tblCellSpacing w:w="15" w:type="dxa"/>
        </w:trPr>
        <w:tc>
          <w:tcPr>
            <w:tcW w:w="0" w:type="auto"/>
            <w:vAlign w:val="center"/>
            <w:hideMark/>
          </w:tcPr>
          <w:p w14:paraId="4D350460" w14:textId="77777777" w:rsidR="00D67926" w:rsidRDefault="008D6FB8">
            <w:pPr>
              <w:rPr>
                <w:rFonts w:eastAsia="Times New Roman"/>
                <w:lang w:val="en-US"/>
              </w:rPr>
            </w:pPr>
            <w:r>
              <w:rPr>
                <w:rFonts w:eastAsia="Times New Roman"/>
                <w:b/>
                <w:bCs/>
                <w:lang w:val="en-US"/>
              </w:rPr>
              <w:t>Encounter.period</w:t>
            </w:r>
          </w:p>
        </w:tc>
        <w:tc>
          <w:tcPr>
            <w:tcW w:w="0" w:type="auto"/>
            <w:vAlign w:val="center"/>
            <w:hideMark/>
          </w:tcPr>
          <w:p w14:paraId="05F5A93A" w14:textId="77777777" w:rsidR="00D67926" w:rsidRDefault="00D67926">
            <w:pPr>
              <w:rPr>
                <w:rFonts w:eastAsia="Times New Roman"/>
                <w:lang w:val="en-US"/>
              </w:rPr>
            </w:pPr>
          </w:p>
        </w:tc>
      </w:tr>
      <w:tr w:rsidR="00D67926" w14:paraId="5B8F1433" w14:textId="77777777">
        <w:trPr>
          <w:divId w:val="958990423"/>
          <w:tblCellSpacing w:w="15" w:type="dxa"/>
        </w:trPr>
        <w:tc>
          <w:tcPr>
            <w:tcW w:w="0" w:type="auto"/>
            <w:vAlign w:val="center"/>
            <w:hideMark/>
          </w:tcPr>
          <w:p w14:paraId="3F3B0A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0E52E6" w14:textId="77777777" w:rsidR="00D67926" w:rsidRDefault="008D6FB8">
            <w:pPr>
              <w:rPr>
                <w:rFonts w:eastAsia="Times New Roman"/>
                <w:lang w:val="en-US"/>
              </w:rPr>
            </w:pPr>
            <w:r>
              <w:rPr>
                <w:rFonts w:eastAsia="Times New Roman"/>
                <w:lang w:val="en-US"/>
              </w:rPr>
              <w:t>The start and end time of the encounter</w:t>
            </w:r>
          </w:p>
        </w:tc>
      </w:tr>
      <w:tr w:rsidR="00D67926" w14:paraId="0100991D" w14:textId="77777777">
        <w:trPr>
          <w:divId w:val="958990423"/>
          <w:tblCellSpacing w:w="15" w:type="dxa"/>
        </w:trPr>
        <w:tc>
          <w:tcPr>
            <w:tcW w:w="0" w:type="auto"/>
            <w:vAlign w:val="center"/>
            <w:hideMark/>
          </w:tcPr>
          <w:p w14:paraId="1B06CFC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5DEAAB" w14:textId="77777777" w:rsidR="00D67926" w:rsidRDefault="008D6FB8">
            <w:pPr>
              <w:rPr>
                <w:rFonts w:eastAsia="Times New Roman"/>
                <w:lang w:val="en-US"/>
              </w:rPr>
            </w:pPr>
            <w:r>
              <w:rPr>
                <w:rFonts w:eastAsia="Times New Roman"/>
                <w:lang w:val="en-US"/>
              </w:rPr>
              <w:t>The start and end time of the encounter.</w:t>
            </w:r>
          </w:p>
        </w:tc>
      </w:tr>
      <w:tr w:rsidR="00D67926" w14:paraId="72BFC1C8" w14:textId="77777777">
        <w:trPr>
          <w:divId w:val="958990423"/>
          <w:tblCellSpacing w:w="15" w:type="dxa"/>
        </w:trPr>
        <w:tc>
          <w:tcPr>
            <w:tcW w:w="0" w:type="auto"/>
            <w:vAlign w:val="center"/>
            <w:hideMark/>
          </w:tcPr>
          <w:p w14:paraId="0EFE8BB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43667E" w14:textId="77777777" w:rsidR="00D67926" w:rsidRDefault="008D6FB8">
            <w:pPr>
              <w:rPr>
                <w:rFonts w:eastAsia="Times New Roman"/>
                <w:lang w:val="en-US"/>
              </w:rPr>
            </w:pPr>
            <w:r>
              <w:rPr>
                <w:rFonts w:eastAsia="Times New Roman"/>
                <w:lang w:val="en-US"/>
              </w:rPr>
              <w:t>If not (yet) known, the end of the Period may be omitted.</w:t>
            </w:r>
          </w:p>
        </w:tc>
      </w:tr>
      <w:tr w:rsidR="00D67926" w14:paraId="10524B6D" w14:textId="77777777">
        <w:trPr>
          <w:divId w:val="958990423"/>
          <w:tblCellSpacing w:w="15" w:type="dxa"/>
        </w:trPr>
        <w:tc>
          <w:tcPr>
            <w:tcW w:w="0" w:type="auto"/>
            <w:vAlign w:val="center"/>
            <w:hideMark/>
          </w:tcPr>
          <w:p w14:paraId="4179FB42" w14:textId="77777777" w:rsidR="00D67926" w:rsidRDefault="008D6FB8">
            <w:pPr>
              <w:rPr>
                <w:rFonts w:eastAsia="Times New Roman"/>
                <w:lang w:val="en-US"/>
              </w:rPr>
            </w:pPr>
            <w:r>
              <w:rPr>
                <w:rFonts w:eastAsia="Times New Roman"/>
                <w:b/>
                <w:bCs/>
                <w:lang w:val="en-US"/>
              </w:rPr>
              <w:t>Encounter.length</w:t>
            </w:r>
          </w:p>
        </w:tc>
        <w:tc>
          <w:tcPr>
            <w:tcW w:w="0" w:type="auto"/>
            <w:vAlign w:val="center"/>
            <w:hideMark/>
          </w:tcPr>
          <w:p w14:paraId="7FA8F880" w14:textId="77777777" w:rsidR="00D67926" w:rsidRDefault="00D67926">
            <w:pPr>
              <w:rPr>
                <w:rFonts w:eastAsia="Times New Roman"/>
                <w:lang w:val="en-US"/>
              </w:rPr>
            </w:pPr>
          </w:p>
        </w:tc>
      </w:tr>
      <w:tr w:rsidR="00D67926" w14:paraId="51B5CDAC" w14:textId="77777777">
        <w:trPr>
          <w:divId w:val="958990423"/>
          <w:tblCellSpacing w:w="15" w:type="dxa"/>
        </w:trPr>
        <w:tc>
          <w:tcPr>
            <w:tcW w:w="0" w:type="auto"/>
            <w:vAlign w:val="center"/>
            <w:hideMark/>
          </w:tcPr>
          <w:p w14:paraId="402451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46C30E" w14:textId="77777777" w:rsidR="00D67926" w:rsidRDefault="008D6FB8">
            <w:pPr>
              <w:rPr>
                <w:rFonts w:eastAsia="Times New Roman"/>
                <w:lang w:val="en-US"/>
              </w:rPr>
            </w:pPr>
            <w:r>
              <w:rPr>
                <w:rFonts w:eastAsia="Times New Roman"/>
                <w:lang w:val="en-US"/>
              </w:rPr>
              <w:t>Quantity of time the encounter lasted (less time absent)</w:t>
            </w:r>
          </w:p>
        </w:tc>
      </w:tr>
      <w:tr w:rsidR="00D67926" w14:paraId="23B9FF5F" w14:textId="77777777">
        <w:trPr>
          <w:divId w:val="958990423"/>
          <w:tblCellSpacing w:w="15" w:type="dxa"/>
        </w:trPr>
        <w:tc>
          <w:tcPr>
            <w:tcW w:w="0" w:type="auto"/>
            <w:vAlign w:val="center"/>
            <w:hideMark/>
          </w:tcPr>
          <w:p w14:paraId="46A014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37BF7E" w14:textId="77777777" w:rsidR="00D67926" w:rsidRDefault="008D6FB8">
            <w:pPr>
              <w:rPr>
                <w:rFonts w:eastAsia="Times New Roman"/>
                <w:lang w:val="en-US"/>
              </w:rPr>
            </w:pPr>
            <w:r>
              <w:rPr>
                <w:rFonts w:eastAsia="Times New Roman"/>
                <w:lang w:val="en-US"/>
              </w:rPr>
              <w:t>Quantity of time the encounter lasted. This excludes the time during leaves of absence.</w:t>
            </w:r>
          </w:p>
        </w:tc>
      </w:tr>
      <w:tr w:rsidR="00D67926" w14:paraId="28D2D81D" w14:textId="77777777">
        <w:trPr>
          <w:divId w:val="958990423"/>
          <w:tblCellSpacing w:w="15" w:type="dxa"/>
        </w:trPr>
        <w:tc>
          <w:tcPr>
            <w:tcW w:w="0" w:type="auto"/>
            <w:vAlign w:val="center"/>
            <w:hideMark/>
          </w:tcPr>
          <w:p w14:paraId="318694A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30102BD" w14:textId="77777777" w:rsidR="00D67926" w:rsidRDefault="008D6FB8">
            <w:pPr>
              <w:rPr>
                <w:rFonts w:eastAsia="Times New Roman"/>
                <w:lang w:val="en-US"/>
              </w:rPr>
            </w:pPr>
            <w:r>
              <w:rPr>
                <w:rFonts w:eastAsia="Times New Roman"/>
                <w:lang w:val="en-US"/>
              </w:rPr>
              <w:t>May differ from the time the Encounter.period lasted because of leave of absence.</w:t>
            </w:r>
          </w:p>
        </w:tc>
      </w:tr>
      <w:tr w:rsidR="00D67926" w14:paraId="68A3952B" w14:textId="77777777">
        <w:trPr>
          <w:divId w:val="958990423"/>
          <w:tblCellSpacing w:w="15" w:type="dxa"/>
        </w:trPr>
        <w:tc>
          <w:tcPr>
            <w:tcW w:w="0" w:type="auto"/>
            <w:vAlign w:val="center"/>
            <w:hideMark/>
          </w:tcPr>
          <w:p w14:paraId="3BB9A701" w14:textId="77777777" w:rsidR="00D67926" w:rsidRDefault="008D6FB8">
            <w:pPr>
              <w:rPr>
                <w:rFonts w:eastAsia="Times New Roman"/>
                <w:lang w:val="en-US"/>
              </w:rPr>
            </w:pPr>
            <w:r>
              <w:rPr>
                <w:rFonts w:eastAsia="Times New Roman"/>
                <w:b/>
                <w:bCs/>
                <w:lang w:val="en-US"/>
              </w:rPr>
              <w:t>Encounter.reason</w:t>
            </w:r>
          </w:p>
        </w:tc>
        <w:tc>
          <w:tcPr>
            <w:tcW w:w="0" w:type="auto"/>
            <w:vAlign w:val="center"/>
            <w:hideMark/>
          </w:tcPr>
          <w:p w14:paraId="5C489C5D" w14:textId="77777777" w:rsidR="00D67926" w:rsidRDefault="00D67926">
            <w:pPr>
              <w:rPr>
                <w:rFonts w:eastAsia="Times New Roman"/>
                <w:lang w:val="en-US"/>
              </w:rPr>
            </w:pPr>
          </w:p>
        </w:tc>
      </w:tr>
      <w:tr w:rsidR="00D67926" w14:paraId="74A36D16" w14:textId="77777777">
        <w:trPr>
          <w:divId w:val="958990423"/>
          <w:tblCellSpacing w:w="15" w:type="dxa"/>
        </w:trPr>
        <w:tc>
          <w:tcPr>
            <w:tcW w:w="0" w:type="auto"/>
            <w:vAlign w:val="center"/>
            <w:hideMark/>
          </w:tcPr>
          <w:p w14:paraId="669E76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2F2B77" w14:textId="77777777" w:rsidR="00D67926" w:rsidRDefault="008D6FB8">
            <w:pPr>
              <w:rPr>
                <w:rFonts w:eastAsia="Times New Roman"/>
                <w:lang w:val="en-US"/>
              </w:rPr>
            </w:pPr>
            <w:r>
              <w:rPr>
                <w:rFonts w:eastAsia="Times New Roman"/>
                <w:lang w:val="en-US"/>
              </w:rPr>
              <w:t>Reason the encounter takes place (code)</w:t>
            </w:r>
          </w:p>
        </w:tc>
      </w:tr>
      <w:tr w:rsidR="00D67926" w14:paraId="389B85E6" w14:textId="77777777">
        <w:trPr>
          <w:divId w:val="958990423"/>
          <w:tblCellSpacing w:w="15" w:type="dxa"/>
        </w:trPr>
        <w:tc>
          <w:tcPr>
            <w:tcW w:w="0" w:type="auto"/>
            <w:vAlign w:val="center"/>
            <w:hideMark/>
          </w:tcPr>
          <w:p w14:paraId="3C9CE4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FD61BD" w14:textId="77777777" w:rsidR="00D67926" w:rsidRDefault="008D6FB8">
            <w:pPr>
              <w:rPr>
                <w:rFonts w:eastAsia="Times New Roman"/>
                <w:lang w:val="en-US"/>
              </w:rPr>
            </w:pPr>
            <w:r>
              <w:rPr>
                <w:rFonts w:eastAsia="Times New Roman"/>
                <w:lang w:val="en-US"/>
              </w:rPr>
              <w:t>Reason the encounter takes place, expressed as a code. For admissions, this can be used for a coded admission diagnosis.</w:t>
            </w:r>
          </w:p>
        </w:tc>
      </w:tr>
      <w:tr w:rsidR="00D67926" w14:paraId="321D07F3" w14:textId="77777777">
        <w:trPr>
          <w:divId w:val="958990423"/>
          <w:tblCellSpacing w:w="15" w:type="dxa"/>
        </w:trPr>
        <w:tc>
          <w:tcPr>
            <w:tcW w:w="0" w:type="auto"/>
            <w:vAlign w:val="center"/>
            <w:hideMark/>
          </w:tcPr>
          <w:p w14:paraId="416C942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D7CA6EF" w14:textId="77777777"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14:paraId="6E373A2C" w14:textId="77777777">
        <w:trPr>
          <w:divId w:val="958990423"/>
          <w:tblCellSpacing w:w="15" w:type="dxa"/>
        </w:trPr>
        <w:tc>
          <w:tcPr>
            <w:tcW w:w="0" w:type="auto"/>
            <w:vAlign w:val="center"/>
            <w:hideMark/>
          </w:tcPr>
          <w:p w14:paraId="1EC6C920"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4B1E8DEA" w14:textId="77777777" w:rsidR="00D67926" w:rsidRDefault="008D6FB8">
            <w:pPr>
              <w:rPr>
                <w:rFonts w:eastAsia="Times New Roman"/>
                <w:lang w:val="en-US"/>
              </w:rPr>
            </w:pPr>
            <w:r>
              <w:rPr>
                <w:rFonts w:eastAsia="Times New Roman"/>
                <w:lang w:val="en-US"/>
              </w:rPr>
              <w:t>Indication</w:t>
            </w:r>
          </w:p>
        </w:tc>
      </w:tr>
      <w:tr w:rsidR="00D67926" w14:paraId="1FF2D344" w14:textId="77777777">
        <w:trPr>
          <w:divId w:val="958990423"/>
          <w:tblCellSpacing w:w="15" w:type="dxa"/>
        </w:trPr>
        <w:tc>
          <w:tcPr>
            <w:tcW w:w="0" w:type="auto"/>
            <w:vAlign w:val="center"/>
            <w:hideMark/>
          </w:tcPr>
          <w:p w14:paraId="57BFA6F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E752AAB" w14:textId="77777777" w:rsidR="00D67926" w:rsidRDefault="008D6FB8">
            <w:pPr>
              <w:rPr>
                <w:rFonts w:eastAsia="Times New Roman"/>
                <w:lang w:val="en-US"/>
              </w:rPr>
            </w:pPr>
            <w:r>
              <w:rPr>
                <w:rFonts w:eastAsia="Times New Roman"/>
                <w:lang w:val="en-US"/>
              </w:rPr>
              <w:t>Admission diagnosis</w:t>
            </w:r>
          </w:p>
        </w:tc>
      </w:tr>
      <w:tr w:rsidR="00D67926" w14:paraId="6AC75A3F" w14:textId="77777777">
        <w:trPr>
          <w:divId w:val="958990423"/>
          <w:tblCellSpacing w:w="15" w:type="dxa"/>
        </w:trPr>
        <w:tc>
          <w:tcPr>
            <w:tcW w:w="0" w:type="auto"/>
            <w:vAlign w:val="center"/>
            <w:hideMark/>
          </w:tcPr>
          <w:p w14:paraId="419F95F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4922C3" w14:textId="77777777" w:rsidR="00D67926" w:rsidRDefault="008D6FB8">
            <w:pPr>
              <w:rPr>
                <w:rFonts w:eastAsia="Times New Roman"/>
                <w:lang w:val="en-US"/>
              </w:rPr>
            </w:pPr>
            <w:r>
              <w:rPr>
                <w:rFonts w:eastAsia="Times New Roman"/>
                <w:lang w:val="en-US"/>
              </w:rPr>
              <w:t>Reason why the encounter takes place</w:t>
            </w:r>
          </w:p>
        </w:tc>
      </w:tr>
      <w:tr w:rsidR="00D67926" w14:paraId="490F3931" w14:textId="77777777">
        <w:trPr>
          <w:divId w:val="958990423"/>
          <w:tblCellSpacing w:w="15" w:type="dxa"/>
        </w:trPr>
        <w:tc>
          <w:tcPr>
            <w:tcW w:w="0" w:type="auto"/>
            <w:vAlign w:val="center"/>
            <w:hideMark/>
          </w:tcPr>
          <w:p w14:paraId="7CDE00B2" w14:textId="77777777" w:rsidR="00D67926" w:rsidRDefault="008D6FB8">
            <w:pPr>
              <w:rPr>
                <w:rFonts w:eastAsia="Times New Roman"/>
                <w:lang w:val="en-US"/>
              </w:rPr>
            </w:pPr>
            <w:r>
              <w:rPr>
                <w:rFonts w:eastAsia="Times New Roman"/>
                <w:b/>
                <w:bCs/>
                <w:lang w:val="en-US"/>
              </w:rPr>
              <w:t>Encounter.indication</w:t>
            </w:r>
          </w:p>
        </w:tc>
        <w:tc>
          <w:tcPr>
            <w:tcW w:w="0" w:type="auto"/>
            <w:vAlign w:val="center"/>
            <w:hideMark/>
          </w:tcPr>
          <w:p w14:paraId="6BCD9663" w14:textId="77777777" w:rsidR="00D67926" w:rsidRDefault="00D67926">
            <w:pPr>
              <w:rPr>
                <w:rFonts w:eastAsia="Times New Roman"/>
                <w:lang w:val="en-US"/>
              </w:rPr>
            </w:pPr>
          </w:p>
        </w:tc>
      </w:tr>
      <w:tr w:rsidR="00D67926" w14:paraId="6BA21955" w14:textId="77777777">
        <w:trPr>
          <w:divId w:val="958990423"/>
          <w:tblCellSpacing w:w="15" w:type="dxa"/>
        </w:trPr>
        <w:tc>
          <w:tcPr>
            <w:tcW w:w="0" w:type="auto"/>
            <w:vAlign w:val="center"/>
            <w:hideMark/>
          </w:tcPr>
          <w:p w14:paraId="6811F5E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1458DF" w14:textId="77777777" w:rsidR="00D67926" w:rsidRDefault="008D6FB8">
            <w:pPr>
              <w:rPr>
                <w:rFonts w:eastAsia="Times New Roman"/>
                <w:lang w:val="en-US"/>
              </w:rPr>
            </w:pPr>
            <w:r>
              <w:rPr>
                <w:rFonts w:eastAsia="Times New Roman"/>
                <w:lang w:val="en-US"/>
              </w:rPr>
              <w:t>Reason the encounter takes place (resource)</w:t>
            </w:r>
          </w:p>
        </w:tc>
      </w:tr>
      <w:tr w:rsidR="00D67926" w14:paraId="74443BBE" w14:textId="77777777">
        <w:trPr>
          <w:divId w:val="958990423"/>
          <w:tblCellSpacing w:w="15" w:type="dxa"/>
        </w:trPr>
        <w:tc>
          <w:tcPr>
            <w:tcW w:w="0" w:type="auto"/>
            <w:vAlign w:val="center"/>
            <w:hideMark/>
          </w:tcPr>
          <w:p w14:paraId="44B2C6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6935DE" w14:textId="77777777" w:rsidR="00D67926" w:rsidRDefault="008D6FB8">
            <w:pPr>
              <w:rPr>
                <w:rFonts w:eastAsia="Times New Roman"/>
                <w:lang w:val="en-US"/>
              </w:rPr>
            </w:pPr>
            <w:r>
              <w:rPr>
                <w:rFonts w:eastAsia="Times New Roman"/>
                <w:lang w:val="en-US"/>
              </w:rPr>
              <w:t xml:space="preserve">Reason the encounter takes place, as specified using information from another resource. For admissions, this is the admission diagnosis. The indication will typically be a Condition (with other resources referenced in the </w:t>
            </w:r>
            <w:proofErr w:type="gramStart"/>
            <w:r>
              <w:rPr>
                <w:rFonts w:eastAsia="Times New Roman"/>
                <w:lang w:val="en-US"/>
              </w:rPr>
              <w:t>evidence.detail</w:t>
            </w:r>
            <w:proofErr w:type="gramEnd"/>
            <w:r>
              <w:rPr>
                <w:rFonts w:eastAsia="Times New Roman"/>
                <w:lang w:val="en-US"/>
              </w:rPr>
              <w:t xml:space="preserve">), or a Procedure. </w:t>
            </w:r>
          </w:p>
        </w:tc>
      </w:tr>
      <w:tr w:rsidR="00D67926" w14:paraId="70F53044" w14:textId="77777777">
        <w:trPr>
          <w:divId w:val="958990423"/>
          <w:tblCellSpacing w:w="15" w:type="dxa"/>
        </w:trPr>
        <w:tc>
          <w:tcPr>
            <w:tcW w:w="0" w:type="auto"/>
            <w:vAlign w:val="center"/>
            <w:hideMark/>
          </w:tcPr>
          <w:p w14:paraId="78B4EDC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12813F" w14:textId="77777777"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14:paraId="004A095A" w14:textId="77777777">
        <w:trPr>
          <w:divId w:val="958990423"/>
          <w:tblCellSpacing w:w="15" w:type="dxa"/>
        </w:trPr>
        <w:tc>
          <w:tcPr>
            <w:tcW w:w="0" w:type="auto"/>
            <w:vAlign w:val="center"/>
            <w:hideMark/>
          </w:tcPr>
          <w:p w14:paraId="09498D8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5C63772" w14:textId="77777777" w:rsidR="00D67926" w:rsidRDefault="008D6FB8">
            <w:pPr>
              <w:rPr>
                <w:rFonts w:eastAsia="Times New Roman"/>
                <w:lang w:val="en-US"/>
              </w:rPr>
            </w:pPr>
            <w:r>
              <w:rPr>
                <w:rFonts w:eastAsia="Times New Roman"/>
                <w:lang w:val="en-US"/>
              </w:rPr>
              <w:t>Admission diagnosis</w:t>
            </w:r>
          </w:p>
        </w:tc>
      </w:tr>
      <w:tr w:rsidR="00D67926" w14:paraId="0EEAA968" w14:textId="77777777">
        <w:trPr>
          <w:divId w:val="958990423"/>
          <w:tblCellSpacing w:w="15" w:type="dxa"/>
        </w:trPr>
        <w:tc>
          <w:tcPr>
            <w:tcW w:w="0" w:type="auto"/>
            <w:vAlign w:val="center"/>
            <w:hideMark/>
          </w:tcPr>
          <w:p w14:paraId="33557B9E" w14:textId="77777777" w:rsidR="00D67926" w:rsidRDefault="008D6FB8">
            <w:pPr>
              <w:rPr>
                <w:rFonts w:eastAsia="Times New Roman"/>
                <w:lang w:val="en-US"/>
              </w:rPr>
            </w:pPr>
            <w:r>
              <w:rPr>
                <w:rFonts w:eastAsia="Times New Roman"/>
                <w:b/>
                <w:bCs/>
                <w:lang w:val="en-US"/>
              </w:rPr>
              <w:t>Encounter.hospitalization</w:t>
            </w:r>
          </w:p>
        </w:tc>
        <w:tc>
          <w:tcPr>
            <w:tcW w:w="0" w:type="auto"/>
            <w:vAlign w:val="center"/>
            <w:hideMark/>
          </w:tcPr>
          <w:p w14:paraId="71741F88" w14:textId="77777777" w:rsidR="00D67926" w:rsidRDefault="00D67926">
            <w:pPr>
              <w:rPr>
                <w:rFonts w:eastAsia="Times New Roman"/>
                <w:lang w:val="en-US"/>
              </w:rPr>
            </w:pPr>
          </w:p>
        </w:tc>
      </w:tr>
      <w:tr w:rsidR="00D67926" w14:paraId="2F4AC984" w14:textId="77777777">
        <w:trPr>
          <w:divId w:val="958990423"/>
          <w:tblCellSpacing w:w="15" w:type="dxa"/>
        </w:trPr>
        <w:tc>
          <w:tcPr>
            <w:tcW w:w="0" w:type="auto"/>
            <w:vAlign w:val="center"/>
            <w:hideMark/>
          </w:tcPr>
          <w:p w14:paraId="5B71BE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98503B" w14:textId="77777777" w:rsidR="00D67926" w:rsidRDefault="008D6FB8">
            <w:pPr>
              <w:rPr>
                <w:rFonts w:eastAsia="Times New Roman"/>
                <w:lang w:val="en-US"/>
              </w:rPr>
            </w:pPr>
            <w:r>
              <w:rPr>
                <w:rFonts w:eastAsia="Times New Roman"/>
                <w:lang w:val="en-US"/>
              </w:rPr>
              <w:t>Details about the admission to a healthcare service</w:t>
            </w:r>
          </w:p>
        </w:tc>
      </w:tr>
      <w:tr w:rsidR="00D67926" w14:paraId="291E2846" w14:textId="77777777">
        <w:trPr>
          <w:divId w:val="958990423"/>
          <w:tblCellSpacing w:w="15" w:type="dxa"/>
        </w:trPr>
        <w:tc>
          <w:tcPr>
            <w:tcW w:w="0" w:type="auto"/>
            <w:vAlign w:val="center"/>
            <w:hideMark/>
          </w:tcPr>
          <w:p w14:paraId="63219D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B27ACF" w14:textId="77777777" w:rsidR="00D67926" w:rsidRDefault="008D6FB8">
            <w:pPr>
              <w:rPr>
                <w:rFonts w:eastAsia="Times New Roman"/>
                <w:lang w:val="en-US"/>
              </w:rPr>
            </w:pPr>
            <w:r>
              <w:rPr>
                <w:rFonts w:eastAsia="Times New Roman"/>
                <w:lang w:val="en-US"/>
              </w:rPr>
              <w:t>Details about the admission to a healthcare service.</w:t>
            </w:r>
          </w:p>
        </w:tc>
      </w:tr>
      <w:tr w:rsidR="00D67926" w14:paraId="1B715913" w14:textId="77777777">
        <w:trPr>
          <w:divId w:val="958990423"/>
          <w:tblCellSpacing w:w="15" w:type="dxa"/>
        </w:trPr>
        <w:tc>
          <w:tcPr>
            <w:tcW w:w="0" w:type="auto"/>
            <w:vAlign w:val="center"/>
            <w:hideMark/>
          </w:tcPr>
          <w:p w14:paraId="04FBCD7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B050A84" w14:textId="77777777" w:rsidR="00D67926" w:rsidRDefault="008D6FB8">
            <w:pPr>
              <w:rPr>
                <w:rFonts w:eastAsia="Times New Roman"/>
                <w:lang w:val="en-US"/>
              </w:rPr>
            </w:pPr>
            <w:r>
              <w:rPr>
                <w:rFonts w:eastAsia="Times New Roman"/>
                <w:lang w:val="en-US"/>
              </w:rPr>
              <w:t xml:space="preserve">This admission does not just include the inpatient context, but also other contexts such as outpatients and community clinics, and potentially aged care facilities. The duation recorded in the period of this encounter covers the entire scope of this hospitalization record. </w:t>
            </w:r>
          </w:p>
        </w:tc>
      </w:tr>
      <w:tr w:rsidR="00D67926" w14:paraId="69542026" w14:textId="77777777">
        <w:trPr>
          <w:divId w:val="958990423"/>
          <w:tblCellSpacing w:w="15" w:type="dxa"/>
        </w:trPr>
        <w:tc>
          <w:tcPr>
            <w:tcW w:w="0" w:type="auto"/>
            <w:vAlign w:val="center"/>
            <w:hideMark/>
          </w:tcPr>
          <w:p w14:paraId="6672EFB0" w14:textId="77777777" w:rsidR="00D67926" w:rsidRDefault="008D6FB8">
            <w:pPr>
              <w:rPr>
                <w:rFonts w:eastAsia="Times New Roman"/>
                <w:lang w:val="en-US"/>
              </w:rPr>
            </w:pPr>
            <w:r>
              <w:rPr>
                <w:rFonts w:eastAsia="Times New Roman"/>
                <w:b/>
                <w:bCs/>
                <w:lang w:val="en-US"/>
              </w:rPr>
              <w:t>Encounter.hospitalization.preAdmissionIdentifier</w:t>
            </w:r>
          </w:p>
        </w:tc>
        <w:tc>
          <w:tcPr>
            <w:tcW w:w="0" w:type="auto"/>
            <w:vAlign w:val="center"/>
            <w:hideMark/>
          </w:tcPr>
          <w:p w14:paraId="62621F35" w14:textId="77777777" w:rsidR="00D67926" w:rsidRDefault="00D67926">
            <w:pPr>
              <w:rPr>
                <w:rFonts w:eastAsia="Times New Roman"/>
                <w:lang w:val="en-US"/>
              </w:rPr>
            </w:pPr>
          </w:p>
        </w:tc>
      </w:tr>
      <w:tr w:rsidR="00D67926" w14:paraId="6873C2EF" w14:textId="77777777">
        <w:trPr>
          <w:divId w:val="958990423"/>
          <w:tblCellSpacing w:w="15" w:type="dxa"/>
        </w:trPr>
        <w:tc>
          <w:tcPr>
            <w:tcW w:w="0" w:type="auto"/>
            <w:vAlign w:val="center"/>
            <w:hideMark/>
          </w:tcPr>
          <w:p w14:paraId="5B62413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6D055E" w14:textId="77777777" w:rsidR="00D67926" w:rsidRDefault="008D6FB8">
            <w:pPr>
              <w:rPr>
                <w:rFonts w:eastAsia="Times New Roman"/>
                <w:lang w:val="en-US"/>
              </w:rPr>
            </w:pPr>
            <w:r>
              <w:rPr>
                <w:rFonts w:eastAsia="Times New Roman"/>
                <w:lang w:val="en-US"/>
              </w:rPr>
              <w:t>Pre-admission identifier</w:t>
            </w:r>
          </w:p>
        </w:tc>
      </w:tr>
      <w:tr w:rsidR="00D67926" w14:paraId="117CCDD1" w14:textId="77777777">
        <w:trPr>
          <w:divId w:val="958990423"/>
          <w:tblCellSpacing w:w="15" w:type="dxa"/>
        </w:trPr>
        <w:tc>
          <w:tcPr>
            <w:tcW w:w="0" w:type="auto"/>
            <w:vAlign w:val="center"/>
            <w:hideMark/>
          </w:tcPr>
          <w:p w14:paraId="3C0A38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1B9DAC" w14:textId="77777777" w:rsidR="00D67926" w:rsidRDefault="008D6FB8">
            <w:pPr>
              <w:rPr>
                <w:rFonts w:eastAsia="Times New Roman"/>
                <w:lang w:val="en-US"/>
              </w:rPr>
            </w:pPr>
            <w:r>
              <w:rPr>
                <w:rFonts w:eastAsia="Times New Roman"/>
                <w:lang w:val="en-US"/>
              </w:rPr>
              <w:t>Pre-admission identifier.</w:t>
            </w:r>
          </w:p>
        </w:tc>
      </w:tr>
      <w:tr w:rsidR="00D67926" w14:paraId="2807C8E7" w14:textId="77777777">
        <w:trPr>
          <w:divId w:val="958990423"/>
          <w:tblCellSpacing w:w="15" w:type="dxa"/>
        </w:trPr>
        <w:tc>
          <w:tcPr>
            <w:tcW w:w="0" w:type="auto"/>
            <w:vAlign w:val="center"/>
            <w:hideMark/>
          </w:tcPr>
          <w:p w14:paraId="7BF087FD" w14:textId="77777777" w:rsidR="00D67926" w:rsidRDefault="008D6FB8">
            <w:pPr>
              <w:rPr>
                <w:rFonts w:eastAsia="Times New Roman"/>
                <w:lang w:val="en-US"/>
              </w:rPr>
            </w:pPr>
            <w:r>
              <w:rPr>
                <w:rFonts w:eastAsia="Times New Roman"/>
                <w:b/>
                <w:bCs/>
                <w:lang w:val="en-US"/>
              </w:rPr>
              <w:t>Encounter.hospitalization.origin</w:t>
            </w:r>
          </w:p>
        </w:tc>
        <w:tc>
          <w:tcPr>
            <w:tcW w:w="0" w:type="auto"/>
            <w:vAlign w:val="center"/>
            <w:hideMark/>
          </w:tcPr>
          <w:p w14:paraId="559DF689" w14:textId="77777777" w:rsidR="00D67926" w:rsidRDefault="00D67926">
            <w:pPr>
              <w:rPr>
                <w:rFonts w:eastAsia="Times New Roman"/>
                <w:lang w:val="en-US"/>
              </w:rPr>
            </w:pPr>
          </w:p>
        </w:tc>
      </w:tr>
      <w:tr w:rsidR="00D67926" w14:paraId="0290B2CB" w14:textId="77777777">
        <w:trPr>
          <w:divId w:val="958990423"/>
          <w:tblCellSpacing w:w="15" w:type="dxa"/>
        </w:trPr>
        <w:tc>
          <w:tcPr>
            <w:tcW w:w="0" w:type="auto"/>
            <w:vAlign w:val="center"/>
            <w:hideMark/>
          </w:tcPr>
          <w:p w14:paraId="4DB305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DF74CC" w14:textId="77777777" w:rsidR="00D67926" w:rsidRDefault="008D6FB8">
            <w:pPr>
              <w:rPr>
                <w:rFonts w:eastAsia="Times New Roman"/>
                <w:lang w:val="en-US"/>
              </w:rPr>
            </w:pPr>
            <w:r>
              <w:rPr>
                <w:rFonts w:eastAsia="Times New Roman"/>
                <w:lang w:val="en-US"/>
              </w:rPr>
              <w:t>The location from which the patient came before admission</w:t>
            </w:r>
          </w:p>
        </w:tc>
      </w:tr>
      <w:tr w:rsidR="00D67926" w14:paraId="5A5CA8A0" w14:textId="77777777">
        <w:trPr>
          <w:divId w:val="958990423"/>
          <w:tblCellSpacing w:w="15" w:type="dxa"/>
        </w:trPr>
        <w:tc>
          <w:tcPr>
            <w:tcW w:w="0" w:type="auto"/>
            <w:vAlign w:val="center"/>
            <w:hideMark/>
          </w:tcPr>
          <w:p w14:paraId="0427D2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CF50D5" w14:textId="77777777" w:rsidR="00D67926" w:rsidRDefault="008D6FB8">
            <w:pPr>
              <w:rPr>
                <w:rFonts w:eastAsia="Times New Roman"/>
                <w:lang w:val="en-US"/>
              </w:rPr>
            </w:pPr>
            <w:r>
              <w:rPr>
                <w:rFonts w:eastAsia="Times New Roman"/>
                <w:lang w:val="en-US"/>
              </w:rPr>
              <w:t>The location from which the patient came before admission.</w:t>
            </w:r>
          </w:p>
        </w:tc>
      </w:tr>
      <w:tr w:rsidR="00D67926" w14:paraId="02F18F03" w14:textId="77777777">
        <w:trPr>
          <w:divId w:val="958990423"/>
          <w:tblCellSpacing w:w="15" w:type="dxa"/>
        </w:trPr>
        <w:tc>
          <w:tcPr>
            <w:tcW w:w="0" w:type="auto"/>
            <w:vAlign w:val="center"/>
            <w:hideMark/>
          </w:tcPr>
          <w:p w14:paraId="2FBDE7FB" w14:textId="77777777" w:rsidR="00D67926" w:rsidRDefault="008D6FB8">
            <w:pPr>
              <w:rPr>
                <w:rFonts w:eastAsia="Times New Roman"/>
                <w:lang w:val="en-US"/>
              </w:rPr>
            </w:pPr>
            <w:r>
              <w:rPr>
                <w:rFonts w:eastAsia="Times New Roman"/>
                <w:b/>
                <w:bCs/>
                <w:lang w:val="en-US"/>
              </w:rPr>
              <w:t>Encounter.hospitalization.admitSource</w:t>
            </w:r>
          </w:p>
        </w:tc>
        <w:tc>
          <w:tcPr>
            <w:tcW w:w="0" w:type="auto"/>
            <w:vAlign w:val="center"/>
            <w:hideMark/>
          </w:tcPr>
          <w:p w14:paraId="237963AC" w14:textId="77777777" w:rsidR="00D67926" w:rsidRDefault="00D67926">
            <w:pPr>
              <w:rPr>
                <w:rFonts w:eastAsia="Times New Roman"/>
                <w:lang w:val="en-US"/>
              </w:rPr>
            </w:pPr>
          </w:p>
        </w:tc>
      </w:tr>
      <w:tr w:rsidR="00D67926" w14:paraId="527058B5" w14:textId="77777777">
        <w:trPr>
          <w:divId w:val="958990423"/>
          <w:tblCellSpacing w:w="15" w:type="dxa"/>
        </w:trPr>
        <w:tc>
          <w:tcPr>
            <w:tcW w:w="0" w:type="auto"/>
            <w:vAlign w:val="center"/>
            <w:hideMark/>
          </w:tcPr>
          <w:p w14:paraId="08080B2F"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7A1BA2E" w14:textId="77777777" w:rsidR="00D67926" w:rsidRDefault="008D6FB8">
            <w:pPr>
              <w:rPr>
                <w:rFonts w:eastAsia="Times New Roman"/>
                <w:lang w:val="en-US"/>
              </w:rPr>
            </w:pPr>
            <w:r>
              <w:rPr>
                <w:rFonts w:eastAsia="Times New Roman"/>
                <w:lang w:val="en-US"/>
              </w:rPr>
              <w:t>From where patient was admitted (physician referral, transfer)</w:t>
            </w:r>
          </w:p>
        </w:tc>
      </w:tr>
      <w:tr w:rsidR="00D67926" w14:paraId="1F3E2AB9" w14:textId="77777777">
        <w:trPr>
          <w:divId w:val="958990423"/>
          <w:tblCellSpacing w:w="15" w:type="dxa"/>
        </w:trPr>
        <w:tc>
          <w:tcPr>
            <w:tcW w:w="0" w:type="auto"/>
            <w:vAlign w:val="center"/>
            <w:hideMark/>
          </w:tcPr>
          <w:p w14:paraId="3B07F8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E0197A" w14:textId="77777777" w:rsidR="00D67926" w:rsidRDefault="008D6FB8">
            <w:pPr>
              <w:rPr>
                <w:rFonts w:eastAsia="Times New Roman"/>
                <w:lang w:val="en-US"/>
              </w:rPr>
            </w:pPr>
            <w:r>
              <w:rPr>
                <w:rFonts w:eastAsia="Times New Roman"/>
                <w:lang w:val="en-US"/>
              </w:rPr>
              <w:t>From where patient was admitted (physician referral, transfer).</w:t>
            </w:r>
          </w:p>
        </w:tc>
      </w:tr>
      <w:tr w:rsidR="00D67926" w14:paraId="4CCB55BE" w14:textId="77777777">
        <w:trPr>
          <w:divId w:val="958990423"/>
          <w:tblCellSpacing w:w="15" w:type="dxa"/>
        </w:trPr>
        <w:tc>
          <w:tcPr>
            <w:tcW w:w="0" w:type="auto"/>
            <w:vAlign w:val="center"/>
            <w:hideMark/>
          </w:tcPr>
          <w:p w14:paraId="2EF9C70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F557737" w14:textId="77777777" w:rsidR="00D67926" w:rsidRDefault="008D6FB8">
            <w:pPr>
              <w:rPr>
                <w:rFonts w:eastAsia="Times New Roman"/>
                <w:lang w:val="en-US"/>
              </w:rPr>
            </w:pPr>
            <w:r>
              <w:rPr>
                <w:rFonts w:eastAsia="Times New Roman"/>
                <w:lang w:val="en-US"/>
              </w:rPr>
              <w:t>From where the patient was admitted</w:t>
            </w:r>
          </w:p>
        </w:tc>
      </w:tr>
      <w:tr w:rsidR="00D67926" w14:paraId="4A90219C" w14:textId="77777777">
        <w:trPr>
          <w:divId w:val="958990423"/>
          <w:tblCellSpacing w:w="15" w:type="dxa"/>
        </w:trPr>
        <w:tc>
          <w:tcPr>
            <w:tcW w:w="0" w:type="auto"/>
            <w:vAlign w:val="center"/>
            <w:hideMark/>
          </w:tcPr>
          <w:p w14:paraId="2FA52EEB" w14:textId="77777777" w:rsidR="00D67926" w:rsidRDefault="008D6FB8">
            <w:pPr>
              <w:rPr>
                <w:rFonts w:eastAsia="Times New Roman"/>
                <w:lang w:val="en-US"/>
              </w:rPr>
            </w:pPr>
            <w:r>
              <w:rPr>
                <w:rFonts w:eastAsia="Times New Roman"/>
                <w:b/>
                <w:bCs/>
                <w:lang w:val="en-US"/>
              </w:rPr>
              <w:t>Encounter.hospitalization.admittingDiagnosis</w:t>
            </w:r>
          </w:p>
        </w:tc>
        <w:tc>
          <w:tcPr>
            <w:tcW w:w="0" w:type="auto"/>
            <w:vAlign w:val="center"/>
            <w:hideMark/>
          </w:tcPr>
          <w:p w14:paraId="6F05BF7D" w14:textId="77777777" w:rsidR="00D67926" w:rsidRDefault="00D67926">
            <w:pPr>
              <w:rPr>
                <w:rFonts w:eastAsia="Times New Roman"/>
                <w:lang w:val="en-US"/>
              </w:rPr>
            </w:pPr>
          </w:p>
        </w:tc>
      </w:tr>
      <w:tr w:rsidR="00D67926" w14:paraId="6C826EAA" w14:textId="77777777">
        <w:trPr>
          <w:divId w:val="958990423"/>
          <w:tblCellSpacing w:w="15" w:type="dxa"/>
        </w:trPr>
        <w:tc>
          <w:tcPr>
            <w:tcW w:w="0" w:type="auto"/>
            <w:vAlign w:val="center"/>
            <w:hideMark/>
          </w:tcPr>
          <w:p w14:paraId="1666399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BCEAA3" w14:textId="77777777" w:rsidR="00D67926" w:rsidRDefault="008D6FB8">
            <w:pPr>
              <w:rPr>
                <w:rFonts w:eastAsia="Times New Roman"/>
                <w:lang w:val="en-US"/>
              </w:rPr>
            </w:pPr>
            <w:r>
              <w:rPr>
                <w:rFonts w:eastAsia="Times New Roman"/>
                <w:lang w:val="en-US"/>
              </w:rPr>
              <w:t>The admitting Diagnosis as reported by admitting practitioner</w:t>
            </w:r>
          </w:p>
        </w:tc>
      </w:tr>
      <w:tr w:rsidR="00D67926" w14:paraId="13FADEAA" w14:textId="77777777">
        <w:trPr>
          <w:divId w:val="958990423"/>
          <w:tblCellSpacing w:w="15" w:type="dxa"/>
        </w:trPr>
        <w:tc>
          <w:tcPr>
            <w:tcW w:w="0" w:type="auto"/>
            <w:vAlign w:val="center"/>
            <w:hideMark/>
          </w:tcPr>
          <w:p w14:paraId="62DC6E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94E3FB" w14:textId="77777777" w:rsidR="00D67926" w:rsidRDefault="008D6FB8">
            <w:pPr>
              <w:rPr>
                <w:rFonts w:eastAsia="Times New Roman"/>
                <w:lang w:val="en-US"/>
              </w:rPr>
            </w:pPr>
            <w:r>
              <w:rPr>
                <w:rFonts w:eastAsia="Times New Roman"/>
                <w:lang w:val="en-US"/>
              </w:rPr>
              <w:t xml:space="preserve">The admitting Diagnosis field is used to record the diagnosis codes as reported by admitting practitioner. This could be different or in addition to the conditions reported as reason-condition(s) for the encounter. </w:t>
            </w:r>
          </w:p>
        </w:tc>
      </w:tr>
      <w:tr w:rsidR="00D67926" w14:paraId="16DE5827" w14:textId="77777777">
        <w:trPr>
          <w:divId w:val="958990423"/>
          <w:tblCellSpacing w:w="15" w:type="dxa"/>
        </w:trPr>
        <w:tc>
          <w:tcPr>
            <w:tcW w:w="0" w:type="auto"/>
            <w:vAlign w:val="center"/>
            <w:hideMark/>
          </w:tcPr>
          <w:p w14:paraId="1A3CE85E" w14:textId="77777777" w:rsidR="00D67926" w:rsidRDefault="008D6FB8">
            <w:pPr>
              <w:rPr>
                <w:rFonts w:eastAsia="Times New Roman"/>
                <w:lang w:val="en-US"/>
              </w:rPr>
            </w:pPr>
            <w:r>
              <w:rPr>
                <w:rFonts w:eastAsia="Times New Roman"/>
                <w:b/>
                <w:bCs/>
                <w:lang w:val="en-US"/>
              </w:rPr>
              <w:t>Encounter.hospitalization.reAdmission</w:t>
            </w:r>
          </w:p>
        </w:tc>
        <w:tc>
          <w:tcPr>
            <w:tcW w:w="0" w:type="auto"/>
            <w:vAlign w:val="center"/>
            <w:hideMark/>
          </w:tcPr>
          <w:p w14:paraId="2DAB1200" w14:textId="77777777" w:rsidR="00D67926" w:rsidRDefault="00D67926">
            <w:pPr>
              <w:rPr>
                <w:rFonts w:eastAsia="Times New Roman"/>
                <w:lang w:val="en-US"/>
              </w:rPr>
            </w:pPr>
          </w:p>
        </w:tc>
      </w:tr>
      <w:tr w:rsidR="00D67926" w14:paraId="6239473E" w14:textId="77777777">
        <w:trPr>
          <w:divId w:val="958990423"/>
          <w:tblCellSpacing w:w="15" w:type="dxa"/>
        </w:trPr>
        <w:tc>
          <w:tcPr>
            <w:tcW w:w="0" w:type="auto"/>
            <w:vAlign w:val="center"/>
            <w:hideMark/>
          </w:tcPr>
          <w:p w14:paraId="6AE894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A724BC" w14:textId="77777777" w:rsidR="00D67926" w:rsidRDefault="008D6FB8">
            <w:pPr>
              <w:rPr>
                <w:rFonts w:eastAsia="Times New Roman"/>
                <w:lang w:val="en-US"/>
              </w:rPr>
            </w:pPr>
            <w:r>
              <w:rPr>
                <w:rFonts w:eastAsia="Times New Roman"/>
                <w:lang w:val="en-US"/>
              </w:rPr>
              <w:t>The type of hospital re-admission that has occurred (if any). If the value is absent, then this is not identified as a readmission</w:t>
            </w:r>
          </w:p>
        </w:tc>
      </w:tr>
      <w:tr w:rsidR="00D67926" w14:paraId="3C4A1A3E" w14:textId="77777777">
        <w:trPr>
          <w:divId w:val="958990423"/>
          <w:tblCellSpacing w:w="15" w:type="dxa"/>
        </w:trPr>
        <w:tc>
          <w:tcPr>
            <w:tcW w:w="0" w:type="auto"/>
            <w:vAlign w:val="center"/>
            <w:hideMark/>
          </w:tcPr>
          <w:p w14:paraId="4A6EF4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AACB68" w14:textId="77777777" w:rsidR="00D67926" w:rsidRDefault="008D6FB8">
            <w:pPr>
              <w:rPr>
                <w:rFonts w:eastAsia="Times New Roman"/>
                <w:lang w:val="en-US"/>
              </w:rPr>
            </w:pPr>
            <w:r>
              <w:rPr>
                <w:rFonts w:eastAsia="Times New Roman"/>
                <w:lang w:val="en-US"/>
              </w:rPr>
              <w:t>Whether this hospitalization is a readmission and why if known.</w:t>
            </w:r>
          </w:p>
        </w:tc>
      </w:tr>
      <w:tr w:rsidR="00D67926" w14:paraId="5804258E" w14:textId="77777777">
        <w:trPr>
          <w:divId w:val="958990423"/>
          <w:tblCellSpacing w:w="15" w:type="dxa"/>
        </w:trPr>
        <w:tc>
          <w:tcPr>
            <w:tcW w:w="0" w:type="auto"/>
            <w:vAlign w:val="center"/>
            <w:hideMark/>
          </w:tcPr>
          <w:p w14:paraId="01DD7E9D" w14:textId="77777777" w:rsidR="00D67926" w:rsidRDefault="008D6FB8">
            <w:pPr>
              <w:rPr>
                <w:rFonts w:eastAsia="Times New Roman"/>
                <w:lang w:val="en-US"/>
              </w:rPr>
            </w:pPr>
            <w:r>
              <w:rPr>
                <w:rFonts w:eastAsia="Times New Roman"/>
                <w:b/>
                <w:bCs/>
                <w:lang w:val="en-US"/>
              </w:rPr>
              <w:t>Encounter.hospitalization.dietPreference</w:t>
            </w:r>
          </w:p>
        </w:tc>
        <w:tc>
          <w:tcPr>
            <w:tcW w:w="0" w:type="auto"/>
            <w:vAlign w:val="center"/>
            <w:hideMark/>
          </w:tcPr>
          <w:p w14:paraId="294F0874" w14:textId="77777777" w:rsidR="00D67926" w:rsidRDefault="00D67926">
            <w:pPr>
              <w:rPr>
                <w:rFonts w:eastAsia="Times New Roman"/>
                <w:lang w:val="en-US"/>
              </w:rPr>
            </w:pPr>
          </w:p>
        </w:tc>
      </w:tr>
      <w:tr w:rsidR="00D67926" w14:paraId="39F29832" w14:textId="77777777">
        <w:trPr>
          <w:divId w:val="958990423"/>
          <w:tblCellSpacing w:w="15" w:type="dxa"/>
        </w:trPr>
        <w:tc>
          <w:tcPr>
            <w:tcW w:w="0" w:type="auto"/>
            <w:vAlign w:val="center"/>
            <w:hideMark/>
          </w:tcPr>
          <w:p w14:paraId="32219A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2343F3" w14:textId="77777777" w:rsidR="00D67926" w:rsidRDefault="008D6FB8">
            <w:pPr>
              <w:rPr>
                <w:rFonts w:eastAsia="Times New Roman"/>
                <w:lang w:val="en-US"/>
              </w:rPr>
            </w:pPr>
            <w:r>
              <w:rPr>
                <w:rFonts w:eastAsia="Times New Roman"/>
                <w:lang w:val="en-US"/>
              </w:rPr>
              <w:t>Diet preferences reported by the patient</w:t>
            </w:r>
          </w:p>
        </w:tc>
      </w:tr>
      <w:tr w:rsidR="00D67926" w14:paraId="42337B47" w14:textId="77777777">
        <w:trPr>
          <w:divId w:val="958990423"/>
          <w:tblCellSpacing w:w="15" w:type="dxa"/>
        </w:trPr>
        <w:tc>
          <w:tcPr>
            <w:tcW w:w="0" w:type="auto"/>
            <w:vAlign w:val="center"/>
            <w:hideMark/>
          </w:tcPr>
          <w:p w14:paraId="2AC584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7D5BB1" w14:textId="77777777" w:rsidR="00D67926" w:rsidRDefault="008D6FB8">
            <w:pPr>
              <w:rPr>
                <w:rFonts w:eastAsia="Times New Roman"/>
                <w:lang w:val="en-US"/>
              </w:rPr>
            </w:pPr>
            <w:r>
              <w:rPr>
                <w:rFonts w:eastAsia="Times New Roman"/>
                <w:lang w:val="en-US"/>
              </w:rPr>
              <w:t>Diet preferences reported by the patient.</w:t>
            </w:r>
          </w:p>
        </w:tc>
      </w:tr>
      <w:tr w:rsidR="00D67926" w14:paraId="1F3FB20B" w14:textId="77777777">
        <w:trPr>
          <w:divId w:val="958990423"/>
          <w:tblCellSpacing w:w="15" w:type="dxa"/>
        </w:trPr>
        <w:tc>
          <w:tcPr>
            <w:tcW w:w="0" w:type="auto"/>
            <w:vAlign w:val="center"/>
            <w:hideMark/>
          </w:tcPr>
          <w:p w14:paraId="4C0D34E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B2464C" w14:textId="77777777" w:rsidR="00D67926" w:rsidRDefault="008D6FB8">
            <w:pPr>
              <w:rPr>
                <w:rFonts w:eastAsia="Times New Roman"/>
                <w:lang w:val="en-US"/>
              </w:rPr>
            </w:pPr>
            <w:r>
              <w:rPr>
                <w:rFonts w:eastAsia="Times New Roman"/>
                <w:lang w:val="en-US"/>
              </w:rPr>
              <w:t>For example a patient may request both a dairy-free and nut-free diet preference (not mutually exclusive).</w:t>
            </w:r>
          </w:p>
        </w:tc>
      </w:tr>
      <w:tr w:rsidR="00D67926" w14:paraId="0661FEB2" w14:textId="77777777">
        <w:trPr>
          <w:divId w:val="958990423"/>
          <w:tblCellSpacing w:w="15" w:type="dxa"/>
        </w:trPr>
        <w:tc>
          <w:tcPr>
            <w:tcW w:w="0" w:type="auto"/>
            <w:vAlign w:val="center"/>
            <w:hideMark/>
          </w:tcPr>
          <w:p w14:paraId="699E211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267778B" w14:textId="77777777" w:rsidR="00D67926" w:rsidRDefault="008D6FB8">
            <w:pPr>
              <w:rPr>
                <w:rFonts w:eastAsia="Times New Roman"/>
                <w:lang w:val="en-US"/>
              </w:rPr>
            </w:pPr>
            <w:r>
              <w:rPr>
                <w:rFonts w:eastAsia="Times New Roman"/>
                <w:lang w:val="en-US"/>
              </w:rPr>
              <w:t xml:space="preserve">Used to track patient's diet restrictions and/or preference. For a complete description of the nutrition needs of a patient during their stay, one should use the nutritionOrder resource which links to Encounter. </w:t>
            </w:r>
          </w:p>
        </w:tc>
      </w:tr>
      <w:tr w:rsidR="00D67926" w14:paraId="7A394437" w14:textId="77777777">
        <w:trPr>
          <w:divId w:val="958990423"/>
          <w:tblCellSpacing w:w="15" w:type="dxa"/>
        </w:trPr>
        <w:tc>
          <w:tcPr>
            <w:tcW w:w="0" w:type="auto"/>
            <w:vAlign w:val="center"/>
            <w:hideMark/>
          </w:tcPr>
          <w:p w14:paraId="7874950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B87223D" w14:textId="77777777"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14:paraId="275EFDD1" w14:textId="77777777">
        <w:trPr>
          <w:divId w:val="958990423"/>
          <w:tblCellSpacing w:w="15" w:type="dxa"/>
        </w:trPr>
        <w:tc>
          <w:tcPr>
            <w:tcW w:w="0" w:type="auto"/>
            <w:vAlign w:val="center"/>
            <w:hideMark/>
          </w:tcPr>
          <w:p w14:paraId="01FAEBD1" w14:textId="77777777" w:rsidR="00D67926" w:rsidRDefault="008D6FB8">
            <w:pPr>
              <w:rPr>
                <w:rFonts w:eastAsia="Times New Roman"/>
                <w:lang w:val="en-US"/>
              </w:rPr>
            </w:pPr>
            <w:r>
              <w:rPr>
                <w:rFonts w:eastAsia="Times New Roman"/>
                <w:b/>
                <w:bCs/>
                <w:lang w:val="en-US"/>
              </w:rPr>
              <w:t>Encounter.hospitalization.specialCourtesy</w:t>
            </w:r>
          </w:p>
        </w:tc>
        <w:tc>
          <w:tcPr>
            <w:tcW w:w="0" w:type="auto"/>
            <w:vAlign w:val="center"/>
            <w:hideMark/>
          </w:tcPr>
          <w:p w14:paraId="123571E4" w14:textId="77777777" w:rsidR="00D67926" w:rsidRDefault="00D67926">
            <w:pPr>
              <w:rPr>
                <w:rFonts w:eastAsia="Times New Roman"/>
                <w:lang w:val="en-US"/>
              </w:rPr>
            </w:pPr>
          </w:p>
        </w:tc>
      </w:tr>
      <w:tr w:rsidR="00D67926" w14:paraId="493922A4" w14:textId="77777777">
        <w:trPr>
          <w:divId w:val="958990423"/>
          <w:tblCellSpacing w:w="15" w:type="dxa"/>
        </w:trPr>
        <w:tc>
          <w:tcPr>
            <w:tcW w:w="0" w:type="auto"/>
            <w:vAlign w:val="center"/>
            <w:hideMark/>
          </w:tcPr>
          <w:p w14:paraId="023BF8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A88668" w14:textId="77777777" w:rsidR="00D67926" w:rsidRDefault="008D6FB8">
            <w:pPr>
              <w:rPr>
                <w:rFonts w:eastAsia="Times New Roman"/>
                <w:lang w:val="en-US"/>
              </w:rPr>
            </w:pPr>
            <w:r>
              <w:rPr>
                <w:rFonts w:eastAsia="Times New Roman"/>
                <w:lang w:val="en-US"/>
              </w:rPr>
              <w:t>Special courtesies (VIP, board member)</w:t>
            </w:r>
          </w:p>
        </w:tc>
      </w:tr>
      <w:tr w:rsidR="00D67926" w14:paraId="5CE601B9" w14:textId="77777777">
        <w:trPr>
          <w:divId w:val="958990423"/>
          <w:tblCellSpacing w:w="15" w:type="dxa"/>
        </w:trPr>
        <w:tc>
          <w:tcPr>
            <w:tcW w:w="0" w:type="auto"/>
            <w:vAlign w:val="center"/>
            <w:hideMark/>
          </w:tcPr>
          <w:p w14:paraId="2FF2DC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0C60B0" w14:textId="77777777" w:rsidR="00D67926" w:rsidRDefault="008D6FB8">
            <w:pPr>
              <w:rPr>
                <w:rFonts w:eastAsia="Times New Roman"/>
                <w:lang w:val="en-US"/>
              </w:rPr>
            </w:pPr>
            <w:r>
              <w:rPr>
                <w:rFonts w:eastAsia="Times New Roman"/>
                <w:lang w:val="en-US"/>
              </w:rPr>
              <w:t>Special courtesies (VIP, board member).</w:t>
            </w:r>
          </w:p>
        </w:tc>
      </w:tr>
      <w:tr w:rsidR="00D67926" w14:paraId="5B23A366" w14:textId="77777777">
        <w:trPr>
          <w:divId w:val="958990423"/>
          <w:tblCellSpacing w:w="15" w:type="dxa"/>
        </w:trPr>
        <w:tc>
          <w:tcPr>
            <w:tcW w:w="0" w:type="auto"/>
            <w:vAlign w:val="center"/>
            <w:hideMark/>
          </w:tcPr>
          <w:p w14:paraId="7EDD027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B4EE37" w14:textId="77777777" w:rsidR="00D67926" w:rsidRDefault="008D6FB8">
            <w:pPr>
              <w:rPr>
                <w:rFonts w:eastAsia="Times New Roman"/>
                <w:lang w:val="en-US"/>
              </w:rPr>
            </w:pPr>
            <w:r>
              <w:rPr>
                <w:rFonts w:eastAsia="Times New Roman"/>
                <w:lang w:val="en-US"/>
              </w:rPr>
              <w:t>Special courtesies</w:t>
            </w:r>
          </w:p>
        </w:tc>
      </w:tr>
      <w:tr w:rsidR="00D67926" w14:paraId="44E1B4FE" w14:textId="77777777">
        <w:trPr>
          <w:divId w:val="958990423"/>
          <w:tblCellSpacing w:w="15" w:type="dxa"/>
        </w:trPr>
        <w:tc>
          <w:tcPr>
            <w:tcW w:w="0" w:type="auto"/>
            <w:vAlign w:val="center"/>
            <w:hideMark/>
          </w:tcPr>
          <w:p w14:paraId="01405DCB" w14:textId="77777777" w:rsidR="00D67926" w:rsidRDefault="008D6FB8">
            <w:pPr>
              <w:rPr>
                <w:rFonts w:eastAsia="Times New Roman"/>
                <w:lang w:val="en-US"/>
              </w:rPr>
            </w:pPr>
            <w:r>
              <w:rPr>
                <w:rFonts w:eastAsia="Times New Roman"/>
                <w:b/>
                <w:bCs/>
                <w:lang w:val="en-US"/>
              </w:rPr>
              <w:t>Encounter.hospitalization.specialArrangement</w:t>
            </w:r>
          </w:p>
        </w:tc>
        <w:tc>
          <w:tcPr>
            <w:tcW w:w="0" w:type="auto"/>
            <w:vAlign w:val="center"/>
            <w:hideMark/>
          </w:tcPr>
          <w:p w14:paraId="1D5AF124" w14:textId="77777777" w:rsidR="00D67926" w:rsidRDefault="00D67926">
            <w:pPr>
              <w:rPr>
                <w:rFonts w:eastAsia="Times New Roman"/>
                <w:lang w:val="en-US"/>
              </w:rPr>
            </w:pPr>
          </w:p>
        </w:tc>
      </w:tr>
      <w:tr w:rsidR="00D67926" w14:paraId="5A95FF6C" w14:textId="77777777">
        <w:trPr>
          <w:divId w:val="958990423"/>
          <w:tblCellSpacing w:w="15" w:type="dxa"/>
        </w:trPr>
        <w:tc>
          <w:tcPr>
            <w:tcW w:w="0" w:type="auto"/>
            <w:vAlign w:val="center"/>
            <w:hideMark/>
          </w:tcPr>
          <w:p w14:paraId="21E93B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8DD0F5" w14:textId="77777777" w:rsidR="00D67926" w:rsidRDefault="008D6FB8">
            <w:pPr>
              <w:rPr>
                <w:rFonts w:eastAsia="Times New Roman"/>
                <w:lang w:val="en-US"/>
              </w:rPr>
            </w:pPr>
            <w:r>
              <w:rPr>
                <w:rFonts w:eastAsia="Times New Roman"/>
                <w:lang w:val="en-US"/>
              </w:rPr>
              <w:t>Wheelchair, translator, stretcher, etc</w:t>
            </w:r>
          </w:p>
        </w:tc>
      </w:tr>
      <w:tr w:rsidR="00D67926" w14:paraId="57D8E562" w14:textId="77777777">
        <w:trPr>
          <w:divId w:val="958990423"/>
          <w:tblCellSpacing w:w="15" w:type="dxa"/>
        </w:trPr>
        <w:tc>
          <w:tcPr>
            <w:tcW w:w="0" w:type="auto"/>
            <w:vAlign w:val="center"/>
            <w:hideMark/>
          </w:tcPr>
          <w:p w14:paraId="4774C9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6F533B" w14:textId="77777777" w:rsidR="00D67926" w:rsidRDefault="008D6FB8">
            <w:pPr>
              <w:rPr>
                <w:rFonts w:eastAsia="Times New Roman"/>
                <w:lang w:val="en-US"/>
              </w:rPr>
            </w:pPr>
            <w:r>
              <w:rPr>
                <w:rFonts w:eastAsia="Times New Roman"/>
                <w:lang w:val="en-US"/>
              </w:rPr>
              <w:t>Wheelchair, translator, stretcher, etc.</w:t>
            </w:r>
          </w:p>
        </w:tc>
      </w:tr>
      <w:tr w:rsidR="00D67926" w14:paraId="413CF874" w14:textId="77777777">
        <w:trPr>
          <w:divId w:val="958990423"/>
          <w:tblCellSpacing w:w="15" w:type="dxa"/>
        </w:trPr>
        <w:tc>
          <w:tcPr>
            <w:tcW w:w="0" w:type="auto"/>
            <w:vAlign w:val="center"/>
            <w:hideMark/>
          </w:tcPr>
          <w:p w14:paraId="36E4D078"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031E6CB4" w14:textId="77777777" w:rsidR="00D67926" w:rsidRDefault="008D6FB8">
            <w:pPr>
              <w:rPr>
                <w:rFonts w:eastAsia="Times New Roman"/>
                <w:lang w:val="en-US"/>
              </w:rPr>
            </w:pPr>
            <w:r>
              <w:rPr>
                <w:rFonts w:eastAsia="Times New Roman"/>
                <w:lang w:val="en-US"/>
              </w:rPr>
              <w:t>Special arrangements</w:t>
            </w:r>
          </w:p>
        </w:tc>
      </w:tr>
      <w:tr w:rsidR="00D67926" w14:paraId="3AB8DA69" w14:textId="77777777">
        <w:trPr>
          <w:divId w:val="958990423"/>
          <w:tblCellSpacing w:w="15" w:type="dxa"/>
        </w:trPr>
        <w:tc>
          <w:tcPr>
            <w:tcW w:w="0" w:type="auto"/>
            <w:vAlign w:val="center"/>
            <w:hideMark/>
          </w:tcPr>
          <w:p w14:paraId="5B14436C" w14:textId="77777777" w:rsidR="00D67926" w:rsidRDefault="008D6FB8">
            <w:pPr>
              <w:rPr>
                <w:rFonts w:eastAsia="Times New Roman"/>
                <w:lang w:val="en-US"/>
              </w:rPr>
            </w:pPr>
            <w:r>
              <w:rPr>
                <w:rFonts w:eastAsia="Times New Roman"/>
                <w:b/>
                <w:bCs/>
                <w:lang w:val="en-US"/>
              </w:rPr>
              <w:t>Encounter.hospitalization.destination</w:t>
            </w:r>
          </w:p>
        </w:tc>
        <w:tc>
          <w:tcPr>
            <w:tcW w:w="0" w:type="auto"/>
            <w:vAlign w:val="center"/>
            <w:hideMark/>
          </w:tcPr>
          <w:p w14:paraId="336B6971" w14:textId="77777777" w:rsidR="00D67926" w:rsidRDefault="00D67926">
            <w:pPr>
              <w:rPr>
                <w:rFonts w:eastAsia="Times New Roman"/>
                <w:lang w:val="en-US"/>
              </w:rPr>
            </w:pPr>
          </w:p>
        </w:tc>
      </w:tr>
      <w:tr w:rsidR="00D67926" w14:paraId="5F0E8C55" w14:textId="77777777">
        <w:trPr>
          <w:divId w:val="958990423"/>
          <w:tblCellSpacing w:w="15" w:type="dxa"/>
        </w:trPr>
        <w:tc>
          <w:tcPr>
            <w:tcW w:w="0" w:type="auto"/>
            <w:vAlign w:val="center"/>
            <w:hideMark/>
          </w:tcPr>
          <w:p w14:paraId="609FB7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411D51" w14:textId="77777777" w:rsidR="00D67926" w:rsidRDefault="008D6FB8">
            <w:pPr>
              <w:rPr>
                <w:rFonts w:eastAsia="Times New Roman"/>
                <w:lang w:val="en-US"/>
              </w:rPr>
            </w:pPr>
            <w:r>
              <w:rPr>
                <w:rFonts w:eastAsia="Times New Roman"/>
                <w:lang w:val="en-US"/>
              </w:rPr>
              <w:t>Location to which the patient is discharged</w:t>
            </w:r>
          </w:p>
        </w:tc>
      </w:tr>
      <w:tr w:rsidR="00D67926" w14:paraId="6F8C5B5A" w14:textId="77777777">
        <w:trPr>
          <w:divId w:val="958990423"/>
          <w:tblCellSpacing w:w="15" w:type="dxa"/>
        </w:trPr>
        <w:tc>
          <w:tcPr>
            <w:tcW w:w="0" w:type="auto"/>
            <w:vAlign w:val="center"/>
            <w:hideMark/>
          </w:tcPr>
          <w:p w14:paraId="4C2A85E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5FAD69" w14:textId="77777777" w:rsidR="00D67926" w:rsidRDefault="008D6FB8">
            <w:pPr>
              <w:rPr>
                <w:rFonts w:eastAsia="Times New Roman"/>
                <w:lang w:val="en-US"/>
              </w:rPr>
            </w:pPr>
            <w:r>
              <w:rPr>
                <w:rFonts w:eastAsia="Times New Roman"/>
                <w:lang w:val="en-US"/>
              </w:rPr>
              <w:t>Location to which the patient is discharged.</w:t>
            </w:r>
          </w:p>
        </w:tc>
      </w:tr>
      <w:tr w:rsidR="00D67926" w14:paraId="243A3179" w14:textId="77777777">
        <w:trPr>
          <w:divId w:val="958990423"/>
          <w:tblCellSpacing w:w="15" w:type="dxa"/>
        </w:trPr>
        <w:tc>
          <w:tcPr>
            <w:tcW w:w="0" w:type="auto"/>
            <w:vAlign w:val="center"/>
            <w:hideMark/>
          </w:tcPr>
          <w:p w14:paraId="76996D19" w14:textId="77777777" w:rsidR="00D67926" w:rsidRDefault="008D6FB8">
            <w:pPr>
              <w:rPr>
                <w:rFonts w:eastAsia="Times New Roman"/>
                <w:lang w:val="en-US"/>
              </w:rPr>
            </w:pPr>
            <w:r>
              <w:rPr>
                <w:rFonts w:eastAsia="Times New Roman"/>
                <w:b/>
                <w:bCs/>
                <w:lang w:val="en-US"/>
              </w:rPr>
              <w:t>Encounter.hospitalization.dischargeDisposition</w:t>
            </w:r>
          </w:p>
        </w:tc>
        <w:tc>
          <w:tcPr>
            <w:tcW w:w="0" w:type="auto"/>
            <w:vAlign w:val="center"/>
            <w:hideMark/>
          </w:tcPr>
          <w:p w14:paraId="76FB5D60" w14:textId="77777777" w:rsidR="00D67926" w:rsidRDefault="00D67926">
            <w:pPr>
              <w:rPr>
                <w:rFonts w:eastAsia="Times New Roman"/>
                <w:lang w:val="en-US"/>
              </w:rPr>
            </w:pPr>
          </w:p>
        </w:tc>
      </w:tr>
      <w:tr w:rsidR="00D67926" w14:paraId="1DF8B07C" w14:textId="77777777">
        <w:trPr>
          <w:divId w:val="958990423"/>
          <w:tblCellSpacing w:w="15" w:type="dxa"/>
        </w:trPr>
        <w:tc>
          <w:tcPr>
            <w:tcW w:w="0" w:type="auto"/>
            <w:vAlign w:val="center"/>
            <w:hideMark/>
          </w:tcPr>
          <w:p w14:paraId="6788C3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C89494" w14:textId="77777777" w:rsidR="00D67926" w:rsidRDefault="008D6FB8">
            <w:pPr>
              <w:rPr>
                <w:rFonts w:eastAsia="Times New Roman"/>
                <w:lang w:val="en-US"/>
              </w:rPr>
            </w:pPr>
            <w:r>
              <w:rPr>
                <w:rFonts w:eastAsia="Times New Roman"/>
                <w:lang w:val="en-US"/>
              </w:rPr>
              <w:t>Category or kind of location after discharge</w:t>
            </w:r>
          </w:p>
        </w:tc>
      </w:tr>
      <w:tr w:rsidR="00D67926" w14:paraId="35F1E43A" w14:textId="77777777">
        <w:trPr>
          <w:divId w:val="958990423"/>
          <w:tblCellSpacing w:w="15" w:type="dxa"/>
        </w:trPr>
        <w:tc>
          <w:tcPr>
            <w:tcW w:w="0" w:type="auto"/>
            <w:vAlign w:val="center"/>
            <w:hideMark/>
          </w:tcPr>
          <w:p w14:paraId="689739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911C28" w14:textId="77777777" w:rsidR="00D67926" w:rsidRDefault="008D6FB8">
            <w:pPr>
              <w:rPr>
                <w:rFonts w:eastAsia="Times New Roman"/>
                <w:lang w:val="en-US"/>
              </w:rPr>
            </w:pPr>
            <w:r>
              <w:rPr>
                <w:rFonts w:eastAsia="Times New Roman"/>
                <w:lang w:val="en-US"/>
              </w:rPr>
              <w:t>Category or kind of location after discharge.</w:t>
            </w:r>
          </w:p>
        </w:tc>
      </w:tr>
      <w:tr w:rsidR="00D67926" w14:paraId="7EBC2277" w14:textId="77777777">
        <w:trPr>
          <w:divId w:val="958990423"/>
          <w:tblCellSpacing w:w="15" w:type="dxa"/>
        </w:trPr>
        <w:tc>
          <w:tcPr>
            <w:tcW w:w="0" w:type="auto"/>
            <w:vAlign w:val="center"/>
            <w:hideMark/>
          </w:tcPr>
          <w:p w14:paraId="1BCD59A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FF5AB5F" w14:textId="77777777" w:rsidR="00D67926" w:rsidRDefault="008D6FB8">
            <w:pPr>
              <w:rPr>
                <w:rFonts w:eastAsia="Times New Roman"/>
                <w:lang w:val="en-US"/>
              </w:rPr>
            </w:pPr>
            <w:r>
              <w:rPr>
                <w:rFonts w:eastAsia="Times New Roman"/>
                <w:lang w:val="en-US"/>
              </w:rPr>
              <w:t>Discharge Disposition</w:t>
            </w:r>
          </w:p>
        </w:tc>
      </w:tr>
      <w:tr w:rsidR="00D67926" w14:paraId="4B9D6300" w14:textId="77777777">
        <w:trPr>
          <w:divId w:val="958990423"/>
          <w:tblCellSpacing w:w="15" w:type="dxa"/>
        </w:trPr>
        <w:tc>
          <w:tcPr>
            <w:tcW w:w="0" w:type="auto"/>
            <w:vAlign w:val="center"/>
            <w:hideMark/>
          </w:tcPr>
          <w:p w14:paraId="12832FF6" w14:textId="77777777" w:rsidR="00D67926" w:rsidRDefault="008D6FB8">
            <w:pPr>
              <w:rPr>
                <w:rFonts w:eastAsia="Times New Roman"/>
                <w:lang w:val="en-US"/>
              </w:rPr>
            </w:pPr>
            <w:r>
              <w:rPr>
                <w:rFonts w:eastAsia="Times New Roman"/>
                <w:b/>
                <w:bCs/>
                <w:lang w:val="en-US"/>
              </w:rPr>
              <w:t>Encounter.hospitalization.dischargeDiagnosis</w:t>
            </w:r>
          </w:p>
        </w:tc>
        <w:tc>
          <w:tcPr>
            <w:tcW w:w="0" w:type="auto"/>
            <w:vAlign w:val="center"/>
            <w:hideMark/>
          </w:tcPr>
          <w:p w14:paraId="4DD3A63D" w14:textId="77777777" w:rsidR="00D67926" w:rsidRDefault="00D67926">
            <w:pPr>
              <w:rPr>
                <w:rFonts w:eastAsia="Times New Roman"/>
                <w:lang w:val="en-US"/>
              </w:rPr>
            </w:pPr>
          </w:p>
        </w:tc>
      </w:tr>
      <w:tr w:rsidR="00D67926" w14:paraId="4C23E5D9" w14:textId="77777777">
        <w:trPr>
          <w:divId w:val="958990423"/>
          <w:tblCellSpacing w:w="15" w:type="dxa"/>
        </w:trPr>
        <w:tc>
          <w:tcPr>
            <w:tcW w:w="0" w:type="auto"/>
            <w:vAlign w:val="center"/>
            <w:hideMark/>
          </w:tcPr>
          <w:p w14:paraId="6FEBE5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E2354F" w14:textId="77777777"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14:paraId="71D1E3A9" w14:textId="77777777">
        <w:trPr>
          <w:divId w:val="958990423"/>
          <w:tblCellSpacing w:w="15" w:type="dxa"/>
        </w:trPr>
        <w:tc>
          <w:tcPr>
            <w:tcW w:w="0" w:type="auto"/>
            <w:vAlign w:val="center"/>
            <w:hideMark/>
          </w:tcPr>
          <w:p w14:paraId="1835A0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6D8D48" w14:textId="77777777"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14:paraId="43A5867F" w14:textId="77777777">
        <w:trPr>
          <w:divId w:val="958990423"/>
          <w:tblCellSpacing w:w="15" w:type="dxa"/>
        </w:trPr>
        <w:tc>
          <w:tcPr>
            <w:tcW w:w="0" w:type="auto"/>
            <w:vAlign w:val="center"/>
            <w:hideMark/>
          </w:tcPr>
          <w:p w14:paraId="1C17C8CD" w14:textId="77777777" w:rsidR="00D67926" w:rsidRDefault="008D6FB8">
            <w:pPr>
              <w:rPr>
                <w:rFonts w:eastAsia="Times New Roman"/>
                <w:lang w:val="en-US"/>
              </w:rPr>
            </w:pPr>
            <w:r>
              <w:rPr>
                <w:rFonts w:eastAsia="Times New Roman"/>
                <w:b/>
                <w:bCs/>
                <w:lang w:val="en-US"/>
              </w:rPr>
              <w:t>Encounter.location</w:t>
            </w:r>
          </w:p>
        </w:tc>
        <w:tc>
          <w:tcPr>
            <w:tcW w:w="0" w:type="auto"/>
            <w:vAlign w:val="center"/>
            <w:hideMark/>
          </w:tcPr>
          <w:p w14:paraId="577F246E" w14:textId="77777777" w:rsidR="00D67926" w:rsidRDefault="00D67926">
            <w:pPr>
              <w:rPr>
                <w:rFonts w:eastAsia="Times New Roman"/>
                <w:lang w:val="en-US"/>
              </w:rPr>
            </w:pPr>
          </w:p>
        </w:tc>
      </w:tr>
      <w:tr w:rsidR="00D67926" w14:paraId="22337244" w14:textId="77777777">
        <w:trPr>
          <w:divId w:val="958990423"/>
          <w:tblCellSpacing w:w="15" w:type="dxa"/>
        </w:trPr>
        <w:tc>
          <w:tcPr>
            <w:tcW w:w="0" w:type="auto"/>
            <w:vAlign w:val="center"/>
            <w:hideMark/>
          </w:tcPr>
          <w:p w14:paraId="40259D9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1C63F4" w14:textId="77777777" w:rsidR="00D67926" w:rsidRDefault="008D6FB8">
            <w:pPr>
              <w:rPr>
                <w:rFonts w:eastAsia="Times New Roman"/>
                <w:lang w:val="en-US"/>
              </w:rPr>
            </w:pPr>
            <w:r>
              <w:rPr>
                <w:rFonts w:eastAsia="Times New Roman"/>
                <w:lang w:val="en-US"/>
              </w:rPr>
              <w:t>List of locations the patient has been at</w:t>
            </w:r>
          </w:p>
        </w:tc>
      </w:tr>
      <w:tr w:rsidR="00D67926" w14:paraId="12C3D251" w14:textId="77777777">
        <w:trPr>
          <w:divId w:val="958990423"/>
          <w:tblCellSpacing w:w="15" w:type="dxa"/>
        </w:trPr>
        <w:tc>
          <w:tcPr>
            <w:tcW w:w="0" w:type="auto"/>
            <w:vAlign w:val="center"/>
            <w:hideMark/>
          </w:tcPr>
          <w:p w14:paraId="2AB360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886CD4" w14:textId="77777777" w:rsidR="00D67926" w:rsidRDefault="008D6FB8">
            <w:pPr>
              <w:rPr>
                <w:rFonts w:eastAsia="Times New Roman"/>
                <w:lang w:val="en-US"/>
              </w:rPr>
            </w:pPr>
            <w:r>
              <w:rPr>
                <w:rFonts w:eastAsia="Times New Roman"/>
                <w:lang w:val="en-US"/>
              </w:rPr>
              <w:t>List of locations at which the patient has been during this encounter.</w:t>
            </w:r>
          </w:p>
        </w:tc>
      </w:tr>
      <w:tr w:rsidR="00D67926" w14:paraId="6580E2D6" w14:textId="77777777">
        <w:trPr>
          <w:divId w:val="958990423"/>
          <w:tblCellSpacing w:w="15" w:type="dxa"/>
        </w:trPr>
        <w:tc>
          <w:tcPr>
            <w:tcW w:w="0" w:type="auto"/>
            <w:vAlign w:val="center"/>
            <w:hideMark/>
          </w:tcPr>
          <w:p w14:paraId="7D6823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F38EA4A" w14:textId="77777777" w:rsidR="00D67926" w:rsidRDefault="008D6FB8">
            <w:pPr>
              <w:rPr>
                <w:rFonts w:eastAsia="Times New Roman"/>
                <w:lang w:val="en-US"/>
              </w:rPr>
            </w:pPr>
            <w:r>
              <w:rPr>
                <w:rFonts w:eastAsia="Times New Roman"/>
                <w:lang w:val="en-US"/>
              </w:rPr>
              <w:t xml:space="preserve">Virtual encounters can be recorded in the ancounter by specifying a location reference to a location of type "kind" such as "client's home" and an ecnounter.class = "virtual". </w:t>
            </w:r>
          </w:p>
        </w:tc>
      </w:tr>
      <w:tr w:rsidR="00D67926" w14:paraId="0E9B163B" w14:textId="77777777">
        <w:trPr>
          <w:divId w:val="958990423"/>
          <w:tblCellSpacing w:w="15" w:type="dxa"/>
        </w:trPr>
        <w:tc>
          <w:tcPr>
            <w:tcW w:w="0" w:type="auto"/>
            <w:vAlign w:val="center"/>
            <w:hideMark/>
          </w:tcPr>
          <w:p w14:paraId="1C8B104C" w14:textId="77777777" w:rsidR="00D67926" w:rsidRDefault="008D6FB8">
            <w:pPr>
              <w:rPr>
                <w:rFonts w:eastAsia="Times New Roman"/>
                <w:lang w:val="en-US"/>
              </w:rPr>
            </w:pPr>
            <w:r>
              <w:rPr>
                <w:rFonts w:eastAsia="Times New Roman"/>
                <w:b/>
                <w:bCs/>
                <w:lang w:val="en-US"/>
              </w:rPr>
              <w:t>Encounter.location.location</w:t>
            </w:r>
          </w:p>
        </w:tc>
        <w:tc>
          <w:tcPr>
            <w:tcW w:w="0" w:type="auto"/>
            <w:vAlign w:val="center"/>
            <w:hideMark/>
          </w:tcPr>
          <w:p w14:paraId="1DFD044F" w14:textId="77777777" w:rsidR="00D67926" w:rsidRDefault="00D67926">
            <w:pPr>
              <w:rPr>
                <w:rFonts w:eastAsia="Times New Roman"/>
                <w:lang w:val="en-US"/>
              </w:rPr>
            </w:pPr>
          </w:p>
        </w:tc>
      </w:tr>
      <w:tr w:rsidR="00D67926" w14:paraId="738EEBB7" w14:textId="77777777">
        <w:trPr>
          <w:divId w:val="958990423"/>
          <w:tblCellSpacing w:w="15" w:type="dxa"/>
        </w:trPr>
        <w:tc>
          <w:tcPr>
            <w:tcW w:w="0" w:type="auto"/>
            <w:vAlign w:val="center"/>
            <w:hideMark/>
          </w:tcPr>
          <w:p w14:paraId="6EB08C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0B1E1D" w14:textId="77777777" w:rsidR="00D67926" w:rsidRDefault="008D6FB8">
            <w:pPr>
              <w:rPr>
                <w:rFonts w:eastAsia="Times New Roman"/>
                <w:lang w:val="en-US"/>
              </w:rPr>
            </w:pPr>
            <w:r>
              <w:rPr>
                <w:rFonts w:eastAsia="Times New Roman"/>
                <w:lang w:val="en-US"/>
              </w:rPr>
              <w:t>Location the encounter takes place</w:t>
            </w:r>
          </w:p>
        </w:tc>
      </w:tr>
      <w:tr w:rsidR="00D67926" w14:paraId="4C7EBC5E" w14:textId="77777777">
        <w:trPr>
          <w:divId w:val="958990423"/>
          <w:tblCellSpacing w:w="15" w:type="dxa"/>
        </w:trPr>
        <w:tc>
          <w:tcPr>
            <w:tcW w:w="0" w:type="auto"/>
            <w:vAlign w:val="center"/>
            <w:hideMark/>
          </w:tcPr>
          <w:p w14:paraId="4CF5B9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DF0991" w14:textId="77777777" w:rsidR="00D67926" w:rsidRDefault="008D6FB8">
            <w:pPr>
              <w:rPr>
                <w:rFonts w:eastAsia="Times New Roman"/>
                <w:lang w:val="en-US"/>
              </w:rPr>
            </w:pPr>
            <w:r>
              <w:rPr>
                <w:rFonts w:eastAsia="Times New Roman"/>
                <w:lang w:val="en-US"/>
              </w:rPr>
              <w:t>The location where the encounter takes place.</w:t>
            </w:r>
          </w:p>
        </w:tc>
      </w:tr>
      <w:tr w:rsidR="00D67926" w14:paraId="636CBC4D" w14:textId="77777777">
        <w:trPr>
          <w:divId w:val="958990423"/>
          <w:tblCellSpacing w:w="15" w:type="dxa"/>
        </w:trPr>
        <w:tc>
          <w:tcPr>
            <w:tcW w:w="0" w:type="auto"/>
            <w:vAlign w:val="center"/>
            <w:hideMark/>
          </w:tcPr>
          <w:p w14:paraId="350D40EF" w14:textId="77777777" w:rsidR="00D67926" w:rsidRDefault="008D6FB8">
            <w:pPr>
              <w:rPr>
                <w:rFonts w:eastAsia="Times New Roman"/>
                <w:lang w:val="en-US"/>
              </w:rPr>
            </w:pPr>
            <w:r>
              <w:rPr>
                <w:rFonts w:eastAsia="Times New Roman"/>
                <w:b/>
                <w:bCs/>
                <w:lang w:val="en-US"/>
              </w:rPr>
              <w:t>Encounter.location.status</w:t>
            </w:r>
          </w:p>
        </w:tc>
        <w:tc>
          <w:tcPr>
            <w:tcW w:w="0" w:type="auto"/>
            <w:vAlign w:val="center"/>
            <w:hideMark/>
          </w:tcPr>
          <w:p w14:paraId="5880E20C" w14:textId="77777777" w:rsidR="00D67926" w:rsidRDefault="00D67926">
            <w:pPr>
              <w:rPr>
                <w:rFonts w:eastAsia="Times New Roman"/>
                <w:lang w:val="en-US"/>
              </w:rPr>
            </w:pPr>
          </w:p>
        </w:tc>
      </w:tr>
      <w:tr w:rsidR="00D67926" w14:paraId="5FFD8A0D" w14:textId="77777777">
        <w:trPr>
          <w:divId w:val="958990423"/>
          <w:tblCellSpacing w:w="15" w:type="dxa"/>
        </w:trPr>
        <w:tc>
          <w:tcPr>
            <w:tcW w:w="0" w:type="auto"/>
            <w:vAlign w:val="center"/>
            <w:hideMark/>
          </w:tcPr>
          <w:p w14:paraId="5D80BC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DC999B" w14:textId="77777777" w:rsidR="00D67926" w:rsidRDefault="008D6FB8">
            <w:pPr>
              <w:rPr>
                <w:rFonts w:eastAsia="Times New Roman"/>
                <w:lang w:val="en-US"/>
              </w:rPr>
            </w:pPr>
            <w:r>
              <w:rPr>
                <w:rFonts w:eastAsia="Times New Roman"/>
                <w:lang w:val="en-US"/>
              </w:rPr>
              <w:t xml:space="preserve">The status of the </w:t>
            </w:r>
            <w:proofErr w:type="gramStart"/>
            <w:r>
              <w:rPr>
                <w:rFonts w:eastAsia="Times New Roman"/>
                <w:lang w:val="en-US"/>
              </w:rPr>
              <w:t>participants</w:t>
            </w:r>
            <w:proofErr w:type="gramEnd"/>
            <w:r>
              <w:rPr>
                <w:rFonts w:eastAsia="Times New Roman"/>
                <w:lang w:val="en-US"/>
              </w:rPr>
              <w:t xml:space="preserve"> presence at the specified location during the period specified. If the participant is </w:t>
            </w:r>
            <w:proofErr w:type="gramStart"/>
            <w:r>
              <w:rPr>
                <w:rFonts w:eastAsia="Times New Roman"/>
                <w:lang w:val="en-US"/>
              </w:rPr>
              <w:t>is</w:t>
            </w:r>
            <w:proofErr w:type="gramEnd"/>
            <w:r>
              <w:rPr>
                <w:rFonts w:eastAsia="Times New Roman"/>
                <w:lang w:val="en-US"/>
              </w:rPr>
              <w:t xml:space="preserve"> no longer at the location, then the period will have an end date/time. </w:t>
            </w:r>
          </w:p>
        </w:tc>
      </w:tr>
      <w:tr w:rsidR="00D67926" w14:paraId="3BE33532" w14:textId="77777777">
        <w:trPr>
          <w:divId w:val="958990423"/>
          <w:tblCellSpacing w:w="15" w:type="dxa"/>
        </w:trPr>
        <w:tc>
          <w:tcPr>
            <w:tcW w:w="0" w:type="auto"/>
            <w:vAlign w:val="center"/>
            <w:hideMark/>
          </w:tcPr>
          <w:p w14:paraId="1CA5FE2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13C116" w14:textId="77777777" w:rsidR="00D67926" w:rsidRDefault="008D6FB8">
            <w:pPr>
              <w:rPr>
                <w:rFonts w:eastAsia="Times New Roman"/>
                <w:lang w:val="en-US"/>
              </w:rPr>
            </w:pPr>
            <w:r>
              <w:rPr>
                <w:rFonts w:eastAsia="Times New Roman"/>
                <w:lang w:val="en-US"/>
              </w:rPr>
              <w:t xml:space="preserve">When the patient is no longer active at a location, then the period end date is entered, and the status may be changed to completed. </w:t>
            </w:r>
          </w:p>
        </w:tc>
      </w:tr>
      <w:tr w:rsidR="00D67926" w14:paraId="4721ECDB" w14:textId="77777777">
        <w:trPr>
          <w:divId w:val="958990423"/>
          <w:tblCellSpacing w:w="15" w:type="dxa"/>
        </w:trPr>
        <w:tc>
          <w:tcPr>
            <w:tcW w:w="0" w:type="auto"/>
            <w:vAlign w:val="center"/>
            <w:hideMark/>
          </w:tcPr>
          <w:p w14:paraId="167C8E97"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4376FF03" w14:textId="77777777" w:rsidR="00D67926" w:rsidRDefault="008D6FB8">
            <w:pPr>
              <w:rPr>
                <w:rFonts w:eastAsia="Times New Roman"/>
                <w:lang w:val="en-US"/>
              </w:rPr>
            </w:pPr>
            <w:r>
              <w:rPr>
                <w:rFonts w:eastAsia="Times New Roman"/>
                <w:lang w:val="en-US"/>
              </w:rPr>
              <w:t>The status of the location</w:t>
            </w:r>
          </w:p>
        </w:tc>
      </w:tr>
      <w:tr w:rsidR="00D67926" w14:paraId="1F3A02F0" w14:textId="77777777">
        <w:trPr>
          <w:divId w:val="958990423"/>
          <w:tblCellSpacing w:w="15" w:type="dxa"/>
        </w:trPr>
        <w:tc>
          <w:tcPr>
            <w:tcW w:w="0" w:type="auto"/>
            <w:vAlign w:val="center"/>
            <w:hideMark/>
          </w:tcPr>
          <w:p w14:paraId="7B88746F" w14:textId="77777777" w:rsidR="00D67926" w:rsidRDefault="008D6FB8">
            <w:pPr>
              <w:rPr>
                <w:rFonts w:eastAsia="Times New Roman"/>
                <w:lang w:val="en-US"/>
              </w:rPr>
            </w:pPr>
            <w:r>
              <w:rPr>
                <w:rFonts w:eastAsia="Times New Roman"/>
                <w:b/>
                <w:bCs/>
                <w:lang w:val="en-US"/>
              </w:rPr>
              <w:t>Encounter.location.period</w:t>
            </w:r>
          </w:p>
        </w:tc>
        <w:tc>
          <w:tcPr>
            <w:tcW w:w="0" w:type="auto"/>
            <w:vAlign w:val="center"/>
            <w:hideMark/>
          </w:tcPr>
          <w:p w14:paraId="3CE7AF39" w14:textId="77777777" w:rsidR="00D67926" w:rsidRDefault="00D67926">
            <w:pPr>
              <w:rPr>
                <w:rFonts w:eastAsia="Times New Roman"/>
                <w:lang w:val="en-US"/>
              </w:rPr>
            </w:pPr>
          </w:p>
        </w:tc>
      </w:tr>
      <w:tr w:rsidR="00D67926" w14:paraId="49681028" w14:textId="77777777">
        <w:trPr>
          <w:divId w:val="958990423"/>
          <w:tblCellSpacing w:w="15" w:type="dxa"/>
        </w:trPr>
        <w:tc>
          <w:tcPr>
            <w:tcW w:w="0" w:type="auto"/>
            <w:vAlign w:val="center"/>
            <w:hideMark/>
          </w:tcPr>
          <w:p w14:paraId="0F8F73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5D252E" w14:textId="77777777" w:rsidR="00D67926" w:rsidRDefault="008D6FB8">
            <w:pPr>
              <w:rPr>
                <w:rFonts w:eastAsia="Times New Roman"/>
                <w:lang w:val="en-US"/>
              </w:rPr>
            </w:pPr>
            <w:r>
              <w:rPr>
                <w:rFonts w:eastAsia="Times New Roman"/>
                <w:lang w:val="en-US"/>
              </w:rPr>
              <w:t>Time period during which the patient was present at the location</w:t>
            </w:r>
          </w:p>
        </w:tc>
      </w:tr>
      <w:tr w:rsidR="00D67926" w14:paraId="11AC0C66" w14:textId="77777777">
        <w:trPr>
          <w:divId w:val="958990423"/>
          <w:tblCellSpacing w:w="15" w:type="dxa"/>
        </w:trPr>
        <w:tc>
          <w:tcPr>
            <w:tcW w:w="0" w:type="auto"/>
            <w:vAlign w:val="center"/>
            <w:hideMark/>
          </w:tcPr>
          <w:p w14:paraId="38409C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B0AB65" w14:textId="77777777" w:rsidR="00D67926" w:rsidRDefault="008D6FB8">
            <w:pPr>
              <w:rPr>
                <w:rFonts w:eastAsia="Times New Roman"/>
                <w:lang w:val="en-US"/>
              </w:rPr>
            </w:pPr>
            <w:r>
              <w:rPr>
                <w:rFonts w:eastAsia="Times New Roman"/>
                <w:lang w:val="en-US"/>
              </w:rPr>
              <w:t>Time period during which the patient was present at the location.</w:t>
            </w:r>
          </w:p>
        </w:tc>
      </w:tr>
      <w:tr w:rsidR="00D67926" w14:paraId="1AECBC4D" w14:textId="77777777">
        <w:trPr>
          <w:divId w:val="958990423"/>
          <w:tblCellSpacing w:w="15" w:type="dxa"/>
        </w:trPr>
        <w:tc>
          <w:tcPr>
            <w:tcW w:w="0" w:type="auto"/>
            <w:vAlign w:val="center"/>
            <w:hideMark/>
          </w:tcPr>
          <w:p w14:paraId="10645C35" w14:textId="77777777" w:rsidR="00D67926" w:rsidRDefault="008D6FB8">
            <w:pPr>
              <w:rPr>
                <w:rFonts w:eastAsia="Times New Roman"/>
                <w:lang w:val="en-US"/>
              </w:rPr>
            </w:pPr>
            <w:r>
              <w:rPr>
                <w:rFonts w:eastAsia="Times New Roman"/>
                <w:b/>
                <w:bCs/>
                <w:lang w:val="en-US"/>
              </w:rPr>
              <w:t>Encounter.serviceProvider</w:t>
            </w:r>
          </w:p>
        </w:tc>
        <w:tc>
          <w:tcPr>
            <w:tcW w:w="0" w:type="auto"/>
            <w:vAlign w:val="center"/>
            <w:hideMark/>
          </w:tcPr>
          <w:p w14:paraId="753204BD" w14:textId="77777777" w:rsidR="00D67926" w:rsidRDefault="00D67926">
            <w:pPr>
              <w:rPr>
                <w:rFonts w:eastAsia="Times New Roman"/>
                <w:lang w:val="en-US"/>
              </w:rPr>
            </w:pPr>
          </w:p>
        </w:tc>
      </w:tr>
      <w:tr w:rsidR="00D67926" w14:paraId="27D56D1C" w14:textId="77777777">
        <w:trPr>
          <w:divId w:val="958990423"/>
          <w:tblCellSpacing w:w="15" w:type="dxa"/>
        </w:trPr>
        <w:tc>
          <w:tcPr>
            <w:tcW w:w="0" w:type="auto"/>
            <w:vAlign w:val="center"/>
            <w:hideMark/>
          </w:tcPr>
          <w:p w14:paraId="070090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AE468D" w14:textId="77777777" w:rsidR="00D67926" w:rsidRDefault="008D6FB8">
            <w:pPr>
              <w:rPr>
                <w:rFonts w:eastAsia="Times New Roman"/>
                <w:lang w:val="en-US"/>
              </w:rPr>
            </w:pPr>
            <w:r>
              <w:rPr>
                <w:rFonts w:eastAsia="Times New Roman"/>
                <w:lang w:val="en-US"/>
              </w:rPr>
              <w:t>The custodian organization of this Encounter record</w:t>
            </w:r>
          </w:p>
        </w:tc>
      </w:tr>
      <w:tr w:rsidR="00D67926" w14:paraId="61B5B3DC" w14:textId="77777777">
        <w:trPr>
          <w:divId w:val="958990423"/>
          <w:tblCellSpacing w:w="15" w:type="dxa"/>
        </w:trPr>
        <w:tc>
          <w:tcPr>
            <w:tcW w:w="0" w:type="auto"/>
            <w:vAlign w:val="center"/>
            <w:hideMark/>
          </w:tcPr>
          <w:p w14:paraId="41C795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BF3089" w14:textId="77777777" w:rsidR="00D67926" w:rsidRDefault="008D6FB8">
            <w:pPr>
              <w:rPr>
                <w:rFonts w:eastAsia="Times New Roman"/>
                <w:lang w:val="en-US"/>
              </w:rPr>
            </w:pPr>
            <w:r>
              <w:rPr>
                <w:rFonts w:eastAsia="Times New Roman"/>
                <w:lang w:val="en-US"/>
              </w:rPr>
              <w:t xml:space="preserve">An organization that is in charge of maintaining the information of this Encounter (e.g., who maintains the report or the master service catalog item, etc.). This MAY be the same as the organization on the Patient record, however it could be different. This MAY not be not the Service Delivery Location's Organization. </w:t>
            </w:r>
          </w:p>
        </w:tc>
      </w:tr>
      <w:tr w:rsidR="00D67926" w14:paraId="40B7D326" w14:textId="77777777">
        <w:trPr>
          <w:divId w:val="958990423"/>
          <w:tblCellSpacing w:w="15" w:type="dxa"/>
        </w:trPr>
        <w:tc>
          <w:tcPr>
            <w:tcW w:w="0" w:type="auto"/>
            <w:vAlign w:val="center"/>
            <w:hideMark/>
          </w:tcPr>
          <w:p w14:paraId="12C1F2B0" w14:textId="77777777" w:rsidR="00D67926" w:rsidRDefault="008D6FB8">
            <w:pPr>
              <w:rPr>
                <w:rFonts w:eastAsia="Times New Roman"/>
                <w:lang w:val="en-US"/>
              </w:rPr>
            </w:pPr>
            <w:r>
              <w:rPr>
                <w:rFonts w:eastAsia="Times New Roman"/>
                <w:b/>
                <w:bCs/>
                <w:lang w:val="en-US"/>
              </w:rPr>
              <w:t>Encounter.partOf</w:t>
            </w:r>
          </w:p>
        </w:tc>
        <w:tc>
          <w:tcPr>
            <w:tcW w:w="0" w:type="auto"/>
            <w:vAlign w:val="center"/>
            <w:hideMark/>
          </w:tcPr>
          <w:p w14:paraId="358815C4" w14:textId="77777777" w:rsidR="00D67926" w:rsidRDefault="00D67926">
            <w:pPr>
              <w:rPr>
                <w:rFonts w:eastAsia="Times New Roman"/>
                <w:lang w:val="en-US"/>
              </w:rPr>
            </w:pPr>
          </w:p>
        </w:tc>
      </w:tr>
      <w:tr w:rsidR="00D67926" w14:paraId="47C14329" w14:textId="77777777">
        <w:trPr>
          <w:divId w:val="958990423"/>
          <w:tblCellSpacing w:w="15" w:type="dxa"/>
        </w:trPr>
        <w:tc>
          <w:tcPr>
            <w:tcW w:w="0" w:type="auto"/>
            <w:vAlign w:val="center"/>
            <w:hideMark/>
          </w:tcPr>
          <w:p w14:paraId="672C35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0FD092" w14:textId="77777777" w:rsidR="00D67926" w:rsidRDefault="008D6FB8">
            <w:pPr>
              <w:rPr>
                <w:rFonts w:eastAsia="Times New Roman"/>
                <w:lang w:val="en-US"/>
              </w:rPr>
            </w:pPr>
            <w:r>
              <w:rPr>
                <w:rFonts w:eastAsia="Times New Roman"/>
                <w:lang w:val="en-US"/>
              </w:rPr>
              <w:t>Another Encounter this encounter is part of</w:t>
            </w:r>
          </w:p>
        </w:tc>
      </w:tr>
      <w:tr w:rsidR="00D67926" w14:paraId="2F32351C" w14:textId="77777777">
        <w:trPr>
          <w:divId w:val="958990423"/>
          <w:tblCellSpacing w:w="15" w:type="dxa"/>
        </w:trPr>
        <w:tc>
          <w:tcPr>
            <w:tcW w:w="0" w:type="auto"/>
            <w:vAlign w:val="center"/>
            <w:hideMark/>
          </w:tcPr>
          <w:p w14:paraId="5C3A58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6AD9CC" w14:textId="77777777" w:rsidR="00D67926" w:rsidRDefault="008D6FB8">
            <w:pPr>
              <w:rPr>
                <w:rFonts w:eastAsia="Times New Roman"/>
                <w:lang w:val="en-US"/>
              </w:rPr>
            </w:pPr>
            <w:r>
              <w:rPr>
                <w:rFonts w:eastAsia="Times New Roman"/>
                <w:lang w:val="en-US"/>
              </w:rPr>
              <w:t>Another Encounter of which this encounter is a part of (administratively or in time).</w:t>
            </w:r>
          </w:p>
        </w:tc>
      </w:tr>
    </w:tbl>
    <w:p w14:paraId="342C5062" w14:textId="77777777" w:rsidR="00D67926" w:rsidRDefault="008D6FB8">
      <w:pPr>
        <w:pStyle w:val="Heading2"/>
        <w:divId w:val="958990423"/>
        <w:rPr>
          <w:rFonts w:eastAsia="Times New Roman"/>
          <w:lang w:val="en-US"/>
        </w:rPr>
      </w:pPr>
      <w:r>
        <w:rPr>
          <w:rFonts w:eastAsia="Times New Roman"/>
          <w:lang w:val="en-US"/>
        </w:rPr>
        <w:t>http://hl7.org/fhir/StructureDefinition/EpisodeOfCare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gridCol w:w="5264"/>
      </w:tblGrid>
      <w:tr w:rsidR="00D67926" w14:paraId="29182DC9" w14:textId="77777777">
        <w:trPr>
          <w:divId w:val="958990423"/>
          <w:tblCellSpacing w:w="15" w:type="dxa"/>
        </w:trPr>
        <w:tc>
          <w:tcPr>
            <w:tcW w:w="0" w:type="auto"/>
            <w:vAlign w:val="center"/>
            <w:hideMark/>
          </w:tcPr>
          <w:p w14:paraId="231497F2" w14:textId="77777777" w:rsidR="00D67926" w:rsidRDefault="008D6FB8">
            <w:pPr>
              <w:rPr>
                <w:rFonts w:eastAsia="Times New Roman"/>
                <w:lang w:val="en-US"/>
              </w:rPr>
            </w:pPr>
            <w:r>
              <w:rPr>
                <w:rFonts w:eastAsia="Times New Roman"/>
                <w:b/>
                <w:bCs/>
                <w:lang w:val="en-US"/>
              </w:rPr>
              <w:t>EpisodeOfCare</w:t>
            </w:r>
          </w:p>
        </w:tc>
        <w:tc>
          <w:tcPr>
            <w:tcW w:w="0" w:type="auto"/>
            <w:vAlign w:val="center"/>
            <w:hideMark/>
          </w:tcPr>
          <w:p w14:paraId="6815D84F" w14:textId="77777777" w:rsidR="00D67926" w:rsidRDefault="008D6FB8">
            <w:pPr>
              <w:rPr>
                <w:rFonts w:eastAsia="Times New Roman"/>
                <w:lang w:val="en-US"/>
              </w:rPr>
            </w:pPr>
            <w:r>
              <w:rPr>
                <w:rFonts w:eastAsia="Times New Roman"/>
                <w:lang w:val="en-US"/>
              </w:rPr>
              <w:t>Episode Of Care</w:t>
            </w:r>
          </w:p>
        </w:tc>
      </w:tr>
      <w:tr w:rsidR="00D67926" w14:paraId="4BEDC47D" w14:textId="77777777">
        <w:trPr>
          <w:divId w:val="958990423"/>
          <w:tblCellSpacing w:w="15" w:type="dxa"/>
        </w:trPr>
        <w:tc>
          <w:tcPr>
            <w:tcW w:w="0" w:type="auto"/>
            <w:vAlign w:val="center"/>
            <w:hideMark/>
          </w:tcPr>
          <w:p w14:paraId="1FA13E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F13793" w14:textId="77777777" w:rsidR="00D67926" w:rsidRDefault="008D6FB8">
            <w:pPr>
              <w:rPr>
                <w:rFonts w:eastAsia="Times New Roman"/>
                <w:lang w:val="en-US"/>
              </w:rPr>
            </w:pPr>
            <w:r>
              <w:rPr>
                <w:rFonts w:eastAsia="Times New Roman"/>
                <w:lang w:val="en-US"/>
              </w:rPr>
              <w:t xml:space="preserve">An association of a Patient with an Organization and Healthcare Provider(s) for a period of time that the Organization assumes some level of responsibility </w:t>
            </w:r>
          </w:p>
        </w:tc>
      </w:tr>
      <w:tr w:rsidR="00D67926" w14:paraId="7F7DA888" w14:textId="77777777">
        <w:trPr>
          <w:divId w:val="958990423"/>
          <w:tblCellSpacing w:w="15" w:type="dxa"/>
        </w:trPr>
        <w:tc>
          <w:tcPr>
            <w:tcW w:w="0" w:type="auto"/>
            <w:vAlign w:val="center"/>
            <w:hideMark/>
          </w:tcPr>
          <w:p w14:paraId="7B97D1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412038" w14:textId="77777777" w:rsidR="00D67926" w:rsidRDefault="008D6FB8">
            <w:pPr>
              <w:rPr>
                <w:rFonts w:eastAsia="Times New Roman"/>
                <w:lang w:val="en-US"/>
              </w:rPr>
            </w:pP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D67926" w14:paraId="4489B914" w14:textId="77777777">
        <w:trPr>
          <w:divId w:val="958990423"/>
          <w:tblCellSpacing w:w="15" w:type="dxa"/>
        </w:trPr>
        <w:tc>
          <w:tcPr>
            <w:tcW w:w="0" w:type="auto"/>
            <w:vAlign w:val="center"/>
            <w:hideMark/>
          </w:tcPr>
          <w:p w14:paraId="12B75F5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FD18937" w14:textId="77777777" w:rsidR="00D67926" w:rsidRDefault="008D6FB8">
            <w:pPr>
              <w:rPr>
                <w:rFonts w:eastAsia="Times New Roman"/>
                <w:lang w:val="en-US"/>
              </w:rPr>
            </w:pPr>
            <w:r>
              <w:rPr>
                <w:rFonts w:eastAsia="Times New Roman"/>
                <w:lang w:val="en-US"/>
              </w:rPr>
              <w:t>Case Program Problem</w:t>
            </w:r>
          </w:p>
        </w:tc>
      </w:tr>
      <w:tr w:rsidR="00D67926" w14:paraId="15472AFC" w14:textId="77777777">
        <w:trPr>
          <w:divId w:val="958990423"/>
          <w:tblCellSpacing w:w="15" w:type="dxa"/>
        </w:trPr>
        <w:tc>
          <w:tcPr>
            <w:tcW w:w="0" w:type="auto"/>
            <w:vAlign w:val="center"/>
            <w:hideMark/>
          </w:tcPr>
          <w:p w14:paraId="728E13A6" w14:textId="77777777" w:rsidR="00D67926" w:rsidRDefault="008D6FB8">
            <w:pPr>
              <w:rPr>
                <w:rFonts w:eastAsia="Times New Roman"/>
                <w:lang w:val="en-US"/>
              </w:rPr>
            </w:pPr>
            <w:r>
              <w:rPr>
                <w:rFonts w:eastAsia="Times New Roman"/>
                <w:b/>
                <w:bCs/>
                <w:lang w:val="en-US"/>
              </w:rPr>
              <w:t>EpisodeOfCare.identifier</w:t>
            </w:r>
          </w:p>
        </w:tc>
        <w:tc>
          <w:tcPr>
            <w:tcW w:w="0" w:type="auto"/>
            <w:vAlign w:val="center"/>
            <w:hideMark/>
          </w:tcPr>
          <w:p w14:paraId="4F94A9E9" w14:textId="77777777" w:rsidR="00D67926" w:rsidRDefault="00D67926">
            <w:pPr>
              <w:rPr>
                <w:rFonts w:eastAsia="Times New Roman"/>
                <w:lang w:val="en-US"/>
              </w:rPr>
            </w:pPr>
          </w:p>
        </w:tc>
      </w:tr>
      <w:tr w:rsidR="00D67926" w14:paraId="1C242F14" w14:textId="77777777">
        <w:trPr>
          <w:divId w:val="958990423"/>
          <w:tblCellSpacing w:w="15" w:type="dxa"/>
        </w:trPr>
        <w:tc>
          <w:tcPr>
            <w:tcW w:w="0" w:type="auto"/>
            <w:vAlign w:val="center"/>
            <w:hideMark/>
          </w:tcPr>
          <w:p w14:paraId="6648C9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58F10D" w14:textId="77777777" w:rsidR="00D67926" w:rsidRDefault="008D6FB8">
            <w:pPr>
              <w:rPr>
                <w:rFonts w:eastAsia="Times New Roman"/>
                <w:lang w:val="en-US"/>
              </w:rPr>
            </w:pPr>
            <w:r>
              <w:rPr>
                <w:rFonts w:eastAsia="Times New Roman"/>
                <w:lang w:val="en-US"/>
              </w:rPr>
              <w:t>Identifier(s) by which this EpisodeOfCare is known</w:t>
            </w:r>
          </w:p>
        </w:tc>
      </w:tr>
      <w:tr w:rsidR="00D67926" w14:paraId="0C85D873" w14:textId="77777777">
        <w:trPr>
          <w:divId w:val="958990423"/>
          <w:tblCellSpacing w:w="15" w:type="dxa"/>
        </w:trPr>
        <w:tc>
          <w:tcPr>
            <w:tcW w:w="0" w:type="auto"/>
            <w:vAlign w:val="center"/>
            <w:hideMark/>
          </w:tcPr>
          <w:p w14:paraId="332EE4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F9A6EF" w14:textId="77777777" w:rsidR="00D67926" w:rsidRDefault="008D6FB8">
            <w:pPr>
              <w:rPr>
                <w:rFonts w:eastAsia="Times New Roman"/>
                <w:lang w:val="en-US"/>
              </w:rPr>
            </w:pPr>
            <w:r>
              <w:rPr>
                <w:rFonts w:eastAsia="Times New Roman"/>
                <w:lang w:val="en-US"/>
              </w:rPr>
              <w:t>Identifier(s) by which this EpisodeOfCare is known.</w:t>
            </w:r>
          </w:p>
        </w:tc>
      </w:tr>
      <w:tr w:rsidR="00D67926" w14:paraId="20FF2FBC" w14:textId="77777777">
        <w:trPr>
          <w:divId w:val="958990423"/>
          <w:tblCellSpacing w:w="15" w:type="dxa"/>
        </w:trPr>
        <w:tc>
          <w:tcPr>
            <w:tcW w:w="0" w:type="auto"/>
            <w:vAlign w:val="center"/>
            <w:hideMark/>
          </w:tcPr>
          <w:p w14:paraId="05CD5B0B" w14:textId="77777777" w:rsidR="00D67926" w:rsidRDefault="008D6FB8">
            <w:pPr>
              <w:rPr>
                <w:rFonts w:eastAsia="Times New Roman"/>
                <w:lang w:val="en-US"/>
              </w:rPr>
            </w:pPr>
            <w:r>
              <w:rPr>
                <w:rFonts w:eastAsia="Times New Roman"/>
                <w:b/>
                <w:bCs/>
                <w:lang w:val="en-US"/>
              </w:rPr>
              <w:t>EpisodeOfCare.status</w:t>
            </w:r>
          </w:p>
        </w:tc>
        <w:tc>
          <w:tcPr>
            <w:tcW w:w="0" w:type="auto"/>
            <w:vAlign w:val="center"/>
            <w:hideMark/>
          </w:tcPr>
          <w:p w14:paraId="322A6F5E" w14:textId="77777777" w:rsidR="00D67926" w:rsidRDefault="00D67926">
            <w:pPr>
              <w:rPr>
                <w:rFonts w:eastAsia="Times New Roman"/>
                <w:lang w:val="en-US"/>
              </w:rPr>
            </w:pPr>
          </w:p>
        </w:tc>
      </w:tr>
      <w:tr w:rsidR="00D67926" w14:paraId="2A69AE6F" w14:textId="77777777">
        <w:trPr>
          <w:divId w:val="958990423"/>
          <w:tblCellSpacing w:w="15" w:type="dxa"/>
        </w:trPr>
        <w:tc>
          <w:tcPr>
            <w:tcW w:w="0" w:type="auto"/>
            <w:vAlign w:val="center"/>
            <w:hideMark/>
          </w:tcPr>
          <w:p w14:paraId="78D6F6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C7A09E" w14:textId="77777777" w:rsidR="00D67926" w:rsidRDefault="008D6FB8">
            <w:pPr>
              <w:rPr>
                <w:rFonts w:eastAsia="Times New Roman"/>
                <w:lang w:val="en-US"/>
              </w:rPr>
            </w:pPr>
            <w:r>
              <w:rPr>
                <w:rFonts w:eastAsia="Times New Roman"/>
                <w:lang w:val="en-US"/>
              </w:rPr>
              <w:t>planned | waitlist | active | onhold | finished | cancelled.</w:t>
            </w:r>
          </w:p>
        </w:tc>
      </w:tr>
      <w:tr w:rsidR="00D67926" w14:paraId="24CA3B42" w14:textId="77777777">
        <w:trPr>
          <w:divId w:val="958990423"/>
          <w:tblCellSpacing w:w="15" w:type="dxa"/>
        </w:trPr>
        <w:tc>
          <w:tcPr>
            <w:tcW w:w="0" w:type="auto"/>
            <w:vAlign w:val="center"/>
            <w:hideMark/>
          </w:tcPr>
          <w:p w14:paraId="3355946B"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752B9A45" w14:textId="77777777" w:rsidR="00D67926" w:rsidRDefault="008D6FB8">
            <w:pPr>
              <w:rPr>
                <w:rFonts w:eastAsia="Times New Roman"/>
                <w:lang w:val="en-US"/>
              </w:rPr>
            </w:pPr>
            <w:r>
              <w:rPr>
                <w:rFonts w:eastAsia="Times New Roman"/>
                <w:lang w:val="en-US"/>
              </w:rPr>
              <w:t>The status of the encounter</w:t>
            </w:r>
          </w:p>
        </w:tc>
      </w:tr>
      <w:tr w:rsidR="00D67926" w14:paraId="4E7EFC2E" w14:textId="77777777">
        <w:trPr>
          <w:divId w:val="958990423"/>
          <w:tblCellSpacing w:w="15" w:type="dxa"/>
        </w:trPr>
        <w:tc>
          <w:tcPr>
            <w:tcW w:w="0" w:type="auto"/>
            <w:vAlign w:val="center"/>
            <w:hideMark/>
          </w:tcPr>
          <w:p w14:paraId="7D5025EB" w14:textId="77777777" w:rsidR="00D67926" w:rsidRDefault="008D6FB8">
            <w:pPr>
              <w:rPr>
                <w:rFonts w:eastAsia="Times New Roman"/>
                <w:lang w:val="en-US"/>
              </w:rPr>
            </w:pPr>
            <w:r>
              <w:rPr>
                <w:rFonts w:eastAsia="Times New Roman"/>
                <w:b/>
                <w:bCs/>
                <w:lang w:val="en-US"/>
              </w:rPr>
              <w:t>EpisodeOfCare.statusHistory</w:t>
            </w:r>
          </w:p>
        </w:tc>
        <w:tc>
          <w:tcPr>
            <w:tcW w:w="0" w:type="auto"/>
            <w:vAlign w:val="center"/>
            <w:hideMark/>
          </w:tcPr>
          <w:p w14:paraId="06CBAB80" w14:textId="77777777" w:rsidR="00D67926" w:rsidRDefault="00D67926">
            <w:pPr>
              <w:rPr>
                <w:rFonts w:eastAsia="Times New Roman"/>
                <w:lang w:val="en-US"/>
              </w:rPr>
            </w:pPr>
          </w:p>
        </w:tc>
      </w:tr>
      <w:tr w:rsidR="00D67926" w14:paraId="4A658395" w14:textId="77777777">
        <w:trPr>
          <w:divId w:val="958990423"/>
          <w:tblCellSpacing w:w="15" w:type="dxa"/>
        </w:trPr>
        <w:tc>
          <w:tcPr>
            <w:tcW w:w="0" w:type="auto"/>
            <w:vAlign w:val="center"/>
            <w:hideMark/>
          </w:tcPr>
          <w:p w14:paraId="789D50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306A29" w14:textId="77777777" w:rsidR="00D67926" w:rsidRDefault="008D6FB8">
            <w:pPr>
              <w:rPr>
                <w:rFonts w:eastAsia="Times New Roman"/>
                <w:lang w:val="en-US"/>
              </w:rPr>
            </w:pPr>
            <w:r>
              <w:rPr>
                <w:rFonts w:eastAsia="Times New Roman"/>
                <w:lang w:val="en-US"/>
              </w:rPr>
              <w:t>The history of statuses that the EpisodeOfCare has been through (without requiring processing the history of the resource)</w:t>
            </w:r>
          </w:p>
        </w:tc>
      </w:tr>
      <w:tr w:rsidR="00D67926" w14:paraId="7F0386F9" w14:textId="77777777">
        <w:trPr>
          <w:divId w:val="958990423"/>
          <w:tblCellSpacing w:w="15" w:type="dxa"/>
        </w:trPr>
        <w:tc>
          <w:tcPr>
            <w:tcW w:w="0" w:type="auto"/>
            <w:vAlign w:val="center"/>
            <w:hideMark/>
          </w:tcPr>
          <w:p w14:paraId="3375B9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492454" w14:textId="77777777" w:rsidR="00D67926" w:rsidRDefault="008D6FB8">
            <w:pPr>
              <w:rPr>
                <w:rFonts w:eastAsia="Times New Roman"/>
                <w:lang w:val="en-US"/>
              </w:rPr>
            </w:pPr>
            <w:r>
              <w:rPr>
                <w:rFonts w:eastAsia="Times New Roman"/>
                <w:lang w:val="en-US"/>
              </w:rPr>
              <w:t>The history of statuses that the EpisodeOfCare has been through (without requiring processing the history of the resource).</w:t>
            </w:r>
          </w:p>
        </w:tc>
      </w:tr>
      <w:tr w:rsidR="00D67926" w14:paraId="5F18C058" w14:textId="77777777">
        <w:trPr>
          <w:divId w:val="958990423"/>
          <w:tblCellSpacing w:w="15" w:type="dxa"/>
        </w:trPr>
        <w:tc>
          <w:tcPr>
            <w:tcW w:w="0" w:type="auto"/>
            <w:vAlign w:val="center"/>
            <w:hideMark/>
          </w:tcPr>
          <w:p w14:paraId="455E0434" w14:textId="77777777" w:rsidR="00D67926" w:rsidRDefault="008D6FB8">
            <w:pPr>
              <w:rPr>
                <w:rFonts w:eastAsia="Times New Roman"/>
                <w:lang w:val="en-US"/>
              </w:rPr>
            </w:pPr>
            <w:r>
              <w:rPr>
                <w:rFonts w:eastAsia="Times New Roman"/>
                <w:b/>
                <w:bCs/>
                <w:lang w:val="en-US"/>
              </w:rPr>
              <w:t>EpisodeOfCare.statusHistory.status</w:t>
            </w:r>
          </w:p>
        </w:tc>
        <w:tc>
          <w:tcPr>
            <w:tcW w:w="0" w:type="auto"/>
            <w:vAlign w:val="center"/>
            <w:hideMark/>
          </w:tcPr>
          <w:p w14:paraId="42D42192" w14:textId="77777777" w:rsidR="00D67926" w:rsidRDefault="00D67926">
            <w:pPr>
              <w:rPr>
                <w:rFonts w:eastAsia="Times New Roman"/>
                <w:lang w:val="en-US"/>
              </w:rPr>
            </w:pPr>
          </w:p>
        </w:tc>
      </w:tr>
      <w:tr w:rsidR="00D67926" w14:paraId="107301E9" w14:textId="77777777">
        <w:trPr>
          <w:divId w:val="958990423"/>
          <w:tblCellSpacing w:w="15" w:type="dxa"/>
        </w:trPr>
        <w:tc>
          <w:tcPr>
            <w:tcW w:w="0" w:type="auto"/>
            <w:vAlign w:val="center"/>
            <w:hideMark/>
          </w:tcPr>
          <w:p w14:paraId="5397D5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F1C72F" w14:textId="77777777" w:rsidR="00D67926" w:rsidRDefault="008D6FB8">
            <w:pPr>
              <w:rPr>
                <w:rFonts w:eastAsia="Times New Roman"/>
                <w:lang w:val="en-US"/>
              </w:rPr>
            </w:pPr>
            <w:r>
              <w:rPr>
                <w:rFonts w:eastAsia="Times New Roman"/>
                <w:lang w:val="en-US"/>
              </w:rPr>
              <w:t>planned | waitlist | active | onhold | finished | cancelled.</w:t>
            </w:r>
          </w:p>
        </w:tc>
      </w:tr>
      <w:tr w:rsidR="00D67926" w14:paraId="362416F8" w14:textId="77777777">
        <w:trPr>
          <w:divId w:val="958990423"/>
          <w:tblCellSpacing w:w="15" w:type="dxa"/>
        </w:trPr>
        <w:tc>
          <w:tcPr>
            <w:tcW w:w="0" w:type="auto"/>
            <w:vAlign w:val="center"/>
            <w:hideMark/>
          </w:tcPr>
          <w:p w14:paraId="271D051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F590BBD" w14:textId="77777777" w:rsidR="00D67926" w:rsidRDefault="008D6FB8">
            <w:pPr>
              <w:rPr>
                <w:rFonts w:eastAsia="Times New Roman"/>
                <w:lang w:val="en-US"/>
              </w:rPr>
            </w:pPr>
            <w:r>
              <w:rPr>
                <w:rFonts w:eastAsia="Times New Roman"/>
                <w:lang w:val="en-US"/>
              </w:rPr>
              <w:t>The status of the encounter</w:t>
            </w:r>
          </w:p>
        </w:tc>
      </w:tr>
      <w:tr w:rsidR="00D67926" w14:paraId="79B03D8A" w14:textId="77777777">
        <w:trPr>
          <w:divId w:val="958990423"/>
          <w:tblCellSpacing w:w="15" w:type="dxa"/>
        </w:trPr>
        <w:tc>
          <w:tcPr>
            <w:tcW w:w="0" w:type="auto"/>
            <w:vAlign w:val="center"/>
            <w:hideMark/>
          </w:tcPr>
          <w:p w14:paraId="2192029C" w14:textId="77777777" w:rsidR="00D67926" w:rsidRDefault="008D6FB8">
            <w:pPr>
              <w:rPr>
                <w:rFonts w:eastAsia="Times New Roman"/>
                <w:lang w:val="en-US"/>
              </w:rPr>
            </w:pPr>
            <w:r>
              <w:rPr>
                <w:rFonts w:eastAsia="Times New Roman"/>
                <w:b/>
                <w:bCs/>
                <w:lang w:val="en-US"/>
              </w:rPr>
              <w:t>EpisodeOfCare.statusHistory.period</w:t>
            </w:r>
          </w:p>
        </w:tc>
        <w:tc>
          <w:tcPr>
            <w:tcW w:w="0" w:type="auto"/>
            <w:vAlign w:val="center"/>
            <w:hideMark/>
          </w:tcPr>
          <w:p w14:paraId="797ADE54" w14:textId="77777777" w:rsidR="00D67926" w:rsidRDefault="00D67926">
            <w:pPr>
              <w:rPr>
                <w:rFonts w:eastAsia="Times New Roman"/>
                <w:lang w:val="en-US"/>
              </w:rPr>
            </w:pPr>
          </w:p>
        </w:tc>
      </w:tr>
      <w:tr w:rsidR="00D67926" w14:paraId="128D5128" w14:textId="77777777">
        <w:trPr>
          <w:divId w:val="958990423"/>
          <w:tblCellSpacing w:w="15" w:type="dxa"/>
        </w:trPr>
        <w:tc>
          <w:tcPr>
            <w:tcW w:w="0" w:type="auto"/>
            <w:vAlign w:val="center"/>
            <w:hideMark/>
          </w:tcPr>
          <w:p w14:paraId="7935CF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5C5DF5" w14:textId="77777777" w:rsidR="00D67926" w:rsidRDefault="008D6FB8">
            <w:pPr>
              <w:rPr>
                <w:rFonts w:eastAsia="Times New Roman"/>
                <w:lang w:val="en-US"/>
              </w:rPr>
            </w:pPr>
            <w:r>
              <w:rPr>
                <w:rFonts w:eastAsia="Times New Roman"/>
                <w:lang w:val="en-US"/>
              </w:rPr>
              <w:t>The period during this EpisodeOfCare that the specific status applied</w:t>
            </w:r>
          </w:p>
        </w:tc>
      </w:tr>
      <w:tr w:rsidR="00D67926" w14:paraId="4F94654C" w14:textId="77777777">
        <w:trPr>
          <w:divId w:val="958990423"/>
          <w:tblCellSpacing w:w="15" w:type="dxa"/>
        </w:trPr>
        <w:tc>
          <w:tcPr>
            <w:tcW w:w="0" w:type="auto"/>
            <w:vAlign w:val="center"/>
            <w:hideMark/>
          </w:tcPr>
          <w:p w14:paraId="526F14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649427" w14:textId="77777777" w:rsidR="00D67926" w:rsidRDefault="008D6FB8">
            <w:pPr>
              <w:rPr>
                <w:rFonts w:eastAsia="Times New Roman"/>
                <w:lang w:val="en-US"/>
              </w:rPr>
            </w:pPr>
            <w:r>
              <w:rPr>
                <w:rFonts w:eastAsia="Times New Roman"/>
                <w:lang w:val="en-US"/>
              </w:rPr>
              <w:t>The period during this EpisodeOfCare that the specific status applied.</w:t>
            </w:r>
          </w:p>
        </w:tc>
      </w:tr>
      <w:tr w:rsidR="00D67926" w14:paraId="5C713C6C" w14:textId="77777777">
        <w:trPr>
          <w:divId w:val="958990423"/>
          <w:tblCellSpacing w:w="15" w:type="dxa"/>
        </w:trPr>
        <w:tc>
          <w:tcPr>
            <w:tcW w:w="0" w:type="auto"/>
            <w:vAlign w:val="center"/>
            <w:hideMark/>
          </w:tcPr>
          <w:p w14:paraId="0AFEF93E" w14:textId="77777777" w:rsidR="00D67926" w:rsidRDefault="008D6FB8">
            <w:pPr>
              <w:rPr>
                <w:rFonts w:eastAsia="Times New Roman"/>
                <w:lang w:val="en-US"/>
              </w:rPr>
            </w:pPr>
            <w:r>
              <w:rPr>
                <w:rFonts w:eastAsia="Times New Roman"/>
                <w:b/>
                <w:bCs/>
                <w:lang w:val="en-US"/>
              </w:rPr>
              <w:t>EpisodeOfCare.type</w:t>
            </w:r>
          </w:p>
        </w:tc>
        <w:tc>
          <w:tcPr>
            <w:tcW w:w="0" w:type="auto"/>
            <w:vAlign w:val="center"/>
            <w:hideMark/>
          </w:tcPr>
          <w:p w14:paraId="72AC70D3" w14:textId="77777777" w:rsidR="00D67926" w:rsidRDefault="00D67926">
            <w:pPr>
              <w:rPr>
                <w:rFonts w:eastAsia="Times New Roman"/>
                <w:lang w:val="en-US"/>
              </w:rPr>
            </w:pPr>
          </w:p>
        </w:tc>
      </w:tr>
      <w:tr w:rsidR="00D67926" w14:paraId="2F7135E4" w14:textId="77777777">
        <w:trPr>
          <w:divId w:val="958990423"/>
          <w:tblCellSpacing w:w="15" w:type="dxa"/>
        </w:trPr>
        <w:tc>
          <w:tcPr>
            <w:tcW w:w="0" w:type="auto"/>
            <w:vAlign w:val="center"/>
            <w:hideMark/>
          </w:tcPr>
          <w:p w14:paraId="7F27D9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C14497" w14:textId="77777777" w:rsidR="00D67926" w:rsidRDefault="008D6FB8">
            <w:pPr>
              <w:rPr>
                <w:rFonts w:eastAsia="Times New Roman"/>
                <w:lang w:val="en-US"/>
              </w:rPr>
            </w:pPr>
            <w:r>
              <w:rPr>
                <w:rFonts w:eastAsia="Times New Roman"/>
                <w:lang w:val="en-US"/>
              </w:rPr>
              <w:t>Specific type of EpisodeOfCare</w:t>
            </w:r>
          </w:p>
        </w:tc>
      </w:tr>
      <w:tr w:rsidR="00D67926" w14:paraId="4132488B" w14:textId="77777777">
        <w:trPr>
          <w:divId w:val="958990423"/>
          <w:tblCellSpacing w:w="15" w:type="dxa"/>
        </w:trPr>
        <w:tc>
          <w:tcPr>
            <w:tcW w:w="0" w:type="auto"/>
            <w:vAlign w:val="center"/>
            <w:hideMark/>
          </w:tcPr>
          <w:p w14:paraId="252D27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615622" w14:textId="77777777" w:rsidR="00D67926" w:rsidRDefault="008D6FB8">
            <w:pPr>
              <w:rPr>
                <w:rFonts w:eastAsia="Times New Roman"/>
                <w:lang w:val="en-US"/>
              </w:rPr>
            </w:pPr>
            <w:r>
              <w:rPr>
                <w:rFonts w:eastAsia="Times New Roman"/>
                <w:lang w:val="en-US"/>
              </w:rPr>
              <w:t xml:space="preserve">The type can be very important in processing as this could be used in determining if the EpisodeOfCare is relevant to specific government reporting, or other types of classifications. </w:t>
            </w:r>
          </w:p>
        </w:tc>
      </w:tr>
      <w:tr w:rsidR="00D67926" w14:paraId="06134676" w14:textId="77777777">
        <w:trPr>
          <w:divId w:val="958990423"/>
          <w:tblCellSpacing w:w="15" w:type="dxa"/>
        </w:trPr>
        <w:tc>
          <w:tcPr>
            <w:tcW w:w="0" w:type="auto"/>
            <w:vAlign w:val="center"/>
            <w:hideMark/>
          </w:tcPr>
          <w:p w14:paraId="4115CF71" w14:textId="77777777" w:rsidR="00D67926" w:rsidRDefault="008D6FB8">
            <w:pPr>
              <w:rPr>
                <w:rFonts w:eastAsia="Times New Roman"/>
                <w:lang w:val="en-US"/>
              </w:rPr>
            </w:pPr>
            <w:r>
              <w:rPr>
                <w:rFonts w:eastAsia="Times New Roman"/>
                <w:b/>
                <w:bCs/>
                <w:lang w:val="en-US"/>
              </w:rPr>
              <w:t>EpisodeOfCare.condition</w:t>
            </w:r>
          </w:p>
        </w:tc>
        <w:tc>
          <w:tcPr>
            <w:tcW w:w="0" w:type="auto"/>
            <w:vAlign w:val="center"/>
            <w:hideMark/>
          </w:tcPr>
          <w:p w14:paraId="7CC3FECF" w14:textId="77777777" w:rsidR="00D67926" w:rsidRDefault="00D67926">
            <w:pPr>
              <w:rPr>
                <w:rFonts w:eastAsia="Times New Roman"/>
                <w:lang w:val="en-US"/>
              </w:rPr>
            </w:pPr>
          </w:p>
        </w:tc>
      </w:tr>
      <w:tr w:rsidR="00D67926" w14:paraId="15F4E91F" w14:textId="77777777">
        <w:trPr>
          <w:divId w:val="958990423"/>
          <w:tblCellSpacing w:w="15" w:type="dxa"/>
        </w:trPr>
        <w:tc>
          <w:tcPr>
            <w:tcW w:w="0" w:type="auto"/>
            <w:vAlign w:val="center"/>
            <w:hideMark/>
          </w:tcPr>
          <w:p w14:paraId="2C82C8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5A5ED5" w14:textId="77777777"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14:paraId="3E88CE17" w14:textId="77777777">
        <w:trPr>
          <w:divId w:val="958990423"/>
          <w:tblCellSpacing w:w="15" w:type="dxa"/>
        </w:trPr>
        <w:tc>
          <w:tcPr>
            <w:tcW w:w="0" w:type="auto"/>
            <w:vAlign w:val="center"/>
            <w:hideMark/>
          </w:tcPr>
          <w:p w14:paraId="6FA018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DDFEE7" w14:textId="77777777"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14:paraId="1F41367C" w14:textId="77777777">
        <w:trPr>
          <w:divId w:val="958990423"/>
          <w:tblCellSpacing w:w="15" w:type="dxa"/>
        </w:trPr>
        <w:tc>
          <w:tcPr>
            <w:tcW w:w="0" w:type="auto"/>
            <w:vAlign w:val="center"/>
            <w:hideMark/>
          </w:tcPr>
          <w:p w14:paraId="21573108" w14:textId="77777777" w:rsidR="00D67926" w:rsidRDefault="008D6FB8">
            <w:pPr>
              <w:rPr>
                <w:rFonts w:eastAsia="Times New Roman"/>
                <w:lang w:val="en-US"/>
              </w:rPr>
            </w:pPr>
            <w:r>
              <w:rPr>
                <w:rFonts w:eastAsia="Times New Roman"/>
                <w:b/>
                <w:bCs/>
                <w:lang w:val="en-US"/>
              </w:rPr>
              <w:t>EpisodeOfCare.patient</w:t>
            </w:r>
          </w:p>
        </w:tc>
        <w:tc>
          <w:tcPr>
            <w:tcW w:w="0" w:type="auto"/>
            <w:vAlign w:val="center"/>
            <w:hideMark/>
          </w:tcPr>
          <w:p w14:paraId="2900D03B" w14:textId="77777777" w:rsidR="00D67926" w:rsidRDefault="00D67926">
            <w:pPr>
              <w:rPr>
                <w:rFonts w:eastAsia="Times New Roman"/>
                <w:lang w:val="en-US"/>
              </w:rPr>
            </w:pPr>
          </w:p>
        </w:tc>
      </w:tr>
      <w:tr w:rsidR="00D67926" w14:paraId="273714C5" w14:textId="77777777">
        <w:trPr>
          <w:divId w:val="958990423"/>
          <w:tblCellSpacing w:w="15" w:type="dxa"/>
        </w:trPr>
        <w:tc>
          <w:tcPr>
            <w:tcW w:w="0" w:type="auto"/>
            <w:vAlign w:val="center"/>
            <w:hideMark/>
          </w:tcPr>
          <w:p w14:paraId="23D3FEB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DFEA95" w14:textId="77777777" w:rsidR="00D67926" w:rsidRDefault="008D6FB8">
            <w:pPr>
              <w:rPr>
                <w:rFonts w:eastAsia="Times New Roman"/>
                <w:lang w:val="en-US"/>
              </w:rPr>
            </w:pPr>
            <w:r>
              <w:rPr>
                <w:rFonts w:eastAsia="Times New Roman"/>
                <w:lang w:val="en-US"/>
              </w:rPr>
              <w:t>The patient that this EpisodeOfCare applies to</w:t>
            </w:r>
          </w:p>
        </w:tc>
      </w:tr>
      <w:tr w:rsidR="00D67926" w14:paraId="33ED31D7" w14:textId="77777777">
        <w:trPr>
          <w:divId w:val="958990423"/>
          <w:tblCellSpacing w:w="15" w:type="dxa"/>
        </w:trPr>
        <w:tc>
          <w:tcPr>
            <w:tcW w:w="0" w:type="auto"/>
            <w:vAlign w:val="center"/>
            <w:hideMark/>
          </w:tcPr>
          <w:p w14:paraId="07249D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C32849" w14:textId="77777777" w:rsidR="00D67926" w:rsidRDefault="008D6FB8">
            <w:pPr>
              <w:rPr>
                <w:rFonts w:eastAsia="Times New Roman"/>
                <w:lang w:val="en-US"/>
              </w:rPr>
            </w:pPr>
            <w:r>
              <w:rPr>
                <w:rFonts w:eastAsia="Times New Roman"/>
                <w:lang w:val="en-US"/>
              </w:rPr>
              <w:t>The patient that this EpisodeOfCare applies to.</w:t>
            </w:r>
          </w:p>
        </w:tc>
      </w:tr>
      <w:tr w:rsidR="00D67926" w14:paraId="5C9BBF65" w14:textId="77777777">
        <w:trPr>
          <w:divId w:val="958990423"/>
          <w:tblCellSpacing w:w="15" w:type="dxa"/>
        </w:trPr>
        <w:tc>
          <w:tcPr>
            <w:tcW w:w="0" w:type="auto"/>
            <w:vAlign w:val="center"/>
            <w:hideMark/>
          </w:tcPr>
          <w:p w14:paraId="2D9DDD39" w14:textId="77777777" w:rsidR="00D67926" w:rsidRDefault="008D6FB8">
            <w:pPr>
              <w:rPr>
                <w:rFonts w:eastAsia="Times New Roman"/>
                <w:lang w:val="en-US"/>
              </w:rPr>
            </w:pPr>
            <w:r>
              <w:rPr>
                <w:rFonts w:eastAsia="Times New Roman"/>
                <w:b/>
                <w:bCs/>
                <w:lang w:val="en-US"/>
              </w:rPr>
              <w:t>EpisodeOfCare.managingOrganization</w:t>
            </w:r>
          </w:p>
        </w:tc>
        <w:tc>
          <w:tcPr>
            <w:tcW w:w="0" w:type="auto"/>
            <w:vAlign w:val="center"/>
            <w:hideMark/>
          </w:tcPr>
          <w:p w14:paraId="1C3C9E90" w14:textId="77777777" w:rsidR="00D67926" w:rsidRDefault="00D67926">
            <w:pPr>
              <w:rPr>
                <w:rFonts w:eastAsia="Times New Roman"/>
                <w:lang w:val="en-US"/>
              </w:rPr>
            </w:pPr>
          </w:p>
        </w:tc>
      </w:tr>
      <w:tr w:rsidR="00D67926" w14:paraId="01891033" w14:textId="77777777">
        <w:trPr>
          <w:divId w:val="958990423"/>
          <w:tblCellSpacing w:w="15" w:type="dxa"/>
        </w:trPr>
        <w:tc>
          <w:tcPr>
            <w:tcW w:w="0" w:type="auto"/>
            <w:vAlign w:val="center"/>
            <w:hideMark/>
          </w:tcPr>
          <w:p w14:paraId="5E0A71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B756C8" w14:textId="77777777"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14:paraId="723990C4" w14:textId="77777777">
        <w:trPr>
          <w:divId w:val="958990423"/>
          <w:tblCellSpacing w:w="15" w:type="dxa"/>
        </w:trPr>
        <w:tc>
          <w:tcPr>
            <w:tcW w:w="0" w:type="auto"/>
            <w:vAlign w:val="center"/>
            <w:hideMark/>
          </w:tcPr>
          <w:p w14:paraId="023F2A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479C07" w14:textId="77777777"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14:paraId="3C3923AB" w14:textId="77777777">
        <w:trPr>
          <w:divId w:val="958990423"/>
          <w:tblCellSpacing w:w="15" w:type="dxa"/>
        </w:trPr>
        <w:tc>
          <w:tcPr>
            <w:tcW w:w="0" w:type="auto"/>
            <w:vAlign w:val="center"/>
            <w:hideMark/>
          </w:tcPr>
          <w:p w14:paraId="2573A717" w14:textId="77777777" w:rsidR="00D67926" w:rsidRDefault="008D6FB8">
            <w:pPr>
              <w:rPr>
                <w:rFonts w:eastAsia="Times New Roman"/>
                <w:lang w:val="en-US"/>
              </w:rPr>
            </w:pPr>
            <w:r>
              <w:rPr>
                <w:rFonts w:eastAsia="Times New Roman"/>
                <w:b/>
                <w:bCs/>
                <w:lang w:val="en-US"/>
              </w:rPr>
              <w:t>EpisodeOfCare.period</w:t>
            </w:r>
          </w:p>
        </w:tc>
        <w:tc>
          <w:tcPr>
            <w:tcW w:w="0" w:type="auto"/>
            <w:vAlign w:val="center"/>
            <w:hideMark/>
          </w:tcPr>
          <w:p w14:paraId="60DDE8CE" w14:textId="77777777" w:rsidR="00D67926" w:rsidRDefault="00D67926">
            <w:pPr>
              <w:rPr>
                <w:rFonts w:eastAsia="Times New Roman"/>
                <w:lang w:val="en-US"/>
              </w:rPr>
            </w:pPr>
          </w:p>
        </w:tc>
      </w:tr>
      <w:tr w:rsidR="00D67926" w14:paraId="3A9EB5AC" w14:textId="77777777">
        <w:trPr>
          <w:divId w:val="958990423"/>
          <w:tblCellSpacing w:w="15" w:type="dxa"/>
        </w:trPr>
        <w:tc>
          <w:tcPr>
            <w:tcW w:w="0" w:type="auto"/>
            <w:vAlign w:val="center"/>
            <w:hideMark/>
          </w:tcPr>
          <w:p w14:paraId="771A22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9BF8A5" w14:textId="77777777"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14:paraId="1AAC3159" w14:textId="77777777">
        <w:trPr>
          <w:divId w:val="958990423"/>
          <w:tblCellSpacing w:w="15" w:type="dxa"/>
        </w:trPr>
        <w:tc>
          <w:tcPr>
            <w:tcW w:w="0" w:type="auto"/>
            <w:vAlign w:val="center"/>
            <w:hideMark/>
          </w:tcPr>
          <w:p w14:paraId="75AC58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C2AE78" w14:textId="77777777"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14:paraId="58121D42" w14:textId="77777777">
        <w:trPr>
          <w:divId w:val="958990423"/>
          <w:tblCellSpacing w:w="15" w:type="dxa"/>
        </w:trPr>
        <w:tc>
          <w:tcPr>
            <w:tcW w:w="0" w:type="auto"/>
            <w:vAlign w:val="center"/>
            <w:hideMark/>
          </w:tcPr>
          <w:p w14:paraId="5AEDF1A1" w14:textId="77777777" w:rsidR="00D67926" w:rsidRDefault="008D6FB8">
            <w:pPr>
              <w:rPr>
                <w:rFonts w:eastAsia="Times New Roman"/>
                <w:lang w:val="en-US"/>
              </w:rPr>
            </w:pPr>
            <w:r>
              <w:rPr>
                <w:rFonts w:eastAsia="Times New Roman"/>
                <w:b/>
                <w:bCs/>
                <w:lang w:val="en-US"/>
              </w:rPr>
              <w:lastRenderedPageBreak/>
              <w:t>EpisodeOfCare.referralRequest</w:t>
            </w:r>
          </w:p>
        </w:tc>
        <w:tc>
          <w:tcPr>
            <w:tcW w:w="0" w:type="auto"/>
            <w:vAlign w:val="center"/>
            <w:hideMark/>
          </w:tcPr>
          <w:p w14:paraId="755BA692" w14:textId="77777777" w:rsidR="00D67926" w:rsidRDefault="00D67926">
            <w:pPr>
              <w:rPr>
                <w:rFonts w:eastAsia="Times New Roman"/>
                <w:lang w:val="en-US"/>
              </w:rPr>
            </w:pPr>
          </w:p>
        </w:tc>
      </w:tr>
      <w:tr w:rsidR="00D67926" w14:paraId="7245D109" w14:textId="77777777">
        <w:trPr>
          <w:divId w:val="958990423"/>
          <w:tblCellSpacing w:w="15" w:type="dxa"/>
        </w:trPr>
        <w:tc>
          <w:tcPr>
            <w:tcW w:w="0" w:type="auto"/>
            <w:vAlign w:val="center"/>
            <w:hideMark/>
          </w:tcPr>
          <w:p w14:paraId="49F94E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3E04A9" w14:textId="77777777" w:rsidR="00D67926" w:rsidRDefault="008D6FB8">
            <w:pPr>
              <w:rPr>
                <w:rFonts w:eastAsia="Times New Roman"/>
                <w:lang w:val="en-US"/>
              </w:rPr>
            </w:pPr>
            <w:r>
              <w:rPr>
                <w:rFonts w:eastAsia="Times New Roman"/>
                <w:lang w:val="en-US"/>
              </w:rPr>
              <w:t>Referral Request(s) that this EpisodeOfCare manages activities within</w:t>
            </w:r>
          </w:p>
        </w:tc>
      </w:tr>
      <w:tr w:rsidR="00D67926" w14:paraId="526D6CF9" w14:textId="77777777">
        <w:trPr>
          <w:divId w:val="958990423"/>
          <w:tblCellSpacing w:w="15" w:type="dxa"/>
        </w:trPr>
        <w:tc>
          <w:tcPr>
            <w:tcW w:w="0" w:type="auto"/>
            <w:vAlign w:val="center"/>
            <w:hideMark/>
          </w:tcPr>
          <w:p w14:paraId="7B713A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CC372C" w14:textId="77777777" w:rsidR="00D67926" w:rsidRDefault="008D6FB8">
            <w:pPr>
              <w:rPr>
                <w:rFonts w:eastAsia="Times New Roman"/>
                <w:lang w:val="en-US"/>
              </w:rPr>
            </w:pPr>
            <w:r>
              <w:rPr>
                <w:rFonts w:eastAsia="Times New Roman"/>
                <w:lang w:val="en-US"/>
              </w:rPr>
              <w:t>Referral Request(s) that are fulfilled by this EpisodeOfCare, incoming referrals.</w:t>
            </w:r>
          </w:p>
        </w:tc>
      </w:tr>
      <w:tr w:rsidR="00D67926" w14:paraId="0BD6D421" w14:textId="77777777">
        <w:trPr>
          <w:divId w:val="958990423"/>
          <w:tblCellSpacing w:w="15" w:type="dxa"/>
        </w:trPr>
        <w:tc>
          <w:tcPr>
            <w:tcW w:w="0" w:type="auto"/>
            <w:vAlign w:val="center"/>
            <w:hideMark/>
          </w:tcPr>
          <w:p w14:paraId="4AFA6C11" w14:textId="77777777" w:rsidR="00D67926" w:rsidRDefault="008D6FB8">
            <w:pPr>
              <w:rPr>
                <w:rFonts w:eastAsia="Times New Roman"/>
                <w:lang w:val="en-US"/>
              </w:rPr>
            </w:pPr>
            <w:r>
              <w:rPr>
                <w:rFonts w:eastAsia="Times New Roman"/>
                <w:b/>
                <w:bCs/>
                <w:lang w:val="en-US"/>
              </w:rPr>
              <w:t>EpisodeOfCare.careManager</w:t>
            </w:r>
          </w:p>
        </w:tc>
        <w:tc>
          <w:tcPr>
            <w:tcW w:w="0" w:type="auto"/>
            <w:vAlign w:val="center"/>
            <w:hideMark/>
          </w:tcPr>
          <w:p w14:paraId="04109954" w14:textId="77777777" w:rsidR="00D67926" w:rsidRDefault="00D67926">
            <w:pPr>
              <w:rPr>
                <w:rFonts w:eastAsia="Times New Roman"/>
                <w:lang w:val="en-US"/>
              </w:rPr>
            </w:pPr>
          </w:p>
        </w:tc>
      </w:tr>
      <w:tr w:rsidR="00D67926" w14:paraId="44B69929" w14:textId="77777777">
        <w:trPr>
          <w:divId w:val="958990423"/>
          <w:tblCellSpacing w:w="15" w:type="dxa"/>
        </w:trPr>
        <w:tc>
          <w:tcPr>
            <w:tcW w:w="0" w:type="auto"/>
            <w:vAlign w:val="center"/>
            <w:hideMark/>
          </w:tcPr>
          <w:p w14:paraId="4B94BAB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CB2E29" w14:textId="77777777" w:rsidR="00D67926" w:rsidRDefault="008D6FB8">
            <w:pPr>
              <w:rPr>
                <w:rFonts w:eastAsia="Times New Roman"/>
                <w:lang w:val="en-US"/>
              </w:rPr>
            </w:pPr>
            <w:r>
              <w:rPr>
                <w:rFonts w:eastAsia="Times New Roman"/>
                <w:lang w:val="en-US"/>
              </w:rPr>
              <w:t>The practitioner that is the care manager/care co-ordinator for this patient</w:t>
            </w:r>
          </w:p>
        </w:tc>
      </w:tr>
      <w:tr w:rsidR="00D67926" w14:paraId="743258A7" w14:textId="77777777">
        <w:trPr>
          <w:divId w:val="958990423"/>
          <w:tblCellSpacing w:w="15" w:type="dxa"/>
        </w:trPr>
        <w:tc>
          <w:tcPr>
            <w:tcW w:w="0" w:type="auto"/>
            <w:vAlign w:val="center"/>
            <w:hideMark/>
          </w:tcPr>
          <w:p w14:paraId="2C1E91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C308B9" w14:textId="77777777" w:rsidR="00D67926" w:rsidRDefault="008D6FB8">
            <w:pPr>
              <w:rPr>
                <w:rFonts w:eastAsia="Times New Roman"/>
                <w:lang w:val="en-US"/>
              </w:rPr>
            </w:pPr>
            <w:r>
              <w:rPr>
                <w:rFonts w:eastAsia="Times New Roman"/>
                <w:lang w:val="en-US"/>
              </w:rPr>
              <w:t>The practitioner that is the care manager/care co-ordinator for this patient.</w:t>
            </w:r>
          </w:p>
        </w:tc>
      </w:tr>
      <w:tr w:rsidR="00D67926" w14:paraId="1C5E15A3" w14:textId="77777777">
        <w:trPr>
          <w:divId w:val="958990423"/>
          <w:tblCellSpacing w:w="15" w:type="dxa"/>
        </w:trPr>
        <w:tc>
          <w:tcPr>
            <w:tcW w:w="0" w:type="auto"/>
            <w:vAlign w:val="center"/>
            <w:hideMark/>
          </w:tcPr>
          <w:p w14:paraId="4A7FE864" w14:textId="77777777" w:rsidR="00D67926" w:rsidRDefault="008D6FB8">
            <w:pPr>
              <w:rPr>
                <w:rFonts w:eastAsia="Times New Roman"/>
                <w:lang w:val="en-US"/>
              </w:rPr>
            </w:pPr>
            <w:r>
              <w:rPr>
                <w:rFonts w:eastAsia="Times New Roman"/>
                <w:b/>
                <w:bCs/>
                <w:lang w:val="en-US"/>
              </w:rPr>
              <w:t>EpisodeOfCare.careTeam</w:t>
            </w:r>
          </w:p>
        </w:tc>
        <w:tc>
          <w:tcPr>
            <w:tcW w:w="0" w:type="auto"/>
            <w:vAlign w:val="center"/>
            <w:hideMark/>
          </w:tcPr>
          <w:p w14:paraId="2803298F" w14:textId="77777777" w:rsidR="00D67926" w:rsidRDefault="00D67926">
            <w:pPr>
              <w:rPr>
                <w:rFonts w:eastAsia="Times New Roman"/>
                <w:lang w:val="en-US"/>
              </w:rPr>
            </w:pPr>
          </w:p>
        </w:tc>
      </w:tr>
      <w:tr w:rsidR="00D67926" w14:paraId="5E631CE4" w14:textId="77777777">
        <w:trPr>
          <w:divId w:val="958990423"/>
          <w:tblCellSpacing w:w="15" w:type="dxa"/>
        </w:trPr>
        <w:tc>
          <w:tcPr>
            <w:tcW w:w="0" w:type="auto"/>
            <w:vAlign w:val="center"/>
            <w:hideMark/>
          </w:tcPr>
          <w:p w14:paraId="6070DB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8F0942" w14:textId="77777777"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14:paraId="224F983F" w14:textId="77777777">
        <w:trPr>
          <w:divId w:val="958990423"/>
          <w:tblCellSpacing w:w="15" w:type="dxa"/>
        </w:trPr>
        <w:tc>
          <w:tcPr>
            <w:tcW w:w="0" w:type="auto"/>
            <w:vAlign w:val="center"/>
            <w:hideMark/>
          </w:tcPr>
          <w:p w14:paraId="1B5830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4D01ED" w14:textId="77777777"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14:paraId="28925469" w14:textId="77777777">
        <w:trPr>
          <w:divId w:val="958990423"/>
          <w:tblCellSpacing w:w="15" w:type="dxa"/>
        </w:trPr>
        <w:tc>
          <w:tcPr>
            <w:tcW w:w="0" w:type="auto"/>
            <w:vAlign w:val="center"/>
            <w:hideMark/>
          </w:tcPr>
          <w:p w14:paraId="629076BC" w14:textId="77777777" w:rsidR="00D67926" w:rsidRDefault="008D6FB8">
            <w:pPr>
              <w:rPr>
                <w:rFonts w:eastAsia="Times New Roman"/>
                <w:lang w:val="en-US"/>
              </w:rPr>
            </w:pPr>
            <w:r>
              <w:rPr>
                <w:rFonts w:eastAsia="Times New Roman"/>
                <w:b/>
                <w:bCs/>
                <w:lang w:val="en-US"/>
              </w:rPr>
              <w:t>EpisodeOfCare.careTeam.role</w:t>
            </w:r>
          </w:p>
        </w:tc>
        <w:tc>
          <w:tcPr>
            <w:tcW w:w="0" w:type="auto"/>
            <w:vAlign w:val="center"/>
            <w:hideMark/>
          </w:tcPr>
          <w:p w14:paraId="5B27FFEF" w14:textId="77777777" w:rsidR="00D67926" w:rsidRDefault="00D67926">
            <w:pPr>
              <w:rPr>
                <w:rFonts w:eastAsia="Times New Roman"/>
                <w:lang w:val="en-US"/>
              </w:rPr>
            </w:pPr>
          </w:p>
        </w:tc>
      </w:tr>
      <w:tr w:rsidR="00D67926" w14:paraId="11A7C22C" w14:textId="77777777">
        <w:trPr>
          <w:divId w:val="958990423"/>
          <w:tblCellSpacing w:w="15" w:type="dxa"/>
        </w:trPr>
        <w:tc>
          <w:tcPr>
            <w:tcW w:w="0" w:type="auto"/>
            <w:vAlign w:val="center"/>
            <w:hideMark/>
          </w:tcPr>
          <w:p w14:paraId="10BCF8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A14383" w14:textId="77777777" w:rsidR="00D67926" w:rsidRDefault="008D6FB8">
            <w:pPr>
              <w:rPr>
                <w:rFonts w:eastAsia="Times New Roman"/>
                <w:lang w:val="en-US"/>
              </w:rPr>
            </w:pPr>
            <w:r>
              <w:rPr>
                <w:rFonts w:eastAsia="Times New Roman"/>
                <w:lang w:val="en-US"/>
              </w:rPr>
              <w:t>The role that this team member is taking within this episode of care</w:t>
            </w:r>
          </w:p>
        </w:tc>
      </w:tr>
      <w:tr w:rsidR="00D67926" w14:paraId="17D44BC0" w14:textId="77777777">
        <w:trPr>
          <w:divId w:val="958990423"/>
          <w:tblCellSpacing w:w="15" w:type="dxa"/>
        </w:trPr>
        <w:tc>
          <w:tcPr>
            <w:tcW w:w="0" w:type="auto"/>
            <w:vAlign w:val="center"/>
            <w:hideMark/>
          </w:tcPr>
          <w:p w14:paraId="6BD0D3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5638F8" w14:textId="77777777" w:rsidR="00D67926" w:rsidRDefault="008D6FB8">
            <w:pPr>
              <w:rPr>
                <w:rFonts w:eastAsia="Times New Roman"/>
                <w:lang w:val="en-US"/>
              </w:rPr>
            </w:pPr>
            <w:r>
              <w:rPr>
                <w:rFonts w:eastAsia="Times New Roman"/>
                <w:lang w:val="en-US"/>
              </w:rPr>
              <w:t>The role that this team member is taking within this episode of care.</w:t>
            </w:r>
          </w:p>
        </w:tc>
      </w:tr>
      <w:tr w:rsidR="00D67926" w14:paraId="66BF1378" w14:textId="77777777">
        <w:trPr>
          <w:divId w:val="958990423"/>
          <w:tblCellSpacing w:w="15" w:type="dxa"/>
        </w:trPr>
        <w:tc>
          <w:tcPr>
            <w:tcW w:w="0" w:type="auto"/>
            <w:vAlign w:val="center"/>
            <w:hideMark/>
          </w:tcPr>
          <w:p w14:paraId="466ACD6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57D626" w14:textId="77777777" w:rsidR="00D67926" w:rsidRDefault="008D6FB8">
            <w:pPr>
              <w:rPr>
                <w:rFonts w:eastAsia="Times New Roman"/>
                <w:lang w:val="en-US"/>
              </w:rPr>
            </w:pPr>
            <w:r>
              <w:rPr>
                <w:rFonts w:eastAsia="Times New Roman"/>
                <w:lang w:val="en-US"/>
              </w:rPr>
              <w:t>Type of participation expected by a team member</w:t>
            </w:r>
          </w:p>
        </w:tc>
      </w:tr>
      <w:tr w:rsidR="00D67926" w14:paraId="67EB1138" w14:textId="77777777">
        <w:trPr>
          <w:divId w:val="958990423"/>
          <w:tblCellSpacing w:w="15" w:type="dxa"/>
        </w:trPr>
        <w:tc>
          <w:tcPr>
            <w:tcW w:w="0" w:type="auto"/>
            <w:vAlign w:val="center"/>
            <w:hideMark/>
          </w:tcPr>
          <w:p w14:paraId="4B5ACE1E" w14:textId="77777777" w:rsidR="00D67926" w:rsidRDefault="008D6FB8">
            <w:pPr>
              <w:rPr>
                <w:rFonts w:eastAsia="Times New Roman"/>
                <w:lang w:val="en-US"/>
              </w:rPr>
            </w:pPr>
            <w:r>
              <w:rPr>
                <w:rFonts w:eastAsia="Times New Roman"/>
                <w:b/>
                <w:bCs/>
                <w:lang w:val="en-US"/>
              </w:rPr>
              <w:t>EpisodeOfCare.careTeam.period</w:t>
            </w:r>
          </w:p>
        </w:tc>
        <w:tc>
          <w:tcPr>
            <w:tcW w:w="0" w:type="auto"/>
            <w:vAlign w:val="center"/>
            <w:hideMark/>
          </w:tcPr>
          <w:p w14:paraId="75A22179" w14:textId="77777777" w:rsidR="00D67926" w:rsidRDefault="00D67926">
            <w:pPr>
              <w:rPr>
                <w:rFonts w:eastAsia="Times New Roman"/>
                <w:lang w:val="en-US"/>
              </w:rPr>
            </w:pPr>
          </w:p>
        </w:tc>
      </w:tr>
      <w:tr w:rsidR="00D67926" w14:paraId="31BC0394" w14:textId="77777777">
        <w:trPr>
          <w:divId w:val="958990423"/>
          <w:tblCellSpacing w:w="15" w:type="dxa"/>
        </w:trPr>
        <w:tc>
          <w:tcPr>
            <w:tcW w:w="0" w:type="auto"/>
            <w:vAlign w:val="center"/>
            <w:hideMark/>
          </w:tcPr>
          <w:p w14:paraId="400091B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E23945" w14:textId="77777777" w:rsidR="00D67926" w:rsidRDefault="008D6FB8">
            <w:pPr>
              <w:rPr>
                <w:rFonts w:eastAsia="Times New Roman"/>
                <w:lang w:val="en-US"/>
              </w:rPr>
            </w:pPr>
            <w:r>
              <w:rPr>
                <w:rFonts w:eastAsia="Times New Roman"/>
                <w:lang w:val="en-US"/>
              </w:rPr>
              <w:t>The period of time that this practitioner is performing some role within the episode of care</w:t>
            </w:r>
          </w:p>
        </w:tc>
      </w:tr>
      <w:tr w:rsidR="00D67926" w14:paraId="01007352" w14:textId="77777777">
        <w:trPr>
          <w:divId w:val="958990423"/>
          <w:tblCellSpacing w:w="15" w:type="dxa"/>
        </w:trPr>
        <w:tc>
          <w:tcPr>
            <w:tcW w:w="0" w:type="auto"/>
            <w:vAlign w:val="center"/>
            <w:hideMark/>
          </w:tcPr>
          <w:p w14:paraId="14E213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1F049B" w14:textId="77777777" w:rsidR="00D67926" w:rsidRDefault="008D6FB8">
            <w:pPr>
              <w:rPr>
                <w:rFonts w:eastAsia="Times New Roman"/>
                <w:lang w:val="en-US"/>
              </w:rPr>
            </w:pPr>
            <w:r>
              <w:rPr>
                <w:rFonts w:eastAsia="Times New Roman"/>
                <w:lang w:val="en-US"/>
              </w:rPr>
              <w:t>The period of time that this practitioner is performing some role within the episode of care.</w:t>
            </w:r>
          </w:p>
        </w:tc>
      </w:tr>
      <w:tr w:rsidR="00D67926" w14:paraId="3000877A" w14:textId="77777777">
        <w:trPr>
          <w:divId w:val="958990423"/>
          <w:tblCellSpacing w:w="15" w:type="dxa"/>
        </w:trPr>
        <w:tc>
          <w:tcPr>
            <w:tcW w:w="0" w:type="auto"/>
            <w:vAlign w:val="center"/>
            <w:hideMark/>
          </w:tcPr>
          <w:p w14:paraId="0954CF6F" w14:textId="77777777" w:rsidR="00D67926" w:rsidRDefault="008D6FB8">
            <w:pPr>
              <w:rPr>
                <w:rFonts w:eastAsia="Times New Roman"/>
                <w:lang w:val="en-US"/>
              </w:rPr>
            </w:pPr>
            <w:r>
              <w:rPr>
                <w:rFonts w:eastAsia="Times New Roman"/>
                <w:b/>
                <w:bCs/>
                <w:lang w:val="en-US"/>
              </w:rPr>
              <w:t>EpisodeOfCare.careTeam.member</w:t>
            </w:r>
          </w:p>
        </w:tc>
        <w:tc>
          <w:tcPr>
            <w:tcW w:w="0" w:type="auto"/>
            <w:vAlign w:val="center"/>
            <w:hideMark/>
          </w:tcPr>
          <w:p w14:paraId="15A6831C" w14:textId="77777777" w:rsidR="00D67926" w:rsidRDefault="00D67926">
            <w:pPr>
              <w:rPr>
                <w:rFonts w:eastAsia="Times New Roman"/>
                <w:lang w:val="en-US"/>
              </w:rPr>
            </w:pPr>
          </w:p>
        </w:tc>
      </w:tr>
      <w:tr w:rsidR="00D67926" w14:paraId="48F6A024" w14:textId="77777777">
        <w:trPr>
          <w:divId w:val="958990423"/>
          <w:tblCellSpacing w:w="15" w:type="dxa"/>
        </w:trPr>
        <w:tc>
          <w:tcPr>
            <w:tcW w:w="0" w:type="auto"/>
            <w:vAlign w:val="center"/>
            <w:hideMark/>
          </w:tcPr>
          <w:p w14:paraId="1F5A1B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D5BE69" w14:textId="77777777" w:rsidR="00D67926" w:rsidRDefault="008D6FB8">
            <w:pPr>
              <w:rPr>
                <w:rFonts w:eastAsia="Times New Roman"/>
                <w:lang w:val="en-US"/>
              </w:rPr>
            </w:pPr>
            <w:r>
              <w:rPr>
                <w:rFonts w:eastAsia="Times New Roman"/>
                <w:lang w:val="en-US"/>
              </w:rPr>
              <w:t>The practitioner (or Organization) within the team</w:t>
            </w:r>
          </w:p>
        </w:tc>
      </w:tr>
      <w:tr w:rsidR="00D67926" w14:paraId="7BBDBFB8" w14:textId="77777777">
        <w:trPr>
          <w:divId w:val="958990423"/>
          <w:tblCellSpacing w:w="15" w:type="dxa"/>
        </w:trPr>
        <w:tc>
          <w:tcPr>
            <w:tcW w:w="0" w:type="auto"/>
            <w:vAlign w:val="center"/>
            <w:hideMark/>
          </w:tcPr>
          <w:p w14:paraId="386A6D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E77699" w14:textId="77777777" w:rsidR="00D67926" w:rsidRDefault="008D6FB8">
            <w:pPr>
              <w:rPr>
                <w:rFonts w:eastAsia="Times New Roman"/>
                <w:lang w:val="en-US"/>
              </w:rPr>
            </w:pPr>
            <w:r>
              <w:rPr>
                <w:rFonts w:eastAsia="Times New Roman"/>
                <w:lang w:val="en-US"/>
              </w:rPr>
              <w:t>The practitioner (or Organization) within the team.</w:t>
            </w:r>
          </w:p>
        </w:tc>
      </w:tr>
      <w:tr w:rsidR="00D67926" w14:paraId="57C6ADC0" w14:textId="77777777">
        <w:trPr>
          <w:divId w:val="958990423"/>
          <w:tblCellSpacing w:w="15" w:type="dxa"/>
        </w:trPr>
        <w:tc>
          <w:tcPr>
            <w:tcW w:w="0" w:type="auto"/>
            <w:vAlign w:val="center"/>
            <w:hideMark/>
          </w:tcPr>
          <w:p w14:paraId="3970E48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FB5A5E" w14:textId="77777777" w:rsidR="00D67926" w:rsidRDefault="008D6FB8">
            <w:pPr>
              <w:rPr>
                <w:rFonts w:eastAsia="Times New Roman"/>
                <w:lang w:val="en-US"/>
              </w:rPr>
            </w:pPr>
            <w:r>
              <w:rPr>
                <w:rFonts w:eastAsia="Times New Roman"/>
                <w:lang w:val="en-US"/>
              </w:rPr>
              <w:t xml:space="preserve">Where an Organization is included in the CareTeam, it is really providing some form of services to the EpisodeOfCare (e.g. Jim's Mowing Services) the details of the services would be included on a CarePlan. </w:t>
            </w:r>
          </w:p>
        </w:tc>
      </w:tr>
    </w:tbl>
    <w:p w14:paraId="7C048446" w14:textId="77777777" w:rsidR="00D67926" w:rsidRDefault="008D6FB8">
      <w:pPr>
        <w:pStyle w:val="Heading2"/>
        <w:divId w:val="958990423"/>
        <w:rPr>
          <w:rFonts w:eastAsia="Times New Roman"/>
          <w:lang w:val="en-US"/>
        </w:rPr>
      </w:pPr>
      <w:r>
        <w:rPr>
          <w:rFonts w:eastAsia="Times New Roman"/>
          <w:lang w:val="en-US"/>
        </w:rPr>
        <w:t>http://hl7.org/fhir/StructureDefinition/HealthcareService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gridCol w:w="3859"/>
      </w:tblGrid>
      <w:tr w:rsidR="00D67926" w14:paraId="3B752DEC" w14:textId="77777777">
        <w:trPr>
          <w:divId w:val="958990423"/>
          <w:tblCellSpacing w:w="15" w:type="dxa"/>
        </w:trPr>
        <w:tc>
          <w:tcPr>
            <w:tcW w:w="0" w:type="auto"/>
            <w:vAlign w:val="center"/>
            <w:hideMark/>
          </w:tcPr>
          <w:p w14:paraId="5453765A" w14:textId="77777777" w:rsidR="00D67926" w:rsidRDefault="008D6FB8">
            <w:pPr>
              <w:rPr>
                <w:rFonts w:eastAsia="Times New Roman"/>
                <w:lang w:val="en-US"/>
              </w:rPr>
            </w:pPr>
            <w:r>
              <w:rPr>
                <w:rFonts w:eastAsia="Times New Roman"/>
                <w:b/>
                <w:bCs/>
                <w:lang w:val="en-US"/>
              </w:rPr>
              <w:t>HealthcareService</w:t>
            </w:r>
          </w:p>
        </w:tc>
        <w:tc>
          <w:tcPr>
            <w:tcW w:w="0" w:type="auto"/>
            <w:vAlign w:val="center"/>
            <w:hideMark/>
          </w:tcPr>
          <w:p w14:paraId="20F03D87" w14:textId="77777777" w:rsidR="00D67926" w:rsidRDefault="008D6FB8">
            <w:pPr>
              <w:rPr>
                <w:rFonts w:eastAsia="Times New Roman"/>
                <w:lang w:val="en-US"/>
              </w:rPr>
            </w:pPr>
            <w:r>
              <w:rPr>
                <w:rFonts w:eastAsia="Times New Roman"/>
                <w:lang w:val="en-US"/>
              </w:rPr>
              <w:t>Healthcare Service</w:t>
            </w:r>
          </w:p>
        </w:tc>
      </w:tr>
      <w:tr w:rsidR="00D67926" w14:paraId="729745D2" w14:textId="77777777">
        <w:trPr>
          <w:divId w:val="958990423"/>
          <w:tblCellSpacing w:w="15" w:type="dxa"/>
        </w:trPr>
        <w:tc>
          <w:tcPr>
            <w:tcW w:w="0" w:type="auto"/>
            <w:vAlign w:val="center"/>
            <w:hideMark/>
          </w:tcPr>
          <w:p w14:paraId="196F94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99E29B" w14:textId="77777777" w:rsidR="00D67926" w:rsidRDefault="008D6FB8">
            <w:pPr>
              <w:rPr>
                <w:rFonts w:eastAsia="Times New Roman"/>
                <w:lang w:val="en-US"/>
              </w:rPr>
            </w:pPr>
            <w:r>
              <w:rPr>
                <w:rFonts w:eastAsia="Times New Roman"/>
                <w:lang w:val="en-US"/>
              </w:rPr>
              <w:t>The details of a Healthcare Service available at a location</w:t>
            </w:r>
          </w:p>
        </w:tc>
      </w:tr>
      <w:tr w:rsidR="00D67926" w14:paraId="12B99229" w14:textId="77777777">
        <w:trPr>
          <w:divId w:val="958990423"/>
          <w:tblCellSpacing w:w="15" w:type="dxa"/>
        </w:trPr>
        <w:tc>
          <w:tcPr>
            <w:tcW w:w="0" w:type="auto"/>
            <w:vAlign w:val="center"/>
            <w:hideMark/>
          </w:tcPr>
          <w:p w14:paraId="305E909C"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6DE8C4F" w14:textId="77777777" w:rsidR="00D67926" w:rsidRDefault="008D6FB8">
            <w:pPr>
              <w:rPr>
                <w:rFonts w:eastAsia="Times New Roman"/>
                <w:lang w:val="en-US"/>
              </w:rPr>
            </w:pPr>
            <w:r>
              <w:rPr>
                <w:rFonts w:eastAsia="Times New Roman"/>
                <w:lang w:val="en-US"/>
              </w:rPr>
              <w:t>The details of a Healthcare Service available at a location.</w:t>
            </w:r>
          </w:p>
        </w:tc>
      </w:tr>
      <w:tr w:rsidR="00D67926" w14:paraId="6EB24980" w14:textId="77777777">
        <w:trPr>
          <w:divId w:val="958990423"/>
          <w:tblCellSpacing w:w="15" w:type="dxa"/>
        </w:trPr>
        <w:tc>
          <w:tcPr>
            <w:tcW w:w="0" w:type="auto"/>
            <w:vAlign w:val="center"/>
            <w:hideMark/>
          </w:tcPr>
          <w:p w14:paraId="7428F21A" w14:textId="77777777" w:rsidR="00D67926" w:rsidRDefault="008D6FB8">
            <w:pPr>
              <w:rPr>
                <w:rFonts w:eastAsia="Times New Roman"/>
                <w:lang w:val="en-US"/>
              </w:rPr>
            </w:pPr>
            <w:r>
              <w:rPr>
                <w:rFonts w:eastAsia="Times New Roman"/>
                <w:b/>
                <w:bCs/>
                <w:lang w:val="en-US"/>
              </w:rPr>
              <w:t>HealthcareService.identifier</w:t>
            </w:r>
          </w:p>
        </w:tc>
        <w:tc>
          <w:tcPr>
            <w:tcW w:w="0" w:type="auto"/>
            <w:vAlign w:val="center"/>
            <w:hideMark/>
          </w:tcPr>
          <w:p w14:paraId="61DCCD06" w14:textId="77777777" w:rsidR="00D67926" w:rsidRDefault="00D67926">
            <w:pPr>
              <w:rPr>
                <w:rFonts w:eastAsia="Times New Roman"/>
                <w:lang w:val="en-US"/>
              </w:rPr>
            </w:pPr>
          </w:p>
        </w:tc>
      </w:tr>
      <w:tr w:rsidR="00D67926" w14:paraId="4CEDED0C" w14:textId="77777777">
        <w:trPr>
          <w:divId w:val="958990423"/>
          <w:tblCellSpacing w:w="15" w:type="dxa"/>
        </w:trPr>
        <w:tc>
          <w:tcPr>
            <w:tcW w:w="0" w:type="auto"/>
            <w:vAlign w:val="center"/>
            <w:hideMark/>
          </w:tcPr>
          <w:p w14:paraId="48BAAA0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1A02E5" w14:textId="77777777" w:rsidR="00D67926" w:rsidRDefault="008D6FB8">
            <w:pPr>
              <w:rPr>
                <w:rFonts w:eastAsia="Times New Roman"/>
                <w:lang w:val="en-US"/>
              </w:rPr>
            </w:pPr>
            <w:r>
              <w:rPr>
                <w:rFonts w:eastAsia="Times New Roman"/>
                <w:lang w:val="en-US"/>
              </w:rPr>
              <w:t>External Identifiers for this item</w:t>
            </w:r>
          </w:p>
        </w:tc>
      </w:tr>
      <w:tr w:rsidR="00D67926" w14:paraId="383E7A74" w14:textId="77777777">
        <w:trPr>
          <w:divId w:val="958990423"/>
          <w:tblCellSpacing w:w="15" w:type="dxa"/>
        </w:trPr>
        <w:tc>
          <w:tcPr>
            <w:tcW w:w="0" w:type="auto"/>
            <w:vAlign w:val="center"/>
            <w:hideMark/>
          </w:tcPr>
          <w:p w14:paraId="5EABC7B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1A8A74" w14:textId="77777777" w:rsidR="00D67926" w:rsidRDefault="008D6FB8">
            <w:pPr>
              <w:rPr>
                <w:rFonts w:eastAsia="Times New Roman"/>
                <w:lang w:val="en-US"/>
              </w:rPr>
            </w:pPr>
            <w:r>
              <w:rPr>
                <w:rFonts w:eastAsia="Times New Roman"/>
                <w:lang w:val="en-US"/>
              </w:rPr>
              <w:t>External Identifiers for this item.</w:t>
            </w:r>
          </w:p>
        </w:tc>
      </w:tr>
      <w:tr w:rsidR="00D67926" w14:paraId="363FA072" w14:textId="77777777">
        <w:trPr>
          <w:divId w:val="958990423"/>
          <w:tblCellSpacing w:w="15" w:type="dxa"/>
        </w:trPr>
        <w:tc>
          <w:tcPr>
            <w:tcW w:w="0" w:type="auto"/>
            <w:vAlign w:val="center"/>
            <w:hideMark/>
          </w:tcPr>
          <w:p w14:paraId="4FEC86C9" w14:textId="77777777" w:rsidR="00D67926" w:rsidRDefault="008D6FB8">
            <w:pPr>
              <w:rPr>
                <w:rFonts w:eastAsia="Times New Roman"/>
                <w:lang w:val="en-US"/>
              </w:rPr>
            </w:pPr>
            <w:r>
              <w:rPr>
                <w:rFonts w:eastAsia="Times New Roman"/>
                <w:b/>
                <w:bCs/>
                <w:lang w:val="en-US"/>
              </w:rPr>
              <w:t>HealthcareService.providedBy</w:t>
            </w:r>
          </w:p>
        </w:tc>
        <w:tc>
          <w:tcPr>
            <w:tcW w:w="0" w:type="auto"/>
            <w:vAlign w:val="center"/>
            <w:hideMark/>
          </w:tcPr>
          <w:p w14:paraId="3FFBB445" w14:textId="77777777" w:rsidR="00D67926" w:rsidRDefault="00D67926">
            <w:pPr>
              <w:rPr>
                <w:rFonts w:eastAsia="Times New Roman"/>
                <w:lang w:val="en-US"/>
              </w:rPr>
            </w:pPr>
          </w:p>
        </w:tc>
      </w:tr>
      <w:tr w:rsidR="00D67926" w14:paraId="28E0A35C" w14:textId="77777777">
        <w:trPr>
          <w:divId w:val="958990423"/>
          <w:tblCellSpacing w:w="15" w:type="dxa"/>
        </w:trPr>
        <w:tc>
          <w:tcPr>
            <w:tcW w:w="0" w:type="auto"/>
            <w:vAlign w:val="center"/>
            <w:hideMark/>
          </w:tcPr>
          <w:p w14:paraId="41FB06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237231" w14:textId="77777777" w:rsidR="00D67926" w:rsidRDefault="008D6FB8">
            <w:pPr>
              <w:rPr>
                <w:rFonts w:eastAsia="Times New Roman"/>
                <w:lang w:val="en-US"/>
              </w:rPr>
            </w:pPr>
            <w:r>
              <w:rPr>
                <w:rFonts w:eastAsia="Times New Roman"/>
                <w:lang w:val="en-US"/>
              </w:rPr>
              <w:t>The organization that provides this Healthcare Service</w:t>
            </w:r>
          </w:p>
        </w:tc>
      </w:tr>
      <w:tr w:rsidR="00D67926" w14:paraId="6808AAB0" w14:textId="77777777">
        <w:trPr>
          <w:divId w:val="958990423"/>
          <w:tblCellSpacing w:w="15" w:type="dxa"/>
        </w:trPr>
        <w:tc>
          <w:tcPr>
            <w:tcW w:w="0" w:type="auto"/>
            <w:vAlign w:val="center"/>
            <w:hideMark/>
          </w:tcPr>
          <w:p w14:paraId="4CE7C6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C76F60" w14:textId="77777777" w:rsidR="00D67926" w:rsidRDefault="008D6FB8">
            <w:pPr>
              <w:rPr>
                <w:rFonts w:eastAsia="Times New Roman"/>
                <w:lang w:val="en-US"/>
              </w:rPr>
            </w:pPr>
            <w:r>
              <w:rPr>
                <w:rFonts w:eastAsia="Times New Roman"/>
                <w:lang w:val="en-US"/>
              </w:rPr>
              <w:t>The organization that provides this Healthcare Service.</w:t>
            </w:r>
          </w:p>
        </w:tc>
      </w:tr>
      <w:tr w:rsidR="00D67926" w14:paraId="280B3510" w14:textId="77777777">
        <w:trPr>
          <w:divId w:val="958990423"/>
          <w:tblCellSpacing w:w="15" w:type="dxa"/>
        </w:trPr>
        <w:tc>
          <w:tcPr>
            <w:tcW w:w="0" w:type="auto"/>
            <w:vAlign w:val="center"/>
            <w:hideMark/>
          </w:tcPr>
          <w:p w14:paraId="2F8902A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6384711" w14:textId="77777777" w:rsidR="00D67926" w:rsidRDefault="008D6FB8">
            <w:pPr>
              <w:rPr>
                <w:rFonts w:eastAsia="Times New Roman"/>
                <w:lang w:val="en-US"/>
              </w:rPr>
            </w:pPr>
            <w:r>
              <w:rPr>
                <w:rFonts w:eastAsia="Times New Roman"/>
                <w:lang w:val="en-US"/>
              </w:rPr>
              <w:t xml:space="preserve">This property is recommended to be the same as the Location's managingOrganization, and if not provided should be interpreted as such. If the Location does not have a managing Organization, then this property should be populated. </w:t>
            </w:r>
          </w:p>
        </w:tc>
      </w:tr>
      <w:tr w:rsidR="00D67926" w14:paraId="25153BA1" w14:textId="77777777">
        <w:trPr>
          <w:divId w:val="958990423"/>
          <w:tblCellSpacing w:w="15" w:type="dxa"/>
        </w:trPr>
        <w:tc>
          <w:tcPr>
            <w:tcW w:w="0" w:type="auto"/>
            <w:vAlign w:val="center"/>
            <w:hideMark/>
          </w:tcPr>
          <w:p w14:paraId="50FF7124" w14:textId="77777777" w:rsidR="00D67926" w:rsidRDefault="008D6FB8">
            <w:pPr>
              <w:rPr>
                <w:rFonts w:eastAsia="Times New Roman"/>
                <w:lang w:val="en-US"/>
              </w:rPr>
            </w:pPr>
            <w:r>
              <w:rPr>
                <w:rFonts w:eastAsia="Times New Roman"/>
                <w:b/>
                <w:bCs/>
                <w:lang w:val="en-US"/>
              </w:rPr>
              <w:t>HealthcareService.serviceCategory</w:t>
            </w:r>
          </w:p>
        </w:tc>
        <w:tc>
          <w:tcPr>
            <w:tcW w:w="0" w:type="auto"/>
            <w:vAlign w:val="center"/>
            <w:hideMark/>
          </w:tcPr>
          <w:p w14:paraId="72A4531C" w14:textId="77777777" w:rsidR="00D67926" w:rsidRDefault="00D67926">
            <w:pPr>
              <w:rPr>
                <w:rFonts w:eastAsia="Times New Roman"/>
                <w:lang w:val="en-US"/>
              </w:rPr>
            </w:pPr>
          </w:p>
        </w:tc>
      </w:tr>
      <w:tr w:rsidR="00D67926" w14:paraId="26BF6DC3" w14:textId="77777777">
        <w:trPr>
          <w:divId w:val="958990423"/>
          <w:tblCellSpacing w:w="15" w:type="dxa"/>
        </w:trPr>
        <w:tc>
          <w:tcPr>
            <w:tcW w:w="0" w:type="auto"/>
            <w:vAlign w:val="center"/>
            <w:hideMark/>
          </w:tcPr>
          <w:p w14:paraId="3A9D5D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072266" w14:textId="77777777" w:rsidR="00D67926" w:rsidRDefault="008D6FB8">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D67926" w14:paraId="44054B1D" w14:textId="77777777">
        <w:trPr>
          <w:divId w:val="958990423"/>
          <w:tblCellSpacing w:w="15" w:type="dxa"/>
        </w:trPr>
        <w:tc>
          <w:tcPr>
            <w:tcW w:w="0" w:type="auto"/>
            <w:vAlign w:val="center"/>
            <w:hideMark/>
          </w:tcPr>
          <w:p w14:paraId="18E288F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AE1FC3" w14:textId="77777777" w:rsidR="00D67926" w:rsidRDefault="008D6FB8">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D67926" w14:paraId="4A99AB68" w14:textId="77777777">
        <w:trPr>
          <w:divId w:val="958990423"/>
          <w:tblCellSpacing w:w="15" w:type="dxa"/>
        </w:trPr>
        <w:tc>
          <w:tcPr>
            <w:tcW w:w="0" w:type="auto"/>
            <w:vAlign w:val="center"/>
            <w:hideMark/>
          </w:tcPr>
          <w:p w14:paraId="1A1F781F" w14:textId="77777777" w:rsidR="00D67926" w:rsidRDefault="008D6FB8">
            <w:pPr>
              <w:rPr>
                <w:rFonts w:eastAsia="Times New Roman"/>
                <w:lang w:val="en-US"/>
              </w:rPr>
            </w:pPr>
            <w:r>
              <w:rPr>
                <w:rFonts w:eastAsia="Times New Roman"/>
                <w:b/>
                <w:bCs/>
                <w:lang w:val="en-US"/>
              </w:rPr>
              <w:t>HealthcareService.serviceType</w:t>
            </w:r>
          </w:p>
        </w:tc>
        <w:tc>
          <w:tcPr>
            <w:tcW w:w="0" w:type="auto"/>
            <w:vAlign w:val="center"/>
            <w:hideMark/>
          </w:tcPr>
          <w:p w14:paraId="444FF5E8" w14:textId="77777777" w:rsidR="00D67926" w:rsidRDefault="00D67926">
            <w:pPr>
              <w:rPr>
                <w:rFonts w:eastAsia="Times New Roman"/>
                <w:lang w:val="en-US"/>
              </w:rPr>
            </w:pPr>
          </w:p>
        </w:tc>
      </w:tr>
      <w:tr w:rsidR="00D67926" w14:paraId="06EDF077" w14:textId="77777777">
        <w:trPr>
          <w:divId w:val="958990423"/>
          <w:tblCellSpacing w:w="15" w:type="dxa"/>
        </w:trPr>
        <w:tc>
          <w:tcPr>
            <w:tcW w:w="0" w:type="auto"/>
            <w:vAlign w:val="center"/>
            <w:hideMark/>
          </w:tcPr>
          <w:p w14:paraId="0451A4B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293548" w14:textId="77777777" w:rsidR="00D67926" w:rsidRDefault="008D6FB8">
            <w:pPr>
              <w:rPr>
                <w:rFonts w:eastAsia="Times New Roman"/>
                <w:lang w:val="en-US"/>
              </w:rPr>
            </w:pPr>
            <w:r>
              <w:rPr>
                <w:rFonts w:eastAsia="Times New Roman"/>
                <w:lang w:val="en-US"/>
              </w:rPr>
              <w:t>A specific type of service that may be delivered or performed</w:t>
            </w:r>
          </w:p>
        </w:tc>
      </w:tr>
      <w:tr w:rsidR="00D67926" w14:paraId="7E82DBC0" w14:textId="77777777">
        <w:trPr>
          <w:divId w:val="958990423"/>
          <w:tblCellSpacing w:w="15" w:type="dxa"/>
        </w:trPr>
        <w:tc>
          <w:tcPr>
            <w:tcW w:w="0" w:type="auto"/>
            <w:vAlign w:val="center"/>
            <w:hideMark/>
          </w:tcPr>
          <w:p w14:paraId="712EA8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03E55D" w14:textId="77777777" w:rsidR="00D67926" w:rsidRDefault="008D6FB8">
            <w:pPr>
              <w:rPr>
                <w:rFonts w:eastAsia="Times New Roman"/>
                <w:lang w:val="en-US"/>
              </w:rPr>
            </w:pPr>
            <w:r>
              <w:rPr>
                <w:rFonts w:eastAsia="Times New Roman"/>
                <w:lang w:val="en-US"/>
              </w:rPr>
              <w:t>A specific type of service that may be delivered or performed.</w:t>
            </w:r>
          </w:p>
        </w:tc>
      </w:tr>
      <w:tr w:rsidR="00D67926" w14:paraId="659DCD00" w14:textId="77777777">
        <w:trPr>
          <w:divId w:val="958990423"/>
          <w:tblCellSpacing w:w="15" w:type="dxa"/>
        </w:trPr>
        <w:tc>
          <w:tcPr>
            <w:tcW w:w="0" w:type="auto"/>
            <w:vAlign w:val="center"/>
            <w:hideMark/>
          </w:tcPr>
          <w:p w14:paraId="7D355313" w14:textId="77777777" w:rsidR="00D67926" w:rsidRDefault="008D6FB8">
            <w:pPr>
              <w:rPr>
                <w:rFonts w:eastAsia="Times New Roman"/>
                <w:lang w:val="en-US"/>
              </w:rPr>
            </w:pPr>
            <w:r>
              <w:rPr>
                <w:rFonts w:eastAsia="Times New Roman"/>
                <w:b/>
                <w:bCs/>
                <w:lang w:val="en-US"/>
              </w:rPr>
              <w:t>HealthcareService.serviceType.type</w:t>
            </w:r>
          </w:p>
        </w:tc>
        <w:tc>
          <w:tcPr>
            <w:tcW w:w="0" w:type="auto"/>
            <w:vAlign w:val="center"/>
            <w:hideMark/>
          </w:tcPr>
          <w:p w14:paraId="01C109B3" w14:textId="77777777" w:rsidR="00D67926" w:rsidRDefault="00D67926">
            <w:pPr>
              <w:rPr>
                <w:rFonts w:eastAsia="Times New Roman"/>
                <w:lang w:val="en-US"/>
              </w:rPr>
            </w:pPr>
          </w:p>
        </w:tc>
      </w:tr>
      <w:tr w:rsidR="00D67926" w14:paraId="25FAB979" w14:textId="77777777">
        <w:trPr>
          <w:divId w:val="958990423"/>
          <w:tblCellSpacing w:w="15" w:type="dxa"/>
        </w:trPr>
        <w:tc>
          <w:tcPr>
            <w:tcW w:w="0" w:type="auto"/>
            <w:vAlign w:val="center"/>
            <w:hideMark/>
          </w:tcPr>
          <w:p w14:paraId="71CE62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B6EEFA" w14:textId="77777777" w:rsidR="00D67926" w:rsidRDefault="008D6FB8">
            <w:pPr>
              <w:rPr>
                <w:rFonts w:eastAsia="Times New Roman"/>
                <w:lang w:val="en-US"/>
              </w:rPr>
            </w:pPr>
            <w:r>
              <w:rPr>
                <w:rFonts w:eastAsia="Times New Roman"/>
                <w:lang w:val="en-US"/>
              </w:rPr>
              <w:t>The specific type of service being delivered or performed</w:t>
            </w:r>
          </w:p>
        </w:tc>
      </w:tr>
      <w:tr w:rsidR="00D67926" w14:paraId="641B0136" w14:textId="77777777">
        <w:trPr>
          <w:divId w:val="958990423"/>
          <w:tblCellSpacing w:w="15" w:type="dxa"/>
        </w:trPr>
        <w:tc>
          <w:tcPr>
            <w:tcW w:w="0" w:type="auto"/>
            <w:vAlign w:val="center"/>
            <w:hideMark/>
          </w:tcPr>
          <w:p w14:paraId="1EAA29D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137FD0" w14:textId="77777777" w:rsidR="00D67926" w:rsidRDefault="008D6FB8">
            <w:pPr>
              <w:rPr>
                <w:rFonts w:eastAsia="Times New Roman"/>
                <w:lang w:val="en-US"/>
              </w:rPr>
            </w:pPr>
            <w:r>
              <w:rPr>
                <w:rFonts w:eastAsia="Times New Roman"/>
                <w:lang w:val="en-US"/>
              </w:rPr>
              <w:t>The specific type of service being delivered or performed.</w:t>
            </w:r>
          </w:p>
        </w:tc>
      </w:tr>
      <w:tr w:rsidR="00D67926" w14:paraId="67FA6FDA" w14:textId="77777777">
        <w:trPr>
          <w:divId w:val="958990423"/>
          <w:tblCellSpacing w:w="15" w:type="dxa"/>
        </w:trPr>
        <w:tc>
          <w:tcPr>
            <w:tcW w:w="0" w:type="auto"/>
            <w:vAlign w:val="center"/>
            <w:hideMark/>
          </w:tcPr>
          <w:p w14:paraId="7B0A6CB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FA0764" w14:textId="77777777" w:rsidR="00D67926" w:rsidRDefault="008D6FB8">
            <w:pPr>
              <w:rPr>
                <w:rFonts w:eastAsia="Times New Roman"/>
                <w:lang w:val="en-US"/>
              </w:rPr>
            </w:pPr>
            <w:r>
              <w:rPr>
                <w:rFonts w:eastAsia="Times New Roman"/>
                <w:lang w:val="en-US"/>
              </w:rPr>
              <w:t>Change to serviceType?</w:t>
            </w:r>
          </w:p>
        </w:tc>
      </w:tr>
      <w:tr w:rsidR="00D67926" w14:paraId="1AD9212F" w14:textId="77777777">
        <w:trPr>
          <w:divId w:val="958990423"/>
          <w:tblCellSpacing w:w="15" w:type="dxa"/>
        </w:trPr>
        <w:tc>
          <w:tcPr>
            <w:tcW w:w="0" w:type="auto"/>
            <w:vAlign w:val="center"/>
            <w:hideMark/>
          </w:tcPr>
          <w:p w14:paraId="0DA1E6F3"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1725A935"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3D7393B8" w14:textId="77777777">
        <w:trPr>
          <w:divId w:val="958990423"/>
          <w:tblCellSpacing w:w="15" w:type="dxa"/>
        </w:trPr>
        <w:tc>
          <w:tcPr>
            <w:tcW w:w="0" w:type="auto"/>
            <w:vAlign w:val="center"/>
            <w:hideMark/>
          </w:tcPr>
          <w:p w14:paraId="16DAD421" w14:textId="77777777" w:rsidR="00D67926" w:rsidRDefault="008D6FB8">
            <w:pPr>
              <w:rPr>
                <w:rFonts w:eastAsia="Times New Roman"/>
                <w:lang w:val="en-US"/>
              </w:rPr>
            </w:pPr>
            <w:r>
              <w:rPr>
                <w:rFonts w:eastAsia="Times New Roman"/>
                <w:b/>
                <w:bCs/>
                <w:lang w:val="en-US"/>
              </w:rPr>
              <w:t>HealthcareService.serviceType.specialty</w:t>
            </w:r>
          </w:p>
        </w:tc>
        <w:tc>
          <w:tcPr>
            <w:tcW w:w="0" w:type="auto"/>
            <w:vAlign w:val="center"/>
            <w:hideMark/>
          </w:tcPr>
          <w:p w14:paraId="6408B779" w14:textId="77777777" w:rsidR="00D67926" w:rsidRDefault="00D67926">
            <w:pPr>
              <w:rPr>
                <w:rFonts w:eastAsia="Times New Roman"/>
                <w:lang w:val="en-US"/>
              </w:rPr>
            </w:pPr>
          </w:p>
        </w:tc>
      </w:tr>
      <w:tr w:rsidR="00D67926" w14:paraId="3172DBDB" w14:textId="77777777">
        <w:trPr>
          <w:divId w:val="958990423"/>
          <w:tblCellSpacing w:w="15" w:type="dxa"/>
        </w:trPr>
        <w:tc>
          <w:tcPr>
            <w:tcW w:w="0" w:type="auto"/>
            <w:vAlign w:val="center"/>
            <w:hideMark/>
          </w:tcPr>
          <w:p w14:paraId="15F6CF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9118D8" w14:textId="77777777" w:rsidR="00D67926" w:rsidRDefault="008D6FB8">
            <w:pPr>
              <w:rPr>
                <w:rFonts w:eastAsia="Times New Roman"/>
                <w:lang w:val="en-US"/>
              </w:rPr>
            </w:pPr>
            <w:r>
              <w:rPr>
                <w:rFonts w:eastAsia="Times New Roman"/>
                <w:lang w:val="en-US"/>
              </w:rPr>
              <w:t>Collection of Specialties handled by the Service Site. This is more of a Medical Term</w:t>
            </w:r>
          </w:p>
        </w:tc>
      </w:tr>
      <w:tr w:rsidR="00D67926" w14:paraId="59E51DC9" w14:textId="77777777">
        <w:trPr>
          <w:divId w:val="958990423"/>
          <w:tblCellSpacing w:w="15" w:type="dxa"/>
        </w:trPr>
        <w:tc>
          <w:tcPr>
            <w:tcW w:w="0" w:type="auto"/>
            <w:vAlign w:val="center"/>
            <w:hideMark/>
          </w:tcPr>
          <w:p w14:paraId="1E691B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57A1C0" w14:textId="77777777" w:rsidR="00D67926" w:rsidRDefault="008D6FB8">
            <w:pPr>
              <w:rPr>
                <w:rFonts w:eastAsia="Times New Roman"/>
                <w:lang w:val="en-US"/>
              </w:rPr>
            </w:pPr>
            <w:r>
              <w:rPr>
                <w:rFonts w:eastAsia="Times New Roman"/>
                <w:lang w:val="en-US"/>
              </w:rPr>
              <w:t>Collection of Specialties handled by the Service Site. This is more of a Medical Term.</w:t>
            </w:r>
          </w:p>
        </w:tc>
      </w:tr>
      <w:tr w:rsidR="00D67926" w14:paraId="6F36C5CB" w14:textId="77777777">
        <w:trPr>
          <w:divId w:val="958990423"/>
          <w:tblCellSpacing w:w="15" w:type="dxa"/>
        </w:trPr>
        <w:tc>
          <w:tcPr>
            <w:tcW w:w="0" w:type="auto"/>
            <w:vAlign w:val="center"/>
            <w:hideMark/>
          </w:tcPr>
          <w:p w14:paraId="45B49C75" w14:textId="77777777" w:rsidR="00D67926" w:rsidRDefault="008D6FB8">
            <w:pPr>
              <w:rPr>
                <w:rFonts w:eastAsia="Times New Roman"/>
                <w:lang w:val="en-US"/>
              </w:rPr>
            </w:pPr>
            <w:r>
              <w:rPr>
                <w:rFonts w:eastAsia="Times New Roman"/>
                <w:b/>
                <w:bCs/>
                <w:lang w:val="en-US"/>
              </w:rPr>
              <w:t>HealthcareService.location</w:t>
            </w:r>
          </w:p>
        </w:tc>
        <w:tc>
          <w:tcPr>
            <w:tcW w:w="0" w:type="auto"/>
            <w:vAlign w:val="center"/>
            <w:hideMark/>
          </w:tcPr>
          <w:p w14:paraId="3CE318AF" w14:textId="77777777" w:rsidR="00D67926" w:rsidRDefault="00D67926">
            <w:pPr>
              <w:rPr>
                <w:rFonts w:eastAsia="Times New Roman"/>
                <w:lang w:val="en-US"/>
              </w:rPr>
            </w:pPr>
          </w:p>
        </w:tc>
      </w:tr>
      <w:tr w:rsidR="00D67926" w14:paraId="7A2F6555" w14:textId="77777777">
        <w:trPr>
          <w:divId w:val="958990423"/>
          <w:tblCellSpacing w:w="15" w:type="dxa"/>
        </w:trPr>
        <w:tc>
          <w:tcPr>
            <w:tcW w:w="0" w:type="auto"/>
            <w:vAlign w:val="center"/>
            <w:hideMark/>
          </w:tcPr>
          <w:p w14:paraId="234EDCE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7C7F61" w14:textId="77777777" w:rsidR="00D67926" w:rsidRDefault="008D6FB8">
            <w:pPr>
              <w:rPr>
                <w:rFonts w:eastAsia="Times New Roman"/>
                <w:lang w:val="en-US"/>
              </w:rPr>
            </w:pPr>
            <w:r>
              <w:rPr>
                <w:rFonts w:eastAsia="Times New Roman"/>
                <w:lang w:val="en-US"/>
              </w:rPr>
              <w:t>The location where this healthcare service may be provided</w:t>
            </w:r>
          </w:p>
        </w:tc>
      </w:tr>
      <w:tr w:rsidR="00D67926" w14:paraId="2B147141" w14:textId="77777777">
        <w:trPr>
          <w:divId w:val="958990423"/>
          <w:tblCellSpacing w:w="15" w:type="dxa"/>
        </w:trPr>
        <w:tc>
          <w:tcPr>
            <w:tcW w:w="0" w:type="auto"/>
            <w:vAlign w:val="center"/>
            <w:hideMark/>
          </w:tcPr>
          <w:p w14:paraId="074F57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DAD470" w14:textId="77777777" w:rsidR="00D67926" w:rsidRDefault="008D6FB8">
            <w:pPr>
              <w:rPr>
                <w:rFonts w:eastAsia="Times New Roman"/>
                <w:lang w:val="en-US"/>
              </w:rPr>
            </w:pPr>
            <w:r>
              <w:rPr>
                <w:rFonts w:eastAsia="Times New Roman"/>
                <w:lang w:val="en-US"/>
              </w:rPr>
              <w:t>The location where this healthcare service may be provided.</w:t>
            </w:r>
          </w:p>
        </w:tc>
      </w:tr>
      <w:tr w:rsidR="00D67926" w14:paraId="3C003412" w14:textId="77777777">
        <w:trPr>
          <w:divId w:val="958990423"/>
          <w:tblCellSpacing w:w="15" w:type="dxa"/>
        </w:trPr>
        <w:tc>
          <w:tcPr>
            <w:tcW w:w="0" w:type="auto"/>
            <w:vAlign w:val="center"/>
            <w:hideMark/>
          </w:tcPr>
          <w:p w14:paraId="4A4996AA" w14:textId="77777777" w:rsidR="00D67926" w:rsidRDefault="008D6FB8">
            <w:pPr>
              <w:rPr>
                <w:rFonts w:eastAsia="Times New Roman"/>
                <w:lang w:val="en-US"/>
              </w:rPr>
            </w:pPr>
            <w:r>
              <w:rPr>
                <w:rFonts w:eastAsia="Times New Roman"/>
                <w:b/>
                <w:bCs/>
                <w:lang w:val="en-US"/>
              </w:rPr>
              <w:t>HealthcareService.serviceName</w:t>
            </w:r>
          </w:p>
        </w:tc>
        <w:tc>
          <w:tcPr>
            <w:tcW w:w="0" w:type="auto"/>
            <w:vAlign w:val="center"/>
            <w:hideMark/>
          </w:tcPr>
          <w:p w14:paraId="0425DF9D" w14:textId="77777777" w:rsidR="00D67926" w:rsidRDefault="00D67926">
            <w:pPr>
              <w:rPr>
                <w:rFonts w:eastAsia="Times New Roman"/>
                <w:lang w:val="en-US"/>
              </w:rPr>
            </w:pPr>
          </w:p>
        </w:tc>
      </w:tr>
      <w:tr w:rsidR="00D67926" w14:paraId="69A64DAF" w14:textId="77777777">
        <w:trPr>
          <w:divId w:val="958990423"/>
          <w:tblCellSpacing w:w="15" w:type="dxa"/>
        </w:trPr>
        <w:tc>
          <w:tcPr>
            <w:tcW w:w="0" w:type="auto"/>
            <w:vAlign w:val="center"/>
            <w:hideMark/>
          </w:tcPr>
          <w:p w14:paraId="6EDA6C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837181" w14:textId="77777777"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14:paraId="01F836C9" w14:textId="77777777">
        <w:trPr>
          <w:divId w:val="958990423"/>
          <w:tblCellSpacing w:w="15" w:type="dxa"/>
        </w:trPr>
        <w:tc>
          <w:tcPr>
            <w:tcW w:w="0" w:type="auto"/>
            <w:vAlign w:val="center"/>
            <w:hideMark/>
          </w:tcPr>
          <w:p w14:paraId="2BFF1B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BC96F5" w14:textId="77777777"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14:paraId="658958E5" w14:textId="77777777">
        <w:trPr>
          <w:divId w:val="958990423"/>
          <w:tblCellSpacing w:w="15" w:type="dxa"/>
        </w:trPr>
        <w:tc>
          <w:tcPr>
            <w:tcW w:w="0" w:type="auto"/>
            <w:vAlign w:val="center"/>
            <w:hideMark/>
          </w:tcPr>
          <w:p w14:paraId="2A5A6136" w14:textId="77777777" w:rsidR="00D67926" w:rsidRDefault="008D6FB8">
            <w:pPr>
              <w:rPr>
                <w:rFonts w:eastAsia="Times New Roman"/>
                <w:lang w:val="en-US"/>
              </w:rPr>
            </w:pPr>
            <w:r>
              <w:rPr>
                <w:rFonts w:eastAsia="Times New Roman"/>
                <w:b/>
                <w:bCs/>
                <w:lang w:val="en-US"/>
              </w:rPr>
              <w:t>HealthcareService.comment</w:t>
            </w:r>
          </w:p>
        </w:tc>
        <w:tc>
          <w:tcPr>
            <w:tcW w:w="0" w:type="auto"/>
            <w:vAlign w:val="center"/>
            <w:hideMark/>
          </w:tcPr>
          <w:p w14:paraId="68502431" w14:textId="77777777" w:rsidR="00D67926" w:rsidRDefault="00D67926">
            <w:pPr>
              <w:rPr>
                <w:rFonts w:eastAsia="Times New Roman"/>
                <w:lang w:val="en-US"/>
              </w:rPr>
            </w:pPr>
          </w:p>
        </w:tc>
      </w:tr>
      <w:tr w:rsidR="00D67926" w14:paraId="760C3BE9" w14:textId="77777777">
        <w:trPr>
          <w:divId w:val="958990423"/>
          <w:tblCellSpacing w:w="15" w:type="dxa"/>
        </w:trPr>
        <w:tc>
          <w:tcPr>
            <w:tcW w:w="0" w:type="auto"/>
            <w:vAlign w:val="center"/>
            <w:hideMark/>
          </w:tcPr>
          <w:p w14:paraId="6124350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129C8A" w14:textId="77777777"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14:paraId="0CD8FCF6" w14:textId="77777777">
        <w:trPr>
          <w:divId w:val="958990423"/>
          <w:tblCellSpacing w:w="15" w:type="dxa"/>
        </w:trPr>
        <w:tc>
          <w:tcPr>
            <w:tcW w:w="0" w:type="auto"/>
            <w:vAlign w:val="center"/>
            <w:hideMark/>
          </w:tcPr>
          <w:p w14:paraId="4E635B6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B708C9" w14:textId="77777777"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14:paraId="0032FBF0" w14:textId="77777777">
        <w:trPr>
          <w:divId w:val="958990423"/>
          <w:tblCellSpacing w:w="15" w:type="dxa"/>
        </w:trPr>
        <w:tc>
          <w:tcPr>
            <w:tcW w:w="0" w:type="auto"/>
            <w:vAlign w:val="center"/>
            <w:hideMark/>
          </w:tcPr>
          <w:p w14:paraId="7B6D191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368A29C" w14:textId="77777777" w:rsidR="00D67926" w:rsidRDefault="008D6FB8">
            <w:pPr>
              <w:rPr>
                <w:rFonts w:eastAsia="Times New Roman"/>
                <w:lang w:val="en-US"/>
              </w:rPr>
            </w:pPr>
            <w:r>
              <w:rPr>
                <w:rFonts w:eastAsia="Times New Roman"/>
                <w:lang w:val="en-US"/>
              </w:rPr>
              <w:t xml:space="preserve">Would expect that a user would not see this information on a search results, and it would only be available when viewing the complete details of the service. </w:t>
            </w:r>
          </w:p>
        </w:tc>
      </w:tr>
      <w:tr w:rsidR="00D67926" w14:paraId="1165460A" w14:textId="77777777">
        <w:trPr>
          <w:divId w:val="958990423"/>
          <w:tblCellSpacing w:w="15" w:type="dxa"/>
        </w:trPr>
        <w:tc>
          <w:tcPr>
            <w:tcW w:w="0" w:type="auto"/>
            <w:vAlign w:val="center"/>
            <w:hideMark/>
          </w:tcPr>
          <w:p w14:paraId="3EF7E1AE" w14:textId="77777777" w:rsidR="00D67926" w:rsidRDefault="008D6FB8">
            <w:pPr>
              <w:rPr>
                <w:rFonts w:eastAsia="Times New Roman"/>
                <w:lang w:val="en-US"/>
              </w:rPr>
            </w:pPr>
            <w:r>
              <w:rPr>
                <w:rFonts w:eastAsia="Times New Roman"/>
                <w:b/>
                <w:bCs/>
                <w:lang w:val="en-US"/>
              </w:rPr>
              <w:t>HealthcareService.extraDetails</w:t>
            </w:r>
          </w:p>
        </w:tc>
        <w:tc>
          <w:tcPr>
            <w:tcW w:w="0" w:type="auto"/>
            <w:vAlign w:val="center"/>
            <w:hideMark/>
          </w:tcPr>
          <w:p w14:paraId="4699B298" w14:textId="77777777" w:rsidR="00D67926" w:rsidRDefault="00D67926">
            <w:pPr>
              <w:rPr>
                <w:rFonts w:eastAsia="Times New Roman"/>
                <w:lang w:val="en-US"/>
              </w:rPr>
            </w:pPr>
          </w:p>
        </w:tc>
      </w:tr>
      <w:tr w:rsidR="00D67926" w14:paraId="042F6D76" w14:textId="77777777">
        <w:trPr>
          <w:divId w:val="958990423"/>
          <w:tblCellSpacing w:w="15" w:type="dxa"/>
        </w:trPr>
        <w:tc>
          <w:tcPr>
            <w:tcW w:w="0" w:type="auto"/>
            <w:vAlign w:val="center"/>
            <w:hideMark/>
          </w:tcPr>
          <w:p w14:paraId="753CB8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89D7FA" w14:textId="77777777" w:rsidR="00D67926" w:rsidRDefault="008D6FB8">
            <w:pPr>
              <w:rPr>
                <w:rFonts w:eastAsia="Times New Roman"/>
                <w:lang w:val="en-US"/>
              </w:rPr>
            </w:pPr>
            <w:r>
              <w:rPr>
                <w:rFonts w:eastAsia="Times New Roman"/>
                <w:lang w:val="en-US"/>
              </w:rPr>
              <w:t>Extra details about the service that can't be placed in the other fields</w:t>
            </w:r>
          </w:p>
        </w:tc>
      </w:tr>
      <w:tr w:rsidR="00D67926" w14:paraId="6EA8E2C4" w14:textId="77777777">
        <w:trPr>
          <w:divId w:val="958990423"/>
          <w:tblCellSpacing w:w="15" w:type="dxa"/>
        </w:trPr>
        <w:tc>
          <w:tcPr>
            <w:tcW w:w="0" w:type="auto"/>
            <w:vAlign w:val="center"/>
            <w:hideMark/>
          </w:tcPr>
          <w:p w14:paraId="2A8700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3CC6F2" w14:textId="77777777" w:rsidR="00D67926" w:rsidRDefault="008D6FB8">
            <w:pPr>
              <w:rPr>
                <w:rFonts w:eastAsia="Times New Roman"/>
                <w:lang w:val="en-US"/>
              </w:rPr>
            </w:pPr>
            <w:r>
              <w:rPr>
                <w:rFonts w:eastAsia="Times New Roman"/>
                <w:lang w:val="en-US"/>
              </w:rPr>
              <w:t>Extra details about the service that can't be placed in the other fields.</w:t>
            </w:r>
          </w:p>
        </w:tc>
      </w:tr>
      <w:tr w:rsidR="00D67926" w14:paraId="40AFBF54" w14:textId="77777777">
        <w:trPr>
          <w:divId w:val="958990423"/>
          <w:tblCellSpacing w:w="15" w:type="dxa"/>
        </w:trPr>
        <w:tc>
          <w:tcPr>
            <w:tcW w:w="0" w:type="auto"/>
            <w:vAlign w:val="center"/>
            <w:hideMark/>
          </w:tcPr>
          <w:p w14:paraId="60106386" w14:textId="77777777" w:rsidR="00D67926" w:rsidRDefault="008D6FB8">
            <w:pPr>
              <w:rPr>
                <w:rFonts w:eastAsia="Times New Roman"/>
                <w:lang w:val="en-US"/>
              </w:rPr>
            </w:pPr>
            <w:r>
              <w:rPr>
                <w:rFonts w:eastAsia="Times New Roman"/>
                <w:b/>
                <w:bCs/>
                <w:lang w:val="en-US"/>
              </w:rPr>
              <w:lastRenderedPageBreak/>
              <w:t>HealthcareService.photo</w:t>
            </w:r>
          </w:p>
        </w:tc>
        <w:tc>
          <w:tcPr>
            <w:tcW w:w="0" w:type="auto"/>
            <w:vAlign w:val="center"/>
            <w:hideMark/>
          </w:tcPr>
          <w:p w14:paraId="6FC7024A" w14:textId="77777777" w:rsidR="00D67926" w:rsidRDefault="00D67926">
            <w:pPr>
              <w:rPr>
                <w:rFonts w:eastAsia="Times New Roman"/>
                <w:lang w:val="en-US"/>
              </w:rPr>
            </w:pPr>
          </w:p>
        </w:tc>
      </w:tr>
      <w:tr w:rsidR="00D67926" w14:paraId="20FE14C2" w14:textId="77777777">
        <w:trPr>
          <w:divId w:val="958990423"/>
          <w:tblCellSpacing w:w="15" w:type="dxa"/>
        </w:trPr>
        <w:tc>
          <w:tcPr>
            <w:tcW w:w="0" w:type="auto"/>
            <w:vAlign w:val="center"/>
            <w:hideMark/>
          </w:tcPr>
          <w:p w14:paraId="314BC9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7CACCD" w14:textId="77777777" w:rsidR="00D67926" w:rsidRDefault="008D6FB8">
            <w:pPr>
              <w:rPr>
                <w:rFonts w:eastAsia="Times New Roman"/>
                <w:lang w:val="en-US"/>
              </w:rPr>
            </w:pPr>
            <w:r>
              <w:rPr>
                <w:rFonts w:eastAsia="Times New Roman"/>
                <w:lang w:val="en-US"/>
              </w:rPr>
              <w:t xml:space="preserve">If there is a photo/symbol associated with this HealthcareService, it may be included here to facilitate quick identification of the service in a list </w:t>
            </w:r>
          </w:p>
        </w:tc>
      </w:tr>
      <w:tr w:rsidR="00D67926" w14:paraId="1DE4F49A" w14:textId="77777777">
        <w:trPr>
          <w:divId w:val="958990423"/>
          <w:tblCellSpacing w:w="15" w:type="dxa"/>
        </w:trPr>
        <w:tc>
          <w:tcPr>
            <w:tcW w:w="0" w:type="auto"/>
            <w:vAlign w:val="center"/>
            <w:hideMark/>
          </w:tcPr>
          <w:p w14:paraId="4E6F199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366C49" w14:textId="77777777" w:rsidR="00D67926" w:rsidRDefault="008D6FB8">
            <w:pPr>
              <w:rPr>
                <w:rFonts w:eastAsia="Times New Roman"/>
                <w:lang w:val="en-US"/>
              </w:rPr>
            </w:pPr>
            <w:r>
              <w:rPr>
                <w:rFonts w:eastAsia="Times New Roman"/>
                <w:lang w:val="en-US"/>
              </w:rPr>
              <w:t xml:space="preserve">If there is a photo/symbol associated with this HealthcareService, it may be included here to facilitate quick identification of the service in a list. </w:t>
            </w:r>
          </w:p>
        </w:tc>
      </w:tr>
      <w:tr w:rsidR="00D67926" w14:paraId="58CBFB57" w14:textId="77777777">
        <w:trPr>
          <w:divId w:val="958990423"/>
          <w:tblCellSpacing w:w="15" w:type="dxa"/>
        </w:trPr>
        <w:tc>
          <w:tcPr>
            <w:tcW w:w="0" w:type="auto"/>
            <w:vAlign w:val="center"/>
            <w:hideMark/>
          </w:tcPr>
          <w:p w14:paraId="738887BE" w14:textId="77777777" w:rsidR="00D67926" w:rsidRDefault="008D6FB8">
            <w:pPr>
              <w:rPr>
                <w:rFonts w:eastAsia="Times New Roman"/>
                <w:lang w:val="en-US"/>
              </w:rPr>
            </w:pPr>
            <w:r>
              <w:rPr>
                <w:rFonts w:eastAsia="Times New Roman"/>
                <w:b/>
                <w:bCs/>
                <w:lang w:val="en-US"/>
              </w:rPr>
              <w:t>HealthcareService.telecom</w:t>
            </w:r>
          </w:p>
        </w:tc>
        <w:tc>
          <w:tcPr>
            <w:tcW w:w="0" w:type="auto"/>
            <w:vAlign w:val="center"/>
            <w:hideMark/>
          </w:tcPr>
          <w:p w14:paraId="57CC6F05" w14:textId="77777777" w:rsidR="00D67926" w:rsidRDefault="00D67926">
            <w:pPr>
              <w:rPr>
                <w:rFonts w:eastAsia="Times New Roman"/>
                <w:lang w:val="en-US"/>
              </w:rPr>
            </w:pPr>
          </w:p>
        </w:tc>
      </w:tr>
      <w:tr w:rsidR="00D67926" w14:paraId="57F1829F" w14:textId="77777777">
        <w:trPr>
          <w:divId w:val="958990423"/>
          <w:tblCellSpacing w:w="15" w:type="dxa"/>
        </w:trPr>
        <w:tc>
          <w:tcPr>
            <w:tcW w:w="0" w:type="auto"/>
            <w:vAlign w:val="center"/>
            <w:hideMark/>
          </w:tcPr>
          <w:p w14:paraId="247621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EA7759" w14:textId="77777777"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14:paraId="1730C2EE" w14:textId="77777777">
        <w:trPr>
          <w:divId w:val="958990423"/>
          <w:tblCellSpacing w:w="15" w:type="dxa"/>
        </w:trPr>
        <w:tc>
          <w:tcPr>
            <w:tcW w:w="0" w:type="auto"/>
            <w:vAlign w:val="center"/>
            <w:hideMark/>
          </w:tcPr>
          <w:p w14:paraId="672D00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6CA633" w14:textId="77777777"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14:paraId="23B52FE4" w14:textId="77777777">
        <w:trPr>
          <w:divId w:val="958990423"/>
          <w:tblCellSpacing w:w="15" w:type="dxa"/>
        </w:trPr>
        <w:tc>
          <w:tcPr>
            <w:tcW w:w="0" w:type="auto"/>
            <w:vAlign w:val="center"/>
            <w:hideMark/>
          </w:tcPr>
          <w:p w14:paraId="44B2D41E" w14:textId="77777777" w:rsidR="00D67926" w:rsidRDefault="008D6FB8">
            <w:pPr>
              <w:rPr>
                <w:rFonts w:eastAsia="Times New Roman"/>
                <w:lang w:val="en-US"/>
              </w:rPr>
            </w:pPr>
            <w:r>
              <w:rPr>
                <w:rFonts w:eastAsia="Times New Roman"/>
                <w:b/>
                <w:bCs/>
                <w:lang w:val="en-US"/>
              </w:rPr>
              <w:t>HealthcareService.coverageArea</w:t>
            </w:r>
          </w:p>
        </w:tc>
        <w:tc>
          <w:tcPr>
            <w:tcW w:w="0" w:type="auto"/>
            <w:vAlign w:val="center"/>
            <w:hideMark/>
          </w:tcPr>
          <w:p w14:paraId="1B804A75" w14:textId="77777777" w:rsidR="00D67926" w:rsidRDefault="00D67926">
            <w:pPr>
              <w:rPr>
                <w:rFonts w:eastAsia="Times New Roman"/>
                <w:lang w:val="en-US"/>
              </w:rPr>
            </w:pPr>
          </w:p>
        </w:tc>
      </w:tr>
      <w:tr w:rsidR="00D67926" w14:paraId="1642C9F7" w14:textId="77777777">
        <w:trPr>
          <w:divId w:val="958990423"/>
          <w:tblCellSpacing w:w="15" w:type="dxa"/>
        </w:trPr>
        <w:tc>
          <w:tcPr>
            <w:tcW w:w="0" w:type="auto"/>
            <w:vAlign w:val="center"/>
            <w:hideMark/>
          </w:tcPr>
          <w:p w14:paraId="78FAF8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2D41D1" w14:textId="77777777" w:rsidR="00D67926" w:rsidRDefault="008D6FB8">
            <w:pPr>
              <w:rPr>
                <w:rFonts w:eastAsia="Times New Roman"/>
                <w:lang w:val="en-US"/>
              </w:rPr>
            </w:pPr>
            <w:r>
              <w:rPr>
                <w:rFonts w:eastAsia="Times New Roman"/>
                <w:lang w:val="en-US"/>
              </w:rPr>
              <w:t>The location(s) that this service is available to (not where the service is provided)</w:t>
            </w:r>
          </w:p>
        </w:tc>
      </w:tr>
      <w:tr w:rsidR="00D67926" w14:paraId="50A54AAC" w14:textId="77777777">
        <w:trPr>
          <w:divId w:val="958990423"/>
          <w:tblCellSpacing w:w="15" w:type="dxa"/>
        </w:trPr>
        <w:tc>
          <w:tcPr>
            <w:tcW w:w="0" w:type="auto"/>
            <w:vAlign w:val="center"/>
            <w:hideMark/>
          </w:tcPr>
          <w:p w14:paraId="1B4AD6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1F8104" w14:textId="77777777" w:rsidR="00D67926" w:rsidRDefault="008D6FB8">
            <w:pPr>
              <w:rPr>
                <w:rFonts w:eastAsia="Times New Roman"/>
                <w:lang w:val="en-US"/>
              </w:rPr>
            </w:pPr>
            <w:r>
              <w:rPr>
                <w:rFonts w:eastAsia="Times New Roman"/>
                <w:lang w:val="en-US"/>
              </w:rPr>
              <w:t>The location(s) that this service is available to (not where the service is provided).</w:t>
            </w:r>
          </w:p>
        </w:tc>
      </w:tr>
      <w:tr w:rsidR="00D67926" w14:paraId="4A97E602" w14:textId="77777777">
        <w:trPr>
          <w:divId w:val="958990423"/>
          <w:tblCellSpacing w:w="15" w:type="dxa"/>
        </w:trPr>
        <w:tc>
          <w:tcPr>
            <w:tcW w:w="0" w:type="auto"/>
            <w:vAlign w:val="center"/>
            <w:hideMark/>
          </w:tcPr>
          <w:p w14:paraId="702E889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3BF0F6" w14:textId="77777777" w:rsidR="00D67926" w:rsidRDefault="008D6FB8">
            <w:pPr>
              <w:rPr>
                <w:rFonts w:eastAsia="Times New Roman"/>
                <w:lang w:val="en-US"/>
              </w:rPr>
            </w:pPr>
            <w:r>
              <w:rPr>
                <w:rFonts w:eastAsia="Times New Roman"/>
                <w:lang w:val="en-US"/>
              </w:rPr>
              <w:t xml:space="preserve">The locations referenced by the coverage area can include both specific locations, including areas, and also conceptual domains too (mode = kind), such as a Physical Area (tri-state area) and some other attribute (covered by Example Care Organization). These types of Locations are often not managed by any specific organization. This could also include generic locations such as "in-home". </w:t>
            </w:r>
          </w:p>
        </w:tc>
      </w:tr>
      <w:tr w:rsidR="00D67926" w14:paraId="4FB02464" w14:textId="77777777">
        <w:trPr>
          <w:divId w:val="958990423"/>
          <w:tblCellSpacing w:w="15" w:type="dxa"/>
        </w:trPr>
        <w:tc>
          <w:tcPr>
            <w:tcW w:w="0" w:type="auto"/>
            <w:vAlign w:val="center"/>
            <w:hideMark/>
          </w:tcPr>
          <w:p w14:paraId="405FAFFF" w14:textId="77777777" w:rsidR="00D67926" w:rsidRDefault="008D6FB8">
            <w:pPr>
              <w:rPr>
                <w:rFonts w:eastAsia="Times New Roman"/>
                <w:lang w:val="en-US"/>
              </w:rPr>
            </w:pPr>
            <w:r>
              <w:rPr>
                <w:rFonts w:eastAsia="Times New Roman"/>
                <w:b/>
                <w:bCs/>
                <w:lang w:val="en-US"/>
              </w:rPr>
              <w:t>HealthcareService.serviceProvisionCode</w:t>
            </w:r>
          </w:p>
        </w:tc>
        <w:tc>
          <w:tcPr>
            <w:tcW w:w="0" w:type="auto"/>
            <w:vAlign w:val="center"/>
            <w:hideMark/>
          </w:tcPr>
          <w:p w14:paraId="31EF983D" w14:textId="77777777" w:rsidR="00D67926" w:rsidRDefault="00D67926">
            <w:pPr>
              <w:rPr>
                <w:rFonts w:eastAsia="Times New Roman"/>
                <w:lang w:val="en-US"/>
              </w:rPr>
            </w:pPr>
          </w:p>
        </w:tc>
      </w:tr>
      <w:tr w:rsidR="00D67926" w14:paraId="09C0A9F4" w14:textId="77777777">
        <w:trPr>
          <w:divId w:val="958990423"/>
          <w:tblCellSpacing w:w="15" w:type="dxa"/>
        </w:trPr>
        <w:tc>
          <w:tcPr>
            <w:tcW w:w="0" w:type="auto"/>
            <w:vAlign w:val="center"/>
            <w:hideMark/>
          </w:tcPr>
          <w:p w14:paraId="3370EE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69BE92" w14:textId="77777777"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14:paraId="31DBE9F3" w14:textId="77777777">
        <w:trPr>
          <w:divId w:val="958990423"/>
          <w:tblCellSpacing w:w="15" w:type="dxa"/>
        </w:trPr>
        <w:tc>
          <w:tcPr>
            <w:tcW w:w="0" w:type="auto"/>
            <w:vAlign w:val="center"/>
            <w:hideMark/>
          </w:tcPr>
          <w:p w14:paraId="3F44B0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4687FE" w14:textId="77777777"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14:paraId="1E73FEF5" w14:textId="77777777">
        <w:trPr>
          <w:divId w:val="958990423"/>
          <w:tblCellSpacing w:w="15" w:type="dxa"/>
        </w:trPr>
        <w:tc>
          <w:tcPr>
            <w:tcW w:w="0" w:type="auto"/>
            <w:vAlign w:val="center"/>
            <w:hideMark/>
          </w:tcPr>
          <w:p w14:paraId="5CAADE7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25C7F0" w14:textId="77777777" w:rsidR="00D67926" w:rsidRDefault="008D6FB8">
            <w:pPr>
              <w:rPr>
                <w:rFonts w:eastAsia="Times New Roman"/>
                <w:lang w:val="en-US"/>
              </w:rPr>
            </w:pPr>
            <w:r>
              <w:rPr>
                <w:rFonts w:eastAsia="Times New Roman"/>
                <w:lang w:val="en-US"/>
              </w:rPr>
              <w:t xml:space="preserve">The provision means being commissioned by, contractually </w:t>
            </w:r>
            <w:r>
              <w:rPr>
                <w:rFonts w:eastAsia="Times New Roman"/>
                <w:lang w:val="en-US"/>
              </w:rPr>
              <w:lastRenderedPageBreak/>
              <w:t xml:space="preserve">obliged, financially sourced. Types of costings that may apply to this healthcare service, such if the service may be available for free, some discounts available, or fees apply. </w:t>
            </w:r>
          </w:p>
        </w:tc>
      </w:tr>
      <w:tr w:rsidR="00D67926" w14:paraId="1272B111" w14:textId="77777777">
        <w:trPr>
          <w:divId w:val="958990423"/>
          <w:tblCellSpacing w:w="15" w:type="dxa"/>
        </w:trPr>
        <w:tc>
          <w:tcPr>
            <w:tcW w:w="0" w:type="auto"/>
            <w:vAlign w:val="center"/>
            <w:hideMark/>
          </w:tcPr>
          <w:p w14:paraId="6308BC64"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61303BCA" w14:textId="77777777"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14:paraId="141F3901" w14:textId="77777777">
        <w:trPr>
          <w:divId w:val="958990423"/>
          <w:tblCellSpacing w:w="15" w:type="dxa"/>
        </w:trPr>
        <w:tc>
          <w:tcPr>
            <w:tcW w:w="0" w:type="auto"/>
            <w:vAlign w:val="center"/>
            <w:hideMark/>
          </w:tcPr>
          <w:p w14:paraId="54FF963E" w14:textId="77777777" w:rsidR="00D67926" w:rsidRDefault="008D6FB8">
            <w:pPr>
              <w:rPr>
                <w:rFonts w:eastAsia="Times New Roman"/>
                <w:lang w:val="en-US"/>
              </w:rPr>
            </w:pPr>
            <w:r>
              <w:rPr>
                <w:rFonts w:eastAsia="Times New Roman"/>
                <w:b/>
                <w:bCs/>
                <w:lang w:val="en-US"/>
              </w:rPr>
              <w:t>HealthcareService.eligibility</w:t>
            </w:r>
          </w:p>
        </w:tc>
        <w:tc>
          <w:tcPr>
            <w:tcW w:w="0" w:type="auto"/>
            <w:vAlign w:val="center"/>
            <w:hideMark/>
          </w:tcPr>
          <w:p w14:paraId="6C33A3C9" w14:textId="77777777" w:rsidR="00D67926" w:rsidRDefault="00D67926">
            <w:pPr>
              <w:rPr>
                <w:rFonts w:eastAsia="Times New Roman"/>
                <w:lang w:val="en-US"/>
              </w:rPr>
            </w:pPr>
          </w:p>
        </w:tc>
      </w:tr>
      <w:tr w:rsidR="00D67926" w14:paraId="5B25AD86" w14:textId="77777777">
        <w:trPr>
          <w:divId w:val="958990423"/>
          <w:tblCellSpacing w:w="15" w:type="dxa"/>
        </w:trPr>
        <w:tc>
          <w:tcPr>
            <w:tcW w:w="0" w:type="auto"/>
            <w:vAlign w:val="center"/>
            <w:hideMark/>
          </w:tcPr>
          <w:p w14:paraId="0CDA8C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5BE324" w14:textId="77777777" w:rsidR="00D67926" w:rsidRDefault="008D6FB8">
            <w:pPr>
              <w:rPr>
                <w:rFonts w:eastAsia="Times New Roman"/>
                <w:lang w:val="en-US"/>
              </w:rPr>
            </w:pPr>
            <w:r>
              <w:rPr>
                <w:rFonts w:eastAsia="Times New Roman"/>
                <w:lang w:val="en-US"/>
              </w:rPr>
              <w:t>Does this service have specific eligibility requirements that need to be met in order to use the service</w:t>
            </w:r>
          </w:p>
        </w:tc>
      </w:tr>
      <w:tr w:rsidR="00D67926" w14:paraId="17574A7C" w14:textId="77777777">
        <w:trPr>
          <w:divId w:val="958990423"/>
          <w:tblCellSpacing w:w="15" w:type="dxa"/>
        </w:trPr>
        <w:tc>
          <w:tcPr>
            <w:tcW w:w="0" w:type="auto"/>
            <w:vAlign w:val="center"/>
            <w:hideMark/>
          </w:tcPr>
          <w:p w14:paraId="4F7ED8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458DA1" w14:textId="77777777" w:rsidR="00D67926" w:rsidRDefault="008D6FB8">
            <w:pPr>
              <w:rPr>
                <w:rFonts w:eastAsia="Times New Roman"/>
                <w:lang w:val="en-US"/>
              </w:rPr>
            </w:pPr>
            <w:r>
              <w:rPr>
                <w:rFonts w:eastAsia="Times New Roman"/>
                <w:lang w:val="en-US"/>
              </w:rPr>
              <w:t>Does this service have specific eligibility requirements that need to be met in order to use the service.</w:t>
            </w:r>
          </w:p>
        </w:tc>
      </w:tr>
      <w:tr w:rsidR="00D67926" w14:paraId="2453AAE6" w14:textId="77777777">
        <w:trPr>
          <w:divId w:val="958990423"/>
          <w:tblCellSpacing w:w="15" w:type="dxa"/>
        </w:trPr>
        <w:tc>
          <w:tcPr>
            <w:tcW w:w="0" w:type="auto"/>
            <w:vAlign w:val="center"/>
            <w:hideMark/>
          </w:tcPr>
          <w:p w14:paraId="0AD1273B" w14:textId="77777777" w:rsidR="00D67926" w:rsidRDefault="008D6FB8">
            <w:pPr>
              <w:rPr>
                <w:rFonts w:eastAsia="Times New Roman"/>
                <w:lang w:val="en-US"/>
              </w:rPr>
            </w:pPr>
            <w:r>
              <w:rPr>
                <w:rFonts w:eastAsia="Times New Roman"/>
                <w:b/>
                <w:bCs/>
                <w:lang w:val="en-US"/>
              </w:rPr>
              <w:t>HealthcareService.eligibilityNote</w:t>
            </w:r>
          </w:p>
        </w:tc>
        <w:tc>
          <w:tcPr>
            <w:tcW w:w="0" w:type="auto"/>
            <w:vAlign w:val="center"/>
            <w:hideMark/>
          </w:tcPr>
          <w:p w14:paraId="14DAAE0B" w14:textId="77777777" w:rsidR="00D67926" w:rsidRDefault="00D67926">
            <w:pPr>
              <w:rPr>
                <w:rFonts w:eastAsia="Times New Roman"/>
                <w:lang w:val="en-US"/>
              </w:rPr>
            </w:pPr>
          </w:p>
        </w:tc>
      </w:tr>
      <w:tr w:rsidR="00D67926" w14:paraId="77BB3B2C" w14:textId="77777777">
        <w:trPr>
          <w:divId w:val="958990423"/>
          <w:tblCellSpacing w:w="15" w:type="dxa"/>
        </w:trPr>
        <w:tc>
          <w:tcPr>
            <w:tcW w:w="0" w:type="auto"/>
            <w:vAlign w:val="center"/>
            <w:hideMark/>
          </w:tcPr>
          <w:p w14:paraId="38CFF7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4EEBDD" w14:textId="77777777" w:rsidR="00D67926" w:rsidRDefault="008D6FB8">
            <w:pPr>
              <w:rPr>
                <w:rFonts w:eastAsia="Times New Roman"/>
                <w:lang w:val="en-US"/>
              </w:rPr>
            </w:pPr>
            <w:r>
              <w:rPr>
                <w:rFonts w:eastAsia="Times New Roman"/>
                <w:lang w:val="en-US"/>
              </w:rPr>
              <w:t>Describes the eligibility conditions for the service</w:t>
            </w:r>
          </w:p>
        </w:tc>
      </w:tr>
      <w:tr w:rsidR="00D67926" w14:paraId="0A18F378" w14:textId="77777777">
        <w:trPr>
          <w:divId w:val="958990423"/>
          <w:tblCellSpacing w:w="15" w:type="dxa"/>
        </w:trPr>
        <w:tc>
          <w:tcPr>
            <w:tcW w:w="0" w:type="auto"/>
            <w:vAlign w:val="center"/>
            <w:hideMark/>
          </w:tcPr>
          <w:p w14:paraId="64DA088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864BDC" w14:textId="77777777" w:rsidR="00D67926" w:rsidRDefault="008D6FB8">
            <w:pPr>
              <w:rPr>
                <w:rFonts w:eastAsia="Times New Roman"/>
                <w:lang w:val="en-US"/>
              </w:rPr>
            </w:pPr>
            <w:r>
              <w:rPr>
                <w:rFonts w:eastAsia="Times New Roman"/>
                <w:lang w:val="en-US"/>
              </w:rPr>
              <w:t xml:space="preserve">The description of service eligibility should, in general, not exceed one or two paragraphs. It should be sufficient for a prospective consumer to determine if they are likely to be eligible or not. Where eligibility requirements and conditions are complex, it may simply be noted that an eligibility assessment is required. Where eligibility is determined by an outside source, such as an Act of Parliament, this should be noted, preferably with a reference to a commonly available copy of the source document such as a web page. </w:t>
            </w:r>
          </w:p>
        </w:tc>
      </w:tr>
      <w:tr w:rsidR="00D67926" w14:paraId="08ED6848" w14:textId="77777777">
        <w:trPr>
          <w:divId w:val="958990423"/>
          <w:tblCellSpacing w:w="15" w:type="dxa"/>
        </w:trPr>
        <w:tc>
          <w:tcPr>
            <w:tcW w:w="0" w:type="auto"/>
            <w:vAlign w:val="center"/>
            <w:hideMark/>
          </w:tcPr>
          <w:p w14:paraId="7A40ED13" w14:textId="77777777" w:rsidR="00D67926" w:rsidRDefault="008D6FB8">
            <w:pPr>
              <w:rPr>
                <w:rFonts w:eastAsia="Times New Roman"/>
                <w:lang w:val="en-US"/>
              </w:rPr>
            </w:pPr>
            <w:r>
              <w:rPr>
                <w:rFonts w:eastAsia="Times New Roman"/>
                <w:b/>
                <w:bCs/>
                <w:lang w:val="en-US"/>
              </w:rPr>
              <w:t>HealthcareService.programName</w:t>
            </w:r>
          </w:p>
        </w:tc>
        <w:tc>
          <w:tcPr>
            <w:tcW w:w="0" w:type="auto"/>
            <w:vAlign w:val="center"/>
            <w:hideMark/>
          </w:tcPr>
          <w:p w14:paraId="27D3F1BB" w14:textId="77777777" w:rsidR="00D67926" w:rsidRDefault="00D67926">
            <w:pPr>
              <w:rPr>
                <w:rFonts w:eastAsia="Times New Roman"/>
                <w:lang w:val="en-US"/>
              </w:rPr>
            </w:pPr>
          </w:p>
        </w:tc>
      </w:tr>
      <w:tr w:rsidR="00D67926" w14:paraId="291A3F4E" w14:textId="77777777">
        <w:trPr>
          <w:divId w:val="958990423"/>
          <w:tblCellSpacing w:w="15" w:type="dxa"/>
        </w:trPr>
        <w:tc>
          <w:tcPr>
            <w:tcW w:w="0" w:type="auto"/>
            <w:vAlign w:val="center"/>
            <w:hideMark/>
          </w:tcPr>
          <w:p w14:paraId="16C641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C650E5" w14:textId="77777777" w:rsidR="00D67926" w:rsidRDefault="008D6FB8">
            <w:pPr>
              <w:rPr>
                <w:rFonts w:eastAsia="Times New Roman"/>
                <w:lang w:val="en-US"/>
              </w:rPr>
            </w:pPr>
            <w:r>
              <w:rPr>
                <w:rFonts w:eastAsia="Times New Roman"/>
                <w:lang w:val="en-US"/>
              </w:rPr>
              <w:t>Program Names that can be used to categorize the service</w:t>
            </w:r>
          </w:p>
        </w:tc>
      </w:tr>
      <w:tr w:rsidR="00D67926" w14:paraId="65647E76" w14:textId="77777777">
        <w:trPr>
          <w:divId w:val="958990423"/>
          <w:tblCellSpacing w:w="15" w:type="dxa"/>
        </w:trPr>
        <w:tc>
          <w:tcPr>
            <w:tcW w:w="0" w:type="auto"/>
            <w:vAlign w:val="center"/>
            <w:hideMark/>
          </w:tcPr>
          <w:p w14:paraId="6EFB4C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A761EC" w14:textId="77777777" w:rsidR="00D67926" w:rsidRDefault="008D6FB8">
            <w:pPr>
              <w:rPr>
                <w:rFonts w:eastAsia="Times New Roman"/>
                <w:lang w:val="en-US"/>
              </w:rPr>
            </w:pPr>
            <w:r>
              <w:rPr>
                <w:rFonts w:eastAsia="Times New Roman"/>
                <w:lang w:val="en-US"/>
              </w:rPr>
              <w:t>Program Names that can be used to categorize the service.</w:t>
            </w:r>
          </w:p>
        </w:tc>
      </w:tr>
      <w:tr w:rsidR="00D67926" w14:paraId="78B8B53C" w14:textId="77777777">
        <w:trPr>
          <w:divId w:val="958990423"/>
          <w:tblCellSpacing w:w="15" w:type="dxa"/>
        </w:trPr>
        <w:tc>
          <w:tcPr>
            <w:tcW w:w="0" w:type="auto"/>
            <w:vAlign w:val="center"/>
            <w:hideMark/>
          </w:tcPr>
          <w:p w14:paraId="5B546C0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C034DC" w14:textId="77777777" w:rsidR="00D67926" w:rsidRDefault="008D6FB8">
            <w:pPr>
              <w:rPr>
                <w:rFonts w:eastAsia="Times New Roman"/>
                <w:lang w:val="en-US"/>
              </w:rPr>
            </w:pPr>
            <w:r>
              <w:rPr>
                <w:rFonts w:eastAsia="Times New Roman"/>
                <w:lang w:val="en-US"/>
              </w:rPr>
              <w:t xml:space="preserve">Programs are often defined externally to an Organization, commonly by governments. E.g. Home and Community Care Programs, Homeless Program, â€¦. </w:t>
            </w:r>
          </w:p>
        </w:tc>
      </w:tr>
      <w:tr w:rsidR="00D67926" w14:paraId="5C6ECEDC" w14:textId="77777777">
        <w:trPr>
          <w:divId w:val="958990423"/>
          <w:tblCellSpacing w:w="15" w:type="dxa"/>
        </w:trPr>
        <w:tc>
          <w:tcPr>
            <w:tcW w:w="0" w:type="auto"/>
            <w:vAlign w:val="center"/>
            <w:hideMark/>
          </w:tcPr>
          <w:p w14:paraId="610DAC6A" w14:textId="77777777" w:rsidR="00D67926" w:rsidRDefault="008D6FB8">
            <w:pPr>
              <w:rPr>
                <w:rFonts w:eastAsia="Times New Roman"/>
                <w:lang w:val="en-US"/>
              </w:rPr>
            </w:pPr>
            <w:r>
              <w:rPr>
                <w:rFonts w:eastAsia="Times New Roman"/>
                <w:b/>
                <w:bCs/>
                <w:lang w:val="en-US"/>
              </w:rPr>
              <w:t>HealthcareService.characteristic</w:t>
            </w:r>
          </w:p>
        </w:tc>
        <w:tc>
          <w:tcPr>
            <w:tcW w:w="0" w:type="auto"/>
            <w:vAlign w:val="center"/>
            <w:hideMark/>
          </w:tcPr>
          <w:p w14:paraId="649C54D1" w14:textId="77777777" w:rsidR="00D67926" w:rsidRDefault="00D67926">
            <w:pPr>
              <w:rPr>
                <w:rFonts w:eastAsia="Times New Roman"/>
                <w:lang w:val="en-US"/>
              </w:rPr>
            </w:pPr>
          </w:p>
        </w:tc>
      </w:tr>
      <w:tr w:rsidR="00D67926" w14:paraId="04E9CE95" w14:textId="77777777">
        <w:trPr>
          <w:divId w:val="958990423"/>
          <w:tblCellSpacing w:w="15" w:type="dxa"/>
        </w:trPr>
        <w:tc>
          <w:tcPr>
            <w:tcW w:w="0" w:type="auto"/>
            <w:vAlign w:val="center"/>
            <w:hideMark/>
          </w:tcPr>
          <w:p w14:paraId="2202AE35"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5BE1EA63" w14:textId="77777777" w:rsidR="00D67926" w:rsidRDefault="008D6FB8">
            <w:pPr>
              <w:rPr>
                <w:rFonts w:eastAsia="Times New Roman"/>
                <w:lang w:val="en-US"/>
              </w:rPr>
            </w:pPr>
            <w:r>
              <w:rPr>
                <w:rFonts w:eastAsia="Times New Roman"/>
                <w:lang w:val="en-US"/>
              </w:rPr>
              <w:t>Collection of Characteristics (attributes)</w:t>
            </w:r>
          </w:p>
        </w:tc>
      </w:tr>
      <w:tr w:rsidR="00D67926" w14:paraId="28E8F27D" w14:textId="77777777">
        <w:trPr>
          <w:divId w:val="958990423"/>
          <w:tblCellSpacing w:w="15" w:type="dxa"/>
        </w:trPr>
        <w:tc>
          <w:tcPr>
            <w:tcW w:w="0" w:type="auto"/>
            <w:vAlign w:val="center"/>
            <w:hideMark/>
          </w:tcPr>
          <w:p w14:paraId="18A6CB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E713A1" w14:textId="77777777" w:rsidR="00D67926" w:rsidRDefault="008D6FB8">
            <w:pPr>
              <w:rPr>
                <w:rFonts w:eastAsia="Times New Roman"/>
                <w:lang w:val="en-US"/>
              </w:rPr>
            </w:pPr>
            <w:r>
              <w:rPr>
                <w:rFonts w:eastAsia="Times New Roman"/>
                <w:lang w:val="en-US"/>
              </w:rPr>
              <w:t>Collection of Characteristics (attributes).</w:t>
            </w:r>
          </w:p>
        </w:tc>
      </w:tr>
      <w:tr w:rsidR="00D67926" w14:paraId="2E4300AD" w14:textId="77777777">
        <w:trPr>
          <w:divId w:val="958990423"/>
          <w:tblCellSpacing w:w="15" w:type="dxa"/>
        </w:trPr>
        <w:tc>
          <w:tcPr>
            <w:tcW w:w="0" w:type="auto"/>
            <w:vAlign w:val="center"/>
            <w:hideMark/>
          </w:tcPr>
          <w:p w14:paraId="0BAB679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9B134CA" w14:textId="77777777" w:rsidR="00D67926" w:rsidRDefault="008D6FB8">
            <w:pPr>
              <w:rPr>
                <w:rFonts w:eastAsia="Times New Roman"/>
                <w:lang w:val="en-US"/>
              </w:rPr>
            </w:pPr>
            <w:r>
              <w:rPr>
                <w:rFonts w:eastAsia="Times New Roman"/>
                <w:lang w:val="en-US"/>
              </w:rPr>
              <w:t>These could be such things as is wheelchair accessible.</w:t>
            </w:r>
          </w:p>
        </w:tc>
      </w:tr>
      <w:tr w:rsidR="00D67926" w14:paraId="7BD92CD1" w14:textId="77777777">
        <w:trPr>
          <w:divId w:val="958990423"/>
          <w:tblCellSpacing w:w="15" w:type="dxa"/>
        </w:trPr>
        <w:tc>
          <w:tcPr>
            <w:tcW w:w="0" w:type="auto"/>
            <w:vAlign w:val="center"/>
            <w:hideMark/>
          </w:tcPr>
          <w:p w14:paraId="5B7DB7C6" w14:textId="77777777" w:rsidR="00D67926" w:rsidRDefault="008D6FB8">
            <w:pPr>
              <w:rPr>
                <w:rFonts w:eastAsia="Times New Roman"/>
                <w:lang w:val="en-US"/>
              </w:rPr>
            </w:pPr>
            <w:r>
              <w:rPr>
                <w:rFonts w:eastAsia="Times New Roman"/>
                <w:b/>
                <w:bCs/>
                <w:lang w:val="en-US"/>
              </w:rPr>
              <w:t>HealthcareService.referralMethod</w:t>
            </w:r>
          </w:p>
        </w:tc>
        <w:tc>
          <w:tcPr>
            <w:tcW w:w="0" w:type="auto"/>
            <w:vAlign w:val="center"/>
            <w:hideMark/>
          </w:tcPr>
          <w:p w14:paraId="01001959" w14:textId="77777777" w:rsidR="00D67926" w:rsidRDefault="00D67926">
            <w:pPr>
              <w:rPr>
                <w:rFonts w:eastAsia="Times New Roman"/>
                <w:lang w:val="en-US"/>
              </w:rPr>
            </w:pPr>
          </w:p>
        </w:tc>
      </w:tr>
      <w:tr w:rsidR="00D67926" w14:paraId="6495AF83" w14:textId="77777777">
        <w:trPr>
          <w:divId w:val="958990423"/>
          <w:tblCellSpacing w:w="15" w:type="dxa"/>
        </w:trPr>
        <w:tc>
          <w:tcPr>
            <w:tcW w:w="0" w:type="auto"/>
            <w:vAlign w:val="center"/>
            <w:hideMark/>
          </w:tcPr>
          <w:p w14:paraId="559944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ECF591" w14:textId="77777777" w:rsidR="00D67926" w:rsidRDefault="008D6FB8">
            <w:pPr>
              <w:rPr>
                <w:rFonts w:eastAsia="Times New Roman"/>
                <w:lang w:val="en-US"/>
              </w:rPr>
            </w:pPr>
            <w:r>
              <w:rPr>
                <w:rFonts w:eastAsia="Times New Roman"/>
                <w:lang w:val="en-US"/>
              </w:rPr>
              <w:t>Ways that the service accepts referrals</w:t>
            </w:r>
          </w:p>
        </w:tc>
      </w:tr>
      <w:tr w:rsidR="00D67926" w14:paraId="6AB1D151" w14:textId="77777777">
        <w:trPr>
          <w:divId w:val="958990423"/>
          <w:tblCellSpacing w:w="15" w:type="dxa"/>
        </w:trPr>
        <w:tc>
          <w:tcPr>
            <w:tcW w:w="0" w:type="auto"/>
            <w:vAlign w:val="center"/>
            <w:hideMark/>
          </w:tcPr>
          <w:p w14:paraId="5D7B2DE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9CAD51" w14:textId="77777777" w:rsidR="00D67926" w:rsidRDefault="008D6FB8">
            <w:pPr>
              <w:rPr>
                <w:rFonts w:eastAsia="Times New Roman"/>
                <w:lang w:val="en-US"/>
              </w:rPr>
            </w:pPr>
            <w:r>
              <w:rPr>
                <w:rFonts w:eastAsia="Times New Roman"/>
                <w:lang w:val="en-US"/>
              </w:rPr>
              <w:t>Ways that the service accepts referrals, if this is not provided then it is implied that no referral is required.</w:t>
            </w:r>
          </w:p>
        </w:tc>
      </w:tr>
      <w:tr w:rsidR="00D67926" w14:paraId="4B6ADD8C" w14:textId="77777777">
        <w:trPr>
          <w:divId w:val="958990423"/>
          <w:tblCellSpacing w:w="15" w:type="dxa"/>
        </w:trPr>
        <w:tc>
          <w:tcPr>
            <w:tcW w:w="0" w:type="auto"/>
            <w:vAlign w:val="center"/>
            <w:hideMark/>
          </w:tcPr>
          <w:p w14:paraId="42B808E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93AAF7B" w14:textId="77777777" w:rsidR="00D67926" w:rsidRDefault="008D6FB8">
            <w:pPr>
              <w:rPr>
                <w:rFonts w:eastAsia="Times New Roman"/>
                <w:lang w:val="en-US"/>
              </w:rPr>
            </w:pPr>
            <w:r>
              <w:rPr>
                <w:rFonts w:eastAsia="Times New Roman"/>
                <w:lang w:val="en-US"/>
              </w:rPr>
              <w:t>The methods of referral can be used when referring to a specific HealthCareService resource</w:t>
            </w:r>
          </w:p>
        </w:tc>
      </w:tr>
      <w:tr w:rsidR="00D67926" w14:paraId="5B42AAB1" w14:textId="77777777">
        <w:trPr>
          <w:divId w:val="958990423"/>
          <w:tblCellSpacing w:w="15" w:type="dxa"/>
        </w:trPr>
        <w:tc>
          <w:tcPr>
            <w:tcW w:w="0" w:type="auto"/>
            <w:vAlign w:val="center"/>
            <w:hideMark/>
          </w:tcPr>
          <w:p w14:paraId="5DC211DC" w14:textId="77777777" w:rsidR="00D67926" w:rsidRDefault="008D6FB8">
            <w:pPr>
              <w:rPr>
                <w:rFonts w:eastAsia="Times New Roman"/>
                <w:lang w:val="en-US"/>
              </w:rPr>
            </w:pPr>
            <w:r>
              <w:rPr>
                <w:rFonts w:eastAsia="Times New Roman"/>
                <w:b/>
                <w:bCs/>
                <w:lang w:val="en-US"/>
              </w:rPr>
              <w:t>HealthcareService.publicKey</w:t>
            </w:r>
          </w:p>
        </w:tc>
        <w:tc>
          <w:tcPr>
            <w:tcW w:w="0" w:type="auto"/>
            <w:vAlign w:val="center"/>
            <w:hideMark/>
          </w:tcPr>
          <w:p w14:paraId="79340221" w14:textId="77777777" w:rsidR="00D67926" w:rsidRDefault="00D67926">
            <w:pPr>
              <w:rPr>
                <w:rFonts w:eastAsia="Times New Roman"/>
                <w:lang w:val="en-US"/>
              </w:rPr>
            </w:pPr>
          </w:p>
        </w:tc>
      </w:tr>
      <w:tr w:rsidR="00D67926" w14:paraId="19B40665" w14:textId="77777777">
        <w:trPr>
          <w:divId w:val="958990423"/>
          <w:tblCellSpacing w:w="15" w:type="dxa"/>
        </w:trPr>
        <w:tc>
          <w:tcPr>
            <w:tcW w:w="0" w:type="auto"/>
            <w:vAlign w:val="center"/>
            <w:hideMark/>
          </w:tcPr>
          <w:p w14:paraId="279B28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5F8668" w14:textId="77777777" w:rsidR="00D67926" w:rsidRDefault="008D6FB8">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D67926" w14:paraId="6D79E8D8" w14:textId="77777777">
        <w:trPr>
          <w:divId w:val="958990423"/>
          <w:tblCellSpacing w:w="15" w:type="dxa"/>
        </w:trPr>
        <w:tc>
          <w:tcPr>
            <w:tcW w:w="0" w:type="auto"/>
            <w:vAlign w:val="center"/>
            <w:hideMark/>
          </w:tcPr>
          <w:p w14:paraId="2A6616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7AF79C" w14:textId="77777777" w:rsidR="00D67926" w:rsidRDefault="008D6FB8">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D67926" w14:paraId="12F84CD7" w14:textId="77777777">
        <w:trPr>
          <w:divId w:val="958990423"/>
          <w:tblCellSpacing w:w="15" w:type="dxa"/>
        </w:trPr>
        <w:tc>
          <w:tcPr>
            <w:tcW w:w="0" w:type="auto"/>
            <w:vAlign w:val="center"/>
            <w:hideMark/>
          </w:tcPr>
          <w:p w14:paraId="78E6AA1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192048" w14:textId="77777777" w:rsidR="00D67926" w:rsidRDefault="008D6FB8">
            <w:pPr>
              <w:rPr>
                <w:rFonts w:eastAsia="Times New Roman"/>
                <w:lang w:val="en-US"/>
              </w:rPr>
            </w:pPr>
            <w:r>
              <w:rPr>
                <w:rFonts w:eastAsia="Times New Roman"/>
                <w:lang w:val="en-US"/>
              </w:rPr>
              <w:t>Note: This is a base64 encoded digital certificate.</w:t>
            </w:r>
          </w:p>
        </w:tc>
      </w:tr>
      <w:tr w:rsidR="00D67926" w14:paraId="2E7FBF82" w14:textId="77777777">
        <w:trPr>
          <w:divId w:val="958990423"/>
          <w:tblCellSpacing w:w="15" w:type="dxa"/>
        </w:trPr>
        <w:tc>
          <w:tcPr>
            <w:tcW w:w="0" w:type="auto"/>
            <w:vAlign w:val="center"/>
            <w:hideMark/>
          </w:tcPr>
          <w:p w14:paraId="5AA8900C" w14:textId="77777777" w:rsidR="00D67926" w:rsidRDefault="008D6FB8">
            <w:pPr>
              <w:rPr>
                <w:rFonts w:eastAsia="Times New Roman"/>
                <w:lang w:val="en-US"/>
              </w:rPr>
            </w:pPr>
            <w:r>
              <w:rPr>
                <w:rFonts w:eastAsia="Times New Roman"/>
                <w:b/>
                <w:bCs/>
                <w:lang w:val="en-US"/>
              </w:rPr>
              <w:t>HealthcareService.appointmentRequired</w:t>
            </w:r>
          </w:p>
        </w:tc>
        <w:tc>
          <w:tcPr>
            <w:tcW w:w="0" w:type="auto"/>
            <w:vAlign w:val="center"/>
            <w:hideMark/>
          </w:tcPr>
          <w:p w14:paraId="0FAB0231" w14:textId="77777777" w:rsidR="00D67926" w:rsidRDefault="00D67926">
            <w:pPr>
              <w:rPr>
                <w:rFonts w:eastAsia="Times New Roman"/>
                <w:lang w:val="en-US"/>
              </w:rPr>
            </w:pPr>
          </w:p>
        </w:tc>
      </w:tr>
      <w:tr w:rsidR="00D67926" w14:paraId="005C6E61" w14:textId="77777777">
        <w:trPr>
          <w:divId w:val="958990423"/>
          <w:tblCellSpacing w:w="15" w:type="dxa"/>
        </w:trPr>
        <w:tc>
          <w:tcPr>
            <w:tcW w:w="0" w:type="auto"/>
            <w:vAlign w:val="center"/>
            <w:hideMark/>
          </w:tcPr>
          <w:p w14:paraId="75E2B0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97030B" w14:textId="77777777" w:rsidR="00D67926" w:rsidRDefault="008D6FB8">
            <w:pPr>
              <w:rPr>
                <w:rFonts w:eastAsia="Times New Roman"/>
                <w:lang w:val="en-US"/>
              </w:rPr>
            </w:pPr>
            <w:r>
              <w:rPr>
                <w:rFonts w:eastAsia="Times New Roman"/>
                <w:lang w:val="en-US"/>
              </w:rPr>
              <w:t>Indicates if an appointment is required for access to this service</w:t>
            </w:r>
          </w:p>
        </w:tc>
      </w:tr>
      <w:tr w:rsidR="00D67926" w14:paraId="133C3EC0" w14:textId="77777777">
        <w:trPr>
          <w:divId w:val="958990423"/>
          <w:tblCellSpacing w:w="15" w:type="dxa"/>
        </w:trPr>
        <w:tc>
          <w:tcPr>
            <w:tcW w:w="0" w:type="auto"/>
            <w:vAlign w:val="center"/>
            <w:hideMark/>
          </w:tcPr>
          <w:p w14:paraId="750327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059BF2" w14:textId="77777777" w:rsidR="00D67926" w:rsidRDefault="008D6FB8">
            <w:pPr>
              <w:rPr>
                <w:rFonts w:eastAsia="Times New Roman"/>
                <w:lang w:val="en-US"/>
              </w:rPr>
            </w:pPr>
            <w:r>
              <w:rPr>
                <w:rFonts w:eastAsia="Times New Roman"/>
                <w:lang w:val="en-US"/>
              </w:rPr>
              <w:t xml:space="preserve">Indicates whether or not a prospective consumer will require an appointment for a particular service at a Site to be provided by the Organization. Indicates if an appointment is required for access to this service. </w:t>
            </w:r>
          </w:p>
        </w:tc>
      </w:tr>
      <w:tr w:rsidR="00D67926" w14:paraId="315CC6DF" w14:textId="77777777">
        <w:trPr>
          <w:divId w:val="958990423"/>
          <w:tblCellSpacing w:w="15" w:type="dxa"/>
        </w:trPr>
        <w:tc>
          <w:tcPr>
            <w:tcW w:w="0" w:type="auto"/>
            <w:vAlign w:val="center"/>
            <w:hideMark/>
          </w:tcPr>
          <w:p w14:paraId="09400932" w14:textId="77777777" w:rsidR="00D67926" w:rsidRDefault="008D6FB8">
            <w:pPr>
              <w:rPr>
                <w:rFonts w:eastAsia="Times New Roman"/>
                <w:lang w:val="en-US"/>
              </w:rPr>
            </w:pPr>
            <w:r>
              <w:rPr>
                <w:rFonts w:eastAsia="Times New Roman"/>
                <w:b/>
                <w:bCs/>
                <w:lang w:val="en-US"/>
              </w:rPr>
              <w:t>HealthcareService.availableTime</w:t>
            </w:r>
          </w:p>
        </w:tc>
        <w:tc>
          <w:tcPr>
            <w:tcW w:w="0" w:type="auto"/>
            <w:vAlign w:val="center"/>
            <w:hideMark/>
          </w:tcPr>
          <w:p w14:paraId="78AD748A" w14:textId="77777777" w:rsidR="00D67926" w:rsidRDefault="00D67926">
            <w:pPr>
              <w:rPr>
                <w:rFonts w:eastAsia="Times New Roman"/>
                <w:lang w:val="en-US"/>
              </w:rPr>
            </w:pPr>
          </w:p>
        </w:tc>
      </w:tr>
      <w:tr w:rsidR="00D67926" w14:paraId="1A236C0A" w14:textId="77777777">
        <w:trPr>
          <w:divId w:val="958990423"/>
          <w:tblCellSpacing w:w="15" w:type="dxa"/>
        </w:trPr>
        <w:tc>
          <w:tcPr>
            <w:tcW w:w="0" w:type="auto"/>
            <w:vAlign w:val="center"/>
            <w:hideMark/>
          </w:tcPr>
          <w:p w14:paraId="4F4632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19A6DE" w14:textId="77777777" w:rsidR="00D67926" w:rsidRDefault="008D6FB8">
            <w:pPr>
              <w:rPr>
                <w:rFonts w:eastAsia="Times New Roman"/>
                <w:lang w:val="en-US"/>
              </w:rPr>
            </w:pPr>
            <w:r>
              <w:rPr>
                <w:rFonts w:eastAsia="Times New Roman"/>
                <w:lang w:val="en-US"/>
              </w:rPr>
              <w:t>A Collection of times that the Service Site is available</w:t>
            </w:r>
          </w:p>
        </w:tc>
      </w:tr>
      <w:tr w:rsidR="00D67926" w14:paraId="38DD20D3" w14:textId="77777777">
        <w:trPr>
          <w:divId w:val="958990423"/>
          <w:tblCellSpacing w:w="15" w:type="dxa"/>
        </w:trPr>
        <w:tc>
          <w:tcPr>
            <w:tcW w:w="0" w:type="auto"/>
            <w:vAlign w:val="center"/>
            <w:hideMark/>
          </w:tcPr>
          <w:p w14:paraId="5BF489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5988AC" w14:textId="77777777" w:rsidR="00D67926" w:rsidRDefault="008D6FB8">
            <w:pPr>
              <w:rPr>
                <w:rFonts w:eastAsia="Times New Roman"/>
                <w:lang w:val="en-US"/>
              </w:rPr>
            </w:pPr>
            <w:r>
              <w:rPr>
                <w:rFonts w:eastAsia="Times New Roman"/>
                <w:lang w:val="en-US"/>
              </w:rPr>
              <w:t>A Collection of times that the Service Site is available.</w:t>
            </w:r>
          </w:p>
        </w:tc>
      </w:tr>
      <w:tr w:rsidR="00D67926" w14:paraId="17E2AF87" w14:textId="77777777">
        <w:trPr>
          <w:divId w:val="958990423"/>
          <w:tblCellSpacing w:w="15" w:type="dxa"/>
        </w:trPr>
        <w:tc>
          <w:tcPr>
            <w:tcW w:w="0" w:type="auto"/>
            <w:vAlign w:val="center"/>
            <w:hideMark/>
          </w:tcPr>
          <w:p w14:paraId="16411F8A"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B639F4A" w14:textId="77777777" w:rsidR="00D67926" w:rsidRDefault="008D6FB8">
            <w:pPr>
              <w:rPr>
                <w:rFonts w:eastAsia="Times New Roman"/>
                <w:lang w:val="en-US"/>
              </w:rPr>
            </w:pPr>
            <w:r>
              <w:rPr>
                <w:rFonts w:eastAsia="Times New Roman"/>
                <w:lang w:val="en-US"/>
              </w:rPr>
              <w:t>More detailed availability information may be provided in associated Schedule/Slot resources.</w:t>
            </w:r>
          </w:p>
        </w:tc>
      </w:tr>
      <w:tr w:rsidR="00D67926" w14:paraId="7ECCBAEE" w14:textId="77777777">
        <w:trPr>
          <w:divId w:val="958990423"/>
          <w:tblCellSpacing w:w="15" w:type="dxa"/>
        </w:trPr>
        <w:tc>
          <w:tcPr>
            <w:tcW w:w="0" w:type="auto"/>
            <w:vAlign w:val="center"/>
            <w:hideMark/>
          </w:tcPr>
          <w:p w14:paraId="6E74991E" w14:textId="77777777" w:rsidR="00D67926" w:rsidRDefault="008D6FB8">
            <w:pPr>
              <w:rPr>
                <w:rFonts w:eastAsia="Times New Roman"/>
                <w:lang w:val="en-US"/>
              </w:rPr>
            </w:pPr>
            <w:r>
              <w:rPr>
                <w:rFonts w:eastAsia="Times New Roman"/>
                <w:b/>
                <w:bCs/>
                <w:lang w:val="en-US"/>
              </w:rPr>
              <w:t>HealthcareService.availableTime.daysOfWeek</w:t>
            </w:r>
          </w:p>
        </w:tc>
        <w:tc>
          <w:tcPr>
            <w:tcW w:w="0" w:type="auto"/>
            <w:vAlign w:val="center"/>
            <w:hideMark/>
          </w:tcPr>
          <w:p w14:paraId="0A231441" w14:textId="77777777" w:rsidR="00D67926" w:rsidRDefault="00D67926">
            <w:pPr>
              <w:rPr>
                <w:rFonts w:eastAsia="Times New Roman"/>
                <w:lang w:val="en-US"/>
              </w:rPr>
            </w:pPr>
          </w:p>
        </w:tc>
      </w:tr>
      <w:tr w:rsidR="00D67926" w14:paraId="14DC2CDE" w14:textId="77777777">
        <w:trPr>
          <w:divId w:val="958990423"/>
          <w:tblCellSpacing w:w="15" w:type="dxa"/>
        </w:trPr>
        <w:tc>
          <w:tcPr>
            <w:tcW w:w="0" w:type="auto"/>
            <w:vAlign w:val="center"/>
            <w:hideMark/>
          </w:tcPr>
          <w:p w14:paraId="0F2C3A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DDFA68" w14:textId="77777777" w:rsidR="00D67926" w:rsidRDefault="008D6FB8">
            <w:pPr>
              <w:rPr>
                <w:rFonts w:eastAsia="Times New Roman"/>
                <w:lang w:val="en-US"/>
              </w:rPr>
            </w:pPr>
            <w:r>
              <w:rPr>
                <w:rFonts w:eastAsia="Times New Roman"/>
                <w:lang w:val="en-US"/>
              </w:rPr>
              <w:t>Indicates which Days of the week are available between the Start and End Times.</w:t>
            </w:r>
          </w:p>
        </w:tc>
      </w:tr>
      <w:tr w:rsidR="00D67926" w14:paraId="4A38F38A" w14:textId="77777777">
        <w:trPr>
          <w:divId w:val="958990423"/>
          <w:tblCellSpacing w:w="15" w:type="dxa"/>
        </w:trPr>
        <w:tc>
          <w:tcPr>
            <w:tcW w:w="0" w:type="auto"/>
            <w:vAlign w:val="center"/>
            <w:hideMark/>
          </w:tcPr>
          <w:p w14:paraId="5DB2064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1A6E201" w14:textId="77777777" w:rsidR="00D67926" w:rsidRDefault="008D6FB8">
            <w:pPr>
              <w:rPr>
                <w:rFonts w:eastAsia="Times New Roman"/>
                <w:lang w:val="en-US"/>
              </w:rPr>
            </w:pPr>
            <w:r>
              <w:rPr>
                <w:rFonts w:eastAsia="Times New Roman"/>
                <w:lang w:val="en-US"/>
              </w:rPr>
              <w:t>The days of the week</w:t>
            </w:r>
          </w:p>
        </w:tc>
      </w:tr>
      <w:tr w:rsidR="00D67926" w14:paraId="48CDB5FD" w14:textId="77777777">
        <w:trPr>
          <w:divId w:val="958990423"/>
          <w:tblCellSpacing w:w="15" w:type="dxa"/>
        </w:trPr>
        <w:tc>
          <w:tcPr>
            <w:tcW w:w="0" w:type="auto"/>
            <w:vAlign w:val="center"/>
            <w:hideMark/>
          </w:tcPr>
          <w:p w14:paraId="05E3D14C" w14:textId="77777777" w:rsidR="00D67926" w:rsidRDefault="008D6FB8">
            <w:pPr>
              <w:rPr>
                <w:rFonts w:eastAsia="Times New Roman"/>
                <w:lang w:val="en-US"/>
              </w:rPr>
            </w:pPr>
            <w:r>
              <w:rPr>
                <w:rFonts w:eastAsia="Times New Roman"/>
                <w:b/>
                <w:bCs/>
                <w:lang w:val="en-US"/>
              </w:rPr>
              <w:t>HealthcareService.availableTime.allDay</w:t>
            </w:r>
          </w:p>
        </w:tc>
        <w:tc>
          <w:tcPr>
            <w:tcW w:w="0" w:type="auto"/>
            <w:vAlign w:val="center"/>
            <w:hideMark/>
          </w:tcPr>
          <w:p w14:paraId="0FE1141F" w14:textId="77777777" w:rsidR="00D67926" w:rsidRDefault="00D67926">
            <w:pPr>
              <w:rPr>
                <w:rFonts w:eastAsia="Times New Roman"/>
                <w:lang w:val="en-US"/>
              </w:rPr>
            </w:pPr>
          </w:p>
        </w:tc>
      </w:tr>
      <w:tr w:rsidR="00D67926" w14:paraId="47E187A0" w14:textId="77777777">
        <w:trPr>
          <w:divId w:val="958990423"/>
          <w:tblCellSpacing w:w="15" w:type="dxa"/>
        </w:trPr>
        <w:tc>
          <w:tcPr>
            <w:tcW w:w="0" w:type="auto"/>
            <w:vAlign w:val="center"/>
            <w:hideMark/>
          </w:tcPr>
          <w:p w14:paraId="16CB84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B08B6D" w14:textId="77777777" w:rsidR="00D67926" w:rsidRDefault="008D6FB8">
            <w:pPr>
              <w:rPr>
                <w:rFonts w:eastAsia="Times New Roman"/>
                <w:lang w:val="en-US"/>
              </w:rPr>
            </w:pPr>
            <w:r>
              <w:rPr>
                <w:rFonts w:eastAsia="Times New Roman"/>
                <w:lang w:val="en-US"/>
              </w:rPr>
              <w:t>Is this always available? (hence times are irrelevant) e.g. 24 hour service</w:t>
            </w:r>
          </w:p>
        </w:tc>
      </w:tr>
      <w:tr w:rsidR="00D67926" w14:paraId="67C2DAC1" w14:textId="77777777">
        <w:trPr>
          <w:divId w:val="958990423"/>
          <w:tblCellSpacing w:w="15" w:type="dxa"/>
        </w:trPr>
        <w:tc>
          <w:tcPr>
            <w:tcW w:w="0" w:type="auto"/>
            <w:vAlign w:val="center"/>
            <w:hideMark/>
          </w:tcPr>
          <w:p w14:paraId="321CD35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E4EF73" w14:textId="77777777" w:rsidR="00D67926" w:rsidRDefault="008D6FB8">
            <w:pPr>
              <w:rPr>
                <w:rFonts w:eastAsia="Times New Roman"/>
                <w:lang w:val="en-US"/>
              </w:rPr>
            </w:pPr>
            <w:r>
              <w:rPr>
                <w:rFonts w:eastAsia="Times New Roman"/>
                <w:lang w:val="en-US"/>
              </w:rPr>
              <w:t>Is this always available? (hence times are irrelevant) e.g. 24 hour service.</w:t>
            </w:r>
          </w:p>
        </w:tc>
      </w:tr>
      <w:tr w:rsidR="00D67926" w14:paraId="62CB412C" w14:textId="77777777">
        <w:trPr>
          <w:divId w:val="958990423"/>
          <w:tblCellSpacing w:w="15" w:type="dxa"/>
        </w:trPr>
        <w:tc>
          <w:tcPr>
            <w:tcW w:w="0" w:type="auto"/>
            <w:vAlign w:val="center"/>
            <w:hideMark/>
          </w:tcPr>
          <w:p w14:paraId="394EFEFF" w14:textId="77777777" w:rsidR="00D67926" w:rsidRDefault="008D6FB8">
            <w:pPr>
              <w:rPr>
                <w:rFonts w:eastAsia="Times New Roman"/>
                <w:lang w:val="en-US"/>
              </w:rPr>
            </w:pPr>
            <w:r>
              <w:rPr>
                <w:rFonts w:eastAsia="Times New Roman"/>
                <w:b/>
                <w:bCs/>
                <w:lang w:val="en-US"/>
              </w:rPr>
              <w:t>HealthcareService.availableTime.availableStartTime</w:t>
            </w:r>
          </w:p>
        </w:tc>
        <w:tc>
          <w:tcPr>
            <w:tcW w:w="0" w:type="auto"/>
            <w:vAlign w:val="center"/>
            <w:hideMark/>
          </w:tcPr>
          <w:p w14:paraId="26995128" w14:textId="77777777" w:rsidR="00D67926" w:rsidRDefault="00D67926">
            <w:pPr>
              <w:rPr>
                <w:rFonts w:eastAsia="Times New Roman"/>
                <w:lang w:val="en-US"/>
              </w:rPr>
            </w:pPr>
          </w:p>
        </w:tc>
      </w:tr>
      <w:tr w:rsidR="00D67926" w14:paraId="7AF34319" w14:textId="77777777">
        <w:trPr>
          <w:divId w:val="958990423"/>
          <w:tblCellSpacing w:w="15" w:type="dxa"/>
        </w:trPr>
        <w:tc>
          <w:tcPr>
            <w:tcW w:w="0" w:type="auto"/>
            <w:vAlign w:val="center"/>
            <w:hideMark/>
          </w:tcPr>
          <w:p w14:paraId="2A9026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1EFD95" w14:textId="77777777"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14:paraId="4BDDD5BE" w14:textId="77777777">
        <w:trPr>
          <w:divId w:val="958990423"/>
          <w:tblCellSpacing w:w="15" w:type="dxa"/>
        </w:trPr>
        <w:tc>
          <w:tcPr>
            <w:tcW w:w="0" w:type="auto"/>
            <w:vAlign w:val="center"/>
            <w:hideMark/>
          </w:tcPr>
          <w:p w14:paraId="61620D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B04F46" w14:textId="77777777"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14:paraId="7470B8CE" w14:textId="77777777">
        <w:trPr>
          <w:divId w:val="958990423"/>
          <w:tblCellSpacing w:w="15" w:type="dxa"/>
        </w:trPr>
        <w:tc>
          <w:tcPr>
            <w:tcW w:w="0" w:type="auto"/>
            <w:vAlign w:val="center"/>
            <w:hideMark/>
          </w:tcPr>
          <w:p w14:paraId="185DC56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06A98B1" w14:textId="77777777" w:rsidR="00D67926" w:rsidRDefault="008D6FB8">
            <w:pPr>
              <w:rPr>
                <w:rFonts w:eastAsia="Times New Roman"/>
                <w:lang w:val="en-US"/>
              </w:rPr>
            </w:pPr>
            <w:r>
              <w:rPr>
                <w:rFonts w:eastAsia="Times New Roman"/>
                <w:lang w:val="en-US"/>
              </w:rPr>
              <w:t>The timezone is expected to be that of the location this HealthcareService is provided at.</w:t>
            </w:r>
          </w:p>
        </w:tc>
      </w:tr>
      <w:tr w:rsidR="00D67926" w14:paraId="46E6AC73" w14:textId="77777777">
        <w:trPr>
          <w:divId w:val="958990423"/>
          <w:tblCellSpacing w:w="15" w:type="dxa"/>
        </w:trPr>
        <w:tc>
          <w:tcPr>
            <w:tcW w:w="0" w:type="auto"/>
            <w:vAlign w:val="center"/>
            <w:hideMark/>
          </w:tcPr>
          <w:p w14:paraId="236EB65E" w14:textId="77777777" w:rsidR="00D67926" w:rsidRDefault="008D6FB8">
            <w:pPr>
              <w:rPr>
                <w:rFonts w:eastAsia="Times New Roman"/>
                <w:lang w:val="en-US"/>
              </w:rPr>
            </w:pPr>
            <w:r>
              <w:rPr>
                <w:rFonts w:eastAsia="Times New Roman"/>
                <w:b/>
                <w:bCs/>
                <w:lang w:val="en-US"/>
              </w:rPr>
              <w:t>HealthcareService.availableTime.availableEndTime</w:t>
            </w:r>
          </w:p>
        </w:tc>
        <w:tc>
          <w:tcPr>
            <w:tcW w:w="0" w:type="auto"/>
            <w:vAlign w:val="center"/>
            <w:hideMark/>
          </w:tcPr>
          <w:p w14:paraId="6956ED9E" w14:textId="77777777" w:rsidR="00D67926" w:rsidRDefault="00D67926">
            <w:pPr>
              <w:rPr>
                <w:rFonts w:eastAsia="Times New Roman"/>
                <w:lang w:val="en-US"/>
              </w:rPr>
            </w:pPr>
          </w:p>
        </w:tc>
      </w:tr>
      <w:tr w:rsidR="00D67926" w14:paraId="6DBC15D7" w14:textId="77777777">
        <w:trPr>
          <w:divId w:val="958990423"/>
          <w:tblCellSpacing w:w="15" w:type="dxa"/>
        </w:trPr>
        <w:tc>
          <w:tcPr>
            <w:tcW w:w="0" w:type="auto"/>
            <w:vAlign w:val="center"/>
            <w:hideMark/>
          </w:tcPr>
          <w:p w14:paraId="1A72A0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8DD1F2" w14:textId="77777777"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14:paraId="3477571F" w14:textId="77777777">
        <w:trPr>
          <w:divId w:val="958990423"/>
          <w:tblCellSpacing w:w="15" w:type="dxa"/>
        </w:trPr>
        <w:tc>
          <w:tcPr>
            <w:tcW w:w="0" w:type="auto"/>
            <w:vAlign w:val="center"/>
            <w:hideMark/>
          </w:tcPr>
          <w:p w14:paraId="639ECC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1DB360" w14:textId="77777777"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14:paraId="4372AAB1" w14:textId="77777777">
        <w:trPr>
          <w:divId w:val="958990423"/>
          <w:tblCellSpacing w:w="15" w:type="dxa"/>
        </w:trPr>
        <w:tc>
          <w:tcPr>
            <w:tcW w:w="0" w:type="auto"/>
            <w:vAlign w:val="center"/>
            <w:hideMark/>
          </w:tcPr>
          <w:p w14:paraId="615613A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E3CF43D" w14:textId="77777777" w:rsidR="00D67926" w:rsidRDefault="008D6FB8">
            <w:pPr>
              <w:rPr>
                <w:rFonts w:eastAsia="Times New Roman"/>
                <w:lang w:val="en-US"/>
              </w:rPr>
            </w:pPr>
            <w:r>
              <w:rPr>
                <w:rFonts w:eastAsia="Times New Roman"/>
                <w:lang w:val="en-US"/>
              </w:rPr>
              <w:t>The timezone is expected to be that of the location this HealthcareService is provided at.</w:t>
            </w:r>
          </w:p>
        </w:tc>
      </w:tr>
      <w:tr w:rsidR="00D67926" w14:paraId="3A8EBD1F" w14:textId="77777777">
        <w:trPr>
          <w:divId w:val="958990423"/>
          <w:tblCellSpacing w:w="15" w:type="dxa"/>
        </w:trPr>
        <w:tc>
          <w:tcPr>
            <w:tcW w:w="0" w:type="auto"/>
            <w:vAlign w:val="center"/>
            <w:hideMark/>
          </w:tcPr>
          <w:p w14:paraId="210B1CAC" w14:textId="77777777" w:rsidR="00D67926" w:rsidRDefault="008D6FB8">
            <w:pPr>
              <w:rPr>
                <w:rFonts w:eastAsia="Times New Roman"/>
                <w:lang w:val="en-US"/>
              </w:rPr>
            </w:pPr>
            <w:r>
              <w:rPr>
                <w:rFonts w:eastAsia="Times New Roman"/>
                <w:b/>
                <w:bCs/>
                <w:lang w:val="en-US"/>
              </w:rPr>
              <w:t>HealthcareService.notAvailable</w:t>
            </w:r>
          </w:p>
        </w:tc>
        <w:tc>
          <w:tcPr>
            <w:tcW w:w="0" w:type="auto"/>
            <w:vAlign w:val="center"/>
            <w:hideMark/>
          </w:tcPr>
          <w:p w14:paraId="4257BA31" w14:textId="77777777" w:rsidR="00D67926" w:rsidRDefault="00D67926">
            <w:pPr>
              <w:rPr>
                <w:rFonts w:eastAsia="Times New Roman"/>
                <w:lang w:val="en-US"/>
              </w:rPr>
            </w:pPr>
          </w:p>
        </w:tc>
      </w:tr>
      <w:tr w:rsidR="00D67926" w14:paraId="550BEC29" w14:textId="77777777">
        <w:trPr>
          <w:divId w:val="958990423"/>
          <w:tblCellSpacing w:w="15" w:type="dxa"/>
        </w:trPr>
        <w:tc>
          <w:tcPr>
            <w:tcW w:w="0" w:type="auto"/>
            <w:vAlign w:val="center"/>
            <w:hideMark/>
          </w:tcPr>
          <w:p w14:paraId="10FA27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CA4026" w14:textId="77777777" w:rsidR="00D67926" w:rsidRDefault="008D6FB8">
            <w:pPr>
              <w:rPr>
                <w:rFonts w:eastAsia="Times New Roman"/>
                <w:lang w:val="en-US"/>
              </w:rPr>
            </w:pPr>
            <w:r>
              <w:rPr>
                <w:rFonts w:eastAsia="Times New Roman"/>
                <w:lang w:val="en-US"/>
              </w:rPr>
              <w:t>The HealthcareService is not available during this period of time due to the provided reason</w:t>
            </w:r>
          </w:p>
        </w:tc>
      </w:tr>
      <w:tr w:rsidR="00D67926" w14:paraId="62E015D2" w14:textId="77777777">
        <w:trPr>
          <w:divId w:val="958990423"/>
          <w:tblCellSpacing w:w="15" w:type="dxa"/>
        </w:trPr>
        <w:tc>
          <w:tcPr>
            <w:tcW w:w="0" w:type="auto"/>
            <w:vAlign w:val="center"/>
            <w:hideMark/>
          </w:tcPr>
          <w:p w14:paraId="456FD2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EAC6F8" w14:textId="77777777" w:rsidR="00D67926" w:rsidRDefault="008D6FB8">
            <w:pPr>
              <w:rPr>
                <w:rFonts w:eastAsia="Times New Roman"/>
                <w:lang w:val="en-US"/>
              </w:rPr>
            </w:pPr>
            <w:r>
              <w:rPr>
                <w:rFonts w:eastAsia="Times New Roman"/>
                <w:lang w:val="en-US"/>
              </w:rPr>
              <w:t>The HealthcareService is not available during this period of time due to the provided reason.</w:t>
            </w:r>
          </w:p>
        </w:tc>
      </w:tr>
      <w:tr w:rsidR="00D67926" w14:paraId="5DE3922C" w14:textId="77777777">
        <w:trPr>
          <w:divId w:val="958990423"/>
          <w:tblCellSpacing w:w="15" w:type="dxa"/>
        </w:trPr>
        <w:tc>
          <w:tcPr>
            <w:tcW w:w="0" w:type="auto"/>
            <w:vAlign w:val="center"/>
            <w:hideMark/>
          </w:tcPr>
          <w:p w14:paraId="49B211B3" w14:textId="77777777" w:rsidR="00D67926" w:rsidRDefault="008D6FB8">
            <w:pPr>
              <w:rPr>
                <w:rFonts w:eastAsia="Times New Roman"/>
                <w:lang w:val="en-US"/>
              </w:rPr>
            </w:pPr>
            <w:r>
              <w:rPr>
                <w:rFonts w:eastAsia="Times New Roman"/>
                <w:b/>
                <w:bCs/>
                <w:lang w:val="en-US"/>
              </w:rPr>
              <w:t>HealthcareService.notAvailable.description</w:t>
            </w:r>
          </w:p>
        </w:tc>
        <w:tc>
          <w:tcPr>
            <w:tcW w:w="0" w:type="auto"/>
            <w:vAlign w:val="center"/>
            <w:hideMark/>
          </w:tcPr>
          <w:p w14:paraId="4F5DD5E5" w14:textId="77777777" w:rsidR="00D67926" w:rsidRDefault="00D67926">
            <w:pPr>
              <w:rPr>
                <w:rFonts w:eastAsia="Times New Roman"/>
                <w:lang w:val="en-US"/>
              </w:rPr>
            </w:pPr>
          </w:p>
        </w:tc>
      </w:tr>
      <w:tr w:rsidR="00D67926" w14:paraId="4A0EE875" w14:textId="77777777">
        <w:trPr>
          <w:divId w:val="958990423"/>
          <w:tblCellSpacing w:w="15" w:type="dxa"/>
        </w:trPr>
        <w:tc>
          <w:tcPr>
            <w:tcW w:w="0" w:type="auto"/>
            <w:vAlign w:val="center"/>
            <w:hideMark/>
          </w:tcPr>
          <w:p w14:paraId="7E6B95F8"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00655232" w14:textId="77777777"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14:paraId="4B13F910" w14:textId="77777777">
        <w:trPr>
          <w:divId w:val="958990423"/>
          <w:tblCellSpacing w:w="15" w:type="dxa"/>
        </w:trPr>
        <w:tc>
          <w:tcPr>
            <w:tcW w:w="0" w:type="auto"/>
            <w:vAlign w:val="center"/>
            <w:hideMark/>
          </w:tcPr>
          <w:p w14:paraId="38F8B5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525F04" w14:textId="77777777"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14:paraId="63D43A91" w14:textId="77777777">
        <w:trPr>
          <w:divId w:val="958990423"/>
          <w:tblCellSpacing w:w="15" w:type="dxa"/>
        </w:trPr>
        <w:tc>
          <w:tcPr>
            <w:tcW w:w="0" w:type="auto"/>
            <w:vAlign w:val="center"/>
            <w:hideMark/>
          </w:tcPr>
          <w:p w14:paraId="5846C822" w14:textId="77777777" w:rsidR="00D67926" w:rsidRDefault="008D6FB8">
            <w:pPr>
              <w:rPr>
                <w:rFonts w:eastAsia="Times New Roman"/>
                <w:lang w:val="en-US"/>
              </w:rPr>
            </w:pPr>
            <w:r>
              <w:rPr>
                <w:rFonts w:eastAsia="Times New Roman"/>
                <w:b/>
                <w:bCs/>
                <w:lang w:val="en-US"/>
              </w:rPr>
              <w:t>HealthcareService.notAvailable.during</w:t>
            </w:r>
          </w:p>
        </w:tc>
        <w:tc>
          <w:tcPr>
            <w:tcW w:w="0" w:type="auto"/>
            <w:vAlign w:val="center"/>
            <w:hideMark/>
          </w:tcPr>
          <w:p w14:paraId="2E789AB7" w14:textId="77777777" w:rsidR="00D67926" w:rsidRDefault="00D67926">
            <w:pPr>
              <w:rPr>
                <w:rFonts w:eastAsia="Times New Roman"/>
                <w:lang w:val="en-US"/>
              </w:rPr>
            </w:pPr>
          </w:p>
        </w:tc>
      </w:tr>
      <w:tr w:rsidR="00D67926" w14:paraId="3BD9CB49" w14:textId="77777777">
        <w:trPr>
          <w:divId w:val="958990423"/>
          <w:tblCellSpacing w:w="15" w:type="dxa"/>
        </w:trPr>
        <w:tc>
          <w:tcPr>
            <w:tcW w:w="0" w:type="auto"/>
            <w:vAlign w:val="center"/>
            <w:hideMark/>
          </w:tcPr>
          <w:p w14:paraId="5FD7AF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77B7F9" w14:textId="77777777"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14:paraId="3CE480AB" w14:textId="77777777">
        <w:trPr>
          <w:divId w:val="958990423"/>
          <w:tblCellSpacing w:w="15" w:type="dxa"/>
        </w:trPr>
        <w:tc>
          <w:tcPr>
            <w:tcW w:w="0" w:type="auto"/>
            <w:vAlign w:val="center"/>
            <w:hideMark/>
          </w:tcPr>
          <w:p w14:paraId="2D5884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EDE7DB" w14:textId="77777777"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14:paraId="1DC300CB" w14:textId="77777777">
        <w:trPr>
          <w:divId w:val="958990423"/>
          <w:tblCellSpacing w:w="15" w:type="dxa"/>
        </w:trPr>
        <w:tc>
          <w:tcPr>
            <w:tcW w:w="0" w:type="auto"/>
            <w:vAlign w:val="center"/>
            <w:hideMark/>
          </w:tcPr>
          <w:p w14:paraId="2528FE3C" w14:textId="77777777" w:rsidR="00D67926" w:rsidRDefault="008D6FB8">
            <w:pPr>
              <w:rPr>
                <w:rFonts w:eastAsia="Times New Roman"/>
                <w:lang w:val="en-US"/>
              </w:rPr>
            </w:pPr>
            <w:r>
              <w:rPr>
                <w:rFonts w:eastAsia="Times New Roman"/>
                <w:b/>
                <w:bCs/>
                <w:lang w:val="en-US"/>
              </w:rPr>
              <w:t>HealthcareService.availabilityExceptions</w:t>
            </w:r>
          </w:p>
        </w:tc>
        <w:tc>
          <w:tcPr>
            <w:tcW w:w="0" w:type="auto"/>
            <w:vAlign w:val="center"/>
            <w:hideMark/>
          </w:tcPr>
          <w:p w14:paraId="30ADFCAB" w14:textId="77777777" w:rsidR="00D67926" w:rsidRDefault="00D67926">
            <w:pPr>
              <w:rPr>
                <w:rFonts w:eastAsia="Times New Roman"/>
                <w:lang w:val="en-US"/>
              </w:rPr>
            </w:pPr>
          </w:p>
        </w:tc>
      </w:tr>
      <w:tr w:rsidR="00D67926" w14:paraId="55D4EB6A" w14:textId="77777777">
        <w:trPr>
          <w:divId w:val="958990423"/>
          <w:tblCellSpacing w:w="15" w:type="dxa"/>
        </w:trPr>
        <w:tc>
          <w:tcPr>
            <w:tcW w:w="0" w:type="auto"/>
            <w:vAlign w:val="center"/>
            <w:hideMark/>
          </w:tcPr>
          <w:p w14:paraId="5D0228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EA4E91" w14:textId="77777777" w:rsidR="00D67926" w:rsidRDefault="008D6FB8">
            <w:pPr>
              <w:rPr>
                <w:rFonts w:eastAsia="Times New Roman"/>
                <w:lang w:val="en-US"/>
              </w:rPr>
            </w:pPr>
            <w:r>
              <w:rPr>
                <w:rFonts w:eastAsia="Times New Roman"/>
                <w:lang w:val="en-US"/>
              </w:rPr>
              <w:t xml:space="preserve">A description of Site availability exceptions, e.g., public holiday availability. Succinctly describing all possible exceptions to normal Site availability as details in the Available Times and Not Available Times </w:t>
            </w:r>
          </w:p>
        </w:tc>
      </w:tr>
      <w:tr w:rsidR="00D67926" w14:paraId="7CECB29C" w14:textId="77777777">
        <w:trPr>
          <w:divId w:val="958990423"/>
          <w:tblCellSpacing w:w="15" w:type="dxa"/>
        </w:trPr>
        <w:tc>
          <w:tcPr>
            <w:tcW w:w="0" w:type="auto"/>
            <w:vAlign w:val="center"/>
            <w:hideMark/>
          </w:tcPr>
          <w:p w14:paraId="64581A1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ED1934" w14:textId="77777777" w:rsidR="00D67926" w:rsidRDefault="008D6FB8">
            <w:pPr>
              <w:rPr>
                <w:rFonts w:eastAsia="Times New Roman"/>
                <w:lang w:val="en-US"/>
              </w:rPr>
            </w:pPr>
            <w:r>
              <w:rPr>
                <w:rFonts w:eastAsia="Times New Roman"/>
                <w:lang w:val="en-US"/>
              </w:rPr>
              <w:t xml:space="preserve">A description of Site availability exceptions, e.g., public holiday availability. Succinctly describing all possible exceptions to normal Site availability as details in the Available Times and Not Available Times. </w:t>
            </w:r>
          </w:p>
        </w:tc>
      </w:tr>
      <w:tr w:rsidR="00D67926" w14:paraId="57B910DC" w14:textId="77777777">
        <w:trPr>
          <w:divId w:val="958990423"/>
          <w:tblCellSpacing w:w="15" w:type="dxa"/>
        </w:trPr>
        <w:tc>
          <w:tcPr>
            <w:tcW w:w="0" w:type="auto"/>
            <w:vAlign w:val="center"/>
            <w:hideMark/>
          </w:tcPr>
          <w:p w14:paraId="1F8CF8E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E352428" w14:textId="77777777" w:rsidR="00D67926" w:rsidRDefault="008D6FB8">
            <w:pPr>
              <w:rPr>
                <w:rFonts w:eastAsia="Times New Roman"/>
                <w:lang w:val="en-US"/>
              </w:rPr>
            </w:pPr>
            <w:r>
              <w:rPr>
                <w:rFonts w:eastAsia="Times New Roman"/>
                <w:lang w:val="en-US"/>
              </w:rPr>
              <w:t>(May contain HTML formatted text).</w:t>
            </w:r>
          </w:p>
        </w:tc>
      </w:tr>
    </w:tbl>
    <w:p w14:paraId="71C8AB59" w14:textId="77777777" w:rsidR="00D67926" w:rsidRDefault="008D6FB8">
      <w:pPr>
        <w:pStyle w:val="Heading2"/>
        <w:divId w:val="958990423"/>
        <w:rPr>
          <w:rFonts w:eastAsia="Times New Roman"/>
          <w:lang w:val="en-US"/>
        </w:rPr>
      </w:pPr>
      <w:r>
        <w:rPr>
          <w:rFonts w:eastAsia="Times New Roman"/>
          <w:lang w:val="en-US"/>
        </w:rPr>
        <w:t>http://hl7.org/fhir/StructureDefinition/Location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gridCol w:w="5944"/>
      </w:tblGrid>
      <w:tr w:rsidR="00D67926" w14:paraId="6B5F961A" w14:textId="77777777">
        <w:trPr>
          <w:divId w:val="958990423"/>
          <w:tblCellSpacing w:w="15" w:type="dxa"/>
        </w:trPr>
        <w:tc>
          <w:tcPr>
            <w:tcW w:w="0" w:type="auto"/>
            <w:vAlign w:val="center"/>
            <w:hideMark/>
          </w:tcPr>
          <w:p w14:paraId="3A6276F5" w14:textId="77777777" w:rsidR="00D67926" w:rsidRDefault="008D6FB8">
            <w:pPr>
              <w:rPr>
                <w:rFonts w:eastAsia="Times New Roman"/>
                <w:lang w:val="en-US"/>
              </w:rPr>
            </w:pPr>
            <w:r>
              <w:rPr>
                <w:rFonts w:eastAsia="Times New Roman"/>
                <w:b/>
                <w:bCs/>
                <w:lang w:val="en-US"/>
              </w:rPr>
              <w:t>Location</w:t>
            </w:r>
          </w:p>
        </w:tc>
        <w:tc>
          <w:tcPr>
            <w:tcW w:w="0" w:type="auto"/>
            <w:vAlign w:val="center"/>
            <w:hideMark/>
          </w:tcPr>
          <w:p w14:paraId="6E7A7822" w14:textId="77777777" w:rsidR="00D67926" w:rsidRDefault="008D6FB8">
            <w:pPr>
              <w:rPr>
                <w:rFonts w:eastAsia="Times New Roman"/>
                <w:lang w:val="en-US"/>
              </w:rPr>
            </w:pPr>
            <w:r>
              <w:rPr>
                <w:rFonts w:eastAsia="Times New Roman"/>
                <w:lang w:val="en-US"/>
              </w:rPr>
              <w:t>Location</w:t>
            </w:r>
          </w:p>
        </w:tc>
      </w:tr>
      <w:tr w:rsidR="00D67926" w14:paraId="2E59BA73" w14:textId="77777777">
        <w:trPr>
          <w:divId w:val="958990423"/>
          <w:tblCellSpacing w:w="15" w:type="dxa"/>
        </w:trPr>
        <w:tc>
          <w:tcPr>
            <w:tcW w:w="0" w:type="auto"/>
            <w:vAlign w:val="center"/>
            <w:hideMark/>
          </w:tcPr>
          <w:p w14:paraId="4D0E570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2EBEC7" w14:textId="77777777" w:rsidR="00D67926" w:rsidRDefault="008D6FB8">
            <w:pPr>
              <w:rPr>
                <w:rFonts w:eastAsia="Times New Roman"/>
                <w:lang w:val="en-US"/>
              </w:rPr>
            </w:pPr>
            <w:r>
              <w:rPr>
                <w:rFonts w:eastAsia="Times New Roman"/>
                <w:lang w:val="en-US"/>
              </w:rPr>
              <w:t>Details and position information for a physical place</w:t>
            </w:r>
          </w:p>
        </w:tc>
      </w:tr>
      <w:tr w:rsidR="00D67926" w14:paraId="29350CC6" w14:textId="77777777">
        <w:trPr>
          <w:divId w:val="958990423"/>
          <w:tblCellSpacing w:w="15" w:type="dxa"/>
        </w:trPr>
        <w:tc>
          <w:tcPr>
            <w:tcW w:w="0" w:type="auto"/>
            <w:vAlign w:val="center"/>
            <w:hideMark/>
          </w:tcPr>
          <w:p w14:paraId="4352A5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AA6D6F" w14:textId="77777777" w:rsidR="00D67926" w:rsidRDefault="008D6FB8">
            <w:pPr>
              <w:rPr>
                <w:rFonts w:eastAsia="Times New Roman"/>
                <w:lang w:val="en-US"/>
              </w:rPr>
            </w:pPr>
            <w:r>
              <w:rPr>
                <w:rFonts w:eastAsia="Times New Roman"/>
                <w:lang w:val="en-US"/>
              </w:rPr>
              <w:t xml:space="preserve">Details and position information for a physical place where services are provided and resources and participants may be stored, found, contained or accommodated. </w:t>
            </w:r>
          </w:p>
        </w:tc>
      </w:tr>
      <w:tr w:rsidR="00D67926" w14:paraId="14FA5ECA" w14:textId="77777777">
        <w:trPr>
          <w:divId w:val="958990423"/>
          <w:tblCellSpacing w:w="15" w:type="dxa"/>
        </w:trPr>
        <w:tc>
          <w:tcPr>
            <w:tcW w:w="0" w:type="auto"/>
            <w:vAlign w:val="center"/>
            <w:hideMark/>
          </w:tcPr>
          <w:p w14:paraId="7337CC69" w14:textId="77777777" w:rsidR="00D67926" w:rsidRDefault="008D6FB8">
            <w:pPr>
              <w:rPr>
                <w:rFonts w:eastAsia="Times New Roman"/>
                <w:lang w:val="en-US"/>
              </w:rPr>
            </w:pPr>
            <w:r>
              <w:rPr>
                <w:rFonts w:eastAsia="Times New Roman"/>
                <w:b/>
                <w:bCs/>
                <w:lang w:val="en-US"/>
              </w:rPr>
              <w:t>Location.identifier</w:t>
            </w:r>
          </w:p>
        </w:tc>
        <w:tc>
          <w:tcPr>
            <w:tcW w:w="0" w:type="auto"/>
            <w:vAlign w:val="center"/>
            <w:hideMark/>
          </w:tcPr>
          <w:p w14:paraId="3EA9D919" w14:textId="77777777" w:rsidR="00D67926" w:rsidRDefault="00D67926">
            <w:pPr>
              <w:rPr>
                <w:rFonts w:eastAsia="Times New Roman"/>
                <w:lang w:val="en-US"/>
              </w:rPr>
            </w:pPr>
          </w:p>
        </w:tc>
      </w:tr>
      <w:tr w:rsidR="00D67926" w14:paraId="743E783F" w14:textId="77777777">
        <w:trPr>
          <w:divId w:val="958990423"/>
          <w:tblCellSpacing w:w="15" w:type="dxa"/>
        </w:trPr>
        <w:tc>
          <w:tcPr>
            <w:tcW w:w="0" w:type="auto"/>
            <w:vAlign w:val="center"/>
            <w:hideMark/>
          </w:tcPr>
          <w:p w14:paraId="6413228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208942" w14:textId="77777777" w:rsidR="00D67926" w:rsidRDefault="008D6FB8">
            <w:pPr>
              <w:rPr>
                <w:rFonts w:eastAsia="Times New Roman"/>
                <w:lang w:val="en-US"/>
              </w:rPr>
            </w:pPr>
            <w:r>
              <w:rPr>
                <w:rFonts w:eastAsia="Times New Roman"/>
                <w:lang w:val="en-US"/>
              </w:rPr>
              <w:t>Unique code or number identifying the location to its users</w:t>
            </w:r>
          </w:p>
        </w:tc>
      </w:tr>
      <w:tr w:rsidR="00D67926" w14:paraId="3ED6C4F7" w14:textId="77777777">
        <w:trPr>
          <w:divId w:val="958990423"/>
          <w:tblCellSpacing w:w="15" w:type="dxa"/>
        </w:trPr>
        <w:tc>
          <w:tcPr>
            <w:tcW w:w="0" w:type="auto"/>
            <w:vAlign w:val="center"/>
            <w:hideMark/>
          </w:tcPr>
          <w:p w14:paraId="1B980F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A43D77" w14:textId="77777777" w:rsidR="00D67926" w:rsidRDefault="008D6FB8">
            <w:pPr>
              <w:rPr>
                <w:rFonts w:eastAsia="Times New Roman"/>
                <w:lang w:val="en-US"/>
              </w:rPr>
            </w:pPr>
            <w:r>
              <w:rPr>
                <w:rFonts w:eastAsia="Times New Roman"/>
                <w:lang w:val="en-US"/>
              </w:rPr>
              <w:t>Unique code or number identifying the location to its users.</w:t>
            </w:r>
          </w:p>
        </w:tc>
      </w:tr>
      <w:tr w:rsidR="00D67926" w14:paraId="0EFFA040" w14:textId="77777777">
        <w:trPr>
          <w:divId w:val="958990423"/>
          <w:tblCellSpacing w:w="15" w:type="dxa"/>
        </w:trPr>
        <w:tc>
          <w:tcPr>
            <w:tcW w:w="0" w:type="auto"/>
            <w:vAlign w:val="center"/>
            <w:hideMark/>
          </w:tcPr>
          <w:p w14:paraId="504EFD3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15402E4" w14:textId="77777777" w:rsidR="00D67926" w:rsidRDefault="008D6FB8">
            <w:pPr>
              <w:rPr>
                <w:rFonts w:eastAsia="Times New Roman"/>
                <w:lang w:val="en-US"/>
              </w:rPr>
            </w:pPr>
            <w:r>
              <w:rPr>
                <w:rFonts w:eastAsia="Times New Roman"/>
                <w:lang w:val="en-US"/>
              </w:rPr>
              <w:t>Organization label locations in registries, need to keep track of those.</w:t>
            </w:r>
          </w:p>
        </w:tc>
      </w:tr>
      <w:tr w:rsidR="00D67926" w14:paraId="5FC496E0" w14:textId="77777777">
        <w:trPr>
          <w:divId w:val="958990423"/>
          <w:tblCellSpacing w:w="15" w:type="dxa"/>
        </w:trPr>
        <w:tc>
          <w:tcPr>
            <w:tcW w:w="0" w:type="auto"/>
            <w:vAlign w:val="center"/>
            <w:hideMark/>
          </w:tcPr>
          <w:p w14:paraId="7FB36C4C" w14:textId="77777777" w:rsidR="00D67926" w:rsidRDefault="008D6FB8">
            <w:pPr>
              <w:rPr>
                <w:rFonts w:eastAsia="Times New Roman"/>
                <w:lang w:val="en-US"/>
              </w:rPr>
            </w:pPr>
            <w:r>
              <w:rPr>
                <w:rFonts w:eastAsia="Times New Roman"/>
                <w:b/>
                <w:bCs/>
                <w:lang w:val="en-US"/>
              </w:rPr>
              <w:t>Location.status</w:t>
            </w:r>
          </w:p>
        </w:tc>
        <w:tc>
          <w:tcPr>
            <w:tcW w:w="0" w:type="auto"/>
            <w:vAlign w:val="center"/>
            <w:hideMark/>
          </w:tcPr>
          <w:p w14:paraId="214E9C08" w14:textId="77777777" w:rsidR="00D67926" w:rsidRDefault="00D67926">
            <w:pPr>
              <w:rPr>
                <w:rFonts w:eastAsia="Times New Roman"/>
                <w:lang w:val="en-US"/>
              </w:rPr>
            </w:pPr>
          </w:p>
        </w:tc>
      </w:tr>
      <w:tr w:rsidR="00D67926" w14:paraId="4C0973AE" w14:textId="77777777">
        <w:trPr>
          <w:divId w:val="958990423"/>
          <w:tblCellSpacing w:w="15" w:type="dxa"/>
        </w:trPr>
        <w:tc>
          <w:tcPr>
            <w:tcW w:w="0" w:type="auto"/>
            <w:vAlign w:val="center"/>
            <w:hideMark/>
          </w:tcPr>
          <w:p w14:paraId="13DD03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DCA743" w14:textId="77777777" w:rsidR="00D67926" w:rsidRDefault="008D6FB8">
            <w:pPr>
              <w:rPr>
                <w:rFonts w:eastAsia="Times New Roman"/>
                <w:lang w:val="en-US"/>
              </w:rPr>
            </w:pPr>
            <w:r>
              <w:rPr>
                <w:rFonts w:eastAsia="Times New Roman"/>
                <w:lang w:val="en-US"/>
              </w:rPr>
              <w:t>active | suspended | inactive.</w:t>
            </w:r>
          </w:p>
        </w:tc>
      </w:tr>
      <w:tr w:rsidR="00D67926" w14:paraId="3ABBFD15" w14:textId="77777777">
        <w:trPr>
          <w:divId w:val="958990423"/>
          <w:tblCellSpacing w:w="15" w:type="dxa"/>
        </w:trPr>
        <w:tc>
          <w:tcPr>
            <w:tcW w:w="0" w:type="auto"/>
            <w:vAlign w:val="center"/>
            <w:hideMark/>
          </w:tcPr>
          <w:p w14:paraId="21A7B8D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A6B201E" w14:textId="77777777" w:rsidR="00D67926" w:rsidRDefault="008D6FB8">
            <w:pPr>
              <w:rPr>
                <w:rFonts w:eastAsia="Times New Roman"/>
                <w:lang w:val="en-US"/>
              </w:rPr>
            </w:pPr>
            <w:r>
              <w:rPr>
                <w:rFonts w:eastAsia="Times New Roman"/>
                <w:lang w:val="en-US"/>
              </w:rPr>
              <w:t>Indicates whether the location is still in use</w:t>
            </w:r>
          </w:p>
        </w:tc>
      </w:tr>
      <w:tr w:rsidR="00D67926" w14:paraId="753DEB0D" w14:textId="77777777">
        <w:trPr>
          <w:divId w:val="958990423"/>
          <w:tblCellSpacing w:w="15" w:type="dxa"/>
        </w:trPr>
        <w:tc>
          <w:tcPr>
            <w:tcW w:w="0" w:type="auto"/>
            <w:vAlign w:val="center"/>
            <w:hideMark/>
          </w:tcPr>
          <w:p w14:paraId="58E8F4D4" w14:textId="77777777" w:rsidR="00D67926" w:rsidRDefault="008D6FB8">
            <w:pPr>
              <w:rPr>
                <w:rFonts w:eastAsia="Times New Roman"/>
                <w:lang w:val="en-US"/>
              </w:rPr>
            </w:pPr>
            <w:r>
              <w:rPr>
                <w:rFonts w:eastAsia="Times New Roman"/>
                <w:b/>
                <w:bCs/>
                <w:lang w:val="en-US"/>
              </w:rPr>
              <w:lastRenderedPageBreak/>
              <w:t>Location.name</w:t>
            </w:r>
          </w:p>
        </w:tc>
        <w:tc>
          <w:tcPr>
            <w:tcW w:w="0" w:type="auto"/>
            <w:vAlign w:val="center"/>
            <w:hideMark/>
          </w:tcPr>
          <w:p w14:paraId="7C055FEC" w14:textId="77777777" w:rsidR="00D67926" w:rsidRDefault="00D67926">
            <w:pPr>
              <w:rPr>
                <w:rFonts w:eastAsia="Times New Roman"/>
                <w:lang w:val="en-US"/>
              </w:rPr>
            </w:pPr>
          </w:p>
        </w:tc>
      </w:tr>
      <w:tr w:rsidR="00D67926" w14:paraId="37BC1F50" w14:textId="77777777">
        <w:trPr>
          <w:divId w:val="958990423"/>
          <w:tblCellSpacing w:w="15" w:type="dxa"/>
        </w:trPr>
        <w:tc>
          <w:tcPr>
            <w:tcW w:w="0" w:type="auto"/>
            <w:vAlign w:val="center"/>
            <w:hideMark/>
          </w:tcPr>
          <w:p w14:paraId="636F37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B2F05E" w14:textId="77777777" w:rsidR="00D67926" w:rsidRDefault="008D6FB8">
            <w:pPr>
              <w:rPr>
                <w:rFonts w:eastAsia="Times New Roman"/>
                <w:lang w:val="en-US"/>
              </w:rPr>
            </w:pPr>
            <w:r>
              <w:rPr>
                <w:rFonts w:eastAsia="Times New Roman"/>
                <w:lang w:val="en-US"/>
              </w:rPr>
              <w:t>Name of the location as used by humans</w:t>
            </w:r>
          </w:p>
        </w:tc>
      </w:tr>
      <w:tr w:rsidR="00D67926" w14:paraId="01AFB1B9" w14:textId="77777777">
        <w:trPr>
          <w:divId w:val="958990423"/>
          <w:tblCellSpacing w:w="15" w:type="dxa"/>
        </w:trPr>
        <w:tc>
          <w:tcPr>
            <w:tcW w:w="0" w:type="auto"/>
            <w:vAlign w:val="center"/>
            <w:hideMark/>
          </w:tcPr>
          <w:p w14:paraId="470A1F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70BA80" w14:textId="77777777" w:rsidR="00D67926" w:rsidRDefault="008D6FB8">
            <w:pPr>
              <w:rPr>
                <w:rFonts w:eastAsia="Times New Roman"/>
                <w:lang w:val="en-US"/>
              </w:rPr>
            </w:pPr>
            <w:r>
              <w:rPr>
                <w:rFonts w:eastAsia="Times New Roman"/>
                <w:lang w:val="en-US"/>
              </w:rPr>
              <w:t>Name of the location as used by humans. Does not need to be unique.</w:t>
            </w:r>
          </w:p>
        </w:tc>
      </w:tr>
      <w:tr w:rsidR="00D67926" w14:paraId="5DE60D90" w14:textId="77777777">
        <w:trPr>
          <w:divId w:val="958990423"/>
          <w:tblCellSpacing w:w="15" w:type="dxa"/>
        </w:trPr>
        <w:tc>
          <w:tcPr>
            <w:tcW w:w="0" w:type="auto"/>
            <w:vAlign w:val="center"/>
            <w:hideMark/>
          </w:tcPr>
          <w:p w14:paraId="4C41A4ED" w14:textId="77777777" w:rsidR="00D67926" w:rsidRDefault="008D6FB8">
            <w:pPr>
              <w:rPr>
                <w:rFonts w:eastAsia="Times New Roman"/>
                <w:lang w:val="en-US"/>
              </w:rPr>
            </w:pPr>
            <w:r>
              <w:rPr>
                <w:rFonts w:eastAsia="Times New Roman"/>
                <w:b/>
                <w:bCs/>
                <w:lang w:val="en-US"/>
              </w:rPr>
              <w:t>Location.description</w:t>
            </w:r>
          </w:p>
        </w:tc>
        <w:tc>
          <w:tcPr>
            <w:tcW w:w="0" w:type="auto"/>
            <w:vAlign w:val="center"/>
            <w:hideMark/>
          </w:tcPr>
          <w:p w14:paraId="0D610413" w14:textId="77777777" w:rsidR="00D67926" w:rsidRDefault="00D67926">
            <w:pPr>
              <w:rPr>
                <w:rFonts w:eastAsia="Times New Roman"/>
                <w:lang w:val="en-US"/>
              </w:rPr>
            </w:pPr>
          </w:p>
        </w:tc>
      </w:tr>
      <w:tr w:rsidR="00D67926" w14:paraId="7C61292E" w14:textId="77777777">
        <w:trPr>
          <w:divId w:val="958990423"/>
          <w:tblCellSpacing w:w="15" w:type="dxa"/>
        </w:trPr>
        <w:tc>
          <w:tcPr>
            <w:tcW w:w="0" w:type="auto"/>
            <w:vAlign w:val="center"/>
            <w:hideMark/>
          </w:tcPr>
          <w:p w14:paraId="5DA344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7A42CA" w14:textId="77777777" w:rsidR="00D67926" w:rsidRDefault="008D6FB8">
            <w:pPr>
              <w:rPr>
                <w:rFonts w:eastAsia="Times New Roman"/>
                <w:lang w:val="en-US"/>
              </w:rPr>
            </w:pPr>
            <w:r>
              <w:rPr>
                <w:rFonts w:eastAsia="Times New Roman"/>
                <w:lang w:val="en-US"/>
              </w:rPr>
              <w:t>Description of the Location, which helps in finding or referencing the place</w:t>
            </w:r>
          </w:p>
        </w:tc>
      </w:tr>
      <w:tr w:rsidR="00D67926" w14:paraId="5443DCC6" w14:textId="77777777">
        <w:trPr>
          <w:divId w:val="958990423"/>
          <w:tblCellSpacing w:w="15" w:type="dxa"/>
        </w:trPr>
        <w:tc>
          <w:tcPr>
            <w:tcW w:w="0" w:type="auto"/>
            <w:vAlign w:val="center"/>
            <w:hideMark/>
          </w:tcPr>
          <w:p w14:paraId="3675B5D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CD8A6A" w14:textId="77777777" w:rsidR="00D67926" w:rsidRDefault="008D6FB8">
            <w:pPr>
              <w:rPr>
                <w:rFonts w:eastAsia="Times New Roman"/>
                <w:lang w:val="en-US"/>
              </w:rPr>
            </w:pPr>
            <w:r>
              <w:rPr>
                <w:rFonts w:eastAsia="Times New Roman"/>
                <w:lang w:val="en-US"/>
              </w:rPr>
              <w:t>Description of the Location, which helps in finding or referencing the place.</w:t>
            </w:r>
          </w:p>
        </w:tc>
      </w:tr>
      <w:tr w:rsidR="00D67926" w14:paraId="2B4E8715" w14:textId="77777777">
        <w:trPr>
          <w:divId w:val="958990423"/>
          <w:tblCellSpacing w:w="15" w:type="dxa"/>
        </w:trPr>
        <w:tc>
          <w:tcPr>
            <w:tcW w:w="0" w:type="auto"/>
            <w:vAlign w:val="center"/>
            <w:hideMark/>
          </w:tcPr>
          <w:p w14:paraId="4A7970B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FE6260D" w14:textId="77777777" w:rsidR="00D67926" w:rsidRDefault="008D6FB8">
            <w:pPr>
              <w:rPr>
                <w:rFonts w:eastAsia="Times New Roman"/>
                <w:lang w:val="en-US"/>
              </w:rPr>
            </w:pPr>
            <w:r>
              <w:rPr>
                <w:rFonts w:eastAsia="Times New Roman"/>
                <w:lang w:val="en-US"/>
              </w:rPr>
              <w:t>Humans need additional information to verify a correct location has been identified.</w:t>
            </w:r>
          </w:p>
        </w:tc>
      </w:tr>
      <w:tr w:rsidR="00D67926" w14:paraId="62A54BC4" w14:textId="77777777">
        <w:trPr>
          <w:divId w:val="958990423"/>
          <w:tblCellSpacing w:w="15" w:type="dxa"/>
        </w:trPr>
        <w:tc>
          <w:tcPr>
            <w:tcW w:w="0" w:type="auto"/>
            <w:vAlign w:val="center"/>
            <w:hideMark/>
          </w:tcPr>
          <w:p w14:paraId="7EA0F99B" w14:textId="77777777" w:rsidR="00D67926" w:rsidRDefault="008D6FB8">
            <w:pPr>
              <w:rPr>
                <w:rFonts w:eastAsia="Times New Roman"/>
                <w:lang w:val="en-US"/>
              </w:rPr>
            </w:pPr>
            <w:r>
              <w:rPr>
                <w:rFonts w:eastAsia="Times New Roman"/>
                <w:b/>
                <w:bCs/>
                <w:lang w:val="en-US"/>
              </w:rPr>
              <w:t>Location.mode</w:t>
            </w:r>
          </w:p>
        </w:tc>
        <w:tc>
          <w:tcPr>
            <w:tcW w:w="0" w:type="auto"/>
            <w:vAlign w:val="center"/>
            <w:hideMark/>
          </w:tcPr>
          <w:p w14:paraId="0094AC5E" w14:textId="77777777" w:rsidR="00D67926" w:rsidRDefault="00D67926">
            <w:pPr>
              <w:rPr>
                <w:rFonts w:eastAsia="Times New Roman"/>
                <w:lang w:val="en-US"/>
              </w:rPr>
            </w:pPr>
          </w:p>
        </w:tc>
      </w:tr>
      <w:tr w:rsidR="00D67926" w14:paraId="54D61490" w14:textId="77777777">
        <w:trPr>
          <w:divId w:val="958990423"/>
          <w:tblCellSpacing w:w="15" w:type="dxa"/>
        </w:trPr>
        <w:tc>
          <w:tcPr>
            <w:tcW w:w="0" w:type="auto"/>
            <w:vAlign w:val="center"/>
            <w:hideMark/>
          </w:tcPr>
          <w:p w14:paraId="7A5892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ED4E00" w14:textId="77777777"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14:paraId="256F18FF" w14:textId="77777777">
        <w:trPr>
          <w:divId w:val="958990423"/>
          <w:tblCellSpacing w:w="15" w:type="dxa"/>
        </w:trPr>
        <w:tc>
          <w:tcPr>
            <w:tcW w:w="0" w:type="auto"/>
            <w:vAlign w:val="center"/>
            <w:hideMark/>
          </w:tcPr>
          <w:p w14:paraId="33DFCBD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B9C477C" w14:textId="77777777" w:rsidR="00D67926" w:rsidRDefault="008D6FB8">
            <w:pPr>
              <w:rPr>
                <w:rFonts w:eastAsia="Times New Roman"/>
                <w:lang w:val="en-US"/>
              </w:rPr>
            </w:pPr>
            <w:r>
              <w:rPr>
                <w:rFonts w:eastAsia="Times New Roman"/>
                <w:lang w:val="en-US"/>
              </w:rPr>
              <w:t xml:space="preserve">When using a Location resource for scheduling or orders, we need to be able to refer to a class of Locations instead of a specific Location. </w:t>
            </w:r>
          </w:p>
        </w:tc>
      </w:tr>
      <w:tr w:rsidR="00D67926" w14:paraId="28CE2C05" w14:textId="77777777">
        <w:trPr>
          <w:divId w:val="958990423"/>
          <w:tblCellSpacing w:w="15" w:type="dxa"/>
        </w:trPr>
        <w:tc>
          <w:tcPr>
            <w:tcW w:w="0" w:type="auto"/>
            <w:vAlign w:val="center"/>
            <w:hideMark/>
          </w:tcPr>
          <w:p w14:paraId="321EA3E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83011A" w14:textId="77777777"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14:paraId="19119B9C" w14:textId="77777777">
        <w:trPr>
          <w:divId w:val="958990423"/>
          <w:tblCellSpacing w:w="15" w:type="dxa"/>
        </w:trPr>
        <w:tc>
          <w:tcPr>
            <w:tcW w:w="0" w:type="auto"/>
            <w:vAlign w:val="center"/>
            <w:hideMark/>
          </w:tcPr>
          <w:p w14:paraId="087B9309" w14:textId="77777777" w:rsidR="00D67926" w:rsidRDefault="008D6FB8">
            <w:pPr>
              <w:rPr>
                <w:rFonts w:eastAsia="Times New Roman"/>
                <w:lang w:val="en-US"/>
              </w:rPr>
            </w:pPr>
            <w:r>
              <w:rPr>
                <w:rFonts w:eastAsia="Times New Roman"/>
                <w:b/>
                <w:bCs/>
                <w:lang w:val="en-US"/>
              </w:rPr>
              <w:t>Location.type</w:t>
            </w:r>
          </w:p>
        </w:tc>
        <w:tc>
          <w:tcPr>
            <w:tcW w:w="0" w:type="auto"/>
            <w:vAlign w:val="center"/>
            <w:hideMark/>
          </w:tcPr>
          <w:p w14:paraId="07C4843C" w14:textId="77777777" w:rsidR="00D67926" w:rsidRDefault="00D67926">
            <w:pPr>
              <w:rPr>
                <w:rFonts w:eastAsia="Times New Roman"/>
                <w:lang w:val="en-US"/>
              </w:rPr>
            </w:pPr>
          </w:p>
        </w:tc>
      </w:tr>
      <w:tr w:rsidR="00D67926" w14:paraId="73E1BBCF" w14:textId="77777777">
        <w:trPr>
          <w:divId w:val="958990423"/>
          <w:tblCellSpacing w:w="15" w:type="dxa"/>
        </w:trPr>
        <w:tc>
          <w:tcPr>
            <w:tcW w:w="0" w:type="auto"/>
            <w:vAlign w:val="center"/>
            <w:hideMark/>
          </w:tcPr>
          <w:p w14:paraId="538B70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72A2F1" w14:textId="77777777" w:rsidR="00D67926" w:rsidRDefault="008D6FB8">
            <w:pPr>
              <w:rPr>
                <w:rFonts w:eastAsia="Times New Roman"/>
                <w:lang w:val="en-US"/>
              </w:rPr>
            </w:pPr>
            <w:r>
              <w:rPr>
                <w:rFonts w:eastAsia="Times New Roman"/>
                <w:lang w:val="en-US"/>
              </w:rPr>
              <w:t>Indicates the type of function performed at the location</w:t>
            </w:r>
          </w:p>
        </w:tc>
      </w:tr>
      <w:tr w:rsidR="00D67926" w14:paraId="14C3F7E7" w14:textId="77777777">
        <w:trPr>
          <w:divId w:val="958990423"/>
          <w:tblCellSpacing w:w="15" w:type="dxa"/>
        </w:trPr>
        <w:tc>
          <w:tcPr>
            <w:tcW w:w="0" w:type="auto"/>
            <w:vAlign w:val="center"/>
            <w:hideMark/>
          </w:tcPr>
          <w:p w14:paraId="35EEE0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1DA808" w14:textId="77777777" w:rsidR="00D67926" w:rsidRDefault="008D6FB8">
            <w:pPr>
              <w:rPr>
                <w:rFonts w:eastAsia="Times New Roman"/>
                <w:lang w:val="en-US"/>
              </w:rPr>
            </w:pPr>
            <w:r>
              <w:rPr>
                <w:rFonts w:eastAsia="Times New Roman"/>
                <w:lang w:val="en-US"/>
              </w:rPr>
              <w:t>Indicates the type of function performed at the location.</w:t>
            </w:r>
          </w:p>
        </w:tc>
      </w:tr>
      <w:tr w:rsidR="00D67926" w14:paraId="05DF3D45" w14:textId="77777777">
        <w:trPr>
          <w:divId w:val="958990423"/>
          <w:tblCellSpacing w:w="15" w:type="dxa"/>
        </w:trPr>
        <w:tc>
          <w:tcPr>
            <w:tcW w:w="0" w:type="auto"/>
            <w:vAlign w:val="center"/>
            <w:hideMark/>
          </w:tcPr>
          <w:p w14:paraId="3D0A06D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4B599EF" w14:textId="77777777" w:rsidR="00D67926" w:rsidRDefault="008D6FB8">
            <w:pPr>
              <w:rPr>
                <w:rFonts w:eastAsia="Times New Roman"/>
                <w:lang w:val="en-US"/>
              </w:rPr>
            </w:pPr>
            <w:r>
              <w:rPr>
                <w:rFonts w:eastAsia="Times New Roman"/>
                <w:lang w:val="en-US"/>
              </w:rPr>
              <w:t>Indicates the type of function performed at the location</w:t>
            </w:r>
          </w:p>
        </w:tc>
      </w:tr>
      <w:tr w:rsidR="00D67926" w14:paraId="64DA436E" w14:textId="77777777">
        <w:trPr>
          <w:divId w:val="958990423"/>
          <w:tblCellSpacing w:w="15" w:type="dxa"/>
        </w:trPr>
        <w:tc>
          <w:tcPr>
            <w:tcW w:w="0" w:type="auto"/>
            <w:vAlign w:val="center"/>
            <w:hideMark/>
          </w:tcPr>
          <w:p w14:paraId="603E3291" w14:textId="77777777" w:rsidR="00D67926" w:rsidRDefault="008D6FB8">
            <w:pPr>
              <w:rPr>
                <w:rFonts w:eastAsia="Times New Roman"/>
                <w:lang w:val="en-US"/>
              </w:rPr>
            </w:pPr>
            <w:r>
              <w:rPr>
                <w:rFonts w:eastAsia="Times New Roman"/>
                <w:b/>
                <w:bCs/>
                <w:lang w:val="en-US"/>
              </w:rPr>
              <w:t>Location.telecom</w:t>
            </w:r>
          </w:p>
        </w:tc>
        <w:tc>
          <w:tcPr>
            <w:tcW w:w="0" w:type="auto"/>
            <w:vAlign w:val="center"/>
            <w:hideMark/>
          </w:tcPr>
          <w:p w14:paraId="4D26CED9" w14:textId="77777777" w:rsidR="00D67926" w:rsidRDefault="00D67926">
            <w:pPr>
              <w:rPr>
                <w:rFonts w:eastAsia="Times New Roman"/>
                <w:lang w:val="en-US"/>
              </w:rPr>
            </w:pPr>
          </w:p>
        </w:tc>
      </w:tr>
      <w:tr w:rsidR="00D67926" w14:paraId="4B145AE7" w14:textId="77777777">
        <w:trPr>
          <w:divId w:val="958990423"/>
          <w:tblCellSpacing w:w="15" w:type="dxa"/>
        </w:trPr>
        <w:tc>
          <w:tcPr>
            <w:tcW w:w="0" w:type="auto"/>
            <w:vAlign w:val="center"/>
            <w:hideMark/>
          </w:tcPr>
          <w:p w14:paraId="2459C2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8E6062" w14:textId="77777777" w:rsidR="00D67926" w:rsidRDefault="008D6FB8">
            <w:pPr>
              <w:rPr>
                <w:rFonts w:eastAsia="Times New Roman"/>
                <w:lang w:val="en-US"/>
              </w:rPr>
            </w:pPr>
            <w:r>
              <w:rPr>
                <w:rFonts w:eastAsia="Times New Roman"/>
                <w:lang w:val="en-US"/>
              </w:rPr>
              <w:t>Contact details of the location</w:t>
            </w:r>
          </w:p>
        </w:tc>
      </w:tr>
      <w:tr w:rsidR="00D67926" w14:paraId="7441CB78" w14:textId="77777777">
        <w:trPr>
          <w:divId w:val="958990423"/>
          <w:tblCellSpacing w:w="15" w:type="dxa"/>
        </w:trPr>
        <w:tc>
          <w:tcPr>
            <w:tcW w:w="0" w:type="auto"/>
            <w:vAlign w:val="center"/>
            <w:hideMark/>
          </w:tcPr>
          <w:p w14:paraId="66F03E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A684CF" w14:textId="77777777" w:rsidR="00D67926" w:rsidRDefault="008D6FB8">
            <w:pPr>
              <w:rPr>
                <w:rFonts w:eastAsia="Times New Roman"/>
                <w:lang w:val="en-US"/>
              </w:rPr>
            </w:pPr>
            <w:r>
              <w:rPr>
                <w:rFonts w:eastAsia="Times New Roman"/>
                <w:lang w:val="en-US"/>
              </w:rPr>
              <w:t xml:space="preserve">The contact details of communication devices available at the location. This can include phone numbers, fax numbers, mobile numbers, email addresses and web sites. </w:t>
            </w:r>
          </w:p>
        </w:tc>
      </w:tr>
      <w:tr w:rsidR="00D67926" w14:paraId="247B6630" w14:textId="77777777">
        <w:trPr>
          <w:divId w:val="958990423"/>
          <w:tblCellSpacing w:w="15" w:type="dxa"/>
        </w:trPr>
        <w:tc>
          <w:tcPr>
            <w:tcW w:w="0" w:type="auto"/>
            <w:vAlign w:val="center"/>
            <w:hideMark/>
          </w:tcPr>
          <w:p w14:paraId="1B27A55F" w14:textId="77777777" w:rsidR="00D67926" w:rsidRDefault="008D6FB8">
            <w:pPr>
              <w:rPr>
                <w:rFonts w:eastAsia="Times New Roman"/>
                <w:lang w:val="en-US"/>
              </w:rPr>
            </w:pPr>
            <w:r>
              <w:rPr>
                <w:rFonts w:eastAsia="Times New Roman"/>
                <w:b/>
                <w:bCs/>
                <w:lang w:val="en-US"/>
              </w:rPr>
              <w:t>Location.address</w:t>
            </w:r>
          </w:p>
        </w:tc>
        <w:tc>
          <w:tcPr>
            <w:tcW w:w="0" w:type="auto"/>
            <w:vAlign w:val="center"/>
            <w:hideMark/>
          </w:tcPr>
          <w:p w14:paraId="5AFFDAD8" w14:textId="77777777" w:rsidR="00D67926" w:rsidRDefault="00D67926">
            <w:pPr>
              <w:rPr>
                <w:rFonts w:eastAsia="Times New Roman"/>
                <w:lang w:val="en-US"/>
              </w:rPr>
            </w:pPr>
          </w:p>
        </w:tc>
      </w:tr>
      <w:tr w:rsidR="00D67926" w14:paraId="155BCBFE" w14:textId="77777777">
        <w:trPr>
          <w:divId w:val="958990423"/>
          <w:tblCellSpacing w:w="15" w:type="dxa"/>
        </w:trPr>
        <w:tc>
          <w:tcPr>
            <w:tcW w:w="0" w:type="auto"/>
            <w:vAlign w:val="center"/>
            <w:hideMark/>
          </w:tcPr>
          <w:p w14:paraId="2D0C117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0797EA" w14:textId="77777777" w:rsidR="00D67926" w:rsidRDefault="008D6FB8">
            <w:pPr>
              <w:rPr>
                <w:rFonts w:eastAsia="Times New Roman"/>
                <w:lang w:val="en-US"/>
              </w:rPr>
            </w:pPr>
            <w:r>
              <w:rPr>
                <w:rFonts w:eastAsia="Times New Roman"/>
                <w:lang w:val="en-US"/>
              </w:rPr>
              <w:t>Physical location</w:t>
            </w:r>
          </w:p>
        </w:tc>
      </w:tr>
      <w:tr w:rsidR="00D67926" w14:paraId="3FD6518A" w14:textId="77777777">
        <w:trPr>
          <w:divId w:val="958990423"/>
          <w:tblCellSpacing w:w="15" w:type="dxa"/>
        </w:trPr>
        <w:tc>
          <w:tcPr>
            <w:tcW w:w="0" w:type="auto"/>
            <w:vAlign w:val="center"/>
            <w:hideMark/>
          </w:tcPr>
          <w:p w14:paraId="7DAD9C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69044A" w14:textId="77777777" w:rsidR="00D67926" w:rsidRDefault="008D6FB8">
            <w:pPr>
              <w:rPr>
                <w:rFonts w:eastAsia="Times New Roman"/>
                <w:lang w:val="en-US"/>
              </w:rPr>
            </w:pPr>
            <w:r>
              <w:rPr>
                <w:rFonts w:eastAsia="Times New Roman"/>
                <w:lang w:val="en-US"/>
              </w:rPr>
              <w:t>Physical location.</w:t>
            </w:r>
          </w:p>
        </w:tc>
      </w:tr>
      <w:tr w:rsidR="00D67926" w14:paraId="7838874D" w14:textId="77777777">
        <w:trPr>
          <w:divId w:val="958990423"/>
          <w:tblCellSpacing w:w="15" w:type="dxa"/>
        </w:trPr>
        <w:tc>
          <w:tcPr>
            <w:tcW w:w="0" w:type="auto"/>
            <w:vAlign w:val="center"/>
            <w:hideMark/>
          </w:tcPr>
          <w:p w14:paraId="1C02FFF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23531E" w14:textId="77777777" w:rsidR="00D67926" w:rsidRDefault="008D6FB8">
            <w:pPr>
              <w:rPr>
                <w:rFonts w:eastAsia="Times New Roman"/>
                <w:lang w:val="en-US"/>
              </w:rPr>
            </w:pPr>
            <w:r>
              <w:rPr>
                <w:rFonts w:eastAsia="Times New Roman"/>
                <w:lang w:val="en-US"/>
              </w:rPr>
              <w:t>This was kept as 0..1 as there is no use property on the address, so wouldn't be able to identify different address types.</w:t>
            </w:r>
          </w:p>
        </w:tc>
      </w:tr>
      <w:tr w:rsidR="00D67926" w14:paraId="44F8E6A4" w14:textId="77777777">
        <w:trPr>
          <w:divId w:val="958990423"/>
          <w:tblCellSpacing w:w="15" w:type="dxa"/>
        </w:trPr>
        <w:tc>
          <w:tcPr>
            <w:tcW w:w="0" w:type="auto"/>
            <w:vAlign w:val="center"/>
            <w:hideMark/>
          </w:tcPr>
          <w:p w14:paraId="2BAB9A4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4A284C" w14:textId="77777777" w:rsidR="00D67926" w:rsidRDefault="008D6FB8">
            <w:pPr>
              <w:rPr>
                <w:rFonts w:eastAsia="Times New Roman"/>
                <w:lang w:val="en-US"/>
              </w:rPr>
            </w:pPr>
            <w:r>
              <w:rPr>
                <w:rFonts w:eastAsia="Times New Roman"/>
                <w:lang w:val="en-US"/>
              </w:rPr>
              <w:t>If locations can be visited, we need to keep track of their address.</w:t>
            </w:r>
          </w:p>
        </w:tc>
      </w:tr>
      <w:tr w:rsidR="00D67926" w14:paraId="3CAF8C74" w14:textId="77777777">
        <w:trPr>
          <w:divId w:val="958990423"/>
          <w:tblCellSpacing w:w="15" w:type="dxa"/>
        </w:trPr>
        <w:tc>
          <w:tcPr>
            <w:tcW w:w="0" w:type="auto"/>
            <w:vAlign w:val="center"/>
            <w:hideMark/>
          </w:tcPr>
          <w:p w14:paraId="1BB5054F" w14:textId="77777777" w:rsidR="00D67926" w:rsidRDefault="008D6FB8">
            <w:pPr>
              <w:rPr>
                <w:rFonts w:eastAsia="Times New Roman"/>
                <w:lang w:val="en-US"/>
              </w:rPr>
            </w:pPr>
            <w:r>
              <w:rPr>
                <w:rFonts w:eastAsia="Times New Roman"/>
                <w:b/>
                <w:bCs/>
                <w:lang w:val="en-US"/>
              </w:rPr>
              <w:t>Location.physicalType</w:t>
            </w:r>
          </w:p>
        </w:tc>
        <w:tc>
          <w:tcPr>
            <w:tcW w:w="0" w:type="auto"/>
            <w:vAlign w:val="center"/>
            <w:hideMark/>
          </w:tcPr>
          <w:p w14:paraId="0A99787A" w14:textId="77777777" w:rsidR="00D67926" w:rsidRDefault="00D67926">
            <w:pPr>
              <w:rPr>
                <w:rFonts w:eastAsia="Times New Roman"/>
                <w:lang w:val="en-US"/>
              </w:rPr>
            </w:pPr>
          </w:p>
        </w:tc>
      </w:tr>
      <w:tr w:rsidR="00D67926" w14:paraId="4EFFCAB6" w14:textId="77777777">
        <w:trPr>
          <w:divId w:val="958990423"/>
          <w:tblCellSpacing w:w="15" w:type="dxa"/>
        </w:trPr>
        <w:tc>
          <w:tcPr>
            <w:tcW w:w="0" w:type="auto"/>
            <w:vAlign w:val="center"/>
            <w:hideMark/>
          </w:tcPr>
          <w:p w14:paraId="35AC177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0CAAC3" w14:textId="77777777" w:rsidR="00D67926" w:rsidRDefault="008D6FB8">
            <w:pPr>
              <w:rPr>
                <w:rFonts w:eastAsia="Times New Roman"/>
                <w:lang w:val="en-US"/>
              </w:rPr>
            </w:pPr>
            <w:r>
              <w:rPr>
                <w:rFonts w:eastAsia="Times New Roman"/>
                <w:lang w:val="en-US"/>
              </w:rPr>
              <w:t>Physical form of the location</w:t>
            </w:r>
          </w:p>
        </w:tc>
      </w:tr>
      <w:tr w:rsidR="00D67926" w14:paraId="7C18A807" w14:textId="77777777">
        <w:trPr>
          <w:divId w:val="958990423"/>
          <w:tblCellSpacing w:w="15" w:type="dxa"/>
        </w:trPr>
        <w:tc>
          <w:tcPr>
            <w:tcW w:w="0" w:type="auto"/>
            <w:vAlign w:val="center"/>
            <w:hideMark/>
          </w:tcPr>
          <w:p w14:paraId="46109A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F3FC09" w14:textId="77777777" w:rsidR="00D67926" w:rsidRDefault="008D6FB8">
            <w:pPr>
              <w:rPr>
                <w:rFonts w:eastAsia="Times New Roman"/>
                <w:lang w:val="en-US"/>
              </w:rPr>
            </w:pPr>
            <w:r>
              <w:rPr>
                <w:rFonts w:eastAsia="Times New Roman"/>
                <w:lang w:val="en-US"/>
              </w:rPr>
              <w:t>Physical form of the location, e.g. building, room, vehicle, road.</w:t>
            </w:r>
          </w:p>
        </w:tc>
      </w:tr>
      <w:tr w:rsidR="00D67926" w14:paraId="7440186F" w14:textId="77777777">
        <w:trPr>
          <w:divId w:val="958990423"/>
          <w:tblCellSpacing w:w="15" w:type="dxa"/>
        </w:trPr>
        <w:tc>
          <w:tcPr>
            <w:tcW w:w="0" w:type="auto"/>
            <w:vAlign w:val="center"/>
            <w:hideMark/>
          </w:tcPr>
          <w:p w14:paraId="58F30EAD"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7F86DFAE" w14:textId="77777777" w:rsidR="00D67926" w:rsidRDefault="008D6FB8">
            <w:pPr>
              <w:rPr>
                <w:rFonts w:eastAsia="Times New Roman"/>
                <w:lang w:val="en-US"/>
              </w:rPr>
            </w:pPr>
            <w:r>
              <w:rPr>
                <w:rFonts w:eastAsia="Times New Roman"/>
                <w:lang w:val="en-US"/>
              </w:rPr>
              <w:t>For purposes of showing relevant locations in queries, we need to categorize locations.</w:t>
            </w:r>
          </w:p>
        </w:tc>
      </w:tr>
      <w:tr w:rsidR="00D67926" w14:paraId="53EAA4CC" w14:textId="77777777">
        <w:trPr>
          <w:divId w:val="958990423"/>
          <w:tblCellSpacing w:w="15" w:type="dxa"/>
        </w:trPr>
        <w:tc>
          <w:tcPr>
            <w:tcW w:w="0" w:type="auto"/>
            <w:vAlign w:val="center"/>
            <w:hideMark/>
          </w:tcPr>
          <w:p w14:paraId="59F64E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3B52F7" w14:textId="77777777" w:rsidR="00D67926" w:rsidRDefault="008D6FB8">
            <w:pPr>
              <w:rPr>
                <w:rFonts w:eastAsia="Times New Roman"/>
                <w:lang w:val="en-US"/>
              </w:rPr>
            </w:pPr>
            <w:r>
              <w:rPr>
                <w:rFonts w:eastAsia="Times New Roman"/>
                <w:lang w:val="en-US"/>
              </w:rPr>
              <w:t>Physical form of the location</w:t>
            </w:r>
          </w:p>
        </w:tc>
      </w:tr>
      <w:tr w:rsidR="00D67926" w14:paraId="47FAF9F3" w14:textId="77777777">
        <w:trPr>
          <w:divId w:val="958990423"/>
          <w:tblCellSpacing w:w="15" w:type="dxa"/>
        </w:trPr>
        <w:tc>
          <w:tcPr>
            <w:tcW w:w="0" w:type="auto"/>
            <w:vAlign w:val="center"/>
            <w:hideMark/>
          </w:tcPr>
          <w:p w14:paraId="6BC1027E" w14:textId="77777777" w:rsidR="00D67926" w:rsidRDefault="008D6FB8">
            <w:pPr>
              <w:rPr>
                <w:rFonts w:eastAsia="Times New Roman"/>
                <w:lang w:val="en-US"/>
              </w:rPr>
            </w:pPr>
            <w:r>
              <w:rPr>
                <w:rFonts w:eastAsia="Times New Roman"/>
                <w:b/>
                <w:bCs/>
                <w:lang w:val="en-US"/>
              </w:rPr>
              <w:t>Location.position</w:t>
            </w:r>
          </w:p>
        </w:tc>
        <w:tc>
          <w:tcPr>
            <w:tcW w:w="0" w:type="auto"/>
            <w:vAlign w:val="center"/>
            <w:hideMark/>
          </w:tcPr>
          <w:p w14:paraId="66899A8D" w14:textId="77777777" w:rsidR="00D67926" w:rsidRDefault="00D67926">
            <w:pPr>
              <w:rPr>
                <w:rFonts w:eastAsia="Times New Roman"/>
                <w:lang w:val="en-US"/>
              </w:rPr>
            </w:pPr>
          </w:p>
        </w:tc>
      </w:tr>
      <w:tr w:rsidR="00D67926" w14:paraId="22BE3FCB" w14:textId="77777777">
        <w:trPr>
          <w:divId w:val="958990423"/>
          <w:tblCellSpacing w:w="15" w:type="dxa"/>
        </w:trPr>
        <w:tc>
          <w:tcPr>
            <w:tcW w:w="0" w:type="auto"/>
            <w:vAlign w:val="center"/>
            <w:hideMark/>
          </w:tcPr>
          <w:p w14:paraId="0253BA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1CA3A1" w14:textId="77777777" w:rsidR="00D67926" w:rsidRDefault="008D6FB8">
            <w:pPr>
              <w:rPr>
                <w:rFonts w:eastAsia="Times New Roman"/>
                <w:lang w:val="en-US"/>
              </w:rPr>
            </w:pPr>
            <w:r>
              <w:rPr>
                <w:rFonts w:eastAsia="Times New Roman"/>
                <w:lang w:val="en-US"/>
              </w:rPr>
              <w:t>The absolute geographic location</w:t>
            </w:r>
          </w:p>
        </w:tc>
      </w:tr>
      <w:tr w:rsidR="00D67926" w14:paraId="6DA345E1" w14:textId="77777777">
        <w:trPr>
          <w:divId w:val="958990423"/>
          <w:tblCellSpacing w:w="15" w:type="dxa"/>
        </w:trPr>
        <w:tc>
          <w:tcPr>
            <w:tcW w:w="0" w:type="auto"/>
            <w:vAlign w:val="center"/>
            <w:hideMark/>
          </w:tcPr>
          <w:p w14:paraId="77A213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C89906" w14:textId="77777777" w:rsidR="00D67926" w:rsidRDefault="008D6FB8">
            <w:pPr>
              <w:rPr>
                <w:rFonts w:eastAsia="Times New Roman"/>
                <w:lang w:val="en-US"/>
              </w:rPr>
            </w:pPr>
            <w:r>
              <w:rPr>
                <w:rFonts w:eastAsia="Times New Roman"/>
                <w:lang w:val="en-US"/>
              </w:rPr>
              <w:t xml:space="preserve">The absolute geographic location of the Location, expressed in with the WGS84 datum (This is the same co-ordinate system used in KML). </w:t>
            </w:r>
          </w:p>
        </w:tc>
      </w:tr>
      <w:tr w:rsidR="00D67926" w14:paraId="49B183BD" w14:textId="77777777">
        <w:trPr>
          <w:divId w:val="958990423"/>
          <w:tblCellSpacing w:w="15" w:type="dxa"/>
        </w:trPr>
        <w:tc>
          <w:tcPr>
            <w:tcW w:w="0" w:type="auto"/>
            <w:vAlign w:val="center"/>
            <w:hideMark/>
          </w:tcPr>
          <w:p w14:paraId="2BBCCC9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50270E4" w14:textId="77777777" w:rsidR="00D67926" w:rsidRDefault="008D6FB8">
            <w:pPr>
              <w:rPr>
                <w:rFonts w:eastAsia="Times New Roman"/>
                <w:lang w:val="en-US"/>
              </w:rPr>
            </w:pPr>
            <w:r>
              <w:rPr>
                <w:rFonts w:eastAsia="Times New Roman"/>
                <w:lang w:val="en-US"/>
              </w:rPr>
              <w:t>For mobile applications and automated route-finding knowing the exact location of the Location is required.</w:t>
            </w:r>
          </w:p>
        </w:tc>
      </w:tr>
      <w:tr w:rsidR="00D67926" w14:paraId="1F13C689" w14:textId="77777777">
        <w:trPr>
          <w:divId w:val="958990423"/>
          <w:tblCellSpacing w:w="15" w:type="dxa"/>
        </w:trPr>
        <w:tc>
          <w:tcPr>
            <w:tcW w:w="0" w:type="auto"/>
            <w:vAlign w:val="center"/>
            <w:hideMark/>
          </w:tcPr>
          <w:p w14:paraId="3A17CA3E" w14:textId="77777777" w:rsidR="00D67926" w:rsidRDefault="008D6FB8">
            <w:pPr>
              <w:rPr>
                <w:rFonts w:eastAsia="Times New Roman"/>
                <w:lang w:val="en-US"/>
              </w:rPr>
            </w:pPr>
            <w:r>
              <w:rPr>
                <w:rFonts w:eastAsia="Times New Roman"/>
                <w:b/>
                <w:bCs/>
                <w:lang w:val="en-US"/>
              </w:rPr>
              <w:t>Location.position.longitude</w:t>
            </w:r>
          </w:p>
        </w:tc>
        <w:tc>
          <w:tcPr>
            <w:tcW w:w="0" w:type="auto"/>
            <w:vAlign w:val="center"/>
            <w:hideMark/>
          </w:tcPr>
          <w:p w14:paraId="3DB68B88" w14:textId="77777777" w:rsidR="00D67926" w:rsidRDefault="00D67926">
            <w:pPr>
              <w:rPr>
                <w:rFonts w:eastAsia="Times New Roman"/>
                <w:lang w:val="en-US"/>
              </w:rPr>
            </w:pPr>
          </w:p>
        </w:tc>
      </w:tr>
      <w:tr w:rsidR="00D67926" w14:paraId="6DE17815" w14:textId="77777777">
        <w:trPr>
          <w:divId w:val="958990423"/>
          <w:tblCellSpacing w:w="15" w:type="dxa"/>
        </w:trPr>
        <w:tc>
          <w:tcPr>
            <w:tcW w:w="0" w:type="auto"/>
            <w:vAlign w:val="center"/>
            <w:hideMark/>
          </w:tcPr>
          <w:p w14:paraId="54B43F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EF2169" w14:textId="77777777" w:rsidR="00D67926" w:rsidRDefault="008D6FB8">
            <w:pPr>
              <w:rPr>
                <w:rFonts w:eastAsia="Times New Roman"/>
                <w:lang w:val="en-US"/>
              </w:rPr>
            </w:pPr>
            <w:r>
              <w:rPr>
                <w:rFonts w:eastAsia="Times New Roman"/>
                <w:lang w:val="en-US"/>
              </w:rPr>
              <w:t>Longitude with WGS84 datum</w:t>
            </w:r>
          </w:p>
        </w:tc>
      </w:tr>
      <w:tr w:rsidR="00D67926" w14:paraId="0C1C61AE" w14:textId="77777777">
        <w:trPr>
          <w:divId w:val="958990423"/>
          <w:tblCellSpacing w:w="15" w:type="dxa"/>
        </w:trPr>
        <w:tc>
          <w:tcPr>
            <w:tcW w:w="0" w:type="auto"/>
            <w:vAlign w:val="center"/>
            <w:hideMark/>
          </w:tcPr>
          <w:p w14:paraId="7DC8AD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BA8210" w14:textId="77777777" w:rsidR="00D67926" w:rsidRDefault="008D6FB8">
            <w:pPr>
              <w:rPr>
                <w:rFonts w:eastAsia="Times New Roman"/>
                <w:lang w:val="en-US"/>
              </w:rPr>
            </w:pPr>
            <w:r>
              <w:rPr>
                <w:rFonts w:eastAsia="Times New Roman"/>
                <w:lang w:val="en-US"/>
              </w:rPr>
              <w:t xml:space="preserve">Longitude. The value domain and the interpretation are the same as for the text of the longitude element in KML (see notes below). </w:t>
            </w:r>
          </w:p>
        </w:tc>
      </w:tr>
      <w:tr w:rsidR="00D67926" w14:paraId="4B06D2FA" w14:textId="77777777">
        <w:trPr>
          <w:divId w:val="958990423"/>
          <w:tblCellSpacing w:w="15" w:type="dxa"/>
        </w:trPr>
        <w:tc>
          <w:tcPr>
            <w:tcW w:w="0" w:type="auto"/>
            <w:vAlign w:val="center"/>
            <w:hideMark/>
          </w:tcPr>
          <w:p w14:paraId="37DBF6BA" w14:textId="77777777" w:rsidR="00D67926" w:rsidRDefault="008D6FB8">
            <w:pPr>
              <w:rPr>
                <w:rFonts w:eastAsia="Times New Roman"/>
                <w:lang w:val="en-US"/>
              </w:rPr>
            </w:pPr>
            <w:r>
              <w:rPr>
                <w:rFonts w:eastAsia="Times New Roman"/>
                <w:b/>
                <w:bCs/>
                <w:lang w:val="en-US"/>
              </w:rPr>
              <w:t>Location.position.latitude</w:t>
            </w:r>
          </w:p>
        </w:tc>
        <w:tc>
          <w:tcPr>
            <w:tcW w:w="0" w:type="auto"/>
            <w:vAlign w:val="center"/>
            <w:hideMark/>
          </w:tcPr>
          <w:p w14:paraId="0C94FEFC" w14:textId="77777777" w:rsidR="00D67926" w:rsidRDefault="00D67926">
            <w:pPr>
              <w:rPr>
                <w:rFonts w:eastAsia="Times New Roman"/>
                <w:lang w:val="en-US"/>
              </w:rPr>
            </w:pPr>
          </w:p>
        </w:tc>
      </w:tr>
      <w:tr w:rsidR="00D67926" w14:paraId="6B456820" w14:textId="77777777">
        <w:trPr>
          <w:divId w:val="958990423"/>
          <w:tblCellSpacing w:w="15" w:type="dxa"/>
        </w:trPr>
        <w:tc>
          <w:tcPr>
            <w:tcW w:w="0" w:type="auto"/>
            <w:vAlign w:val="center"/>
            <w:hideMark/>
          </w:tcPr>
          <w:p w14:paraId="5FD89A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BD968D" w14:textId="77777777" w:rsidR="00D67926" w:rsidRDefault="008D6FB8">
            <w:pPr>
              <w:rPr>
                <w:rFonts w:eastAsia="Times New Roman"/>
                <w:lang w:val="en-US"/>
              </w:rPr>
            </w:pPr>
            <w:r>
              <w:rPr>
                <w:rFonts w:eastAsia="Times New Roman"/>
                <w:lang w:val="en-US"/>
              </w:rPr>
              <w:t>Latitude with WGS84 datum</w:t>
            </w:r>
          </w:p>
        </w:tc>
      </w:tr>
      <w:tr w:rsidR="00D67926" w14:paraId="53EE4B16" w14:textId="77777777">
        <w:trPr>
          <w:divId w:val="958990423"/>
          <w:tblCellSpacing w:w="15" w:type="dxa"/>
        </w:trPr>
        <w:tc>
          <w:tcPr>
            <w:tcW w:w="0" w:type="auto"/>
            <w:vAlign w:val="center"/>
            <w:hideMark/>
          </w:tcPr>
          <w:p w14:paraId="60B889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87EF26" w14:textId="77777777" w:rsidR="00D67926" w:rsidRDefault="008D6FB8">
            <w:pPr>
              <w:rPr>
                <w:rFonts w:eastAsia="Times New Roman"/>
                <w:lang w:val="en-US"/>
              </w:rPr>
            </w:pPr>
            <w:r>
              <w:rPr>
                <w:rFonts w:eastAsia="Times New Roman"/>
                <w:lang w:val="en-US"/>
              </w:rPr>
              <w:t>Latitude. The value domain and the interpretation are the same as for the text of the latitude element in KML (see notes below).</w:t>
            </w:r>
          </w:p>
        </w:tc>
      </w:tr>
      <w:tr w:rsidR="00D67926" w14:paraId="14F737E7" w14:textId="77777777">
        <w:trPr>
          <w:divId w:val="958990423"/>
          <w:tblCellSpacing w:w="15" w:type="dxa"/>
        </w:trPr>
        <w:tc>
          <w:tcPr>
            <w:tcW w:w="0" w:type="auto"/>
            <w:vAlign w:val="center"/>
            <w:hideMark/>
          </w:tcPr>
          <w:p w14:paraId="77C3735D" w14:textId="77777777" w:rsidR="00D67926" w:rsidRDefault="008D6FB8">
            <w:pPr>
              <w:rPr>
                <w:rFonts w:eastAsia="Times New Roman"/>
                <w:lang w:val="en-US"/>
              </w:rPr>
            </w:pPr>
            <w:r>
              <w:rPr>
                <w:rFonts w:eastAsia="Times New Roman"/>
                <w:b/>
                <w:bCs/>
                <w:lang w:val="en-US"/>
              </w:rPr>
              <w:t>Location.position.altitude</w:t>
            </w:r>
          </w:p>
        </w:tc>
        <w:tc>
          <w:tcPr>
            <w:tcW w:w="0" w:type="auto"/>
            <w:vAlign w:val="center"/>
            <w:hideMark/>
          </w:tcPr>
          <w:p w14:paraId="202DB7F7" w14:textId="77777777" w:rsidR="00D67926" w:rsidRDefault="00D67926">
            <w:pPr>
              <w:rPr>
                <w:rFonts w:eastAsia="Times New Roman"/>
                <w:lang w:val="en-US"/>
              </w:rPr>
            </w:pPr>
          </w:p>
        </w:tc>
      </w:tr>
      <w:tr w:rsidR="00D67926" w14:paraId="36916E1F" w14:textId="77777777">
        <w:trPr>
          <w:divId w:val="958990423"/>
          <w:tblCellSpacing w:w="15" w:type="dxa"/>
        </w:trPr>
        <w:tc>
          <w:tcPr>
            <w:tcW w:w="0" w:type="auto"/>
            <w:vAlign w:val="center"/>
            <w:hideMark/>
          </w:tcPr>
          <w:p w14:paraId="6B2863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6E892E" w14:textId="77777777" w:rsidR="00D67926" w:rsidRDefault="008D6FB8">
            <w:pPr>
              <w:rPr>
                <w:rFonts w:eastAsia="Times New Roman"/>
                <w:lang w:val="en-US"/>
              </w:rPr>
            </w:pPr>
            <w:r>
              <w:rPr>
                <w:rFonts w:eastAsia="Times New Roman"/>
                <w:lang w:val="en-US"/>
              </w:rPr>
              <w:t>Altitude with WGS84 datum</w:t>
            </w:r>
          </w:p>
        </w:tc>
      </w:tr>
      <w:tr w:rsidR="00D67926" w14:paraId="6FC05B5C" w14:textId="77777777">
        <w:trPr>
          <w:divId w:val="958990423"/>
          <w:tblCellSpacing w:w="15" w:type="dxa"/>
        </w:trPr>
        <w:tc>
          <w:tcPr>
            <w:tcW w:w="0" w:type="auto"/>
            <w:vAlign w:val="center"/>
            <w:hideMark/>
          </w:tcPr>
          <w:p w14:paraId="043A6E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BCA2DA" w14:textId="77777777" w:rsidR="00D67926" w:rsidRDefault="008D6FB8">
            <w:pPr>
              <w:rPr>
                <w:rFonts w:eastAsia="Times New Roman"/>
                <w:lang w:val="en-US"/>
              </w:rPr>
            </w:pPr>
            <w:r>
              <w:rPr>
                <w:rFonts w:eastAsia="Times New Roman"/>
                <w:lang w:val="en-US"/>
              </w:rPr>
              <w:t>Altitude. The value domain and the interpretation are the same as for the text of the altitude element in KML (see notes below).</w:t>
            </w:r>
          </w:p>
        </w:tc>
      </w:tr>
      <w:tr w:rsidR="00D67926" w14:paraId="6E00A4B5" w14:textId="77777777">
        <w:trPr>
          <w:divId w:val="958990423"/>
          <w:tblCellSpacing w:w="15" w:type="dxa"/>
        </w:trPr>
        <w:tc>
          <w:tcPr>
            <w:tcW w:w="0" w:type="auto"/>
            <w:vAlign w:val="center"/>
            <w:hideMark/>
          </w:tcPr>
          <w:p w14:paraId="417DD447" w14:textId="77777777" w:rsidR="00D67926" w:rsidRDefault="008D6FB8">
            <w:pPr>
              <w:rPr>
                <w:rFonts w:eastAsia="Times New Roman"/>
                <w:lang w:val="en-US"/>
              </w:rPr>
            </w:pPr>
            <w:r>
              <w:rPr>
                <w:rFonts w:eastAsia="Times New Roman"/>
                <w:b/>
                <w:bCs/>
                <w:lang w:val="en-US"/>
              </w:rPr>
              <w:t>Location.managingOrganization</w:t>
            </w:r>
          </w:p>
        </w:tc>
        <w:tc>
          <w:tcPr>
            <w:tcW w:w="0" w:type="auto"/>
            <w:vAlign w:val="center"/>
            <w:hideMark/>
          </w:tcPr>
          <w:p w14:paraId="13458B60" w14:textId="77777777" w:rsidR="00D67926" w:rsidRDefault="00D67926">
            <w:pPr>
              <w:rPr>
                <w:rFonts w:eastAsia="Times New Roman"/>
                <w:lang w:val="en-US"/>
              </w:rPr>
            </w:pPr>
          </w:p>
        </w:tc>
      </w:tr>
      <w:tr w:rsidR="00D67926" w14:paraId="662B8FCB" w14:textId="77777777">
        <w:trPr>
          <w:divId w:val="958990423"/>
          <w:tblCellSpacing w:w="15" w:type="dxa"/>
        </w:trPr>
        <w:tc>
          <w:tcPr>
            <w:tcW w:w="0" w:type="auto"/>
            <w:vAlign w:val="center"/>
            <w:hideMark/>
          </w:tcPr>
          <w:p w14:paraId="29BBB4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160E33" w14:textId="77777777" w:rsidR="00D67926" w:rsidRDefault="008D6FB8">
            <w:pPr>
              <w:rPr>
                <w:rFonts w:eastAsia="Times New Roman"/>
                <w:lang w:val="en-US"/>
              </w:rPr>
            </w:pPr>
            <w:r>
              <w:rPr>
                <w:rFonts w:eastAsia="Times New Roman"/>
                <w:lang w:val="en-US"/>
              </w:rPr>
              <w:t>The organization that is responsible for the provisioning and upkeep of the location</w:t>
            </w:r>
          </w:p>
        </w:tc>
      </w:tr>
      <w:tr w:rsidR="00D67926" w14:paraId="493B7511" w14:textId="77777777">
        <w:trPr>
          <w:divId w:val="958990423"/>
          <w:tblCellSpacing w:w="15" w:type="dxa"/>
        </w:trPr>
        <w:tc>
          <w:tcPr>
            <w:tcW w:w="0" w:type="auto"/>
            <w:vAlign w:val="center"/>
            <w:hideMark/>
          </w:tcPr>
          <w:p w14:paraId="303853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F03558" w14:textId="77777777" w:rsidR="00D67926" w:rsidRDefault="008D6FB8">
            <w:pPr>
              <w:rPr>
                <w:rFonts w:eastAsia="Times New Roman"/>
                <w:lang w:val="en-US"/>
              </w:rPr>
            </w:pPr>
            <w:r>
              <w:rPr>
                <w:rFonts w:eastAsia="Times New Roman"/>
                <w:lang w:val="en-US"/>
              </w:rPr>
              <w:t>The organization that is responsible for the provisioning and upkeep of the location.</w:t>
            </w:r>
          </w:p>
        </w:tc>
      </w:tr>
      <w:tr w:rsidR="00D67926" w14:paraId="25CB85E5" w14:textId="77777777">
        <w:trPr>
          <w:divId w:val="958990423"/>
          <w:tblCellSpacing w:w="15" w:type="dxa"/>
        </w:trPr>
        <w:tc>
          <w:tcPr>
            <w:tcW w:w="0" w:type="auto"/>
            <w:vAlign w:val="center"/>
            <w:hideMark/>
          </w:tcPr>
          <w:p w14:paraId="0906F00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32469B" w14:textId="77777777" w:rsidR="00D67926" w:rsidRDefault="008D6FB8">
            <w:pPr>
              <w:rPr>
                <w:rFonts w:eastAsia="Times New Roman"/>
                <w:lang w:val="en-US"/>
              </w:rPr>
            </w:pPr>
            <w:r>
              <w:rPr>
                <w:rFonts w:eastAsia="Times New Roman"/>
                <w:lang w:val="en-US"/>
              </w:rPr>
              <w:t xml:space="preserve">This can also be used as the part of the organization hierarchy where this location provides services. These services can be defined through the HealthcareService resource. </w:t>
            </w:r>
          </w:p>
        </w:tc>
      </w:tr>
      <w:tr w:rsidR="00D67926" w14:paraId="430E207B" w14:textId="77777777">
        <w:trPr>
          <w:divId w:val="958990423"/>
          <w:tblCellSpacing w:w="15" w:type="dxa"/>
        </w:trPr>
        <w:tc>
          <w:tcPr>
            <w:tcW w:w="0" w:type="auto"/>
            <w:vAlign w:val="center"/>
            <w:hideMark/>
          </w:tcPr>
          <w:p w14:paraId="0BDC770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3CE793F" w14:textId="77777777" w:rsidR="00D67926" w:rsidRDefault="008D6FB8">
            <w:pPr>
              <w:rPr>
                <w:rFonts w:eastAsia="Times New Roman"/>
                <w:lang w:val="en-US"/>
              </w:rPr>
            </w:pPr>
            <w:r>
              <w:rPr>
                <w:rFonts w:eastAsia="Times New Roman"/>
                <w:lang w:val="en-US"/>
              </w:rPr>
              <w:t>Need to know who manages the location.</w:t>
            </w:r>
          </w:p>
        </w:tc>
      </w:tr>
      <w:tr w:rsidR="00D67926" w14:paraId="263D25AE" w14:textId="77777777">
        <w:trPr>
          <w:divId w:val="958990423"/>
          <w:tblCellSpacing w:w="15" w:type="dxa"/>
        </w:trPr>
        <w:tc>
          <w:tcPr>
            <w:tcW w:w="0" w:type="auto"/>
            <w:vAlign w:val="center"/>
            <w:hideMark/>
          </w:tcPr>
          <w:p w14:paraId="1000EA2D" w14:textId="77777777" w:rsidR="00D67926" w:rsidRDefault="008D6FB8">
            <w:pPr>
              <w:rPr>
                <w:rFonts w:eastAsia="Times New Roman"/>
                <w:lang w:val="en-US"/>
              </w:rPr>
            </w:pPr>
            <w:r>
              <w:rPr>
                <w:rFonts w:eastAsia="Times New Roman"/>
                <w:b/>
                <w:bCs/>
                <w:lang w:val="en-US"/>
              </w:rPr>
              <w:t>Location.partOf</w:t>
            </w:r>
          </w:p>
        </w:tc>
        <w:tc>
          <w:tcPr>
            <w:tcW w:w="0" w:type="auto"/>
            <w:vAlign w:val="center"/>
            <w:hideMark/>
          </w:tcPr>
          <w:p w14:paraId="0E246B82" w14:textId="77777777" w:rsidR="00D67926" w:rsidRDefault="00D67926">
            <w:pPr>
              <w:rPr>
                <w:rFonts w:eastAsia="Times New Roman"/>
                <w:lang w:val="en-US"/>
              </w:rPr>
            </w:pPr>
          </w:p>
        </w:tc>
      </w:tr>
      <w:tr w:rsidR="00D67926" w14:paraId="22D36101" w14:textId="77777777">
        <w:trPr>
          <w:divId w:val="958990423"/>
          <w:tblCellSpacing w:w="15" w:type="dxa"/>
        </w:trPr>
        <w:tc>
          <w:tcPr>
            <w:tcW w:w="0" w:type="auto"/>
            <w:vAlign w:val="center"/>
            <w:hideMark/>
          </w:tcPr>
          <w:p w14:paraId="12DB5A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329038" w14:textId="77777777" w:rsidR="00D67926" w:rsidRDefault="008D6FB8">
            <w:pPr>
              <w:rPr>
                <w:rFonts w:eastAsia="Times New Roman"/>
                <w:lang w:val="en-US"/>
              </w:rPr>
            </w:pPr>
            <w:r>
              <w:rPr>
                <w:rFonts w:eastAsia="Times New Roman"/>
                <w:lang w:val="en-US"/>
              </w:rPr>
              <w:t>Another Location which this Location is physically part of</w:t>
            </w:r>
          </w:p>
        </w:tc>
      </w:tr>
      <w:tr w:rsidR="00D67926" w14:paraId="6B5FD03F" w14:textId="77777777">
        <w:trPr>
          <w:divId w:val="958990423"/>
          <w:tblCellSpacing w:w="15" w:type="dxa"/>
        </w:trPr>
        <w:tc>
          <w:tcPr>
            <w:tcW w:w="0" w:type="auto"/>
            <w:vAlign w:val="center"/>
            <w:hideMark/>
          </w:tcPr>
          <w:p w14:paraId="223D20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1D76B5" w14:textId="77777777" w:rsidR="00D67926" w:rsidRDefault="008D6FB8">
            <w:pPr>
              <w:rPr>
                <w:rFonts w:eastAsia="Times New Roman"/>
                <w:lang w:val="en-US"/>
              </w:rPr>
            </w:pPr>
            <w:r>
              <w:rPr>
                <w:rFonts w:eastAsia="Times New Roman"/>
                <w:lang w:val="en-US"/>
              </w:rPr>
              <w:t>Another Location which this Location is physically part of.</w:t>
            </w:r>
          </w:p>
        </w:tc>
      </w:tr>
      <w:tr w:rsidR="00D67926" w14:paraId="5E8C7DB2" w14:textId="77777777">
        <w:trPr>
          <w:divId w:val="958990423"/>
          <w:tblCellSpacing w:w="15" w:type="dxa"/>
        </w:trPr>
        <w:tc>
          <w:tcPr>
            <w:tcW w:w="0" w:type="auto"/>
            <w:vAlign w:val="center"/>
            <w:hideMark/>
          </w:tcPr>
          <w:p w14:paraId="55C5009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1B381F0" w14:textId="77777777" w:rsidR="00D67926" w:rsidRDefault="008D6FB8">
            <w:pPr>
              <w:rPr>
                <w:rFonts w:eastAsia="Times New Roman"/>
                <w:lang w:val="en-US"/>
              </w:rPr>
            </w:pPr>
            <w:r>
              <w:rPr>
                <w:rFonts w:eastAsia="Times New Roman"/>
                <w:lang w:val="en-US"/>
              </w:rPr>
              <w:t>For purposes of location, display and identification, knowing which locations are located within other locations is important.</w:t>
            </w:r>
          </w:p>
        </w:tc>
      </w:tr>
    </w:tbl>
    <w:p w14:paraId="4EBF07A2" w14:textId="77777777" w:rsidR="00D67926" w:rsidRDefault="008D6FB8">
      <w:pPr>
        <w:pStyle w:val="Heading2"/>
        <w:divId w:val="958990423"/>
        <w:rPr>
          <w:rFonts w:eastAsia="Times New Roman"/>
          <w:lang w:val="en-US"/>
        </w:rPr>
      </w:pPr>
      <w:r>
        <w:rPr>
          <w:rFonts w:eastAsia="Times New Roman"/>
          <w:lang w:val="en-US"/>
        </w:rPr>
        <w:lastRenderedPageBreak/>
        <w:t>http://hl7.org/fhir/StructureDefinition/Organization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231"/>
      </w:tblGrid>
      <w:tr w:rsidR="00D67926" w14:paraId="62C58ED8" w14:textId="77777777">
        <w:trPr>
          <w:divId w:val="958990423"/>
          <w:tblCellSpacing w:w="15" w:type="dxa"/>
        </w:trPr>
        <w:tc>
          <w:tcPr>
            <w:tcW w:w="0" w:type="auto"/>
            <w:vAlign w:val="center"/>
            <w:hideMark/>
          </w:tcPr>
          <w:p w14:paraId="1194A6E6" w14:textId="77777777" w:rsidR="00D67926" w:rsidRDefault="008D6FB8">
            <w:pPr>
              <w:rPr>
                <w:rFonts w:eastAsia="Times New Roman"/>
                <w:lang w:val="en-US"/>
              </w:rPr>
            </w:pPr>
            <w:r>
              <w:rPr>
                <w:rFonts w:eastAsia="Times New Roman"/>
                <w:b/>
                <w:bCs/>
                <w:lang w:val="en-US"/>
              </w:rPr>
              <w:t>Organization</w:t>
            </w:r>
          </w:p>
        </w:tc>
        <w:tc>
          <w:tcPr>
            <w:tcW w:w="0" w:type="auto"/>
            <w:vAlign w:val="center"/>
            <w:hideMark/>
          </w:tcPr>
          <w:p w14:paraId="0ED37F41" w14:textId="77777777" w:rsidR="00D67926" w:rsidRDefault="008D6FB8">
            <w:pPr>
              <w:rPr>
                <w:rFonts w:eastAsia="Times New Roman"/>
                <w:lang w:val="en-US"/>
              </w:rPr>
            </w:pPr>
            <w:r>
              <w:rPr>
                <w:rFonts w:eastAsia="Times New Roman"/>
                <w:lang w:val="en-US"/>
              </w:rPr>
              <w:t>Organization</w:t>
            </w:r>
          </w:p>
        </w:tc>
      </w:tr>
      <w:tr w:rsidR="00D67926" w14:paraId="5BD229DB" w14:textId="77777777">
        <w:trPr>
          <w:divId w:val="958990423"/>
          <w:tblCellSpacing w:w="15" w:type="dxa"/>
        </w:trPr>
        <w:tc>
          <w:tcPr>
            <w:tcW w:w="0" w:type="auto"/>
            <w:vAlign w:val="center"/>
            <w:hideMark/>
          </w:tcPr>
          <w:p w14:paraId="5005D1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32D997" w14:textId="77777777" w:rsidR="00D67926" w:rsidRDefault="008D6FB8">
            <w:pPr>
              <w:rPr>
                <w:rFonts w:eastAsia="Times New Roman"/>
                <w:lang w:val="en-US"/>
              </w:rPr>
            </w:pPr>
            <w:r>
              <w:rPr>
                <w:rFonts w:eastAsia="Times New Roman"/>
                <w:lang w:val="en-US"/>
              </w:rPr>
              <w:t>A grouping of people or organizations with a common purpose</w:t>
            </w:r>
          </w:p>
        </w:tc>
      </w:tr>
      <w:tr w:rsidR="00D67926" w14:paraId="75B7A3AD" w14:textId="77777777">
        <w:trPr>
          <w:divId w:val="958990423"/>
          <w:tblCellSpacing w:w="15" w:type="dxa"/>
        </w:trPr>
        <w:tc>
          <w:tcPr>
            <w:tcW w:w="0" w:type="auto"/>
            <w:vAlign w:val="center"/>
            <w:hideMark/>
          </w:tcPr>
          <w:p w14:paraId="289C92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B2A6D9" w14:textId="77777777" w:rsidR="00D67926" w:rsidRDefault="008D6FB8">
            <w:pPr>
              <w:rPr>
                <w:rFonts w:eastAsia="Times New Roman"/>
                <w:lang w:val="en-US"/>
              </w:rPr>
            </w:pP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D67926" w14:paraId="77AE225E" w14:textId="77777777">
        <w:trPr>
          <w:divId w:val="958990423"/>
          <w:tblCellSpacing w:w="15" w:type="dxa"/>
        </w:trPr>
        <w:tc>
          <w:tcPr>
            <w:tcW w:w="0" w:type="auto"/>
            <w:vAlign w:val="center"/>
            <w:hideMark/>
          </w:tcPr>
          <w:p w14:paraId="210F23A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CD87931" w14:textId="77777777" w:rsidR="00D67926" w:rsidRDefault="008D6FB8">
            <w:pPr>
              <w:rPr>
                <w:rFonts w:eastAsia="Times New Roman"/>
                <w:lang w:val="en-US"/>
              </w:rPr>
            </w:pPr>
            <w:r>
              <w:rPr>
                <w:rFonts w:eastAsia="Times New Roman"/>
                <w:lang w:val="en-US"/>
              </w:rPr>
              <w:t>The organization SHALL at least have a name or an id, and possibly more than one</w:t>
            </w:r>
          </w:p>
        </w:tc>
      </w:tr>
      <w:tr w:rsidR="00D67926" w14:paraId="07F52132" w14:textId="77777777">
        <w:trPr>
          <w:divId w:val="958990423"/>
          <w:tblCellSpacing w:w="15" w:type="dxa"/>
        </w:trPr>
        <w:tc>
          <w:tcPr>
            <w:tcW w:w="0" w:type="auto"/>
            <w:vAlign w:val="center"/>
            <w:hideMark/>
          </w:tcPr>
          <w:p w14:paraId="6E695A9E" w14:textId="77777777" w:rsidR="00D67926" w:rsidRDefault="008D6FB8">
            <w:pPr>
              <w:rPr>
                <w:rFonts w:eastAsia="Times New Roman"/>
                <w:lang w:val="en-US"/>
              </w:rPr>
            </w:pPr>
            <w:r>
              <w:rPr>
                <w:rFonts w:eastAsia="Times New Roman"/>
                <w:b/>
                <w:bCs/>
                <w:lang w:val="en-US"/>
              </w:rPr>
              <w:t>Organization.identifier</w:t>
            </w:r>
          </w:p>
        </w:tc>
        <w:tc>
          <w:tcPr>
            <w:tcW w:w="0" w:type="auto"/>
            <w:vAlign w:val="center"/>
            <w:hideMark/>
          </w:tcPr>
          <w:p w14:paraId="5AC663F2" w14:textId="77777777" w:rsidR="00D67926" w:rsidRDefault="00D67926">
            <w:pPr>
              <w:rPr>
                <w:rFonts w:eastAsia="Times New Roman"/>
                <w:lang w:val="en-US"/>
              </w:rPr>
            </w:pPr>
          </w:p>
        </w:tc>
      </w:tr>
      <w:tr w:rsidR="00D67926" w14:paraId="40BC6D07" w14:textId="77777777">
        <w:trPr>
          <w:divId w:val="958990423"/>
          <w:tblCellSpacing w:w="15" w:type="dxa"/>
        </w:trPr>
        <w:tc>
          <w:tcPr>
            <w:tcW w:w="0" w:type="auto"/>
            <w:vAlign w:val="center"/>
            <w:hideMark/>
          </w:tcPr>
          <w:p w14:paraId="62072C5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3BFF42" w14:textId="77777777" w:rsidR="00D67926" w:rsidRDefault="008D6FB8">
            <w:pPr>
              <w:rPr>
                <w:rFonts w:eastAsia="Times New Roman"/>
                <w:lang w:val="en-US"/>
              </w:rPr>
            </w:pPr>
            <w:r>
              <w:rPr>
                <w:rFonts w:eastAsia="Times New Roman"/>
                <w:lang w:val="en-US"/>
              </w:rPr>
              <w:t>Identifies this organization across multiple systems</w:t>
            </w:r>
          </w:p>
        </w:tc>
      </w:tr>
      <w:tr w:rsidR="00D67926" w14:paraId="775878BB" w14:textId="77777777">
        <w:trPr>
          <w:divId w:val="958990423"/>
          <w:tblCellSpacing w:w="15" w:type="dxa"/>
        </w:trPr>
        <w:tc>
          <w:tcPr>
            <w:tcW w:w="0" w:type="auto"/>
            <w:vAlign w:val="center"/>
            <w:hideMark/>
          </w:tcPr>
          <w:p w14:paraId="17AF8E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FB4A26" w14:textId="77777777" w:rsidR="00D67926" w:rsidRDefault="008D6FB8">
            <w:pPr>
              <w:rPr>
                <w:rFonts w:eastAsia="Times New Roman"/>
                <w:lang w:val="en-US"/>
              </w:rPr>
            </w:pPr>
            <w:r>
              <w:rPr>
                <w:rFonts w:eastAsia="Times New Roman"/>
                <w:lang w:val="en-US"/>
              </w:rPr>
              <w:t>Identifier for the organization that is used to identify the organization across multiple disparate systems.</w:t>
            </w:r>
          </w:p>
        </w:tc>
      </w:tr>
      <w:tr w:rsidR="00D67926" w14:paraId="43B36593" w14:textId="77777777">
        <w:trPr>
          <w:divId w:val="958990423"/>
          <w:tblCellSpacing w:w="15" w:type="dxa"/>
        </w:trPr>
        <w:tc>
          <w:tcPr>
            <w:tcW w:w="0" w:type="auto"/>
            <w:vAlign w:val="center"/>
            <w:hideMark/>
          </w:tcPr>
          <w:p w14:paraId="181C917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B05AC65" w14:textId="77777777" w:rsidR="00D67926" w:rsidRDefault="008D6FB8">
            <w:pPr>
              <w:rPr>
                <w:rFonts w:eastAsia="Times New Roman"/>
                <w:lang w:val="en-US"/>
              </w:rPr>
            </w:pPr>
            <w:r>
              <w:rPr>
                <w:rFonts w:eastAsia="Times New Roman"/>
                <w:lang w:val="en-US"/>
              </w:rPr>
              <w:t xml:space="preserve">Organizations are known by a variety of ids. Some institutions maintain several, and most collect identifiers for exchange with other organizations concerning the organization. </w:t>
            </w:r>
          </w:p>
        </w:tc>
      </w:tr>
      <w:tr w:rsidR="00D67926" w14:paraId="548592F5" w14:textId="77777777">
        <w:trPr>
          <w:divId w:val="958990423"/>
          <w:tblCellSpacing w:w="15" w:type="dxa"/>
        </w:trPr>
        <w:tc>
          <w:tcPr>
            <w:tcW w:w="0" w:type="auto"/>
            <w:vAlign w:val="center"/>
            <w:hideMark/>
          </w:tcPr>
          <w:p w14:paraId="544C8BCC" w14:textId="77777777" w:rsidR="00D67926" w:rsidRDefault="008D6FB8">
            <w:pPr>
              <w:rPr>
                <w:rFonts w:eastAsia="Times New Roman"/>
                <w:lang w:val="en-US"/>
              </w:rPr>
            </w:pPr>
            <w:r>
              <w:rPr>
                <w:rFonts w:eastAsia="Times New Roman"/>
                <w:b/>
                <w:bCs/>
                <w:lang w:val="en-US"/>
              </w:rPr>
              <w:t>Organization.active</w:t>
            </w:r>
          </w:p>
        </w:tc>
        <w:tc>
          <w:tcPr>
            <w:tcW w:w="0" w:type="auto"/>
            <w:vAlign w:val="center"/>
            <w:hideMark/>
          </w:tcPr>
          <w:p w14:paraId="179BF152" w14:textId="77777777" w:rsidR="00D67926" w:rsidRDefault="00D67926">
            <w:pPr>
              <w:rPr>
                <w:rFonts w:eastAsia="Times New Roman"/>
                <w:lang w:val="en-US"/>
              </w:rPr>
            </w:pPr>
          </w:p>
        </w:tc>
      </w:tr>
      <w:tr w:rsidR="00D67926" w14:paraId="756E6672" w14:textId="77777777">
        <w:trPr>
          <w:divId w:val="958990423"/>
          <w:tblCellSpacing w:w="15" w:type="dxa"/>
        </w:trPr>
        <w:tc>
          <w:tcPr>
            <w:tcW w:w="0" w:type="auto"/>
            <w:vAlign w:val="center"/>
            <w:hideMark/>
          </w:tcPr>
          <w:p w14:paraId="2363956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664B95" w14:textId="77777777" w:rsidR="00D67926" w:rsidRDefault="008D6FB8">
            <w:pPr>
              <w:rPr>
                <w:rFonts w:eastAsia="Times New Roman"/>
                <w:lang w:val="en-US"/>
              </w:rPr>
            </w:pPr>
            <w:r>
              <w:rPr>
                <w:rFonts w:eastAsia="Times New Roman"/>
                <w:lang w:val="en-US"/>
              </w:rPr>
              <w:t>Whether the organization's record is still in active use</w:t>
            </w:r>
          </w:p>
        </w:tc>
      </w:tr>
      <w:tr w:rsidR="00D67926" w14:paraId="37F2BAAD" w14:textId="77777777">
        <w:trPr>
          <w:divId w:val="958990423"/>
          <w:tblCellSpacing w:w="15" w:type="dxa"/>
        </w:trPr>
        <w:tc>
          <w:tcPr>
            <w:tcW w:w="0" w:type="auto"/>
            <w:vAlign w:val="center"/>
            <w:hideMark/>
          </w:tcPr>
          <w:p w14:paraId="275D23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15372E" w14:textId="77777777" w:rsidR="00D67926" w:rsidRDefault="008D6FB8">
            <w:pPr>
              <w:rPr>
                <w:rFonts w:eastAsia="Times New Roman"/>
                <w:lang w:val="en-US"/>
              </w:rPr>
            </w:pPr>
            <w:r>
              <w:rPr>
                <w:rFonts w:eastAsia="Times New Roman"/>
                <w:lang w:val="en-US"/>
              </w:rPr>
              <w:t>Whether the organization's record is still in active use.</w:t>
            </w:r>
          </w:p>
        </w:tc>
      </w:tr>
      <w:tr w:rsidR="00D67926" w14:paraId="4B90B665" w14:textId="77777777">
        <w:trPr>
          <w:divId w:val="958990423"/>
          <w:tblCellSpacing w:w="15" w:type="dxa"/>
        </w:trPr>
        <w:tc>
          <w:tcPr>
            <w:tcW w:w="0" w:type="auto"/>
            <w:vAlign w:val="center"/>
            <w:hideMark/>
          </w:tcPr>
          <w:p w14:paraId="75F045F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B889F1" w14:textId="77777777" w:rsidR="00D67926" w:rsidRDefault="008D6FB8">
            <w:pPr>
              <w:rPr>
                <w:rFonts w:eastAsia="Times New Roman"/>
                <w:lang w:val="en-US"/>
              </w:rPr>
            </w:pPr>
            <w:r>
              <w:rPr>
                <w:rFonts w:eastAsia="Times New Roman"/>
                <w:lang w:val="en-US"/>
              </w:rPr>
              <w:t>Default is true.</w:t>
            </w:r>
          </w:p>
        </w:tc>
      </w:tr>
      <w:tr w:rsidR="00D67926" w14:paraId="51C1F955" w14:textId="77777777">
        <w:trPr>
          <w:divId w:val="958990423"/>
          <w:tblCellSpacing w:w="15" w:type="dxa"/>
        </w:trPr>
        <w:tc>
          <w:tcPr>
            <w:tcW w:w="0" w:type="auto"/>
            <w:vAlign w:val="center"/>
            <w:hideMark/>
          </w:tcPr>
          <w:p w14:paraId="09B2245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2293424" w14:textId="77777777" w:rsidR="00D67926" w:rsidRDefault="008D6FB8">
            <w:pPr>
              <w:rPr>
                <w:rFonts w:eastAsia="Times New Roman"/>
                <w:lang w:val="en-US"/>
              </w:rPr>
            </w:pPr>
            <w:r>
              <w:rPr>
                <w:rFonts w:eastAsia="Times New Roman"/>
                <w:lang w:val="en-US"/>
              </w:rPr>
              <w:t>Need a flag to indicate a record is no longer to be used and should generally be hidden for the user in the UI.</w:t>
            </w:r>
          </w:p>
        </w:tc>
      </w:tr>
      <w:tr w:rsidR="00D67926" w14:paraId="3F7EA1A8" w14:textId="77777777">
        <w:trPr>
          <w:divId w:val="958990423"/>
          <w:tblCellSpacing w:w="15" w:type="dxa"/>
        </w:trPr>
        <w:tc>
          <w:tcPr>
            <w:tcW w:w="0" w:type="auto"/>
            <w:vAlign w:val="center"/>
            <w:hideMark/>
          </w:tcPr>
          <w:p w14:paraId="19870AD2" w14:textId="77777777" w:rsidR="00D67926" w:rsidRDefault="008D6FB8">
            <w:pPr>
              <w:rPr>
                <w:rFonts w:eastAsia="Times New Roman"/>
                <w:lang w:val="en-US"/>
              </w:rPr>
            </w:pPr>
            <w:r>
              <w:rPr>
                <w:rFonts w:eastAsia="Times New Roman"/>
                <w:b/>
                <w:bCs/>
                <w:lang w:val="en-US"/>
              </w:rPr>
              <w:t>Organization.type</w:t>
            </w:r>
          </w:p>
        </w:tc>
        <w:tc>
          <w:tcPr>
            <w:tcW w:w="0" w:type="auto"/>
            <w:vAlign w:val="center"/>
            <w:hideMark/>
          </w:tcPr>
          <w:p w14:paraId="6CB6E511" w14:textId="77777777" w:rsidR="00D67926" w:rsidRDefault="00D67926">
            <w:pPr>
              <w:rPr>
                <w:rFonts w:eastAsia="Times New Roman"/>
                <w:lang w:val="en-US"/>
              </w:rPr>
            </w:pPr>
          </w:p>
        </w:tc>
      </w:tr>
      <w:tr w:rsidR="00D67926" w14:paraId="6488355C" w14:textId="77777777">
        <w:trPr>
          <w:divId w:val="958990423"/>
          <w:tblCellSpacing w:w="15" w:type="dxa"/>
        </w:trPr>
        <w:tc>
          <w:tcPr>
            <w:tcW w:w="0" w:type="auto"/>
            <w:vAlign w:val="center"/>
            <w:hideMark/>
          </w:tcPr>
          <w:p w14:paraId="780C73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C4AF5D" w14:textId="77777777" w:rsidR="00D67926" w:rsidRDefault="008D6FB8">
            <w:pPr>
              <w:rPr>
                <w:rFonts w:eastAsia="Times New Roman"/>
                <w:lang w:val="en-US"/>
              </w:rPr>
            </w:pPr>
            <w:r>
              <w:rPr>
                <w:rFonts w:eastAsia="Times New Roman"/>
                <w:lang w:val="en-US"/>
              </w:rPr>
              <w:t>Kind of organization</w:t>
            </w:r>
          </w:p>
        </w:tc>
      </w:tr>
      <w:tr w:rsidR="00D67926" w14:paraId="6CDFE079" w14:textId="77777777">
        <w:trPr>
          <w:divId w:val="958990423"/>
          <w:tblCellSpacing w:w="15" w:type="dxa"/>
        </w:trPr>
        <w:tc>
          <w:tcPr>
            <w:tcW w:w="0" w:type="auto"/>
            <w:vAlign w:val="center"/>
            <w:hideMark/>
          </w:tcPr>
          <w:p w14:paraId="5873FB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86A7CA" w14:textId="77777777" w:rsidR="00D67926" w:rsidRDefault="008D6FB8">
            <w:pPr>
              <w:rPr>
                <w:rFonts w:eastAsia="Times New Roman"/>
                <w:lang w:val="en-US"/>
              </w:rPr>
            </w:pPr>
            <w:r>
              <w:rPr>
                <w:rFonts w:eastAsia="Times New Roman"/>
                <w:lang w:val="en-US"/>
              </w:rPr>
              <w:t>The kind of organization that this is.</w:t>
            </w:r>
          </w:p>
        </w:tc>
      </w:tr>
      <w:tr w:rsidR="00D67926" w14:paraId="790FA2CD" w14:textId="77777777">
        <w:trPr>
          <w:divId w:val="958990423"/>
          <w:tblCellSpacing w:w="15" w:type="dxa"/>
        </w:trPr>
        <w:tc>
          <w:tcPr>
            <w:tcW w:w="0" w:type="auto"/>
            <w:vAlign w:val="center"/>
            <w:hideMark/>
          </w:tcPr>
          <w:p w14:paraId="63B377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70E423A" w14:textId="77777777" w:rsidR="00D67926" w:rsidRDefault="008D6FB8">
            <w:pPr>
              <w:rPr>
                <w:rFonts w:eastAsia="Times New Roman"/>
                <w:lang w:val="en-US"/>
              </w:rPr>
            </w:pPr>
            <w:r>
              <w:rPr>
                <w:rFonts w:eastAsia="Times New Roman"/>
                <w:lang w:val="en-US"/>
              </w:rPr>
              <w:t xml:space="preserve">Organizations can be corporations, wards, sections, clinical teams, government departments, etc. Note that code is generally a classifier of the type of organization; in many applications, codes are used to identity a particular organization (say, ward) as opposed to another of the same type - these are identifiers, not codes. </w:t>
            </w:r>
          </w:p>
        </w:tc>
      </w:tr>
      <w:tr w:rsidR="00D67926" w14:paraId="4BDC90B5" w14:textId="77777777">
        <w:trPr>
          <w:divId w:val="958990423"/>
          <w:tblCellSpacing w:w="15" w:type="dxa"/>
        </w:trPr>
        <w:tc>
          <w:tcPr>
            <w:tcW w:w="0" w:type="auto"/>
            <w:vAlign w:val="center"/>
            <w:hideMark/>
          </w:tcPr>
          <w:p w14:paraId="67E59CD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EBFB701" w14:textId="77777777" w:rsidR="00D67926" w:rsidRDefault="008D6FB8">
            <w:pPr>
              <w:rPr>
                <w:rFonts w:eastAsia="Times New Roman"/>
                <w:lang w:val="en-US"/>
              </w:rPr>
            </w:pPr>
            <w:r>
              <w:rPr>
                <w:rFonts w:eastAsia="Times New Roman"/>
                <w:lang w:val="en-US"/>
              </w:rPr>
              <w:t>Need to be able to track the kind of organization that this is - different organization types have different uses.</w:t>
            </w:r>
          </w:p>
        </w:tc>
      </w:tr>
      <w:tr w:rsidR="00D67926" w14:paraId="1CB30198" w14:textId="77777777">
        <w:trPr>
          <w:divId w:val="958990423"/>
          <w:tblCellSpacing w:w="15" w:type="dxa"/>
        </w:trPr>
        <w:tc>
          <w:tcPr>
            <w:tcW w:w="0" w:type="auto"/>
            <w:vAlign w:val="center"/>
            <w:hideMark/>
          </w:tcPr>
          <w:p w14:paraId="67A8469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DA92310" w14:textId="77777777" w:rsidR="00D67926" w:rsidRDefault="008D6FB8">
            <w:pPr>
              <w:rPr>
                <w:rFonts w:eastAsia="Times New Roman"/>
                <w:lang w:val="en-US"/>
              </w:rPr>
            </w:pPr>
            <w:r>
              <w:rPr>
                <w:rFonts w:eastAsia="Times New Roman"/>
                <w:lang w:val="en-US"/>
              </w:rPr>
              <w:t>Used to categorize the organization</w:t>
            </w:r>
          </w:p>
        </w:tc>
      </w:tr>
      <w:tr w:rsidR="00D67926" w14:paraId="37894277" w14:textId="77777777">
        <w:trPr>
          <w:divId w:val="958990423"/>
          <w:tblCellSpacing w:w="15" w:type="dxa"/>
        </w:trPr>
        <w:tc>
          <w:tcPr>
            <w:tcW w:w="0" w:type="auto"/>
            <w:vAlign w:val="center"/>
            <w:hideMark/>
          </w:tcPr>
          <w:p w14:paraId="1A50E376" w14:textId="77777777" w:rsidR="00D67926" w:rsidRDefault="008D6FB8">
            <w:pPr>
              <w:rPr>
                <w:rFonts w:eastAsia="Times New Roman"/>
                <w:lang w:val="en-US"/>
              </w:rPr>
            </w:pPr>
            <w:r>
              <w:rPr>
                <w:rFonts w:eastAsia="Times New Roman"/>
                <w:b/>
                <w:bCs/>
                <w:lang w:val="en-US"/>
              </w:rPr>
              <w:t>Organization.name</w:t>
            </w:r>
          </w:p>
        </w:tc>
        <w:tc>
          <w:tcPr>
            <w:tcW w:w="0" w:type="auto"/>
            <w:vAlign w:val="center"/>
            <w:hideMark/>
          </w:tcPr>
          <w:p w14:paraId="2C32E509" w14:textId="77777777" w:rsidR="00D67926" w:rsidRDefault="00D67926">
            <w:pPr>
              <w:rPr>
                <w:rFonts w:eastAsia="Times New Roman"/>
                <w:lang w:val="en-US"/>
              </w:rPr>
            </w:pPr>
          </w:p>
        </w:tc>
      </w:tr>
      <w:tr w:rsidR="00D67926" w14:paraId="4C4D651B" w14:textId="77777777">
        <w:trPr>
          <w:divId w:val="958990423"/>
          <w:tblCellSpacing w:w="15" w:type="dxa"/>
        </w:trPr>
        <w:tc>
          <w:tcPr>
            <w:tcW w:w="0" w:type="auto"/>
            <w:vAlign w:val="center"/>
            <w:hideMark/>
          </w:tcPr>
          <w:p w14:paraId="27C7B1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0119F4" w14:textId="77777777" w:rsidR="00D67926" w:rsidRDefault="008D6FB8">
            <w:pPr>
              <w:rPr>
                <w:rFonts w:eastAsia="Times New Roman"/>
                <w:lang w:val="en-US"/>
              </w:rPr>
            </w:pPr>
            <w:r>
              <w:rPr>
                <w:rFonts w:eastAsia="Times New Roman"/>
                <w:lang w:val="en-US"/>
              </w:rPr>
              <w:t>Name used for the organization</w:t>
            </w:r>
          </w:p>
        </w:tc>
      </w:tr>
      <w:tr w:rsidR="00D67926" w14:paraId="2CBB89A1" w14:textId="77777777">
        <w:trPr>
          <w:divId w:val="958990423"/>
          <w:tblCellSpacing w:w="15" w:type="dxa"/>
        </w:trPr>
        <w:tc>
          <w:tcPr>
            <w:tcW w:w="0" w:type="auto"/>
            <w:vAlign w:val="center"/>
            <w:hideMark/>
          </w:tcPr>
          <w:p w14:paraId="502C90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BED9EF" w14:textId="77777777" w:rsidR="00D67926" w:rsidRDefault="008D6FB8">
            <w:pPr>
              <w:rPr>
                <w:rFonts w:eastAsia="Times New Roman"/>
                <w:lang w:val="en-US"/>
              </w:rPr>
            </w:pPr>
            <w:r>
              <w:rPr>
                <w:rFonts w:eastAsia="Times New Roman"/>
                <w:lang w:val="en-US"/>
              </w:rPr>
              <w:t>A name associated with the organization.</w:t>
            </w:r>
          </w:p>
        </w:tc>
      </w:tr>
      <w:tr w:rsidR="00D67926" w14:paraId="195734E4" w14:textId="77777777">
        <w:trPr>
          <w:divId w:val="958990423"/>
          <w:tblCellSpacing w:w="15" w:type="dxa"/>
        </w:trPr>
        <w:tc>
          <w:tcPr>
            <w:tcW w:w="0" w:type="auto"/>
            <w:vAlign w:val="center"/>
            <w:hideMark/>
          </w:tcPr>
          <w:p w14:paraId="319BBD3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EB74ECF" w14:textId="77777777" w:rsidR="00D67926" w:rsidRDefault="008D6FB8">
            <w:pPr>
              <w:rPr>
                <w:rFonts w:eastAsia="Times New Roman"/>
                <w:lang w:val="en-US"/>
              </w:rPr>
            </w:pPr>
            <w:r>
              <w:rPr>
                <w:rFonts w:eastAsia="Times New Roman"/>
                <w:lang w:val="en-US"/>
              </w:rPr>
              <w:t>Need to use the name as the label of the organization.</w:t>
            </w:r>
          </w:p>
        </w:tc>
      </w:tr>
      <w:tr w:rsidR="00D67926" w14:paraId="1EF67464" w14:textId="77777777">
        <w:trPr>
          <w:divId w:val="958990423"/>
          <w:tblCellSpacing w:w="15" w:type="dxa"/>
        </w:trPr>
        <w:tc>
          <w:tcPr>
            <w:tcW w:w="0" w:type="auto"/>
            <w:vAlign w:val="center"/>
            <w:hideMark/>
          </w:tcPr>
          <w:p w14:paraId="4194D290" w14:textId="77777777" w:rsidR="00D67926" w:rsidRDefault="008D6FB8">
            <w:pPr>
              <w:rPr>
                <w:rFonts w:eastAsia="Times New Roman"/>
                <w:lang w:val="en-US"/>
              </w:rPr>
            </w:pPr>
            <w:r>
              <w:rPr>
                <w:rFonts w:eastAsia="Times New Roman"/>
                <w:b/>
                <w:bCs/>
                <w:lang w:val="en-US"/>
              </w:rPr>
              <w:t>Organization.telecom</w:t>
            </w:r>
          </w:p>
        </w:tc>
        <w:tc>
          <w:tcPr>
            <w:tcW w:w="0" w:type="auto"/>
            <w:vAlign w:val="center"/>
            <w:hideMark/>
          </w:tcPr>
          <w:p w14:paraId="055EBFF3" w14:textId="77777777" w:rsidR="00D67926" w:rsidRDefault="00D67926">
            <w:pPr>
              <w:rPr>
                <w:rFonts w:eastAsia="Times New Roman"/>
                <w:lang w:val="en-US"/>
              </w:rPr>
            </w:pPr>
          </w:p>
        </w:tc>
      </w:tr>
      <w:tr w:rsidR="00D67926" w14:paraId="1077D5EB" w14:textId="77777777">
        <w:trPr>
          <w:divId w:val="958990423"/>
          <w:tblCellSpacing w:w="15" w:type="dxa"/>
        </w:trPr>
        <w:tc>
          <w:tcPr>
            <w:tcW w:w="0" w:type="auto"/>
            <w:vAlign w:val="center"/>
            <w:hideMark/>
          </w:tcPr>
          <w:p w14:paraId="6FDBF31F"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40AE173" w14:textId="77777777" w:rsidR="00D67926" w:rsidRDefault="008D6FB8">
            <w:pPr>
              <w:rPr>
                <w:rFonts w:eastAsia="Times New Roman"/>
                <w:lang w:val="en-US"/>
              </w:rPr>
            </w:pPr>
            <w:r>
              <w:rPr>
                <w:rFonts w:eastAsia="Times New Roman"/>
                <w:lang w:val="en-US"/>
              </w:rPr>
              <w:t>A contact detail for the organization</w:t>
            </w:r>
          </w:p>
        </w:tc>
      </w:tr>
      <w:tr w:rsidR="00D67926" w14:paraId="5667919B" w14:textId="77777777">
        <w:trPr>
          <w:divId w:val="958990423"/>
          <w:tblCellSpacing w:w="15" w:type="dxa"/>
        </w:trPr>
        <w:tc>
          <w:tcPr>
            <w:tcW w:w="0" w:type="auto"/>
            <w:vAlign w:val="center"/>
            <w:hideMark/>
          </w:tcPr>
          <w:p w14:paraId="605643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63C41E" w14:textId="77777777" w:rsidR="00D67926" w:rsidRDefault="008D6FB8">
            <w:pPr>
              <w:rPr>
                <w:rFonts w:eastAsia="Times New Roman"/>
                <w:lang w:val="en-US"/>
              </w:rPr>
            </w:pPr>
            <w:r>
              <w:rPr>
                <w:rFonts w:eastAsia="Times New Roman"/>
                <w:lang w:val="en-US"/>
              </w:rPr>
              <w:t>A contact detail for the organization.</w:t>
            </w:r>
          </w:p>
        </w:tc>
      </w:tr>
      <w:tr w:rsidR="00D67926" w14:paraId="1E4E0079" w14:textId="77777777">
        <w:trPr>
          <w:divId w:val="958990423"/>
          <w:tblCellSpacing w:w="15" w:type="dxa"/>
        </w:trPr>
        <w:tc>
          <w:tcPr>
            <w:tcW w:w="0" w:type="auto"/>
            <w:vAlign w:val="center"/>
            <w:hideMark/>
          </w:tcPr>
          <w:p w14:paraId="5E49D7E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1ED7929" w14:textId="77777777" w:rsidR="00D67926" w:rsidRDefault="008D6FB8">
            <w:pPr>
              <w:rPr>
                <w:rFonts w:eastAsia="Times New Roman"/>
                <w:lang w:val="en-US"/>
              </w:rPr>
            </w:pPr>
            <w:r>
              <w:rPr>
                <w:rFonts w:eastAsia="Times New Roman"/>
                <w:lang w:val="en-US"/>
              </w:rPr>
              <w:t xml:space="preserve">The use code home is not to be used. Note that these contacts are not the contact details of people who are employed by or represent the organization, but official contacts for the organization itself. </w:t>
            </w:r>
          </w:p>
        </w:tc>
      </w:tr>
      <w:tr w:rsidR="00D67926" w14:paraId="38BF20BE" w14:textId="77777777">
        <w:trPr>
          <w:divId w:val="958990423"/>
          <w:tblCellSpacing w:w="15" w:type="dxa"/>
        </w:trPr>
        <w:tc>
          <w:tcPr>
            <w:tcW w:w="0" w:type="auto"/>
            <w:vAlign w:val="center"/>
            <w:hideMark/>
          </w:tcPr>
          <w:p w14:paraId="3174EEF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E0108E5" w14:textId="77777777" w:rsidR="00D67926" w:rsidRDefault="008D6FB8">
            <w:pPr>
              <w:rPr>
                <w:rFonts w:eastAsia="Times New Roman"/>
                <w:lang w:val="en-US"/>
              </w:rPr>
            </w:pPr>
            <w:r>
              <w:rPr>
                <w:rFonts w:eastAsia="Times New Roman"/>
                <w:lang w:val="en-US"/>
              </w:rPr>
              <w:t>Human contact for the organization.</w:t>
            </w:r>
          </w:p>
        </w:tc>
      </w:tr>
      <w:tr w:rsidR="00D67926" w14:paraId="007903A6" w14:textId="77777777">
        <w:trPr>
          <w:divId w:val="958990423"/>
          <w:tblCellSpacing w:w="15" w:type="dxa"/>
        </w:trPr>
        <w:tc>
          <w:tcPr>
            <w:tcW w:w="0" w:type="auto"/>
            <w:vAlign w:val="center"/>
            <w:hideMark/>
          </w:tcPr>
          <w:p w14:paraId="1757F410"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43AD7E4" w14:textId="77777777" w:rsidR="00D67926" w:rsidRDefault="008D6FB8">
            <w:pPr>
              <w:rPr>
                <w:rFonts w:eastAsia="Times New Roman"/>
                <w:lang w:val="en-US"/>
              </w:rPr>
            </w:pPr>
            <w:r>
              <w:rPr>
                <w:rFonts w:eastAsia="Times New Roman"/>
                <w:lang w:val="en-US"/>
              </w:rPr>
              <w:t>The telecom of an organization can never be of use 'home'</w:t>
            </w:r>
          </w:p>
        </w:tc>
      </w:tr>
      <w:tr w:rsidR="00D67926" w14:paraId="45BC5192" w14:textId="77777777">
        <w:trPr>
          <w:divId w:val="958990423"/>
          <w:tblCellSpacing w:w="15" w:type="dxa"/>
        </w:trPr>
        <w:tc>
          <w:tcPr>
            <w:tcW w:w="0" w:type="auto"/>
            <w:vAlign w:val="center"/>
            <w:hideMark/>
          </w:tcPr>
          <w:p w14:paraId="3D8DA529" w14:textId="77777777" w:rsidR="00D67926" w:rsidRDefault="008D6FB8">
            <w:pPr>
              <w:rPr>
                <w:rFonts w:eastAsia="Times New Roman"/>
                <w:lang w:val="en-US"/>
              </w:rPr>
            </w:pPr>
            <w:r>
              <w:rPr>
                <w:rFonts w:eastAsia="Times New Roman"/>
                <w:b/>
                <w:bCs/>
                <w:lang w:val="en-US"/>
              </w:rPr>
              <w:t>Organization.address</w:t>
            </w:r>
          </w:p>
        </w:tc>
        <w:tc>
          <w:tcPr>
            <w:tcW w:w="0" w:type="auto"/>
            <w:vAlign w:val="center"/>
            <w:hideMark/>
          </w:tcPr>
          <w:p w14:paraId="7E05F606" w14:textId="77777777" w:rsidR="00D67926" w:rsidRDefault="00D67926">
            <w:pPr>
              <w:rPr>
                <w:rFonts w:eastAsia="Times New Roman"/>
                <w:lang w:val="en-US"/>
              </w:rPr>
            </w:pPr>
          </w:p>
        </w:tc>
      </w:tr>
      <w:tr w:rsidR="00D67926" w14:paraId="6FCAAF17" w14:textId="77777777">
        <w:trPr>
          <w:divId w:val="958990423"/>
          <w:tblCellSpacing w:w="15" w:type="dxa"/>
        </w:trPr>
        <w:tc>
          <w:tcPr>
            <w:tcW w:w="0" w:type="auto"/>
            <w:vAlign w:val="center"/>
            <w:hideMark/>
          </w:tcPr>
          <w:p w14:paraId="64921E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AC4472" w14:textId="77777777" w:rsidR="00D67926" w:rsidRDefault="008D6FB8">
            <w:pPr>
              <w:rPr>
                <w:rFonts w:eastAsia="Times New Roman"/>
                <w:lang w:val="en-US"/>
              </w:rPr>
            </w:pPr>
            <w:r>
              <w:rPr>
                <w:rFonts w:eastAsia="Times New Roman"/>
                <w:lang w:val="en-US"/>
              </w:rPr>
              <w:t>An address for the organization</w:t>
            </w:r>
          </w:p>
        </w:tc>
      </w:tr>
      <w:tr w:rsidR="00D67926" w14:paraId="7859B3E7" w14:textId="77777777">
        <w:trPr>
          <w:divId w:val="958990423"/>
          <w:tblCellSpacing w:w="15" w:type="dxa"/>
        </w:trPr>
        <w:tc>
          <w:tcPr>
            <w:tcW w:w="0" w:type="auto"/>
            <w:vAlign w:val="center"/>
            <w:hideMark/>
          </w:tcPr>
          <w:p w14:paraId="4DABF1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6A12A2" w14:textId="77777777" w:rsidR="00D67926" w:rsidRDefault="008D6FB8">
            <w:pPr>
              <w:rPr>
                <w:rFonts w:eastAsia="Times New Roman"/>
                <w:lang w:val="en-US"/>
              </w:rPr>
            </w:pPr>
            <w:r>
              <w:rPr>
                <w:rFonts w:eastAsia="Times New Roman"/>
                <w:lang w:val="en-US"/>
              </w:rPr>
              <w:t>An address for the organization.</w:t>
            </w:r>
          </w:p>
        </w:tc>
      </w:tr>
      <w:tr w:rsidR="00D67926" w14:paraId="4ED841DE" w14:textId="77777777">
        <w:trPr>
          <w:divId w:val="958990423"/>
          <w:tblCellSpacing w:w="15" w:type="dxa"/>
        </w:trPr>
        <w:tc>
          <w:tcPr>
            <w:tcW w:w="0" w:type="auto"/>
            <w:vAlign w:val="center"/>
            <w:hideMark/>
          </w:tcPr>
          <w:p w14:paraId="2457AA1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2241F79" w14:textId="77777777" w:rsidR="00D67926" w:rsidRDefault="008D6FB8">
            <w:pPr>
              <w:rPr>
                <w:rFonts w:eastAsia="Times New Roman"/>
                <w:lang w:val="en-US"/>
              </w:rPr>
            </w:pPr>
            <w:r>
              <w:rPr>
                <w:rFonts w:eastAsia="Times New Roman"/>
                <w:lang w:val="en-US"/>
              </w:rPr>
              <w:t>Organization may have multiple addresses with different uses or applicable periods. The use code home is not to be used.</w:t>
            </w:r>
          </w:p>
        </w:tc>
      </w:tr>
      <w:tr w:rsidR="00D67926" w14:paraId="2AD2ADE6" w14:textId="77777777">
        <w:trPr>
          <w:divId w:val="958990423"/>
          <w:tblCellSpacing w:w="15" w:type="dxa"/>
        </w:trPr>
        <w:tc>
          <w:tcPr>
            <w:tcW w:w="0" w:type="auto"/>
            <w:vAlign w:val="center"/>
            <w:hideMark/>
          </w:tcPr>
          <w:p w14:paraId="5963C47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3756C90" w14:textId="77777777" w:rsidR="00D67926" w:rsidRDefault="008D6FB8">
            <w:pPr>
              <w:rPr>
                <w:rFonts w:eastAsia="Times New Roman"/>
                <w:lang w:val="en-US"/>
              </w:rPr>
            </w:pPr>
            <w:r>
              <w:rPr>
                <w:rFonts w:eastAsia="Times New Roman"/>
                <w:lang w:val="en-US"/>
              </w:rPr>
              <w:t>May need to keep track of the organization's addresses for contacting, billing or reporting requirements.</w:t>
            </w:r>
          </w:p>
        </w:tc>
      </w:tr>
      <w:tr w:rsidR="00D67926" w14:paraId="7845B092" w14:textId="77777777">
        <w:trPr>
          <w:divId w:val="958990423"/>
          <w:tblCellSpacing w:w="15" w:type="dxa"/>
        </w:trPr>
        <w:tc>
          <w:tcPr>
            <w:tcW w:w="0" w:type="auto"/>
            <w:vAlign w:val="center"/>
            <w:hideMark/>
          </w:tcPr>
          <w:p w14:paraId="6F66255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CB49F07" w14:textId="77777777" w:rsidR="00D67926" w:rsidRDefault="008D6FB8">
            <w:pPr>
              <w:rPr>
                <w:rFonts w:eastAsia="Times New Roman"/>
                <w:lang w:val="en-US"/>
              </w:rPr>
            </w:pPr>
            <w:r>
              <w:rPr>
                <w:rFonts w:eastAsia="Times New Roman"/>
                <w:lang w:val="en-US"/>
              </w:rPr>
              <w:t>An address of an organization can never be of use 'home'</w:t>
            </w:r>
          </w:p>
        </w:tc>
      </w:tr>
      <w:tr w:rsidR="00D67926" w14:paraId="0C47EDB9" w14:textId="77777777">
        <w:trPr>
          <w:divId w:val="958990423"/>
          <w:tblCellSpacing w:w="15" w:type="dxa"/>
        </w:trPr>
        <w:tc>
          <w:tcPr>
            <w:tcW w:w="0" w:type="auto"/>
            <w:vAlign w:val="center"/>
            <w:hideMark/>
          </w:tcPr>
          <w:p w14:paraId="2493D9DC" w14:textId="77777777" w:rsidR="00D67926" w:rsidRDefault="008D6FB8">
            <w:pPr>
              <w:rPr>
                <w:rFonts w:eastAsia="Times New Roman"/>
                <w:lang w:val="en-US"/>
              </w:rPr>
            </w:pPr>
            <w:r>
              <w:rPr>
                <w:rFonts w:eastAsia="Times New Roman"/>
                <w:b/>
                <w:bCs/>
                <w:lang w:val="en-US"/>
              </w:rPr>
              <w:t>Organization.partOf</w:t>
            </w:r>
          </w:p>
        </w:tc>
        <w:tc>
          <w:tcPr>
            <w:tcW w:w="0" w:type="auto"/>
            <w:vAlign w:val="center"/>
            <w:hideMark/>
          </w:tcPr>
          <w:p w14:paraId="57199A79" w14:textId="77777777" w:rsidR="00D67926" w:rsidRDefault="00D67926">
            <w:pPr>
              <w:rPr>
                <w:rFonts w:eastAsia="Times New Roman"/>
                <w:lang w:val="en-US"/>
              </w:rPr>
            </w:pPr>
          </w:p>
        </w:tc>
      </w:tr>
      <w:tr w:rsidR="00D67926" w14:paraId="5133F062" w14:textId="77777777">
        <w:trPr>
          <w:divId w:val="958990423"/>
          <w:tblCellSpacing w:w="15" w:type="dxa"/>
        </w:trPr>
        <w:tc>
          <w:tcPr>
            <w:tcW w:w="0" w:type="auto"/>
            <w:vAlign w:val="center"/>
            <w:hideMark/>
          </w:tcPr>
          <w:p w14:paraId="3E779CE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CB7429" w14:textId="77777777" w:rsidR="00D67926" w:rsidRDefault="008D6FB8">
            <w:pPr>
              <w:rPr>
                <w:rFonts w:eastAsia="Times New Roman"/>
                <w:lang w:val="en-US"/>
              </w:rPr>
            </w:pPr>
            <w:r>
              <w:rPr>
                <w:rFonts w:eastAsia="Times New Roman"/>
                <w:lang w:val="en-US"/>
              </w:rPr>
              <w:t>The organization of which this organization forms a part</w:t>
            </w:r>
          </w:p>
        </w:tc>
      </w:tr>
      <w:tr w:rsidR="00D67926" w14:paraId="6FF64103" w14:textId="77777777">
        <w:trPr>
          <w:divId w:val="958990423"/>
          <w:tblCellSpacing w:w="15" w:type="dxa"/>
        </w:trPr>
        <w:tc>
          <w:tcPr>
            <w:tcW w:w="0" w:type="auto"/>
            <w:vAlign w:val="center"/>
            <w:hideMark/>
          </w:tcPr>
          <w:p w14:paraId="5099AE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D6A7F5" w14:textId="77777777" w:rsidR="00D67926" w:rsidRDefault="008D6FB8">
            <w:pPr>
              <w:rPr>
                <w:rFonts w:eastAsia="Times New Roman"/>
                <w:lang w:val="en-US"/>
              </w:rPr>
            </w:pPr>
            <w:r>
              <w:rPr>
                <w:rFonts w:eastAsia="Times New Roman"/>
                <w:lang w:val="en-US"/>
              </w:rPr>
              <w:t>The organization of which this organization forms a part.</w:t>
            </w:r>
          </w:p>
        </w:tc>
      </w:tr>
      <w:tr w:rsidR="00D67926" w14:paraId="3B59A4AE" w14:textId="77777777">
        <w:trPr>
          <w:divId w:val="958990423"/>
          <w:tblCellSpacing w:w="15" w:type="dxa"/>
        </w:trPr>
        <w:tc>
          <w:tcPr>
            <w:tcW w:w="0" w:type="auto"/>
            <w:vAlign w:val="center"/>
            <w:hideMark/>
          </w:tcPr>
          <w:p w14:paraId="5528F63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F7A8C00" w14:textId="77777777" w:rsidR="00D67926" w:rsidRDefault="008D6FB8">
            <w:pPr>
              <w:rPr>
                <w:rFonts w:eastAsia="Times New Roman"/>
                <w:lang w:val="en-US"/>
              </w:rPr>
            </w:pPr>
            <w:r>
              <w:rPr>
                <w:rFonts w:eastAsia="Times New Roman"/>
                <w:lang w:val="en-US"/>
              </w:rPr>
              <w:t>Need to be able to track the hierarchy of organizations within an organization.</w:t>
            </w:r>
          </w:p>
        </w:tc>
      </w:tr>
      <w:tr w:rsidR="00D67926" w14:paraId="15EF025E" w14:textId="77777777">
        <w:trPr>
          <w:divId w:val="958990423"/>
          <w:tblCellSpacing w:w="15" w:type="dxa"/>
        </w:trPr>
        <w:tc>
          <w:tcPr>
            <w:tcW w:w="0" w:type="auto"/>
            <w:vAlign w:val="center"/>
            <w:hideMark/>
          </w:tcPr>
          <w:p w14:paraId="790F8864" w14:textId="77777777" w:rsidR="00D67926" w:rsidRDefault="008D6FB8">
            <w:pPr>
              <w:rPr>
                <w:rFonts w:eastAsia="Times New Roman"/>
                <w:lang w:val="en-US"/>
              </w:rPr>
            </w:pPr>
            <w:r>
              <w:rPr>
                <w:rFonts w:eastAsia="Times New Roman"/>
                <w:b/>
                <w:bCs/>
                <w:lang w:val="en-US"/>
              </w:rPr>
              <w:t>Organization.contact</w:t>
            </w:r>
          </w:p>
        </w:tc>
        <w:tc>
          <w:tcPr>
            <w:tcW w:w="0" w:type="auto"/>
            <w:vAlign w:val="center"/>
            <w:hideMark/>
          </w:tcPr>
          <w:p w14:paraId="63F054B8" w14:textId="77777777" w:rsidR="00D67926" w:rsidRDefault="00D67926">
            <w:pPr>
              <w:rPr>
                <w:rFonts w:eastAsia="Times New Roman"/>
                <w:lang w:val="en-US"/>
              </w:rPr>
            </w:pPr>
          </w:p>
        </w:tc>
      </w:tr>
      <w:tr w:rsidR="00D67926" w14:paraId="0E7796E0" w14:textId="77777777">
        <w:trPr>
          <w:divId w:val="958990423"/>
          <w:tblCellSpacing w:w="15" w:type="dxa"/>
        </w:trPr>
        <w:tc>
          <w:tcPr>
            <w:tcW w:w="0" w:type="auto"/>
            <w:vAlign w:val="center"/>
            <w:hideMark/>
          </w:tcPr>
          <w:p w14:paraId="0D3A9C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9B577A" w14:textId="77777777" w:rsidR="00D67926" w:rsidRDefault="008D6FB8">
            <w:pPr>
              <w:rPr>
                <w:rFonts w:eastAsia="Times New Roman"/>
                <w:lang w:val="en-US"/>
              </w:rPr>
            </w:pPr>
            <w:r>
              <w:rPr>
                <w:rFonts w:eastAsia="Times New Roman"/>
                <w:lang w:val="en-US"/>
              </w:rPr>
              <w:t>Contact for the organization for a certain purpose</w:t>
            </w:r>
          </w:p>
        </w:tc>
      </w:tr>
      <w:tr w:rsidR="00D67926" w14:paraId="69C2DDC9" w14:textId="77777777">
        <w:trPr>
          <w:divId w:val="958990423"/>
          <w:tblCellSpacing w:w="15" w:type="dxa"/>
        </w:trPr>
        <w:tc>
          <w:tcPr>
            <w:tcW w:w="0" w:type="auto"/>
            <w:vAlign w:val="center"/>
            <w:hideMark/>
          </w:tcPr>
          <w:p w14:paraId="1CE3C1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88F8EF" w14:textId="77777777" w:rsidR="00D67926" w:rsidRDefault="008D6FB8">
            <w:pPr>
              <w:rPr>
                <w:rFonts w:eastAsia="Times New Roman"/>
                <w:lang w:val="en-US"/>
              </w:rPr>
            </w:pPr>
            <w:r>
              <w:rPr>
                <w:rFonts w:eastAsia="Times New Roman"/>
                <w:lang w:val="en-US"/>
              </w:rPr>
              <w:t>Contact for the organization for a certain purpose.</w:t>
            </w:r>
          </w:p>
        </w:tc>
      </w:tr>
      <w:tr w:rsidR="00D67926" w14:paraId="23174266" w14:textId="77777777">
        <w:trPr>
          <w:divId w:val="958990423"/>
          <w:tblCellSpacing w:w="15" w:type="dxa"/>
        </w:trPr>
        <w:tc>
          <w:tcPr>
            <w:tcW w:w="0" w:type="auto"/>
            <w:vAlign w:val="center"/>
            <w:hideMark/>
          </w:tcPr>
          <w:p w14:paraId="73C3569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DEA2C6" w14:textId="77777777" w:rsidR="00D67926" w:rsidRDefault="008D6FB8">
            <w:pPr>
              <w:rPr>
                <w:rFonts w:eastAsia="Times New Roman"/>
                <w:lang w:val="en-US"/>
              </w:rPr>
            </w:pPr>
            <w:r>
              <w:rPr>
                <w:rFonts w:eastAsia="Times New Roman"/>
                <w:lang w:val="en-US"/>
              </w:rPr>
              <w:t xml:space="preserve">Where multiple contacts for the same purpose are provided there is a standard extension that can be used to determine which one is the preferred contact to use. </w:t>
            </w:r>
          </w:p>
        </w:tc>
      </w:tr>
      <w:tr w:rsidR="00D67926" w14:paraId="66F832F6" w14:textId="77777777">
        <w:trPr>
          <w:divId w:val="958990423"/>
          <w:tblCellSpacing w:w="15" w:type="dxa"/>
        </w:trPr>
        <w:tc>
          <w:tcPr>
            <w:tcW w:w="0" w:type="auto"/>
            <w:vAlign w:val="center"/>
            <w:hideMark/>
          </w:tcPr>
          <w:p w14:paraId="4E5B0CE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0C0A6A" w14:textId="77777777" w:rsidR="00D67926" w:rsidRDefault="008D6FB8">
            <w:pPr>
              <w:rPr>
                <w:rFonts w:eastAsia="Times New Roman"/>
                <w:lang w:val="en-US"/>
              </w:rPr>
            </w:pPr>
            <w:r>
              <w:rPr>
                <w:rFonts w:eastAsia="Times New Roman"/>
                <w:lang w:val="en-US"/>
              </w:rPr>
              <w:t>Need to keep track of assigned contact points within bigger organization.</w:t>
            </w:r>
          </w:p>
        </w:tc>
      </w:tr>
      <w:tr w:rsidR="00D67926" w14:paraId="5C7E35EF" w14:textId="77777777">
        <w:trPr>
          <w:divId w:val="958990423"/>
          <w:tblCellSpacing w:w="15" w:type="dxa"/>
        </w:trPr>
        <w:tc>
          <w:tcPr>
            <w:tcW w:w="0" w:type="auto"/>
            <w:vAlign w:val="center"/>
            <w:hideMark/>
          </w:tcPr>
          <w:p w14:paraId="5AC7F8E2" w14:textId="77777777" w:rsidR="00D67926" w:rsidRDefault="008D6FB8">
            <w:pPr>
              <w:rPr>
                <w:rFonts w:eastAsia="Times New Roman"/>
                <w:lang w:val="en-US"/>
              </w:rPr>
            </w:pPr>
            <w:r>
              <w:rPr>
                <w:rFonts w:eastAsia="Times New Roman"/>
                <w:b/>
                <w:bCs/>
                <w:lang w:val="en-US"/>
              </w:rPr>
              <w:t>Organization.contact.purpose</w:t>
            </w:r>
          </w:p>
        </w:tc>
        <w:tc>
          <w:tcPr>
            <w:tcW w:w="0" w:type="auto"/>
            <w:vAlign w:val="center"/>
            <w:hideMark/>
          </w:tcPr>
          <w:p w14:paraId="44A3D70F" w14:textId="77777777" w:rsidR="00D67926" w:rsidRDefault="00D67926">
            <w:pPr>
              <w:rPr>
                <w:rFonts w:eastAsia="Times New Roman"/>
                <w:lang w:val="en-US"/>
              </w:rPr>
            </w:pPr>
          </w:p>
        </w:tc>
      </w:tr>
      <w:tr w:rsidR="00D67926" w14:paraId="170AF596" w14:textId="77777777">
        <w:trPr>
          <w:divId w:val="958990423"/>
          <w:tblCellSpacing w:w="15" w:type="dxa"/>
        </w:trPr>
        <w:tc>
          <w:tcPr>
            <w:tcW w:w="0" w:type="auto"/>
            <w:vAlign w:val="center"/>
            <w:hideMark/>
          </w:tcPr>
          <w:p w14:paraId="70E809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C95693" w14:textId="77777777" w:rsidR="00D67926" w:rsidRDefault="008D6FB8">
            <w:pPr>
              <w:rPr>
                <w:rFonts w:eastAsia="Times New Roman"/>
                <w:lang w:val="en-US"/>
              </w:rPr>
            </w:pPr>
            <w:r>
              <w:rPr>
                <w:rFonts w:eastAsia="Times New Roman"/>
                <w:lang w:val="en-US"/>
              </w:rPr>
              <w:t>The type of contact</w:t>
            </w:r>
          </w:p>
        </w:tc>
      </w:tr>
      <w:tr w:rsidR="00D67926" w14:paraId="78291712" w14:textId="77777777">
        <w:trPr>
          <w:divId w:val="958990423"/>
          <w:tblCellSpacing w:w="15" w:type="dxa"/>
        </w:trPr>
        <w:tc>
          <w:tcPr>
            <w:tcW w:w="0" w:type="auto"/>
            <w:vAlign w:val="center"/>
            <w:hideMark/>
          </w:tcPr>
          <w:p w14:paraId="1A7C27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F4DF59" w14:textId="77777777" w:rsidR="00D67926" w:rsidRDefault="008D6FB8">
            <w:pPr>
              <w:rPr>
                <w:rFonts w:eastAsia="Times New Roman"/>
                <w:lang w:val="en-US"/>
              </w:rPr>
            </w:pPr>
            <w:r>
              <w:rPr>
                <w:rFonts w:eastAsia="Times New Roman"/>
                <w:lang w:val="en-US"/>
              </w:rPr>
              <w:t>Indicates a purpose for which the contact can be reached.</w:t>
            </w:r>
          </w:p>
        </w:tc>
      </w:tr>
      <w:tr w:rsidR="00D67926" w14:paraId="4772FF4B" w14:textId="77777777">
        <w:trPr>
          <w:divId w:val="958990423"/>
          <w:tblCellSpacing w:w="15" w:type="dxa"/>
        </w:trPr>
        <w:tc>
          <w:tcPr>
            <w:tcW w:w="0" w:type="auto"/>
            <w:vAlign w:val="center"/>
            <w:hideMark/>
          </w:tcPr>
          <w:p w14:paraId="5B67012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9A41980" w14:textId="77777777" w:rsidR="00D67926" w:rsidRDefault="008D6FB8">
            <w:pPr>
              <w:rPr>
                <w:rFonts w:eastAsia="Times New Roman"/>
                <w:lang w:val="en-US"/>
              </w:rPr>
            </w:pPr>
            <w:r>
              <w:rPr>
                <w:rFonts w:eastAsia="Times New Roman"/>
                <w:lang w:val="en-US"/>
              </w:rPr>
              <w:t>Need to distinguish between multiple contact persons.</w:t>
            </w:r>
          </w:p>
        </w:tc>
      </w:tr>
      <w:tr w:rsidR="00D67926" w14:paraId="428424FD" w14:textId="77777777">
        <w:trPr>
          <w:divId w:val="958990423"/>
          <w:tblCellSpacing w:w="15" w:type="dxa"/>
        </w:trPr>
        <w:tc>
          <w:tcPr>
            <w:tcW w:w="0" w:type="auto"/>
            <w:vAlign w:val="center"/>
            <w:hideMark/>
          </w:tcPr>
          <w:p w14:paraId="21B8B82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67CF307" w14:textId="77777777" w:rsidR="00D67926" w:rsidRDefault="008D6FB8">
            <w:pPr>
              <w:rPr>
                <w:rFonts w:eastAsia="Times New Roman"/>
                <w:lang w:val="en-US"/>
              </w:rPr>
            </w:pPr>
            <w:r>
              <w:rPr>
                <w:rFonts w:eastAsia="Times New Roman"/>
                <w:lang w:val="en-US"/>
              </w:rPr>
              <w:t>The purpose for which you would contact a contact party</w:t>
            </w:r>
          </w:p>
        </w:tc>
      </w:tr>
      <w:tr w:rsidR="00D67926" w14:paraId="749997CD" w14:textId="77777777">
        <w:trPr>
          <w:divId w:val="958990423"/>
          <w:tblCellSpacing w:w="15" w:type="dxa"/>
        </w:trPr>
        <w:tc>
          <w:tcPr>
            <w:tcW w:w="0" w:type="auto"/>
            <w:vAlign w:val="center"/>
            <w:hideMark/>
          </w:tcPr>
          <w:p w14:paraId="628BE8C2" w14:textId="77777777" w:rsidR="00D67926" w:rsidRDefault="008D6FB8">
            <w:pPr>
              <w:rPr>
                <w:rFonts w:eastAsia="Times New Roman"/>
                <w:lang w:val="en-US"/>
              </w:rPr>
            </w:pPr>
            <w:r>
              <w:rPr>
                <w:rFonts w:eastAsia="Times New Roman"/>
                <w:b/>
                <w:bCs/>
                <w:lang w:val="en-US"/>
              </w:rPr>
              <w:t>Organization.contact.name</w:t>
            </w:r>
          </w:p>
        </w:tc>
        <w:tc>
          <w:tcPr>
            <w:tcW w:w="0" w:type="auto"/>
            <w:vAlign w:val="center"/>
            <w:hideMark/>
          </w:tcPr>
          <w:p w14:paraId="2C6D3511" w14:textId="77777777" w:rsidR="00D67926" w:rsidRDefault="00D67926">
            <w:pPr>
              <w:rPr>
                <w:rFonts w:eastAsia="Times New Roman"/>
                <w:lang w:val="en-US"/>
              </w:rPr>
            </w:pPr>
          </w:p>
        </w:tc>
      </w:tr>
      <w:tr w:rsidR="00D67926" w14:paraId="6273E563" w14:textId="77777777">
        <w:trPr>
          <w:divId w:val="958990423"/>
          <w:tblCellSpacing w:w="15" w:type="dxa"/>
        </w:trPr>
        <w:tc>
          <w:tcPr>
            <w:tcW w:w="0" w:type="auto"/>
            <w:vAlign w:val="center"/>
            <w:hideMark/>
          </w:tcPr>
          <w:p w14:paraId="436190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ECAB4A" w14:textId="77777777" w:rsidR="00D67926" w:rsidRDefault="008D6FB8">
            <w:pPr>
              <w:rPr>
                <w:rFonts w:eastAsia="Times New Roman"/>
                <w:lang w:val="en-US"/>
              </w:rPr>
            </w:pPr>
            <w:r>
              <w:rPr>
                <w:rFonts w:eastAsia="Times New Roman"/>
                <w:lang w:val="en-US"/>
              </w:rPr>
              <w:t>A name associated with the contact</w:t>
            </w:r>
          </w:p>
        </w:tc>
      </w:tr>
      <w:tr w:rsidR="00D67926" w14:paraId="48C80FA6" w14:textId="77777777">
        <w:trPr>
          <w:divId w:val="958990423"/>
          <w:tblCellSpacing w:w="15" w:type="dxa"/>
        </w:trPr>
        <w:tc>
          <w:tcPr>
            <w:tcW w:w="0" w:type="auto"/>
            <w:vAlign w:val="center"/>
            <w:hideMark/>
          </w:tcPr>
          <w:p w14:paraId="1333E6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2FC5E7" w14:textId="77777777" w:rsidR="00D67926" w:rsidRDefault="008D6FB8">
            <w:pPr>
              <w:rPr>
                <w:rFonts w:eastAsia="Times New Roman"/>
                <w:lang w:val="en-US"/>
              </w:rPr>
            </w:pPr>
            <w:r>
              <w:rPr>
                <w:rFonts w:eastAsia="Times New Roman"/>
                <w:lang w:val="en-US"/>
              </w:rPr>
              <w:t>A name associated with the contact.</w:t>
            </w:r>
          </w:p>
        </w:tc>
      </w:tr>
      <w:tr w:rsidR="00D67926" w14:paraId="083FCA0C" w14:textId="77777777">
        <w:trPr>
          <w:divId w:val="958990423"/>
          <w:tblCellSpacing w:w="15" w:type="dxa"/>
        </w:trPr>
        <w:tc>
          <w:tcPr>
            <w:tcW w:w="0" w:type="auto"/>
            <w:vAlign w:val="center"/>
            <w:hideMark/>
          </w:tcPr>
          <w:p w14:paraId="3E0D404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66B523" w14:textId="77777777" w:rsidR="00D67926" w:rsidRDefault="008D6FB8">
            <w:pPr>
              <w:rPr>
                <w:rFonts w:eastAsia="Times New Roman"/>
                <w:lang w:val="en-US"/>
              </w:rPr>
            </w:pPr>
            <w:r>
              <w:rPr>
                <w:rFonts w:eastAsia="Times New Roman"/>
                <w:lang w:val="en-US"/>
              </w:rPr>
              <w:t>Need to be able to track the person by name.</w:t>
            </w:r>
          </w:p>
        </w:tc>
      </w:tr>
      <w:tr w:rsidR="00D67926" w14:paraId="2EB89167" w14:textId="77777777">
        <w:trPr>
          <w:divId w:val="958990423"/>
          <w:tblCellSpacing w:w="15" w:type="dxa"/>
        </w:trPr>
        <w:tc>
          <w:tcPr>
            <w:tcW w:w="0" w:type="auto"/>
            <w:vAlign w:val="center"/>
            <w:hideMark/>
          </w:tcPr>
          <w:p w14:paraId="1236E908" w14:textId="77777777" w:rsidR="00D67926" w:rsidRDefault="008D6FB8">
            <w:pPr>
              <w:rPr>
                <w:rFonts w:eastAsia="Times New Roman"/>
                <w:lang w:val="en-US"/>
              </w:rPr>
            </w:pPr>
            <w:r>
              <w:rPr>
                <w:rFonts w:eastAsia="Times New Roman"/>
                <w:b/>
                <w:bCs/>
                <w:lang w:val="en-US"/>
              </w:rPr>
              <w:t>Organization.contact.telecom</w:t>
            </w:r>
          </w:p>
        </w:tc>
        <w:tc>
          <w:tcPr>
            <w:tcW w:w="0" w:type="auto"/>
            <w:vAlign w:val="center"/>
            <w:hideMark/>
          </w:tcPr>
          <w:p w14:paraId="5F9693FF" w14:textId="77777777" w:rsidR="00D67926" w:rsidRDefault="00D67926">
            <w:pPr>
              <w:rPr>
                <w:rFonts w:eastAsia="Times New Roman"/>
                <w:lang w:val="en-US"/>
              </w:rPr>
            </w:pPr>
          </w:p>
        </w:tc>
      </w:tr>
      <w:tr w:rsidR="00D67926" w14:paraId="03D14738" w14:textId="77777777">
        <w:trPr>
          <w:divId w:val="958990423"/>
          <w:tblCellSpacing w:w="15" w:type="dxa"/>
        </w:trPr>
        <w:tc>
          <w:tcPr>
            <w:tcW w:w="0" w:type="auto"/>
            <w:vAlign w:val="center"/>
            <w:hideMark/>
          </w:tcPr>
          <w:p w14:paraId="79AEE8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108BD5" w14:textId="77777777" w:rsidR="00D67926" w:rsidRDefault="008D6FB8">
            <w:pPr>
              <w:rPr>
                <w:rFonts w:eastAsia="Times New Roman"/>
                <w:lang w:val="en-US"/>
              </w:rPr>
            </w:pPr>
            <w:r>
              <w:rPr>
                <w:rFonts w:eastAsia="Times New Roman"/>
                <w:lang w:val="en-US"/>
              </w:rPr>
              <w:t>Contact details (telephone, email, etc) for a contact</w:t>
            </w:r>
          </w:p>
        </w:tc>
      </w:tr>
      <w:tr w:rsidR="00D67926" w14:paraId="44A3D8CE" w14:textId="77777777">
        <w:trPr>
          <w:divId w:val="958990423"/>
          <w:tblCellSpacing w:w="15" w:type="dxa"/>
        </w:trPr>
        <w:tc>
          <w:tcPr>
            <w:tcW w:w="0" w:type="auto"/>
            <w:vAlign w:val="center"/>
            <w:hideMark/>
          </w:tcPr>
          <w:p w14:paraId="0EA5E4D9"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D490079" w14:textId="77777777" w:rsidR="00D67926" w:rsidRDefault="008D6FB8">
            <w:pPr>
              <w:rPr>
                <w:rFonts w:eastAsia="Times New Roman"/>
                <w:lang w:val="en-US"/>
              </w:rPr>
            </w:pPr>
            <w:r>
              <w:rPr>
                <w:rFonts w:eastAsia="Times New Roman"/>
                <w:lang w:val="en-US"/>
              </w:rPr>
              <w:t>A contact detail (e.g. a telephone number or an email address) by which the party may be contacted.</w:t>
            </w:r>
          </w:p>
        </w:tc>
      </w:tr>
      <w:tr w:rsidR="00D67926" w14:paraId="5F0637E4" w14:textId="77777777">
        <w:trPr>
          <w:divId w:val="958990423"/>
          <w:tblCellSpacing w:w="15" w:type="dxa"/>
        </w:trPr>
        <w:tc>
          <w:tcPr>
            <w:tcW w:w="0" w:type="auto"/>
            <w:vAlign w:val="center"/>
            <w:hideMark/>
          </w:tcPr>
          <w:p w14:paraId="5CC12F2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A3BB11A" w14:textId="77777777" w:rsidR="00D67926" w:rsidRDefault="008D6FB8">
            <w:pPr>
              <w:rPr>
                <w:rFonts w:eastAsia="Times New Roman"/>
                <w:lang w:val="en-US"/>
              </w:rPr>
            </w:pPr>
            <w:r>
              <w:rPr>
                <w:rFonts w:eastAsia="Times New Roman"/>
                <w:lang w:val="en-US"/>
              </w:rPr>
              <w:t>People have (primary) ways to contact them in some way such as phone, email.</w:t>
            </w:r>
          </w:p>
        </w:tc>
      </w:tr>
      <w:tr w:rsidR="00D67926" w14:paraId="64D440ED" w14:textId="77777777">
        <w:trPr>
          <w:divId w:val="958990423"/>
          <w:tblCellSpacing w:w="15" w:type="dxa"/>
        </w:trPr>
        <w:tc>
          <w:tcPr>
            <w:tcW w:w="0" w:type="auto"/>
            <w:vAlign w:val="center"/>
            <w:hideMark/>
          </w:tcPr>
          <w:p w14:paraId="0C9B1301" w14:textId="77777777" w:rsidR="00D67926" w:rsidRDefault="008D6FB8">
            <w:pPr>
              <w:rPr>
                <w:rFonts w:eastAsia="Times New Roman"/>
                <w:lang w:val="en-US"/>
              </w:rPr>
            </w:pPr>
            <w:r>
              <w:rPr>
                <w:rFonts w:eastAsia="Times New Roman"/>
                <w:b/>
                <w:bCs/>
                <w:lang w:val="en-US"/>
              </w:rPr>
              <w:t>Organization.contact.address</w:t>
            </w:r>
          </w:p>
        </w:tc>
        <w:tc>
          <w:tcPr>
            <w:tcW w:w="0" w:type="auto"/>
            <w:vAlign w:val="center"/>
            <w:hideMark/>
          </w:tcPr>
          <w:p w14:paraId="3434B36E" w14:textId="77777777" w:rsidR="00D67926" w:rsidRDefault="00D67926">
            <w:pPr>
              <w:rPr>
                <w:rFonts w:eastAsia="Times New Roman"/>
                <w:lang w:val="en-US"/>
              </w:rPr>
            </w:pPr>
          </w:p>
        </w:tc>
      </w:tr>
      <w:tr w:rsidR="00D67926" w14:paraId="04E5A82E" w14:textId="77777777">
        <w:trPr>
          <w:divId w:val="958990423"/>
          <w:tblCellSpacing w:w="15" w:type="dxa"/>
        </w:trPr>
        <w:tc>
          <w:tcPr>
            <w:tcW w:w="0" w:type="auto"/>
            <w:vAlign w:val="center"/>
            <w:hideMark/>
          </w:tcPr>
          <w:p w14:paraId="3DCBA6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B5E381" w14:textId="77777777" w:rsidR="00D67926" w:rsidRDefault="008D6FB8">
            <w:pPr>
              <w:rPr>
                <w:rFonts w:eastAsia="Times New Roman"/>
                <w:lang w:val="en-US"/>
              </w:rPr>
            </w:pPr>
            <w:r>
              <w:rPr>
                <w:rFonts w:eastAsia="Times New Roman"/>
                <w:lang w:val="en-US"/>
              </w:rPr>
              <w:t>Visiting or postal addresses for the contact</w:t>
            </w:r>
          </w:p>
        </w:tc>
      </w:tr>
      <w:tr w:rsidR="00D67926" w14:paraId="48506EF5" w14:textId="77777777">
        <w:trPr>
          <w:divId w:val="958990423"/>
          <w:tblCellSpacing w:w="15" w:type="dxa"/>
        </w:trPr>
        <w:tc>
          <w:tcPr>
            <w:tcW w:w="0" w:type="auto"/>
            <w:vAlign w:val="center"/>
            <w:hideMark/>
          </w:tcPr>
          <w:p w14:paraId="797197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D93199" w14:textId="77777777" w:rsidR="00D67926" w:rsidRDefault="008D6FB8">
            <w:pPr>
              <w:rPr>
                <w:rFonts w:eastAsia="Times New Roman"/>
                <w:lang w:val="en-US"/>
              </w:rPr>
            </w:pPr>
            <w:r>
              <w:rPr>
                <w:rFonts w:eastAsia="Times New Roman"/>
                <w:lang w:val="en-US"/>
              </w:rPr>
              <w:t>Visiting or postal addresses for the contact.</w:t>
            </w:r>
          </w:p>
        </w:tc>
      </w:tr>
      <w:tr w:rsidR="00D67926" w14:paraId="27ABDC54" w14:textId="77777777">
        <w:trPr>
          <w:divId w:val="958990423"/>
          <w:tblCellSpacing w:w="15" w:type="dxa"/>
        </w:trPr>
        <w:tc>
          <w:tcPr>
            <w:tcW w:w="0" w:type="auto"/>
            <w:vAlign w:val="center"/>
            <w:hideMark/>
          </w:tcPr>
          <w:p w14:paraId="50BD859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1BA0058" w14:textId="77777777" w:rsidR="00D67926" w:rsidRDefault="008D6FB8">
            <w:pPr>
              <w:rPr>
                <w:rFonts w:eastAsia="Times New Roman"/>
                <w:lang w:val="en-US"/>
              </w:rPr>
            </w:pPr>
            <w:r>
              <w:rPr>
                <w:rFonts w:eastAsia="Times New Roman"/>
                <w:lang w:val="en-US"/>
              </w:rPr>
              <w:t>May need to keep track of a contact party's address for contacting, billing or reporting requirements.</w:t>
            </w:r>
          </w:p>
        </w:tc>
      </w:tr>
    </w:tbl>
    <w:p w14:paraId="07304A60" w14:textId="77777777" w:rsidR="00D67926" w:rsidRDefault="008D6FB8">
      <w:pPr>
        <w:pStyle w:val="Heading2"/>
        <w:divId w:val="958990423"/>
        <w:rPr>
          <w:rFonts w:eastAsia="Times New Roman"/>
          <w:lang w:val="en-US"/>
        </w:rPr>
      </w:pPr>
      <w:r>
        <w:rPr>
          <w:rFonts w:eastAsia="Times New Roman"/>
          <w:lang w:val="en-US"/>
        </w:rPr>
        <w:t>http://hl7.org/fhir/StructureDefinition/Patient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5859"/>
      </w:tblGrid>
      <w:tr w:rsidR="00D67926" w14:paraId="0DBBF0B8" w14:textId="77777777">
        <w:trPr>
          <w:divId w:val="958990423"/>
          <w:tblCellSpacing w:w="15" w:type="dxa"/>
        </w:trPr>
        <w:tc>
          <w:tcPr>
            <w:tcW w:w="0" w:type="auto"/>
            <w:vAlign w:val="center"/>
            <w:hideMark/>
          </w:tcPr>
          <w:p w14:paraId="62A1FFC4" w14:textId="77777777" w:rsidR="00D67926" w:rsidRDefault="008D6FB8">
            <w:pPr>
              <w:rPr>
                <w:rFonts w:eastAsia="Times New Roman"/>
                <w:lang w:val="en-US"/>
              </w:rPr>
            </w:pPr>
            <w:r>
              <w:rPr>
                <w:rFonts w:eastAsia="Times New Roman"/>
                <w:b/>
                <w:bCs/>
                <w:lang w:val="en-US"/>
              </w:rPr>
              <w:t>Patient</w:t>
            </w:r>
          </w:p>
        </w:tc>
        <w:tc>
          <w:tcPr>
            <w:tcW w:w="0" w:type="auto"/>
            <w:vAlign w:val="center"/>
            <w:hideMark/>
          </w:tcPr>
          <w:p w14:paraId="7BDDF990" w14:textId="77777777" w:rsidR="00D67926" w:rsidRDefault="008D6FB8">
            <w:pPr>
              <w:rPr>
                <w:rFonts w:eastAsia="Times New Roman"/>
                <w:lang w:val="en-US"/>
              </w:rPr>
            </w:pPr>
            <w:r>
              <w:rPr>
                <w:rFonts w:eastAsia="Times New Roman"/>
                <w:lang w:val="en-US"/>
              </w:rPr>
              <w:t>Patient</w:t>
            </w:r>
          </w:p>
        </w:tc>
      </w:tr>
      <w:tr w:rsidR="00D67926" w14:paraId="4668D836" w14:textId="77777777">
        <w:trPr>
          <w:divId w:val="958990423"/>
          <w:tblCellSpacing w:w="15" w:type="dxa"/>
        </w:trPr>
        <w:tc>
          <w:tcPr>
            <w:tcW w:w="0" w:type="auto"/>
            <w:vAlign w:val="center"/>
            <w:hideMark/>
          </w:tcPr>
          <w:p w14:paraId="7E0E69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EF8FB5" w14:textId="77777777" w:rsidR="00D67926" w:rsidRDefault="008D6FB8">
            <w:pPr>
              <w:rPr>
                <w:rFonts w:eastAsia="Times New Roman"/>
                <w:lang w:val="en-US"/>
              </w:rPr>
            </w:pPr>
            <w:r>
              <w:rPr>
                <w:rFonts w:eastAsia="Times New Roman"/>
                <w:lang w:val="en-US"/>
              </w:rPr>
              <w:t>Information about an individual or animal receiving health care services</w:t>
            </w:r>
          </w:p>
        </w:tc>
      </w:tr>
      <w:tr w:rsidR="00D67926" w14:paraId="4F43636A" w14:textId="77777777">
        <w:trPr>
          <w:divId w:val="958990423"/>
          <w:tblCellSpacing w:w="15" w:type="dxa"/>
        </w:trPr>
        <w:tc>
          <w:tcPr>
            <w:tcW w:w="0" w:type="auto"/>
            <w:vAlign w:val="center"/>
            <w:hideMark/>
          </w:tcPr>
          <w:p w14:paraId="3F3B78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7A05F5" w14:textId="77777777" w:rsidR="00D67926" w:rsidRDefault="008D6FB8">
            <w:pPr>
              <w:rPr>
                <w:rFonts w:eastAsia="Times New Roman"/>
                <w:lang w:val="en-US"/>
              </w:rPr>
            </w:pPr>
            <w:r>
              <w:rPr>
                <w:rFonts w:eastAsia="Times New Roman"/>
                <w:lang w:val="en-US"/>
              </w:rPr>
              <w:t>Demographics and other administrative information about an individual or animal receiving care or other health-related services.</w:t>
            </w:r>
          </w:p>
        </w:tc>
      </w:tr>
      <w:tr w:rsidR="00D67926" w14:paraId="11397915" w14:textId="77777777">
        <w:trPr>
          <w:divId w:val="958990423"/>
          <w:tblCellSpacing w:w="15" w:type="dxa"/>
        </w:trPr>
        <w:tc>
          <w:tcPr>
            <w:tcW w:w="0" w:type="auto"/>
            <w:vAlign w:val="center"/>
            <w:hideMark/>
          </w:tcPr>
          <w:p w14:paraId="6749CA6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4E7872D" w14:textId="77777777" w:rsidR="00D67926" w:rsidRDefault="008D6FB8">
            <w:pPr>
              <w:rPr>
                <w:rFonts w:eastAsia="Times New Roman"/>
                <w:lang w:val="en-US"/>
              </w:rPr>
            </w:pPr>
            <w:r>
              <w:rPr>
                <w:rFonts w:eastAsia="Times New Roman"/>
                <w:lang w:val="en-US"/>
              </w:rPr>
              <w:t>SubjectOfCare Client Resident</w:t>
            </w:r>
          </w:p>
        </w:tc>
      </w:tr>
      <w:tr w:rsidR="00D67926" w14:paraId="36D2D995" w14:textId="77777777">
        <w:trPr>
          <w:divId w:val="958990423"/>
          <w:tblCellSpacing w:w="15" w:type="dxa"/>
        </w:trPr>
        <w:tc>
          <w:tcPr>
            <w:tcW w:w="0" w:type="auto"/>
            <w:vAlign w:val="center"/>
            <w:hideMark/>
          </w:tcPr>
          <w:p w14:paraId="64E6C2CA" w14:textId="77777777" w:rsidR="00D67926" w:rsidRDefault="008D6FB8">
            <w:pPr>
              <w:rPr>
                <w:rFonts w:eastAsia="Times New Roman"/>
                <w:lang w:val="en-US"/>
              </w:rPr>
            </w:pPr>
            <w:r>
              <w:rPr>
                <w:rFonts w:eastAsia="Times New Roman"/>
                <w:b/>
                <w:bCs/>
                <w:lang w:val="en-US"/>
              </w:rPr>
              <w:t>Patient.identifier</w:t>
            </w:r>
          </w:p>
        </w:tc>
        <w:tc>
          <w:tcPr>
            <w:tcW w:w="0" w:type="auto"/>
            <w:vAlign w:val="center"/>
            <w:hideMark/>
          </w:tcPr>
          <w:p w14:paraId="03CBA703" w14:textId="77777777" w:rsidR="00D67926" w:rsidRDefault="00D67926">
            <w:pPr>
              <w:rPr>
                <w:rFonts w:eastAsia="Times New Roman"/>
                <w:lang w:val="en-US"/>
              </w:rPr>
            </w:pPr>
          </w:p>
        </w:tc>
      </w:tr>
      <w:tr w:rsidR="00D67926" w14:paraId="036D2122" w14:textId="77777777">
        <w:trPr>
          <w:divId w:val="958990423"/>
          <w:tblCellSpacing w:w="15" w:type="dxa"/>
        </w:trPr>
        <w:tc>
          <w:tcPr>
            <w:tcW w:w="0" w:type="auto"/>
            <w:vAlign w:val="center"/>
            <w:hideMark/>
          </w:tcPr>
          <w:p w14:paraId="51F20B8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B06706" w14:textId="77777777" w:rsidR="00D67926" w:rsidRDefault="008D6FB8">
            <w:pPr>
              <w:rPr>
                <w:rFonts w:eastAsia="Times New Roman"/>
                <w:lang w:val="en-US"/>
              </w:rPr>
            </w:pPr>
            <w:r>
              <w:rPr>
                <w:rFonts w:eastAsia="Times New Roman"/>
                <w:lang w:val="en-US"/>
              </w:rPr>
              <w:t>An identifier for this patient</w:t>
            </w:r>
          </w:p>
        </w:tc>
      </w:tr>
      <w:tr w:rsidR="00D67926" w14:paraId="2EB09FEF" w14:textId="77777777">
        <w:trPr>
          <w:divId w:val="958990423"/>
          <w:tblCellSpacing w:w="15" w:type="dxa"/>
        </w:trPr>
        <w:tc>
          <w:tcPr>
            <w:tcW w:w="0" w:type="auto"/>
            <w:vAlign w:val="center"/>
            <w:hideMark/>
          </w:tcPr>
          <w:p w14:paraId="0C9CC1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BA6B3B" w14:textId="77777777" w:rsidR="00D67926" w:rsidRDefault="008D6FB8">
            <w:pPr>
              <w:rPr>
                <w:rFonts w:eastAsia="Times New Roman"/>
                <w:lang w:val="en-US"/>
              </w:rPr>
            </w:pPr>
            <w:r>
              <w:rPr>
                <w:rFonts w:eastAsia="Times New Roman"/>
                <w:lang w:val="en-US"/>
              </w:rPr>
              <w:t>An identifier for this patient.</w:t>
            </w:r>
          </w:p>
        </w:tc>
      </w:tr>
      <w:tr w:rsidR="00D67926" w14:paraId="13563759" w14:textId="77777777">
        <w:trPr>
          <w:divId w:val="958990423"/>
          <w:tblCellSpacing w:w="15" w:type="dxa"/>
        </w:trPr>
        <w:tc>
          <w:tcPr>
            <w:tcW w:w="0" w:type="auto"/>
            <w:vAlign w:val="center"/>
            <w:hideMark/>
          </w:tcPr>
          <w:p w14:paraId="48F4641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2AFF4FB" w14:textId="77777777" w:rsidR="00D67926" w:rsidRDefault="008D6FB8">
            <w:pPr>
              <w:rPr>
                <w:rFonts w:eastAsia="Times New Roman"/>
                <w:lang w:val="en-US"/>
              </w:rPr>
            </w:pPr>
            <w:r>
              <w:rPr>
                <w:rFonts w:eastAsia="Times New Roman"/>
                <w:lang w:val="en-US"/>
              </w:rPr>
              <w:t>Patients are almost always assigned specific numerical identifiers.</w:t>
            </w:r>
          </w:p>
        </w:tc>
      </w:tr>
      <w:tr w:rsidR="00D67926" w14:paraId="6898DF70" w14:textId="77777777">
        <w:trPr>
          <w:divId w:val="958990423"/>
          <w:tblCellSpacing w:w="15" w:type="dxa"/>
        </w:trPr>
        <w:tc>
          <w:tcPr>
            <w:tcW w:w="0" w:type="auto"/>
            <w:vAlign w:val="center"/>
            <w:hideMark/>
          </w:tcPr>
          <w:p w14:paraId="6D9615F7" w14:textId="77777777" w:rsidR="00D67926" w:rsidRDefault="008D6FB8">
            <w:pPr>
              <w:rPr>
                <w:rFonts w:eastAsia="Times New Roman"/>
                <w:lang w:val="en-US"/>
              </w:rPr>
            </w:pPr>
            <w:r>
              <w:rPr>
                <w:rFonts w:eastAsia="Times New Roman"/>
                <w:b/>
                <w:bCs/>
                <w:lang w:val="en-US"/>
              </w:rPr>
              <w:t>Patient.active</w:t>
            </w:r>
          </w:p>
        </w:tc>
        <w:tc>
          <w:tcPr>
            <w:tcW w:w="0" w:type="auto"/>
            <w:vAlign w:val="center"/>
            <w:hideMark/>
          </w:tcPr>
          <w:p w14:paraId="31D58D42" w14:textId="77777777" w:rsidR="00D67926" w:rsidRDefault="00D67926">
            <w:pPr>
              <w:rPr>
                <w:rFonts w:eastAsia="Times New Roman"/>
                <w:lang w:val="en-US"/>
              </w:rPr>
            </w:pPr>
          </w:p>
        </w:tc>
      </w:tr>
      <w:tr w:rsidR="00D67926" w14:paraId="173E966C" w14:textId="77777777">
        <w:trPr>
          <w:divId w:val="958990423"/>
          <w:tblCellSpacing w:w="15" w:type="dxa"/>
        </w:trPr>
        <w:tc>
          <w:tcPr>
            <w:tcW w:w="0" w:type="auto"/>
            <w:vAlign w:val="center"/>
            <w:hideMark/>
          </w:tcPr>
          <w:p w14:paraId="4BC0A9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449616" w14:textId="77777777" w:rsidR="00D67926" w:rsidRDefault="008D6FB8">
            <w:pPr>
              <w:rPr>
                <w:rFonts w:eastAsia="Times New Roman"/>
                <w:lang w:val="en-US"/>
              </w:rPr>
            </w:pPr>
            <w:r>
              <w:rPr>
                <w:rFonts w:eastAsia="Times New Roman"/>
                <w:lang w:val="en-US"/>
              </w:rPr>
              <w:t>Whether this patient's record is in active use</w:t>
            </w:r>
          </w:p>
        </w:tc>
      </w:tr>
      <w:tr w:rsidR="00D67926" w14:paraId="7097C276" w14:textId="77777777">
        <w:trPr>
          <w:divId w:val="958990423"/>
          <w:tblCellSpacing w:w="15" w:type="dxa"/>
        </w:trPr>
        <w:tc>
          <w:tcPr>
            <w:tcW w:w="0" w:type="auto"/>
            <w:vAlign w:val="center"/>
            <w:hideMark/>
          </w:tcPr>
          <w:p w14:paraId="571D6B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A665B0" w14:textId="77777777" w:rsidR="00D67926" w:rsidRDefault="008D6FB8">
            <w:pPr>
              <w:rPr>
                <w:rFonts w:eastAsia="Times New Roman"/>
                <w:lang w:val="en-US"/>
              </w:rPr>
            </w:pPr>
            <w:r>
              <w:rPr>
                <w:rFonts w:eastAsia="Times New Roman"/>
                <w:lang w:val="en-US"/>
              </w:rPr>
              <w:t>Whether this patient record is in active use.</w:t>
            </w:r>
          </w:p>
        </w:tc>
      </w:tr>
      <w:tr w:rsidR="00D67926" w14:paraId="2034BC67" w14:textId="77777777">
        <w:trPr>
          <w:divId w:val="958990423"/>
          <w:tblCellSpacing w:w="15" w:type="dxa"/>
        </w:trPr>
        <w:tc>
          <w:tcPr>
            <w:tcW w:w="0" w:type="auto"/>
            <w:vAlign w:val="center"/>
            <w:hideMark/>
          </w:tcPr>
          <w:p w14:paraId="090C2B8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EF44F2" w14:textId="77777777" w:rsidR="00D67926" w:rsidRDefault="008D6FB8">
            <w:pPr>
              <w:rPr>
                <w:rFonts w:eastAsia="Times New Roman"/>
                <w:lang w:val="en-US"/>
              </w:rPr>
            </w:pPr>
            <w:r>
              <w:rPr>
                <w:rFonts w:eastAsia="Times New Roman"/>
                <w:lang w:val="en-US"/>
              </w:rPr>
              <w:t xml:space="preserve">Default is true. If a record is inactive, and linked to an active record, then future patient/record updates should occur on the other patient. </w:t>
            </w:r>
          </w:p>
        </w:tc>
      </w:tr>
      <w:tr w:rsidR="00D67926" w14:paraId="7D31D294" w14:textId="77777777">
        <w:trPr>
          <w:divId w:val="958990423"/>
          <w:tblCellSpacing w:w="15" w:type="dxa"/>
        </w:trPr>
        <w:tc>
          <w:tcPr>
            <w:tcW w:w="0" w:type="auto"/>
            <w:vAlign w:val="center"/>
            <w:hideMark/>
          </w:tcPr>
          <w:p w14:paraId="222C6FA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C3D793" w14:textId="77777777" w:rsidR="00D67926" w:rsidRDefault="008D6FB8">
            <w:pPr>
              <w:rPr>
                <w:rFonts w:eastAsia="Times New Roman"/>
                <w:lang w:val="en-US"/>
              </w:rPr>
            </w:pPr>
            <w:r>
              <w:rPr>
                <w:rFonts w:eastAsia="Times New Roman"/>
                <w:lang w:val="en-US"/>
              </w:rPr>
              <w:t>Need to be able to mark a patient record as not to be used because it was created in error.</w:t>
            </w:r>
          </w:p>
        </w:tc>
      </w:tr>
      <w:tr w:rsidR="00D67926" w14:paraId="7A9927E3" w14:textId="77777777">
        <w:trPr>
          <w:divId w:val="958990423"/>
          <w:tblCellSpacing w:w="15" w:type="dxa"/>
        </w:trPr>
        <w:tc>
          <w:tcPr>
            <w:tcW w:w="0" w:type="auto"/>
            <w:vAlign w:val="center"/>
            <w:hideMark/>
          </w:tcPr>
          <w:p w14:paraId="7B687019" w14:textId="77777777" w:rsidR="00D67926" w:rsidRDefault="008D6FB8">
            <w:pPr>
              <w:rPr>
                <w:rFonts w:eastAsia="Times New Roman"/>
                <w:lang w:val="en-US"/>
              </w:rPr>
            </w:pPr>
            <w:r>
              <w:rPr>
                <w:rFonts w:eastAsia="Times New Roman"/>
                <w:b/>
                <w:bCs/>
                <w:lang w:val="en-US"/>
              </w:rPr>
              <w:t>Patient.name</w:t>
            </w:r>
          </w:p>
        </w:tc>
        <w:tc>
          <w:tcPr>
            <w:tcW w:w="0" w:type="auto"/>
            <w:vAlign w:val="center"/>
            <w:hideMark/>
          </w:tcPr>
          <w:p w14:paraId="70A1647E" w14:textId="77777777" w:rsidR="00D67926" w:rsidRDefault="00D67926">
            <w:pPr>
              <w:rPr>
                <w:rFonts w:eastAsia="Times New Roman"/>
                <w:lang w:val="en-US"/>
              </w:rPr>
            </w:pPr>
          </w:p>
        </w:tc>
      </w:tr>
      <w:tr w:rsidR="00D67926" w14:paraId="24A2FD20" w14:textId="77777777">
        <w:trPr>
          <w:divId w:val="958990423"/>
          <w:tblCellSpacing w:w="15" w:type="dxa"/>
        </w:trPr>
        <w:tc>
          <w:tcPr>
            <w:tcW w:w="0" w:type="auto"/>
            <w:vAlign w:val="center"/>
            <w:hideMark/>
          </w:tcPr>
          <w:p w14:paraId="609C21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CC9CAA" w14:textId="77777777" w:rsidR="00D67926" w:rsidRDefault="008D6FB8">
            <w:pPr>
              <w:rPr>
                <w:rFonts w:eastAsia="Times New Roman"/>
                <w:lang w:val="en-US"/>
              </w:rPr>
            </w:pPr>
            <w:r>
              <w:rPr>
                <w:rFonts w:eastAsia="Times New Roman"/>
                <w:lang w:val="en-US"/>
              </w:rPr>
              <w:t>A name associated with the patient</w:t>
            </w:r>
          </w:p>
        </w:tc>
      </w:tr>
      <w:tr w:rsidR="00D67926" w14:paraId="4F506AE6" w14:textId="77777777">
        <w:trPr>
          <w:divId w:val="958990423"/>
          <w:tblCellSpacing w:w="15" w:type="dxa"/>
        </w:trPr>
        <w:tc>
          <w:tcPr>
            <w:tcW w:w="0" w:type="auto"/>
            <w:vAlign w:val="center"/>
            <w:hideMark/>
          </w:tcPr>
          <w:p w14:paraId="1BD586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968A9C" w14:textId="77777777" w:rsidR="00D67926" w:rsidRDefault="008D6FB8">
            <w:pPr>
              <w:rPr>
                <w:rFonts w:eastAsia="Times New Roman"/>
                <w:lang w:val="en-US"/>
              </w:rPr>
            </w:pPr>
            <w:r>
              <w:rPr>
                <w:rFonts w:eastAsia="Times New Roman"/>
                <w:lang w:val="en-US"/>
              </w:rPr>
              <w:t>A name associated with the individual.</w:t>
            </w:r>
          </w:p>
        </w:tc>
      </w:tr>
      <w:tr w:rsidR="00D67926" w14:paraId="083A8918" w14:textId="77777777">
        <w:trPr>
          <w:divId w:val="958990423"/>
          <w:tblCellSpacing w:w="15" w:type="dxa"/>
        </w:trPr>
        <w:tc>
          <w:tcPr>
            <w:tcW w:w="0" w:type="auto"/>
            <w:vAlign w:val="center"/>
            <w:hideMark/>
          </w:tcPr>
          <w:p w14:paraId="5B21C66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9C651BD" w14:textId="77777777" w:rsidR="00D67926" w:rsidRDefault="008D6FB8">
            <w:pPr>
              <w:rPr>
                <w:rFonts w:eastAsia="Times New Roman"/>
                <w:lang w:val="en-US"/>
              </w:rPr>
            </w:pPr>
            <w:r>
              <w:rPr>
                <w:rFonts w:eastAsia="Times New Roman"/>
                <w:lang w:val="en-US"/>
              </w:rPr>
              <w:t xml:space="preserve">A Patient may have multiple names with different uses or applicable periods. For animals, the name is a "HumanName" in the sense that is assigned and used by humans and has the same patterns. </w:t>
            </w:r>
          </w:p>
        </w:tc>
      </w:tr>
      <w:tr w:rsidR="00D67926" w14:paraId="79759EB1" w14:textId="77777777">
        <w:trPr>
          <w:divId w:val="958990423"/>
          <w:tblCellSpacing w:w="15" w:type="dxa"/>
        </w:trPr>
        <w:tc>
          <w:tcPr>
            <w:tcW w:w="0" w:type="auto"/>
            <w:vAlign w:val="center"/>
            <w:hideMark/>
          </w:tcPr>
          <w:p w14:paraId="48AA117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F6DFC52" w14:textId="77777777" w:rsidR="00D67926" w:rsidRDefault="008D6FB8">
            <w:pPr>
              <w:rPr>
                <w:rFonts w:eastAsia="Times New Roman"/>
                <w:lang w:val="en-US"/>
              </w:rPr>
            </w:pPr>
            <w:r>
              <w:rPr>
                <w:rFonts w:eastAsia="Times New Roman"/>
                <w:lang w:val="en-US"/>
              </w:rPr>
              <w:t>Need to be able to track the patient by multiple names. Examples are your official name and a partner name.</w:t>
            </w:r>
          </w:p>
        </w:tc>
      </w:tr>
      <w:tr w:rsidR="00D67926" w14:paraId="0B03A3EC" w14:textId="77777777">
        <w:trPr>
          <w:divId w:val="958990423"/>
          <w:tblCellSpacing w:w="15" w:type="dxa"/>
        </w:trPr>
        <w:tc>
          <w:tcPr>
            <w:tcW w:w="0" w:type="auto"/>
            <w:vAlign w:val="center"/>
            <w:hideMark/>
          </w:tcPr>
          <w:p w14:paraId="3055E264" w14:textId="77777777" w:rsidR="00D67926" w:rsidRDefault="008D6FB8">
            <w:pPr>
              <w:rPr>
                <w:rFonts w:eastAsia="Times New Roman"/>
                <w:lang w:val="en-US"/>
              </w:rPr>
            </w:pPr>
            <w:r>
              <w:rPr>
                <w:rFonts w:eastAsia="Times New Roman"/>
                <w:b/>
                <w:bCs/>
                <w:lang w:val="en-US"/>
              </w:rPr>
              <w:lastRenderedPageBreak/>
              <w:t>Patient.telecom</w:t>
            </w:r>
          </w:p>
        </w:tc>
        <w:tc>
          <w:tcPr>
            <w:tcW w:w="0" w:type="auto"/>
            <w:vAlign w:val="center"/>
            <w:hideMark/>
          </w:tcPr>
          <w:p w14:paraId="69DAD3FE" w14:textId="77777777" w:rsidR="00D67926" w:rsidRDefault="00D67926">
            <w:pPr>
              <w:rPr>
                <w:rFonts w:eastAsia="Times New Roman"/>
                <w:lang w:val="en-US"/>
              </w:rPr>
            </w:pPr>
          </w:p>
        </w:tc>
      </w:tr>
      <w:tr w:rsidR="00D67926" w14:paraId="09575C11" w14:textId="77777777">
        <w:trPr>
          <w:divId w:val="958990423"/>
          <w:tblCellSpacing w:w="15" w:type="dxa"/>
        </w:trPr>
        <w:tc>
          <w:tcPr>
            <w:tcW w:w="0" w:type="auto"/>
            <w:vAlign w:val="center"/>
            <w:hideMark/>
          </w:tcPr>
          <w:p w14:paraId="25B456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70B834" w14:textId="77777777" w:rsidR="00D67926" w:rsidRDefault="008D6FB8">
            <w:pPr>
              <w:rPr>
                <w:rFonts w:eastAsia="Times New Roman"/>
                <w:lang w:val="en-US"/>
              </w:rPr>
            </w:pPr>
            <w:r>
              <w:rPr>
                <w:rFonts w:eastAsia="Times New Roman"/>
                <w:lang w:val="en-US"/>
              </w:rPr>
              <w:t>A contact detail for the individual</w:t>
            </w:r>
          </w:p>
        </w:tc>
      </w:tr>
      <w:tr w:rsidR="00D67926" w14:paraId="527D2AEC" w14:textId="77777777">
        <w:trPr>
          <w:divId w:val="958990423"/>
          <w:tblCellSpacing w:w="15" w:type="dxa"/>
        </w:trPr>
        <w:tc>
          <w:tcPr>
            <w:tcW w:w="0" w:type="auto"/>
            <w:vAlign w:val="center"/>
            <w:hideMark/>
          </w:tcPr>
          <w:p w14:paraId="77739BF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34325F" w14:textId="77777777" w:rsidR="00D67926" w:rsidRDefault="008D6FB8">
            <w:pPr>
              <w:rPr>
                <w:rFonts w:eastAsia="Times New Roman"/>
                <w:lang w:val="en-US"/>
              </w:rPr>
            </w:pPr>
            <w:r>
              <w:rPr>
                <w:rFonts w:eastAsia="Times New Roman"/>
                <w:lang w:val="en-US"/>
              </w:rPr>
              <w:t>A contact detail (e.g. a telephone number or an email address) by which the individual may be contacted.</w:t>
            </w:r>
          </w:p>
        </w:tc>
      </w:tr>
      <w:tr w:rsidR="00D67926" w14:paraId="5FD2335D" w14:textId="77777777">
        <w:trPr>
          <w:divId w:val="958990423"/>
          <w:tblCellSpacing w:w="15" w:type="dxa"/>
        </w:trPr>
        <w:tc>
          <w:tcPr>
            <w:tcW w:w="0" w:type="auto"/>
            <w:vAlign w:val="center"/>
            <w:hideMark/>
          </w:tcPr>
          <w:p w14:paraId="26E4735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2A38CF" w14:textId="77777777" w:rsidR="00D67926" w:rsidRDefault="008D6FB8">
            <w:pPr>
              <w:rPr>
                <w:rFonts w:eastAsia="Times New Roman"/>
                <w:lang w:val="en-US"/>
              </w:rPr>
            </w:pPr>
            <w:r>
              <w:rPr>
                <w:rFonts w:eastAsia="Times New Roman"/>
                <w:lang w:val="en-US"/>
              </w:rPr>
              <w:t xml:space="preserve">A Patient may have multiple ways to be contacted with different uses or applicable periods. May need to have options for contacting the person urgently and also to help with identification. The address may not go directly to the individual, but may reach another party that is able to proxy for the patient (i.e. home phone, or pet owner's phone). </w:t>
            </w:r>
          </w:p>
        </w:tc>
      </w:tr>
      <w:tr w:rsidR="00D67926" w14:paraId="23EAC4DD" w14:textId="77777777">
        <w:trPr>
          <w:divId w:val="958990423"/>
          <w:tblCellSpacing w:w="15" w:type="dxa"/>
        </w:trPr>
        <w:tc>
          <w:tcPr>
            <w:tcW w:w="0" w:type="auto"/>
            <w:vAlign w:val="center"/>
            <w:hideMark/>
          </w:tcPr>
          <w:p w14:paraId="1E0972A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B7FE115" w14:textId="77777777" w:rsidR="00D67926" w:rsidRDefault="008D6FB8">
            <w:pPr>
              <w:rPr>
                <w:rFonts w:eastAsia="Times New Roman"/>
                <w:lang w:val="en-US"/>
              </w:rPr>
            </w:pPr>
            <w:r>
              <w:rPr>
                <w:rFonts w:eastAsia="Times New Roman"/>
                <w:lang w:val="en-US"/>
              </w:rPr>
              <w:t>People have (primary) ways to contact them in some way such as phone, email.</w:t>
            </w:r>
          </w:p>
        </w:tc>
      </w:tr>
      <w:tr w:rsidR="00D67926" w14:paraId="43922A8C" w14:textId="77777777">
        <w:trPr>
          <w:divId w:val="958990423"/>
          <w:tblCellSpacing w:w="15" w:type="dxa"/>
        </w:trPr>
        <w:tc>
          <w:tcPr>
            <w:tcW w:w="0" w:type="auto"/>
            <w:vAlign w:val="center"/>
            <w:hideMark/>
          </w:tcPr>
          <w:p w14:paraId="008F0ADC" w14:textId="77777777" w:rsidR="00D67926" w:rsidRDefault="008D6FB8">
            <w:pPr>
              <w:rPr>
                <w:rFonts w:eastAsia="Times New Roman"/>
                <w:lang w:val="en-US"/>
              </w:rPr>
            </w:pPr>
            <w:r>
              <w:rPr>
                <w:rFonts w:eastAsia="Times New Roman"/>
                <w:b/>
                <w:bCs/>
                <w:lang w:val="en-US"/>
              </w:rPr>
              <w:t>Patient.gender</w:t>
            </w:r>
          </w:p>
        </w:tc>
        <w:tc>
          <w:tcPr>
            <w:tcW w:w="0" w:type="auto"/>
            <w:vAlign w:val="center"/>
            <w:hideMark/>
          </w:tcPr>
          <w:p w14:paraId="0AA052B9" w14:textId="77777777" w:rsidR="00D67926" w:rsidRDefault="00D67926">
            <w:pPr>
              <w:rPr>
                <w:rFonts w:eastAsia="Times New Roman"/>
                <w:lang w:val="en-US"/>
              </w:rPr>
            </w:pPr>
          </w:p>
        </w:tc>
      </w:tr>
      <w:tr w:rsidR="00D67926" w14:paraId="31EA5274" w14:textId="77777777">
        <w:trPr>
          <w:divId w:val="958990423"/>
          <w:tblCellSpacing w:w="15" w:type="dxa"/>
        </w:trPr>
        <w:tc>
          <w:tcPr>
            <w:tcW w:w="0" w:type="auto"/>
            <w:vAlign w:val="center"/>
            <w:hideMark/>
          </w:tcPr>
          <w:p w14:paraId="597709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BBE91A" w14:textId="77777777" w:rsidR="00D67926" w:rsidRDefault="008D6FB8">
            <w:pPr>
              <w:rPr>
                <w:rFonts w:eastAsia="Times New Roman"/>
                <w:lang w:val="en-US"/>
              </w:rPr>
            </w:pPr>
            <w:r>
              <w:rPr>
                <w:rFonts w:eastAsia="Times New Roman"/>
                <w:lang w:val="en-US"/>
              </w:rPr>
              <w:t>Administrative Gender - the gender that the patient is considered to have for administration and record keeping purposes.</w:t>
            </w:r>
          </w:p>
        </w:tc>
      </w:tr>
      <w:tr w:rsidR="00D67926" w14:paraId="7152A8C4" w14:textId="77777777">
        <w:trPr>
          <w:divId w:val="958990423"/>
          <w:tblCellSpacing w:w="15" w:type="dxa"/>
        </w:trPr>
        <w:tc>
          <w:tcPr>
            <w:tcW w:w="0" w:type="auto"/>
            <w:vAlign w:val="center"/>
            <w:hideMark/>
          </w:tcPr>
          <w:p w14:paraId="0569F4F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CE7BD36" w14:textId="77777777"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Systems providing decision support or enforcing business rules should ideally do this on the basis of Observations dealing with the specific gender aspect of interest (anatomical, chromosonal, social, etc.) However, because these observations are infrequently recorded, defaulting to the administrative gender is common practice. Where such defaulting occurs, rule enforcement should allow for the variation between administrative and biological, chromosonal and other gender aspects. For example, an alert about a hysterectomy on a male should be handled as a warning or overrideable error, not a "hard" error. </w:t>
            </w:r>
          </w:p>
        </w:tc>
      </w:tr>
      <w:tr w:rsidR="00D67926" w14:paraId="55D75E7C" w14:textId="77777777">
        <w:trPr>
          <w:divId w:val="958990423"/>
          <w:tblCellSpacing w:w="15" w:type="dxa"/>
        </w:trPr>
        <w:tc>
          <w:tcPr>
            <w:tcW w:w="0" w:type="auto"/>
            <w:vAlign w:val="center"/>
            <w:hideMark/>
          </w:tcPr>
          <w:p w14:paraId="0B21537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8C34EE" w14:textId="77777777" w:rsidR="00D67926" w:rsidRDefault="008D6FB8">
            <w:pPr>
              <w:rPr>
                <w:rFonts w:eastAsia="Times New Roman"/>
                <w:lang w:val="en-US"/>
              </w:rPr>
            </w:pPr>
            <w:r>
              <w:rPr>
                <w:rFonts w:eastAsia="Times New Roman"/>
                <w:lang w:val="en-US"/>
              </w:rPr>
              <w:t xml:space="preserve">Needed for identification of the individual, in combination with (at least) name and birth date. Gender of individual drives many clinical processes. </w:t>
            </w:r>
          </w:p>
        </w:tc>
      </w:tr>
      <w:tr w:rsidR="00D67926" w14:paraId="3048628B" w14:textId="77777777">
        <w:trPr>
          <w:divId w:val="958990423"/>
          <w:tblCellSpacing w:w="15" w:type="dxa"/>
        </w:trPr>
        <w:tc>
          <w:tcPr>
            <w:tcW w:w="0" w:type="auto"/>
            <w:vAlign w:val="center"/>
            <w:hideMark/>
          </w:tcPr>
          <w:p w14:paraId="4250949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611AA8"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22FD7389" w14:textId="77777777">
        <w:trPr>
          <w:divId w:val="958990423"/>
          <w:tblCellSpacing w:w="15" w:type="dxa"/>
        </w:trPr>
        <w:tc>
          <w:tcPr>
            <w:tcW w:w="0" w:type="auto"/>
            <w:vAlign w:val="center"/>
            <w:hideMark/>
          </w:tcPr>
          <w:p w14:paraId="63F93B39" w14:textId="77777777" w:rsidR="00D67926" w:rsidRDefault="008D6FB8">
            <w:pPr>
              <w:rPr>
                <w:rFonts w:eastAsia="Times New Roman"/>
                <w:lang w:val="en-US"/>
              </w:rPr>
            </w:pPr>
            <w:r>
              <w:rPr>
                <w:rFonts w:eastAsia="Times New Roman"/>
                <w:b/>
                <w:bCs/>
                <w:lang w:val="en-US"/>
              </w:rPr>
              <w:t>Patient.birthDate</w:t>
            </w:r>
          </w:p>
        </w:tc>
        <w:tc>
          <w:tcPr>
            <w:tcW w:w="0" w:type="auto"/>
            <w:vAlign w:val="center"/>
            <w:hideMark/>
          </w:tcPr>
          <w:p w14:paraId="6B61D38B" w14:textId="77777777" w:rsidR="00D67926" w:rsidRDefault="00D67926">
            <w:pPr>
              <w:rPr>
                <w:rFonts w:eastAsia="Times New Roman"/>
                <w:lang w:val="en-US"/>
              </w:rPr>
            </w:pPr>
          </w:p>
        </w:tc>
      </w:tr>
      <w:tr w:rsidR="00D67926" w14:paraId="5B5C2BED" w14:textId="77777777">
        <w:trPr>
          <w:divId w:val="958990423"/>
          <w:tblCellSpacing w:w="15" w:type="dxa"/>
        </w:trPr>
        <w:tc>
          <w:tcPr>
            <w:tcW w:w="0" w:type="auto"/>
            <w:vAlign w:val="center"/>
            <w:hideMark/>
          </w:tcPr>
          <w:p w14:paraId="704601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C57D13" w14:textId="77777777" w:rsidR="00D67926" w:rsidRDefault="008D6FB8">
            <w:pPr>
              <w:rPr>
                <w:rFonts w:eastAsia="Times New Roman"/>
                <w:lang w:val="en-US"/>
              </w:rPr>
            </w:pPr>
            <w:r>
              <w:rPr>
                <w:rFonts w:eastAsia="Times New Roman"/>
                <w:lang w:val="en-US"/>
              </w:rPr>
              <w:t>The date of birth for the individual</w:t>
            </w:r>
          </w:p>
        </w:tc>
      </w:tr>
      <w:tr w:rsidR="00D67926" w14:paraId="22A3E230" w14:textId="77777777">
        <w:trPr>
          <w:divId w:val="958990423"/>
          <w:tblCellSpacing w:w="15" w:type="dxa"/>
        </w:trPr>
        <w:tc>
          <w:tcPr>
            <w:tcW w:w="0" w:type="auto"/>
            <w:vAlign w:val="center"/>
            <w:hideMark/>
          </w:tcPr>
          <w:p w14:paraId="7A0DFDC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CCF371" w14:textId="77777777" w:rsidR="00D67926" w:rsidRDefault="008D6FB8">
            <w:pPr>
              <w:rPr>
                <w:rFonts w:eastAsia="Times New Roman"/>
                <w:lang w:val="en-US"/>
              </w:rPr>
            </w:pPr>
            <w:r>
              <w:rPr>
                <w:rFonts w:eastAsia="Times New Roman"/>
                <w:lang w:val="en-US"/>
              </w:rPr>
              <w:t>The date of birth for the individual.</w:t>
            </w:r>
          </w:p>
        </w:tc>
      </w:tr>
      <w:tr w:rsidR="00D67926" w14:paraId="1CE08F5E" w14:textId="77777777">
        <w:trPr>
          <w:divId w:val="958990423"/>
          <w:tblCellSpacing w:w="15" w:type="dxa"/>
        </w:trPr>
        <w:tc>
          <w:tcPr>
            <w:tcW w:w="0" w:type="auto"/>
            <w:vAlign w:val="center"/>
            <w:hideMark/>
          </w:tcPr>
          <w:p w14:paraId="0428FE6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3B40996" w14:textId="77777777" w:rsidR="00D67926" w:rsidRDefault="008D6FB8">
            <w:pPr>
              <w:rPr>
                <w:rFonts w:eastAsia="Times New Roman"/>
                <w:lang w:val="en-US"/>
              </w:rPr>
            </w:pPr>
            <w:r>
              <w:rPr>
                <w:rFonts w:eastAsia="Times New Roman"/>
                <w:lang w:val="en-US"/>
              </w:rPr>
              <w:t xml:space="preserve">At least an estimated year should be provided as a guess if the real dob is unknown There is a standard extension </w:t>
            </w:r>
            <w:r>
              <w:rPr>
                <w:rFonts w:eastAsia="Times New Roman"/>
                <w:lang w:val="en-US"/>
              </w:rPr>
              <w:lastRenderedPageBreak/>
              <w:t xml:space="preserve">"patient-birthTime" available that should be used where Time is required (such as in maternaty/infant care systems). </w:t>
            </w:r>
          </w:p>
        </w:tc>
      </w:tr>
      <w:tr w:rsidR="00D67926" w14:paraId="04C3F74C" w14:textId="77777777">
        <w:trPr>
          <w:divId w:val="958990423"/>
          <w:tblCellSpacing w:w="15" w:type="dxa"/>
        </w:trPr>
        <w:tc>
          <w:tcPr>
            <w:tcW w:w="0" w:type="auto"/>
            <w:vAlign w:val="center"/>
            <w:hideMark/>
          </w:tcPr>
          <w:p w14:paraId="6DE8D4C0"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1836AE28" w14:textId="77777777" w:rsidR="00D67926" w:rsidRDefault="008D6FB8">
            <w:pPr>
              <w:rPr>
                <w:rFonts w:eastAsia="Times New Roman"/>
                <w:lang w:val="en-US"/>
              </w:rPr>
            </w:pPr>
            <w:r>
              <w:rPr>
                <w:rFonts w:eastAsia="Times New Roman"/>
                <w:lang w:val="en-US"/>
              </w:rPr>
              <w:t>Age of the individual drives many clinical processes.</w:t>
            </w:r>
          </w:p>
        </w:tc>
      </w:tr>
      <w:tr w:rsidR="00D67926" w14:paraId="6DB83D13" w14:textId="77777777">
        <w:trPr>
          <w:divId w:val="958990423"/>
          <w:tblCellSpacing w:w="15" w:type="dxa"/>
        </w:trPr>
        <w:tc>
          <w:tcPr>
            <w:tcW w:w="0" w:type="auto"/>
            <w:vAlign w:val="center"/>
            <w:hideMark/>
          </w:tcPr>
          <w:p w14:paraId="6CF2CC03" w14:textId="77777777" w:rsidR="00D67926" w:rsidRDefault="008D6FB8">
            <w:pPr>
              <w:rPr>
                <w:rFonts w:eastAsia="Times New Roman"/>
                <w:lang w:val="en-US"/>
              </w:rPr>
            </w:pPr>
            <w:r>
              <w:rPr>
                <w:rFonts w:eastAsia="Times New Roman"/>
                <w:b/>
                <w:bCs/>
                <w:lang w:val="en-US"/>
              </w:rPr>
              <w:t>Patient.deceased[x]</w:t>
            </w:r>
          </w:p>
        </w:tc>
        <w:tc>
          <w:tcPr>
            <w:tcW w:w="0" w:type="auto"/>
            <w:vAlign w:val="center"/>
            <w:hideMark/>
          </w:tcPr>
          <w:p w14:paraId="39899224" w14:textId="77777777" w:rsidR="00D67926" w:rsidRDefault="00D67926">
            <w:pPr>
              <w:rPr>
                <w:rFonts w:eastAsia="Times New Roman"/>
                <w:lang w:val="en-US"/>
              </w:rPr>
            </w:pPr>
          </w:p>
        </w:tc>
      </w:tr>
      <w:tr w:rsidR="00D67926" w14:paraId="0855C028" w14:textId="77777777">
        <w:trPr>
          <w:divId w:val="958990423"/>
          <w:tblCellSpacing w:w="15" w:type="dxa"/>
        </w:trPr>
        <w:tc>
          <w:tcPr>
            <w:tcW w:w="0" w:type="auto"/>
            <w:vAlign w:val="center"/>
            <w:hideMark/>
          </w:tcPr>
          <w:p w14:paraId="500C05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3AF1A8" w14:textId="77777777" w:rsidR="00D67926" w:rsidRDefault="008D6FB8">
            <w:pPr>
              <w:rPr>
                <w:rFonts w:eastAsia="Times New Roman"/>
                <w:lang w:val="en-US"/>
              </w:rPr>
            </w:pPr>
            <w:r>
              <w:rPr>
                <w:rFonts w:eastAsia="Times New Roman"/>
                <w:lang w:val="en-US"/>
              </w:rPr>
              <w:t>Indicates if the individual is deceased or not</w:t>
            </w:r>
          </w:p>
        </w:tc>
      </w:tr>
      <w:tr w:rsidR="00D67926" w14:paraId="29E65293" w14:textId="77777777">
        <w:trPr>
          <w:divId w:val="958990423"/>
          <w:tblCellSpacing w:w="15" w:type="dxa"/>
        </w:trPr>
        <w:tc>
          <w:tcPr>
            <w:tcW w:w="0" w:type="auto"/>
            <w:vAlign w:val="center"/>
            <w:hideMark/>
          </w:tcPr>
          <w:p w14:paraId="5CB9776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267F16" w14:textId="77777777" w:rsidR="00D67926" w:rsidRDefault="008D6FB8">
            <w:pPr>
              <w:rPr>
                <w:rFonts w:eastAsia="Times New Roman"/>
                <w:lang w:val="en-US"/>
              </w:rPr>
            </w:pPr>
            <w:r>
              <w:rPr>
                <w:rFonts w:eastAsia="Times New Roman"/>
                <w:lang w:val="en-US"/>
              </w:rPr>
              <w:t>Indicates if the individual is deceased or not.</w:t>
            </w:r>
          </w:p>
        </w:tc>
      </w:tr>
      <w:tr w:rsidR="00D67926" w14:paraId="40E2CA1F" w14:textId="77777777">
        <w:trPr>
          <w:divId w:val="958990423"/>
          <w:tblCellSpacing w:w="15" w:type="dxa"/>
        </w:trPr>
        <w:tc>
          <w:tcPr>
            <w:tcW w:w="0" w:type="auto"/>
            <w:vAlign w:val="center"/>
            <w:hideMark/>
          </w:tcPr>
          <w:p w14:paraId="03FA943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15C2E6" w14:textId="77777777" w:rsidR="00D67926" w:rsidRDefault="008D6FB8">
            <w:pPr>
              <w:rPr>
                <w:rFonts w:eastAsia="Times New Roman"/>
                <w:lang w:val="en-US"/>
              </w:rPr>
            </w:pPr>
            <w:r>
              <w:rPr>
                <w:rFonts w:eastAsia="Times New Roman"/>
                <w:lang w:val="en-US"/>
              </w:rPr>
              <w:t xml:space="preserve">If there's no value in the instance it </w:t>
            </w:r>
            <w:proofErr w:type="gramStart"/>
            <w:r>
              <w:rPr>
                <w:rFonts w:eastAsia="Times New Roman"/>
                <w:lang w:val="en-US"/>
              </w:rPr>
              <w:t>means</w:t>
            </w:r>
            <w:proofErr w:type="gramEnd"/>
            <w:r>
              <w:rPr>
                <w:rFonts w:eastAsia="Times New Roman"/>
                <w:lang w:val="en-US"/>
              </w:rPr>
              <w:t xml:space="preserve"> there is no statement on whether or not the individual is deceased. Most systems will interpret the absence of a value as a sign of the person being alive. </w:t>
            </w:r>
          </w:p>
        </w:tc>
      </w:tr>
      <w:tr w:rsidR="00D67926" w14:paraId="71AFC920" w14:textId="77777777">
        <w:trPr>
          <w:divId w:val="958990423"/>
          <w:tblCellSpacing w:w="15" w:type="dxa"/>
        </w:trPr>
        <w:tc>
          <w:tcPr>
            <w:tcW w:w="0" w:type="auto"/>
            <w:vAlign w:val="center"/>
            <w:hideMark/>
          </w:tcPr>
          <w:p w14:paraId="5770D59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EBDC809" w14:textId="77777777" w:rsidR="00D67926" w:rsidRDefault="008D6FB8">
            <w:pPr>
              <w:rPr>
                <w:rFonts w:eastAsia="Times New Roman"/>
                <w:lang w:val="en-US"/>
              </w:rPr>
            </w:pPr>
            <w:r>
              <w:rPr>
                <w:rFonts w:eastAsia="Times New Roman"/>
                <w:lang w:val="en-US"/>
              </w:rPr>
              <w:t xml:space="preserve">The fact that a patient is deceased influences the clinical process. Also, in human communication and relation management it is necessary to know whether the person is alive. </w:t>
            </w:r>
          </w:p>
        </w:tc>
      </w:tr>
      <w:tr w:rsidR="00D67926" w14:paraId="4258F24D" w14:textId="77777777">
        <w:trPr>
          <w:divId w:val="958990423"/>
          <w:tblCellSpacing w:w="15" w:type="dxa"/>
        </w:trPr>
        <w:tc>
          <w:tcPr>
            <w:tcW w:w="0" w:type="auto"/>
            <w:vAlign w:val="center"/>
            <w:hideMark/>
          </w:tcPr>
          <w:p w14:paraId="7FC3B1E1" w14:textId="77777777" w:rsidR="00D67926" w:rsidRDefault="008D6FB8">
            <w:pPr>
              <w:rPr>
                <w:rFonts w:eastAsia="Times New Roman"/>
                <w:lang w:val="en-US"/>
              </w:rPr>
            </w:pPr>
            <w:r>
              <w:rPr>
                <w:rFonts w:eastAsia="Times New Roman"/>
                <w:b/>
                <w:bCs/>
                <w:lang w:val="en-US"/>
              </w:rPr>
              <w:t>Patient.address</w:t>
            </w:r>
          </w:p>
        </w:tc>
        <w:tc>
          <w:tcPr>
            <w:tcW w:w="0" w:type="auto"/>
            <w:vAlign w:val="center"/>
            <w:hideMark/>
          </w:tcPr>
          <w:p w14:paraId="118BFC41" w14:textId="77777777" w:rsidR="00D67926" w:rsidRDefault="00D67926">
            <w:pPr>
              <w:rPr>
                <w:rFonts w:eastAsia="Times New Roman"/>
                <w:lang w:val="en-US"/>
              </w:rPr>
            </w:pPr>
          </w:p>
        </w:tc>
      </w:tr>
      <w:tr w:rsidR="00D67926" w14:paraId="7AAC07D9" w14:textId="77777777">
        <w:trPr>
          <w:divId w:val="958990423"/>
          <w:tblCellSpacing w:w="15" w:type="dxa"/>
        </w:trPr>
        <w:tc>
          <w:tcPr>
            <w:tcW w:w="0" w:type="auto"/>
            <w:vAlign w:val="center"/>
            <w:hideMark/>
          </w:tcPr>
          <w:p w14:paraId="69543F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1AAEAD" w14:textId="77777777" w:rsidR="00D67926" w:rsidRDefault="008D6FB8">
            <w:pPr>
              <w:rPr>
                <w:rFonts w:eastAsia="Times New Roman"/>
                <w:lang w:val="en-US"/>
              </w:rPr>
            </w:pPr>
            <w:r>
              <w:rPr>
                <w:rFonts w:eastAsia="Times New Roman"/>
                <w:lang w:val="en-US"/>
              </w:rPr>
              <w:t>Addresses for the individual</w:t>
            </w:r>
          </w:p>
        </w:tc>
      </w:tr>
      <w:tr w:rsidR="00D67926" w14:paraId="09703920" w14:textId="77777777">
        <w:trPr>
          <w:divId w:val="958990423"/>
          <w:tblCellSpacing w:w="15" w:type="dxa"/>
        </w:trPr>
        <w:tc>
          <w:tcPr>
            <w:tcW w:w="0" w:type="auto"/>
            <w:vAlign w:val="center"/>
            <w:hideMark/>
          </w:tcPr>
          <w:p w14:paraId="34B60A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B784D8" w14:textId="77777777" w:rsidR="00D67926" w:rsidRDefault="008D6FB8">
            <w:pPr>
              <w:rPr>
                <w:rFonts w:eastAsia="Times New Roman"/>
                <w:lang w:val="en-US"/>
              </w:rPr>
            </w:pPr>
            <w:r>
              <w:rPr>
                <w:rFonts w:eastAsia="Times New Roman"/>
                <w:lang w:val="en-US"/>
              </w:rPr>
              <w:t>Addresses for the individual.</w:t>
            </w:r>
          </w:p>
        </w:tc>
      </w:tr>
      <w:tr w:rsidR="00D67926" w14:paraId="151263D2" w14:textId="77777777">
        <w:trPr>
          <w:divId w:val="958990423"/>
          <w:tblCellSpacing w:w="15" w:type="dxa"/>
        </w:trPr>
        <w:tc>
          <w:tcPr>
            <w:tcW w:w="0" w:type="auto"/>
            <w:vAlign w:val="center"/>
            <w:hideMark/>
          </w:tcPr>
          <w:p w14:paraId="314C2E4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2976534" w14:textId="77777777" w:rsidR="00D67926" w:rsidRDefault="008D6FB8">
            <w:pPr>
              <w:rPr>
                <w:rFonts w:eastAsia="Times New Roman"/>
                <w:lang w:val="en-US"/>
              </w:rPr>
            </w:pPr>
            <w:r>
              <w:rPr>
                <w:rFonts w:eastAsia="Times New Roman"/>
                <w:lang w:val="en-US"/>
              </w:rPr>
              <w:t>Patient may have multiple addresses with different uses or applicable periods.</w:t>
            </w:r>
          </w:p>
        </w:tc>
      </w:tr>
      <w:tr w:rsidR="00D67926" w14:paraId="6BAEE672" w14:textId="77777777">
        <w:trPr>
          <w:divId w:val="958990423"/>
          <w:tblCellSpacing w:w="15" w:type="dxa"/>
        </w:trPr>
        <w:tc>
          <w:tcPr>
            <w:tcW w:w="0" w:type="auto"/>
            <w:vAlign w:val="center"/>
            <w:hideMark/>
          </w:tcPr>
          <w:p w14:paraId="7D8C204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3BFAF26" w14:textId="77777777" w:rsidR="00D67926" w:rsidRDefault="008D6FB8">
            <w:pPr>
              <w:rPr>
                <w:rFonts w:eastAsia="Times New Roman"/>
                <w:lang w:val="en-US"/>
              </w:rPr>
            </w:pPr>
            <w:r>
              <w:rPr>
                <w:rFonts w:eastAsia="Times New Roman"/>
                <w:lang w:val="en-US"/>
              </w:rPr>
              <w:t>May need to keep track of patient addresses for contacting, billing or reporting requirements and also to help with identification.</w:t>
            </w:r>
          </w:p>
        </w:tc>
      </w:tr>
      <w:tr w:rsidR="00D67926" w14:paraId="14F5C4C0" w14:textId="77777777">
        <w:trPr>
          <w:divId w:val="958990423"/>
          <w:tblCellSpacing w:w="15" w:type="dxa"/>
        </w:trPr>
        <w:tc>
          <w:tcPr>
            <w:tcW w:w="0" w:type="auto"/>
            <w:vAlign w:val="center"/>
            <w:hideMark/>
          </w:tcPr>
          <w:p w14:paraId="2FCB929C" w14:textId="77777777" w:rsidR="00D67926" w:rsidRDefault="008D6FB8">
            <w:pPr>
              <w:rPr>
                <w:rFonts w:eastAsia="Times New Roman"/>
                <w:lang w:val="en-US"/>
              </w:rPr>
            </w:pPr>
            <w:r>
              <w:rPr>
                <w:rFonts w:eastAsia="Times New Roman"/>
                <w:b/>
                <w:bCs/>
                <w:lang w:val="en-US"/>
              </w:rPr>
              <w:t>Patient.maritalStatus</w:t>
            </w:r>
          </w:p>
        </w:tc>
        <w:tc>
          <w:tcPr>
            <w:tcW w:w="0" w:type="auto"/>
            <w:vAlign w:val="center"/>
            <w:hideMark/>
          </w:tcPr>
          <w:p w14:paraId="2FC4336E" w14:textId="77777777" w:rsidR="00D67926" w:rsidRDefault="00D67926">
            <w:pPr>
              <w:rPr>
                <w:rFonts w:eastAsia="Times New Roman"/>
                <w:lang w:val="en-US"/>
              </w:rPr>
            </w:pPr>
          </w:p>
        </w:tc>
      </w:tr>
      <w:tr w:rsidR="00D67926" w14:paraId="49C12284" w14:textId="77777777">
        <w:trPr>
          <w:divId w:val="958990423"/>
          <w:tblCellSpacing w:w="15" w:type="dxa"/>
        </w:trPr>
        <w:tc>
          <w:tcPr>
            <w:tcW w:w="0" w:type="auto"/>
            <w:vAlign w:val="center"/>
            <w:hideMark/>
          </w:tcPr>
          <w:p w14:paraId="3389BF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8A7BEE" w14:textId="77777777" w:rsidR="00D67926" w:rsidRDefault="008D6FB8">
            <w:pPr>
              <w:rPr>
                <w:rFonts w:eastAsia="Times New Roman"/>
                <w:lang w:val="en-US"/>
              </w:rPr>
            </w:pPr>
            <w:r>
              <w:rPr>
                <w:rFonts w:eastAsia="Times New Roman"/>
                <w:lang w:val="en-US"/>
              </w:rPr>
              <w:t>Marital (civil) status of a patient</w:t>
            </w:r>
          </w:p>
        </w:tc>
      </w:tr>
      <w:tr w:rsidR="00D67926" w14:paraId="38B836AF" w14:textId="77777777">
        <w:trPr>
          <w:divId w:val="958990423"/>
          <w:tblCellSpacing w:w="15" w:type="dxa"/>
        </w:trPr>
        <w:tc>
          <w:tcPr>
            <w:tcW w:w="0" w:type="auto"/>
            <w:vAlign w:val="center"/>
            <w:hideMark/>
          </w:tcPr>
          <w:p w14:paraId="1155FF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3C05D3" w14:textId="77777777" w:rsidR="00D67926" w:rsidRDefault="008D6FB8">
            <w:pPr>
              <w:rPr>
                <w:rFonts w:eastAsia="Times New Roman"/>
                <w:lang w:val="en-US"/>
              </w:rPr>
            </w:pPr>
            <w:r>
              <w:rPr>
                <w:rFonts w:eastAsia="Times New Roman"/>
                <w:lang w:val="en-US"/>
              </w:rPr>
              <w:t>This field contains a patient's most recent marital (civil) status.</w:t>
            </w:r>
          </w:p>
        </w:tc>
      </w:tr>
      <w:tr w:rsidR="00D67926" w14:paraId="2A38782B" w14:textId="77777777">
        <w:trPr>
          <w:divId w:val="958990423"/>
          <w:tblCellSpacing w:w="15" w:type="dxa"/>
        </w:trPr>
        <w:tc>
          <w:tcPr>
            <w:tcW w:w="0" w:type="auto"/>
            <w:vAlign w:val="center"/>
            <w:hideMark/>
          </w:tcPr>
          <w:p w14:paraId="0E16B8E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C07440" w14:textId="77777777" w:rsidR="00D67926" w:rsidRDefault="008D6FB8">
            <w:pPr>
              <w:rPr>
                <w:rFonts w:eastAsia="Times New Roman"/>
                <w:lang w:val="en-US"/>
              </w:rPr>
            </w:pPr>
            <w:r>
              <w:rPr>
                <w:rFonts w:eastAsia="Times New Roman"/>
                <w:lang w:val="en-US"/>
              </w:rPr>
              <w:t>Most, if not all systems capture it.</w:t>
            </w:r>
          </w:p>
        </w:tc>
      </w:tr>
      <w:tr w:rsidR="00D67926" w14:paraId="5AA62EC8" w14:textId="77777777">
        <w:trPr>
          <w:divId w:val="958990423"/>
          <w:tblCellSpacing w:w="15" w:type="dxa"/>
        </w:trPr>
        <w:tc>
          <w:tcPr>
            <w:tcW w:w="0" w:type="auto"/>
            <w:vAlign w:val="center"/>
            <w:hideMark/>
          </w:tcPr>
          <w:p w14:paraId="5366D6F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B50ED23" w14:textId="77777777" w:rsidR="00D67926" w:rsidRDefault="008D6FB8">
            <w:pPr>
              <w:rPr>
                <w:rFonts w:eastAsia="Times New Roman"/>
                <w:lang w:val="en-US"/>
              </w:rPr>
            </w:pPr>
            <w:r>
              <w:rPr>
                <w:rFonts w:eastAsia="Times New Roman"/>
                <w:lang w:val="en-US"/>
              </w:rPr>
              <w:t>The domestic partnership status of a person</w:t>
            </w:r>
          </w:p>
        </w:tc>
      </w:tr>
      <w:tr w:rsidR="00D67926" w14:paraId="78258BDE" w14:textId="77777777">
        <w:trPr>
          <w:divId w:val="958990423"/>
          <w:tblCellSpacing w:w="15" w:type="dxa"/>
        </w:trPr>
        <w:tc>
          <w:tcPr>
            <w:tcW w:w="0" w:type="auto"/>
            <w:vAlign w:val="center"/>
            <w:hideMark/>
          </w:tcPr>
          <w:p w14:paraId="345D8B0B" w14:textId="77777777" w:rsidR="00D67926" w:rsidRDefault="008D6FB8">
            <w:pPr>
              <w:rPr>
                <w:rFonts w:eastAsia="Times New Roman"/>
                <w:lang w:val="en-US"/>
              </w:rPr>
            </w:pPr>
            <w:r>
              <w:rPr>
                <w:rFonts w:eastAsia="Times New Roman"/>
                <w:b/>
                <w:bCs/>
                <w:lang w:val="en-US"/>
              </w:rPr>
              <w:t>Patient.multipleBirth[x]</w:t>
            </w:r>
          </w:p>
        </w:tc>
        <w:tc>
          <w:tcPr>
            <w:tcW w:w="0" w:type="auto"/>
            <w:vAlign w:val="center"/>
            <w:hideMark/>
          </w:tcPr>
          <w:p w14:paraId="03ABFD6A" w14:textId="77777777" w:rsidR="00D67926" w:rsidRDefault="00D67926">
            <w:pPr>
              <w:rPr>
                <w:rFonts w:eastAsia="Times New Roman"/>
                <w:lang w:val="en-US"/>
              </w:rPr>
            </w:pPr>
          </w:p>
        </w:tc>
      </w:tr>
      <w:tr w:rsidR="00D67926" w14:paraId="2B1D3924" w14:textId="77777777">
        <w:trPr>
          <w:divId w:val="958990423"/>
          <w:tblCellSpacing w:w="15" w:type="dxa"/>
        </w:trPr>
        <w:tc>
          <w:tcPr>
            <w:tcW w:w="0" w:type="auto"/>
            <w:vAlign w:val="center"/>
            <w:hideMark/>
          </w:tcPr>
          <w:p w14:paraId="5373C4F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587214" w14:textId="77777777" w:rsidR="00D67926" w:rsidRDefault="008D6FB8">
            <w:pPr>
              <w:rPr>
                <w:rFonts w:eastAsia="Times New Roman"/>
                <w:lang w:val="en-US"/>
              </w:rPr>
            </w:pPr>
            <w:r>
              <w:rPr>
                <w:rFonts w:eastAsia="Times New Roman"/>
                <w:lang w:val="en-US"/>
              </w:rPr>
              <w:t>Whether patient is part of a multiple birth</w:t>
            </w:r>
          </w:p>
        </w:tc>
      </w:tr>
      <w:tr w:rsidR="00D67926" w14:paraId="66C7F828" w14:textId="77777777">
        <w:trPr>
          <w:divId w:val="958990423"/>
          <w:tblCellSpacing w:w="15" w:type="dxa"/>
        </w:trPr>
        <w:tc>
          <w:tcPr>
            <w:tcW w:w="0" w:type="auto"/>
            <w:vAlign w:val="center"/>
            <w:hideMark/>
          </w:tcPr>
          <w:p w14:paraId="1B25E5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E9289E" w14:textId="77777777" w:rsidR="00D67926" w:rsidRDefault="008D6FB8">
            <w:pPr>
              <w:rPr>
                <w:rFonts w:eastAsia="Times New Roman"/>
                <w:lang w:val="en-US"/>
              </w:rPr>
            </w:pPr>
            <w:r>
              <w:rPr>
                <w:rFonts w:eastAsia="Times New Roman"/>
                <w:lang w:val="en-US"/>
              </w:rPr>
              <w:t>Indicates whether the patient is part of a multiple or indicates the actual birth order.</w:t>
            </w:r>
          </w:p>
        </w:tc>
      </w:tr>
      <w:tr w:rsidR="00D67926" w14:paraId="1773B158" w14:textId="77777777">
        <w:trPr>
          <w:divId w:val="958990423"/>
          <w:tblCellSpacing w:w="15" w:type="dxa"/>
        </w:trPr>
        <w:tc>
          <w:tcPr>
            <w:tcW w:w="0" w:type="auto"/>
            <w:vAlign w:val="center"/>
            <w:hideMark/>
          </w:tcPr>
          <w:p w14:paraId="208810A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EF42672" w14:textId="77777777" w:rsidR="00D67926" w:rsidRDefault="008D6FB8">
            <w:pPr>
              <w:rPr>
                <w:rFonts w:eastAsia="Times New Roman"/>
                <w:lang w:val="en-US"/>
              </w:rPr>
            </w:pPr>
            <w:r>
              <w:rPr>
                <w:rFonts w:eastAsia="Times New Roman"/>
                <w:lang w:val="en-US"/>
              </w:rPr>
              <w:t xml:space="preserve">For disambiguation of multiple-birth children, especially relevant where the care provider doesn't meet the patient, such as labs. </w:t>
            </w:r>
          </w:p>
        </w:tc>
      </w:tr>
      <w:tr w:rsidR="00D67926" w14:paraId="3377E5A2" w14:textId="77777777">
        <w:trPr>
          <w:divId w:val="958990423"/>
          <w:tblCellSpacing w:w="15" w:type="dxa"/>
        </w:trPr>
        <w:tc>
          <w:tcPr>
            <w:tcW w:w="0" w:type="auto"/>
            <w:vAlign w:val="center"/>
            <w:hideMark/>
          </w:tcPr>
          <w:p w14:paraId="4C672CD9" w14:textId="77777777" w:rsidR="00D67926" w:rsidRDefault="008D6FB8">
            <w:pPr>
              <w:rPr>
                <w:rFonts w:eastAsia="Times New Roman"/>
                <w:lang w:val="en-US"/>
              </w:rPr>
            </w:pPr>
            <w:r>
              <w:rPr>
                <w:rFonts w:eastAsia="Times New Roman"/>
                <w:b/>
                <w:bCs/>
                <w:lang w:val="en-US"/>
              </w:rPr>
              <w:t>Patient.photo</w:t>
            </w:r>
          </w:p>
        </w:tc>
        <w:tc>
          <w:tcPr>
            <w:tcW w:w="0" w:type="auto"/>
            <w:vAlign w:val="center"/>
            <w:hideMark/>
          </w:tcPr>
          <w:p w14:paraId="2D305D4C" w14:textId="77777777" w:rsidR="00D67926" w:rsidRDefault="00D67926">
            <w:pPr>
              <w:rPr>
                <w:rFonts w:eastAsia="Times New Roman"/>
                <w:lang w:val="en-US"/>
              </w:rPr>
            </w:pPr>
          </w:p>
        </w:tc>
      </w:tr>
      <w:tr w:rsidR="00D67926" w14:paraId="2CC6FB09" w14:textId="77777777">
        <w:trPr>
          <w:divId w:val="958990423"/>
          <w:tblCellSpacing w:w="15" w:type="dxa"/>
        </w:trPr>
        <w:tc>
          <w:tcPr>
            <w:tcW w:w="0" w:type="auto"/>
            <w:vAlign w:val="center"/>
            <w:hideMark/>
          </w:tcPr>
          <w:p w14:paraId="19B1341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28580F" w14:textId="77777777" w:rsidR="00D67926" w:rsidRDefault="008D6FB8">
            <w:pPr>
              <w:rPr>
                <w:rFonts w:eastAsia="Times New Roman"/>
                <w:lang w:val="en-US"/>
              </w:rPr>
            </w:pPr>
            <w:r>
              <w:rPr>
                <w:rFonts w:eastAsia="Times New Roman"/>
                <w:lang w:val="en-US"/>
              </w:rPr>
              <w:t>Image of the patient</w:t>
            </w:r>
          </w:p>
        </w:tc>
      </w:tr>
      <w:tr w:rsidR="00D67926" w14:paraId="200755D3" w14:textId="77777777">
        <w:trPr>
          <w:divId w:val="958990423"/>
          <w:tblCellSpacing w:w="15" w:type="dxa"/>
        </w:trPr>
        <w:tc>
          <w:tcPr>
            <w:tcW w:w="0" w:type="auto"/>
            <w:vAlign w:val="center"/>
            <w:hideMark/>
          </w:tcPr>
          <w:p w14:paraId="68995BF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69E872" w14:textId="77777777" w:rsidR="00D67926" w:rsidRDefault="008D6FB8">
            <w:pPr>
              <w:rPr>
                <w:rFonts w:eastAsia="Times New Roman"/>
                <w:lang w:val="en-US"/>
              </w:rPr>
            </w:pPr>
            <w:r>
              <w:rPr>
                <w:rFonts w:eastAsia="Times New Roman"/>
                <w:lang w:val="en-US"/>
              </w:rPr>
              <w:t>Image of the patient.</w:t>
            </w:r>
          </w:p>
        </w:tc>
      </w:tr>
      <w:tr w:rsidR="00D67926" w14:paraId="71AEEA98" w14:textId="77777777">
        <w:trPr>
          <w:divId w:val="958990423"/>
          <w:tblCellSpacing w:w="15" w:type="dxa"/>
        </w:trPr>
        <w:tc>
          <w:tcPr>
            <w:tcW w:w="0" w:type="auto"/>
            <w:vAlign w:val="center"/>
            <w:hideMark/>
          </w:tcPr>
          <w:p w14:paraId="5474558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E01AF4E" w14:textId="77777777" w:rsidR="00D67926" w:rsidRDefault="008D6FB8">
            <w:pPr>
              <w:rPr>
                <w:rFonts w:eastAsia="Times New Roman"/>
                <w:lang w:val="en-US"/>
              </w:rPr>
            </w:pPr>
            <w:r>
              <w:rPr>
                <w:rFonts w:eastAsia="Times New Roman"/>
                <w:lang w:val="en-US"/>
              </w:rPr>
              <w:t>Many EHR systems have the capability to capture an image of the patient. Fits with newer social media usage too.</w:t>
            </w:r>
          </w:p>
        </w:tc>
      </w:tr>
      <w:tr w:rsidR="00D67926" w14:paraId="53465C7B" w14:textId="77777777">
        <w:trPr>
          <w:divId w:val="958990423"/>
          <w:tblCellSpacing w:w="15" w:type="dxa"/>
        </w:trPr>
        <w:tc>
          <w:tcPr>
            <w:tcW w:w="0" w:type="auto"/>
            <w:vAlign w:val="center"/>
            <w:hideMark/>
          </w:tcPr>
          <w:p w14:paraId="5E6AD050" w14:textId="77777777" w:rsidR="00D67926" w:rsidRDefault="008D6FB8">
            <w:pPr>
              <w:rPr>
                <w:rFonts w:eastAsia="Times New Roman"/>
                <w:lang w:val="en-US"/>
              </w:rPr>
            </w:pPr>
            <w:r>
              <w:rPr>
                <w:rFonts w:eastAsia="Times New Roman"/>
                <w:b/>
                <w:bCs/>
                <w:lang w:val="en-US"/>
              </w:rPr>
              <w:t>Patient.contact</w:t>
            </w:r>
          </w:p>
        </w:tc>
        <w:tc>
          <w:tcPr>
            <w:tcW w:w="0" w:type="auto"/>
            <w:vAlign w:val="center"/>
            <w:hideMark/>
          </w:tcPr>
          <w:p w14:paraId="42C67A15" w14:textId="77777777" w:rsidR="00D67926" w:rsidRDefault="00D67926">
            <w:pPr>
              <w:rPr>
                <w:rFonts w:eastAsia="Times New Roman"/>
                <w:lang w:val="en-US"/>
              </w:rPr>
            </w:pPr>
          </w:p>
        </w:tc>
      </w:tr>
      <w:tr w:rsidR="00D67926" w14:paraId="10ECA0C1" w14:textId="77777777">
        <w:trPr>
          <w:divId w:val="958990423"/>
          <w:tblCellSpacing w:w="15" w:type="dxa"/>
        </w:trPr>
        <w:tc>
          <w:tcPr>
            <w:tcW w:w="0" w:type="auto"/>
            <w:vAlign w:val="center"/>
            <w:hideMark/>
          </w:tcPr>
          <w:p w14:paraId="4D56C741"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526EA06" w14:textId="77777777" w:rsidR="00D67926" w:rsidRDefault="008D6FB8">
            <w:pPr>
              <w:rPr>
                <w:rFonts w:eastAsia="Times New Roman"/>
                <w:lang w:val="en-US"/>
              </w:rPr>
            </w:pPr>
            <w:r>
              <w:rPr>
                <w:rFonts w:eastAsia="Times New Roman"/>
                <w:lang w:val="en-US"/>
              </w:rPr>
              <w:t>A contact party (e.g. guardian, partner, friend) for the patient</w:t>
            </w:r>
          </w:p>
        </w:tc>
      </w:tr>
      <w:tr w:rsidR="00D67926" w14:paraId="1024D3AC" w14:textId="77777777">
        <w:trPr>
          <w:divId w:val="958990423"/>
          <w:tblCellSpacing w:w="15" w:type="dxa"/>
        </w:trPr>
        <w:tc>
          <w:tcPr>
            <w:tcW w:w="0" w:type="auto"/>
            <w:vAlign w:val="center"/>
            <w:hideMark/>
          </w:tcPr>
          <w:p w14:paraId="60DFC4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91EC59" w14:textId="77777777" w:rsidR="00D67926" w:rsidRDefault="008D6FB8">
            <w:pPr>
              <w:rPr>
                <w:rFonts w:eastAsia="Times New Roman"/>
                <w:lang w:val="en-US"/>
              </w:rPr>
            </w:pPr>
            <w:r>
              <w:rPr>
                <w:rFonts w:eastAsia="Times New Roman"/>
                <w:lang w:val="en-US"/>
              </w:rPr>
              <w:t>A contact party (e.g. guardian, partner, friend) for the patient.</w:t>
            </w:r>
          </w:p>
        </w:tc>
      </w:tr>
      <w:tr w:rsidR="00D67926" w14:paraId="0131C64F" w14:textId="77777777">
        <w:trPr>
          <w:divId w:val="958990423"/>
          <w:tblCellSpacing w:w="15" w:type="dxa"/>
        </w:trPr>
        <w:tc>
          <w:tcPr>
            <w:tcW w:w="0" w:type="auto"/>
            <w:vAlign w:val="center"/>
            <w:hideMark/>
          </w:tcPr>
          <w:p w14:paraId="6FD92FF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A11352C" w14:textId="77777777" w:rsidR="00D67926" w:rsidRDefault="008D6FB8">
            <w:pPr>
              <w:rPr>
                <w:rFonts w:eastAsia="Times New Roman"/>
                <w:lang w:val="en-US"/>
              </w:rPr>
            </w:pPr>
            <w:r>
              <w:rPr>
                <w:rFonts w:eastAsia="Times New Roman"/>
                <w:lang w:val="en-US"/>
              </w:rPr>
              <w:t xml:space="preserve">Contact covers all kinds of contact parties: family members, business contacts, guardians, caregivers. Not applicable to register pedigree and family ties beyond use of having contact. </w:t>
            </w:r>
          </w:p>
        </w:tc>
      </w:tr>
      <w:tr w:rsidR="00D67926" w14:paraId="3F8B7BDF" w14:textId="77777777">
        <w:trPr>
          <w:divId w:val="958990423"/>
          <w:tblCellSpacing w:w="15" w:type="dxa"/>
        </w:trPr>
        <w:tc>
          <w:tcPr>
            <w:tcW w:w="0" w:type="auto"/>
            <w:vAlign w:val="center"/>
            <w:hideMark/>
          </w:tcPr>
          <w:p w14:paraId="6D9178C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0D326FE" w14:textId="77777777" w:rsidR="00D67926" w:rsidRDefault="008D6FB8">
            <w:pPr>
              <w:rPr>
                <w:rFonts w:eastAsia="Times New Roman"/>
                <w:lang w:val="en-US"/>
              </w:rPr>
            </w:pPr>
            <w:r>
              <w:rPr>
                <w:rFonts w:eastAsia="Times New Roman"/>
                <w:lang w:val="en-US"/>
              </w:rPr>
              <w:t>Need to track people you can contact about the patient.</w:t>
            </w:r>
          </w:p>
        </w:tc>
      </w:tr>
      <w:tr w:rsidR="00D67926" w14:paraId="7DB1655A" w14:textId="77777777">
        <w:trPr>
          <w:divId w:val="958990423"/>
          <w:tblCellSpacing w:w="15" w:type="dxa"/>
        </w:trPr>
        <w:tc>
          <w:tcPr>
            <w:tcW w:w="0" w:type="auto"/>
            <w:vAlign w:val="center"/>
            <w:hideMark/>
          </w:tcPr>
          <w:p w14:paraId="651BEA2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AF40003" w14:textId="77777777" w:rsidR="00D67926" w:rsidRDefault="008D6FB8">
            <w:pPr>
              <w:rPr>
                <w:rFonts w:eastAsia="Times New Roman"/>
                <w:lang w:val="en-US"/>
              </w:rPr>
            </w:pPr>
            <w:r>
              <w:rPr>
                <w:rFonts w:eastAsia="Times New Roman"/>
                <w:lang w:val="en-US"/>
              </w:rPr>
              <w:t>SHALL at least contain a contact's details or a reference to an organization</w:t>
            </w:r>
          </w:p>
        </w:tc>
      </w:tr>
      <w:tr w:rsidR="00D67926" w14:paraId="005F181E" w14:textId="77777777">
        <w:trPr>
          <w:divId w:val="958990423"/>
          <w:tblCellSpacing w:w="15" w:type="dxa"/>
        </w:trPr>
        <w:tc>
          <w:tcPr>
            <w:tcW w:w="0" w:type="auto"/>
            <w:vAlign w:val="center"/>
            <w:hideMark/>
          </w:tcPr>
          <w:p w14:paraId="198A2E0D" w14:textId="77777777" w:rsidR="00D67926" w:rsidRDefault="008D6FB8">
            <w:pPr>
              <w:rPr>
                <w:rFonts w:eastAsia="Times New Roman"/>
                <w:lang w:val="en-US"/>
              </w:rPr>
            </w:pPr>
            <w:r>
              <w:rPr>
                <w:rFonts w:eastAsia="Times New Roman"/>
                <w:b/>
                <w:bCs/>
                <w:lang w:val="en-US"/>
              </w:rPr>
              <w:t>Patient.contact.relationship</w:t>
            </w:r>
          </w:p>
        </w:tc>
        <w:tc>
          <w:tcPr>
            <w:tcW w:w="0" w:type="auto"/>
            <w:vAlign w:val="center"/>
            <w:hideMark/>
          </w:tcPr>
          <w:p w14:paraId="6515620A" w14:textId="77777777" w:rsidR="00D67926" w:rsidRDefault="00D67926">
            <w:pPr>
              <w:rPr>
                <w:rFonts w:eastAsia="Times New Roman"/>
                <w:lang w:val="en-US"/>
              </w:rPr>
            </w:pPr>
          </w:p>
        </w:tc>
      </w:tr>
      <w:tr w:rsidR="00D67926" w14:paraId="2BBEC681" w14:textId="77777777">
        <w:trPr>
          <w:divId w:val="958990423"/>
          <w:tblCellSpacing w:w="15" w:type="dxa"/>
        </w:trPr>
        <w:tc>
          <w:tcPr>
            <w:tcW w:w="0" w:type="auto"/>
            <w:vAlign w:val="center"/>
            <w:hideMark/>
          </w:tcPr>
          <w:p w14:paraId="5B2CDB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E95069" w14:textId="77777777" w:rsidR="00D67926" w:rsidRDefault="008D6FB8">
            <w:pPr>
              <w:rPr>
                <w:rFonts w:eastAsia="Times New Roman"/>
                <w:lang w:val="en-US"/>
              </w:rPr>
            </w:pPr>
            <w:r>
              <w:rPr>
                <w:rFonts w:eastAsia="Times New Roman"/>
                <w:lang w:val="en-US"/>
              </w:rPr>
              <w:t>The kind of relationship</w:t>
            </w:r>
          </w:p>
        </w:tc>
      </w:tr>
      <w:tr w:rsidR="00D67926" w14:paraId="58A75185" w14:textId="77777777">
        <w:trPr>
          <w:divId w:val="958990423"/>
          <w:tblCellSpacing w:w="15" w:type="dxa"/>
        </w:trPr>
        <w:tc>
          <w:tcPr>
            <w:tcW w:w="0" w:type="auto"/>
            <w:vAlign w:val="center"/>
            <w:hideMark/>
          </w:tcPr>
          <w:p w14:paraId="50D20E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737048" w14:textId="77777777" w:rsidR="00D67926" w:rsidRDefault="008D6FB8">
            <w:pPr>
              <w:rPr>
                <w:rFonts w:eastAsia="Times New Roman"/>
                <w:lang w:val="en-US"/>
              </w:rPr>
            </w:pPr>
            <w:r>
              <w:rPr>
                <w:rFonts w:eastAsia="Times New Roman"/>
                <w:lang w:val="en-US"/>
              </w:rPr>
              <w:t>The nature of the relationship between the patient and the contact person.</w:t>
            </w:r>
          </w:p>
        </w:tc>
      </w:tr>
      <w:tr w:rsidR="00D67926" w14:paraId="0D67C0E5" w14:textId="77777777">
        <w:trPr>
          <w:divId w:val="958990423"/>
          <w:tblCellSpacing w:w="15" w:type="dxa"/>
        </w:trPr>
        <w:tc>
          <w:tcPr>
            <w:tcW w:w="0" w:type="auto"/>
            <w:vAlign w:val="center"/>
            <w:hideMark/>
          </w:tcPr>
          <w:p w14:paraId="25EF539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9661CB2" w14:textId="77777777" w:rsidR="00D67926" w:rsidRDefault="008D6FB8">
            <w:pPr>
              <w:rPr>
                <w:rFonts w:eastAsia="Times New Roman"/>
                <w:lang w:val="en-US"/>
              </w:rPr>
            </w:pPr>
            <w:r>
              <w:rPr>
                <w:rFonts w:eastAsia="Times New Roman"/>
                <w:lang w:val="en-US"/>
              </w:rPr>
              <w:t>Used to determine which contact person is the most relevant to approach, depending on circumstances.</w:t>
            </w:r>
          </w:p>
        </w:tc>
      </w:tr>
      <w:tr w:rsidR="00D67926" w14:paraId="4237A70D" w14:textId="77777777">
        <w:trPr>
          <w:divId w:val="958990423"/>
          <w:tblCellSpacing w:w="15" w:type="dxa"/>
        </w:trPr>
        <w:tc>
          <w:tcPr>
            <w:tcW w:w="0" w:type="auto"/>
            <w:vAlign w:val="center"/>
            <w:hideMark/>
          </w:tcPr>
          <w:p w14:paraId="605FB7B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3175C2A" w14:textId="77777777" w:rsidR="00D67926" w:rsidRDefault="008D6FB8">
            <w:pPr>
              <w:rPr>
                <w:rFonts w:eastAsia="Times New Roman"/>
                <w:lang w:val="en-US"/>
              </w:rPr>
            </w:pPr>
            <w:r>
              <w:rPr>
                <w:rFonts w:eastAsia="Times New Roman"/>
                <w:lang w:val="en-US"/>
              </w:rPr>
              <w:t>The nature of the relationship between a patient and a contact person for that patient</w:t>
            </w:r>
          </w:p>
        </w:tc>
      </w:tr>
      <w:tr w:rsidR="00D67926" w14:paraId="149164A7" w14:textId="77777777">
        <w:trPr>
          <w:divId w:val="958990423"/>
          <w:tblCellSpacing w:w="15" w:type="dxa"/>
        </w:trPr>
        <w:tc>
          <w:tcPr>
            <w:tcW w:w="0" w:type="auto"/>
            <w:vAlign w:val="center"/>
            <w:hideMark/>
          </w:tcPr>
          <w:p w14:paraId="6C1077DC" w14:textId="77777777" w:rsidR="00D67926" w:rsidRDefault="008D6FB8">
            <w:pPr>
              <w:rPr>
                <w:rFonts w:eastAsia="Times New Roman"/>
                <w:lang w:val="en-US"/>
              </w:rPr>
            </w:pPr>
            <w:r>
              <w:rPr>
                <w:rFonts w:eastAsia="Times New Roman"/>
                <w:b/>
                <w:bCs/>
                <w:lang w:val="en-US"/>
              </w:rPr>
              <w:t>Patient.contact.name</w:t>
            </w:r>
          </w:p>
        </w:tc>
        <w:tc>
          <w:tcPr>
            <w:tcW w:w="0" w:type="auto"/>
            <w:vAlign w:val="center"/>
            <w:hideMark/>
          </w:tcPr>
          <w:p w14:paraId="4ED32077" w14:textId="77777777" w:rsidR="00D67926" w:rsidRDefault="00D67926">
            <w:pPr>
              <w:rPr>
                <w:rFonts w:eastAsia="Times New Roman"/>
                <w:lang w:val="en-US"/>
              </w:rPr>
            </w:pPr>
          </w:p>
        </w:tc>
      </w:tr>
      <w:tr w:rsidR="00D67926" w14:paraId="7C7A1158" w14:textId="77777777">
        <w:trPr>
          <w:divId w:val="958990423"/>
          <w:tblCellSpacing w:w="15" w:type="dxa"/>
        </w:trPr>
        <w:tc>
          <w:tcPr>
            <w:tcW w:w="0" w:type="auto"/>
            <w:vAlign w:val="center"/>
            <w:hideMark/>
          </w:tcPr>
          <w:p w14:paraId="28CF11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F10C85" w14:textId="77777777" w:rsidR="00D67926" w:rsidRDefault="008D6FB8">
            <w:pPr>
              <w:rPr>
                <w:rFonts w:eastAsia="Times New Roman"/>
                <w:lang w:val="en-US"/>
              </w:rPr>
            </w:pPr>
            <w:r>
              <w:rPr>
                <w:rFonts w:eastAsia="Times New Roman"/>
                <w:lang w:val="en-US"/>
              </w:rPr>
              <w:t>A name associated with the contact person</w:t>
            </w:r>
          </w:p>
        </w:tc>
      </w:tr>
      <w:tr w:rsidR="00D67926" w14:paraId="21F76D6F" w14:textId="77777777">
        <w:trPr>
          <w:divId w:val="958990423"/>
          <w:tblCellSpacing w:w="15" w:type="dxa"/>
        </w:trPr>
        <w:tc>
          <w:tcPr>
            <w:tcW w:w="0" w:type="auto"/>
            <w:vAlign w:val="center"/>
            <w:hideMark/>
          </w:tcPr>
          <w:p w14:paraId="71F864A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3AA5CC" w14:textId="77777777" w:rsidR="00D67926" w:rsidRDefault="008D6FB8">
            <w:pPr>
              <w:rPr>
                <w:rFonts w:eastAsia="Times New Roman"/>
                <w:lang w:val="en-US"/>
              </w:rPr>
            </w:pPr>
            <w:r>
              <w:rPr>
                <w:rFonts w:eastAsia="Times New Roman"/>
                <w:lang w:val="en-US"/>
              </w:rPr>
              <w:t>A name associated with the contact person.</w:t>
            </w:r>
          </w:p>
        </w:tc>
      </w:tr>
      <w:tr w:rsidR="00D67926" w14:paraId="167DD0F5" w14:textId="77777777">
        <w:trPr>
          <w:divId w:val="958990423"/>
          <w:tblCellSpacing w:w="15" w:type="dxa"/>
        </w:trPr>
        <w:tc>
          <w:tcPr>
            <w:tcW w:w="0" w:type="auto"/>
            <w:vAlign w:val="center"/>
            <w:hideMark/>
          </w:tcPr>
          <w:p w14:paraId="2C2E0B8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7BEE9C" w14:textId="77777777" w:rsidR="00D67926" w:rsidRDefault="008D6FB8">
            <w:pPr>
              <w:rPr>
                <w:rFonts w:eastAsia="Times New Roman"/>
                <w:lang w:val="en-US"/>
              </w:rPr>
            </w:pPr>
            <w:r>
              <w:rPr>
                <w:rFonts w:eastAsia="Times New Roman"/>
                <w:lang w:val="en-US"/>
              </w:rPr>
              <w:t xml:space="preserve">Contact persons need to be identified by name, but it is uncommon to need details about multiple other names for that contact person. </w:t>
            </w:r>
          </w:p>
        </w:tc>
      </w:tr>
      <w:tr w:rsidR="00D67926" w14:paraId="2C94AE1C" w14:textId="77777777">
        <w:trPr>
          <w:divId w:val="958990423"/>
          <w:tblCellSpacing w:w="15" w:type="dxa"/>
        </w:trPr>
        <w:tc>
          <w:tcPr>
            <w:tcW w:w="0" w:type="auto"/>
            <w:vAlign w:val="center"/>
            <w:hideMark/>
          </w:tcPr>
          <w:p w14:paraId="73C60B43" w14:textId="77777777" w:rsidR="00D67926" w:rsidRDefault="008D6FB8">
            <w:pPr>
              <w:rPr>
                <w:rFonts w:eastAsia="Times New Roman"/>
                <w:lang w:val="en-US"/>
              </w:rPr>
            </w:pPr>
            <w:r>
              <w:rPr>
                <w:rFonts w:eastAsia="Times New Roman"/>
                <w:b/>
                <w:bCs/>
                <w:lang w:val="en-US"/>
              </w:rPr>
              <w:t>Patient.contact.telecom</w:t>
            </w:r>
          </w:p>
        </w:tc>
        <w:tc>
          <w:tcPr>
            <w:tcW w:w="0" w:type="auto"/>
            <w:vAlign w:val="center"/>
            <w:hideMark/>
          </w:tcPr>
          <w:p w14:paraId="0FAAF564" w14:textId="77777777" w:rsidR="00D67926" w:rsidRDefault="00D67926">
            <w:pPr>
              <w:rPr>
                <w:rFonts w:eastAsia="Times New Roman"/>
                <w:lang w:val="en-US"/>
              </w:rPr>
            </w:pPr>
          </w:p>
        </w:tc>
      </w:tr>
      <w:tr w:rsidR="00D67926" w14:paraId="4A445853" w14:textId="77777777">
        <w:trPr>
          <w:divId w:val="958990423"/>
          <w:tblCellSpacing w:w="15" w:type="dxa"/>
        </w:trPr>
        <w:tc>
          <w:tcPr>
            <w:tcW w:w="0" w:type="auto"/>
            <w:vAlign w:val="center"/>
            <w:hideMark/>
          </w:tcPr>
          <w:p w14:paraId="5EE825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E6908E" w14:textId="77777777" w:rsidR="00D67926" w:rsidRDefault="008D6FB8">
            <w:pPr>
              <w:rPr>
                <w:rFonts w:eastAsia="Times New Roman"/>
                <w:lang w:val="en-US"/>
              </w:rPr>
            </w:pPr>
            <w:r>
              <w:rPr>
                <w:rFonts w:eastAsia="Times New Roman"/>
                <w:lang w:val="en-US"/>
              </w:rPr>
              <w:t>A contact detail for the person</w:t>
            </w:r>
          </w:p>
        </w:tc>
      </w:tr>
      <w:tr w:rsidR="00D67926" w14:paraId="0A1AA6CE" w14:textId="77777777">
        <w:trPr>
          <w:divId w:val="958990423"/>
          <w:tblCellSpacing w:w="15" w:type="dxa"/>
        </w:trPr>
        <w:tc>
          <w:tcPr>
            <w:tcW w:w="0" w:type="auto"/>
            <w:vAlign w:val="center"/>
            <w:hideMark/>
          </w:tcPr>
          <w:p w14:paraId="3AFD3F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7D8316" w14:textId="77777777" w:rsidR="00D67926" w:rsidRDefault="008D6FB8">
            <w:pPr>
              <w:rPr>
                <w:rFonts w:eastAsia="Times New Roman"/>
                <w:lang w:val="en-US"/>
              </w:rPr>
            </w:pPr>
            <w:r>
              <w:rPr>
                <w:rFonts w:eastAsia="Times New Roman"/>
                <w:lang w:val="en-US"/>
              </w:rPr>
              <w:t>A contact detail for the person, e.g. a telephone number or an email address.</w:t>
            </w:r>
          </w:p>
        </w:tc>
      </w:tr>
      <w:tr w:rsidR="00D67926" w14:paraId="42243826" w14:textId="77777777">
        <w:trPr>
          <w:divId w:val="958990423"/>
          <w:tblCellSpacing w:w="15" w:type="dxa"/>
        </w:trPr>
        <w:tc>
          <w:tcPr>
            <w:tcW w:w="0" w:type="auto"/>
            <w:vAlign w:val="center"/>
            <w:hideMark/>
          </w:tcPr>
          <w:p w14:paraId="3B7DEF1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9497541" w14:textId="77777777" w:rsidR="00D67926" w:rsidRDefault="008D6FB8">
            <w:pPr>
              <w:rPr>
                <w:rFonts w:eastAsia="Times New Roman"/>
                <w:lang w:val="en-US"/>
              </w:rPr>
            </w:pPr>
            <w:r>
              <w:rPr>
                <w:rFonts w:eastAsia="Times New Roman"/>
                <w:lang w:val="en-US"/>
              </w:rPr>
              <w:t xml:space="preserve">Contact may have multiple ways to be contacted with different uses or applicable periods. May need to have options for contacting the person urgently, and also to help with identification. </w:t>
            </w:r>
          </w:p>
        </w:tc>
      </w:tr>
      <w:tr w:rsidR="00D67926" w14:paraId="5EB0DBA3" w14:textId="77777777">
        <w:trPr>
          <w:divId w:val="958990423"/>
          <w:tblCellSpacing w:w="15" w:type="dxa"/>
        </w:trPr>
        <w:tc>
          <w:tcPr>
            <w:tcW w:w="0" w:type="auto"/>
            <w:vAlign w:val="center"/>
            <w:hideMark/>
          </w:tcPr>
          <w:p w14:paraId="028AD51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31E5BB4" w14:textId="77777777" w:rsidR="00D67926" w:rsidRDefault="008D6FB8">
            <w:pPr>
              <w:rPr>
                <w:rFonts w:eastAsia="Times New Roman"/>
                <w:lang w:val="en-US"/>
              </w:rPr>
            </w:pPr>
            <w:r>
              <w:rPr>
                <w:rFonts w:eastAsia="Times New Roman"/>
                <w:lang w:val="en-US"/>
              </w:rPr>
              <w:t>People have (primary) ways to contact them in some way such as phone, email.</w:t>
            </w:r>
          </w:p>
        </w:tc>
      </w:tr>
      <w:tr w:rsidR="00D67926" w14:paraId="37362958" w14:textId="77777777">
        <w:trPr>
          <w:divId w:val="958990423"/>
          <w:tblCellSpacing w:w="15" w:type="dxa"/>
        </w:trPr>
        <w:tc>
          <w:tcPr>
            <w:tcW w:w="0" w:type="auto"/>
            <w:vAlign w:val="center"/>
            <w:hideMark/>
          </w:tcPr>
          <w:p w14:paraId="41E6E57D" w14:textId="77777777" w:rsidR="00D67926" w:rsidRDefault="008D6FB8">
            <w:pPr>
              <w:rPr>
                <w:rFonts w:eastAsia="Times New Roman"/>
                <w:lang w:val="en-US"/>
              </w:rPr>
            </w:pPr>
            <w:r>
              <w:rPr>
                <w:rFonts w:eastAsia="Times New Roman"/>
                <w:b/>
                <w:bCs/>
                <w:lang w:val="en-US"/>
              </w:rPr>
              <w:t>Patient.contact.address</w:t>
            </w:r>
          </w:p>
        </w:tc>
        <w:tc>
          <w:tcPr>
            <w:tcW w:w="0" w:type="auto"/>
            <w:vAlign w:val="center"/>
            <w:hideMark/>
          </w:tcPr>
          <w:p w14:paraId="51FECE1E" w14:textId="77777777" w:rsidR="00D67926" w:rsidRDefault="00D67926">
            <w:pPr>
              <w:rPr>
                <w:rFonts w:eastAsia="Times New Roman"/>
                <w:lang w:val="en-US"/>
              </w:rPr>
            </w:pPr>
          </w:p>
        </w:tc>
      </w:tr>
      <w:tr w:rsidR="00D67926" w14:paraId="33103EB2" w14:textId="77777777">
        <w:trPr>
          <w:divId w:val="958990423"/>
          <w:tblCellSpacing w:w="15" w:type="dxa"/>
        </w:trPr>
        <w:tc>
          <w:tcPr>
            <w:tcW w:w="0" w:type="auto"/>
            <w:vAlign w:val="center"/>
            <w:hideMark/>
          </w:tcPr>
          <w:p w14:paraId="33DCE3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160024" w14:textId="77777777" w:rsidR="00D67926" w:rsidRDefault="008D6FB8">
            <w:pPr>
              <w:rPr>
                <w:rFonts w:eastAsia="Times New Roman"/>
                <w:lang w:val="en-US"/>
              </w:rPr>
            </w:pPr>
            <w:r>
              <w:rPr>
                <w:rFonts w:eastAsia="Times New Roman"/>
                <w:lang w:val="en-US"/>
              </w:rPr>
              <w:t>Address for the contact person</w:t>
            </w:r>
          </w:p>
        </w:tc>
      </w:tr>
      <w:tr w:rsidR="00D67926" w14:paraId="5C721D95" w14:textId="77777777">
        <w:trPr>
          <w:divId w:val="958990423"/>
          <w:tblCellSpacing w:w="15" w:type="dxa"/>
        </w:trPr>
        <w:tc>
          <w:tcPr>
            <w:tcW w:w="0" w:type="auto"/>
            <w:vAlign w:val="center"/>
            <w:hideMark/>
          </w:tcPr>
          <w:p w14:paraId="1141EF6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8B34B7" w14:textId="77777777" w:rsidR="00D67926" w:rsidRDefault="008D6FB8">
            <w:pPr>
              <w:rPr>
                <w:rFonts w:eastAsia="Times New Roman"/>
                <w:lang w:val="en-US"/>
              </w:rPr>
            </w:pPr>
            <w:r>
              <w:rPr>
                <w:rFonts w:eastAsia="Times New Roman"/>
                <w:lang w:val="en-US"/>
              </w:rPr>
              <w:t>Address for the contact person.</w:t>
            </w:r>
          </w:p>
        </w:tc>
      </w:tr>
      <w:tr w:rsidR="00D67926" w14:paraId="5E60DCBB" w14:textId="77777777">
        <w:trPr>
          <w:divId w:val="958990423"/>
          <w:tblCellSpacing w:w="15" w:type="dxa"/>
        </w:trPr>
        <w:tc>
          <w:tcPr>
            <w:tcW w:w="0" w:type="auto"/>
            <w:vAlign w:val="center"/>
            <w:hideMark/>
          </w:tcPr>
          <w:p w14:paraId="20E5B37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21FFD9" w14:textId="77777777" w:rsidR="00D67926" w:rsidRDefault="008D6FB8">
            <w:pPr>
              <w:rPr>
                <w:rFonts w:eastAsia="Times New Roman"/>
                <w:lang w:val="en-US"/>
              </w:rPr>
            </w:pPr>
            <w:r>
              <w:rPr>
                <w:rFonts w:eastAsia="Times New Roman"/>
                <w:lang w:val="en-US"/>
              </w:rPr>
              <w:t>Need to keep track where the contact person can be contacted per postal mail or visited.</w:t>
            </w:r>
          </w:p>
        </w:tc>
      </w:tr>
      <w:tr w:rsidR="00D67926" w14:paraId="0E2E3000" w14:textId="77777777">
        <w:trPr>
          <w:divId w:val="958990423"/>
          <w:tblCellSpacing w:w="15" w:type="dxa"/>
        </w:trPr>
        <w:tc>
          <w:tcPr>
            <w:tcW w:w="0" w:type="auto"/>
            <w:vAlign w:val="center"/>
            <w:hideMark/>
          </w:tcPr>
          <w:p w14:paraId="4500D4EA" w14:textId="77777777" w:rsidR="00D67926" w:rsidRDefault="008D6FB8">
            <w:pPr>
              <w:rPr>
                <w:rFonts w:eastAsia="Times New Roman"/>
                <w:lang w:val="en-US"/>
              </w:rPr>
            </w:pPr>
            <w:r>
              <w:rPr>
                <w:rFonts w:eastAsia="Times New Roman"/>
                <w:b/>
                <w:bCs/>
                <w:lang w:val="en-US"/>
              </w:rPr>
              <w:t>Patient.contact.gender</w:t>
            </w:r>
          </w:p>
        </w:tc>
        <w:tc>
          <w:tcPr>
            <w:tcW w:w="0" w:type="auto"/>
            <w:vAlign w:val="center"/>
            <w:hideMark/>
          </w:tcPr>
          <w:p w14:paraId="4BF4ECD3" w14:textId="77777777" w:rsidR="00D67926" w:rsidRDefault="00D67926">
            <w:pPr>
              <w:rPr>
                <w:rFonts w:eastAsia="Times New Roman"/>
                <w:lang w:val="en-US"/>
              </w:rPr>
            </w:pPr>
          </w:p>
        </w:tc>
      </w:tr>
      <w:tr w:rsidR="00D67926" w14:paraId="1C0DE5E6" w14:textId="77777777">
        <w:trPr>
          <w:divId w:val="958990423"/>
          <w:tblCellSpacing w:w="15" w:type="dxa"/>
        </w:trPr>
        <w:tc>
          <w:tcPr>
            <w:tcW w:w="0" w:type="auto"/>
            <w:vAlign w:val="center"/>
            <w:hideMark/>
          </w:tcPr>
          <w:p w14:paraId="1CF41F3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C5DF85D" w14:textId="77777777" w:rsidR="00D67926" w:rsidRDefault="008D6FB8">
            <w:pPr>
              <w:rPr>
                <w:rFonts w:eastAsia="Times New Roman"/>
                <w:lang w:val="en-US"/>
              </w:rPr>
            </w:pPr>
            <w:r>
              <w:rPr>
                <w:rFonts w:eastAsia="Times New Roman"/>
                <w:lang w:val="en-US"/>
              </w:rPr>
              <w:t>Administrative Gender - the gender that the contact person is considered to have for administration and record keeping purposes.</w:t>
            </w:r>
          </w:p>
        </w:tc>
      </w:tr>
      <w:tr w:rsidR="00D67926" w14:paraId="6D957F48" w14:textId="77777777">
        <w:trPr>
          <w:divId w:val="958990423"/>
          <w:tblCellSpacing w:w="15" w:type="dxa"/>
        </w:trPr>
        <w:tc>
          <w:tcPr>
            <w:tcW w:w="0" w:type="auto"/>
            <w:vAlign w:val="center"/>
            <w:hideMark/>
          </w:tcPr>
          <w:p w14:paraId="5C39616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05B6745" w14:textId="77777777" w:rsidR="00D67926" w:rsidRDefault="008D6FB8">
            <w:pPr>
              <w:rPr>
                <w:rFonts w:eastAsia="Times New Roman"/>
                <w:lang w:val="en-US"/>
              </w:rPr>
            </w:pPr>
            <w:r>
              <w:rPr>
                <w:rFonts w:eastAsia="Times New Roman"/>
                <w:lang w:val="en-US"/>
              </w:rPr>
              <w:t>Needed to address the person correctly.</w:t>
            </w:r>
          </w:p>
        </w:tc>
      </w:tr>
      <w:tr w:rsidR="00D67926" w14:paraId="503ED9AD" w14:textId="77777777">
        <w:trPr>
          <w:divId w:val="958990423"/>
          <w:tblCellSpacing w:w="15" w:type="dxa"/>
        </w:trPr>
        <w:tc>
          <w:tcPr>
            <w:tcW w:w="0" w:type="auto"/>
            <w:vAlign w:val="center"/>
            <w:hideMark/>
          </w:tcPr>
          <w:p w14:paraId="1B40D65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16C3BCD"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24AD06E7" w14:textId="77777777">
        <w:trPr>
          <w:divId w:val="958990423"/>
          <w:tblCellSpacing w:w="15" w:type="dxa"/>
        </w:trPr>
        <w:tc>
          <w:tcPr>
            <w:tcW w:w="0" w:type="auto"/>
            <w:vAlign w:val="center"/>
            <w:hideMark/>
          </w:tcPr>
          <w:p w14:paraId="16319027" w14:textId="77777777" w:rsidR="00D67926" w:rsidRDefault="008D6FB8">
            <w:pPr>
              <w:rPr>
                <w:rFonts w:eastAsia="Times New Roman"/>
                <w:lang w:val="en-US"/>
              </w:rPr>
            </w:pPr>
            <w:r>
              <w:rPr>
                <w:rFonts w:eastAsia="Times New Roman"/>
                <w:b/>
                <w:bCs/>
                <w:lang w:val="en-US"/>
              </w:rPr>
              <w:t>Patient.contact.organization</w:t>
            </w:r>
          </w:p>
        </w:tc>
        <w:tc>
          <w:tcPr>
            <w:tcW w:w="0" w:type="auto"/>
            <w:vAlign w:val="center"/>
            <w:hideMark/>
          </w:tcPr>
          <w:p w14:paraId="0673D488" w14:textId="77777777" w:rsidR="00D67926" w:rsidRDefault="00D67926">
            <w:pPr>
              <w:rPr>
                <w:rFonts w:eastAsia="Times New Roman"/>
                <w:lang w:val="en-US"/>
              </w:rPr>
            </w:pPr>
          </w:p>
        </w:tc>
      </w:tr>
      <w:tr w:rsidR="00D67926" w14:paraId="4BBA175A" w14:textId="77777777">
        <w:trPr>
          <w:divId w:val="958990423"/>
          <w:tblCellSpacing w:w="15" w:type="dxa"/>
        </w:trPr>
        <w:tc>
          <w:tcPr>
            <w:tcW w:w="0" w:type="auto"/>
            <w:vAlign w:val="center"/>
            <w:hideMark/>
          </w:tcPr>
          <w:p w14:paraId="1CEE86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B6AA90" w14:textId="77777777" w:rsidR="00D67926" w:rsidRDefault="008D6FB8">
            <w:pPr>
              <w:rPr>
                <w:rFonts w:eastAsia="Times New Roman"/>
                <w:lang w:val="en-US"/>
              </w:rPr>
            </w:pPr>
            <w:r>
              <w:rPr>
                <w:rFonts w:eastAsia="Times New Roman"/>
                <w:lang w:val="en-US"/>
              </w:rPr>
              <w:t>Organization that is associated with the contact</w:t>
            </w:r>
          </w:p>
        </w:tc>
      </w:tr>
      <w:tr w:rsidR="00D67926" w14:paraId="06E7F140" w14:textId="77777777">
        <w:trPr>
          <w:divId w:val="958990423"/>
          <w:tblCellSpacing w:w="15" w:type="dxa"/>
        </w:trPr>
        <w:tc>
          <w:tcPr>
            <w:tcW w:w="0" w:type="auto"/>
            <w:vAlign w:val="center"/>
            <w:hideMark/>
          </w:tcPr>
          <w:p w14:paraId="3D1EA4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9F3CAF" w14:textId="77777777" w:rsidR="00D67926" w:rsidRDefault="008D6FB8">
            <w:pPr>
              <w:rPr>
                <w:rFonts w:eastAsia="Times New Roman"/>
                <w:lang w:val="en-US"/>
              </w:rPr>
            </w:pPr>
            <w:r>
              <w:rPr>
                <w:rFonts w:eastAsia="Times New Roman"/>
                <w:lang w:val="en-US"/>
              </w:rPr>
              <w:t>Organization on behalf of which the contact is acting or for which the contact is working.</w:t>
            </w:r>
          </w:p>
        </w:tc>
      </w:tr>
      <w:tr w:rsidR="00D67926" w14:paraId="4C8FF8EE" w14:textId="77777777">
        <w:trPr>
          <w:divId w:val="958990423"/>
          <w:tblCellSpacing w:w="15" w:type="dxa"/>
        </w:trPr>
        <w:tc>
          <w:tcPr>
            <w:tcW w:w="0" w:type="auto"/>
            <w:vAlign w:val="center"/>
            <w:hideMark/>
          </w:tcPr>
          <w:p w14:paraId="0B1ED86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960AB14" w14:textId="77777777" w:rsidR="00D67926" w:rsidRDefault="008D6FB8">
            <w:pPr>
              <w:rPr>
                <w:rFonts w:eastAsia="Times New Roman"/>
                <w:lang w:val="en-US"/>
              </w:rPr>
            </w:pPr>
            <w:r>
              <w:rPr>
                <w:rFonts w:eastAsia="Times New Roman"/>
                <w:lang w:val="en-US"/>
              </w:rPr>
              <w:t>For guardians or business related contacts, the organization is relevant.</w:t>
            </w:r>
          </w:p>
        </w:tc>
      </w:tr>
      <w:tr w:rsidR="00D67926" w14:paraId="355A9E5C" w14:textId="77777777">
        <w:trPr>
          <w:divId w:val="958990423"/>
          <w:tblCellSpacing w:w="15" w:type="dxa"/>
        </w:trPr>
        <w:tc>
          <w:tcPr>
            <w:tcW w:w="0" w:type="auto"/>
            <w:vAlign w:val="center"/>
            <w:hideMark/>
          </w:tcPr>
          <w:p w14:paraId="4A4D940F" w14:textId="77777777" w:rsidR="00D67926" w:rsidRDefault="008D6FB8">
            <w:pPr>
              <w:rPr>
                <w:rFonts w:eastAsia="Times New Roman"/>
                <w:lang w:val="en-US"/>
              </w:rPr>
            </w:pPr>
            <w:r>
              <w:rPr>
                <w:rFonts w:eastAsia="Times New Roman"/>
                <w:b/>
                <w:bCs/>
                <w:lang w:val="en-US"/>
              </w:rPr>
              <w:t>Patient.contact.period</w:t>
            </w:r>
          </w:p>
        </w:tc>
        <w:tc>
          <w:tcPr>
            <w:tcW w:w="0" w:type="auto"/>
            <w:vAlign w:val="center"/>
            <w:hideMark/>
          </w:tcPr>
          <w:p w14:paraId="1D35D5DF" w14:textId="77777777" w:rsidR="00D67926" w:rsidRDefault="00D67926">
            <w:pPr>
              <w:rPr>
                <w:rFonts w:eastAsia="Times New Roman"/>
                <w:lang w:val="en-US"/>
              </w:rPr>
            </w:pPr>
          </w:p>
        </w:tc>
      </w:tr>
      <w:tr w:rsidR="00D67926" w14:paraId="536374A8" w14:textId="77777777">
        <w:trPr>
          <w:divId w:val="958990423"/>
          <w:tblCellSpacing w:w="15" w:type="dxa"/>
        </w:trPr>
        <w:tc>
          <w:tcPr>
            <w:tcW w:w="0" w:type="auto"/>
            <w:vAlign w:val="center"/>
            <w:hideMark/>
          </w:tcPr>
          <w:p w14:paraId="7079FA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9759FA" w14:textId="77777777"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14:paraId="59E19B4A" w14:textId="77777777">
        <w:trPr>
          <w:divId w:val="958990423"/>
          <w:tblCellSpacing w:w="15" w:type="dxa"/>
        </w:trPr>
        <w:tc>
          <w:tcPr>
            <w:tcW w:w="0" w:type="auto"/>
            <w:vAlign w:val="center"/>
            <w:hideMark/>
          </w:tcPr>
          <w:p w14:paraId="297F2A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93DF13" w14:textId="77777777"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14:paraId="14F1A0BD" w14:textId="77777777">
        <w:trPr>
          <w:divId w:val="958990423"/>
          <w:tblCellSpacing w:w="15" w:type="dxa"/>
        </w:trPr>
        <w:tc>
          <w:tcPr>
            <w:tcW w:w="0" w:type="auto"/>
            <w:vAlign w:val="center"/>
            <w:hideMark/>
          </w:tcPr>
          <w:p w14:paraId="3F0F5959" w14:textId="77777777" w:rsidR="00D67926" w:rsidRDefault="008D6FB8">
            <w:pPr>
              <w:rPr>
                <w:rFonts w:eastAsia="Times New Roman"/>
                <w:lang w:val="en-US"/>
              </w:rPr>
            </w:pPr>
            <w:r>
              <w:rPr>
                <w:rFonts w:eastAsia="Times New Roman"/>
                <w:b/>
                <w:bCs/>
                <w:lang w:val="en-US"/>
              </w:rPr>
              <w:t>Patient.animal</w:t>
            </w:r>
          </w:p>
        </w:tc>
        <w:tc>
          <w:tcPr>
            <w:tcW w:w="0" w:type="auto"/>
            <w:vAlign w:val="center"/>
            <w:hideMark/>
          </w:tcPr>
          <w:p w14:paraId="4AE381A6" w14:textId="77777777" w:rsidR="00D67926" w:rsidRDefault="00D67926">
            <w:pPr>
              <w:rPr>
                <w:rFonts w:eastAsia="Times New Roman"/>
                <w:lang w:val="en-US"/>
              </w:rPr>
            </w:pPr>
          </w:p>
        </w:tc>
      </w:tr>
      <w:tr w:rsidR="00D67926" w14:paraId="72A13146" w14:textId="77777777">
        <w:trPr>
          <w:divId w:val="958990423"/>
          <w:tblCellSpacing w:w="15" w:type="dxa"/>
        </w:trPr>
        <w:tc>
          <w:tcPr>
            <w:tcW w:w="0" w:type="auto"/>
            <w:vAlign w:val="center"/>
            <w:hideMark/>
          </w:tcPr>
          <w:p w14:paraId="14B027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EA7BEE" w14:textId="77777777" w:rsidR="00D67926" w:rsidRDefault="008D6FB8">
            <w:pPr>
              <w:rPr>
                <w:rFonts w:eastAsia="Times New Roman"/>
                <w:lang w:val="en-US"/>
              </w:rPr>
            </w:pPr>
            <w:r>
              <w:rPr>
                <w:rFonts w:eastAsia="Times New Roman"/>
                <w:lang w:val="en-US"/>
              </w:rPr>
              <w:t>This patient is known to be an animal (non-human)</w:t>
            </w:r>
          </w:p>
        </w:tc>
      </w:tr>
      <w:tr w:rsidR="00D67926" w14:paraId="0ED4CE81" w14:textId="77777777">
        <w:trPr>
          <w:divId w:val="958990423"/>
          <w:tblCellSpacing w:w="15" w:type="dxa"/>
        </w:trPr>
        <w:tc>
          <w:tcPr>
            <w:tcW w:w="0" w:type="auto"/>
            <w:vAlign w:val="center"/>
            <w:hideMark/>
          </w:tcPr>
          <w:p w14:paraId="2CEC46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4B825B" w14:textId="77777777" w:rsidR="00D67926" w:rsidRDefault="008D6FB8">
            <w:pPr>
              <w:rPr>
                <w:rFonts w:eastAsia="Times New Roman"/>
                <w:lang w:val="en-US"/>
              </w:rPr>
            </w:pPr>
            <w:r>
              <w:rPr>
                <w:rFonts w:eastAsia="Times New Roman"/>
                <w:lang w:val="en-US"/>
              </w:rPr>
              <w:t>This patient is known to be an animal.</w:t>
            </w:r>
          </w:p>
        </w:tc>
      </w:tr>
      <w:tr w:rsidR="00D67926" w14:paraId="423E01BF" w14:textId="77777777">
        <w:trPr>
          <w:divId w:val="958990423"/>
          <w:tblCellSpacing w:w="15" w:type="dxa"/>
        </w:trPr>
        <w:tc>
          <w:tcPr>
            <w:tcW w:w="0" w:type="auto"/>
            <w:vAlign w:val="center"/>
            <w:hideMark/>
          </w:tcPr>
          <w:p w14:paraId="1502DEA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2400C3" w14:textId="77777777" w:rsidR="00D67926" w:rsidRDefault="008D6FB8">
            <w:pPr>
              <w:rPr>
                <w:rFonts w:eastAsia="Times New Roman"/>
                <w:lang w:val="en-US"/>
              </w:rPr>
            </w:pPr>
            <w:r>
              <w:rPr>
                <w:rFonts w:eastAsia="Times New Roman"/>
                <w:lang w:val="en-US"/>
              </w:rPr>
              <w:t xml:space="preserve">The animal element is labeled "Is Modifier" since patients may be non-human. Systems SHALL either handle patient details appropriately (e.g. inform users patient is not human) or reject declared animal records. The absense of the animal element does not imply that the patient is a human. If a system requires such a positive assertion that the patient is human, an extension will be required. (Do not use a species of homo-sapiens in animal species, as this would incorrectly infer that the patient is an animal). </w:t>
            </w:r>
          </w:p>
        </w:tc>
      </w:tr>
      <w:tr w:rsidR="00D67926" w14:paraId="4406BB2C" w14:textId="77777777">
        <w:trPr>
          <w:divId w:val="958990423"/>
          <w:tblCellSpacing w:w="15" w:type="dxa"/>
        </w:trPr>
        <w:tc>
          <w:tcPr>
            <w:tcW w:w="0" w:type="auto"/>
            <w:vAlign w:val="center"/>
            <w:hideMark/>
          </w:tcPr>
          <w:p w14:paraId="5FD5CC1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8043234" w14:textId="77777777" w:rsidR="00D67926" w:rsidRDefault="008D6FB8">
            <w:pPr>
              <w:rPr>
                <w:rFonts w:eastAsia="Times New Roman"/>
                <w:lang w:val="en-US"/>
              </w:rPr>
            </w:pPr>
            <w:r>
              <w:rPr>
                <w:rFonts w:eastAsia="Times New Roman"/>
                <w:lang w:val="en-US"/>
              </w:rPr>
              <w:t>Many clinical systems are extended to care for animal patients as well as human.</w:t>
            </w:r>
          </w:p>
        </w:tc>
      </w:tr>
      <w:tr w:rsidR="00D67926" w14:paraId="47249855" w14:textId="77777777">
        <w:trPr>
          <w:divId w:val="958990423"/>
          <w:tblCellSpacing w:w="15" w:type="dxa"/>
        </w:trPr>
        <w:tc>
          <w:tcPr>
            <w:tcW w:w="0" w:type="auto"/>
            <w:vAlign w:val="center"/>
            <w:hideMark/>
          </w:tcPr>
          <w:p w14:paraId="51476F5C" w14:textId="77777777" w:rsidR="00D67926" w:rsidRDefault="008D6FB8">
            <w:pPr>
              <w:rPr>
                <w:rFonts w:eastAsia="Times New Roman"/>
                <w:lang w:val="en-US"/>
              </w:rPr>
            </w:pPr>
            <w:r>
              <w:rPr>
                <w:rFonts w:eastAsia="Times New Roman"/>
                <w:b/>
                <w:bCs/>
                <w:lang w:val="en-US"/>
              </w:rPr>
              <w:t>Patient.animal.species</w:t>
            </w:r>
          </w:p>
        </w:tc>
        <w:tc>
          <w:tcPr>
            <w:tcW w:w="0" w:type="auto"/>
            <w:vAlign w:val="center"/>
            <w:hideMark/>
          </w:tcPr>
          <w:p w14:paraId="3C87F73C" w14:textId="77777777" w:rsidR="00D67926" w:rsidRDefault="00D67926">
            <w:pPr>
              <w:rPr>
                <w:rFonts w:eastAsia="Times New Roman"/>
                <w:lang w:val="en-US"/>
              </w:rPr>
            </w:pPr>
          </w:p>
        </w:tc>
      </w:tr>
      <w:tr w:rsidR="00D67926" w14:paraId="47744032" w14:textId="77777777">
        <w:trPr>
          <w:divId w:val="958990423"/>
          <w:tblCellSpacing w:w="15" w:type="dxa"/>
        </w:trPr>
        <w:tc>
          <w:tcPr>
            <w:tcW w:w="0" w:type="auto"/>
            <w:vAlign w:val="center"/>
            <w:hideMark/>
          </w:tcPr>
          <w:p w14:paraId="61F4BF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52758C" w14:textId="77777777" w:rsidR="00D67926" w:rsidRDefault="008D6FB8">
            <w:pPr>
              <w:rPr>
                <w:rFonts w:eastAsia="Times New Roman"/>
                <w:lang w:val="en-US"/>
              </w:rPr>
            </w:pPr>
            <w:r>
              <w:rPr>
                <w:rFonts w:eastAsia="Times New Roman"/>
                <w:lang w:val="en-US"/>
              </w:rPr>
              <w:t>E.g. Dog, Cow</w:t>
            </w:r>
          </w:p>
        </w:tc>
      </w:tr>
      <w:tr w:rsidR="00D67926" w14:paraId="7261D5E6" w14:textId="77777777">
        <w:trPr>
          <w:divId w:val="958990423"/>
          <w:tblCellSpacing w:w="15" w:type="dxa"/>
        </w:trPr>
        <w:tc>
          <w:tcPr>
            <w:tcW w:w="0" w:type="auto"/>
            <w:vAlign w:val="center"/>
            <w:hideMark/>
          </w:tcPr>
          <w:p w14:paraId="51CF8A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0D46CC" w14:textId="77777777" w:rsidR="00D67926" w:rsidRDefault="008D6FB8">
            <w:pPr>
              <w:rPr>
                <w:rFonts w:eastAsia="Times New Roman"/>
                <w:lang w:val="en-US"/>
              </w:rPr>
            </w:pPr>
            <w:r>
              <w:rPr>
                <w:rFonts w:eastAsia="Times New Roman"/>
                <w:lang w:val="en-US"/>
              </w:rPr>
              <w:t>Identifies the high level taxonomic categorization of the kind of animal.</w:t>
            </w:r>
          </w:p>
        </w:tc>
      </w:tr>
      <w:tr w:rsidR="00D67926" w14:paraId="598C6A65" w14:textId="77777777">
        <w:trPr>
          <w:divId w:val="958990423"/>
          <w:tblCellSpacing w:w="15" w:type="dxa"/>
        </w:trPr>
        <w:tc>
          <w:tcPr>
            <w:tcW w:w="0" w:type="auto"/>
            <w:vAlign w:val="center"/>
            <w:hideMark/>
          </w:tcPr>
          <w:p w14:paraId="2E57D7E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B03BD91" w14:textId="77777777" w:rsidR="00D67926" w:rsidRDefault="008D6FB8">
            <w:pPr>
              <w:rPr>
                <w:rFonts w:eastAsia="Times New Roman"/>
                <w:lang w:val="en-US"/>
              </w:rPr>
            </w:pPr>
            <w:r>
              <w:rPr>
                <w:rFonts w:eastAsia="Times New Roman"/>
                <w:lang w:val="en-US"/>
              </w:rPr>
              <w:t xml:space="preserve">If the patient is non-human, at least a species SHALL be specified. Species SHALL be a widely recognised taxonomic classification. It may or may not be Linnaean taxonomy and may or may not be at the level of species. If the level is finer than species--such as a breed code--the code system used SHALL allow inference of the species. (The common example is that the word "Hereford" does not allow inference of the species Bos taurus, because there is a </w:t>
            </w:r>
            <w:r>
              <w:rPr>
                <w:rFonts w:eastAsia="Times New Roman"/>
                <w:lang w:val="en-US"/>
              </w:rPr>
              <w:lastRenderedPageBreak/>
              <w:t xml:space="preserve">Hereford pig breed, but the SNOMED code for "Hereford Cattle Breed" does.). </w:t>
            </w:r>
          </w:p>
        </w:tc>
      </w:tr>
      <w:tr w:rsidR="00D67926" w14:paraId="1DE20C92" w14:textId="77777777">
        <w:trPr>
          <w:divId w:val="958990423"/>
          <w:tblCellSpacing w:w="15" w:type="dxa"/>
        </w:trPr>
        <w:tc>
          <w:tcPr>
            <w:tcW w:w="0" w:type="auto"/>
            <w:vAlign w:val="center"/>
            <w:hideMark/>
          </w:tcPr>
          <w:p w14:paraId="7ADA954E"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E9ED1C4" w14:textId="77777777" w:rsidR="00D67926" w:rsidRDefault="008D6FB8">
            <w:pPr>
              <w:rPr>
                <w:rFonts w:eastAsia="Times New Roman"/>
                <w:lang w:val="en-US"/>
              </w:rPr>
            </w:pPr>
            <w:r>
              <w:rPr>
                <w:rFonts w:eastAsia="Times New Roman"/>
                <w:lang w:val="en-US"/>
              </w:rPr>
              <w:t>Need to know what kind of animal.</w:t>
            </w:r>
          </w:p>
        </w:tc>
      </w:tr>
      <w:tr w:rsidR="00D67926" w14:paraId="17070CE1" w14:textId="77777777">
        <w:trPr>
          <w:divId w:val="958990423"/>
          <w:tblCellSpacing w:w="15" w:type="dxa"/>
        </w:trPr>
        <w:tc>
          <w:tcPr>
            <w:tcW w:w="0" w:type="auto"/>
            <w:vAlign w:val="center"/>
            <w:hideMark/>
          </w:tcPr>
          <w:p w14:paraId="0408F1A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2AE7AF" w14:textId="77777777" w:rsidR="00D67926" w:rsidRDefault="008D6FB8">
            <w:pPr>
              <w:rPr>
                <w:rFonts w:eastAsia="Times New Roman"/>
                <w:lang w:val="en-US"/>
              </w:rPr>
            </w:pPr>
            <w:r>
              <w:rPr>
                <w:rFonts w:eastAsia="Times New Roman"/>
                <w:lang w:val="en-US"/>
              </w:rPr>
              <w:t>The species of an animal</w:t>
            </w:r>
          </w:p>
        </w:tc>
      </w:tr>
      <w:tr w:rsidR="00D67926" w14:paraId="65F97ACD" w14:textId="77777777">
        <w:trPr>
          <w:divId w:val="958990423"/>
          <w:tblCellSpacing w:w="15" w:type="dxa"/>
        </w:trPr>
        <w:tc>
          <w:tcPr>
            <w:tcW w:w="0" w:type="auto"/>
            <w:vAlign w:val="center"/>
            <w:hideMark/>
          </w:tcPr>
          <w:p w14:paraId="0485C139" w14:textId="77777777" w:rsidR="00D67926" w:rsidRDefault="008D6FB8">
            <w:pPr>
              <w:rPr>
                <w:rFonts w:eastAsia="Times New Roman"/>
                <w:lang w:val="en-US"/>
              </w:rPr>
            </w:pPr>
            <w:r>
              <w:rPr>
                <w:rFonts w:eastAsia="Times New Roman"/>
                <w:b/>
                <w:bCs/>
                <w:lang w:val="en-US"/>
              </w:rPr>
              <w:t>Patient.animal.breed</w:t>
            </w:r>
          </w:p>
        </w:tc>
        <w:tc>
          <w:tcPr>
            <w:tcW w:w="0" w:type="auto"/>
            <w:vAlign w:val="center"/>
            <w:hideMark/>
          </w:tcPr>
          <w:p w14:paraId="1A526500" w14:textId="77777777" w:rsidR="00D67926" w:rsidRDefault="00D67926">
            <w:pPr>
              <w:rPr>
                <w:rFonts w:eastAsia="Times New Roman"/>
                <w:lang w:val="en-US"/>
              </w:rPr>
            </w:pPr>
          </w:p>
        </w:tc>
      </w:tr>
      <w:tr w:rsidR="00D67926" w14:paraId="09EEDE69" w14:textId="77777777">
        <w:trPr>
          <w:divId w:val="958990423"/>
          <w:tblCellSpacing w:w="15" w:type="dxa"/>
        </w:trPr>
        <w:tc>
          <w:tcPr>
            <w:tcW w:w="0" w:type="auto"/>
            <w:vAlign w:val="center"/>
            <w:hideMark/>
          </w:tcPr>
          <w:p w14:paraId="2EE907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CFC615" w14:textId="77777777" w:rsidR="00D67926" w:rsidRDefault="008D6FB8">
            <w:pPr>
              <w:rPr>
                <w:rFonts w:eastAsia="Times New Roman"/>
                <w:lang w:val="en-US"/>
              </w:rPr>
            </w:pPr>
            <w:r>
              <w:rPr>
                <w:rFonts w:eastAsia="Times New Roman"/>
                <w:lang w:val="en-US"/>
              </w:rPr>
              <w:t>E.g. Poodle, Angus</w:t>
            </w:r>
          </w:p>
        </w:tc>
      </w:tr>
      <w:tr w:rsidR="00D67926" w14:paraId="745AA62F" w14:textId="77777777">
        <w:trPr>
          <w:divId w:val="958990423"/>
          <w:tblCellSpacing w:w="15" w:type="dxa"/>
        </w:trPr>
        <w:tc>
          <w:tcPr>
            <w:tcW w:w="0" w:type="auto"/>
            <w:vAlign w:val="center"/>
            <w:hideMark/>
          </w:tcPr>
          <w:p w14:paraId="2BD7204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FD7411" w14:textId="77777777" w:rsidR="00D67926" w:rsidRDefault="008D6FB8">
            <w:pPr>
              <w:rPr>
                <w:rFonts w:eastAsia="Times New Roman"/>
                <w:lang w:val="en-US"/>
              </w:rPr>
            </w:pPr>
            <w:r>
              <w:rPr>
                <w:rFonts w:eastAsia="Times New Roman"/>
                <w:lang w:val="en-US"/>
              </w:rPr>
              <w:t>Identifies the detailed categorization of the kind of animal.</w:t>
            </w:r>
          </w:p>
        </w:tc>
      </w:tr>
      <w:tr w:rsidR="00D67926" w14:paraId="0F7023AF" w14:textId="77777777">
        <w:trPr>
          <w:divId w:val="958990423"/>
          <w:tblCellSpacing w:w="15" w:type="dxa"/>
        </w:trPr>
        <w:tc>
          <w:tcPr>
            <w:tcW w:w="0" w:type="auto"/>
            <w:vAlign w:val="center"/>
            <w:hideMark/>
          </w:tcPr>
          <w:p w14:paraId="54A65C9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D3A44DA" w14:textId="77777777" w:rsidR="00D67926" w:rsidRDefault="008D6FB8">
            <w:pPr>
              <w:rPr>
                <w:rFonts w:eastAsia="Times New Roman"/>
                <w:lang w:val="en-US"/>
              </w:rPr>
            </w:pPr>
            <w:r>
              <w:rPr>
                <w:rFonts w:eastAsia="Times New Roman"/>
                <w:lang w:val="en-US"/>
              </w:rPr>
              <w:t xml:space="preserve">Breed MAY be used to provide further taxonomic or non-taxonomic classification. It may involve local or proprietary designation--such as commercial strain--and/or additional information such as production type. </w:t>
            </w:r>
          </w:p>
        </w:tc>
      </w:tr>
      <w:tr w:rsidR="00D67926" w14:paraId="126316FE" w14:textId="77777777">
        <w:trPr>
          <w:divId w:val="958990423"/>
          <w:tblCellSpacing w:w="15" w:type="dxa"/>
        </w:trPr>
        <w:tc>
          <w:tcPr>
            <w:tcW w:w="0" w:type="auto"/>
            <w:vAlign w:val="center"/>
            <w:hideMark/>
          </w:tcPr>
          <w:p w14:paraId="5C15A4C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560171A" w14:textId="77777777" w:rsidR="00D67926" w:rsidRDefault="008D6FB8">
            <w:pPr>
              <w:rPr>
                <w:rFonts w:eastAsia="Times New Roman"/>
                <w:lang w:val="en-US"/>
              </w:rPr>
            </w:pPr>
            <w:r>
              <w:rPr>
                <w:rFonts w:eastAsia="Times New Roman"/>
                <w:lang w:val="en-US"/>
              </w:rPr>
              <w:t>May need to know the specific kind within the species.</w:t>
            </w:r>
          </w:p>
        </w:tc>
      </w:tr>
      <w:tr w:rsidR="00D67926" w14:paraId="23B2FE2E" w14:textId="77777777">
        <w:trPr>
          <w:divId w:val="958990423"/>
          <w:tblCellSpacing w:w="15" w:type="dxa"/>
        </w:trPr>
        <w:tc>
          <w:tcPr>
            <w:tcW w:w="0" w:type="auto"/>
            <w:vAlign w:val="center"/>
            <w:hideMark/>
          </w:tcPr>
          <w:p w14:paraId="7E75B9E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568E201" w14:textId="77777777" w:rsidR="00D67926" w:rsidRDefault="008D6FB8">
            <w:pPr>
              <w:rPr>
                <w:rFonts w:eastAsia="Times New Roman"/>
                <w:lang w:val="en-US"/>
              </w:rPr>
            </w:pPr>
            <w:r>
              <w:rPr>
                <w:rFonts w:eastAsia="Times New Roman"/>
                <w:lang w:val="en-US"/>
              </w:rPr>
              <w:t>The breed of an animal</w:t>
            </w:r>
          </w:p>
        </w:tc>
      </w:tr>
      <w:tr w:rsidR="00D67926" w14:paraId="2C8432C8" w14:textId="77777777">
        <w:trPr>
          <w:divId w:val="958990423"/>
          <w:tblCellSpacing w:w="15" w:type="dxa"/>
        </w:trPr>
        <w:tc>
          <w:tcPr>
            <w:tcW w:w="0" w:type="auto"/>
            <w:vAlign w:val="center"/>
            <w:hideMark/>
          </w:tcPr>
          <w:p w14:paraId="24CDFEEF" w14:textId="77777777" w:rsidR="00D67926" w:rsidRDefault="008D6FB8">
            <w:pPr>
              <w:rPr>
                <w:rFonts w:eastAsia="Times New Roman"/>
                <w:lang w:val="en-US"/>
              </w:rPr>
            </w:pPr>
            <w:r>
              <w:rPr>
                <w:rFonts w:eastAsia="Times New Roman"/>
                <w:b/>
                <w:bCs/>
                <w:lang w:val="en-US"/>
              </w:rPr>
              <w:t>Patient.animal.genderStatus</w:t>
            </w:r>
          </w:p>
        </w:tc>
        <w:tc>
          <w:tcPr>
            <w:tcW w:w="0" w:type="auto"/>
            <w:vAlign w:val="center"/>
            <w:hideMark/>
          </w:tcPr>
          <w:p w14:paraId="0DB9D099" w14:textId="77777777" w:rsidR="00D67926" w:rsidRDefault="00D67926">
            <w:pPr>
              <w:rPr>
                <w:rFonts w:eastAsia="Times New Roman"/>
                <w:lang w:val="en-US"/>
              </w:rPr>
            </w:pPr>
          </w:p>
        </w:tc>
      </w:tr>
      <w:tr w:rsidR="00D67926" w14:paraId="6A4E1D8E" w14:textId="77777777">
        <w:trPr>
          <w:divId w:val="958990423"/>
          <w:tblCellSpacing w:w="15" w:type="dxa"/>
        </w:trPr>
        <w:tc>
          <w:tcPr>
            <w:tcW w:w="0" w:type="auto"/>
            <w:vAlign w:val="center"/>
            <w:hideMark/>
          </w:tcPr>
          <w:p w14:paraId="669CFB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5BA823" w14:textId="77777777" w:rsidR="00D67926" w:rsidRDefault="008D6FB8">
            <w:pPr>
              <w:rPr>
                <w:rFonts w:eastAsia="Times New Roman"/>
                <w:lang w:val="en-US"/>
              </w:rPr>
            </w:pPr>
            <w:r>
              <w:rPr>
                <w:rFonts w:eastAsia="Times New Roman"/>
                <w:lang w:val="en-US"/>
              </w:rPr>
              <w:t>E.g. Neutered, Intact</w:t>
            </w:r>
          </w:p>
        </w:tc>
      </w:tr>
      <w:tr w:rsidR="00D67926" w14:paraId="6C404643" w14:textId="77777777">
        <w:trPr>
          <w:divId w:val="958990423"/>
          <w:tblCellSpacing w:w="15" w:type="dxa"/>
        </w:trPr>
        <w:tc>
          <w:tcPr>
            <w:tcW w:w="0" w:type="auto"/>
            <w:vAlign w:val="center"/>
            <w:hideMark/>
          </w:tcPr>
          <w:p w14:paraId="51D0BE6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2666BD" w14:textId="77777777" w:rsidR="00D67926" w:rsidRDefault="008D6FB8">
            <w:pPr>
              <w:rPr>
                <w:rFonts w:eastAsia="Times New Roman"/>
                <w:lang w:val="en-US"/>
              </w:rPr>
            </w:pPr>
            <w:r>
              <w:rPr>
                <w:rFonts w:eastAsia="Times New Roman"/>
                <w:lang w:val="en-US"/>
              </w:rPr>
              <w:t>Indicates the current state of the animal's reproductive organs.</w:t>
            </w:r>
          </w:p>
        </w:tc>
      </w:tr>
      <w:tr w:rsidR="00D67926" w14:paraId="5E726FE1" w14:textId="77777777">
        <w:trPr>
          <w:divId w:val="958990423"/>
          <w:tblCellSpacing w:w="15" w:type="dxa"/>
        </w:trPr>
        <w:tc>
          <w:tcPr>
            <w:tcW w:w="0" w:type="auto"/>
            <w:vAlign w:val="center"/>
            <w:hideMark/>
          </w:tcPr>
          <w:p w14:paraId="78D45DD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621EC49" w14:textId="77777777" w:rsidR="00D67926" w:rsidRDefault="008D6FB8">
            <w:pPr>
              <w:rPr>
                <w:rFonts w:eastAsia="Times New Roman"/>
                <w:lang w:val="en-US"/>
              </w:rPr>
            </w:pPr>
            <w:r>
              <w:rPr>
                <w:rFonts w:eastAsia="Times New Roman"/>
                <w:lang w:val="en-US"/>
              </w:rPr>
              <w:t>Gender status can affect housing and animal behavior.</w:t>
            </w:r>
          </w:p>
        </w:tc>
      </w:tr>
      <w:tr w:rsidR="00D67926" w14:paraId="57C7BE91" w14:textId="77777777">
        <w:trPr>
          <w:divId w:val="958990423"/>
          <w:tblCellSpacing w:w="15" w:type="dxa"/>
        </w:trPr>
        <w:tc>
          <w:tcPr>
            <w:tcW w:w="0" w:type="auto"/>
            <w:vAlign w:val="center"/>
            <w:hideMark/>
          </w:tcPr>
          <w:p w14:paraId="673AEFE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B11DFE8" w14:textId="77777777" w:rsidR="00D67926" w:rsidRDefault="008D6FB8">
            <w:pPr>
              <w:rPr>
                <w:rFonts w:eastAsia="Times New Roman"/>
                <w:lang w:val="en-US"/>
              </w:rPr>
            </w:pPr>
            <w:r>
              <w:rPr>
                <w:rFonts w:eastAsia="Times New Roman"/>
                <w:lang w:val="en-US"/>
              </w:rPr>
              <w:t>The state of the animal's reproductive organs</w:t>
            </w:r>
          </w:p>
        </w:tc>
      </w:tr>
      <w:tr w:rsidR="00D67926" w14:paraId="53A7B8E4" w14:textId="77777777">
        <w:trPr>
          <w:divId w:val="958990423"/>
          <w:tblCellSpacing w:w="15" w:type="dxa"/>
        </w:trPr>
        <w:tc>
          <w:tcPr>
            <w:tcW w:w="0" w:type="auto"/>
            <w:vAlign w:val="center"/>
            <w:hideMark/>
          </w:tcPr>
          <w:p w14:paraId="24E6A11C" w14:textId="77777777" w:rsidR="00D67926" w:rsidRDefault="008D6FB8">
            <w:pPr>
              <w:rPr>
                <w:rFonts w:eastAsia="Times New Roman"/>
                <w:lang w:val="en-US"/>
              </w:rPr>
            </w:pPr>
            <w:r>
              <w:rPr>
                <w:rFonts w:eastAsia="Times New Roman"/>
                <w:b/>
                <w:bCs/>
                <w:lang w:val="en-US"/>
              </w:rPr>
              <w:t>Patient.communication</w:t>
            </w:r>
          </w:p>
        </w:tc>
        <w:tc>
          <w:tcPr>
            <w:tcW w:w="0" w:type="auto"/>
            <w:vAlign w:val="center"/>
            <w:hideMark/>
          </w:tcPr>
          <w:p w14:paraId="3EBF803F" w14:textId="77777777" w:rsidR="00D67926" w:rsidRDefault="00D67926">
            <w:pPr>
              <w:rPr>
                <w:rFonts w:eastAsia="Times New Roman"/>
                <w:lang w:val="en-US"/>
              </w:rPr>
            </w:pPr>
          </w:p>
        </w:tc>
      </w:tr>
      <w:tr w:rsidR="00D67926" w14:paraId="4D30F0F9" w14:textId="77777777">
        <w:trPr>
          <w:divId w:val="958990423"/>
          <w:tblCellSpacing w:w="15" w:type="dxa"/>
        </w:trPr>
        <w:tc>
          <w:tcPr>
            <w:tcW w:w="0" w:type="auto"/>
            <w:vAlign w:val="center"/>
            <w:hideMark/>
          </w:tcPr>
          <w:p w14:paraId="646CF20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8D98EF" w14:textId="77777777" w:rsidR="00D67926" w:rsidRDefault="008D6FB8">
            <w:pPr>
              <w:rPr>
                <w:rFonts w:eastAsia="Times New Roman"/>
                <w:lang w:val="en-US"/>
              </w:rPr>
            </w:pPr>
            <w:r>
              <w:rPr>
                <w:rFonts w:eastAsia="Times New Roman"/>
                <w:lang w:val="en-US"/>
              </w:rPr>
              <w:t>A list of Languages which may be used to communicate with the patient about his or her health</w:t>
            </w:r>
          </w:p>
        </w:tc>
      </w:tr>
      <w:tr w:rsidR="00D67926" w14:paraId="49444FA6" w14:textId="77777777">
        <w:trPr>
          <w:divId w:val="958990423"/>
          <w:tblCellSpacing w:w="15" w:type="dxa"/>
        </w:trPr>
        <w:tc>
          <w:tcPr>
            <w:tcW w:w="0" w:type="auto"/>
            <w:vAlign w:val="center"/>
            <w:hideMark/>
          </w:tcPr>
          <w:p w14:paraId="69996C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ED0778" w14:textId="77777777" w:rsidR="00D67926" w:rsidRDefault="008D6FB8">
            <w:pPr>
              <w:rPr>
                <w:rFonts w:eastAsia="Times New Roman"/>
                <w:lang w:val="en-US"/>
              </w:rPr>
            </w:pPr>
            <w:r>
              <w:rPr>
                <w:rFonts w:eastAsia="Times New Roman"/>
                <w:lang w:val="en-US"/>
              </w:rPr>
              <w:t>Languages which may be used to communicate with the patient about his or her health.</w:t>
            </w:r>
          </w:p>
        </w:tc>
      </w:tr>
      <w:tr w:rsidR="00D67926" w14:paraId="7C90A858" w14:textId="77777777">
        <w:trPr>
          <w:divId w:val="958990423"/>
          <w:tblCellSpacing w:w="15" w:type="dxa"/>
        </w:trPr>
        <w:tc>
          <w:tcPr>
            <w:tcW w:w="0" w:type="auto"/>
            <w:vAlign w:val="center"/>
            <w:hideMark/>
          </w:tcPr>
          <w:p w14:paraId="5CB070F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7EA8F84" w14:textId="77777777" w:rsidR="00D67926" w:rsidRDefault="008D6FB8">
            <w:pPr>
              <w:rPr>
                <w:rFonts w:eastAsia="Times New Roman"/>
                <w:lang w:val="en-US"/>
              </w:rPr>
            </w:pPr>
            <w:r>
              <w:rPr>
                <w:rFonts w:eastAsia="Times New Roman"/>
                <w:lang w:val="en-US"/>
              </w:rPr>
              <w:t xml:space="preserve">If no language is specified, this *implies* that the default local language is spoken. If you need to convey proficiency for multiple </w:t>
            </w:r>
            <w:proofErr w:type="gramStart"/>
            <w:r>
              <w:rPr>
                <w:rFonts w:eastAsia="Times New Roman"/>
                <w:lang w:val="en-US"/>
              </w:rPr>
              <w:t>modes</w:t>
            </w:r>
            <w:proofErr w:type="gramEnd"/>
            <w:r>
              <w:rPr>
                <w:rFonts w:eastAsia="Times New Roman"/>
                <w:lang w:val="en-US"/>
              </w:rPr>
              <w:t xml:space="preserve"> then you need multiple Patient.Communication associations. For animals, language is not a relevant field, and should be absent from the instance. If the Patient does not speak the default local language, then the Interpreter Required Standard can be used to explicitly declare that an interpreter is required. </w:t>
            </w:r>
          </w:p>
        </w:tc>
      </w:tr>
      <w:tr w:rsidR="00D67926" w14:paraId="3D60605C" w14:textId="77777777">
        <w:trPr>
          <w:divId w:val="958990423"/>
          <w:tblCellSpacing w:w="15" w:type="dxa"/>
        </w:trPr>
        <w:tc>
          <w:tcPr>
            <w:tcW w:w="0" w:type="auto"/>
            <w:vAlign w:val="center"/>
            <w:hideMark/>
          </w:tcPr>
          <w:p w14:paraId="54973FA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97234CC" w14:textId="77777777" w:rsidR="00D67926" w:rsidRDefault="008D6FB8">
            <w:pPr>
              <w:rPr>
                <w:rFonts w:eastAsia="Times New Roman"/>
                <w:lang w:val="en-US"/>
              </w:rPr>
            </w:pPr>
            <w:r>
              <w:rPr>
                <w:rFonts w:eastAsia="Times New Roman"/>
                <w:lang w:val="en-US"/>
              </w:rPr>
              <w:t xml:space="preserve">If a patient does not speak the local language, interpreters may be required, so languages spoken and proficiency is </w:t>
            </w:r>
            <w:proofErr w:type="gramStart"/>
            <w:r>
              <w:rPr>
                <w:rFonts w:eastAsia="Times New Roman"/>
                <w:lang w:val="en-US"/>
              </w:rPr>
              <w:t>an important things</w:t>
            </w:r>
            <w:proofErr w:type="gramEnd"/>
            <w:r>
              <w:rPr>
                <w:rFonts w:eastAsia="Times New Roman"/>
                <w:lang w:val="en-US"/>
              </w:rPr>
              <w:t xml:space="preserve"> to keep track of both for patient and other persons of interest. </w:t>
            </w:r>
          </w:p>
        </w:tc>
      </w:tr>
      <w:tr w:rsidR="00D67926" w14:paraId="63163FC0" w14:textId="77777777">
        <w:trPr>
          <w:divId w:val="958990423"/>
          <w:tblCellSpacing w:w="15" w:type="dxa"/>
        </w:trPr>
        <w:tc>
          <w:tcPr>
            <w:tcW w:w="0" w:type="auto"/>
            <w:vAlign w:val="center"/>
            <w:hideMark/>
          </w:tcPr>
          <w:p w14:paraId="355D72A1" w14:textId="77777777" w:rsidR="00D67926" w:rsidRDefault="008D6FB8">
            <w:pPr>
              <w:rPr>
                <w:rFonts w:eastAsia="Times New Roman"/>
                <w:lang w:val="en-US"/>
              </w:rPr>
            </w:pPr>
            <w:r>
              <w:rPr>
                <w:rFonts w:eastAsia="Times New Roman"/>
                <w:b/>
                <w:bCs/>
                <w:lang w:val="en-US"/>
              </w:rPr>
              <w:t>Patient.communication.language</w:t>
            </w:r>
          </w:p>
        </w:tc>
        <w:tc>
          <w:tcPr>
            <w:tcW w:w="0" w:type="auto"/>
            <w:vAlign w:val="center"/>
            <w:hideMark/>
          </w:tcPr>
          <w:p w14:paraId="5D034FB8" w14:textId="77777777" w:rsidR="00D67926" w:rsidRDefault="00D67926">
            <w:pPr>
              <w:rPr>
                <w:rFonts w:eastAsia="Times New Roman"/>
                <w:lang w:val="en-US"/>
              </w:rPr>
            </w:pPr>
          </w:p>
        </w:tc>
      </w:tr>
      <w:tr w:rsidR="00D67926" w14:paraId="632FA8CD" w14:textId="77777777">
        <w:trPr>
          <w:divId w:val="958990423"/>
          <w:tblCellSpacing w:w="15" w:type="dxa"/>
        </w:trPr>
        <w:tc>
          <w:tcPr>
            <w:tcW w:w="0" w:type="auto"/>
            <w:vAlign w:val="center"/>
            <w:hideMark/>
          </w:tcPr>
          <w:p w14:paraId="679896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E1A97A" w14:textId="77777777" w:rsidR="00D67926" w:rsidRDefault="008D6FB8">
            <w:pPr>
              <w:rPr>
                <w:rFonts w:eastAsia="Times New Roman"/>
                <w:lang w:val="en-US"/>
              </w:rPr>
            </w:pPr>
            <w:r>
              <w:rPr>
                <w:rFonts w:eastAsia="Times New Roman"/>
                <w:lang w:val="en-US"/>
              </w:rPr>
              <w:t>The language which can be used to communicate with the patient about his or her health</w:t>
            </w:r>
          </w:p>
        </w:tc>
      </w:tr>
      <w:tr w:rsidR="00D67926" w14:paraId="03569272" w14:textId="77777777">
        <w:trPr>
          <w:divId w:val="958990423"/>
          <w:tblCellSpacing w:w="15" w:type="dxa"/>
        </w:trPr>
        <w:tc>
          <w:tcPr>
            <w:tcW w:w="0" w:type="auto"/>
            <w:vAlign w:val="center"/>
            <w:hideMark/>
          </w:tcPr>
          <w:p w14:paraId="366BA7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05A9F9" w14:textId="77777777" w:rsidR="00D67926" w:rsidRDefault="008D6FB8">
            <w:pPr>
              <w:rPr>
                <w:rFonts w:eastAsia="Times New Roman"/>
                <w:lang w:val="en-US"/>
              </w:rPr>
            </w:pPr>
            <w:r>
              <w:rPr>
                <w:rFonts w:eastAsia="Times New Roman"/>
                <w:lang w:val="en-US"/>
              </w:rPr>
              <w:t xml:space="preserve">The ISO-639-1 alpha 2 code in lower case for the language, optionally followed by a hyphen and the ISO-3166-1 alpha 2 code for the region in upper case. E.g. "en" for English, or </w:t>
            </w:r>
            <w:r>
              <w:rPr>
                <w:rFonts w:eastAsia="Times New Roman"/>
                <w:lang w:val="en-US"/>
              </w:rPr>
              <w:lastRenderedPageBreak/>
              <w:t xml:space="preserve">"en-US" for American English versus "en-EN" for England English. </w:t>
            </w:r>
          </w:p>
        </w:tc>
      </w:tr>
      <w:tr w:rsidR="00D67926" w14:paraId="3CFA909A" w14:textId="77777777">
        <w:trPr>
          <w:divId w:val="958990423"/>
          <w:tblCellSpacing w:w="15" w:type="dxa"/>
        </w:trPr>
        <w:tc>
          <w:tcPr>
            <w:tcW w:w="0" w:type="auto"/>
            <w:vAlign w:val="center"/>
            <w:hideMark/>
          </w:tcPr>
          <w:p w14:paraId="2B3CE2DA"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9D78AF4" w14:textId="77777777"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14:paraId="07984D29" w14:textId="77777777">
        <w:trPr>
          <w:divId w:val="958990423"/>
          <w:tblCellSpacing w:w="15" w:type="dxa"/>
        </w:trPr>
        <w:tc>
          <w:tcPr>
            <w:tcW w:w="0" w:type="auto"/>
            <w:vAlign w:val="center"/>
            <w:hideMark/>
          </w:tcPr>
          <w:p w14:paraId="738A353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296870" w14:textId="77777777" w:rsidR="00D67926" w:rsidRDefault="008D6FB8">
            <w:pPr>
              <w:rPr>
                <w:rFonts w:eastAsia="Times New Roman"/>
                <w:lang w:val="en-US"/>
              </w:rPr>
            </w:pPr>
            <w:r>
              <w:rPr>
                <w:rFonts w:eastAsia="Times New Roman"/>
                <w:lang w:val="en-US"/>
              </w:rPr>
              <w:t>Most systems in multilingual countries will want to convey language. Not all systems actually need the regional dialect.</w:t>
            </w:r>
          </w:p>
        </w:tc>
      </w:tr>
      <w:tr w:rsidR="00D67926" w14:paraId="23CAF8D4" w14:textId="77777777">
        <w:trPr>
          <w:divId w:val="958990423"/>
          <w:tblCellSpacing w:w="15" w:type="dxa"/>
        </w:trPr>
        <w:tc>
          <w:tcPr>
            <w:tcW w:w="0" w:type="auto"/>
            <w:vAlign w:val="center"/>
            <w:hideMark/>
          </w:tcPr>
          <w:p w14:paraId="78D4C16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50CB6BC" w14:textId="77777777" w:rsidR="00D67926" w:rsidRDefault="008D6FB8">
            <w:pPr>
              <w:rPr>
                <w:rFonts w:eastAsia="Times New Roman"/>
                <w:lang w:val="en-US"/>
              </w:rPr>
            </w:pPr>
            <w:r>
              <w:rPr>
                <w:rFonts w:eastAsia="Times New Roman"/>
                <w:lang w:val="en-US"/>
              </w:rPr>
              <w:t>A human language</w:t>
            </w:r>
          </w:p>
        </w:tc>
      </w:tr>
      <w:tr w:rsidR="00D67926" w14:paraId="37EC3316" w14:textId="77777777">
        <w:trPr>
          <w:divId w:val="958990423"/>
          <w:tblCellSpacing w:w="15" w:type="dxa"/>
        </w:trPr>
        <w:tc>
          <w:tcPr>
            <w:tcW w:w="0" w:type="auto"/>
            <w:vAlign w:val="center"/>
            <w:hideMark/>
          </w:tcPr>
          <w:p w14:paraId="3CB8AF23" w14:textId="77777777" w:rsidR="00D67926" w:rsidRDefault="008D6FB8">
            <w:pPr>
              <w:rPr>
                <w:rFonts w:eastAsia="Times New Roman"/>
                <w:lang w:val="en-US"/>
              </w:rPr>
            </w:pPr>
            <w:r>
              <w:rPr>
                <w:rFonts w:eastAsia="Times New Roman"/>
                <w:b/>
                <w:bCs/>
                <w:lang w:val="en-US"/>
              </w:rPr>
              <w:t>Patient.communication.preferred</w:t>
            </w:r>
          </w:p>
        </w:tc>
        <w:tc>
          <w:tcPr>
            <w:tcW w:w="0" w:type="auto"/>
            <w:vAlign w:val="center"/>
            <w:hideMark/>
          </w:tcPr>
          <w:p w14:paraId="1423AE8E" w14:textId="77777777" w:rsidR="00D67926" w:rsidRDefault="00D67926">
            <w:pPr>
              <w:rPr>
                <w:rFonts w:eastAsia="Times New Roman"/>
                <w:lang w:val="en-US"/>
              </w:rPr>
            </w:pPr>
          </w:p>
        </w:tc>
      </w:tr>
      <w:tr w:rsidR="00D67926" w14:paraId="7D5B2662" w14:textId="77777777">
        <w:trPr>
          <w:divId w:val="958990423"/>
          <w:tblCellSpacing w:w="15" w:type="dxa"/>
        </w:trPr>
        <w:tc>
          <w:tcPr>
            <w:tcW w:w="0" w:type="auto"/>
            <w:vAlign w:val="center"/>
            <w:hideMark/>
          </w:tcPr>
          <w:p w14:paraId="7B70A0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DD0D7C" w14:textId="77777777" w:rsidR="00D67926" w:rsidRDefault="008D6FB8">
            <w:pPr>
              <w:rPr>
                <w:rFonts w:eastAsia="Times New Roman"/>
                <w:lang w:val="en-US"/>
              </w:rPr>
            </w:pPr>
            <w:r>
              <w:rPr>
                <w:rFonts w:eastAsia="Times New Roman"/>
                <w:lang w:val="en-US"/>
              </w:rPr>
              <w:t>Language preference indicator</w:t>
            </w:r>
          </w:p>
        </w:tc>
      </w:tr>
      <w:tr w:rsidR="00D67926" w14:paraId="4246D6B8" w14:textId="77777777">
        <w:trPr>
          <w:divId w:val="958990423"/>
          <w:tblCellSpacing w:w="15" w:type="dxa"/>
        </w:trPr>
        <w:tc>
          <w:tcPr>
            <w:tcW w:w="0" w:type="auto"/>
            <w:vAlign w:val="center"/>
            <w:hideMark/>
          </w:tcPr>
          <w:p w14:paraId="2CDC83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B62F71" w14:textId="77777777" w:rsidR="00D67926" w:rsidRDefault="008D6FB8">
            <w:pPr>
              <w:rPr>
                <w:rFonts w:eastAsia="Times New Roman"/>
                <w:lang w:val="en-US"/>
              </w:rPr>
            </w:pPr>
            <w:r>
              <w:rPr>
                <w:rFonts w:eastAsia="Times New Roman"/>
                <w:lang w:val="en-US"/>
              </w:rPr>
              <w:t>Indicates whether or not the Patient prefers this language (over other languages he masters up a certain level).</w:t>
            </w:r>
          </w:p>
        </w:tc>
      </w:tr>
      <w:tr w:rsidR="00D67926" w14:paraId="06B40911" w14:textId="77777777">
        <w:trPr>
          <w:divId w:val="958990423"/>
          <w:tblCellSpacing w:w="15" w:type="dxa"/>
        </w:trPr>
        <w:tc>
          <w:tcPr>
            <w:tcW w:w="0" w:type="auto"/>
            <w:vAlign w:val="center"/>
            <w:hideMark/>
          </w:tcPr>
          <w:p w14:paraId="32A8346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9EFFC6E" w14:textId="77777777" w:rsidR="00D67926" w:rsidRDefault="008D6FB8">
            <w:pPr>
              <w:rPr>
                <w:rFonts w:eastAsia="Times New Roman"/>
                <w:lang w:val="en-US"/>
              </w:rPr>
            </w:pPr>
            <w:r>
              <w:rPr>
                <w:rFonts w:eastAsia="Times New Roman"/>
                <w:lang w:val="en-US"/>
              </w:rPr>
              <w:t>This language is specifically identified for communicating healthcare information.</w:t>
            </w:r>
          </w:p>
        </w:tc>
      </w:tr>
      <w:tr w:rsidR="00D67926" w14:paraId="668A60BE" w14:textId="77777777">
        <w:trPr>
          <w:divId w:val="958990423"/>
          <w:tblCellSpacing w:w="15" w:type="dxa"/>
        </w:trPr>
        <w:tc>
          <w:tcPr>
            <w:tcW w:w="0" w:type="auto"/>
            <w:vAlign w:val="center"/>
            <w:hideMark/>
          </w:tcPr>
          <w:p w14:paraId="43CC837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7DBCE69" w14:textId="77777777" w:rsidR="00D67926" w:rsidRDefault="008D6FB8">
            <w:pPr>
              <w:rPr>
                <w:rFonts w:eastAsia="Times New Roman"/>
                <w:lang w:val="en-US"/>
              </w:rPr>
            </w:pPr>
            <w:r>
              <w:rPr>
                <w:rFonts w:eastAsia="Times New Roman"/>
                <w:lang w:val="en-US"/>
              </w:rPr>
              <w:t xml:space="preserve">People that master multiple languages up to certain level may prefer one or more, i.e. feel more confident in communicating in a particular language making other languages sort of a fall back method. </w:t>
            </w:r>
          </w:p>
        </w:tc>
      </w:tr>
      <w:tr w:rsidR="00D67926" w14:paraId="5D3B391B" w14:textId="77777777">
        <w:trPr>
          <w:divId w:val="958990423"/>
          <w:tblCellSpacing w:w="15" w:type="dxa"/>
        </w:trPr>
        <w:tc>
          <w:tcPr>
            <w:tcW w:w="0" w:type="auto"/>
            <w:vAlign w:val="center"/>
            <w:hideMark/>
          </w:tcPr>
          <w:p w14:paraId="65AE479E" w14:textId="77777777" w:rsidR="00D67926" w:rsidRDefault="008D6FB8">
            <w:pPr>
              <w:rPr>
                <w:rFonts w:eastAsia="Times New Roman"/>
                <w:lang w:val="en-US"/>
              </w:rPr>
            </w:pPr>
            <w:r>
              <w:rPr>
                <w:rFonts w:eastAsia="Times New Roman"/>
                <w:b/>
                <w:bCs/>
                <w:lang w:val="en-US"/>
              </w:rPr>
              <w:t>Patient.careProvider</w:t>
            </w:r>
          </w:p>
        </w:tc>
        <w:tc>
          <w:tcPr>
            <w:tcW w:w="0" w:type="auto"/>
            <w:vAlign w:val="center"/>
            <w:hideMark/>
          </w:tcPr>
          <w:p w14:paraId="69FE5622" w14:textId="77777777" w:rsidR="00D67926" w:rsidRDefault="00D67926">
            <w:pPr>
              <w:rPr>
                <w:rFonts w:eastAsia="Times New Roman"/>
                <w:lang w:val="en-US"/>
              </w:rPr>
            </w:pPr>
          </w:p>
        </w:tc>
      </w:tr>
      <w:tr w:rsidR="00D67926" w14:paraId="72D7BCAF" w14:textId="77777777">
        <w:trPr>
          <w:divId w:val="958990423"/>
          <w:tblCellSpacing w:w="15" w:type="dxa"/>
        </w:trPr>
        <w:tc>
          <w:tcPr>
            <w:tcW w:w="0" w:type="auto"/>
            <w:vAlign w:val="center"/>
            <w:hideMark/>
          </w:tcPr>
          <w:p w14:paraId="440AAA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2BC955" w14:textId="77777777" w:rsidR="00D67926" w:rsidRDefault="008D6FB8">
            <w:pPr>
              <w:rPr>
                <w:rFonts w:eastAsia="Times New Roman"/>
                <w:lang w:val="en-US"/>
              </w:rPr>
            </w:pPr>
            <w:r>
              <w:rPr>
                <w:rFonts w:eastAsia="Times New Roman"/>
                <w:lang w:val="en-US"/>
              </w:rPr>
              <w:t>Patient's nominated primary care provider</w:t>
            </w:r>
          </w:p>
        </w:tc>
      </w:tr>
      <w:tr w:rsidR="00D67926" w14:paraId="29E29F27" w14:textId="77777777">
        <w:trPr>
          <w:divId w:val="958990423"/>
          <w:tblCellSpacing w:w="15" w:type="dxa"/>
        </w:trPr>
        <w:tc>
          <w:tcPr>
            <w:tcW w:w="0" w:type="auto"/>
            <w:vAlign w:val="center"/>
            <w:hideMark/>
          </w:tcPr>
          <w:p w14:paraId="596E7A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62A861" w14:textId="77777777" w:rsidR="00D67926" w:rsidRDefault="008D6FB8">
            <w:pPr>
              <w:rPr>
                <w:rFonts w:eastAsia="Times New Roman"/>
                <w:lang w:val="en-US"/>
              </w:rPr>
            </w:pPr>
            <w:r>
              <w:rPr>
                <w:rFonts w:eastAsia="Times New Roman"/>
                <w:lang w:val="en-US"/>
              </w:rPr>
              <w:t>Patient's nominated care provider.</w:t>
            </w:r>
          </w:p>
        </w:tc>
      </w:tr>
      <w:tr w:rsidR="00D67926" w14:paraId="0D7783D9" w14:textId="77777777">
        <w:trPr>
          <w:divId w:val="958990423"/>
          <w:tblCellSpacing w:w="15" w:type="dxa"/>
        </w:trPr>
        <w:tc>
          <w:tcPr>
            <w:tcW w:w="0" w:type="auto"/>
            <w:vAlign w:val="center"/>
            <w:hideMark/>
          </w:tcPr>
          <w:p w14:paraId="7600763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C39D55" w14:textId="77777777" w:rsidR="00D67926" w:rsidRDefault="008D6FB8">
            <w:pPr>
              <w:rPr>
                <w:rFonts w:eastAsia="Times New Roman"/>
                <w:lang w:val="en-US"/>
              </w:rPr>
            </w:pPr>
            <w:r>
              <w:rPr>
                <w:rFonts w:eastAsia="Times New Roman"/>
                <w:lang w:val="en-US"/>
              </w:rPr>
              <w:t xml:space="preserve">This may be the primary care provider (in a GP context), or it may be a patient nominated care manager in a community/disablity setting, or even organization that will provide people to perform the care provider roles. This is not to be used to record Care Teams, these should be recorded on either the CarePlan or EpisodeOfCare resources. </w:t>
            </w:r>
          </w:p>
        </w:tc>
      </w:tr>
      <w:tr w:rsidR="00D67926" w14:paraId="080E8EC5" w14:textId="77777777">
        <w:trPr>
          <w:divId w:val="958990423"/>
          <w:tblCellSpacing w:w="15" w:type="dxa"/>
        </w:trPr>
        <w:tc>
          <w:tcPr>
            <w:tcW w:w="0" w:type="auto"/>
            <w:vAlign w:val="center"/>
            <w:hideMark/>
          </w:tcPr>
          <w:p w14:paraId="3D09D7A0" w14:textId="77777777" w:rsidR="00D67926" w:rsidRDefault="008D6FB8">
            <w:pPr>
              <w:rPr>
                <w:rFonts w:eastAsia="Times New Roman"/>
                <w:lang w:val="en-US"/>
              </w:rPr>
            </w:pPr>
            <w:r>
              <w:rPr>
                <w:rFonts w:eastAsia="Times New Roman"/>
                <w:b/>
                <w:bCs/>
                <w:lang w:val="en-US"/>
              </w:rPr>
              <w:t>Patient.managingOrganization</w:t>
            </w:r>
          </w:p>
        </w:tc>
        <w:tc>
          <w:tcPr>
            <w:tcW w:w="0" w:type="auto"/>
            <w:vAlign w:val="center"/>
            <w:hideMark/>
          </w:tcPr>
          <w:p w14:paraId="3DA1ED04" w14:textId="77777777" w:rsidR="00D67926" w:rsidRDefault="00D67926">
            <w:pPr>
              <w:rPr>
                <w:rFonts w:eastAsia="Times New Roman"/>
                <w:lang w:val="en-US"/>
              </w:rPr>
            </w:pPr>
          </w:p>
        </w:tc>
      </w:tr>
      <w:tr w:rsidR="00D67926" w14:paraId="6EB7E7C1" w14:textId="77777777">
        <w:trPr>
          <w:divId w:val="958990423"/>
          <w:tblCellSpacing w:w="15" w:type="dxa"/>
        </w:trPr>
        <w:tc>
          <w:tcPr>
            <w:tcW w:w="0" w:type="auto"/>
            <w:vAlign w:val="center"/>
            <w:hideMark/>
          </w:tcPr>
          <w:p w14:paraId="3187C6A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DCB927" w14:textId="77777777" w:rsidR="00D67926" w:rsidRDefault="008D6FB8">
            <w:pPr>
              <w:rPr>
                <w:rFonts w:eastAsia="Times New Roman"/>
                <w:lang w:val="en-US"/>
              </w:rPr>
            </w:pPr>
            <w:r>
              <w:rPr>
                <w:rFonts w:eastAsia="Times New Roman"/>
                <w:lang w:val="en-US"/>
              </w:rPr>
              <w:t>Organization that is the custodian of the patient record</w:t>
            </w:r>
          </w:p>
        </w:tc>
      </w:tr>
      <w:tr w:rsidR="00D67926" w14:paraId="4BDF70AB" w14:textId="77777777">
        <w:trPr>
          <w:divId w:val="958990423"/>
          <w:tblCellSpacing w:w="15" w:type="dxa"/>
        </w:trPr>
        <w:tc>
          <w:tcPr>
            <w:tcW w:w="0" w:type="auto"/>
            <w:vAlign w:val="center"/>
            <w:hideMark/>
          </w:tcPr>
          <w:p w14:paraId="2042C8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038A5A" w14:textId="77777777" w:rsidR="00D67926" w:rsidRDefault="008D6FB8">
            <w:pPr>
              <w:rPr>
                <w:rFonts w:eastAsia="Times New Roman"/>
                <w:lang w:val="en-US"/>
              </w:rPr>
            </w:pPr>
            <w:r>
              <w:rPr>
                <w:rFonts w:eastAsia="Times New Roman"/>
                <w:lang w:val="en-US"/>
              </w:rPr>
              <w:t>Organization that is the custodian of the patient record.</w:t>
            </w:r>
          </w:p>
        </w:tc>
      </w:tr>
      <w:tr w:rsidR="00D67926" w14:paraId="5253B8FC" w14:textId="77777777">
        <w:trPr>
          <w:divId w:val="958990423"/>
          <w:tblCellSpacing w:w="15" w:type="dxa"/>
        </w:trPr>
        <w:tc>
          <w:tcPr>
            <w:tcW w:w="0" w:type="auto"/>
            <w:vAlign w:val="center"/>
            <w:hideMark/>
          </w:tcPr>
          <w:p w14:paraId="55F21F0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9CE6EC" w14:textId="77777777" w:rsidR="00D67926" w:rsidRDefault="008D6FB8">
            <w:pPr>
              <w:rPr>
                <w:rFonts w:eastAsia="Times New Roman"/>
                <w:lang w:val="en-US"/>
              </w:rPr>
            </w:pPr>
            <w:r>
              <w:rPr>
                <w:rFonts w:eastAsia="Times New Roman"/>
                <w:lang w:val="en-US"/>
              </w:rPr>
              <w:t xml:space="preserve">There is only one managing organization for a specific patient record. Other organizations will have their own Patient record, and may use the Link property to join the records together (or a Person resource which can include confidence ratings for the association). </w:t>
            </w:r>
          </w:p>
        </w:tc>
      </w:tr>
      <w:tr w:rsidR="00D67926" w14:paraId="763F4D7A" w14:textId="77777777">
        <w:trPr>
          <w:divId w:val="958990423"/>
          <w:tblCellSpacing w:w="15" w:type="dxa"/>
        </w:trPr>
        <w:tc>
          <w:tcPr>
            <w:tcW w:w="0" w:type="auto"/>
            <w:vAlign w:val="center"/>
            <w:hideMark/>
          </w:tcPr>
          <w:p w14:paraId="70EC7FC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EFB6A9" w14:textId="77777777" w:rsidR="00D67926" w:rsidRDefault="008D6FB8">
            <w:pPr>
              <w:rPr>
                <w:rFonts w:eastAsia="Times New Roman"/>
                <w:lang w:val="en-US"/>
              </w:rPr>
            </w:pPr>
            <w:r>
              <w:rPr>
                <w:rFonts w:eastAsia="Times New Roman"/>
                <w:lang w:val="en-US"/>
              </w:rPr>
              <w:t>Need to know who recognizes this patient record, manages and updates it.</w:t>
            </w:r>
          </w:p>
        </w:tc>
      </w:tr>
      <w:tr w:rsidR="00D67926" w14:paraId="4D95F9EE" w14:textId="77777777">
        <w:trPr>
          <w:divId w:val="958990423"/>
          <w:tblCellSpacing w:w="15" w:type="dxa"/>
        </w:trPr>
        <w:tc>
          <w:tcPr>
            <w:tcW w:w="0" w:type="auto"/>
            <w:vAlign w:val="center"/>
            <w:hideMark/>
          </w:tcPr>
          <w:p w14:paraId="758C4A96" w14:textId="77777777" w:rsidR="00D67926" w:rsidRDefault="008D6FB8">
            <w:pPr>
              <w:rPr>
                <w:rFonts w:eastAsia="Times New Roman"/>
                <w:lang w:val="en-US"/>
              </w:rPr>
            </w:pPr>
            <w:r>
              <w:rPr>
                <w:rFonts w:eastAsia="Times New Roman"/>
                <w:b/>
                <w:bCs/>
                <w:lang w:val="en-US"/>
              </w:rPr>
              <w:t>Patient.link</w:t>
            </w:r>
          </w:p>
        </w:tc>
        <w:tc>
          <w:tcPr>
            <w:tcW w:w="0" w:type="auto"/>
            <w:vAlign w:val="center"/>
            <w:hideMark/>
          </w:tcPr>
          <w:p w14:paraId="221653B5" w14:textId="77777777" w:rsidR="00D67926" w:rsidRDefault="00D67926">
            <w:pPr>
              <w:rPr>
                <w:rFonts w:eastAsia="Times New Roman"/>
                <w:lang w:val="en-US"/>
              </w:rPr>
            </w:pPr>
          </w:p>
        </w:tc>
      </w:tr>
      <w:tr w:rsidR="00D67926" w14:paraId="7B08F5F0" w14:textId="77777777">
        <w:trPr>
          <w:divId w:val="958990423"/>
          <w:tblCellSpacing w:w="15" w:type="dxa"/>
        </w:trPr>
        <w:tc>
          <w:tcPr>
            <w:tcW w:w="0" w:type="auto"/>
            <w:vAlign w:val="center"/>
            <w:hideMark/>
          </w:tcPr>
          <w:p w14:paraId="0DA1FB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3EECA3" w14:textId="77777777" w:rsidR="00D67926" w:rsidRDefault="008D6FB8">
            <w:pPr>
              <w:rPr>
                <w:rFonts w:eastAsia="Times New Roman"/>
                <w:lang w:val="en-US"/>
              </w:rPr>
            </w:pPr>
            <w:r>
              <w:rPr>
                <w:rFonts w:eastAsia="Times New Roman"/>
                <w:lang w:val="en-US"/>
              </w:rPr>
              <w:t>Link to another patient resource that concerns the same actual person</w:t>
            </w:r>
          </w:p>
        </w:tc>
      </w:tr>
      <w:tr w:rsidR="00D67926" w14:paraId="331F4743" w14:textId="77777777">
        <w:trPr>
          <w:divId w:val="958990423"/>
          <w:tblCellSpacing w:w="15" w:type="dxa"/>
        </w:trPr>
        <w:tc>
          <w:tcPr>
            <w:tcW w:w="0" w:type="auto"/>
            <w:vAlign w:val="center"/>
            <w:hideMark/>
          </w:tcPr>
          <w:p w14:paraId="21CFF864"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278E613" w14:textId="77777777" w:rsidR="00D67926" w:rsidRDefault="008D6FB8">
            <w:pPr>
              <w:rPr>
                <w:rFonts w:eastAsia="Times New Roman"/>
                <w:lang w:val="en-US"/>
              </w:rPr>
            </w:pPr>
            <w:r>
              <w:rPr>
                <w:rFonts w:eastAsia="Times New Roman"/>
                <w:lang w:val="en-US"/>
              </w:rPr>
              <w:t>Link to another patient resource that concerns the same actual patient.</w:t>
            </w:r>
          </w:p>
        </w:tc>
      </w:tr>
      <w:tr w:rsidR="00D67926" w14:paraId="23E730F4" w14:textId="77777777">
        <w:trPr>
          <w:divId w:val="958990423"/>
          <w:tblCellSpacing w:w="15" w:type="dxa"/>
        </w:trPr>
        <w:tc>
          <w:tcPr>
            <w:tcW w:w="0" w:type="auto"/>
            <w:vAlign w:val="center"/>
            <w:hideMark/>
          </w:tcPr>
          <w:p w14:paraId="51FD9F7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9DAA48B" w14:textId="77777777" w:rsidR="00D67926" w:rsidRDefault="008D6FB8">
            <w:pPr>
              <w:rPr>
                <w:rFonts w:eastAsia="Times New Roman"/>
                <w:lang w:val="en-US"/>
              </w:rPr>
            </w:pPr>
            <w:r>
              <w:rPr>
                <w:rFonts w:eastAsia="Times New Roman"/>
                <w:lang w:val="en-US"/>
              </w:rPr>
              <w:t>There is no assumption that linked patient records have mutual links.</w:t>
            </w:r>
          </w:p>
        </w:tc>
      </w:tr>
      <w:tr w:rsidR="00D67926" w14:paraId="6D3E084F" w14:textId="77777777">
        <w:trPr>
          <w:divId w:val="958990423"/>
          <w:tblCellSpacing w:w="15" w:type="dxa"/>
        </w:trPr>
        <w:tc>
          <w:tcPr>
            <w:tcW w:w="0" w:type="auto"/>
            <w:vAlign w:val="center"/>
            <w:hideMark/>
          </w:tcPr>
          <w:p w14:paraId="774DCCE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EBB29C3" w14:textId="77777777" w:rsidR="00D67926" w:rsidRDefault="008D6FB8">
            <w:pPr>
              <w:rPr>
                <w:rFonts w:eastAsia="Times New Roman"/>
                <w:lang w:val="en-US"/>
              </w:rPr>
            </w:pPr>
            <w:r>
              <w:rPr>
                <w:rFonts w:eastAsia="Times New Roman"/>
                <w:lang w:val="en-US"/>
              </w:rPr>
              <w:t xml:space="preserve">There are multiple usecases: * Duplicate patient records due to the clerical errors associated with the difficulties of identifying humans consistently, and * Distribution of patient information across multiple servers. </w:t>
            </w:r>
          </w:p>
        </w:tc>
      </w:tr>
      <w:tr w:rsidR="00D67926" w14:paraId="78C3D8D9" w14:textId="77777777">
        <w:trPr>
          <w:divId w:val="958990423"/>
          <w:tblCellSpacing w:w="15" w:type="dxa"/>
        </w:trPr>
        <w:tc>
          <w:tcPr>
            <w:tcW w:w="0" w:type="auto"/>
            <w:vAlign w:val="center"/>
            <w:hideMark/>
          </w:tcPr>
          <w:p w14:paraId="7FD1C33E" w14:textId="77777777" w:rsidR="00D67926" w:rsidRDefault="008D6FB8">
            <w:pPr>
              <w:rPr>
                <w:rFonts w:eastAsia="Times New Roman"/>
                <w:lang w:val="en-US"/>
              </w:rPr>
            </w:pPr>
            <w:r>
              <w:rPr>
                <w:rFonts w:eastAsia="Times New Roman"/>
                <w:b/>
                <w:bCs/>
                <w:lang w:val="en-US"/>
              </w:rPr>
              <w:t>Patient.link.other</w:t>
            </w:r>
          </w:p>
        </w:tc>
        <w:tc>
          <w:tcPr>
            <w:tcW w:w="0" w:type="auto"/>
            <w:vAlign w:val="center"/>
            <w:hideMark/>
          </w:tcPr>
          <w:p w14:paraId="2D3C2E2A" w14:textId="77777777" w:rsidR="00D67926" w:rsidRDefault="00D67926">
            <w:pPr>
              <w:rPr>
                <w:rFonts w:eastAsia="Times New Roman"/>
                <w:lang w:val="en-US"/>
              </w:rPr>
            </w:pPr>
          </w:p>
        </w:tc>
      </w:tr>
      <w:tr w:rsidR="00D67926" w14:paraId="13D5A502" w14:textId="77777777">
        <w:trPr>
          <w:divId w:val="958990423"/>
          <w:tblCellSpacing w:w="15" w:type="dxa"/>
        </w:trPr>
        <w:tc>
          <w:tcPr>
            <w:tcW w:w="0" w:type="auto"/>
            <w:vAlign w:val="center"/>
            <w:hideMark/>
          </w:tcPr>
          <w:p w14:paraId="0C62E3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C39FC8" w14:textId="77777777" w:rsidR="00D67926" w:rsidRDefault="008D6FB8">
            <w:pPr>
              <w:rPr>
                <w:rFonts w:eastAsia="Times New Roman"/>
                <w:lang w:val="en-US"/>
              </w:rPr>
            </w:pPr>
            <w:r>
              <w:rPr>
                <w:rFonts w:eastAsia="Times New Roman"/>
                <w:lang w:val="en-US"/>
              </w:rPr>
              <w:t>The other patient resource that the link refers to</w:t>
            </w:r>
          </w:p>
        </w:tc>
      </w:tr>
      <w:tr w:rsidR="00D67926" w14:paraId="6C86390D" w14:textId="77777777">
        <w:trPr>
          <w:divId w:val="958990423"/>
          <w:tblCellSpacing w:w="15" w:type="dxa"/>
        </w:trPr>
        <w:tc>
          <w:tcPr>
            <w:tcW w:w="0" w:type="auto"/>
            <w:vAlign w:val="center"/>
            <w:hideMark/>
          </w:tcPr>
          <w:p w14:paraId="062800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964FF5" w14:textId="77777777" w:rsidR="00D67926" w:rsidRDefault="008D6FB8">
            <w:pPr>
              <w:rPr>
                <w:rFonts w:eastAsia="Times New Roman"/>
                <w:lang w:val="en-US"/>
              </w:rPr>
            </w:pPr>
            <w:r>
              <w:rPr>
                <w:rFonts w:eastAsia="Times New Roman"/>
                <w:lang w:val="en-US"/>
              </w:rPr>
              <w:t>The other patient resource that the link refers to.</w:t>
            </w:r>
          </w:p>
        </w:tc>
      </w:tr>
      <w:tr w:rsidR="00D67926" w14:paraId="09EDF171" w14:textId="77777777">
        <w:trPr>
          <w:divId w:val="958990423"/>
          <w:tblCellSpacing w:w="15" w:type="dxa"/>
        </w:trPr>
        <w:tc>
          <w:tcPr>
            <w:tcW w:w="0" w:type="auto"/>
            <w:vAlign w:val="center"/>
            <w:hideMark/>
          </w:tcPr>
          <w:p w14:paraId="744799C3" w14:textId="77777777" w:rsidR="00D67926" w:rsidRDefault="008D6FB8">
            <w:pPr>
              <w:rPr>
                <w:rFonts w:eastAsia="Times New Roman"/>
                <w:lang w:val="en-US"/>
              </w:rPr>
            </w:pPr>
            <w:r>
              <w:rPr>
                <w:rFonts w:eastAsia="Times New Roman"/>
                <w:b/>
                <w:bCs/>
                <w:lang w:val="en-US"/>
              </w:rPr>
              <w:t>Patient.link.type</w:t>
            </w:r>
          </w:p>
        </w:tc>
        <w:tc>
          <w:tcPr>
            <w:tcW w:w="0" w:type="auto"/>
            <w:vAlign w:val="center"/>
            <w:hideMark/>
          </w:tcPr>
          <w:p w14:paraId="79E2B95C" w14:textId="77777777" w:rsidR="00D67926" w:rsidRDefault="00D67926">
            <w:pPr>
              <w:rPr>
                <w:rFonts w:eastAsia="Times New Roman"/>
                <w:lang w:val="en-US"/>
              </w:rPr>
            </w:pPr>
          </w:p>
        </w:tc>
      </w:tr>
      <w:tr w:rsidR="00D67926" w14:paraId="7E6F7AED" w14:textId="77777777">
        <w:trPr>
          <w:divId w:val="958990423"/>
          <w:tblCellSpacing w:w="15" w:type="dxa"/>
        </w:trPr>
        <w:tc>
          <w:tcPr>
            <w:tcW w:w="0" w:type="auto"/>
            <w:vAlign w:val="center"/>
            <w:hideMark/>
          </w:tcPr>
          <w:p w14:paraId="085428A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A7AB9D" w14:textId="77777777" w:rsidR="00D67926" w:rsidRDefault="008D6FB8">
            <w:pPr>
              <w:rPr>
                <w:rFonts w:eastAsia="Times New Roman"/>
                <w:lang w:val="en-US"/>
              </w:rPr>
            </w:pPr>
            <w:r>
              <w:rPr>
                <w:rFonts w:eastAsia="Times New Roman"/>
                <w:lang w:val="en-US"/>
              </w:rPr>
              <w:t>The type of link between this patient resource and another patient resource.</w:t>
            </w:r>
          </w:p>
        </w:tc>
      </w:tr>
      <w:tr w:rsidR="00D67926" w14:paraId="76350D97" w14:textId="77777777">
        <w:trPr>
          <w:divId w:val="958990423"/>
          <w:tblCellSpacing w:w="15" w:type="dxa"/>
        </w:trPr>
        <w:tc>
          <w:tcPr>
            <w:tcW w:w="0" w:type="auto"/>
            <w:vAlign w:val="center"/>
            <w:hideMark/>
          </w:tcPr>
          <w:p w14:paraId="15CBCE9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6C106F7" w14:textId="77777777" w:rsidR="00D67926" w:rsidRDefault="008D6FB8">
            <w:pPr>
              <w:rPr>
                <w:rFonts w:eastAsia="Times New Roman"/>
                <w:lang w:val="en-US"/>
              </w:rPr>
            </w:pPr>
            <w:r>
              <w:rPr>
                <w:rFonts w:eastAsia="Times New Roman"/>
                <w:lang w:val="en-US"/>
              </w:rPr>
              <w:t>The type of link between this patient resource and another patient resource.</w:t>
            </w:r>
          </w:p>
        </w:tc>
      </w:tr>
    </w:tbl>
    <w:p w14:paraId="6C574E37" w14:textId="77777777" w:rsidR="00D67926" w:rsidRDefault="008D6FB8">
      <w:pPr>
        <w:pStyle w:val="Heading2"/>
        <w:divId w:val="958990423"/>
        <w:rPr>
          <w:rFonts w:eastAsia="Times New Roman"/>
          <w:lang w:val="en-US"/>
        </w:rPr>
      </w:pPr>
      <w:r>
        <w:rPr>
          <w:rFonts w:eastAsia="Times New Roman"/>
          <w:lang w:val="en-US"/>
        </w:rPr>
        <w:t>http://hl7.org/fhir/StructureDefinition/Person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6144"/>
      </w:tblGrid>
      <w:tr w:rsidR="00D67926" w14:paraId="05CA7FB2" w14:textId="77777777">
        <w:trPr>
          <w:divId w:val="958990423"/>
          <w:tblCellSpacing w:w="15" w:type="dxa"/>
        </w:trPr>
        <w:tc>
          <w:tcPr>
            <w:tcW w:w="0" w:type="auto"/>
            <w:vAlign w:val="center"/>
            <w:hideMark/>
          </w:tcPr>
          <w:p w14:paraId="6C6097A1" w14:textId="77777777" w:rsidR="00D67926" w:rsidRDefault="008D6FB8">
            <w:pPr>
              <w:rPr>
                <w:rFonts w:eastAsia="Times New Roman"/>
                <w:lang w:val="en-US"/>
              </w:rPr>
            </w:pPr>
            <w:r>
              <w:rPr>
                <w:rFonts w:eastAsia="Times New Roman"/>
                <w:b/>
                <w:bCs/>
                <w:lang w:val="en-US"/>
              </w:rPr>
              <w:t>Person</w:t>
            </w:r>
          </w:p>
        </w:tc>
        <w:tc>
          <w:tcPr>
            <w:tcW w:w="0" w:type="auto"/>
            <w:vAlign w:val="center"/>
            <w:hideMark/>
          </w:tcPr>
          <w:p w14:paraId="50A5DADF" w14:textId="77777777" w:rsidR="00D67926" w:rsidRDefault="008D6FB8">
            <w:pPr>
              <w:rPr>
                <w:rFonts w:eastAsia="Times New Roman"/>
                <w:lang w:val="en-US"/>
              </w:rPr>
            </w:pPr>
            <w:r>
              <w:rPr>
                <w:rFonts w:eastAsia="Times New Roman"/>
                <w:lang w:val="en-US"/>
              </w:rPr>
              <w:t>Person</w:t>
            </w:r>
          </w:p>
        </w:tc>
      </w:tr>
      <w:tr w:rsidR="00D67926" w14:paraId="52D6D5C9" w14:textId="77777777">
        <w:trPr>
          <w:divId w:val="958990423"/>
          <w:tblCellSpacing w:w="15" w:type="dxa"/>
        </w:trPr>
        <w:tc>
          <w:tcPr>
            <w:tcW w:w="0" w:type="auto"/>
            <w:vAlign w:val="center"/>
            <w:hideMark/>
          </w:tcPr>
          <w:p w14:paraId="44918B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A59F23" w14:textId="77777777" w:rsidR="00D67926" w:rsidRDefault="008D6FB8">
            <w:pPr>
              <w:rPr>
                <w:rFonts w:eastAsia="Times New Roman"/>
                <w:lang w:val="en-US"/>
              </w:rPr>
            </w:pPr>
            <w:r>
              <w:rPr>
                <w:rFonts w:eastAsia="Times New Roman"/>
                <w:lang w:val="en-US"/>
              </w:rPr>
              <w:t>A generic person record</w:t>
            </w:r>
          </w:p>
        </w:tc>
      </w:tr>
      <w:tr w:rsidR="00D67926" w14:paraId="6FFC55C2" w14:textId="77777777">
        <w:trPr>
          <w:divId w:val="958990423"/>
          <w:tblCellSpacing w:w="15" w:type="dxa"/>
        </w:trPr>
        <w:tc>
          <w:tcPr>
            <w:tcW w:w="0" w:type="auto"/>
            <w:vAlign w:val="center"/>
            <w:hideMark/>
          </w:tcPr>
          <w:p w14:paraId="16D452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62EBC8" w14:textId="77777777" w:rsidR="00D67926" w:rsidRDefault="008D6FB8">
            <w:pPr>
              <w:rPr>
                <w:rFonts w:eastAsia="Times New Roman"/>
                <w:lang w:val="en-US"/>
              </w:rPr>
            </w:pPr>
            <w:r>
              <w:rPr>
                <w:rFonts w:eastAsia="Times New Roman"/>
                <w:lang w:val="en-US"/>
              </w:rPr>
              <w:t>Demographics and administrative information about a person independent of a specific health-related context.</w:t>
            </w:r>
          </w:p>
        </w:tc>
      </w:tr>
      <w:tr w:rsidR="00D67926" w14:paraId="08BFCCF7" w14:textId="77777777">
        <w:trPr>
          <w:divId w:val="958990423"/>
          <w:tblCellSpacing w:w="15" w:type="dxa"/>
        </w:trPr>
        <w:tc>
          <w:tcPr>
            <w:tcW w:w="0" w:type="auto"/>
            <w:vAlign w:val="center"/>
            <w:hideMark/>
          </w:tcPr>
          <w:p w14:paraId="3E72E83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435FD1" w14:textId="77777777" w:rsidR="00D67926" w:rsidRDefault="008D6FB8">
            <w:pPr>
              <w:rPr>
                <w:rFonts w:eastAsia="Times New Roman"/>
                <w:lang w:val="en-US"/>
              </w:rPr>
            </w:pPr>
            <w:r>
              <w:rPr>
                <w:rFonts w:eastAsia="Times New Roman"/>
                <w:lang w:val="en-US"/>
              </w:rPr>
              <w:t xml:space="preserve">The Person resource does justice to Person registries that keep track of Persons regardless of their role. The Person resource is also a primary resource to point to for people acting in a particular role such as SubjectofCare, Practitioner, and Agent. Very few attributes are specific to any role and so Person is kept lean. Most attributes are expected to be tied to the role the Person plays rather than the Person himself. Examples of that are Guardian (SubjectofCare), ContactParty (SubjectOfCare, Practitioner), and multipleBirthInd (SubjectofCare). </w:t>
            </w:r>
          </w:p>
        </w:tc>
      </w:tr>
      <w:tr w:rsidR="00D67926" w14:paraId="2F230725" w14:textId="77777777">
        <w:trPr>
          <w:divId w:val="958990423"/>
          <w:tblCellSpacing w:w="15" w:type="dxa"/>
        </w:trPr>
        <w:tc>
          <w:tcPr>
            <w:tcW w:w="0" w:type="auto"/>
            <w:vAlign w:val="center"/>
            <w:hideMark/>
          </w:tcPr>
          <w:p w14:paraId="4126D2C2" w14:textId="77777777" w:rsidR="00D67926" w:rsidRDefault="008D6FB8">
            <w:pPr>
              <w:rPr>
                <w:rFonts w:eastAsia="Times New Roman"/>
                <w:lang w:val="en-US"/>
              </w:rPr>
            </w:pPr>
            <w:r>
              <w:rPr>
                <w:rFonts w:eastAsia="Times New Roman"/>
                <w:b/>
                <w:bCs/>
                <w:lang w:val="en-US"/>
              </w:rPr>
              <w:t>Person.identifier</w:t>
            </w:r>
          </w:p>
        </w:tc>
        <w:tc>
          <w:tcPr>
            <w:tcW w:w="0" w:type="auto"/>
            <w:vAlign w:val="center"/>
            <w:hideMark/>
          </w:tcPr>
          <w:p w14:paraId="09702AB5" w14:textId="77777777" w:rsidR="00D67926" w:rsidRDefault="00D67926">
            <w:pPr>
              <w:rPr>
                <w:rFonts w:eastAsia="Times New Roman"/>
                <w:lang w:val="en-US"/>
              </w:rPr>
            </w:pPr>
          </w:p>
        </w:tc>
      </w:tr>
      <w:tr w:rsidR="00D67926" w14:paraId="0208D7B6" w14:textId="77777777">
        <w:trPr>
          <w:divId w:val="958990423"/>
          <w:tblCellSpacing w:w="15" w:type="dxa"/>
        </w:trPr>
        <w:tc>
          <w:tcPr>
            <w:tcW w:w="0" w:type="auto"/>
            <w:vAlign w:val="center"/>
            <w:hideMark/>
          </w:tcPr>
          <w:p w14:paraId="6DD5E2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5C03C1" w14:textId="77777777" w:rsidR="00D67926" w:rsidRDefault="008D6FB8">
            <w:pPr>
              <w:rPr>
                <w:rFonts w:eastAsia="Times New Roman"/>
                <w:lang w:val="en-US"/>
              </w:rPr>
            </w:pPr>
            <w:r>
              <w:rPr>
                <w:rFonts w:eastAsia="Times New Roman"/>
                <w:lang w:val="en-US"/>
              </w:rPr>
              <w:t>A Human identifier for this person</w:t>
            </w:r>
          </w:p>
        </w:tc>
      </w:tr>
      <w:tr w:rsidR="00D67926" w14:paraId="7336552C" w14:textId="77777777">
        <w:trPr>
          <w:divId w:val="958990423"/>
          <w:tblCellSpacing w:w="15" w:type="dxa"/>
        </w:trPr>
        <w:tc>
          <w:tcPr>
            <w:tcW w:w="0" w:type="auto"/>
            <w:vAlign w:val="center"/>
            <w:hideMark/>
          </w:tcPr>
          <w:p w14:paraId="284817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B5381B" w14:textId="77777777" w:rsidR="00D67926" w:rsidRDefault="008D6FB8">
            <w:pPr>
              <w:rPr>
                <w:rFonts w:eastAsia="Times New Roman"/>
                <w:lang w:val="en-US"/>
              </w:rPr>
            </w:pPr>
            <w:r>
              <w:rPr>
                <w:rFonts w:eastAsia="Times New Roman"/>
                <w:lang w:val="en-US"/>
              </w:rPr>
              <w:t>Identifier for a person within a particular scope.</w:t>
            </w:r>
          </w:p>
        </w:tc>
      </w:tr>
      <w:tr w:rsidR="00D67926" w14:paraId="081BC947" w14:textId="77777777">
        <w:trPr>
          <w:divId w:val="958990423"/>
          <w:tblCellSpacing w:w="15" w:type="dxa"/>
        </w:trPr>
        <w:tc>
          <w:tcPr>
            <w:tcW w:w="0" w:type="auto"/>
            <w:vAlign w:val="center"/>
            <w:hideMark/>
          </w:tcPr>
          <w:p w14:paraId="066E727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62943D3" w14:textId="77777777"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person. Examples are national person identifier and local identifier. </w:t>
            </w:r>
          </w:p>
        </w:tc>
      </w:tr>
      <w:tr w:rsidR="00D67926" w14:paraId="13EEB83C" w14:textId="77777777">
        <w:trPr>
          <w:divId w:val="958990423"/>
          <w:tblCellSpacing w:w="15" w:type="dxa"/>
        </w:trPr>
        <w:tc>
          <w:tcPr>
            <w:tcW w:w="0" w:type="auto"/>
            <w:vAlign w:val="center"/>
            <w:hideMark/>
          </w:tcPr>
          <w:p w14:paraId="2D05512E" w14:textId="77777777" w:rsidR="00D67926" w:rsidRDefault="008D6FB8">
            <w:pPr>
              <w:rPr>
                <w:rFonts w:eastAsia="Times New Roman"/>
                <w:lang w:val="en-US"/>
              </w:rPr>
            </w:pPr>
            <w:r>
              <w:rPr>
                <w:rFonts w:eastAsia="Times New Roman"/>
                <w:b/>
                <w:bCs/>
                <w:lang w:val="en-US"/>
              </w:rPr>
              <w:t>Person.name</w:t>
            </w:r>
          </w:p>
        </w:tc>
        <w:tc>
          <w:tcPr>
            <w:tcW w:w="0" w:type="auto"/>
            <w:vAlign w:val="center"/>
            <w:hideMark/>
          </w:tcPr>
          <w:p w14:paraId="400827E1" w14:textId="77777777" w:rsidR="00D67926" w:rsidRDefault="00D67926">
            <w:pPr>
              <w:rPr>
                <w:rFonts w:eastAsia="Times New Roman"/>
                <w:lang w:val="en-US"/>
              </w:rPr>
            </w:pPr>
          </w:p>
        </w:tc>
      </w:tr>
      <w:tr w:rsidR="00D67926" w14:paraId="5BDC5EBB" w14:textId="77777777">
        <w:trPr>
          <w:divId w:val="958990423"/>
          <w:tblCellSpacing w:w="15" w:type="dxa"/>
        </w:trPr>
        <w:tc>
          <w:tcPr>
            <w:tcW w:w="0" w:type="auto"/>
            <w:vAlign w:val="center"/>
            <w:hideMark/>
          </w:tcPr>
          <w:p w14:paraId="481E92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F7E36B" w14:textId="77777777" w:rsidR="00D67926" w:rsidRDefault="008D6FB8">
            <w:pPr>
              <w:rPr>
                <w:rFonts w:eastAsia="Times New Roman"/>
                <w:lang w:val="en-US"/>
              </w:rPr>
            </w:pPr>
            <w:r>
              <w:rPr>
                <w:rFonts w:eastAsia="Times New Roman"/>
                <w:lang w:val="en-US"/>
              </w:rPr>
              <w:t>A name associated with the person</w:t>
            </w:r>
          </w:p>
        </w:tc>
      </w:tr>
      <w:tr w:rsidR="00D67926" w14:paraId="1D8C29BE" w14:textId="77777777">
        <w:trPr>
          <w:divId w:val="958990423"/>
          <w:tblCellSpacing w:w="15" w:type="dxa"/>
        </w:trPr>
        <w:tc>
          <w:tcPr>
            <w:tcW w:w="0" w:type="auto"/>
            <w:vAlign w:val="center"/>
            <w:hideMark/>
          </w:tcPr>
          <w:p w14:paraId="302B042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D4A1171" w14:textId="77777777" w:rsidR="00D67926" w:rsidRDefault="008D6FB8">
            <w:pPr>
              <w:rPr>
                <w:rFonts w:eastAsia="Times New Roman"/>
                <w:lang w:val="en-US"/>
              </w:rPr>
            </w:pPr>
            <w:r>
              <w:rPr>
                <w:rFonts w:eastAsia="Times New Roman"/>
                <w:lang w:val="en-US"/>
              </w:rPr>
              <w:t>A name associated with the person.</w:t>
            </w:r>
          </w:p>
        </w:tc>
      </w:tr>
      <w:tr w:rsidR="00D67926" w14:paraId="757E5F41" w14:textId="77777777">
        <w:trPr>
          <w:divId w:val="958990423"/>
          <w:tblCellSpacing w:w="15" w:type="dxa"/>
        </w:trPr>
        <w:tc>
          <w:tcPr>
            <w:tcW w:w="0" w:type="auto"/>
            <w:vAlign w:val="center"/>
            <w:hideMark/>
          </w:tcPr>
          <w:p w14:paraId="252A241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B70D19" w14:textId="77777777" w:rsidR="00D67926" w:rsidRDefault="008D6FB8">
            <w:pPr>
              <w:rPr>
                <w:rFonts w:eastAsia="Times New Roman"/>
                <w:lang w:val="en-US"/>
              </w:rPr>
            </w:pPr>
            <w:r>
              <w:rPr>
                <w:rFonts w:eastAsia="Times New Roman"/>
                <w:lang w:val="en-US"/>
              </w:rPr>
              <w:t>Person may have multiple names with different uses or applicable periods.</w:t>
            </w:r>
          </w:p>
        </w:tc>
      </w:tr>
      <w:tr w:rsidR="00D67926" w14:paraId="3238F94E" w14:textId="77777777">
        <w:trPr>
          <w:divId w:val="958990423"/>
          <w:tblCellSpacing w:w="15" w:type="dxa"/>
        </w:trPr>
        <w:tc>
          <w:tcPr>
            <w:tcW w:w="0" w:type="auto"/>
            <w:vAlign w:val="center"/>
            <w:hideMark/>
          </w:tcPr>
          <w:p w14:paraId="0C19456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087BBB6" w14:textId="77777777" w:rsidR="00D67926" w:rsidRDefault="008D6FB8">
            <w:pPr>
              <w:rPr>
                <w:rFonts w:eastAsia="Times New Roman"/>
                <w:lang w:val="en-US"/>
              </w:rPr>
            </w:pPr>
            <w:r>
              <w:rPr>
                <w:rFonts w:eastAsia="Times New Roman"/>
                <w:lang w:val="en-US"/>
              </w:rPr>
              <w:t>Need to be able to track the person by multiple names. Examples are your official name and a partner name.</w:t>
            </w:r>
          </w:p>
        </w:tc>
      </w:tr>
      <w:tr w:rsidR="00D67926" w14:paraId="7BC263C8" w14:textId="77777777">
        <w:trPr>
          <w:divId w:val="958990423"/>
          <w:tblCellSpacing w:w="15" w:type="dxa"/>
        </w:trPr>
        <w:tc>
          <w:tcPr>
            <w:tcW w:w="0" w:type="auto"/>
            <w:vAlign w:val="center"/>
            <w:hideMark/>
          </w:tcPr>
          <w:p w14:paraId="4EC0E40D" w14:textId="77777777" w:rsidR="00D67926" w:rsidRDefault="008D6FB8">
            <w:pPr>
              <w:rPr>
                <w:rFonts w:eastAsia="Times New Roman"/>
                <w:lang w:val="en-US"/>
              </w:rPr>
            </w:pPr>
            <w:r>
              <w:rPr>
                <w:rFonts w:eastAsia="Times New Roman"/>
                <w:b/>
                <w:bCs/>
                <w:lang w:val="en-US"/>
              </w:rPr>
              <w:t>Person.telecom</w:t>
            </w:r>
          </w:p>
        </w:tc>
        <w:tc>
          <w:tcPr>
            <w:tcW w:w="0" w:type="auto"/>
            <w:vAlign w:val="center"/>
            <w:hideMark/>
          </w:tcPr>
          <w:p w14:paraId="58F9A1D6" w14:textId="77777777" w:rsidR="00D67926" w:rsidRDefault="00D67926">
            <w:pPr>
              <w:rPr>
                <w:rFonts w:eastAsia="Times New Roman"/>
                <w:lang w:val="en-US"/>
              </w:rPr>
            </w:pPr>
          </w:p>
        </w:tc>
      </w:tr>
      <w:tr w:rsidR="00D67926" w14:paraId="7E6E6159" w14:textId="77777777">
        <w:trPr>
          <w:divId w:val="958990423"/>
          <w:tblCellSpacing w:w="15" w:type="dxa"/>
        </w:trPr>
        <w:tc>
          <w:tcPr>
            <w:tcW w:w="0" w:type="auto"/>
            <w:vAlign w:val="center"/>
            <w:hideMark/>
          </w:tcPr>
          <w:p w14:paraId="6B7AF6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3F3202" w14:textId="77777777" w:rsidR="00D67926" w:rsidRDefault="008D6FB8">
            <w:pPr>
              <w:rPr>
                <w:rFonts w:eastAsia="Times New Roman"/>
                <w:lang w:val="en-US"/>
              </w:rPr>
            </w:pPr>
            <w:r>
              <w:rPr>
                <w:rFonts w:eastAsia="Times New Roman"/>
                <w:lang w:val="en-US"/>
              </w:rPr>
              <w:t>A contact detail for the person</w:t>
            </w:r>
          </w:p>
        </w:tc>
      </w:tr>
      <w:tr w:rsidR="00D67926" w14:paraId="139503AC" w14:textId="77777777">
        <w:trPr>
          <w:divId w:val="958990423"/>
          <w:tblCellSpacing w:w="15" w:type="dxa"/>
        </w:trPr>
        <w:tc>
          <w:tcPr>
            <w:tcW w:w="0" w:type="auto"/>
            <w:vAlign w:val="center"/>
            <w:hideMark/>
          </w:tcPr>
          <w:p w14:paraId="6B997F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B88360" w14:textId="77777777" w:rsidR="00D67926" w:rsidRDefault="008D6FB8">
            <w:pPr>
              <w:rPr>
                <w:rFonts w:eastAsia="Times New Roman"/>
                <w:lang w:val="en-US"/>
              </w:rPr>
            </w:pPr>
            <w:r>
              <w:rPr>
                <w:rFonts w:eastAsia="Times New Roman"/>
                <w:lang w:val="en-US"/>
              </w:rPr>
              <w:t>A contact detail for the person, e.g. a telephone number or an email address.</w:t>
            </w:r>
          </w:p>
        </w:tc>
      </w:tr>
      <w:tr w:rsidR="00D67926" w14:paraId="3E6041D6" w14:textId="77777777">
        <w:trPr>
          <w:divId w:val="958990423"/>
          <w:tblCellSpacing w:w="15" w:type="dxa"/>
        </w:trPr>
        <w:tc>
          <w:tcPr>
            <w:tcW w:w="0" w:type="auto"/>
            <w:vAlign w:val="center"/>
            <w:hideMark/>
          </w:tcPr>
          <w:p w14:paraId="56BA927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917C74" w14:textId="77777777"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14:paraId="4FBA0AE0" w14:textId="77777777">
        <w:trPr>
          <w:divId w:val="958990423"/>
          <w:tblCellSpacing w:w="15" w:type="dxa"/>
        </w:trPr>
        <w:tc>
          <w:tcPr>
            <w:tcW w:w="0" w:type="auto"/>
            <w:vAlign w:val="center"/>
            <w:hideMark/>
          </w:tcPr>
          <w:p w14:paraId="0DCA847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D4874EA" w14:textId="77777777" w:rsidR="00D67926" w:rsidRDefault="008D6FB8">
            <w:pPr>
              <w:rPr>
                <w:rFonts w:eastAsia="Times New Roman"/>
                <w:lang w:val="en-US"/>
              </w:rPr>
            </w:pPr>
            <w:r>
              <w:rPr>
                <w:rFonts w:eastAsia="Times New Roman"/>
                <w:lang w:val="en-US"/>
              </w:rPr>
              <w:t>People have (primary) ways to contact them in some way such as phone, email.</w:t>
            </w:r>
          </w:p>
        </w:tc>
      </w:tr>
      <w:tr w:rsidR="00D67926" w14:paraId="7A777317" w14:textId="77777777">
        <w:trPr>
          <w:divId w:val="958990423"/>
          <w:tblCellSpacing w:w="15" w:type="dxa"/>
        </w:trPr>
        <w:tc>
          <w:tcPr>
            <w:tcW w:w="0" w:type="auto"/>
            <w:vAlign w:val="center"/>
            <w:hideMark/>
          </w:tcPr>
          <w:p w14:paraId="2F40135C" w14:textId="77777777" w:rsidR="00D67926" w:rsidRDefault="008D6FB8">
            <w:pPr>
              <w:rPr>
                <w:rFonts w:eastAsia="Times New Roman"/>
                <w:lang w:val="en-US"/>
              </w:rPr>
            </w:pPr>
            <w:r>
              <w:rPr>
                <w:rFonts w:eastAsia="Times New Roman"/>
                <w:b/>
                <w:bCs/>
                <w:lang w:val="en-US"/>
              </w:rPr>
              <w:t>Person.gender</w:t>
            </w:r>
          </w:p>
        </w:tc>
        <w:tc>
          <w:tcPr>
            <w:tcW w:w="0" w:type="auto"/>
            <w:vAlign w:val="center"/>
            <w:hideMark/>
          </w:tcPr>
          <w:p w14:paraId="48337E0C" w14:textId="77777777" w:rsidR="00D67926" w:rsidRDefault="00D67926">
            <w:pPr>
              <w:rPr>
                <w:rFonts w:eastAsia="Times New Roman"/>
                <w:lang w:val="en-US"/>
              </w:rPr>
            </w:pPr>
          </w:p>
        </w:tc>
      </w:tr>
      <w:tr w:rsidR="00D67926" w14:paraId="4885C2FE" w14:textId="77777777">
        <w:trPr>
          <w:divId w:val="958990423"/>
          <w:tblCellSpacing w:w="15" w:type="dxa"/>
        </w:trPr>
        <w:tc>
          <w:tcPr>
            <w:tcW w:w="0" w:type="auto"/>
            <w:vAlign w:val="center"/>
            <w:hideMark/>
          </w:tcPr>
          <w:p w14:paraId="538726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D53603" w14:textId="77777777" w:rsidR="00D67926" w:rsidRDefault="008D6FB8">
            <w:pPr>
              <w:rPr>
                <w:rFonts w:eastAsia="Times New Roman"/>
                <w:lang w:val="en-US"/>
              </w:rPr>
            </w:pPr>
            <w:r>
              <w:rPr>
                <w:rFonts w:eastAsia="Times New Roman"/>
                <w:lang w:val="en-US"/>
              </w:rPr>
              <w:t>Administrative Gender.</w:t>
            </w:r>
          </w:p>
        </w:tc>
      </w:tr>
      <w:tr w:rsidR="00D67926" w14:paraId="500E3E78" w14:textId="77777777">
        <w:trPr>
          <w:divId w:val="958990423"/>
          <w:tblCellSpacing w:w="15" w:type="dxa"/>
        </w:trPr>
        <w:tc>
          <w:tcPr>
            <w:tcW w:w="0" w:type="auto"/>
            <w:vAlign w:val="center"/>
            <w:hideMark/>
          </w:tcPr>
          <w:p w14:paraId="4E96631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A635704" w14:textId="77777777"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w:t>
            </w:r>
          </w:p>
        </w:tc>
      </w:tr>
      <w:tr w:rsidR="00D67926" w14:paraId="52A96139" w14:textId="77777777">
        <w:trPr>
          <w:divId w:val="958990423"/>
          <w:tblCellSpacing w:w="15" w:type="dxa"/>
        </w:trPr>
        <w:tc>
          <w:tcPr>
            <w:tcW w:w="0" w:type="auto"/>
            <w:vAlign w:val="center"/>
            <w:hideMark/>
          </w:tcPr>
          <w:p w14:paraId="4D7F71E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D41DC33" w14:textId="77777777" w:rsidR="00D67926" w:rsidRDefault="008D6FB8">
            <w:pPr>
              <w:rPr>
                <w:rFonts w:eastAsia="Times New Roman"/>
                <w:lang w:val="en-US"/>
              </w:rPr>
            </w:pPr>
            <w:r>
              <w:rPr>
                <w:rFonts w:eastAsia="Times New Roman"/>
                <w:lang w:val="en-US"/>
              </w:rPr>
              <w:t xml:space="preserve">Needed for identification of the person, in combination with (at least) name and birth date. Gender of person drives many clinical processes. </w:t>
            </w:r>
          </w:p>
        </w:tc>
      </w:tr>
      <w:tr w:rsidR="00D67926" w14:paraId="4FB186B3" w14:textId="77777777">
        <w:trPr>
          <w:divId w:val="958990423"/>
          <w:tblCellSpacing w:w="15" w:type="dxa"/>
        </w:trPr>
        <w:tc>
          <w:tcPr>
            <w:tcW w:w="0" w:type="auto"/>
            <w:vAlign w:val="center"/>
            <w:hideMark/>
          </w:tcPr>
          <w:p w14:paraId="4703B99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F40004"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444A0C5D" w14:textId="77777777">
        <w:trPr>
          <w:divId w:val="958990423"/>
          <w:tblCellSpacing w:w="15" w:type="dxa"/>
        </w:trPr>
        <w:tc>
          <w:tcPr>
            <w:tcW w:w="0" w:type="auto"/>
            <w:vAlign w:val="center"/>
            <w:hideMark/>
          </w:tcPr>
          <w:p w14:paraId="68895492" w14:textId="77777777" w:rsidR="00D67926" w:rsidRDefault="008D6FB8">
            <w:pPr>
              <w:rPr>
                <w:rFonts w:eastAsia="Times New Roman"/>
                <w:lang w:val="en-US"/>
              </w:rPr>
            </w:pPr>
            <w:r>
              <w:rPr>
                <w:rFonts w:eastAsia="Times New Roman"/>
                <w:b/>
                <w:bCs/>
                <w:lang w:val="en-US"/>
              </w:rPr>
              <w:t>Person.birthDate</w:t>
            </w:r>
          </w:p>
        </w:tc>
        <w:tc>
          <w:tcPr>
            <w:tcW w:w="0" w:type="auto"/>
            <w:vAlign w:val="center"/>
            <w:hideMark/>
          </w:tcPr>
          <w:p w14:paraId="777E532E" w14:textId="77777777" w:rsidR="00D67926" w:rsidRDefault="00D67926">
            <w:pPr>
              <w:rPr>
                <w:rFonts w:eastAsia="Times New Roman"/>
                <w:lang w:val="en-US"/>
              </w:rPr>
            </w:pPr>
          </w:p>
        </w:tc>
      </w:tr>
      <w:tr w:rsidR="00D67926" w14:paraId="50DC9247" w14:textId="77777777">
        <w:trPr>
          <w:divId w:val="958990423"/>
          <w:tblCellSpacing w:w="15" w:type="dxa"/>
        </w:trPr>
        <w:tc>
          <w:tcPr>
            <w:tcW w:w="0" w:type="auto"/>
            <w:vAlign w:val="center"/>
            <w:hideMark/>
          </w:tcPr>
          <w:p w14:paraId="67C920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0304D1" w14:textId="77777777" w:rsidR="00D67926" w:rsidRDefault="008D6FB8">
            <w:pPr>
              <w:rPr>
                <w:rFonts w:eastAsia="Times New Roman"/>
                <w:lang w:val="en-US"/>
              </w:rPr>
            </w:pPr>
            <w:r>
              <w:rPr>
                <w:rFonts w:eastAsia="Times New Roman"/>
                <w:lang w:val="en-US"/>
              </w:rPr>
              <w:t>The date on which the person was born</w:t>
            </w:r>
          </w:p>
        </w:tc>
      </w:tr>
      <w:tr w:rsidR="00D67926" w14:paraId="543115EE" w14:textId="77777777">
        <w:trPr>
          <w:divId w:val="958990423"/>
          <w:tblCellSpacing w:w="15" w:type="dxa"/>
        </w:trPr>
        <w:tc>
          <w:tcPr>
            <w:tcW w:w="0" w:type="auto"/>
            <w:vAlign w:val="center"/>
            <w:hideMark/>
          </w:tcPr>
          <w:p w14:paraId="38E48B2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BB3D72" w14:textId="77777777" w:rsidR="00D67926" w:rsidRDefault="008D6FB8">
            <w:pPr>
              <w:rPr>
                <w:rFonts w:eastAsia="Times New Roman"/>
                <w:lang w:val="en-US"/>
              </w:rPr>
            </w:pPr>
            <w:r>
              <w:rPr>
                <w:rFonts w:eastAsia="Times New Roman"/>
                <w:lang w:val="en-US"/>
              </w:rPr>
              <w:t>The birth date for the person.</w:t>
            </w:r>
          </w:p>
        </w:tc>
      </w:tr>
      <w:tr w:rsidR="00D67926" w14:paraId="796AC6BB" w14:textId="77777777">
        <w:trPr>
          <w:divId w:val="958990423"/>
          <w:tblCellSpacing w:w="15" w:type="dxa"/>
        </w:trPr>
        <w:tc>
          <w:tcPr>
            <w:tcW w:w="0" w:type="auto"/>
            <w:vAlign w:val="center"/>
            <w:hideMark/>
          </w:tcPr>
          <w:p w14:paraId="7A232B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40C24D" w14:textId="77777777" w:rsidR="00D67926" w:rsidRDefault="008D6FB8">
            <w:pPr>
              <w:rPr>
                <w:rFonts w:eastAsia="Times New Roman"/>
                <w:lang w:val="en-US"/>
              </w:rPr>
            </w:pPr>
            <w:r>
              <w:rPr>
                <w:rFonts w:eastAsia="Times New Roman"/>
                <w:lang w:val="en-US"/>
              </w:rPr>
              <w:t>At least an estimated year should be provided as a guess if the real dob is unknown.</w:t>
            </w:r>
          </w:p>
        </w:tc>
      </w:tr>
      <w:tr w:rsidR="00D67926" w14:paraId="4D3351F4" w14:textId="77777777">
        <w:trPr>
          <w:divId w:val="958990423"/>
          <w:tblCellSpacing w:w="15" w:type="dxa"/>
        </w:trPr>
        <w:tc>
          <w:tcPr>
            <w:tcW w:w="0" w:type="auto"/>
            <w:vAlign w:val="center"/>
            <w:hideMark/>
          </w:tcPr>
          <w:p w14:paraId="1056EE1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F7DF02" w14:textId="77777777" w:rsidR="00D67926" w:rsidRDefault="008D6FB8">
            <w:pPr>
              <w:rPr>
                <w:rFonts w:eastAsia="Times New Roman"/>
                <w:lang w:val="en-US"/>
              </w:rPr>
            </w:pPr>
            <w:r>
              <w:rPr>
                <w:rFonts w:eastAsia="Times New Roman"/>
                <w:lang w:val="en-US"/>
              </w:rPr>
              <w:t xml:space="preserve">Age of person drives many clinical processes, and is often used in performing identification of the person. Times are not included so as to not confuse things with potential timezone issues. </w:t>
            </w:r>
          </w:p>
        </w:tc>
      </w:tr>
      <w:tr w:rsidR="00D67926" w14:paraId="2D630482" w14:textId="77777777">
        <w:trPr>
          <w:divId w:val="958990423"/>
          <w:tblCellSpacing w:w="15" w:type="dxa"/>
        </w:trPr>
        <w:tc>
          <w:tcPr>
            <w:tcW w:w="0" w:type="auto"/>
            <w:vAlign w:val="center"/>
            <w:hideMark/>
          </w:tcPr>
          <w:p w14:paraId="44DBCBCA" w14:textId="77777777" w:rsidR="00D67926" w:rsidRDefault="008D6FB8">
            <w:pPr>
              <w:rPr>
                <w:rFonts w:eastAsia="Times New Roman"/>
                <w:lang w:val="en-US"/>
              </w:rPr>
            </w:pPr>
            <w:r>
              <w:rPr>
                <w:rFonts w:eastAsia="Times New Roman"/>
                <w:b/>
                <w:bCs/>
                <w:lang w:val="en-US"/>
              </w:rPr>
              <w:t>Person.address</w:t>
            </w:r>
          </w:p>
        </w:tc>
        <w:tc>
          <w:tcPr>
            <w:tcW w:w="0" w:type="auto"/>
            <w:vAlign w:val="center"/>
            <w:hideMark/>
          </w:tcPr>
          <w:p w14:paraId="3F25EF88" w14:textId="77777777" w:rsidR="00D67926" w:rsidRDefault="00D67926">
            <w:pPr>
              <w:rPr>
                <w:rFonts w:eastAsia="Times New Roman"/>
                <w:lang w:val="en-US"/>
              </w:rPr>
            </w:pPr>
          </w:p>
        </w:tc>
      </w:tr>
      <w:tr w:rsidR="00D67926" w14:paraId="216A0079" w14:textId="77777777">
        <w:trPr>
          <w:divId w:val="958990423"/>
          <w:tblCellSpacing w:w="15" w:type="dxa"/>
        </w:trPr>
        <w:tc>
          <w:tcPr>
            <w:tcW w:w="0" w:type="auto"/>
            <w:vAlign w:val="center"/>
            <w:hideMark/>
          </w:tcPr>
          <w:p w14:paraId="4AB0A9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5E798D" w14:textId="77777777" w:rsidR="00D67926" w:rsidRDefault="008D6FB8">
            <w:pPr>
              <w:rPr>
                <w:rFonts w:eastAsia="Times New Roman"/>
                <w:lang w:val="en-US"/>
              </w:rPr>
            </w:pPr>
            <w:r>
              <w:rPr>
                <w:rFonts w:eastAsia="Times New Roman"/>
                <w:lang w:val="en-US"/>
              </w:rPr>
              <w:t>One or more addresses for the person</w:t>
            </w:r>
          </w:p>
        </w:tc>
      </w:tr>
      <w:tr w:rsidR="00D67926" w14:paraId="0CD0DC41" w14:textId="77777777">
        <w:trPr>
          <w:divId w:val="958990423"/>
          <w:tblCellSpacing w:w="15" w:type="dxa"/>
        </w:trPr>
        <w:tc>
          <w:tcPr>
            <w:tcW w:w="0" w:type="auto"/>
            <w:vAlign w:val="center"/>
            <w:hideMark/>
          </w:tcPr>
          <w:p w14:paraId="7AA0EB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702F3D" w14:textId="77777777" w:rsidR="00D67926" w:rsidRDefault="008D6FB8">
            <w:pPr>
              <w:rPr>
                <w:rFonts w:eastAsia="Times New Roman"/>
                <w:lang w:val="en-US"/>
              </w:rPr>
            </w:pPr>
            <w:r>
              <w:rPr>
                <w:rFonts w:eastAsia="Times New Roman"/>
                <w:lang w:val="en-US"/>
              </w:rPr>
              <w:t>One or more addresses for the person.</w:t>
            </w:r>
          </w:p>
        </w:tc>
      </w:tr>
      <w:tr w:rsidR="00D67926" w14:paraId="5CAE01DA" w14:textId="77777777">
        <w:trPr>
          <w:divId w:val="958990423"/>
          <w:tblCellSpacing w:w="15" w:type="dxa"/>
        </w:trPr>
        <w:tc>
          <w:tcPr>
            <w:tcW w:w="0" w:type="auto"/>
            <w:vAlign w:val="center"/>
            <w:hideMark/>
          </w:tcPr>
          <w:p w14:paraId="439E59B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E4B2D9" w14:textId="77777777" w:rsidR="00D67926" w:rsidRDefault="008D6FB8">
            <w:pPr>
              <w:rPr>
                <w:rFonts w:eastAsia="Times New Roman"/>
                <w:lang w:val="en-US"/>
              </w:rPr>
            </w:pPr>
            <w:r>
              <w:rPr>
                <w:rFonts w:eastAsia="Times New Roman"/>
                <w:lang w:val="en-US"/>
              </w:rPr>
              <w:t>Person may have multiple addresses with different uses or applicable periods.</w:t>
            </w:r>
          </w:p>
        </w:tc>
      </w:tr>
      <w:tr w:rsidR="00D67926" w14:paraId="25FD4482" w14:textId="77777777">
        <w:trPr>
          <w:divId w:val="958990423"/>
          <w:tblCellSpacing w:w="15" w:type="dxa"/>
        </w:trPr>
        <w:tc>
          <w:tcPr>
            <w:tcW w:w="0" w:type="auto"/>
            <w:vAlign w:val="center"/>
            <w:hideMark/>
          </w:tcPr>
          <w:p w14:paraId="1A89EBED"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82CB3DF" w14:textId="77777777" w:rsidR="00D67926" w:rsidRDefault="008D6FB8">
            <w:pPr>
              <w:rPr>
                <w:rFonts w:eastAsia="Times New Roman"/>
                <w:lang w:val="en-US"/>
              </w:rPr>
            </w:pPr>
            <w:r>
              <w:rPr>
                <w:rFonts w:eastAsia="Times New Roman"/>
                <w:lang w:val="en-US"/>
              </w:rPr>
              <w:t>May need to keep track of persons addresses for contacting, billing or reporting requirements and also to help with identification.</w:t>
            </w:r>
          </w:p>
        </w:tc>
      </w:tr>
      <w:tr w:rsidR="00D67926" w14:paraId="70D952FC" w14:textId="77777777">
        <w:trPr>
          <w:divId w:val="958990423"/>
          <w:tblCellSpacing w:w="15" w:type="dxa"/>
        </w:trPr>
        <w:tc>
          <w:tcPr>
            <w:tcW w:w="0" w:type="auto"/>
            <w:vAlign w:val="center"/>
            <w:hideMark/>
          </w:tcPr>
          <w:p w14:paraId="003A088C" w14:textId="77777777" w:rsidR="00D67926" w:rsidRDefault="008D6FB8">
            <w:pPr>
              <w:rPr>
                <w:rFonts w:eastAsia="Times New Roman"/>
                <w:lang w:val="en-US"/>
              </w:rPr>
            </w:pPr>
            <w:r>
              <w:rPr>
                <w:rFonts w:eastAsia="Times New Roman"/>
                <w:b/>
                <w:bCs/>
                <w:lang w:val="en-US"/>
              </w:rPr>
              <w:t>Person.photo</w:t>
            </w:r>
          </w:p>
        </w:tc>
        <w:tc>
          <w:tcPr>
            <w:tcW w:w="0" w:type="auto"/>
            <w:vAlign w:val="center"/>
            <w:hideMark/>
          </w:tcPr>
          <w:p w14:paraId="4D6683C1" w14:textId="77777777" w:rsidR="00D67926" w:rsidRDefault="00D67926">
            <w:pPr>
              <w:rPr>
                <w:rFonts w:eastAsia="Times New Roman"/>
                <w:lang w:val="en-US"/>
              </w:rPr>
            </w:pPr>
          </w:p>
        </w:tc>
      </w:tr>
      <w:tr w:rsidR="00D67926" w14:paraId="66534C46" w14:textId="77777777">
        <w:trPr>
          <w:divId w:val="958990423"/>
          <w:tblCellSpacing w:w="15" w:type="dxa"/>
        </w:trPr>
        <w:tc>
          <w:tcPr>
            <w:tcW w:w="0" w:type="auto"/>
            <w:vAlign w:val="center"/>
            <w:hideMark/>
          </w:tcPr>
          <w:p w14:paraId="5C518D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BD903D" w14:textId="77777777" w:rsidR="00D67926" w:rsidRDefault="008D6FB8">
            <w:pPr>
              <w:rPr>
                <w:rFonts w:eastAsia="Times New Roman"/>
                <w:lang w:val="en-US"/>
              </w:rPr>
            </w:pPr>
            <w:r>
              <w:rPr>
                <w:rFonts w:eastAsia="Times New Roman"/>
                <w:lang w:val="en-US"/>
              </w:rPr>
              <w:t>Image of the Person</w:t>
            </w:r>
          </w:p>
        </w:tc>
      </w:tr>
      <w:tr w:rsidR="00D67926" w14:paraId="68E28CEF" w14:textId="77777777">
        <w:trPr>
          <w:divId w:val="958990423"/>
          <w:tblCellSpacing w:w="15" w:type="dxa"/>
        </w:trPr>
        <w:tc>
          <w:tcPr>
            <w:tcW w:w="0" w:type="auto"/>
            <w:vAlign w:val="center"/>
            <w:hideMark/>
          </w:tcPr>
          <w:p w14:paraId="24A20A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7F4763" w14:textId="77777777" w:rsidR="00D67926" w:rsidRDefault="008D6FB8">
            <w:pPr>
              <w:rPr>
                <w:rFonts w:eastAsia="Times New Roman"/>
                <w:lang w:val="en-US"/>
              </w:rPr>
            </w:pPr>
            <w:r>
              <w:rPr>
                <w:rFonts w:eastAsia="Times New Roman"/>
                <w:lang w:val="en-US"/>
              </w:rPr>
              <w:t>An image that can be displayed as a thumbnail of the person to enhance the identification of the individual.</w:t>
            </w:r>
          </w:p>
        </w:tc>
      </w:tr>
      <w:tr w:rsidR="00D67926" w14:paraId="3EBECC96" w14:textId="77777777">
        <w:trPr>
          <w:divId w:val="958990423"/>
          <w:tblCellSpacing w:w="15" w:type="dxa"/>
        </w:trPr>
        <w:tc>
          <w:tcPr>
            <w:tcW w:w="0" w:type="auto"/>
            <w:vAlign w:val="center"/>
            <w:hideMark/>
          </w:tcPr>
          <w:p w14:paraId="5645A349" w14:textId="77777777" w:rsidR="00D67926" w:rsidRDefault="008D6FB8">
            <w:pPr>
              <w:rPr>
                <w:rFonts w:eastAsia="Times New Roman"/>
                <w:lang w:val="en-US"/>
              </w:rPr>
            </w:pPr>
            <w:r>
              <w:rPr>
                <w:rFonts w:eastAsia="Times New Roman"/>
                <w:b/>
                <w:bCs/>
                <w:lang w:val="en-US"/>
              </w:rPr>
              <w:t>Person.managingOrganization</w:t>
            </w:r>
          </w:p>
        </w:tc>
        <w:tc>
          <w:tcPr>
            <w:tcW w:w="0" w:type="auto"/>
            <w:vAlign w:val="center"/>
            <w:hideMark/>
          </w:tcPr>
          <w:p w14:paraId="48960807" w14:textId="77777777" w:rsidR="00D67926" w:rsidRDefault="00D67926">
            <w:pPr>
              <w:rPr>
                <w:rFonts w:eastAsia="Times New Roman"/>
                <w:lang w:val="en-US"/>
              </w:rPr>
            </w:pPr>
          </w:p>
        </w:tc>
      </w:tr>
      <w:tr w:rsidR="00D67926" w14:paraId="04C24EA7" w14:textId="77777777">
        <w:trPr>
          <w:divId w:val="958990423"/>
          <w:tblCellSpacing w:w="15" w:type="dxa"/>
        </w:trPr>
        <w:tc>
          <w:tcPr>
            <w:tcW w:w="0" w:type="auto"/>
            <w:vAlign w:val="center"/>
            <w:hideMark/>
          </w:tcPr>
          <w:p w14:paraId="38BB5A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870472" w14:textId="77777777" w:rsidR="00D67926" w:rsidRDefault="008D6FB8">
            <w:pPr>
              <w:rPr>
                <w:rFonts w:eastAsia="Times New Roman"/>
                <w:lang w:val="en-US"/>
              </w:rPr>
            </w:pPr>
            <w:r>
              <w:rPr>
                <w:rFonts w:eastAsia="Times New Roman"/>
                <w:lang w:val="en-US"/>
              </w:rPr>
              <w:t>The Organization that is the custodian of the person record</w:t>
            </w:r>
          </w:p>
        </w:tc>
      </w:tr>
      <w:tr w:rsidR="00D67926" w14:paraId="1B1CCC1D" w14:textId="77777777">
        <w:trPr>
          <w:divId w:val="958990423"/>
          <w:tblCellSpacing w:w="15" w:type="dxa"/>
        </w:trPr>
        <w:tc>
          <w:tcPr>
            <w:tcW w:w="0" w:type="auto"/>
            <w:vAlign w:val="center"/>
            <w:hideMark/>
          </w:tcPr>
          <w:p w14:paraId="2D5009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96B7F9" w14:textId="77777777" w:rsidR="00D67926" w:rsidRDefault="008D6FB8">
            <w:pPr>
              <w:rPr>
                <w:rFonts w:eastAsia="Times New Roman"/>
                <w:lang w:val="en-US"/>
              </w:rPr>
            </w:pPr>
            <w:r>
              <w:rPr>
                <w:rFonts w:eastAsia="Times New Roman"/>
                <w:lang w:val="en-US"/>
              </w:rPr>
              <w:t>The Organization that is the custodian of the person record.</w:t>
            </w:r>
          </w:p>
        </w:tc>
      </w:tr>
      <w:tr w:rsidR="00D67926" w14:paraId="27348903" w14:textId="77777777">
        <w:trPr>
          <w:divId w:val="958990423"/>
          <w:tblCellSpacing w:w="15" w:type="dxa"/>
        </w:trPr>
        <w:tc>
          <w:tcPr>
            <w:tcW w:w="0" w:type="auto"/>
            <w:vAlign w:val="center"/>
            <w:hideMark/>
          </w:tcPr>
          <w:p w14:paraId="3ACF235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78C94C8" w14:textId="77777777" w:rsidR="00D67926" w:rsidRDefault="008D6FB8">
            <w:pPr>
              <w:rPr>
                <w:rFonts w:eastAsia="Times New Roman"/>
                <w:lang w:val="en-US"/>
              </w:rPr>
            </w:pPr>
            <w:r>
              <w:rPr>
                <w:rFonts w:eastAsia="Times New Roman"/>
                <w:lang w:val="en-US"/>
              </w:rPr>
              <w:t>Need to know who recognizes this person record, manages and updates it.</w:t>
            </w:r>
          </w:p>
        </w:tc>
      </w:tr>
      <w:tr w:rsidR="00D67926" w14:paraId="5CCBFF95" w14:textId="77777777">
        <w:trPr>
          <w:divId w:val="958990423"/>
          <w:tblCellSpacing w:w="15" w:type="dxa"/>
        </w:trPr>
        <w:tc>
          <w:tcPr>
            <w:tcW w:w="0" w:type="auto"/>
            <w:vAlign w:val="center"/>
            <w:hideMark/>
          </w:tcPr>
          <w:p w14:paraId="2578EF17" w14:textId="77777777" w:rsidR="00D67926" w:rsidRDefault="008D6FB8">
            <w:pPr>
              <w:rPr>
                <w:rFonts w:eastAsia="Times New Roman"/>
                <w:lang w:val="en-US"/>
              </w:rPr>
            </w:pPr>
            <w:r>
              <w:rPr>
                <w:rFonts w:eastAsia="Times New Roman"/>
                <w:b/>
                <w:bCs/>
                <w:lang w:val="en-US"/>
              </w:rPr>
              <w:t>Person.active</w:t>
            </w:r>
          </w:p>
        </w:tc>
        <w:tc>
          <w:tcPr>
            <w:tcW w:w="0" w:type="auto"/>
            <w:vAlign w:val="center"/>
            <w:hideMark/>
          </w:tcPr>
          <w:p w14:paraId="2B790545" w14:textId="77777777" w:rsidR="00D67926" w:rsidRDefault="00D67926">
            <w:pPr>
              <w:rPr>
                <w:rFonts w:eastAsia="Times New Roman"/>
                <w:lang w:val="en-US"/>
              </w:rPr>
            </w:pPr>
          </w:p>
        </w:tc>
      </w:tr>
      <w:tr w:rsidR="00D67926" w14:paraId="13A0CED9" w14:textId="77777777">
        <w:trPr>
          <w:divId w:val="958990423"/>
          <w:tblCellSpacing w:w="15" w:type="dxa"/>
        </w:trPr>
        <w:tc>
          <w:tcPr>
            <w:tcW w:w="0" w:type="auto"/>
            <w:vAlign w:val="center"/>
            <w:hideMark/>
          </w:tcPr>
          <w:p w14:paraId="1918D6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FB816B" w14:textId="77777777" w:rsidR="00D67926" w:rsidRDefault="008D6FB8">
            <w:pPr>
              <w:rPr>
                <w:rFonts w:eastAsia="Times New Roman"/>
                <w:lang w:val="en-US"/>
              </w:rPr>
            </w:pPr>
            <w:r>
              <w:rPr>
                <w:rFonts w:eastAsia="Times New Roman"/>
                <w:lang w:val="en-US"/>
              </w:rPr>
              <w:t>This person's record is in active use</w:t>
            </w:r>
          </w:p>
        </w:tc>
      </w:tr>
      <w:tr w:rsidR="00D67926" w14:paraId="7350731C" w14:textId="77777777">
        <w:trPr>
          <w:divId w:val="958990423"/>
          <w:tblCellSpacing w:w="15" w:type="dxa"/>
        </w:trPr>
        <w:tc>
          <w:tcPr>
            <w:tcW w:w="0" w:type="auto"/>
            <w:vAlign w:val="center"/>
            <w:hideMark/>
          </w:tcPr>
          <w:p w14:paraId="1B2C20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EDFEB1" w14:textId="77777777" w:rsidR="00D67926" w:rsidRDefault="008D6FB8">
            <w:pPr>
              <w:rPr>
                <w:rFonts w:eastAsia="Times New Roman"/>
                <w:lang w:val="en-US"/>
              </w:rPr>
            </w:pPr>
            <w:r>
              <w:rPr>
                <w:rFonts w:eastAsia="Times New Roman"/>
                <w:lang w:val="en-US"/>
              </w:rPr>
              <w:t>Whether this person's record is in active use.</w:t>
            </w:r>
          </w:p>
        </w:tc>
      </w:tr>
      <w:tr w:rsidR="00D67926" w14:paraId="723A202A" w14:textId="77777777">
        <w:trPr>
          <w:divId w:val="958990423"/>
          <w:tblCellSpacing w:w="15" w:type="dxa"/>
        </w:trPr>
        <w:tc>
          <w:tcPr>
            <w:tcW w:w="0" w:type="auto"/>
            <w:vAlign w:val="center"/>
            <w:hideMark/>
          </w:tcPr>
          <w:p w14:paraId="705CFCD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A5BE3AC" w14:textId="77777777" w:rsidR="00D67926" w:rsidRDefault="008D6FB8">
            <w:pPr>
              <w:rPr>
                <w:rFonts w:eastAsia="Times New Roman"/>
                <w:lang w:val="en-US"/>
              </w:rPr>
            </w:pPr>
            <w:r>
              <w:rPr>
                <w:rFonts w:eastAsia="Times New Roman"/>
                <w:lang w:val="en-US"/>
              </w:rPr>
              <w:t>Need to be able to mark a person record as not to be used because it was created in error.</w:t>
            </w:r>
          </w:p>
        </w:tc>
      </w:tr>
      <w:tr w:rsidR="00D67926" w14:paraId="161E8027" w14:textId="77777777">
        <w:trPr>
          <w:divId w:val="958990423"/>
          <w:tblCellSpacing w:w="15" w:type="dxa"/>
        </w:trPr>
        <w:tc>
          <w:tcPr>
            <w:tcW w:w="0" w:type="auto"/>
            <w:vAlign w:val="center"/>
            <w:hideMark/>
          </w:tcPr>
          <w:p w14:paraId="3AF0CD90" w14:textId="77777777" w:rsidR="00D67926" w:rsidRDefault="008D6FB8">
            <w:pPr>
              <w:rPr>
                <w:rFonts w:eastAsia="Times New Roman"/>
                <w:lang w:val="en-US"/>
              </w:rPr>
            </w:pPr>
            <w:r>
              <w:rPr>
                <w:rFonts w:eastAsia="Times New Roman"/>
                <w:b/>
                <w:bCs/>
                <w:lang w:val="en-US"/>
              </w:rPr>
              <w:t>Person.link</w:t>
            </w:r>
          </w:p>
        </w:tc>
        <w:tc>
          <w:tcPr>
            <w:tcW w:w="0" w:type="auto"/>
            <w:vAlign w:val="center"/>
            <w:hideMark/>
          </w:tcPr>
          <w:p w14:paraId="430AF324" w14:textId="77777777" w:rsidR="00D67926" w:rsidRDefault="00D67926">
            <w:pPr>
              <w:rPr>
                <w:rFonts w:eastAsia="Times New Roman"/>
                <w:lang w:val="en-US"/>
              </w:rPr>
            </w:pPr>
          </w:p>
        </w:tc>
      </w:tr>
      <w:tr w:rsidR="00D67926" w14:paraId="04225195" w14:textId="77777777">
        <w:trPr>
          <w:divId w:val="958990423"/>
          <w:tblCellSpacing w:w="15" w:type="dxa"/>
        </w:trPr>
        <w:tc>
          <w:tcPr>
            <w:tcW w:w="0" w:type="auto"/>
            <w:vAlign w:val="center"/>
            <w:hideMark/>
          </w:tcPr>
          <w:p w14:paraId="2B2704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D157CF" w14:textId="77777777" w:rsidR="00D67926" w:rsidRDefault="008D6FB8">
            <w:pPr>
              <w:rPr>
                <w:rFonts w:eastAsia="Times New Roman"/>
                <w:lang w:val="en-US"/>
              </w:rPr>
            </w:pPr>
            <w:r>
              <w:rPr>
                <w:rFonts w:eastAsia="Times New Roman"/>
                <w:lang w:val="en-US"/>
              </w:rPr>
              <w:t>Link to a resource that concerns the same actual person</w:t>
            </w:r>
          </w:p>
        </w:tc>
      </w:tr>
      <w:tr w:rsidR="00D67926" w14:paraId="7376404C" w14:textId="77777777">
        <w:trPr>
          <w:divId w:val="958990423"/>
          <w:tblCellSpacing w:w="15" w:type="dxa"/>
        </w:trPr>
        <w:tc>
          <w:tcPr>
            <w:tcW w:w="0" w:type="auto"/>
            <w:vAlign w:val="center"/>
            <w:hideMark/>
          </w:tcPr>
          <w:p w14:paraId="33A069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EE63C5" w14:textId="77777777" w:rsidR="00D67926" w:rsidRDefault="008D6FB8">
            <w:pPr>
              <w:rPr>
                <w:rFonts w:eastAsia="Times New Roman"/>
                <w:lang w:val="en-US"/>
              </w:rPr>
            </w:pPr>
            <w:r>
              <w:rPr>
                <w:rFonts w:eastAsia="Times New Roman"/>
                <w:lang w:val="en-US"/>
              </w:rPr>
              <w:t>Link to a resource that concerns the same actual person.</w:t>
            </w:r>
          </w:p>
        </w:tc>
      </w:tr>
      <w:tr w:rsidR="00D67926" w14:paraId="55C89FAF" w14:textId="77777777">
        <w:trPr>
          <w:divId w:val="958990423"/>
          <w:tblCellSpacing w:w="15" w:type="dxa"/>
        </w:trPr>
        <w:tc>
          <w:tcPr>
            <w:tcW w:w="0" w:type="auto"/>
            <w:vAlign w:val="center"/>
            <w:hideMark/>
          </w:tcPr>
          <w:p w14:paraId="1A8DAB9B" w14:textId="77777777" w:rsidR="00D67926" w:rsidRDefault="008D6FB8">
            <w:pPr>
              <w:rPr>
                <w:rFonts w:eastAsia="Times New Roman"/>
                <w:lang w:val="en-US"/>
              </w:rPr>
            </w:pPr>
            <w:r>
              <w:rPr>
                <w:rFonts w:eastAsia="Times New Roman"/>
                <w:b/>
                <w:bCs/>
                <w:lang w:val="en-US"/>
              </w:rPr>
              <w:t>Person.link.target</w:t>
            </w:r>
          </w:p>
        </w:tc>
        <w:tc>
          <w:tcPr>
            <w:tcW w:w="0" w:type="auto"/>
            <w:vAlign w:val="center"/>
            <w:hideMark/>
          </w:tcPr>
          <w:p w14:paraId="47FD26DC" w14:textId="77777777" w:rsidR="00D67926" w:rsidRDefault="00D67926">
            <w:pPr>
              <w:rPr>
                <w:rFonts w:eastAsia="Times New Roman"/>
                <w:lang w:val="en-US"/>
              </w:rPr>
            </w:pPr>
          </w:p>
        </w:tc>
      </w:tr>
      <w:tr w:rsidR="00D67926" w14:paraId="0E556236" w14:textId="77777777">
        <w:trPr>
          <w:divId w:val="958990423"/>
          <w:tblCellSpacing w:w="15" w:type="dxa"/>
        </w:trPr>
        <w:tc>
          <w:tcPr>
            <w:tcW w:w="0" w:type="auto"/>
            <w:vAlign w:val="center"/>
            <w:hideMark/>
          </w:tcPr>
          <w:p w14:paraId="0CA2ED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838A16" w14:textId="77777777" w:rsidR="00D67926" w:rsidRDefault="008D6FB8">
            <w:pPr>
              <w:rPr>
                <w:rFonts w:eastAsia="Times New Roman"/>
                <w:lang w:val="en-US"/>
              </w:rPr>
            </w:pPr>
            <w:r>
              <w:rPr>
                <w:rFonts w:eastAsia="Times New Roman"/>
                <w:lang w:val="en-US"/>
              </w:rPr>
              <w:t>The resource to which this actual person is associated</w:t>
            </w:r>
          </w:p>
        </w:tc>
      </w:tr>
      <w:tr w:rsidR="00D67926" w14:paraId="77735235" w14:textId="77777777">
        <w:trPr>
          <w:divId w:val="958990423"/>
          <w:tblCellSpacing w:w="15" w:type="dxa"/>
        </w:trPr>
        <w:tc>
          <w:tcPr>
            <w:tcW w:w="0" w:type="auto"/>
            <w:vAlign w:val="center"/>
            <w:hideMark/>
          </w:tcPr>
          <w:p w14:paraId="7CA55A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8ECD9F" w14:textId="77777777" w:rsidR="00D67926" w:rsidRDefault="008D6FB8">
            <w:pPr>
              <w:rPr>
                <w:rFonts w:eastAsia="Times New Roman"/>
                <w:lang w:val="en-US"/>
              </w:rPr>
            </w:pPr>
            <w:r>
              <w:rPr>
                <w:rFonts w:eastAsia="Times New Roman"/>
                <w:lang w:val="en-US"/>
              </w:rPr>
              <w:t>The resource to which this actual person is associated.</w:t>
            </w:r>
          </w:p>
        </w:tc>
      </w:tr>
      <w:tr w:rsidR="00D67926" w14:paraId="184AEC62" w14:textId="77777777">
        <w:trPr>
          <w:divId w:val="958990423"/>
          <w:tblCellSpacing w:w="15" w:type="dxa"/>
        </w:trPr>
        <w:tc>
          <w:tcPr>
            <w:tcW w:w="0" w:type="auto"/>
            <w:vAlign w:val="center"/>
            <w:hideMark/>
          </w:tcPr>
          <w:p w14:paraId="1E25A86D" w14:textId="77777777" w:rsidR="00D67926" w:rsidRDefault="008D6FB8">
            <w:pPr>
              <w:rPr>
                <w:rFonts w:eastAsia="Times New Roman"/>
                <w:lang w:val="en-US"/>
              </w:rPr>
            </w:pPr>
            <w:r>
              <w:rPr>
                <w:rFonts w:eastAsia="Times New Roman"/>
                <w:b/>
                <w:bCs/>
                <w:lang w:val="en-US"/>
              </w:rPr>
              <w:t>Person.link.assurance</w:t>
            </w:r>
          </w:p>
        </w:tc>
        <w:tc>
          <w:tcPr>
            <w:tcW w:w="0" w:type="auto"/>
            <w:vAlign w:val="center"/>
            <w:hideMark/>
          </w:tcPr>
          <w:p w14:paraId="25BB2A1A" w14:textId="77777777" w:rsidR="00D67926" w:rsidRDefault="00D67926">
            <w:pPr>
              <w:rPr>
                <w:rFonts w:eastAsia="Times New Roman"/>
                <w:lang w:val="en-US"/>
              </w:rPr>
            </w:pPr>
          </w:p>
        </w:tc>
      </w:tr>
      <w:tr w:rsidR="00D67926" w14:paraId="4BA4E174" w14:textId="77777777">
        <w:trPr>
          <w:divId w:val="958990423"/>
          <w:tblCellSpacing w:w="15" w:type="dxa"/>
        </w:trPr>
        <w:tc>
          <w:tcPr>
            <w:tcW w:w="0" w:type="auto"/>
            <w:vAlign w:val="center"/>
            <w:hideMark/>
          </w:tcPr>
          <w:p w14:paraId="0D5B23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650CB1" w14:textId="77777777" w:rsidR="00D67926" w:rsidRDefault="008D6FB8">
            <w:pPr>
              <w:rPr>
                <w:rFonts w:eastAsia="Times New Roman"/>
                <w:lang w:val="en-US"/>
              </w:rPr>
            </w:pPr>
            <w:r>
              <w:rPr>
                <w:rFonts w:eastAsia="Times New Roman"/>
                <w:lang w:val="en-US"/>
              </w:rPr>
              <w:t>Level of assurance that this link is actually associated with the target resource.</w:t>
            </w:r>
          </w:p>
        </w:tc>
      </w:tr>
      <w:tr w:rsidR="00D67926" w14:paraId="1DC7772D" w14:textId="77777777">
        <w:trPr>
          <w:divId w:val="958990423"/>
          <w:tblCellSpacing w:w="15" w:type="dxa"/>
        </w:trPr>
        <w:tc>
          <w:tcPr>
            <w:tcW w:w="0" w:type="auto"/>
            <w:vAlign w:val="center"/>
            <w:hideMark/>
          </w:tcPr>
          <w:p w14:paraId="0F6A026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0EBB68F" w14:textId="77777777" w:rsidR="00D67926" w:rsidRDefault="008D6FB8">
            <w:pPr>
              <w:rPr>
                <w:rFonts w:eastAsia="Times New Roman"/>
                <w:lang w:val="en-US"/>
              </w:rPr>
            </w:pPr>
            <w:r>
              <w:rPr>
                <w:rFonts w:eastAsia="Times New Roman"/>
                <w:lang w:val="en-US"/>
              </w:rPr>
              <w:t>The level of confidence that this link represents the same actual person, based on NIST Authentication Levels</w:t>
            </w:r>
          </w:p>
        </w:tc>
      </w:tr>
    </w:tbl>
    <w:p w14:paraId="0833AA21" w14:textId="77777777" w:rsidR="00D67926" w:rsidRDefault="008D6FB8">
      <w:pPr>
        <w:pStyle w:val="Heading2"/>
        <w:divId w:val="958990423"/>
        <w:rPr>
          <w:rFonts w:eastAsia="Times New Roman"/>
          <w:lang w:val="en-US"/>
        </w:rPr>
      </w:pPr>
      <w:r>
        <w:rPr>
          <w:rFonts w:eastAsia="Times New Roman"/>
          <w:lang w:val="en-US"/>
        </w:rPr>
        <w:t>http://hl7.org/fhir/StructureDefinition/Practitioner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gridCol w:w="3859"/>
      </w:tblGrid>
      <w:tr w:rsidR="00D67926" w14:paraId="3D622C6C" w14:textId="77777777">
        <w:trPr>
          <w:divId w:val="958990423"/>
          <w:tblCellSpacing w:w="15" w:type="dxa"/>
        </w:trPr>
        <w:tc>
          <w:tcPr>
            <w:tcW w:w="0" w:type="auto"/>
            <w:vAlign w:val="center"/>
            <w:hideMark/>
          </w:tcPr>
          <w:p w14:paraId="411270FB" w14:textId="77777777" w:rsidR="00D67926" w:rsidRDefault="008D6FB8">
            <w:pPr>
              <w:rPr>
                <w:rFonts w:eastAsia="Times New Roman"/>
                <w:lang w:val="en-US"/>
              </w:rPr>
            </w:pPr>
            <w:r>
              <w:rPr>
                <w:rFonts w:eastAsia="Times New Roman"/>
                <w:b/>
                <w:bCs/>
                <w:lang w:val="en-US"/>
              </w:rPr>
              <w:t>Practitioner</w:t>
            </w:r>
          </w:p>
        </w:tc>
        <w:tc>
          <w:tcPr>
            <w:tcW w:w="0" w:type="auto"/>
            <w:vAlign w:val="center"/>
            <w:hideMark/>
          </w:tcPr>
          <w:p w14:paraId="7B85217A" w14:textId="77777777" w:rsidR="00D67926" w:rsidRDefault="008D6FB8">
            <w:pPr>
              <w:rPr>
                <w:rFonts w:eastAsia="Times New Roman"/>
                <w:lang w:val="en-US"/>
              </w:rPr>
            </w:pPr>
            <w:r>
              <w:rPr>
                <w:rFonts w:eastAsia="Times New Roman"/>
                <w:lang w:val="en-US"/>
              </w:rPr>
              <w:t>Practitioner</w:t>
            </w:r>
          </w:p>
        </w:tc>
      </w:tr>
      <w:tr w:rsidR="00D67926" w14:paraId="13FE5372" w14:textId="77777777">
        <w:trPr>
          <w:divId w:val="958990423"/>
          <w:tblCellSpacing w:w="15" w:type="dxa"/>
        </w:trPr>
        <w:tc>
          <w:tcPr>
            <w:tcW w:w="0" w:type="auto"/>
            <w:vAlign w:val="center"/>
            <w:hideMark/>
          </w:tcPr>
          <w:p w14:paraId="7A4F02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267FB6" w14:textId="77777777" w:rsidR="00D67926" w:rsidRDefault="008D6FB8">
            <w:pPr>
              <w:rPr>
                <w:rFonts w:eastAsia="Times New Roman"/>
                <w:lang w:val="en-US"/>
              </w:rPr>
            </w:pPr>
            <w:r>
              <w:rPr>
                <w:rFonts w:eastAsia="Times New Roman"/>
                <w:lang w:val="en-US"/>
              </w:rPr>
              <w:t>A person with a formal responsibility in the provisioning of healthcare or related services</w:t>
            </w:r>
          </w:p>
        </w:tc>
      </w:tr>
      <w:tr w:rsidR="00D67926" w14:paraId="5FF7DEFE" w14:textId="77777777">
        <w:trPr>
          <w:divId w:val="958990423"/>
          <w:tblCellSpacing w:w="15" w:type="dxa"/>
        </w:trPr>
        <w:tc>
          <w:tcPr>
            <w:tcW w:w="0" w:type="auto"/>
            <w:vAlign w:val="center"/>
            <w:hideMark/>
          </w:tcPr>
          <w:p w14:paraId="1ED3E6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34002F" w14:textId="77777777" w:rsidR="00D67926" w:rsidRDefault="008D6FB8">
            <w:pPr>
              <w:rPr>
                <w:rFonts w:eastAsia="Times New Roman"/>
                <w:lang w:val="en-US"/>
              </w:rPr>
            </w:pPr>
            <w:r>
              <w:rPr>
                <w:rFonts w:eastAsia="Times New Roman"/>
                <w:lang w:val="en-US"/>
              </w:rPr>
              <w:t>A person who is directly or indirectly involved in the provisioning of healthcare.</w:t>
            </w:r>
          </w:p>
        </w:tc>
      </w:tr>
      <w:tr w:rsidR="00D67926" w14:paraId="012CC428" w14:textId="77777777">
        <w:trPr>
          <w:divId w:val="958990423"/>
          <w:tblCellSpacing w:w="15" w:type="dxa"/>
        </w:trPr>
        <w:tc>
          <w:tcPr>
            <w:tcW w:w="0" w:type="auto"/>
            <w:vAlign w:val="center"/>
            <w:hideMark/>
          </w:tcPr>
          <w:p w14:paraId="4332A0E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8535D3E" w14:textId="77777777" w:rsidR="00D67926" w:rsidRDefault="008D6FB8">
            <w:pPr>
              <w:rPr>
                <w:rFonts w:eastAsia="Times New Roman"/>
                <w:lang w:val="en-US"/>
              </w:rPr>
            </w:pPr>
            <w:r>
              <w:rPr>
                <w:rFonts w:eastAsia="Times New Roman"/>
                <w:lang w:val="en-US"/>
              </w:rPr>
              <w:t xml:space="preserve">Note that a cab driver no longer fits the bill. You probably would be interested </w:t>
            </w:r>
            <w:r>
              <w:rPr>
                <w:rFonts w:eastAsia="Times New Roman"/>
                <w:lang w:val="en-US"/>
              </w:rPr>
              <w:lastRenderedPageBreak/>
              <w:t>in the organization rather than the individual?</w:t>
            </w:r>
          </w:p>
        </w:tc>
      </w:tr>
      <w:tr w:rsidR="00D67926" w14:paraId="5F314265" w14:textId="77777777">
        <w:trPr>
          <w:divId w:val="958990423"/>
          <w:tblCellSpacing w:w="15" w:type="dxa"/>
        </w:trPr>
        <w:tc>
          <w:tcPr>
            <w:tcW w:w="0" w:type="auto"/>
            <w:vAlign w:val="center"/>
            <w:hideMark/>
          </w:tcPr>
          <w:p w14:paraId="2D6DE196" w14:textId="77777777" w:rsidR="00D67926" w:rsidRDefault="008D6FB8">
            <w:pPr>
              <w:rPr>
                <w:rFonts w:eastAsia="Times New Roman"/>
                <w:lang w:val="en-US"/>
              </w:rPr>
            </w:pPr>
            <w:r>
              <w:rPr>
                <w:rFonts w:eastAsia="Times New Roman"/>
                <w:b/>
                <w:bCs/>
                <w:lang w:val="en-US"/>
              </w:rPr>
              <w:lastRenderedPageBreak/>
              <w:t>Practitioner.identifier</w:t>
            </w:r>
          </w:p>
        </w:tc>
        <w:tc>
          <w:tcPr>
            <w:tcW w:w="0" w:type="auto"/>
            <w:vAlign w:val="center"/>
            <w:hideMark/>
          </w:tcPr>
          <w:p w14:paraId="6B741407" w14:textId="77777777" w:rsidR="00D67926" w:rsidRDefault="00D67926">
            <w:pPr>
              <w:rPr>
                <w:rFonts w:eastAsia="Times New Roman"/>
                <w:lang w:val="en-US"/>
              </w:rPr>
            </w:pPr>
          </w:p>
        </w:tc>
      </w:tr>
      <w:tr w:rsidR="00D67926" w14:paraId="3A333D72" w14:textId="77777777">
        <w:trPr>
          <w:divId w:val="958990423"/>
          <w:tblCellSpacing w:w="15" w:type="dxa"/>
        </w:trPr>
        <w:tc>
          <w:tcPr>
            <w:tcW w:w="0" w:type="auto"/>
            <w:vAlign w:val="center"/>
            <w:hideMark/>
          </w:tcPr>
          <w:p w14:paraId="7FCD09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002FB5" w14:textId="77777777" w:rsidR="00D67926" w:rsidRDefault="008D6FB8">
            <w:pPr>
              <w:rPr>
                <w:rFonts w:eastAsia="Times New Roman"/>
                <w:lang w:val="en-US"/>
              </w:rPr>
            </w:pPr>
            <w:r>
              <w:rPr>
                <w:rFonts w:eastAsia="Times New Roman"/>
                <w:lang w:val="en-US"/>
              </w:rPr>
              <w:t>A identifier for the person as this agent</w:t>
            </w:r>
          </w:p>
        </w:tc>
      </w:tr>
      <w:tr w:rsidR="00D67926" w14:paraId="30EDE8AA" w14:textId="77777777">
        <w:trPr>
          <w:divId w:val="958990423"/>
          <w:tblCellSpacing w:w="15" w:type="dxa"/>
        </w:trPr>
        <w:tc>
          <w:tcPr>
            <w:tcW w:w="0" w:type="auto"/>
            <w:vAlign w:val="center"/>
            <w:hideMark/>
          </w:tcPr>
          <w:p w14:paraId="5AC920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F638CC" w14:textId="77777777" w:rsidR="00D67926" w:rsidRDefault="008D6FB8">
            <w:pPr>
              <w:rPr>
                <w:rFonts w:eastAsia="Times New Roman"/>
                <w:lang w:val="en-US"/>
              </w:rPr>
            </w:pPr>
            <w:r>
              <w:rPr>
                <w:rFonts w:eastAsia="Times New Roman"/>
                <w:lang w:val="en-US"/>
              </w:rPr>
              <w:t>An identifier that applies to this person in this role.</w:t>
            </w:r>
          </w:p>
        </w:tc>
      </w:tr>
      <w:tr w:rsidR="00D67926" w14:paraId="2F88D498" w14:textId="77777777">
        <w:trPr>
          <w:divId w:val="958990423"/>
          <w:tblCellSpacing w:w="15" w:type="dxa"/>
        </w:trPr>
        <w:tc>
          <w:tcPr>
            <w:tcW w:w="0" w:type="auto"/>
            <w:vAlign w:val="center"/>
            <w:hideMark/>
          </w:tcPr>
          <w:p w14:paraId="320393A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E445BF6" w14:textId="77777777" w:rsidR="00D67926" w:rsidRDefault="008D6FB8">
            <w:pPr>
              <w:rPr>
                <w:rFonts w:eastAsia="Times New Roman"/>
                <w:lang w:val="en-US"/>
              </w:rPr>
            </w:pPr>
            <w:r>
              <w:rPr>
                <w:rFonts w:eastAsia="Times New Roman"/>
                <w:lang w:val="en-US"/>
              </w:rPr>
              <w:t>Often, specific identities are assigned for the agent.</w:t>
            </w:r>
          </w:p>
        </w:tc>
      </w:tr>
      <w:tr w:rsidR="00D67926" w14:paraId="719DA990" w14:textId="77777777">
        <w:trPr>
          <w:divId w:val="958990423"/>
          <w:tblCellSpacing w:w="15" w:type="dxa"/>
        </w:trPr>
        <w:tc>
          <w:tcPr>
            <w:tcW w:w="0" w:type="auto"/>
            <w:vAlign w:val="center"/>
            <w:hideMark/>
          </w:tcPr>
          <w:p w14:paraId="2F509819" w14:textId="77777777" w:rsidR="00D67926" w:rsidRDefault="008D6FB8">
            <w:pPr>
              <w:rPr>
                <w:rFonts w:eastAsia="Times New Roman"/>
                <w:lang w:val="en-US"/>
              </w:rPr>
            </w:pPr>
            <w:r>
              <w:rPr>
                <w:rFonts w:eastAsia="Times New Roman"/>
                <w:b/>
                <w:bCs/>
                <w:lang w:val="en-US"/>
              </w:rPr>
              <w:t>Practitioner.active</w:t>
            </w:r>
          </w:p>
        </w:tc>
        <w:tc>
          <w:tcPr>
            <w:tcW w:w="0" w:type="auto"/>
            <w:vAlign w:val="center"/>
            <w:hideMark/>
          </w:tcPr>
          <w:p w14:paraId="41E7B87F" w14:textId="77777777" w:rsidR="00D67926" w:rsidRDefault="00D67926">
            <w:pPr>
              <w:rPr>
                <w:rFonts w:eastAsia="Times New Roman"/>
                <w:lang w:val="en-US"/>
              </w:rPr>
            </w:pPr>
          </w:p>
        </w:tc>
      </w:tr>
      <w:tr w:rsidR="00D67926" w14:paraId="765570F2" w14:textId="77777777">
        <w:trPr>
          <w:divId w:val="958990423"/>
          <w:tblCellSpacing w:w="15" w:type="dxa"/>
        </w:trPr>
        <w:tc>
          <w:tcPr>
            <w:tcW w:w="0" w:type="auto"/>
            <w:vAlign w:val="center"/>
            <w:hideMark/>
          </w:tcPr>
          <w:p w14:paraId="487EF9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428E2F" w14:textId="77777777" w:rsidR="00D67926" w:rsidRDefault="008D6FB8">
            <w:pPr>
              <w:rPr>
                <w:rFonts w:eastAsia="Times New Roman"/>
                <w:lang w:val="en-US"/>
              </w:rPr>
            </w:pPr>
            <w:r>
              <w:rPr>
                <w:rFonts w:eastAsia="Times New Roman"/>
                <w:lang w:val="en-US"/>
              </w:rPr>
              <w:t>Whether this practitioner's record is in active use</w:t>
            </w:r>
          </w:p>
        </w:tc>
      </w:tr>
      <w:tr w:rsidR="00D67926" w14:paraId="7E1AA712" w14:textId="77777777">
        <w:trPr>
          <w:divId w:val="958990423"/>
          <w:tblCellSpacing w:w="15" w:type="dxa"/>
        </w:trPr>
        <w:tc>
          <w:tcPr>
            <w:tcW w:w="0" w:type="auto"/>
            <w:vAlign w:val="center"/>
            <w:hideMark/>
          </w:tcPr>
          <w:p w14:paraId="46DAE5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B1CD37" w14:textId="77777777" w:rsidR="00D67926" w:rsidRDefault="008D6FB8">
            <w:pPr>
              <w:rPr>
                <w:rFonts w:eastAsia="Times New Roman"/>
                <w:lang w:val="en-US"/>
              </w:rPr>
            </w:pPr>
            <w:r>
              <w:rPr>
                <w:rFonts w:eastAsia="Times New Roman"/>
                <w:lang w:val="en-US"/>
              </w:rPr>
              <w:t>Whether this practitioner's record is in active use.</w:t>
            </w:r>
          </w:p>
        </w:tc>
      </w:tr>
      <w:tr w:rsidR="00D67926" w14:paraId="16780BCC" w14:textId="77777777">
        <w:trPr>
          <w:divId w:val="958990423"/>
          <w:tblCellSpacing w:w="15" w:type="dxa"/>
        </w:trPr>
        <w:tc>
          <w:tcPr>
            <w:tcW w:w="0" w:type="auto"/>
            <w:vAlign w:val="center"/>
            <w:hideMark/>
          </w:tcPr>
          <w:p w14:paraId="5F88538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BFA255D" w14:textId="77777777" w:rsidR="00D67926" w:rsidRDefault="008D6FB8">
            <w:pPr>
              <w:rPr>
                <w:rFonts w:eastAsia="Times New Roman"/>
                <w:lang w:val="en-US"/>
              </w:rPr>
            </w:pPr>
            <w:r>
              <w:rPr>
                <w:rFonts w:eastAsia="Times New Roman"/>
                <w:lang w:val="en-US"/>
              </w:rPr>
              <w:t xml:space="preserve">Default is true. If the practitioner is not in use by one organization, then it should mark the period on the PractitonerRole with an end date (even if they are active) as they may be active in another Role. </w:t>
            </w:r>
          </w:p>
        </w:tc>
      </w:tr>
      <w:tr w:rsidR="00D67926" w14:paraId="78E391FE" w14:textId="77777777">
        <w:trPr>
          <w:divId w:val="958990423"/>
          <w:tblCellSpacing w:w="15" w:type="dxa"/>
        </w:trPr>
        <w:tc>
          <w:tcPr>
            <w:tcW w:w="0" w:type="auto"/>
            <w:vAlign w:val="center"/>
            <w:hideMark/>
          </w:tcPr>
          <w:p w14:paraId="16694EA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FA2ED5" w14:textId="77777777" w:rsidR="00D67926" w:rsidRDefault="008D6FB8">
            <w:pPr>
              <w:rPr>
                <w:rFonts w:eastAsia="Times New Roman"/>
                <w:lang w:val="en-US"/>
              </w:rPr>
            </w:pPr>
            <w:r>
              <w:rPr>
                <w:rFonts w:eastAsia="Times New Roman"/>
                <w:lang w:val="en-US"/>
              </w:rPr>
              <w:t>Need to be able to mark a practitioner record as not to be used because it was created in error.</w:t>
            </w:r>
          </w:p>
        </w:tc>
      </w:tr>
      <w:tr w:rsidR="00D67926" w14:paraId="04AF6115" w14:textId="77777777">
        <w:trPr>
          <w:divId w:val="958990423"/>
          <w:tblCellSpacing w:w="15" w:type="dxa"/>
        </w:trPr>
        <w:tc>
          <w:tcPr>
            <w:tcW w:w="0" w:type="auto"/>
            <w:vAlign w:val="center"/>
            <w:hideMark/>
          </w:tcPr>
          <w:p w14:paraId="4D64BDB3" w14:textId="77777777" w:rsidR="00D67926" w:rsidRDefault="008D6FB8">
            <w:pPr>
              <w:rPr>
                <w:rFonts w:eastAsia="Times New Roman"/>
                <w:lang w:val="en-US"/>
              </w:rPr>
            </w:pPr>
            <w:r>
              <w:rPr>
                <w:rFonts w:eastAsia="Times New Roman"/>
                <w:b/>
                <w:bCs/>
                <w:lang w:val="en-US"/>
              </w:rPr>
              <w:t>Practitioner.name</w:t>
            </w:r>
          </w:p>
        </w:tc>
        <w:tc>
          <w:tcPr>
            <w:tcW w:w="0" w:type="auto"/>
            <w:vAlign w:val="center"/>
            <w:hideMark/>
          </w:tcPr>
          <w:p w14:paraId="2CCE62C1" w14:textId="77777777" w:rsidR="00D67926" w:rsidRDefault="00D67926">
            <w:pPr>
              <w:rPr>
                <w:rFonts w:eastAsia="Times New Roman"/>
                <w:lang w:val="en-US"/>
              </w:rPr>
            </w:pPr>
          </w:p>
        </w:tc>
      </w:tr>
      <w:tr w:rsidR="00D67926" w14:paraId="28256E69" w14:textId="77777777">
        <w:trPr>
          <w:divId w:val="958990423"/>
          <w:tblCellSpacing w:w="15" w:type="dxa"/>
        </w:trPr>
        <w:tc>
          <w:tcPr>
            <w:tcW w:w="0" w:type="auto"/>
            <w:vAlign w:val="center"/>
            <w:hideMark/>
          </w:tcPr>
          <w:p w14:paraId="572C03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8A3BD0" w14:textId="77777777" w:rsidR="00D67926" w:rsidRDefault="008D6FB8">
            <w:pPr>
              <w:rPr>
                <w:rFonts w:eastAsia="Times New Roman"/>
                <w:lang w:val="en-US"/>
              </w:rPr>
            </w:pPr>
            <w:r>
              <w:rPr>
                <w:rFonts w:eastAsia="Times New Roman"/>
                <w:lang w:val="en-US"/>
              </w:rPr>
              <w:t>A name associated with the person</w:t>
            </w:r>
          </w:p>
        </w:tc>
      </w:tr>
      <w:tr w:rsidR="00D67926" w14:paraId="1EE4E965" w14:textId="77777777">
        <w:trPr>
          <w:divId w:val="958990423"/>
          <w:tblCellSpacing w:w="15" w:type="dxa"/>
        </w:trPr>
        <w:tc>
          <w:tcPr>
            <w:tcW w:w="0" w:type="auto"/>
            <w:vAlign w:val="center"/>
            <w:hideMark/>
          </w:tcPr>
          <w:p w14:paraId="3F096F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04E57D" w14:textId="77777777" w:rsidR="00D67926" w:rsidRDefault="008D6FB8">
            <w:pPr>
              <w:rPr>
                <w:rFonts w:eastAsia="Times New Roman"/>
                <w:lang w:val="en-US"/>
              </w:rPr>
            </w:pPr>
            <w:r>
              <w:rPr>
                <w:rFonts w:eastAsia="Times New Roman"/>
                <w:lang w:val="en-US"/>
              </w:rPr>
              <w:t>A name associated with the person.</w:t>
            </w:r>
          </w:p>
        </w:tc>
      </w:tr>
      <w:tr w:rsidR="00D67926" w14:paraId="1D1609F3" w14:textId="77777777">
        <w:trPr>
          <w:divId w:val="958990423"/>
          <w:tblCellSpacing w:w="15" w:type="dxa"/>
        </w:trPr>
        <w:tc>
          <w:tcPr>
            <w:tcW w:w="0" w:type="auto"/>
            <w:vAlign w:val="center"/>
            <w:hideMark/>
          </w:tcPr>
          <w:p w14:paraId="4EDA7A4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E9173D9" w14:textId="77777777" w:rsidR="00D67926" w:rsidRDefault="008D6FB8">
            <w:pPr>
              <w:rPr>
                <w:rFonts w:eastAsia="Times New Roman"/>
                <w:lang w:val="en-US"/>
              </w:rPr>
            </w:pPr>
            <w:r>
              <w:rPr>
                <w:rFonts w:eastAsia="Times New Roman"/>
                <w:lang w:val="en-US"/>
              </w:rPr>
              <w:t>Contact persons need to be identified by name, but it is uncommon to need details about multiple other names for that person.</w:t>
            </w:r>
          </w:p>
        </w:tc>
      </w:tr>
      <w:tr w:rsidR="00D67926" w14:paraId="0D826D04" w14:textId="77777777">
        <w:trPr>
          <w:divId w:val="958990423"/>
          <w:tblCellSpacing w:w="15" w:type="dxa"/>
        </w:trPr>
        <w:tc>
          <w:tcPr>
            <w:tcW w:w="0" w:type="auto"/>
            <w:vAlign w:val="center"/>
            <w:hideMark/>
          </w:tcPr>
          <w:p w14:paraId="71887901" w14:textId="77777777" w:rsidR="00D67926" w:rsidRDefault="008D6FB8">
            <w:pPr>
              <w:rPr>
                <w:rFonts w:eastAsia="Times New Roman"/>
                <w:lang w:val="en-US"/>
              </w:rPr>
            </w:pPr>
            <w:r>
              <w:rPr>
                <w:rFonts w:eastAsia="Times New Roman"/>
                <w:b/>
                <w:bCs/>
                <w:lang w:val="en-US"/>
              </w:rPr>
              <w:t>Practitioner.telecom</w:t>
            </w:r>
          </w:p>
        </w:tc>
        <w:tc>
          <w:tcPr>
            <w:tcW w:w="0" w:type="auto"/>
            <w:vAlign w:val="center"/>
            <w:hideMark/>
          </w:tcPr>
          <w:p w14:paraId="1B971161" w14:textId="77777777" w:rsidR="00D67926" w:rsidRDefault="00D67926">
            <w:pPr>
              <w:rPr>
                <w:rFonts w:eastAsia="Times New Roman"/>
                <w:lang w:val="en-US"/>
              </w:rPr>
            </w:pPr>
          </w:p>
        </w:tc>
      </w:tr>
      <w:tr w:rsidR="00D67926" w14:paraId="43430D19" w14:textId="77777777">
        <w:trPr>
          <w:divId w:val="958990423"/>
          <w:tblCellSpacing w:w="15" w:type="dxa"/>
        </w:trPr>
        <w:tc>
          <w:tcPr>
            <w:tcW w:w="0" w:type="auto"/>
            <w:vAlign w:val="center"/>
            <w:hideMark/>
          </w:tcPr>
          <w:p w14:paraId="5F9CDD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E8DBC0" w14:textId="77777777" w:rsidR="00D67926" w:rsidRDefault="008D6FB8">
            <w:pPr>
              <w:rPr>
                <w:rFonts w:eastAsia="Times New Roman"/>
                <w:lang w:val="en-US"/>
              </w:rPr>
            </w:pPr>
            <w:r>
              <w:rPr>
                <w:rFonts w:eastAsia="Times New Roman"/>
                <w:lang w:val="en-US"/>
              </w:rPr>
              <w:t>A contact detail for the practitioner</w:t>
            </w:r>
          </w:p>
        </w:tc>
      </w:tr>
      <w:tr w:rsidR="00D67926" w14:paraId="5B181210" w14:textId="77777777">
        <w:trPr>
          <w:divId w:val="958990423"/>
          <w:tblCellSpacing w:w="15" w:type="dxa"/>
        </w:trPr>
        <w:tc>
          <w:tcPr>
            <w:tcW w:w="0" w:type="auto"/>
            <w:vAlign w:val="center"/>
            <w:hideMark/>
          </w:tcPr>
          <w:p w14:paraId="7E5A42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AFB74E" w14:textId="77777777" w:rsidR="00D67926" w:rsidRDefault="008D6FB8">
            <w:pPr>
              <w:rPr>
                <w:rFonts w:eastAsia="Times New Roman"/>
                <w:lang w:val="en-US"/>
              </w:rPr>
            </w:pPr>
            <w:r>
              <w:rPr>
                <w:rFonts w:eastAsia="Times New Roman"/>
                <w:lang w:val="en-US"/>
              </w:rPr>
              <w:t>A contact detail for the practitioner, e.g. a telephone number or an email address.</w:t>
            </w:r>
          </w:p>
        </w:tc>
      </w:tr>
      <w:tr w:rsidR="00D67926" w14:paraId="790D605A" w14:textId="77777777">
        <w:trPr>
          <w:divId w:val="958990423"/>
          <w:tblCellSpacing w:w="15" w:type="dxa"/>
        </w:trPr>
        <w:tc>
          <w:tcPr>
            <w:tcW w:w="0" w:type="auto"/>
            <w:vAlign w:val="center"/>
            <w:hideMark/>
          </w:tcPr>
          <w:p w14:paraId="4579CAC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C64FB66" w14:textId="77777777"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14:paraId="53B51414" w14:textId="77777777">
        <w:trPr>
          <w:divId w:val="958990423"/>
          <w:tblCellSpacing w:w="15" w:type="dxa"/>
        </w:trPr>
        <w:tc>
          <w:tcPr>
            <w:tcW w:w="0" w:type="auto"/>
            <w:vAlign w:val="center"/>
            <w:hideMark/>
          </w:tcPr>
          <w:p w14:paraId="113656E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CB0BFA5" w14:textId="77777777" w:rsidR="00D67926" w:rsidRDefault="008D6FB8">
            <w:pPr>
              <w:rPr>
                <w:rFonts w:eastAsia="Times New Roman"/>
                <w:lang w:val="en-US"/>
              </w:rPr>
            </w:pPr>
            <w:r>
              <w:rPr>
                <w:rFonts w:eastAsia="Times New Roman"/>
                <w:lang w:val="en-US"/>
              </w:rPr>
              <w:t>Need to know how to reach a practitioner.</w:t>
            </w:r>
          </w:p>
        </w:tc>
      </w:tr>
      <w:tr w:rsidR="00D67926" w14:paraId="0675A093" w14:textId="77777777">
        <w:trPr>
          <w:divId w:val="958990423"/>
          <w:tblCellSpacing w:w="15" w:type="dxa"/>
        </w:trPr>
        <w:tc>
          <w:tcPr>
            <w:tcW w:w="0" w:type="auto"/>
            <w:vAlign w:val="center"/>
            <w:hideMark/>
          </w:tcPr>
          <w:p w14:paraId="64D015E9" w14:textId="77777777" w:rsidR="00D67926" w:rsidRDefault="008D6FB8">
            <w:pPr>
              <w:rPr>
                <w:rFonts w:eastAsia="Times New Roman"/>
                <w:lang w:val="en-US"/>
              </w:rPr>
            </w:pPr>
            <w:r>
              <w:rPr>
                <w:rFonts w:eastAsia="Times New Roman"/>
                <w:b/>
                <w:bCs/>
                <w:lang w:val="en-US"/>
              </w:rPr>
              <w:lastRenderedPageBreak/>
              <w:t>Practitioner.address</w:t>
            </w:r>
          </w:p>
        </w:tc>
        <w:tc>
          <w:tcPr>
            <w:tcW w:w="0" w:type="auto"/>
            <w:vAlign w:val="center"/>
            <w:hideMark/>
          </w:tcPr>
          <w:p w14:paraId="1DE572E6" w14:textId="77777777" w:rsidR="00D67926" w:rsidRDefault="00D67926">
            <w:pPr>
              <w:rPr>
                <w:rFonts w:eastAsia="Times New Roman"/>
                <w:lang w:val="en-US"/>
              </w:rPr>
            </w:pPr>
          </w:p>
        </w:tc>
      </w:tr>
      <w:tr w:rsidR="00D67926" w14:paraId="0467A3FD" w14:textId="77777777">
        <w:trPr>
          <w:divId w:val="958990423"/>
          <w:tblCellSpacing w:w="15" w:type="dxa"/>
        </w:trPr>
        <w:tc>
          <w:tcPr>
            <w:tcW w:w="0" w:type="auto"/>
            <w:vAlign w:val="center"/>
            <w:hideMark/>
          </w:tcPr>
          <w:p w14:paraId="699DD1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812B51" w14:textId="77777777" w:rsidR="00D67926" w:rsidRDefault="008D6FB8">
            <w:pPr>
              <w:rPr>
                <w:rFonts w:eastAsia="Times New Roman"/>
                <w:lang w:val="en-US"/>
              </w:rPr>
            </w:pPr>
            <w:r>
              <w:rPr>
                <w:rFonts w:eastAsia="Times New Roman"/>
                <w:lang w:val="en-US"/>
              </w:rPr>
              <w:t>Where practitioner can be found/visited</w:t>
            </w:r>
          </w:p>
        </w:tc>
      </w:tr>
      <w:tr w:rsidR="00D67926" w14:paraId="2E08ADD1" w14:textId="77777777">
        <w:trPr>
          <w:divId w:val="958990423"/>
          <w:tblCellSpacing w:w="15" w:type="dxa"/>
        </w:trPr>
        <w:tc>
          <w:tcPr>
            <w:tcW w:w="0" w:type="auto"/>
            <w:vAlign w:val="center"/>
            <w:hideMark/>
          </w:tcPr>
          <w:p w14:paraId="170AC10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9D0D01" w14:textId="77777777" w:rsidR="00D67926" w:rsidRDefault="008D6FB8">
            <w:pPr>
              <w:rPr>
                <w:rFonts w:eastAsia="Times New Roman"/>
                <w:lang w:val="en-US"/>
              </w:rPr>
            </w:pPr>
            <w:r>
              <w:rPr>
                <w:rFonts w:eastAsia="Times New Roman"/>
                <w:lang w:val="en-US"/>
              </w:rPr>
              <w:t>The postal address where the practitioner can be found or visited or to which mail can be delivered.</w:t>
            </w:r>
          </w:p>
        </w:tc>
      </w:tr>
      <w:tr w:rsidR="00D67926" w14:paraId="2D95DACC" w14:textId="77777777">
        <w:trPr>
          <w:divId w:val="958990423"/>
          <w:tblCellSpacing w:w="15" w:type="dxa"/>
        </w:trPr>
        <w:tc>
          <w:tcPr>
            <w:tcW w:w="0" w:type="auto"/>
            <w:vAlign w:val="center"/>
            <w:hideMark/>
          </w:tcPr>
          <w:p w14:paraId="1E00E53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3667B53" w14:textId="77777777" w:rsidR="00D67926" w:rsidRDefault="008D6FB8">
            <w:pPr>
              <w:rPr>
                <w:rFonts w:eastAsia="Times New Roman"/>
                <w:lang w:val="en-US"/>
              </w:rPr>
            </w:pPr>
            <w:r>
              <w:rPr>
                <w:rFonts w:eastAsia="Times New Roman"/>
                <w:lang w:val="en-US"/>
              </w:rPr>
              <w:t>Need to keep track where the practitioner can found during work or for directing mail.</w:t>
            </w:r>
          </w:p>
        </w:tc>
      </w:tr>
      <w:tr w:rsidR="00D67926" w14:paraId="54D946D8" w14:textId="77777777">
        <w:trPr>
          <w:divId w:val="958990423"/>
          <w:tblCellSpacing w:w="15" w:type="dxa"/>
        </w:trPr>
        <w:tc>
          <w:tcPr>
            <w:tcW w:w="0" w:type="auto"/>
            <w:vAlign w:val="center"/>
            <w:hideMark/>
          </w:tcPr>
          <w:p w14:paraId="68F78E10" w14:textId="77777777" w:rsidR="00D67926" w:rsidRDefault="008D6FB8">
            <w:pPr>
              <w:rPr>
                <w:rFonts w:eastAsia="Times New Roman"/>
                <w:lang w:val="en-US"/>
              </w:rPr>
            </w:pPr>
            <w:r>
              <w:rPr>
                <w:rFonts w:eastAsia="Times New Roman"/>
                <w:b/>
                <w:bCs/>
                <w:lang w:val="en-US"/>
              </w:rPr>
              <w:t>Practitioner.gender</w:t>
            </w:r>
          </w:p>
        </w:tc>
        <w:tc>
          <w:tcPr>
            <w:tcW w:w="0" w:type="auto"/>
            <w:vAlign w:val="center"/>
            <w:hideMark/>
          </w:tcPr>
          <w:p w14:paraId="7C11E05D" w14:textId="77777777" w:rsidR="00D67926" w:rsidRDefault="00D67926">
            <w:pPr>
              <w:rPr>
                <w:rFonts w:eastAsia="Times New Roman"/>
                <w:lang w:val="en-US"/>
              </w:rPr>
            </w:pPr>
          </w:p>
        </w:tc>
      </w:tr>
      <w:tr w:rsidR="00D67926" w14:paraId="6A58A4B1" w14:textId="77777777">
        <w:trPr>
          <w:divId w:val="958990423"/>
          <w:tblCellSpacing w:w="15" w:type="dxa"/>
        </w:trPr>
        <w:tc>
          <w:tcPr>
            <w:tcW w:w="0" w:type="auto"/>
            <w:vAlign w:val="center"/>
            <w:hideMark/>
          </w:tcPr>
          <w:p w14:paraId="2E7FBE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B98CBA" w14:textId="77777777"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14:paraId="3F4381E8" w14:textId="77777777">
        <w:trPr>
          <w:divId w:val="958990423"/>
          <w:tblCellSpacing w:w="15" w:type="dxa"/>
        </w:trPr>
        <w:tc>
          <w:tcPr>
            <w:tcW w:w="0" w:type="auto"/>
            <w:vAlign w:val="center"/>
            <w:hideMark/>
          </w:tcPr>
          <w:p w14:paraId="65B3148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26A2E2" w14:textId="77777777" w:rsidR="00D67926" w:rsidRDefault="008D6FB8">
            <w:pPr>
              <w:rPr>
                <w:rFonts w:eastAsia="Times New Roman"/>
                <w:lang w:val="en-US"/>
              </w:rPr>
            </w:pPr>
            <w:r>
              <w:rPr>
                <w:rFonts w:eastAsia="Times New Roman"/>
                <w:lang w:val="en-US"/>
              </w:rPr>
              <w:t>Needed to address the person correctly.</w:t>
            </w:r>
          </w:p>
        </w:tc>
      </w:tr>
      <w:tr w:rsidR="00D67926" w14:paraId="305B51EB" w14:textId="77777777">
        <w:trPr>
          <w:divId w:val="958990423"/>
          <w:tblCellSpacing w:w="15" w:type="dxa"/>
        </w:trPr>
        <w:tc>
          <w:tcPr>
            <w:tcW w:w="0" w:type="auto"/>
            <w:vAlign w:val="center"/>
            <w:hideMark/>
          </w:tcPr>
          <w:p w14:paraId="1BDB77E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D938B7E"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3ADC77BA" w14:textId="77777777">
        <w:trPr>
          <w:divId w:val="958990423"/>
          <w:tblCellSpacing w:w="15" w:type="dxa"/>
        </w:trPr>
        <w:tc>
          <w:tcPr>
            <w:tcW w:w="0" w:type="auto"/>
            <w:vAlign w:val="center"/>
            <w:hideMark/>
          </w:tcPr>
          <w:p w14:paraId="3A62627D" w14:textId="77777777" w:rsidR="00D67926" w:rsidRDefault="008D6FB8">
            <w:pPr>
              <w:rPr>
                <w:rFonts w:eastAsia="Times New Roman"/>
                <w:lang w:val="en-US"/>
              </w:rPr>
            </w:pPr>
            <w:r>
              <w:rPr>
                <w:rFonts w:eastAsia="Times New Roman"/>
                <w:b/>
                <w:bCs/>
                <w:lang w:val="en-US"/>
              </w:rPr>
              <w:t>Practitioner.birthDate</w:t>
            </w:r>
          </w:p>
        </w:tc>
        <w:tc>
          <w:tcPr>
            <w:tcW w:w="0" w:type="auto"/>
            <w:vAlign w:val="center"/>
            <w:hideMark/>
          </w:tcPr>
          <w:p w14:paraId="6B691F23" w14:textId="77777777" w:rsidR="00D67926" w:rsidRDefault="00D67926">
            <w:pPr>
              <w:rPr>
                <w:rFonts w:eastAsia="Times New Roman"/>
                <w:lang w:val="en-US"/>
              </w:rPr>
            </w:pPr>
          </w:p>
        </w:tc>
      </w:tr>
      <w:tr w:rsidR="00D67926" w14:paraId="08682B82" w14:textId="77777777">
        <w:trPr>
          <w:divId w:val="958990423"/>
          <w:tblCellSpacing w:w="15" w:type="dxa"/>
        </w:trPr>
        <w:tc>
          <w:tcPr>
            <w:tcW w:w="0" w:type="auto"/>
            <w:vAlign w:val="center"/>
            <w:hideMark/>
          </w:tcPr>
          <w:p w14:paraId="36E9F7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D0AC20" w14:textId="77777777" w:rsidR="00D67926" w:rsidRDefault="008D6FB8">
            <w:pPr>
              <w:rPr>
                <w:rFonts w:eastAsia="Times New Roman"/>
                <w:lang w:val="en-US"/>
              </w:rPr>
            </w:pPr>
            <w:r>
              <w:rPr>
                <w:rFonts w:eastAsia="Times New Roman"/>
                <w:lang w:val="en-US"/>
              </w:rPr>
              <w:t>The date on which the practitioner was born</w:t>
            </w:r>
          </w:p>
        </w:tc>
      </w:tr>
      <w:tr w:rsidR="00D67926" w14:paraId="3D61D618" w14:textId="77777777">
        <w:trPr>
          <w:divId w:val="958990423"/>
          <w:tblCellSpacing w:w="15" w:type="dxa"/>
        </w:trPr>
        <w:tc>
          <w:tcPr>
            <w:tcW w:w="0" w:type="auto"/>
            <w:vAlign w:val="center"/>
            <w:hideMark/>
          </w:tcPr>
          <w:p w14:paraId="1F59D2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F01BA8" w14:textId="77777777" w:rsidR="00D67926" w:rsidRDefault="008D6FB8">
            <w:pPr>
              <w:rPr>
                <w:rFonts w:eastAsia="Times New Roman"/>
                <w:lang w:val="en-US"/>
              </w:rPr>
            </w:pPr>
            <w:r>
              <w:rPr>
                <w:rFonts w:eastAsia="Times New Roman"/>
                <w:lang w:val="en-US"/>
              </w:rPr>
              <w:t>The date of birth for the practitioner.</w:t>
            </w:r>
          </w:p>
        </w:tc>
      </w:tr>
      <w:tr w:rsidR="00D67926" w14:paraId="3CDE9190" w14:textId="77777777">
        <w:trPr>
          <w:divId w:val="958990423"/>
          <w:tblCellSpacing w:w="15" w:type="dxa"/>
        </w:trPr>
        <w:tc>
          <w:tcPr>
            <w:tcW w:w="0" w:type="auto"/>
            <w:vAlign w:val="center"/>
            <w:hideMark/>
          </w:tcPr>
          <w:p w14:paraId="6D5F3D4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9BF59A2" w14:textId="77777777" w:rsidR="00D67926" w:rsidRDefault="008D6FB8">
            <w:pPr>
              <w:rPr>
                <w:rFonts w:eastAsia="Times New Roman"/>
                <w:lang w:val="en-US"/>
              </w:rPr>
            </w:pPr>
            <w:r>
              <w:rPr>
                <w:rFonts w:eastAsia="Times New Roman"/>
                <w:lang w:val="en-US"/>
              </w:rPr>
              <w:t>Needed for identification.</w:t>
            </w:r>
          </w:p>
        </w:tc>
      </w:tr>
      <w:tr w:rsidR="00D67926" w14:paraId="5885C560" w14:textId="77777777">
        <w:trPr>
          <w:divId w:val="958990423"/>
          <w:tblCellSpacing w:w="15" w:type="dxa"/>
        </w:trPr>
        <w:tc>
          <w:tcPr>
            <w:tcW w:w="0" w:type="auto"/>
            <w:vAlign w:val="center"/>
            <w:hideMark/>
          </w:tcPr>
          <w:p w14:paraId="418328F0" w14:textId="77777777" w:rsidR="00D67926" w:rsidRDefault="008D6FB8">
            <w:pPr>
              <w:rPr>
                <w:rFonts w:eastAsia="Times New Roman"/>
                <w:lang w:val="en-US"/>
              </w:rPr>
            </w:pPr>
            <w:r>
              <w:rPr>
                <w:rFonts w:eastAsia="Times New Roman"/>
                <w:b/>
                <w:bCs/>
                <w:lang w:val="en-US"/>
              </w:rPr>
              <w:t>Practitioner.photo</w:t>
            </w:r>
          </w:p>
        </w:tc>
        <w:tc>
          <w:tcPr>
            <w:tcW w:w="0" w:type="auto"/>
            <w:vAlign w:val="center"/>
            <w:hideMark/>
          </w:tcPr>
          <w:p w14:paraId="5FC6610B" w14:textId="77777777" w:rsidR="00D67926" w:rsidRDefault="00D67926">
            <w:pPr>
              <w:rPr>
                <w:rFonts w:eastAsia="Times New Roman"/>
                <w:lang w:val="en-US"/>
              </w:rPr>
            </w:pPr>
          </w:p>
        </w:tc>
      </w:tr>
      <w:tr w:rsidR="00D67926" w14:paraId="30AED2E5" w14:textId="77777777">
        <w:trPr>
          <w:divId w:val="958990423"/>
          <w:tblCellSpacing w:w="15" w:type="dxa"/>
        </w:trPr>
        <w:tc>
          <w:tcPr>
            <w:tcW w:w="0" w:type="auto"/>
            <w:vAlign w:val="center"/>
            <w:hideMark/>
          </w:tcPr>
          <w:p w14:paraId="1EF1E0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44F66F" w14:textId="77777777" w:rsidR="00D67926" w:rsidRDefault="008D6FB8">
            <w:pPr>
              <w:rPr>
                <w:rFonts w:eastAsia="Times New Roman"/>
                <w:lang w:val="en-US"/>
              </w:rPr>
            </w:pPr>
            <w:r>
              <w:rPr>
                <w:rFonts w:eastAsia="Times New Roman"/>
                <w:lang w:val="en-US"/>
              </w:rPr>
              <w:t>Image of the person</w:t>
            </w:r>
          </w:p>
        </w:tc>
      </w:tr>
      <w:tr w:rsidR="00D67926" w14:paraId="6CBBEAC0" w14:textId="77777777">
        <w:trPr>
          <w:divId w:val="958990423"/>
          <w:tblCellSpacing w:w="15" w:type="dxa"/>
        </w:trPr>
        <w:tc>
          <w:tcPr>
            <w:tcW w:w="0" w:type="auto"/>
            <w:vAlign w:val="center"/>
            <w:hideMark/>
          </w:tcPr>
          <w:p w14:paraId="3DDD7B7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D6BA74" w14:textId="77777777" w:rsidR="00D67926" w:rsidRDefault="008D6FB8">
            <w:pPr>
              <w:rPr>
                <w:rFonts w:eastAsia="Times New Roman"/>
                <w:lang w:val="en-US"/>
              </w:rPr>
            </w:pPr>
            <w:r>
              <w:rPr>
                <w:rFonts w:eastAsia="Times New Roman"/>
                <w:lang w:val="en-US"/>
              </w:rPr>
              <w:t>Image of the person.</w:t>
            </w:r>
          </w:p>
        </w:tc>
      </w:tr>
      <w:tr w:rsidR="00D67926" w14:paraId="1966F121" w14:textId="77777777">
        <w:trPr>
          <w:divId w:val="958990423"/>
          <w:tblCellSpacing w:w="15" w:type="dxa"/>
        </w:trPr>
        <w:tc>
          <w:tcPr>
            <w:tcW w:w="0" w:type="auto"/>
            <w:vAlign w:val="center"/>
            <w:hideMark/>
          </w:tcPr>
          <w:p w14:paraId="0029B64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B424BE8" w14:textId="77777777" w:rsidR="00D67926" w:rsidRDefault="008D6FB8">
            <w:pPr>
              <w:rPr>
                <w:rFonts w:eastAsia="Times New Roman"/>
                <w:lang w:val="en-US"/>
              </w:rPr>
            </w:pPr>
            <w:r>
              <w:rPr>
                <w:rFonts w:eastAsia="Times New Roman"/>
                <w:lang w:val="en-US"/>
              </w:rPr>
              <w:t>Many EHR systems have the capability to capture an image of patients and personnel. Fits with newer social media usage too.</w:t>
            </w:r>
          </w:p>
        </w:tc>
      </w:tr>
      <w:tr w:rsidR="00D67926" w14:paraId="0BE3D65B" w14:textId="77777777">
        <w:trPr>
          <w:divId w:val="958990423"/>
          <w:tblCellSpacing w:w="15" w:type="dxa"/>
        </w:trPr>
        <w:tc>
          <w:tcPr>
            <w:tcW w:w="0" w:type="auto"/>
            <w:vAlign w:val="center"/>
            <w:hideMark/>
          </w:tcPr>
          <w:p w14:paraId="1D3D4BCB" w14:textId="77777777" w:rsidR="00D67926" w:rsidRDefault="008D6FB8">
            <w:pPr>
              <w:rPr>
                <w:rFonts w:eastAsia="Times New Roman"/>
                <w:lang w:val="en-US"/>
              </w:rPr>
            </w:pPr>
            <w:r>
              <w:rPr>
                <w:rFonts w:eastAsia="Times New Roman"/>
                <w:b/>
                <w:bCs/>
                <w:lang w:val="en-US"/>
              </w:rPr>
              <w:t>Practitioner.practitionerRole</w:t>
            </w:r>
          </w:p>
        </w:tc>
        <w:tc>
          <w:tcPr>
            <w:tcW w:w="0" w:type="auto"/>
            <w:vAlign w:val="center"/>
            <w:hideMark/>
          </w:tcPr>
          <w:p w14:paraId="53916530" w14:textId="77777777" w:rsidR="00D67926" w:rsidRDefault="00D67926">
            <w:pPr>
              <w:rPr>
                <w:rFonts w:eastAsia="Times New Roman"/>
                <w:lang w:val="en-US"/>
              </w:rPr>
            </w:pPr>
          </w:p>
        </w:tc>
      </w:tr>
      <w:tr w:rsidR="00D67926" w14:paraId="7AF9678C" w14:textId="77777777">
        <w:trPr>
          <w:divId w:val="958990423"/>
          <w:tblCellSpacing w:w="15" w:type="dxa"/>
        </w:trPr>
        <w:tc>
          <w:tcPr>
            <w:tcW w:w="0" w:type="auto"/>
            <w:vAlign w:val="center"/>
            <w:hideMark/>
          </w:tcPr>
          <w:p w14:paraId="3EA314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54BD93" w14:textId="77777777" w:rsidR="00D67926" w:rsidRDefault="008D6FB8">
            <w:pPr>
              <w:rPr>
                <w:rFonts w:eastAsia="Times New Roman"/>
                <w:lang w:val="en-US"/>
              </w:rPr>
            </w:pPr>
            <w:r>
              <w:rPr>
                <w:rFonts w:eastAsia="Times New Roman"/>
                <w:lang w:val="en-US"/>
              </w:rPr>
              <w:t>The list of Roles/Organizations that the Practitioner is associated with</w:t>
            </w:r>
          </w:p>
        </w:tc>
      </w:tr>
      <w:tr w:rsidR="00D67926" w14:paraId="132530CE" w14:textId="77777777">
        <w:trPr>
          <w:divId w:val="958990423"/>
          <w:tblCellSpacing w:w="15" w:type="dxa"/>
        </w:trPr>
        <w:tc>
          <w:tcPr>
            <w:tcW w:w="0" w:type="auto"/>
            <w:vAlign w:val="center"/>
            <w:hideMark/>
          </w:tcPr>
          <w:p w14:paraId="4D065A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BA5A41" w14:textId="77777777" w:rsidR="00D67926" w:rsidRDefault="008D6FB8">
            <w:pPr>
              <w:rPr>
                <w:rFonts w:eastAsia="Times New Roman"/>
                <w:lang w:val="en-US"/>
              </w:rPr>
            </w:pPr>
            <w:r>
              <w:rPr>
                <w:rFonts w:eastAsia="Times New Roman"/>
                <w:lang w:val="en-US"/>
              </w:rPr>
              <w:t>The list of Roles/Organizations that the Practitioner is associated with.</w:t>
            </w:r>
          </w:p>
        </w:tc>
      </w:tr>
      <w:tr w:rsidR="00D67926" w14:paraId="14D33829" w14:textId="77777777">
        <w:trPr>
          <w:divId w:val="958990423"/>
          <w:tblCellSpacing w:w="15" w:type="dxa"/>
        </w:trPr>
        <w:tc>
          <w:tcPr>
            <w:tcW w:w="0" w:type="auto"/>
            <w:vAlign w:val="center"/>
            <w:hideMark/>
          </w:tcPr>
          <w:p w14:paraId="14CE035D" w14:textId="77777777" w:rsidR="00D67926" w:rsidRDefault="008D6FB8">
            <w:pPr>
              <w:rPr>
                <w:rFonts w:eastAsia="Times New Roman"/>
                <w:lang w:val="en-US"/>
              </w:rPr>
            </w:pPr>
            <w:r>
              <w:rPr>
                <w:rFonts w:eastAsia="Times New Roman"/>
                <w:b/>
                <w:bCs/>
                <w:lang w:val="en-US"/>
              </w:rPr>
              <w:t>Practitioner.practitionerRole.managingOrganization</w:t>
            </w:r>
          </w:p>
        </w:tc>
        <w:tc>
          <w:tcPr>
            <w:tcW w:w="0" w:type="auto"/>
            <w:vAlign w:val="center"/>
            <w:hideMark/>
          </w:tcPr>
          <w:p w14:paraId="3E63C6ED" w14:textId="77777777" w:rsidR="00D67926" w:rsidRDefault="00D67926">
            <w:pPr>
              <w:rPr>
                <w:rFonts w:eastAsia="Times New Roman"/>
                <w:lang w:val="en-US"/>
              </w:rPr>
            </w:pPr>
          </w:p>
        </w:tc>
      </w:tr>
      <w:tr w:rsidR="00D67926" w14:paraId="41BE81C2" w14:textId="77777777">
        <w:trPr>
          <w:divId w:val="958990423"/>
          <w:tblCellSpacing w:w="15" w:type="dxa"/>
        </w:trPr>
        <w:tc>
          <w:tcPr>
            <w:tcW w:w="0" w:type="auto"/>
            <w:vAlign w:val="center"/>
            <w:hideMark/>
          </w:tcPr>
          <w:p w14:paraId="061E2A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3E292D" w14:textId="77777777" w:rsidR="00D67926" w:rsidRDefault="008D6FB8">
            <w:pPr>
              <w:rPr>
                <w:rFonts w:eastAsia="Times New Roman"/>
                <w:lang w:val="en-US"/>
              </w:rPr>
            </w:pPr>
            <w:r>
              <w:rPr>
                <w:rFonts w:eastAsia="Times New Roman"/>
                <w:lang w:val="en-US"/>
              </w:rPr>
              <w:t>The Organization where the Practitioner performs the roles associated</w:t>
            </w:r>
          </w:p>
        </w:tc>
      </w:tr>
      <w:tr w:rsidR="00D67926" w14:paraId="287249E8" w14:textId="77777777">
        <w:trPr>
          <w:divId w:val="958990423"/>
          <w:tblCellSpacing w:w="15" w:type="dxa"/>
        </w:trPr>
        <w:tc>
          <w:tcPr>
            <w:tcW w:w="0" w:type="auto"/>
            <w:vAlign w:val="center"/>
            <w:hideMark/>
          </w:tcPr>
          <w:p w14:paraId="4484C4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6882E5" w14:textId="77777777" w:rsidR="00D67926" w:rsidRDefault="008D6FB8">
            <w:pPr>
              <w:rPr>
                <w:rFonts w:eastAsia="Times New Roman"/>
                <w:lang w:val="en-US"/>
              </w:rPr>
            </w:pPr>
            <w:r>
              <w:rPr>
                <w:rFonts w:eastAsia="Times New Roman"/>
                <w:lang w:val="en-US"/>
              </w:rPr>
              <w:t>The Organization where the Practitioner performs the roles associated.</w:t>
            </w:r>
          </w:p>
        </w:tc>
      </w:tr>
      <w:tr w:rsidR="00D67926" w14:paraId="7B060B5A" w14:textId="77777777">
        <w:trPr>
          <w:divId w:val="958990423"/>
          <w:tblCellSpacing w:w="15" w:type="dxa"/>
        </w:trPr>
        <w:tc>
          <w:tcPr>
            <w:tcW w:w="0" w:type="auto"/>
            <w:vAlign w:val="center"/>
            <w:hideMark/>
          </w:tcPr>
          <w:p w14:paraId="438A2465" w14:textId="77777777" w:rsidR="00D67926" w:rsidRDefault="008D6FB8">
            <w:pPr>
              <w:rPr>
                <w:rFonts w:eastAsia="Times New Roman"/>
                <w:lang w:val="en-US"/>
              </w:rPr>
            </w:pPr>
            <w:r>
              <w:rPr>
                <w:rFonts w:eastAsia="Times New Roman"/>
                <w:b/>
                <w:bCs/>
                <w:lang w:val="en-US"/>
              </w:rPr>
              <w:lastRenderedPageBreak/>
              <w:t>Practitioner.practitionerRole.role</w:t>
            </w:r>
          </w:p>
        </w:tc>
        <w:tc>
          <w:tcPr>
            <w:tcW w:w="0" w:type="auto"/>
            <w:vAlign w:val="center"/>
            <w:hideMark/>
          </w:tcPr>
          <w:p w14:paraId="25A30BBD" w14:textId="77777777" w:rsidR="00D67926" w:rsidRDefault="00D67926">
            <w:pPr>
              <w:rPr>
                <w:rFonts w:eastAsia="Times New Roman"/>
                <w:lang w:val="en-US"/>
              </w:rPr>
            </w:pPr>
          </w:p>
        </w:tc>
      </w:tr>
      <w:tr w:rsidR="00D67926" w14:paraId="62E88DFB" w14:textId="77777777">
        <w:trPr>
          <w:divId w:val="958990423"/>
          <w:tblCellSpacing w:w="15" w:type="dxa"/>
        </w:trPr>
        <w:tc>
          <w:tcPr>
            <w:tcW w:w="0" w:type="auto"/>
            <w:vAlign w:val="center"/>
            <w:hideMark/>
          </w:tcPr>
          <w:p w14:paraId="31EE76A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4AC15B" w14:textId="77777777" w:rsidR="00D67926" w:rsidRDefault="008D6FB8">
            <w:pPr>
              <w:rPr>
                <w:rFonts w:eastAsia="Times New Roman"/>
                <w:lang w:val="en-US"/>
              </w:rPr>
            </w:pPr>
            <w:r>
              <w:rPr>
                <w:rFonts w:eastAsia="Times New Roman"/>
                <w:lang w:val="en-US"/>
              </w:rPr>
              <w:t>Roles which this practitioner may perform</w:t>
            </w:r>
          </w:p>
        </w:tc>
      </w:tr>
      <w:tr w:rsidR="00D67926" w14:paraId="11201CDB" w14:textId="77777777">
        <w:trPr>
          <w:divId w:val="958990423"/>
          <w:tblCellSpacing w:w="15" w:type="dxa"/>
        </w:trPr>
        <w:tc>
          <w:tcPr>
            <w:tcW w:w="0" w:type="auto"/>
            <w:vAlign w:val="center"/>
            <w:hideMark/>
          </w:tcPr>
          <w:p w14:paraId="0E9BD2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F26BD9" w14:textId="77777777" w:rsidR="00D67926" w:rsidRDefault="008D6FB8">
            <w:pPr>
              <w:rPr>
                <w:rFonts w:eastAsia="Times New Roman"/>
                <w:lang w:val="en-US"/>
              </w:rPr>
            </w:pPr>
            <w:r>
              <w:rPr>
                <w:rFonts w:eastAsia="Times New Roman"/>
                <w:lang w:val="en-US"/>
              </w:rPr>
              <w:t>Roles which this practitioner is authorized to perform for the organization.</w:t>
            </w:r>
          </w:p>
        </w:tc>
      </w:tr>
      <w:tr w:rsidR="00D67926" w14:paraId="1C2F9726" w14:textId="77777777">
        <w:trPr>
          <w:divId w:val="958990423"/>
          <w:tblCellSpacing w:w="15" w:type="dxa"/>
        </w:trPr>
        <w:tc>
          <w:tcPr>
            <w:tcW w:w="0" w:type="auto"/>
            <w:vAlign w:val="center"/>
            <w:hideMark/>
          </w:tcPr>
          <w:p w14:paraId="17FFB9C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87C8CF" w14:textId="77777777" w:rsidR="00D67926" w:rsidRDefault="008D6FB8">
            <w:pPr>
              <w:rPr>
                <w:rFonts w:eastAsia="Times New Roman"/>
                <w:lang w:val="en-US"/>
              </w:rPr>
            </w:pPr>
            <w:r>
              <w:rPr>
                <w:rFonts w:eastAsia="Times New Roman"/>
                <w:lang w:val="en-US"/>
              </w:rPr>
              <w:t>A person may have more than one role. At least one role is required.</w:t>
            </w:r>
          </w:p>
        </w:tc>
      </w:tr>
      <w:tr w:rsidR="00D67926" w14:paraId="0EF00A65" w14:textId="77777777">
        <w:trPr>
          <w:divId w:val="958990423"/>
          <w:tblCellSpacing w:w="15" w:type="dxa"/>
        </w:trPr>
        <w:tc>
          <w:tcPr>
            <w:tcW w:w="0" w:type="auto"/>
            <w:vAlign w:val="center"/>
            <w:hideMark/>
          </w:tcPr>
          <w:p w14:paraId="68C6607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70E438" w14:textId="77777777" w:rsidR="00D67926" w:rsidRDefault="008D6FB8">
            <w:pPr>
              <w:rPr>
                <w:rFonts w:eastAsia="Times New Roman"/>
                <w:lang w:val="en-US"/>
              </w:rPr>
            </w:pPr>
            <w:r>
              <w:rPr>
                <w:rFonts w:eastAsia="Times New Roman"/>
                <w:lang w:val="en-US"/>
              </w:rPr>
              <w:t>Need to know what authority the practitioner has - what can they do?</w:t>
            </w:r>
          </w:p>
        </w:tc>
      </w:tr>
      <w:tr w:rsidR="00D67926" w14:paraId="08CEB96F" w14:textId="77777777">
        <w:trPr>
          <w:divId w:val="958990423"/>
          <w:tblCellSpacing w:w="15" w:type="dxa"/>
        </w:trPr>
        <w:tc>
          <w:tcPr>
            <w:tcW w:w="0" w:type="auto"/>
            <w:vAlign w:val="center"/>
            <w:hideMark/>
          </w:tcPr>
          <w:p w14:paraId="29CB743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D358225" w14:textId="77777777" w:rsidR="00D67926" w:rsidRDefault="008D6FB8">
            <w:pPr>
              <w:rPr>
                <w:rFonts w:eastAsia="Times New Roman"/>
                <w:lang w:val="en-US"/>
              </w:rPr>
            </w:pPr>
            <w:r>
              <w:rPr>
                <w:rFonts w:eastAsia="Times New Roman"/>
                <w:lang w:val="en-US"/>
              </w:rPr>
              <w:t>The role a person plays representing an organization</w:t>
            </w:r>
          </w:p>
        </w:tc>
      </w:tr>
      <w:tr w:rsidR="00D67926" w14:paraId="1607EEED" w14:textId="77777777">
        <w:trPr>
          <w:divId w:val="958990423"/>
          <w:tblCellSpacing w:w="15" w:type="dxa"/>
        </w:trPr>
        <w:tc>
          <w:tcPr>
            <w:tcW w:w="0" w:type="auto"/>
            <w:vAlign w:val="center"/>
            <w:hideMark/>
          </w:tcPr>
          <w:p w14:paraId="7DAC91B1" w14:textId="77777777" w:rsidR="00D67926" w:rsidRDefault="008D6FB8">
            <w:pPr>
              <w:rPr>
                <w:rFonts w:eastAsia="Times New Roman"/>
                <w:lang w:val="en-US"/>
              </w:rPr>
            </w:pPr>
            <w:r>
              <w:rPr>
                <w:rFonts w:eastAsia="Times New Roman"/>
                <w:b/>
                <w:bCs/>
                <w:lang w:val="en-US"/>
              </w:rPr>
              <w:t>Practitioner.practitionerRole.specialty</w:t>
            </w:r>
          </w:p>
        </w:tc>
        <w:tc>
          <w:tcPr>
            <w:tcW w:w="0" w:type="auto"/>
            <w:vAlign w:val="center"/>
            <w:hideMark/>
          </w:tcPr>
          <w:p w14:paraId="605E203F" w14:textId="77777777" w:rsidR="00D67926" w:rsidRDefault="00D67926">
            <w:pPr>
              <w:rPr>
                <w:rFonts w:eastAsia="Times New Roman"/>
                <w:lang w:val="en-US"/>
              </w:rPr>
            </w:pPr>
          </w:p>
        </w:tc>
      </w:tr>
      <w:tr w:rsidR="00D67926" w14:paraId="5BB5AC96" w14:textId="77777777">
        <w:trPr>
          <w:divId w:val="958990423"/>
          <w:tblCellSpacing w:w="15" w:type="dxa"/>
        </w:trPr>
        <w:tc>
          <w:tcPr>
            <w:tcW w:w="0" w:type="auto"/>
            <w:vAlign w:val="center"/>
            <w:hideMark/>
          </w:tcPr>
          <w:p w14:paraId="4965AC0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8454CA" w14:textId="77777777" w:rsidR="00D67926" w:rsidRDefault="008D6FB8">
            <w:pPr>
              <w:rPr>
                <w:rFonts w:eastAsia="Times New Roman"/>
                <w:lang w:val="en-US"/>
              </w:rPr>
            </w:pPr>
            <w:r>
              <w:rPr>
                <w:rFonts w:eastAsia="Times New Roman"/>
                <w:lang w:val="en-US"/>
              </w:rPr>
              <w:t>Specific specialty of the practitioner</w:t>
            </w:r>
          </w:p>
        </w:tc>
      </w:tr>
      <w:tr w:rsidR="00D67926" w14:paraId="587C1D0F" w14:textId="77777777">
        <w:trPr>
          <w:divId w:val="958990423"/>
          <w:tblCellSpacing w:w="15" w:type="dxa"/>
        </w:trPr>
        <w:tc>
          <w:tcPr>
            <w:tcW w:w="0" w:type="auto"/>
            <w:vAlign w:val="center"/>
            <w:hideMark/>
          </w:tcPr>
          <w:p w14:paraId="63AAE3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DB7DF6" w14:textId="77777777" w:rsidR="00D67926" w:rsidRDefault="008D6FB8">
            <w:pPr>
              <w:rPr>
                <w:rFonts w:eastAsia="Times New Roman"/>
                <w:lang w:val="en-US"/>
              </w:rPr>
            </w:pPr>
            <w:r>
              <w:rPr>
                <w:rFonts w:eastAsia="Times New Roman"/>
                <w:lang w:val="en-US"/>
              </w:rPr>
              <w:t>Specific specialty of the practitioner.</w:t>
            </w:r>
          </w:p>
        </w:tc>
      </w:tr>
      <w:tr w:rsidR="00D67926" w14:paraId="06ED1C1F" w14:textId="77777777">
        <w:trPr>
          <w:divId w:val="958990423"/>
          <w:tblCellSpacing w:w="15" w:type="dxa"/>
        </w:trPr>
        <w:tc>
          <w:tcPr>
            <w:tcW w:w="0" w:type="auto"/>
            <w:vAlign w:val="center"/>
            <w:hideMark/>
          </w:tcPr>
          <w:p w14:paraId="2C73A85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C0E9814" w14:textId="77777777" w:rsidR="00D67926" w:rsidRDefault="008D6FB8">
            <w:pPr>
              <w:rPr>
                <w:rFonts w:eastAsia="Times New Roman"/>
                <w:lang w:val="en-US"/>
              </w:rPr>
            </w:pPr>
            <w:r>
              <w:rPr>
                <w:rFonts w:eastAsia="Times New Roman"/>
                <w:lang w:val="en-US"/>
              </w:rPr>
              <w:t>Specific specialty associated with the agency</w:t>
            </w:r>
          </w:p>
        </w:tc>
      </w:tr>
      <w:tr w:rsidR="00D67926" w14:paraId="4CCB8AB7" w14:textId="77777777">
        <w:trPr>
          <w:divId w:val="958990423"/>
          <w:tblCellSpacing w:w="15" w:type="dxa"/>
        </w:trPr>
        <w:tc>
          <w:tcPr>
            <w:tcW w:w="0" w:type="auto"/>
            <w:vAlign w:val="center"/>
            <w:hideMark/>
          </w:tcPr>
          <w:p w14:paraId="515C979E" w14:textId="77777777" w:rsidR="00D67926" w:rsidRDefault="008D6FB8">
            <w:pPr>
              <w:rPr>
                <w:rFonts w:eastAsia="Times New Roman"/>
                <w:lang w:val="en-US"/>
              </w:rPr>
            </w:pPr>
            <w:r>
              <w:rPr>
                <w:rFonts w:eastAsia="Times New Roman"/>
                <w:b/>
                <w:bCs/>
                <w:lang w:val="en-US"/>
              </w:rPr>
              <w:t>Practitioner.practitionerRole.period</w:t>
            </w:r>
          </w:p>
        </w:tc>
        <w:tc>
          <w:tcPr>
            <w:tcW w:w="0" w:type="auto"/>
            <w:vAlign w:val="center"/>
            <w:hideMark/>
          </w:tcPr>
          <w:p w14:paraId="683177BD" w14:textId="77777777" w:rsidR="00D67926" w:rsidRDefault="00D67926">
            <w:pPr>
              <w:rPr>
                <w:rFonts w:eastAsia="Times New Roman"/>
                <w:lang w:val="en-US"/>
              </w:rPr>
            </w:pPr>
          </w:p>
        </w:tc>
      </w:tr>
      <w:tr w:rsidR="00D67926" w14:paraId="1B9D8067" w14:textId="77777777">
        <w:trPr>
          <w:divId w:val="958990423"/>
          <w:tblCellSpacing w:w="15" w:type="dxa"/>
        </w:trPr>
        <w:tc>
          <w:tcPr>
            <w:tcW w:w="0" w:type="auto"/>
            <w:vAlign w:val="center"/>
            <w:hideMark/>
          </w:tcPr>
          <w:p w14:paraId="37956E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B8B8FB" w14:textId="77777777" w:rsidR="00D67926" w:rsidRDefault="008D6FB8">
            <w:pPr>
              <w:rPr>
                <w:rFonts w:eastAsia="Times New Roman"/>
                <w:lang w:val="en-US"/>
              </w:rPr>
            </w:pPr>
            <w:r>
              <w:rPr>
                <w:rFonts w:eastAsia="Times New Roman"/>
                <w:lang w:val="en-US"/>
              </w:rPr>
              <w:t>The period during which the practitioner is authorized to perform in these role(s)</w:t>
            </w:r>
          </w:p>
        </w:tc>
      </w:tr>
      <w:tr w:rsidR="00D67926" w14:paraId="09EDC020" w14:textId="77777777">
        <w:trPr>
          <w:divId w:val="958990423"/>
          <w:tblCellSpacing w:w="15" w:type="dxa"/>
        </w:trPr>
        <w:tc>
          <w:tcPr>
            <w:tcW w:w="0" w:type="auto"/>
            <w:vAlign w:val="center"/>
            <w:hideMark/>
          </w:tcPr>
          <w:p w14:paraId="0453B5C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715C47" w14:textId="77777777" w:rsidR="00D67926" w:rsidRDefault="008D6FB8">
            <w:pPr>
              <w:rPr>
                <w:rFonts w:eastAsia="Times New Roman"/>
                <w:lang w:val="en-US"/>
              </w:rPr>
            </w:pPr>
            <w:r>
              <w:rPr>
                <w:rFonts w:eastAsia="Times New Roman"/>
                <w:lang w:val="en-US"/>
              </w:rPr>
              <w:t>The period during which the person is authorized to act as a practitioner in these role(s) for the organization.</w:t>
            </w:r>
          </w:p>
        </w:tc>
      </w:tr>
      <w:tr w:rsidR="00D67926" w14:paraId="6BB9CB6E" w14:textId="77777777">
        <w:trPr>
          <w:divId w:val="958990423"/>
          <w:tblCellSpacing w:w="15" w:type="dxa"/>
        </w:trPr>
        <w:tc>
          <w:tcPr>
            <w:tcW w:w="0" w:type="auto"/>
            <w:vAlign w:val="center"/>
            <w:hideMark/>
          </w:tcPr>
          <w:p w14:paraId="00F0452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C9A6FA5" w14:textId="77777777" w:rsidR="00D67926" w:rsidRDefault="008D6FB8">
            <w:pPr>
              <w:rPr>
                <w:rFonts w:eastAsia="Times New Roman"/>
                <w:lang w:val="en-US"/>
              </w:rPr>
            </w:pPr>
            <w:r>
              <w:rPr>
                <w:rFonts w:eastAsia="Times New Roman"/>
                <w:lang w:val="en-US"/>
              </w:rPr>
              <w:t>Even after the agencies is revoked, the fact that it existed must still be recorded.</w:t>
            </w:r>
          </w:p>
        </w:tc>
      </w:tr>
      <w:tr w:rsidR="00D67926" w14:paraId="2F617185" w14:textId="77777777">
        <w:trPr>
          <w:divId w:val="958990423"/>
          <w:tblCellSpacing w:w="15" w:type="dxa"/>
        </w:trPr>
        <w:tc>
          <w:tcPr>
            <w:tcW w:w="0" w:type="auto"/>
            <w:vAlign w:val="center"/>
            <w:hideMark/>
          </w:tcPr>
          <w:p w14:paraId="51BE3308" w14:textId="77777777" w:rsidR="00D67926" w:rsidRDefault="008D6FB8">
            <w:pPr>
              <w:rPr>
                <w:rFonts w:eastAsia="Times New Roman"/>
                <w:lang w:val="en-US"/>
              </w:rPr>
            </w:pPr>
            <w:r>
              <w:rPr>
                <w:rFonts w:eastAsia="Times New Roman"/>
                <w:b/>
                <w:bCs/>
                <w:lang w:val="en-US"/>
              </w:rPr>
              <w:t>Practitioner.practitionerRole.location</w:t>
            </w:r>
          </w:p>
        </w:tc>
        <w:tc>
          <w:tcPr>
            <w:tcW w:w="0" w:type="auto"/>
            <w:vAlign w:val="center"/>
            <w:hideMark/>
          </w:tcPr>
          <w:p w14:paraId="08B8AA14" w14:textId="77777777" w:rsidR="00D67926" w:rsidRDefault="00D67926">
            <w:pPr>
              <w:rPr>
                <w:rFonts w:eastAsia="Times New Roman"/>
                <w:lang w:val="en-US"/>
              </w:rPr>
            </w:pPr>
          </w:p>
        </w:tc>
      </w:tr>
      <w:tr w:rsidR="00D67926" w14:paraId="79117A97" w14:textId="77777777">
        <w:trPr>
          <w:divId w:val="958990423"/>
          <w:tblCellSpacing w:w="15" w:type="dxa"/>
        </w:trPr>
        <w:tc>
          <w:tcPr>
            <w:tcW w:w="0" w:type="auto"/>
            <w:vAlign w:val="center"/>
            <w:hideMark/>
          </w:tcPr>
          <w:p w14:paraId="484CD4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77B2C1" w14:textId="77777777" w:rsidR="00D67926" w:rsidRDefault="008D6FB8">
            <w:pPr>
              <w:rPr>
                <w:rFonts w:eastAsia="Times New Roman"/>
                <w:lang w:val="en-US"/>
              </w:rPr>
            </w:pPr>
            <w:r>
              <w:rPr>
                <w:rFonts w:eastAsia="Times New Roman"/>
                <w:lang w:val="en-US"/>
              </w:rPr>
              <w:t>The location(s) at which this practitioner provides care</w:t>
            </w:r>
          </w:p>
        </w:tc>
      </w:tr>
      <w:tr w:rsidR="00D67926" w14:paraId="5D6B8828" w14:textId="77777777">
        <w:trPr>
          <w:divId w:val="958990423"/>
          <w:tblCellSpacing w:w="15" w:type="dxa"/>
        </w:trPr>
        <w:tc>
          <w:tcPr>
            <w:tcW w:w="0" w:type="auto"/>
            <w:vAlign w:val="center"/>
            <w:hideMark/>
          </w:tcPr>
          <w:p w14:paraId="2E98E2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4753ED" w14:textId="77777777" w:rsidR="00D67926" w:rsidRDefault="008D6FB8">
            <w:pPr>
              <w:rPr>
                <w:rFonts w:eastAsia="Times New Roman"/>
                <w:lang w:val="en-US"/>
              </w:rPr>
            </w:pPr>
            <w:r>
              <w:rPr>
                <w:rFonts w:eastAsia="Times New Roman"/>
                <w:lang w:val="en-US"/>
              </w:rPr>
              <w:t>The location(s) at which this practitioner provides care.</w:t>
            </w:r>
          </w:p>
        </w:tc>
      </w:tr>
      <w:tr w:rsidR="00D67926" w14:paraId="08C3CD03" w14:textId="77777777">
        <w:trPr>
          <w:divId w:val="958990423"/>
          <w:tblCellSpacing w:w="15" w:type="dxa"/>
        </w:trPr>
        <w:tc>
          <w:tcPr>
            <w:tcW w:w="0" w:type="auto"/>
            <w:vAlign w:val="center"/>
            <w:hideMark/>
          </w:tcPr>
          <w:p w14:paraId="0153574D" w14:textId="77777777" w:rsidR="00D67926" w:rsidRDefault="008D6FB8">
            <w:pPr>
              <w:rPr>
                <w:rFonts w:eastAsia="Times New Roman"/>
                <w:lang w:val="en-US"/>
              </w:rPr>
            </w:pPr>
            <w:r>
              <w:rPr>
                <w:rFonts w:eastAsia="Times New Roman"/>
                <w:b/>
                <w:bCs/>
                <w:lang w:val="en-US"/>
              </w:rPr>
              <w:t>Practitioner.practitionerRole.healthcareService</w:t>
            </w:r>
          </w:p>
        </w:tc>
        <w:tc>
          <w:tcPr>
            <w:tcW w:w="0" w:type="auto"/>
            <w:vAlign w:val="center"/>
            <w:hideMark/>
          </w:tcPr>
          <w:p w14:paraId="7548E69B" w14:textId="77777777" w:rsidR="00D67926" w:rsidRDefault="00D67926">
            <w:pPr>
              <w:rPr>
                <w:rFonts w:eastAsia="Times New Roman"/>
                <w:lang w:val="en-US"/>
              </w:rPr>
            </w:pPr>
          </w:p>
        </w:tc>
      </w:tr>
      <w:tr w:rsidR="00D67926" w14:paraId="69246760" w14:textId="77777777">
        <w:trPr>
          <w:divId w:val="958990423"/>
          <w:tblCellSpacing w:w="15" w:type="dxa"/>
        </w:trPr>
        <w:tc>
          <w:tcPr>
            <w:tcW w:w="0" w:type="auto"/>
            <w:vAlign w:val="center"/>
            <w:hideMark/>
          </w:tcPr>
          <w:p w14:paraId="5A9C9F1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911020" w14:textId="77777777" w:rsidR="00D67926" w:rsidRDefault="008D6FB8">
            <w:pPr>
              <w:rPr>
                <w:rFonts w:eastAsia="Times New Roman"/>
                <w:lang w:val="en-US"/>
              </w:rPr>
            </w:pPr>
            <w:r>
              <w:rPr>
                <w:rFonts w:eastAsia="Times New Roman"/>
                <w:lang w:val="en-US"/>
              </w:rPr>
              <w:t>The list of healthcare services that this worker provides for this role's Organization/Location(s)</w:t>
            </w:r>
          </w:p>
        </w:tc>
      </w:tr>
      <w:tr w:rsidR="00D67926" w14:paraId="58B298CE" w14:textId="77777777">
        <w:trPr>
          <w:divId w:val="958990423"/>
          <w:tblCellSpacing w:w="15" w:type="dxa"/>
        </w:trPr>
        <w:tc>
          <w:tcPr>
            <w:tcW w:w="0" w:type="auto"/>
            <w:vAlign w:val="center"/>
            <w:hideMark/>
          </w:tcPr>
          <w:p w14:paraId="349EC0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40DEDD" w14:textId="77777777" w:rsidR="00D67926" w:rsidRDefault="008D6FB8">
            <w:pPr>
              <w:rPr>
                <w:rFonts w:eastAsia="Times New Roman"/>
                <w:lang w:val="en-US"/>
              </w:rPr>
            </w:pPr>
            <w:r>
              <w:rPr>
                <w:rFonts w:eastAsia="Times New Roman"/>
                <w:lang w:val="en-US"/>
              </w:rPr>
              <w:t>The list of healthcare services that this worker provides for this role's Organization/Location(s).</w:t>
            </w:r>
          </w:p>
        </w:tc>
      </w:tr>
      <w:tr w:rsidR="00D67926" w14:paraId="076913D5" w14:textId="77777777">
        <w:trPr>
          <w:divId w:val="958990423"/>
          <w:tblCellSpacing w:w="15" w:type="dxa"/>
        </w:trPr>
        <w:tc>
          <w:tcPr>
            <w:tcW w:w="0" w:type="auto"/>
            <w:vAlign w:val="center"/>
            <w:hideMark/>
          </w:tcPr>
          <w:p w14:paraId="569CEC7A" w14:textId="77777777" w:rsidR="00D67926" w:rsidRDefault="008D6FB8">
            <w:pPr>
              <w:rPr>
                <w:rFonts w:eastAsia="Times New Roman"/>
                <w:lang w:val="en-US"/>
              </w:rPr>
            </w:pPr>
            <w:r>
              <w:rPr>
                <w:rFonts w:eastAsia="Times New Roman"/>
                <w:b/>
                <w:bCs/>
                <w:lang w:val="en-US"/>
              </w:rPr>
              <w:t>Practitioner.qualification</w:t>
            </w:r>
          </w:p>
        </w:tc>
        <w:tc>
          <w:tcPr>
            <w:tcW w:w="0" w:type="auto"/>
            <w:vAlign w:val="center"/>
            <w:hideMark/>
          </w:tcPr>
          <w:p w14:paraId="5D28F5C3" w14:textId="77777777" w:rsidR="00D67926" w:rsidRDefault="00D67926">
            <w:pPr>
              <w:rPr>
                <w:rFonts w:eastAsia="Times New Roman"/>
                <w:lang w:val="en-US"/>
              </w:rPr>
            </w:pPr>
          </w:p>
        </w:tc>
      </w:tr>
      <w:tr w:rsidR="00D67926" w14:paraId="799D2E67" w14:textId="77777777">
        <w:trPr>
          <w:divId w:val="958990423"/>
          <w:tblCellSpacing w:w="15" w:type="dxa"/>
        </w:trPr>
        <w:tc>
          <w:tcPr>
            <w:tcW w:w="0" w:type="auto"/>
            <w:vAlign w:val="center"/>
            <w:hideMark/>
          </w:tcPr>
          <w:p w14:paraId="652A8B9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3B4A46" w14:textId="77777777" w:rsidR="00D67926" w:rsidRDefault="008D6FB8">
            <w:pPr>
              <w:rPr>
                <w:rFonts w:eastAsia="Times New Roman"/>
                <w:lang w:val="en-US"/>
              </w:rPr>
            </w:pPr>
            <w:r>
              <w:rPr>
                <w:rFonts w:eastAsia="Times New Roman"/>
                <w:lang w:val="en-US"/>
              </w:rPr>
              <w:t>Qualifications obtained by training and certification</w:t>
            </w:r>
          </w:p>
        </w:tc>
      </w:tr>
      <w:tr w:rsidR="00D67926" w14:paraId="1CA5B46B" w14:textId="77777777">
        <w:trPr>
          <w:divId w:val="958990423"/>
          <w:tblCellSpacing w:w="15" w:type="dxa"/>
        </w:trPr>
        <w:tc>
          <w:tcPr>
            <w:tcW w:w="0" w:type="auto"/>
            <w:vAlign w:val="center"/>
            <w:hideMark/>
          </w:tcPr>
          <w:p w14:paraId="1E0A107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3277AFB" w14:textId="77777777" w:rsidR="00D67926" w:rsidRDefault="008D6FB8">
            <w:pPr>
              <w:rPr>
                <w:rFonts w:eastAsia="Times New Roman"/>
                <w:lang w:val="en-US"/>
              </w:rPr>
            </w:pPr>
            <w:r>
              <w:rPr>
                <w:rFonts w:eastAsia="Times New Roman"/>
                <w:lang w:val="en-US"/>
              </w:rPr>
              <w:t>Qualifications obtained by training and certification.</w:t>
            </w:r>
          </w:p>
        </w:tc>
      </w:tr>
      <w:tr w:rsidR="00D67926" w14:paraId="5AE12941" w14:textId="77777777">
        <w:trPr>
          <w:divId w:val="958990423"/>
          <w:tblCellSpacing w:w="15" w:type="dxa"/>
        </w:trPr>
        <w:tc>
          <w:tcPr>
            <w:tcW w:w="0" w:type="auto"/>
            <w:vAlign w:val="center"/>
            <w:hideMark/>
          </w:tcPr>
          <w:p w14:paraId="1C07406C" w14:textId="77777777" w:rsidR="00D67926" w:rsidRDefault="008D6FB8">
            <w:pPr>
              <w:rPr>
                <w:rFonts w:eastAsia="Times New Roman"/>
                <w:lang w:val="en-US"/>
              </w:rPr>
            </w:pPr>
            <w:r>
              <w:rPr>
                <w:rFonts w:eastAsia="Times New Roman"/>
                <w:b/>
                <w:bCs/>
                <w:lang w:val="en-US"/>
              </w:rPr>
              <w:t>Practitioner.qualification.identifier</w:t>
            </w:r>
          </w:p>
        </w:tc>
        <w:tc>
          <w:tcPr>
            <w:tcW w:w="0" w:type="auto"/>
            <w:vAlign w:val="center"/>
            <w:hideMark/>
          </w:tcPr>
          <w:p w14:paraId="5D3F27A7" w14:textId="77777777" w:rsidR="00D67926" w:rsidRDefault="00D67926">
            <w:pPr>
              <w:rPr>
                <w:rFonts w:eastAsia="Times New Roman"/>
                <w:lang w:val="en-US"/>
              </w:rPr>
            </w:pPr>
          </w:p>
        </w:tc>
      </w:tr>
      <w:tr w:rsidR="00D67926" w14:paraId="1F0E65A4" w14:textId="77777777">
        <w:trPr>
          <w:divId w:val="958990423"/>
          <w:tblCellSpacing w:w="15" w:type="dxa"/>
        </w:trPr>
        <w:tc>
          <w:tcPr>
            <w:tcW w:w="0" w:type="auto"/>
            <w:vAlign w:val="center"/>
            <w:hideMark/>
          </w:tcPr>
          <w:p w14:paraId="0AF878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35C689" w14:textId="77777777" w:rsidR="00D67926" w:rsidRDefault="008D6FB8">
            <w:pPr>
              <w:rPr>
                <w:rFonts w:eastAsia="Times New Roman"/>
                <w:lang w:val="en-US"/>
              </w:rPr>
            </w:pPr>
            <w:r>
              <w:rPr>
                <w:rFonts w:eastAsia="Times New Roman"/>
                <w:lang w:val="en-US"/>
              </w:rPr>
              <w:t>An identifier for this qualification for the practitioner</w:t>
            </w:r>
          </w:p>
        </w:tc>
      </w:tr>
      <w:tr w:rsidR="00D67926" w14:paraId="45252F27" w14:textId="77777777">
        <w:trPr>
          <w:divId w:val="958990423"/>
          <w:tblCellSpacing w:w="15" w:type="dxa"/>
        </w:trPr>
        <w:tc>
          <w:tcPr>
            <w:tcW w:w="0" w:type="auto"/>
            <w:vAlign w:val="center"/>
            <w:hideMark/>
          </w:tcPr>
          <w:p w14:paraId="065DFF6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1BB615" w14:textId="77777777" w:rsidR="00D67926" w:rsidRDefault="008D6FB8">
            <w:pPr>
              <w:rPr>
                <w:rFonts w:eastAsia="Times New Roman"/>
                <w:lang w:val="en-US"/>
              </w:rPr>
            </w:pPr>
            <w:r>
              <w:rPr>
                <w:rFonts w:eastAsia="Times New Roman"/>
                <w:lang w:val="en-US"/>
              </w:rPr>
              <w:t>An identifier that applies to this person's qualification in this role.</w:t>
            </w:r>
          </w:p>
        </w:tc>
      </w:tr>
      <w:tr w:rsidR="00D67926" w14:paraId="232E7ECD" w14:textId="77777777">
        <w:trPr>
          <w:divId w:val="958990423"/>
          <w:tblCellSpacing w:w="15" w:type="dxa"/>
        </w:trPr>
        <w:tc>
          <w:tcPr>
            <w:tcW w:w="0" w:type="auto"/>
            <w:vAlign w:val="center"/>
            <w:hideMark/>
          </w:tcPr>
          <w:p w14:paraId="3E8EB7B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42BE64B" w14:textId="77777777" w:rsidR="00D67926" w:rsidRDefault="008D6FB8">
            <w:pPr>
              <w:rPr>
                <w:rFonts w:eastAsia="Times New Roman"/>
                <w:lang w:val="en-US"/>
              </w:rPr>
            </w:pPr>
            <w:r>
              <w:rPr>
                <w:rFonts w:eastAsia="Times New Roman"/>
                <w:lang w:val="en-US"/>
              </w:rPr>
              <w:t>Often, specific identities are assigned for the qualification.</w:t>
            </w:r>
          </w:p>
        </w:tc>
      </w:tr>
      <w:tr w:rsidR="00D67926" w14:paraId="7ADD8D6A" w14:textId="77777777">
        <w:trPr>
          <w:divId w:val="958990423"/>
          <w:tblCellSpacing w:w="15" w:type="dxa"/>
        </w:trPr>
        <w:tc>
          <w:tcPr>
            <w:tcW w:w="0" w:type="auto"/>
            <w:vAlign w:val="center"/>
            <w:hideMark/>
          </w:tcPr>
          <w:p w14:paraId="49C330C0" w14:textId="77777777" w:rsidR="00D67926" w:rsidRDefault="008D6FB8">
            <w:pPr>
              <w:rPr>
                <w:rFonts w:eastAsia="Times New Roman"/>
                <w:lang w:val="en-US"/>
              </w:rPr>
            </w:pPr>
            <w:r>
              <w:rPr>
                <w:rFonts w:eastAsia="Times New Roman"/>
                <w:b/>
                <w:bCs/>
                <w:lang w:val="en-US"/>
              </w:rPr>
              <w:t>Practitioner.qualification.code</w:t>
            </w:r>
          </w:p>
        </w:tc>
        <w:tc>
          <w:tcPr>
            <w:tcW w:w="0" w:type="auto"/>
            <w:vAlign w:val="center"/>
            <w:hideMark/>
          </w:tcPr>
          <w:p w14:paraId="60320B04" w14:textId="77777777" w:rsidR="00D67926" w:rsidRDefault="00D67926">
            <w:pPr>
              <w:rPr>
                <w:rFonts w:eastAsia="Times New Roman"/>
                <w:lang w:val="en-US"/>
              </w:rPr>
            </w:pPr>
          </w:p>
        </w:tc>
      </w:tr>
      <w:tr w:rsidR="00D67926" w14:paraId="1F857878" w14:textId="77777777">
        <w:trPr>
          <w:divId w:val="958990423"/>
          <w:tblCellSpacing w:w="15" w:type="dxa"/>
        </w:trPr>
        <w:tc>
          <w:tcPr>
            <w:tcW w:w="0" w:type="auto"/>
            <w:vAlign w:val="center"/>
            <w:hideMark/>
          </w:tcPr>
          <w:p w14:paraId="20870A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9B652D" w14:textId="77777777" w:rsidR="00D67926" w:rsidRDefault="008D6FB8">
            <w:pPr>
              <w:rPr>
                <w:rFonts w:eastAsia="Times New Roman"/>
                <w:lang w:val="en-US"/>
              </w:rPr>
            </w:pPr>
            <w:r>
              <w:rPr>
                <w:rFonts w:eastAsia="Times New Roman"/>
                <w:lang w:val="en-US"/>
              </w:rPr>
              <w:t>Coded representation of the qualification</w:t>
            </w:r>
          </w:p>
        </w:tc>
      </w:tr>
      <w:tr w:rsidR="00D67926" w14:paraId="252BAD44" w14:textId="77777777">
        <w:trPr>
          <w:divId w:val="958990423"/>
          <w:tblCellSpacing w:w="15" w:type="dxa"/>
        </w:trPr>
        <w:tc>
          <w:tcPr>
            <w:tcW w:w="0" w:type="auto"/>
            <w:vAlign w:val="center"/>
            <w:hideMark/>
          </w:tcPr>
          <w:p w14:paraId="5E6B56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E8344F" w14:textId="77777777" w:rsidR="00D67926" w:rsidRDefault="008D6FB8">
            <w:pPr>
              <w:rPr>
                <w:rFonts w:eastAsia="Times New Roman"/>
                <w:lang w:val="en-US"/>
              </w:rPr>
            </w:pPr>
            <w:r>
              <w:rPr>
                <w:rFonts w:eastAsia="Times New Roman"/>
                <w:lang w:val="en-US"/>
              </w:rPr>
              <w:t>Coded representation of the qualification.</w:t>
            </w:r>
          </w:p>
        </w:tc>
      </w:tr>
      <w:tr w:rsidR="00D67926" w14:paraId="42305535" w14:textId="77777777">
        <w:trPr>
          <w:divId w:val="958990423"/>
          <w:tblCellSpacing w:w="15" w:type="dxa"/>
        </w:trPr>
        <w:tc>
          <w:tcPr>
            <w:tcW w:w="0" w:type="auto"/>
            <w:vAlign w:val="center"/>
            <w:hideMark/>
          </w:tcPr>
          <w:p w14:paraId="17A2D92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D708F25" w14:textId="77777777" w:rsidR="00D67926" w:rsidRDefault="008D6FB8">
            <w:pPr>
              <w:rPr>
                <w:rFonts w:eastAsia="Times New Roman"/>
                <w:lang w:val="en-US"/>
              </w:rPr>
            </w:pPr>
            <w:r>
              <w:rPr>
                <w:rFonts w:eastAsia="Times New Roman"/>
                <w:lang w:val="en-US"/>
              </w:rPr>
              <w:t>Specific qualification the practitioner has to provide a service</w:t>
            </w:r>
          </w:p>
        </w:tc>
      </w:tr>
      <w:tr w:rsidR="00D67926" w14:paraId="02365CB2" w14:textId="77777777">
        <w:trPr>
          <w:divId w:val="958990423"/>
          <w:tblCellSpacing w:w="15" w:type="dxa"/>
        </w:trPr>
        <w:tc>
          <w:tcPr>
            <w:tcW w:w="0" w:type="auto"/>
            <w:vAlign w:val="center"/>
            <w:hideMark/>
          </w:tcPr>
          <w:p w14:paraId="5341B921" w14:textId="77777777" w:rsidR="00D67926" w:rsidRDefault="008D6FB8">
            <w:pPr>
              <w:rPr>
                <w:rFonts w:eastAsia="Times New Roman"/>
                <w:lang w:val="en-US"/>
              </w:rPr>
            </w:pPr>
            <w:r>
              <w:rPr>
                <w:rFonts w:eastAsia="Times New Roman"/>
                <w:b/>
                <w:bCs/>
                <w:lang w:val="en-US"/>
              </w:rPr>
              <w:t>Practitioner.qualification.period</w:t>
            </w:r>
          </w:p>
        </w:tc>
        <w:tc>
          <w:tcPr>
            <w:tcW w:w="0" w:type="auto"/>
            <w:vAlign w:val="center"/>
            <w:hideMark/>
          </w:tcPr>
          <w:p w14:paraId="1B680FE4" w14:textId="77777777" w:rsidR="00D67926" w:rsidRDefault="00D67926">
            <w:pPr>
              <w:rPr>
                <w:rFonts w:eastAsia="Times New Roman"/>
                <w:lang w:val="en-US"/>
              </w:rPr>
            </w:pPr>
          </w:p>
        </w:tc>
      </w:tr>
      <w:tr w:rsidR="00D67926" w14:paraId="715B77F2" w14:textId="77777777">
        <w:trPr>
          <w:divId w:val="958990423"/>
          <w:tblCellSpacing w:w="15" w:type="dxa"/>
        </w:trPr>
        <w:tc>
          <w:tcPr>
            <w:tcW w:w="0" w:type="auto"/>
            <w:vAlign w:val="center"/>
            <w:hideMark/>
          </w:tcPr>
          <w:p w14:paraId="7A8EDB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81D880" w14:textId="77777777" w:rsidR="00D67926" w:rsidRDefault="008D6FB8">
            <w:pPr>
              <w:rPr>
                <w:rFonts w:eastAsia="Times New Roman"/>
                <w:lang w:val="en-US"/>
              </w:rPr>
            </w:pPr>
            <w:r>
              <w:rPr>
                <w:rFonts w:eastAsia="Times New Roman"/>
                <w:lang w:val="en-US"/>
              </w:rPr>
              <w:t>Period during which the qualification is valid</w:t>
            </w:r>
          </w:p>
        </w:tc>
      </w:tr>
      <w:tr w:rsidR="00D67926" w14:paraId="73925E54" w14:textId="77777777">
        <w:trPr>
          <w:divId w:val="958990423"/>
          <w:tblCellSpacing w:w="15" w:type="dxa"/>
        </w:trPr>
        <w:tc>
          <w:tcPr>
            <w:tcW w:w="0" w:type="auto"/>
            <w:vAlign w:val="center"/>
            <w:hideMark/>
          </w:tcPr>
          <w:p w14:paraId="5D1569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873895" w14:textId="77777777" w:rsidR="00D67926" w:rsidRDefault="008D6FB8">
            <w:pPr>
              <w:rPr>
                <w:rFonts w:eastAsia="Times New Roman"/>
                <w:lang w:val="en-US"/>
              </w:rPr>
            </w:pPr>
            <w:r>
              <w:rPr>
                <w:rFonts w:eastAsia="Times New Roman"/>
                <w:lang w:val="en-US"/>
              </w:rPr>
              <w:t>Period during which the qualification is valid.</w:t>
            </w:r>
          </w:p>
        </w:tc>
      </w:tr>
      <w:tr w:rsidR="00D67926" w14:paraId="4B6CBE0D" w14:textId="77777777">
        <w:trPr>
          <w:divId w:val="958990423"/>
          <w:tblCellSpacing w:w="15" w:type="dxa"/>
        </w:trPr>
        <w:tc>
          <w:tcPr>
            <w:tcW w:w="0" w:type="auto"/>
            <w:vAlign w:val="center"/>
            <w:hideMark/>
          </w:tcPr>
          <w:p w14:paraId="5139B12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D4F0482" w14:textId="77777777" w:rsidR="00D67926" w:rsidRDefault="008D6FB8">
            <w:pPr>
              <w:rPr>
                <w:rFonts w:eastAsia="Times New Roman"/>
                <w:lang w:val="en-US"/>
              </w:rPr>
            </w:pPr>
            <w:r>
              <w:rPr>
                <w:rFonts w:eastAsia="Times New Roman"/>
                <w:lang w:val="en-US"/>
              </w:rPr>
              <w:t>Qualifications are often for a limited period of time, and can be revoked.</w:t>
            </w:r>
          </w:p>
        </w:tc>
      </w:tr>
      <w:tr w:rsidR="00D67926" w14:paraId="6C936320" w14:textId="77777777">
        <w:trPr>
          <w:divId w:val="958990423"/>
          <w:tblCellSpacing w:w="15" w:type="dxa"/>
        </w:trPr>
        <w:tc>
          <w:tcPr>
            <w:tcW w:w="0" w:type="auto"/>
            <w:vAlign w:val="center"/>
            <w:hideMark/>
          </w:tcPr>
          <w:p w14:paraId="25C3D5DC" w14:textId="77777777" w:rsidR="00D67926" w:rsidRDefault="008D6FB8">
            <w:pPr>
              <w:rPr>
                <w:rFonts w:eastAsia="Times New Roman"/>
                <w:lang w:val="en-US"/>
              </w:rPr>
            </w:pPr>
            <w:r>
              <w:rPr>
                <w:rFonts w:eastAsia="Times New Roman"/>
                <w:b/>
                <w:bCs/>
                <w:lang w:val="en-US"/>
              </w:rPr>
              <w:t>Practitioner.qualification.issuer</w:t>
            </w:r>
          </w:p>
        </w:tc>
        <w:tc>
          <w:tcPr>
            <w:tcW w:w="0" w:type="auto"/>
            <w:vAlign w:val="center"/>
            <w:hideMark/>
          </w:tcPr>
          <w:p w14:paraId="64F02A4B" w14:textId="77777777" w:rsidR="00D67926" w:rsidRDefault="00D67926">
            <w:pPr>
              <w:rPr>
                <w:rFonts w:eastAsia="Times New Roman"/>
                <w:lang w:val="en-US"/>
              </w:rPr>
            </w:pPr>
          </w:p>
        </w:tc>
      </w:tr>
      <w:tr w:rsidR="00D67926" w14:paraId="41BB2447" w14:textId="77777777">
        <w:trPr>
          <w:divId w:val="958990423"/>
          <w:tblCellSpacing w:w="15" w:type="dxa"/>
        </w:trPr>
        <w:tc>
          <w:tcPr>
            <w:tcW w:w="0" w:type="auto"/>
            <w:vAlign w:val="center"/>
            <w:hideMark/>
          </w:tcPr>
          <w:p w14:paraId="6D4EA1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902A7E" w14:textId="77777777" w:rsidR="00D67926" w:rsidRDefault="008D6FB8">
            <w:pPr>
              <w:rPr>
                <w:rFonts w:eastAsia="Times New Roman"/>
                <w:lang w:val="en-US"/>
              </w:rPr>
            </w:pPr>
            <w:r>
              <w:rPr>
                <w:rFonts w:eastAsia="Times New Roman"/>
                <w:lang w:val="en-US"/>
              </w:rPr>
              <w:t>Organization that regulates and issues the qualification</w:t>
            </w:r>
          </w:p>
        </w:tc>
      </w:tr>
      <w:tr w:rsidR="00D67926" w14:paraId="2D75EA30" w14:textId="77777777">
        <w:trPr>
          <w:divId w:val="958990423"/>
          <w:tblCellSpacing w:w="15" w:type="dxa"/>
        </w:trPr>
        <w:tc>
          <w:tcPr>
            <w:tcW w:w="0" w:type="auto"/>
            <w:vAlign w:val="center"/>
            <w:hideMark/>
          </w:tcPr>
          <w:p w14:paraId="436B7F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F5E599" w14:textId="77777777" w:rsidR="00D67926" w:rsidRDefault="008D6FB8">
            <w:pPr>
              <w:rPr>
                <w:rFonts w:eastAsia="Times New Roman"/>
                <w:lang w:val="en-US"/>
              </w:rPr>
            </w:pPr>
            <w:r>
              <w:rPr>
                <w:rFonts w:eastAsia="Times New Roman"/>
                <w:lang w:val="en-US"/>
              </w:rPr>
              <w:t>Organization that regulates and issues the qualification.</w:t>
            </w:r>
          </w:p>
        </w:tc>
      </w:tr>
      <w:tr w:rsidR="00D67926" w14:paraId="41EFEF2F" w14:textId="77777777">
        <w:trPr>
          <w:divId w:val="958990423"/>
          <w:tblCellSpacing w:w="15" w:type="dxa"/>
        </w:trPr>
        <w:tc>
          <w:tcPr>
            <w:tcW w:w="0" w:type="auto"/>
            <w:vAlign w:val="center"/>
            <w:hideMark/>
          </w:tcPr>
          <w:p w14:paraId="1FA5F17B" w14:textId="77777777" w:rsidR="00D67926" w:rsidRDefault="008D6FB8">
            <w:pPr>
              <w:rPr>
                <w:rFonts w:eastAsia="Times New Roman"/>
                <w:lang w:val="en-US"/>
              </w:rPr>
            </w:pPr>
            <w:r>
              <w:rPr>
                <w:rFonts w:eastAsia="Times New Roman"/>
                <w:b/>
                <w:bCs/>
                <w:lang w:val="en-US"/>
              </w:rPr>
              <w:t>Practitioner.communication</w:t>
            </w:r>
          </w:p>
        </w:tc>
        <w:tc>
          <w:tcPr>
            <w:tcW w:w="0" w:type="auto"/>
            <w:vAlign w:val="center"/>
            <w:hideMark/>
          </w:tcPr>
          <w:p w14:paraId="3C2DBE72" w14:textId="77777777" w:rsidR="00D67926" w:rsidRDefault="00D67926">
            <w:pPr>
              <w:rPr>
                <w:rFonts w:eastAsia="Times New Roman"/>
                <w:lang w:val="en-US"/>
              </w:rPr>
            </w:pPr>
          </w:p>
        </w:tc>
      </w:tr>
      <w:tr w:rsidR="00D67926" w14:paraId="3CE56D72" w14:textId="77777777">
        <w:trPr>
          <w:divId w:val="958990423"/>
          <w:tblCellSpacing w:w="15" w:type="dxa"/>
        </w:trPr>
        <w:tc>
          <w:tcPr>
            <w:tcW w:w="0" w:type="auto"/>
            <w:vAlign w:val="center"/>
            <w:hideMark/>
          </w:tcPr>
          <w:p w14:paraId="2CB7BAC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8498C4" w14:textId="77777777" w:rsidR="00D67926" w:rsidRDefault="008D6FB8">
            <w:pPr>
              <w:rPr>
                <w:rFonts w:eastAsia="Times New Roman"/>
                <w:lang w:val="en-US"/>
              </w:rPr>
            </w:pPr>
            <w:r>
              <w:rPr>
                <w:rFonts w:eastAsia="Times New Roman"/>
                <w:lang w:val="en-US"/>
              </w:rPr>
              <w:t>A language the practitioner is able to use in patient communication</w:t>
            </w:r>
          </w:p>
        </w:tc>
      </w:tr>
      <w:tr w:rsidR="00D67926" w14:paraId="58BAFF15" w14:textId="77777777">
        <w:trPr>
          <w:divId w:val="958990423"/>
          <w:tblCellSpacing w:w="15" w:type="dxa"/>
        </w:trPr>
        <w:tc>
          <w:tcPr>
            <w:tcW w:w="0" w:type="auto"/>
            <w:vAlign w:val="center"/>
            <w:hideMark/>
          </w:tcPr>
          <w:p w14:paraId="48A48A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7092C2" w14:textId="77777777" w:rsidR="00D67926" w:rsidRDefault="008D6FB8">
            <w:pPr>
              <w:rPr>
                <w:rFonts w:eastAsia="Times New Roman"/>
                <w:lang w:val="en-US"/>
              </w:rPr>
            </w:pPr>
            <w:r>
              <w:rPr>
                <w:rFonts w:eastAsia="Times New Roman"/>
                <w:lang w:val="en-US"/>
              </w:rPr>
              <w:t>A language the practitioner is able to use in patient communication.</w:t>
            </w:r>
          </w:p>
        </w:tc>
      </w:tr>
      <w:tr w:rsidR="00D67926" w14:paraId="74E6FAE7" w14:textId="77777777">
        <w:trPr>
          <w:divId w:val="958990423"/>
          <w:tblCellSpacing w:w="15" w:type="dxa"/>
        </w:trPr>
        <w:tc>
          <w:tcPr>
            <w:tcW w:w="0" w:type="auto"/>
            <w:vAlign w:val="center"/>
            <w:hideMark/>
          </w:tcPr>
          <w:p w14:paraId="18D8A3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1724AE" w14:textId="77777777"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14:paraId="02C7B83B" w14:textId="77777777">
        <w:trPr>
          <w:divId w:val="958990423"/>
          <w:tblCellSpacing w:w="15" w:type="dxa"/>
        </w:trPr>
        <w:tc>
          <w:tcPr>
            <w:tcW w:w="0" w:type="auto"/>
            <w:vAlign w:val="center"/>
            <w:hideMark/>
          </w:tcPr>
          <w:p w14:paraId="5C346BF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2200E0B" w14:textId="77777777" w:rsidR="00D67926" w:rsidRDefault="008D6FB8">
            <w:pPr>
              <w:rPr>
                <w:rFonts w:eastAsia="Times New Roman"/>
                <w:lang w:val="en-US"/>
              </w:rPr>
            </w:pPr>
            <w:r>
              <w:rPr>
                <w:rFonts w:eastAsia="Times New Roman"/>
                <w:lang w:val="en-US"/>
              </w:rPr>
              <w:t xml:space="preserve">Knowing which language a practitioner speaks can help in </w:t>
            </w:r>
            <w:r>
              <w:rPr>
                <w:rFonts w:eastAsia="Times New Roman"/>
                <w:lang w:val="en-US"/>
              </w:rPr>
              <w:lastRenderedPageBreak/>
              <w:t>facilitating communication with patients.</w:t>
            </w:r>
          </w:p>
        </w:tc>
      </w:tr>
      <w:tr w:rsidR="00D67926" w14:paraId="42583CDA" w14:textId="77777777">
        <w:trPr>
          <w:divId w:val="958990423"/>
          <w:tblCellSpacing w:w="15" w:type="dxa"/>
        </w:trPr>
        <w:tc>
          <w:tcPr>
            <w:tcW w:w="0" w:type="auto"/>
            <w:vAlign w:val="center"/>
            <w:hideMark/>
          </w:tcPr>
          <w:p w14:paraId="42F3690E"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0F120BB8" w14:textId="77777777" w:rsidR="00D67926" w:rsidRDefault="008D6FB8">
            <w:pPr>
              <w:rPr>
                <w:rFonts w:eastAsia="Times New Roman"/>
                <w:lang w:val="en-US"/>
              </w:rPr>
            </w:pPr>
            <w:r>
              <w:rPr>
                <w:rFonts w:eastAsia="Times New Roman"/>
                <w:lang w:val="en-US"/>
              </w:rPr>
              <w:t>A human language</w:t>
            </w:r>
          </w:p>
        </w:tc>
      </w:tr>
    </w:tbl>
    <w:p w14:paraId="4E235B13" w14:textId="77777777" w:rsidR="00D67926" w:rsidRDefault="008D6FB8">
      <w:pPr>
        <w:pStyle w:val="Heading2"/>
        <w:divId w:val="958990423"/>
        <w:rPr>
          <w:rFonts w:eastAsia="Times New Roman"/>
          <w:lang w:val="en-US"/>
        </w:rPr>
      </w:pPr>
      <w:r>
        <w:rPr>
          <w:rFonts w:eastAsia="Times New Roman"/>
          <w:lang w:val="en-US"/>
        </w:rPr>
        <w:t>http://hl7.org/fhir/StructureDefinition/RelatedPerson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6505"/>
      </w:tblGrid>
      <w:tr w:rsidR="00D67926" w14:paraId="6489D3F2" w14:textId="77777777">
        <w:trPr>
          <w:divId w:val="958990423"/>
          <w:tblCellSpacing w:w="15" w:type="dxa"/>
        </w:trPr>
        <w:tc>
          <w:tcPr>
            <w:tcW w:w="0" w:type="auto"/>
            <w:vAlign w:val="center"/>
            <w:hideMark/>
          </w:tcPr>
          <w:p w14:paraId="3D69C69D" w14:textId="77777777" w:rsidR="00D67926" w:rsidRDefault="008D6FB8">
            <w:pPr>
              <w:rPr>
                <w:rFonts w:eastAsia="Times New Roman"/>
                <w:lang w:val="en-US"/>
              </w:rPr>
            </w:pPr>
            <w:r>
              <w:rPr>
                <w:rFonts w:eastAsia="Times New Roman"/>
                <w:b/>
                <w:bCs/>
                <w:lang w:val="en-US"/>
              </w:rPr>
              <w:t>RelatedPerson</w:t>
            </w:r>
          </w:p>
        </w:tc>
        <w:tc>
          <w:tcPr>
            <w:tcW w:w="0" w:type="auto"/>
            <w:vAlign w:val="center"/>
            <w:hideMark/>
          </w:tcPr>
          <w:p w14:paraId="1DF53F4B" w14:textId="77777777" w:rsidR="00D67926" w:rsidRDefault="008D6FB8">
            <w:pPr>
              <w:rPr>
                <w:rFonts w:eastAsia="Times New Roman"/>
                <w:lang w:val="en-US"/>
              </w:rPr>
            </w:pPr>
            <w:r>
              <w:rPr>
                <w:rFonts w:eastAsia="Times New Roman"/>
                <w:lang w:val="en-US"/>
              </w:rPr>
              <w:t>Related Person</w:t>
            </w:r>
          </w:p>
        </w:tc>
      </w:tr>
      <w:tr w:rsidR="00D67926" w14:paraId="31A6D6D3" w14:textId="77777777">
        <w:trPr>
          <w:divId w:val="958990423"/>
          <w:tblCellSpacing w:w="15" w:type="dxa"/>
        </w:trPr>
        <w:tc>
          <w:tcPr>
            <w:tcW w:w="0" w:type="auto"/>
            <w:vAlign w:val="center"/>
            <w:hideMark/>
          </w:tcPr>
          <w:p w14:paraId="1694D1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359BCC" w14:textId="77777777" w:rsidR="00D67926" w:rsidRDefault="008D6FB8">
            <w:pPr>
              <w:rPr>
                <w:rFonts w:eastAsia="Times New Roman"/>
                <w:lang w:val="en-US"/>
              </w:rPr>
            </w:pPr>
            <w:r>
              <w:rPr>
                <w:rFonts w:eastAsia="Times New Roman"/>
                <w:lang w:val="en-US"/>
              </w:rPr>
              <w:t>An person that is related to a patient, but who is not a direct target of care</w:t>
            </w:r>
          </w:p>
        </w:tc>
      </w:tr>
      <w:tr w:rsidR="00D67926" w14:paraId="55AA45C6" w14:textId="77777777">
        <w:trPr>
          <w:divId w:val="958990423"/>
          <w:tblCellSpacing w:w="15" w:type="dxa"/>
        </w:trPr>
        <w:tc>
          <w:tcPr>
            <w:tcW w:w="0" w:type="auto"/>
            <w:vAlign w:val="center"/>
            <w:hideMark/>
          </w:tcPr>
          <w:p w14:paraId="688C1D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619BFE" w14:textId="77777777" w:rsidR="00D67926" w:rsidRDefault="008D6FB8">
            <w:pPr>
              <w:rPr>
                <w:rFonts w:eastAsia="Times New Roman"/>
                <w:lang w:val="en-US"/>
              </w:rPr>
            </w:pPr>
            <w:r>
              <w:rPr>
                <w:rFonts w:eastAsia="Times New Roman"/>
                <w:lang w:val="en-US"/>
              </w:rPr>
              <w:t xml:space="preserve">Information about a person that is involved in the care for a patient, but who is not the target of healthcare, nor has a formal responsibility in the care process. </w:t>
            </w:r>
          </w:p>
        </w:tc>
      </w:tr>
      <w:tr w:rsidR="00D67926" w14:paraId="1B66F370" w14:textId="77777777">
        <w:trPr>
          <w:divId w:val="958990423"/>
          <w:tblCellSpacing w:w="15" w:type="dxa"/>
        </w:trPr>
        <w:tc>
          <w:tcPr>
            <w:tcW w:w="0" w:type="auto"/>
            <w:vAlign w:val="center"/>
            <w:hideMark/>
          </w:tcPr>
          <w:p w14:paraId="0043A95B" w14:textId="77777777" w:rsidR="00D67926" w:rsidRDefault="008D6FB8">
            <w:pPr>
              <w:rPr>
                <w:rFonts w:eastAsia="Times New Roman"/>
                <w:lang w:val="en-US"/>
              </w:rPr>
            </w:pPr>
            <w:r>
              <w:rPr>
                <w:rFonts w:eastAsia="Times New Roman"/>
                <w:b/>
                <w:bCs/>
                <w:lang w:val="en-US"/>
              </w:rPr>
              <w:t>RelatedPerson.identifier</w:t>
            </w:r>
          </w:p>
        </w:tc>
        <w:tc>
          <w:tcPr>
            <w:tcW w:w="0" w:type="auto"/>
            <w:vAlign w:val="center"/>
            <w:hideMark/>
          </w:tcPr>
          <w:p w14:paraId="3EC4B52A" w14:textId="77777777" w:rsidR="00D67926" w:rsidRDefault="00D67926">
            <w:pPr>
              <w:rPr>
                <w:rFonts w:eastAsia="Times New Roman"/>
                <w:lang w:val="en-US"/>
              </w:rPr>
            </w:pPr>
          </w:p>
        </w:tc>
      </w:tr>
      <w:tr w:rsidR="00D67926" w14:paraId="156D7131" w14:textId="77777777">
        <w:trPr>
          <w:divId w:val="958990423"/>
          <w:tblCellSpacing w:w="15" w:type="dxa"/>
        </w:trPr>
        <w:tc>
          <w:tcPr>
            <w:tcW w:w="0" w:type="auto"/>
            <w:vAlign w:val="center"/>
            <w:hideMark/>
          </w:tcPr>
          <w:p w14:paraId="5795D6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443336" w14:textId="77777777" w:rsidR="00D67926" w:rsidRDefault="008D6FB8">
            <w:pPr>
              <w:rPr>
                <w:rFonts w:eastAsia="Times New Roman"/>
                <w:lang w:val="en-US"/>
              </w:rPr>
            </w:pPr>
            <w:r>
              <w:rPr>
                <w:rFonts w:eastAsia="Times New Roman"/>
                <w:lang w:val="en-US"/>
              </w:rPr>
              <w:t>A Human identifier for this person</w:t>
            </w:r>
          </w:p>
        </w:tc>
      </w:tr>
      <w:tr w:rsidR="00D67926" w14:paraId="4BF09A37" w14:textId="77777777">
        <w:trPr>
          <w:divId w:val="958990423"/>
          <w:tblCellSpacing w:w="15" w:type="dxa"/>
        </w:trPr>
        <w:tc>
          <w:tcPr>
            <w:tcW w:w="0" w:type="auto"/>
            <w:vAlign w:val="center"/>
            <w:hideMark/>
          </w:tcPr>
          <w:p w14:paraId="229C1E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536257" w14:textId="77777777" w:rsidR="00D67926" w:rsidRDefault="008D6FB8">
            <w:pPr>
              <w:rPr>
                <w:rFonts w:eastAsia="Times New Roman"/>
                <w:lang w:val="en-US"/>
              </w:rPr>
            </w:pPr>
            <w:r>
              <w:rPr>
                <w:rFonts w:eastAsia="Times New Roman"/>
                <w:lang w:val="en-US"/>
              </w:rPr>
              <w:t>Identifier for a person within a particular scope.</w:t>
            </w:r>
          </w:p>
        </w:tc>
      </w:tr>
      <w:tr w:rsidR="00D67926" w14:paraId="634F0CB0" w14:textId="77777777">
        <w:trPr>
          <w:divId w:val="958990423"/>
          <w:tblCellSpacing w:w="15" w:type="dxa"/>
        </w:trPr>
        <w:tc>
          <w:tcPr>
            <w:tcW w:w="0" w:type="auto"/>
            <w:vAlign w:val="center"/>
            <w:hideMark/>
          </w:tcPr>
          <w:p w14:paraId="68591E6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DF10B66" w14:textId="77777777"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patient. Examples are national person identifier and local identifier. </w:t>
            </w:r>
          </w:p>
        </w:tc>
      </w:tr>
      <w:tr w:rsidR="00D67926" w14:paraId="1F9623B1" w14:textId="77777777">
        <w:trPr>
          <w:divId w:val="958990423"/>
          <w:tblCellSpacing w:w="15" w:type="dxa"/>
        </w:trPr>
        <w:tc>
          <w:tcPr>
            <w:tcW w:w="0" w:type="auto"/>
            <w:vAlign w:val="center"/>
            <w:hideMark/>
          </w:tcPr>
          <w:p w14:paraId="6AA6A476" w14:textId="77777777" w:rsidR="00D67926" w:rsidRDefault="008D6FB8">
            <w:pPr>
              <w:rPr>
                <w:rFonts w:eastAsia="Times New Roman"/>
                <w:lang w:val="en-US"/>
              </w:rPr>
            </w:pPr>
            <w:r>
              <w:rPr>
                <w:rFonts w:eastAsia="Times New Roman"/>
                <w:b/>
                <w:bCs/>
                <w:lang w:val="en-US"/>
              </w:rPr>
              <w:t>RelatedPerson.patient</w:t>
            </w:r>
          </w:p>
        </w:tc>
        <w:tc>
          <w:tcPr>
            <w:tcW w:w="0" w:type="auto"/>
            <w:vAlign w:val="center"/>
            <w:hideMark/>
          </w:tcPr>
          <w:p w14:paraId="16002B9F" w14:textId="77777777" w:rsidR="00D67926" w:rsidRDefault="00D67926">
            <w:pPr>
              <w:rPr>
                <w:rFonts w:eastAsia="Times New Roman"/>
                <w:lang w:val="en-US"/>
              </w:rPr>
            </w:pPr>
          </w:p>
        </w:tc>
      </w:tr>
      <w:tr w:rsidR="00D67926" w14:paraId="321FFBE6" w14:textId="77777777">
        <w:trPr>
          <w:divId w:val="958990423"/>
          <w:tblCellSpacing w:w="15" w:type="dxa"/>
        </w:trPr>
        <w:tc>
          <w:tcPr>
            <w:tcW w:w="0" w:type="auto"/>
            <w:vAlign w:val="center"/>
            <w:hideMark/>
          </w:tcPr>
          <w:p w14:paraId="5DE408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1C8B7D" w14:textId="77777777" w:rsidR="00D67926" w:rsidRDefault="008D6FB8">
            <w:pPr>
              <w:rPr>
                <w:rFonts w:eastAsia="Times New Roman"/>
                <w:lang w:val="en-US"/>
              </w:rPr>
            </w:pPr>
            <w:r>
              <w:rPr>
                <w:rFonts w:eastAsia="Times New Roman"/>
                <w:lang w:val="en-US"/>
              </w:rPr>
              <w:t>The patient this person is related to</w:t>
            </w:r>
          </w:p>
        </w:tc>
      </w:tr>
      <w:tr w:rsidR="00D67926" w14:paraId="617DCEF3" w14:textId="77777777">
        <w:trPr>
          <w:divId w:val="958990423"/>
          <w:tblCellSpacing w:w="15" w:type="dxa"/>
        </w:trPr>
        <w:tc>
          <w:tcPr>
            <w:tcW w:w="0" w:type="auto"/>
            <w:vAlign w:val="center"/>
            <w:hideMark/>
          </w:tcPr>
          <w:p w14:paraId="100F76F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5344A9" w14:textId="77777777" w:rsidR="00D67926" w:rsidRDefault="008D6FB8">
            <w:pPr>
              <w:rPr>
                <w:rFonts w:eastAsia="Times New Roman"/>
                <w:lang w:val="en-US"/>
              </w:rPr>
            </w:pPr>
            <w:r>
              <w:rPr>
                <w:rFonts w:eastAsia="Times New Roman"/>
                <w:lang w:val="en-US"/>
              </w:rPr>
              <w:t>The patient this person is related to.</w:t>
            </w:r>
          </w:p>
        </w:tc>
      </w:tr>
      <w:tr w:rsidR="00D67926" w14:paraId="6551104C" w14:textId="77777777">
        <w:trPr>
          <w:divId w:val="958990423"/>
          <w:tblCellSpacing w:w="15" w:type="dxa"/>
        </w:trPr>
        <w:tc>
          <w:tcPr>
            <w:tcW w:w="0" w:type="auto"/>
            <w:vAlign w:val="center"/>
            <w:hideMark/>
          </w:tcPr>
          <w:p w14:paraId="32792C0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D9AC3A9" w14:textId="77777777" w:rsidR="00D67926" w:rsidRDefault="008D6FB8">
            <w:pPr>
              <w:rPr>
                <w:rFonts w:eastAsia="Times New Roman"/>
                <w:lang w:val="en-US"/>
              </w:rPr>
            </w:pPr>
            <w:r>
              <w:rPr>
                <w:rFonts w:eastAsia="Times New Roman"/>
                <w:lang w:val="en-US"/>
              </w:rPr>
              <w:t>We need to know which Patient this RelatedPerson is related to.</w:t>
            </w:r>
          </w:p>
        </w:tc>
      </w:tr>
      <w:tr w:rsidR="00D67926" w14:paraId="7C83A190" w14:textId="77777777">
        <w:trPr>
          <w:divId w:val="958990423"/>
          <w:tblCellSpacing w:w="15" w:type="dxa"/>
        </w:trPr>
        <w:tc>
          <w:tcPr>
            <w:tcW w:w="0" w:type="auto"/>
            <w:vAlign w:val="center"/>
            <w:hideMark/>
          </w:tcPr>
          <w:p w14:paraId="71EB0EA5" w14:textId="77777777" w:rsidR="00D67926" w:rsidRDefault="008D6FB8">
            <w:pPr>
              <w:rPr>
                <w:rFonts w:eastAsia="Times New Roman"/>
                <w:lang w:val="en-US"/>
              </w:rPr>
            </w:pPr>
            <w:r>
              <w:rPr>
                <w:rFonts w:eastAsia="Times New Roman"/>
                <w:b/>
                <w:bCs/>
                <w:lang w:val="en-US"/>
              </w:rPr>
              <w:t>RelatedPerson.relationship</w:t>
            </w:r>
          </w:p>
        </w:tc>
        <w:tc>
          <w:tcPr>
            <w:tcW w:w="0" w:type="auto"/>
            <w:vAlign w:val="center"/>
            <w:hideMark/>
          </w:tcPr>
          <w:p w14:paraId="619DC461" w14:textId="77777777" w:rsidR="00D67926" w:rsidRDefault="00D67926">
            <w:pPr>
              <w:rPr>
                <w:rFonts w:eastAsia="Times New Roman"/>
                <w:lang w:val="en-US"/>
              </w:rPr>
            </w:pPr>
          </w:p>
        </w:tc>
      </w:tr>
      <w:tr w:rsidR="00D67926" w14:paraId="56046B1E" w14:textId="77777777">
        <w:trPr>
          <w:divId w:val="958990423"/>
          <w:tblCellSpacing w:w="15" w:type="dxa"/>
        </w:trPr>
        <w:tc>
          <w:tcPr>
            <w:tcW w:w="0" w:type="auto"/>
            <w:vAlign w:val="center"/>
            <w:hideMark/>
          </w:tcPr>
          <w:p w14:paraId="60DA19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1DD86C" w14:textId="77777777" w:rsidR="00D67926" w:rsidRDefault="008D6FB8">
            <w:pPr>
              <w:rPr>
                <w:rFonts w:eastAsia="Times New Roman"/>
                <w:lang w:val="en-US"/>
              </w:rPr>
            </w:pPr>
            <w:r>
              <w:rPr>
                <w:rFonts w:eastAsia="Times New Roman"/>
                <w:lang w:val="en-US"/>
              </w:rPr>
              <w:t>The nature of the relationship</w:t>
            </w:r>
          </w:p>
        </w:tc>
      </w:tr>
      <w:tr w:rsidR="00D67926" w14:paraId="096BCD91" w14:textId="77777777">
        <w:trPr>
          <w:divId w:val="958990423"/>
          <w:tblCellSpacing w:w="15" w:type="dxa"/>
        </w:trPr>
        <w:tc>
          <w:tcPr>
            <w:tcW w:w="0" w:type="auto"/>
            <w:vAlign w:val="center"/>
            <w:hideMark/>
          </w:tcPr>
          <w:p w14:paraId="028E4D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3EB9D4" w14:textId="77777777" w:rsidR="00D67926" w:rsidRDefault="008D6FB8">
            <w:pPr>
              <w:rPr>
                <w:rFonts w:eastAsia="Times New Roman"/>
                <w:lang w:val="en-US"/>
              </w:rPr>
            </w:pPr>
            <w:r>
              <w:rPr>
                <w:rFonts w:eastAsia="Times New Roman"/>
                <w:lang w:val="en-US"/>
              </w:rPr>
              <w:t>The nature of the relationship between a patient and the related person.</w:t>
            </w:r>
          </w:p>
        </w:tc>
      </w:tr>
      <w:tr w:rsidR="00D67926" w14:paraId="4DB32247" w14:textId="77777777">
        <w:trPr>
          <w:divId w:val="958990423"/>
          <w:tblCellSpacing w:w="15" w:type="dxa"/>
        </w:trPr>
        <w:tc>
          <w:tcPr>
            <w:tcW w:w="0" w:type="auto"/>
            <w:vAlign w:val="center"/>
            <w:hideMark/>
          </w:tcPr>
          <w:p w14:paraId="07B9EC1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2A34C4F" w14:textId="77777777" w:rsidR="00D67926" w:rsidRDefault="008D6FB8">
            <w:pPr>
              <w:rPr>
                <w:rFonts w:eastAsia="Times New Roman"/>
                <w:lang w:val="en-US"/>
              </w:rPr>
            </w:pPr>
            <w:r>
              <w:rPr>
                <w:rFonts w:eastAsia="Times New Roman"/>
                <w:lang w:val="en-US"/>
              </w:rPr>
              <w:t xml:space="preserve">We need to know the relationship with the patient since it influences the interpretation of the information attributed to this person. </w:t>
            </w:r>
          </w:p>
        </w:tc>
      </w:tr>
      <w:tr w:rsidR="00D67926" w14:paraId="3B89503C" w14:textId="77777777">
        <w:trPr>
          <w:divId w:val="958990423"/>
          <w:tblCellSpacing w:w="15" w:type="dxa"/>
        </w:trPr>
        <w:tc>
          <w:tcPr>
            <w:tcW w:w="0" w:type="auto"/>
            <w:vAlign w:val="center"/>
            <w:hideMark/>
          </w:tcPr>
          <w:p w14:paraId="6C36E4B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0F253E6" w14:textId="77777777" w:rsidR="00D67926" w:rsidRDefault="008D6FB8">
            <w:pPr>
              <w:rPr>
                <w:rFonts w:eastAsia="Times New Roman"/>
                <w:lang w:val="en-US"/>
              </w:rPr>
            </w:pPr>
            <w:r>
              <w:rPr>
                <w:rFonts w:eastAsia="Times New Roman"/>
                <w:lang w:val="en-US"/>
              </w:rPr>
              <w:t>The nature of the relationship between a patient and the related person</w:t>
            </w:r>
          </w:p>
        </w:tc>
      </w:tr>
      <w:tr w:rsidR="00D67926" w14:paraId="756290E3" w14:textId="77777777">
        <w:trPr>
          <w:divId w:val="958990423"/>
          <w:tblCellSpacing w:w="15" w:type="dxa"/>
        </w:trPr>
        <w:tc>
          <w:tcPr>
            <w:tcW w:w="0" w:type="auto"/>
            <w:vAlign w:val="center"/>
            <w:hideMark/>
          </w:tcPr>
          <w:p w14:paraId="1DD7D1AF" w14:textId="77777777" w:rsidR="00D67926" w:rsidRDefault="008D6FB8">
            <w:pPr>
              <w:rPr>
                <w:rFonts w:eastAsia="Times New Roman"/>
                <w:lang w:val="en-US"/>
              </w:rPr>
            </w:pPr>
            <w:r>
              <w:rPr>
                <w:rFonts w:eastAsia="Times New Roman"/>
                <w:b/>
                <w:bCs/>
                <w:lang w:val="en-US"/>
              </w:rPr>
              <w:t>RelatedPerson.name</w:t>
            </w:r>
          </w:p>
        </w:tc>
        <w:tc>
          <w:tcPr>
            <w:tcW w:w="0" w:type="auto"/>
            <w:vAlign w:val="center"/>
            <w:hideMark/>
          </w:tcPr>
          <w:p w14:paraId="7B93EFC7" w14:textId="77777777" w:rsidR="00D67926" w:rsidRDefault="00D67926">
            <w:pPr>
              <w:rPr>
                <w:rFonts w:eastAsia="Times New Roman"/>
                <w:lang w:val="en-US"/>
              </w:rPr>
            </w:pPr>
          </w:p>
        </w:tc>
      </w:tr>
      <w:tr w:rsidR="00D67926" w14:paraId="031B6732" w14:textId="77777777">
        <w:trPr>
          <w:divId w:val="958990423"/>
          <w:tblCellSpacing w:w="15" w:type="dxa"/>
        </w:trPr>
        <w:tc>
          <w:tcPr>
            <w:tcW w:w="0" w:type="auto"/>
            <w:vAlign w:val="center"/>
            <w:hideMark/>
          </w:tcPr>
          <w:p w14:paraId="615D4E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9480BB" w14:textId="77777777" w:rsidR="00D67926" w:rsidRDefault="008D6FB8">
            <w:pPr>
              <w:rPr>
                <w:rFonts w:eastAsia="Times New Roman"/>
                <w:lang w:val="en-US"/>
              </w:rPr>
            </w:pPr>
            <w:r>
              <w:rPr>
                <w:rFonts w:eastAsia="Times New Roman"/>
                <w:lang w:val="en-US"/>
              </w:rPr>
              <w:t>A name associated with the person</w:t>
            </w:r>
          </w:p>
        </w:tc>
      </w:tr>
      <w:tr w:rsidR="00D67926" w14:paraId="473DE58B" w14:textId="77777777">
        <w:trPr>
          <w:divId w:val="958990423"/>
          <w:tblCellSpacing w:w="15" w:type="dxa"/>
        </w:trPr>
        <w:tc>
          <w:tcPr>
            <w:tcW w:w="0" w:type="auto"/>
            <w:vAlign w:val="center"/>
            <w:hideMark/>
          </w:tcPr>
          <w:p w14:paraId="4D5293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FCE083" w14:textId="77777777" w:rsidR="00D67926" w:rsidRDefault="008D6FB8">
            <w:pPr>
              <w:rPr>
                <w:rFonts w:eastAsia="Times New Roman"/>
                <w:lang w:val="en-US"/>
              </w:rPr>
            </w:pPr>
            <w:r>
              <w:rPr>
                <w:rFonts w:eastAsia="Times New Roman"/>
                <w:lang w:val="en-US"/>
              </w:rPr>
              <w:t>A name associated with the person.</w:t>
            </w:r>
          </w:p>
        </w:tc>
      </w:tr>
      <w:tr w:rsidR="00D67926" w14:paraId="2B4593E8" w14:textId="77777777">
        <w:trPr>
          <w:divId w:val="958990423"/>
          <w:tblCellSpacing w:w="15" w:type="dxa"/>
        </w:trPr>
        <w:tc>
          <w:tcPr>
            <w:tcW w:w="0" w:type="auto"/>
            <w:vAlign w:val="center"/>
            <w:hideMark/>
          </w:tcPr>
          <w:p w14:paraId="2C9BEB5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49FA338" w14:textId="77777777" w:rsidR="00D67926" w:rsidRDefault="008D6FB8">
            <w:pPr>
              <w:rPr>
                <w:rFonts w:eastAsia="Times New Roman"/>
                <w:lang w:val="en-US"/>
              </w:rPr>
            </w:pPr>
            <w:r>
              <w:rPr>
                <w:rFonts w:eastAsia="Times New Roman"/>
                <w:lang w:val="en-US"/>
              </w:rPr>
              <w:t>Related persons need to be identified by name, but it is uncommon to need details about multiple other names for that person.</w:t>
            </w:r>
          </w:p>
        </w:tc>
      </w:tr>
      <w:tr w:rsidR="00D67926" w14:paraId="72511A8A" w14:textId="77777777">
        <w:trPr>
          <w:divId w:val="958990423"/>
          <w:tblCellSpacing w:w="15" w:type="dxa"/>
        </w:trPr>
        <w:tc>
          <w:tcPr>
            <w:tcW w:w="0" w:type="auto"/>
            <w:vAlign w:val="center"/>
            <w:hideMark/>
          </w:tcPr>
          <w:p w14:paraId="2747E8CD" w14:textId="77777777" w:rsidR="00D67926" w:rsidRDefault="008D6FB8">
            <w:pPr>
              <w:rPr>
                <w:rFonts w:eastAsia="Times New Roman"/>
                <w:lang w:val="en-US"/>
              </w:rPr>
            </w:pPr>
            <w:r>
              <w:rPr>
                <w:rFonts w:eastAsia="Times New Roman"/>
                <w:b/>
                <w:bCs/>
                <w:lang w:val="en-US"/>
              </w:rPr>
              <w:t>RelatedPerson.telecom</w:t>
            </w:r>
          </w:p>
        </w:tc>
        <w:tc>
          <w:tcPr>
            <w:tcW w:w="0" w:type="auto"/>
            <w:vAlign w:val="center"/>
            <w:hideMark/>
          </w:tcPr>
          <w:p w14:paraId="0CBAB8D2" w14:textId="77777777" w:rsidR="00D67926" w:rsidRDefault="00D67926">
            <w:pPr>
              <w:rPr>
                <w:rFonts w:eastAsia="Times New Roman"/>
                <w:lang w:val="en-US"/>
              </w:rPr>
            </w:pPr>
          </w:p>
        </w:tc>
      </w:tr>
      <w:tr w:rsidR="00D67926" w14:paraId="11E46BD0" w14:textId="77777777">
        <w:trPr>
          <w:divId w:val="958990423"/>
          <w:tblCellSpacing w:w="15" w:type="dxa"/>
        </w:trPr>
        <w:tc>
          <w:tcPr>
            <w:tcW w:w="0" w:type="auto"/>
            <w:vAlign w:val="center"/>
            <w:hideMark/>
          </w:tcPr>
          <w:p w14:paraId="2C7420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11F4AC" w14:textId="77777777" w:rsidR="00D67926" w:rsidRDefault="008D6FB8">
            <w:pPr>
              <w:rPr>
                <w:rFonts w:eastAsia="Times New Roman"/>
                <w:lang w:val="en-US"/>
              </w:rPr>
            </w:pPr>
            <w:r>
              <w:rPr>
                <w:rFonts w:eastAsia="Times New Roman"/>
                <w:lang w:val="en-US"/>
              </w:rPr>
              <w:t>A contact detail for the person</w:t>
            </w:r>
          </w:p>
        </w:tc>
      </w:tr>
      <w:tr w:rsidR="00D67926" w14:paraId="601257DC" w14:textId="77777777">
        <w:trPr>
          <w:divId w:val="958990423"/>
          <w:tblCellSpacing w:w="15" w:type="dxa"/>
        </w:trPr>
        <w:tc>
          <w:tcPr>
            <w:tcW w:w="0" w:type="auto"/>
            <w:vAlign w:val="center"/>
            <w:hideMark/>
          </w:tcPr>
          <w:p w14:paraId="0308D1D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466352B" w14:textId="77777777" w:rsidR="00D67926" w:rsidRDefault="008D6FB8">
            <w:pPr>
              <w:rPr>
                <w:rFonts w:eastAsia="Times New Roman"/>
                <w:lang w:val="en-US"/>
              </w:rPr>
            </w:pPr>
            <w:r>
              <w:rPr>
                <w:rFonts w:eastAsia="Times New Roman"/>
                <w:lang w:val="en-US"/>
              </w:rPr>
              <w:t>A contact detail for the person, e.g. a telephone number or an email address.</w:t>
            </w:r>
          </w:p>
        </w:tc>
      </w:tr>
      <w:tr w:rsidR="00D67926" w14:paraId="26EB56CF" w14:textId="77777777">
        <w:trPr>
          <w:divId w:val="958990423"/>
          <w:tblCellSpacing w:w="15" w:type="dxa"/>
        </w:trPr>
        <w:tc>
          <w:tcPr>
            <w:tcW w:w="0" w:type="auto"/>
            <w:vAlign w:val="center"/>
            <w:hideMark/>
          </w:tcPr>
          <w:p w14:paraId="3AC18E5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7DB090" w14:textId="77777777"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14:paraId="2542D67E" w14:textId="77777777">
        <w:trPr>
          <w:divId w:val="958990423"/>
          <w:tblCellSpacing w:w="15" w:type="dxa"/>
        </w:trPr>
        <w:tc>
          <w:tcPr>
            <w:tcW w:w="0" w:type="auto"/>
            <w:vAlign w:val="center"/>
            <w:hideMark/>
          </w:tcPr>
          <w:p w14:paraId="2D6E1C8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448BB35" w14:textId="77777777" w:rsidR="00D67926" w:rsidRDefault="008D6FB8">
            <w:pPr>
              <w:rPr>
                <w:rFonts w:eastAsia="Times New Roman"/>
                <w:lang w:val="en-US"/>
              </w:rPr>
            </w:pPr>
            <w:r>
              <w:rPr>
                <w:rFonts w:eastAsia="Times New Roman"/>
                <w:lang w:val="en-US"/>
              </w:rPr>
              <w:t>People have (primary) ways to contact them in some way such as phone, email.</w:t>
            </w:r>
          </w:p>
        </w:tc>
      </w:tr>
      <w:tr w:rsidR="00D67926" w14:paraId="722D2EB2" w14:textId="77777777">
        <w:trPr>
          <w:divId w:val="958990423"/>
          <w:tblCellSpacing w:w="15" w:type="dxa"/>
        </w:trPr>
        <w:tc>
          <w:tcPr>
            <w:tcW w:w="0" w:type="auto"/>
            <w:vAlign w:val="center"/>
            <w:hideMark/>
          </w:tcPr>
          <w:p w14:paraId="102B6B87" w14:textId="77777777" w:rsidR="00D67926" w:rsidRDefault="008D6FB8">
            <w:pPr>
              <w:rPr>
                <w:rFonts w:eastAsia="Times New Roman"/>
                <w:lang w:val="en-US"/>
              </w:rPr>
            </w:pPr>
            <w:r>
              <w:rPr>
                <w:rFonts w:eastAsia="Times New Roman"/>
                <w:b/>
                <w:bCs/>
                <w:lang w:val="en-US"/>
              </w:rPr>
              <w:t>RelatedPerson.gender</w:t>
            </w:r>
          </w:p>
        </w:tc>
        <w:tc>
          <w:tcPr>
            <w:tcW w:w="0" w:type="auto"/>
            <w:vAlign w:val="center"/>
            <w:hideMark/>
          </w:tcPr>
          <w:p w14:paraId="6CC8E605" w14:textId="77777777" w:rsidR="00D67926" w:rsidRDefault="00D67926">
            <w:pPr>
              <w:rPr>
                <w:rFonts w:eastAsia="Times New Roman"/>
                <w:lang w:val="en-US"/>
              </w:rPr>
            </w:pPr>
          </w:p>
        </w:tc>
      </w:tr>
      <w:tr w:rsidR="00D67926" w14:paraId="0BD0FEB5" w14:textId="77777777">
        <w:trPr>
          <w:divId w:val="958990423"/>
          <w:tblCellSpacing w:w="15" w:type="dxa"/>
        </w:trPr>
        <w:tc>
          <w:tcPr>
            <w:tcW w:w="0" w:type="auto"/>
            <w:vAlign w:val="center"/>
            <w:hideMark/>
          </w:tcPr>
          <w:p w14:paraId="4A655D9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C57973" w14:textId="77777777"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14:paraId="7D621098" w14:textId="77777777">
        <w:trPr>
          <w:divId w:val="958990423"/>
          <w:tblCellSpacing w:w="15" w:type="dxa"/>
        </w:trPr>
        <w:tc>
          <w:tcPr>
            <w:tcW w:w="0" w:type="auto"/>
            <w:vAlign w:val="center"/>
            <w:hideMark/>
          </w:tcPr>
          <w:p w14:paraId="6BC815A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5F2C44F" w14:textId="77777777" w:rsidR="00D67926" w:rsidRDefault="008D6FB8">
            <w:pPr>
              <w:rPr>
                <w:rFonts w:eastAsia="Times New Roman"/>
                <w:lang w:val="en-US"/>
              </w:rPr>
            </w:pPr>
            <w:r>
              <w:rPr>
                <w:rFonts w:eastAsia="Times New Roman"/>
                <w:lang w:val="en-US"/>
              </w:rPr>
              <w:t>Needed for identification of the person, in combination with (at least) name and birth date.</w:t>
            </w:r>
          </w:p>
        </w:tc>
      </w:tr>
      <w:tr w:rsidR="00D67926" w14:paraId="1AF20349" w14:textId="77777777">
        <w:trPr>
          <w:divId w:val="958990423"/>
          <w:tblCellSpacing w:w="15" w:type="dxa"/>
        </w:trPr>
        <w:tc>
          <w:tcPr>
            <w:tcW w:w="0" w:type="auto"/>
            <w:vAlign w:val="center"/>
            <w:hideMark/>
          </w:tcPr>
          <w:p w14:paraId="362387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C1EF6E2"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2A74EED2" w14:textId="77777777">
        <w:trPr>
          <w:divId w:val="958990423"/>
          <w:tblCellSpacing w:w="15" w:type="dxa"/>
        </w:trPr>
        <w:tc>
          <w:tcPr>
            <w:tcW w:w="0" w:type="auto"/>
            <w:vAlign w:val="center"/>
            <w:hideMark/>
          </w:tcPr>
          <w:p w14:paraId="5174D06D" w14:textId="77777777" w:rsidR="00D67926" w:rsidRDefault="008D6FB8">
            <w:pPr>
              <w:rPr>
                <w:rFonts w:eastAsia="Times New Roman"/>
                <w:lang w:val="en-US"/>
              </w:rPr>
            </w:pPr>
            <w:r>
              <w:rPr>
                <w:rFonts w:eastAsia="Times New Roman"/>
                <w:b/>
                <w:bCs/>
                <w:lang w:val="en-US"/>
              </w:rPr>
              <w:t>RelatedPerson.birthDate</w:t>
            </w:r>
          </w:p>
        </w:tc>
        <w:tc>
          <w:tcPr>
            <w:tcW w:w="0" w:type="auto"/>
            <w:vAlign w:val="center"/>
            <w:hideMark/>
          </w:tcPr>
          <w:p w14:paraId="096CB553" w14:textId="77777777" w:rsidR="00D67926" w:rsidRDefault="00D67926">
            <w:pPr>
              <w:rPr>
                <w:rFonts w:eastAsia="Times New Roman"/>
                <w:lang w:val="en-US"/>
              </w:rPr>
            </w:pPr>
          </w:p>
        </w:tc>
      </w:tr>
      <w:tr w:rsidR="00D67926" w14:paraId="3A511652" w14:textId="77777777">
        <w:trPr>
          <w:divId w:val="958990423"/>
          <w:tblCellSpacing w:w="15" w:type="dxa"/>
        </w:trPr>
        <w:tc>
          <w:tcPr>
            <w:tcW w:w="0" w:type="auto"/>
            <w:vAlign w:val="center"/>
            <w:hideMark/>
          </w:tcPr>
          <w:p w14:paraId="62FAB4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EE2D6A" w14:textId="77777777" w:rsidR="00D67926" w:rsidRDefault="008D6FB8">
            <w:pPr>
              <w:rPr>
                <w:rFonts w:eastAsia="Times New Roman"/>
                <w:lang w:val="en-US"/>
              </w:rPr>
            </w:pPr>
            <w:r>
              <w:rPr>
                <w:rFonts w:eastAsia="Times New Roman"/>
                <w:lang w:val="en-US"/>
              </w:rPr>
              <w:t>The date on which the related person was born</w:t>
            </w:r>
          </w:p>
        </w:tc>
      </w:tr>
      <w:tr w:rsidR="00D67926" w14:paraId="41AB40F9" w14:textId="77777777">
        <w:trPr>
          <w:divId w:val="958990423"/>
          <w:tblCellSpacing w:w="15" w:type="dxa"/>
        </w:trPr>
        <w:tc>
          <w:tcPr>
            <w:tcW w:w="0" w:type="auto"/>
            <w:vAlign w:val="center"/>
            <w:hideMark/>
          </w:tcPr>
          <w:p w14:paraId="53D2275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3B6555" w14:textId="77777777" w:rsidR="00D67926" w:rsidRDefault="008D6FB8">
            <w:pPr>
              <w:rPr>
                <w:rFonts w:eastAsia="Times New Roman"/>
                <w:lang w:val="en-US"/>
              </w:rPr>
            </w:pPr>
            <w:r>
              <w:rPr>
                <w:rFonts w:eastAsia="Times New Roman"/>
                <w:lang w:val="en-US"/>
              </w:rPr>
              <w:t>The date on which the related person was born.</w:t>
            </w:r>
          </w:p>
        </w:tc>
      </w:tr>
      <w:tr w:rsidR="00D67926" w14:paraId="02612FF3" w14:textId="77777777">
        <w:trPr>
          <w:divId w:val="958990423"/>
          <w:tblCellSpacing w:w="15" w:type="dxa"/>
        </w:trPr>
        <w:tc>
          <w:tcPr>
            <w:tcW w:w="0" w:type="auto"/>
            <w:vAlign w:val="center"/>
            <w:hideMark/>
          </w:tcPr>
          <w:p w14:paraId="61E87B27" w14:textId="77777777" w:rsidR="00D67926" w:rsidRDefault="008D6FB8">
            <w:pPr>
              <w:rPr>
                <w:rFonts w:eastAsia="Times New Roman"/>
                <w:lang w:val="en-US"/>
              </w:rPr>
            </w:pPr>
            <w:r>
              <w:rPr>
                <w:rFonts w:eastAsia="Times New Roman"/>
                <w:b/>
                <w:bCs/>
                <w:lang w:val="en-US"/>
              </w:rPr>
              <w:t>RelatedPerson.address</w:t>
            </w:r>
          </w:p>
        </w:tc>
        <w:tc>
          <w:tcPr>
            <w:tcW w:w="0" w:type="auto"/>
            <w:vAlign w:val="center"/>
            <w:hideMark/>
          </w:tcPr>
          <w:p w14:paraId="2EC97A2F" w14:textId="77777777" w:rsidR="00D67926" w:rsidRDefault="00D67926">
            <w:pPr>
              <w:rPr>
                <w:rFonts w:eastAsia="Times New Roman"/>
                <w:lang w:val="en-US"/>
              </w:rPr>
            </w:pPr>
          </w:p>
        </w:tc>
      </w:tr>
      <w:tr w:rsidR="00D67926" w14:paraId="5D1F1251" w14:textId="77777777">
        <w:trPr>
          <w:divId w:val="958990423"/>
          <w:tblCellSpacing w:w="15" w:type="dxa"/>
        </w:trPr>
        <w:tc>
          <w:tcPr>
            <w:tcW w:w="0" w:type="auto"/>
            <w:vAlign w:val="center"/>
            <w:hideMark/>
          </w:tcPr>
          <w:p w14:paraId="65792C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B4F4C5" w14:textId="77777777" w:rsidR="00D67926" w:rsidRDefault="008D6FB8">
            <w:pPr>
              <w:rPr>
                <w:rFonts w:eastAsia="Times New Roman"/>
                <w:lang w:val="en-US"/>
              </w:rPr>
            </w:pPr>
            <w:r>
              <w:rPr>
                <w:rFonts w:eastAsia="Times New Roman"/>
                <w:lang w:val="en-US"/>
              </w:rPr>
              <w:t>Address where the related person can be contacted or visited</w:t>
            </w:r>
          </w:p>
        </w:tc>
      </w:tr>
      <w:tr w:rsidR="00D67926" w14:paraId="7E08B8C3" w14:textId="77777777">
        <w:trPr>
          <w:divId w:val="958990423"/>
          <w:tblCellSpacing w:w="15" w:type="dxa"/>
        </w:trPr>
        <w:tc>
          <w:tcPr>
            <w:tcW w:w="0" w:type="auto"/>
            <w:vAlign w:val="center"/>
            <w:hideMark/>
          </w:tcPr>
          <w:p w14:paraId="0C0E84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0C1184" w14:textId="77777777" w:rsidR="00D67926" w:rsidRDefault="008D6FB8">
            <w:pPr>
              <w:rPr>
                <w:rFonts w:eastAsia="Times New Roman"/>
                <w:lang w:val="en-US"/>
              </w:rPr>
            </w:pPr>
            <w:r>
              <w:rPr>
                <w:rFonts w:eastAsia="Times New Roman"/>
                <w:lang w:val="en-US"/>
              </w:rPr>
              <w:t>Address where the related person can be contacted or visited.</w:t>
            </w:r>
          </w:p>
        </w:tc>
      </w:tr>
      <w:tr w:rsidR="00D67926" w14:paraId="5994C1F3" w14:textId="77777777">
        <w:trPr>
          <w:divId w:val="958990423"/>
          <w:tblCellSpacing w:w="15" w:type="dxa"/>
        </w:trPr>
        <w:tc>
          <w:tcPr>
            <w:tcW w:w="0" w:type="auto"/>
            <w:vAlign w:val="center"/>
            <w:hideMark/>
          </w:tcPr>
          <w:p w14:paraId="2FA4F97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7022D67" w14:textId="77777777" w:rsidR="00D67926" w:rsidRDefault="008D6FB8">
            <w:pPr>
              <w:rPr>
                <w:rFonts w:eastAsia="Times New Roman"/>
                <w:lang w:val="en-US"/>
              </w:rPr>
            </w:pPr>
            <w:r>
              <w:rPr>
                <w:rFonts w:eastAsia="Times New Roman"/>
                <w:lang w:val="en-US"/>
              </w:rPr>
              <w:t>Need to keep track where the related person can be contacted per postal mail or visited.</w:t>
            </w:r>
          </w:p>
        </w:tc>
      </w:tr>
      <w:tr w:rsidR="00D67926" w14:paraId="7C567CA8" w14:textId="77777777">
        <w:trPr>
          <w:divId w:val="958990423"/>
          <w:tblCellSpacing w:w="15" w:type="dxa"/>
        </w:trPr>
        <w:tc>
          <w:tcPr>
            <w:tcW w:w="0" w:type="auto"/>
            <w:vAlign w:val="center"/>
            <w:hideMark/>
          </w:tcPr>
          <w:p w14:paraId="3AE178F2" w14:textId="77777777" w:rsidR="00D67926" w:rsidRDefault="008D6FB8">
            <w:pPr>
              <w:rPr>
                <w:rFonts w:eastAsia="Times New Roman"/>
                <w:lang w:val="en-US"/>
              </w:rPr>
            </w:pPr>
            <w:r>
              <w:rPr>
                <w:rFonts w:eastAsia="Times New Roman"/>
                <w:b/>
                <w:bCs/>
                <w:lang w:val="en-US"/>
              </w:rPr>
              <w:t>RelatedPerson.photo</w:t>
            </w:r>
          </w:p>
        </w:tc>
        <w:tc>
          <w:tcPr>
            <w:tcW w:w="0" w:type="auto"/>
            <w:vAlign w:val="center"/>
            <w:hideMark/>
          </w:tcPr>
          <w:p w14:paraId="76E9A471" w14:textId="77777777" w:rsidR="00D67926" w:rsidRDefault="00D67926">
            <w:pPr>
              <w:rPr>
                <w:rFonts w:eastAsia="Times New Roman"/>
                <w:lang w:val="en-US"/>
              </w:rPr>
            </w:pPr>
          </w:p>
        </w:tc>
      </w:tr>
      <w:tr w:rsidR="00D67926" w14:paraId="61094BC9" w14:textId="77777777">
        <w:trPr>
          <w:divId w:val="958990423"/>
          <w:tblCellSpacing w:w="15" w:type="dxa"/>
        </w:trPr>
        <w:tc>
          <w:tcPr>
            <w:tcW w:w="0" w:type="auto"/>
            <w:vAlign w:val="center"/>
            <w:hideMark/>
          </w:tcPr>
          <w:p w14:paraId="1CF931B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F6117B" w14:textId="77777777" w:rsidR="00D67926" w:rsidRDefault="008D6FB8">
            <w:pPr>
              <w:rPr>
                <w:rFonts w:eastAsia="Times New Roman"/>
                <w:lang w:val="en-US"/>
              </w:rPr>
            </w:pPr>
            <w:r>
              <w:rPr>
                <w:rFonts w:eastAsia="Times New Roman"/>
                <w:lang w:val="en-US"/>
              </w:rPr>
              <w:t>Image of the person</w:t>
            </w:r>
          </w:p>
        </w:tc>
      </w:tr>
      <w:tr w:rsidR="00D67926" w14:paraId="1794B647" w14:textId="77777777">
        <w:trPr>
          <w:divId w:val="958990423"/>
          <w:tblCellSpacing w:w="15" w:type="dxa"/>
        </w:trPr>
        <w:tc>
          <w:tcPr>
            <w:tcW w:w="0" w:type="auto"/>
            <w:vAlign w:val="center"/>
            <w:hideMark/>
          </w:tcPr>
          <w:p w14:paraId="3CAD4F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CB5BFC" w14:textId="77777777" w:rsidR="00D67926" w:rsidRDefault="008D6FB8">
            <w:pPr>
              <w:rPr>
                <w:rFonts w:eastAsia="Times New Roman"/>
                <w:lang w:val="en-US"/>
              </w:rPr>
            </w:pPr>
            <w:r>
              <w:rPr>
                <w:rFonts w:eastAsia="Times New Roman"/>
                <w:lang w:val="en-US"/>
              </w:rPr>
              <w:t>Image of the person.</w:t>
            </w:r>
          </w:p>
        </w:tc>
      </w:tr>
      <w:tr w:rsidR="00D67926" w14:paraId="5FB44C4C" w14:textId="77777777">
        <w:trPr>
          <w:divId w:val="958990423"/>
          <w:tblCellSpacing w:w="15" w:type="dxa"/>
        </w:trPr>
        <w:tc>
          <w:tcPr>
            <w:tcW w:w="0" w:type="auto"/>
            <w:vAlign w:val="center"/>
            <w:hideMark/>
          </w:tcPr>
          <w:p w14:paraId="3F21929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600972D" w14:textId="77777777" w:rsidR="00D67926" w:rsidRDefault="008D6FB8">
            <w:pPr>
              <w:rPr>
                <w:rFonts w:eastAsia="Times New Roman"/>
                <w:lang w:val="en-US"/>
              </w:rPr>
            </w:pPr>
            <w:r>
              <w:rPr>
                <w:rFonts w:eastAsia="Times New Roman"/>
                <w:lang w:val="en-US"/>
              </w:rPr>
              <w:t>Many EHR systems have the capability to capture an image of persons. Fits with newer social media usage too.</w:t>
            </w:r>
          </w:p>
        </w:tc>
      </w:tr>
      <w:tr w:rsidR="00D67926" w14:paraId="2F8A624E" w14:textId="77777777">
        <w:trPr>
          <w:divId w:val="958990423"/>
          <w:tblCellSpacing w:w="15" w:type="dxa"/>
        </w:trPr>
        <w:tc>
          <w:tcPr>
            <w:tcW w:w="0" w:type="auto"/>
            <w:vAlign w:val="center"/>
            <w:hideMark/>
          </w:tcPr>
          <w:p w14:paraId="22DFED3B" w14:textId="77777777" w:rsidR="00D67926" w:rsidRDefault="008D6FB8">
            <w:pPr>
              <w:rPr>
                <w:rFonts w:eastAsia="Times New Roman"/>
                <w:lang w:val="en-US"/>
              </w:rPr>
            </w:pPr>
            <w:r>
              <w:rPr>
                <w:rFonts w:eastAsia="Times New Roman"/>
                <w:b/>
                <w:bCs/>
                <w:lang w:val="en-US"/>
              </w:rPr>
              <w:t>RelatedPerson.period</w:t>
            </w:r>
          </w:p>
        </w:tc>
        <w:tc>
          <w:tcPr>
            <w:tcW w:w="0" w:type="auto"/>
            <w:vAlign w:val="center"/>
            <w:hideMark/>
          </w:tcPr>
          <w:p w14:paraId="039CC050" w14:textId="77777777" w:rsidR="00D67926" w:rsidRDefault="00D67926">
            <w:pPr>
              <w:rPr>
                <w:rFonts w:eastAsia="Times New Roman"/>
                <w:lang w:val="en-US"/>
              </w:rPr>
            </w:pPr>
          </w:p>
        </w:tc>
      </w:tr>
      <w:tr w:rsidR="00D67926" w14:paraId="32E7B7D9" w14:textId="77777777">
        <w:trPr>
          <w:divId w:val="958990423"/>
          <w:tblCellSpacing w:w="15" w:type="dxa"/>
        </w:trPr>
        <w:tc>
          <w:tcPr>
            <w:tcW w:w="0" w:type="auto"/>
            <w:vAlign w:val="center"/>
            <w:hideMark/>
          </w:tcPr>
          <w:p w14:paraId="6AEA086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503400" w14:textId="77777777" w:rsidR="00D67926" w:rsidRDefault="008D6FB8">
            <w:pPr>
              <w:rPr>
                <w:rFonts w:eastAsia="Times New Roman"/>
                <w:lang w:val="en-US"/>
              </w:rPr>
            </w:pPr>
            <w:r>
              <w:rPr>
                <w:rFonts w:eastAsia="Times New Roman"/>
                <w:lang w:val="en-US"/>
              </w:rPr>
              <w:t>Period of time that this relationship is considered valid</w:t>
            </w:r>
          </w:p>
        </w:tc>
      </w:tr>
      <w:tr w:rsidR="00D67926" w14:paraId="655FD8A7" w14:textId="77777777">
        <w:trPr>
          <w:divId w:val="958990423"/>
          <w:tblCellSpacing w:w="15" w:type="dxa"/>
        </w:trPr>
        <w:tc>
          <w:tcPr>
            <w:tcW w:w="0" w:type="auto"/>
            <w:vAlign w:val="center"/>
            <w:hideMark/>
          </w:tcPr>
          <w:p w14:paraId="7E84BD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583E6E" w14:textId="77777777" w:rsidR="00D67926" w:rsidRDefault="008D6FB8">
            <w:pPr>
              <w:rPr>
                <w:rFonts w:eastAsia="Times New Roman"/>
                <w:lang w:val="en-US"/>
              </w:rPr>
            </w:pPr>
            <w:r>
              <w:rPr>
                <w:rFonts w:eastAsia="Times New Roman"/>
                <w:lang w:val="en-US"/>
              </w:rPr>
              <w:t>The period of time that this relationship is considered to be valid. If there are no dates defined, then the interval is unknown.</w:t>
            </w:r>
          </w:p>
        </w:tc>
      </w:tr>
    </w:tbl>
    <w:p w14:paraId="29075E94" w14:textId="77777777" w:rsidR="00D67926" w:rsidRDefault="008D6FB8">
      <w:pPr>
        <w:pStyle w:val="Heading2"/>
        <w:divId w:val="958990423"/>
        <w:rPr>
          <w:rFonts w:eastAsia="Times New Roman"/>
          <w:lang w:val="en-US"/>
        </w:rPr>
      </w:pPr>
      <w:r>
        <w:rPr>
          <w:rFonts w:eastAsia="Times New Roman"/>
          <w:lang w:val="en-US"/>
        </w:rPr>
        <w:t>http://hl7.org/fhir/StructureDefinition/Schedule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6557"/>
      </w:tblGrid>
      <w:tr w:rsidR="00D67926" w14:paraId="76C2E68F" w14:textId="77777777">
        <w:trPr>
          <w:divId w:val="958990423"/>
          <w:tblCellSpacing w:w="15" w:type="dxa"/>
        </w:trPr>
        <w:tc>
          <w:tcPr>
            <w:tcW w:w="0" w:type="auto"/>
            <w:vAlign w:val="center"/>
            <w:hideMark/>
          </w:tcPr>
          <w:p w14:paraId="1AC41A6D" w14:textId="77777777" w:rsidR="00D67926" w:rsidRDefault="008D6FB8">
            <w:pPr>
              <w:rPr>
                <w:rFonts w:eastAsia="Times New Roman"/>
                <w:lang w:val="en-US"/>
              </w:rPr>
            </w:pPr>
            <w:r>
              <w:rPr>
                <w:rFonts w:eastAsia="Times New Roman"/>
                <w:b/>
                <w:bCs/>
                <w:lang w:val="en-US"/>
              </w:rPr>
              <w:t>Schedule</w:t>
            </w:r>
          </w:p>
        </w:tc>
        <w:tc>
          <w:tcPr>
            <w:tcW w:w="0" w:type="auto"/>
            <w:vAlign w:val="center"/>
            <w:hideMark/>
          </w:tcPr>
          <w:p w14:paraId="70368616" w14:textId="77777777" w:rsidR="00D67926" w:rsidRDefault="008D6FB8">
            <w:pPr>
              <w:rPr>
                <w:rFonts w:eastAsia="Times New Roman"/>
                <w:lang w:val="en-US"/>
              </w:rPr>
            </w:pPr>
            <w:r>
              <w:rPr>
                <w:rFonts w:eastAsia="Times New Roman"/>
                <w:lang w:val="en-US"/>
              </w:rPr>
              <w:t>Schedule</w:t>
            </w:r>
          </w:p>
        </w:tc>
      </w:tr>
      <w:tr w:rsidR="00D67926" w14:paraId="18D86337" w14:textId="77777777">
        <w:trPr>
          <w:divId w:val="958990423"/>
          <w:tblCellSpacing w:w="15" w:type="dxa"/>
        </w:trPr>
        <w:tc>
          <w:tcPr>
            <w:tcW w:w="0" w:type="auto"/>
            <w:vAlign w:val="center"/>
            <w:hideMark/>
          </w:tcPr>
          <w:p w14:paraId="2E1403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E268B9" w14:textId="77777777"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14:paraId="5BEA88EF" w14:textId="77777777">
        <w:trPr>
          <w:divId w:val="958990423"/>
          <w:tblCellSpacing w:w="15" w:type="dxa"/>
        </w:trPr>
        <w:tc>
          <w:tcPr>
            <w:tcW w:w="0" w:type="auto"/>
            <w:vAlign w:val="center"/>
            <w:hideMark/>
          </w:tcPr>
          <w:p w14:paraId="4062FE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DAFB61" w14:textId="77777777"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14:paraId="27FF7D41" w14:textId="77777777">
        <w:trPr>
          <w:divId w:val="958990423"/>
          <w:tblCellSpacing w:w="15" w:type="dxa"/>
        </w:trPr>
        <w:tc>
          <w:tcPr>
            <w:tcW w:w="0" w:type="auto"/>
            <w:vAlign w:val="center"/>
            <w:hideMark/>
          </w:tcPr>
          <w:p w14:paraId="4F942AB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2378BEC" w14:textId="77777777" w:rsidR="00D67926" w:rsidRDefault="008D6FB8">
            <w:pPr>
              <w:rPr>
                <w:rFonts w:eastAsia="Times New Roman"/>
                <w:lang w:val="en-US"/>
              </w:rPr>
            </w:pPr>
            <w:r>
              <w:rPr>
                <w:rFonts w:eastAsia="Times New Roman"/>
                <w:lang w:val="en-US"/>
              </w:rPr>
              <w:t>Availability</w:t>
            </w:r>
          </w:p>
        </w:tc>
      </w:tr>
      <w:tr w:rsidR="00D67926" w14:paraId="6C5E71A6" w14:textId="77777777">
        <w:trPr>
          <w:divId w:val="958990423"/>
          <w:tblCellSpacing w:w="15" w:type="dxa"/>
        </w:trPr>
        <w:tc>
          <w:tcPr>
            <w:tcW w:w="0" w:type="auto"/>
            <w:vAlign w:val="center"/>
            <w:hideMark/>
          </w:tcPr>
          <w:p w14:paraId="0F74FA04" w14:textId="77777777" w:rsidR="00D67926" w:rsidRDefault="008D6FB8">
            <w:pPr>
              <w:rPr>
                <w:rFonts w:eastAsia="Times New Roman"/>
                <w:lang w:val="en-US"/>
              </w:rPr>
            </w:pPr>
            <w:r>
              <w:rPr>
                <w:rFonts w:eastAsia="Times New Roman"/>
                <w:b/>
                <w:bCs/>
                <w:lang w:val="en-US"/>
              </w:rPr>
              <w:t>Schedule.identifier</w:t>
            </w:r>
          </w:p>
        </w:tc>
        <w:tc>
          <w:tcPr>
            <w:tcW w:w="0" w:type="auto"/>
            <w:vAlign w:val="center"/>
            <w:hideMark/>
          </w:tcPr>
          <w:p w14:paraId="15A815F1" w14:textId="77777777" w:rsidR="00D67926" w:rsidRDefault="00D67926">
            <w:pPr>
              <w:rPr>
                <w:rFonts w:eastAsia="Times New Roman"/>
                <w:lang w:val="en-US"/>
              </w:rPr>
            </w:pPr>
          </w:p>
        </w:tc>
      </w:tr>
      <w:tr w:rsidR="00D67926" w14:paraId="7C653CAA" w14:textId="77777777">
        <w:trPr>
          <w:divId w:val="958990423"/>
          <w:tblCellSpacing w:w="15" w:type="dxa"/>
        </w:trPr>
        <w:tc>
          <w:tcPr>
            <w:tcW w:w="0" w:type="auto"/>
            <w:vAlign w:val="center"/>
            <w:hideMark/>
          </w:tcPr>
          <w:p w14:paraId="7E3AE8DC"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5042DFE" w14:textId="77777777" w:rsidR="00D67926" w:rsidRDefault="008D6FB8">
            <w:pPr>
              <w:rPr>
                <w:rFonts w:eastAsia="Times New Roman"/>
                <w:lang w:val="en-US"/>
              </w:rPr>
            </w:pPr>
            <w:r>
              <w:rPr>
                <w:rFonts w:eastAsia="Times New Roman"/>
                <w:lang w:val="en-US"/>
              </w:rPr>
              <w:t>External Ids for this item</w:t>
            </w:r>
          </w:p>
        </w:tc>
      </w:tr>
      <w:tr w:rsidR="00D67926" w14:paraId="71DA41BA" w14:textId="77777777">
        <w:trPr>
          <w:divId w:val="958990423"/>
          <w:tblCellSpacing w:w="15" w:type="dxa"/>
        </w:trPr>
        <w:tc>
          <w:tcPr>
            <w:tcW w:w="0" w:type="auto"/>
            <w:vAlign w:val="center"/>
            <w:hideMark/>
          </w:tcPr>
          <w:p w14:paraId="52D54C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DE150C" w14:textId="77777777" w:rsidR="00D67926" w:rsidRDefault="008D6FB8">
            <w:pPr>
              <w:rPr>
                <w:rFonts w:eastAsia="Times New Roman"/>
                <w:lang w:val="en-US"/>
              </w:rPr>
            </w:pPr>
            <w:r>
              <w:rPr>
                <w:rFonts w:eastAsia="Times New Roman"/>
                <w:lang w:val="en-US"/>
              </w:rPr>
              <w:t>External Ids for this item.</w:t>
            </w:r>
          </w:p>
        </w:tc>
      </w:tr>
      <w:tr w:rsidR="00D67926" w14:paraId="395978AA" w14:textId="77777777">
        <w:trPr>
          <w:divId w:val="958990423"/>
          <w:tblCellSpacing w:w="15" w:type="dxa"/>
        </w:trPr>
        <w:tc>
          <w:tcPr>
            <w:tcW w:w="0" w:type="auto"/>
            <w:vAlign w:val="center"/>
            <w:hideMark/>
          </w:tcPr>
          <w:p w14:paraId="5D186AA3" w14:textId="77777777" w:rsidR="00D67926" w:rsidRDefault="008D6FB8">
            <w:pPr>
              <w:rPr>
                <w:rFonts w:eastAsia="Times New Roman"/>
                <w:lang w:val="en-US"/>
              </w:rPr>
            </w:pPr>
            <w:r>
              <w:rPr>
                <w:rFonts w:eastAsia="Times New Roman"/>
                <w:b/>
                <w:bCs/>
                <w:lang w:val="en-US"/>
              </w:rPr>
              <w:t>Schedule.type</w:t>
            </w:r>
          </w:p>
        </w:tc>
        <w:tc>
          <w:tcPr>
            <w:tcW w:w="0" w:type="auto"/>
            <w:vAlign w:val="center"/>
            <w:hideMark/>
          </w:tcPr>
          <w:p w14:paraId="0CBFE8FA" w14:textId="77777777" w:rsidR="00D67926" w:rsidRDefault="00D67926">
            <w:pPr>
              <w:rPr>
                <w:rFonts w:eastAsia="Times New Roman"/>
                <w:lang w:val="en-US"/>
              </w:rPr>
            </w:pPr>
          </w:p>
        </w:tc>
      </w:tr>
      <w:tr w:rsidR="00D67926" w14:paraId="33327852" w14:textId="77777777">
        <w:trPr>
          <w:divId w:val="958990423"/>
          <w:tblCellSpacing w:w="15" w:type="dxa"/>
        </w:trPr>
        <w:tc>
          <w:tcPr>
            <w:tcW w:w="0" w:type="auto"/>
            <w:vAlign w:val="center"/>
            <w:hideMark/>
          </w:tcPr>
          <w:p w14:paraId="3876F4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868F41" w14:textId="77777777"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14:paraId="41CCBECC" w14:textId="77777777">
        <w:trPr>
          <w:divId w:val="958990423"/>
          <w:tblCellSpacing w:w="15" w:type="dxa"/>
        </w:trPr>
        <w:tc>
          <w:tcPr>
            <w:tcW w:w="0" w:type="auto"/>
            <w:vAlign w:val="center"/>
            <w:hideMark/>
          </w:tcPr>
          <w:p w14:paraId="323EB5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B6CC6A" w14:textId="77777777"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14:paraId="40E72832" w14:textId="77777777">
        <w:trPr>
          <w:divId w:val="958990423"/>
          <w:tblCellSpacing w:w="15" w:type="dxa"/>
        </w:trPr>
        <w:tc>
          <w:tcPr>
            <w:tcW w:w="0" w:type="auto"/>
            <w:vAlign w:val="center"/>
            <w:hideMark/>
          </w:tcPr>
          <w:p w14:paraId="66C06C1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001308"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567BEE4E" w14:textId="77777777">
        <w:trPr>
          <w:divId w:val="958990423"/>
          <w:tblCellSpacing w:w="15" w:type="dxa"/>
        </w:trPr>
        <w:tc>
          <w:tcPr>
            <w:tcW w:w="0" w:type="auto"/>
            <w:vAlign w:val="center"/>
            <w:hideMark/>
          </w:tcPr>
          <w:p w14:paraId="7EFDDD9A" w14:textId="77777777" w:rsidR="00D67926" w:rsidRDefault="008D6FB8">
            <w:pPr>
              <w:rPr>
                <w:rFonts w:eastAsia="Times New Roman"/>
                <w:lang w:val="en-US"/>
              </w:rPr>
            </w:pPr>
            <w:r>
              <w:rPr>
                <w:rFonts w:eastAsia="Times New Roman"/>
                <w:b/>
                <w:bCs/>
                <w:lang w:val="en-US"/>
              </w:rPr>
              <w:t>Schedule.actor</w:t>
            </w:r>
          </w:p>
        </w:tc>
        <w:tc>
          <w:tcPr>
            <w:tcW w:w="0" w:type="auto"/>
            <w:vAlign w:val="center"/>
            <w:hideMark/>
          </w:tcPr>
          <w:p w14:paraId="6C2B5C2C" w14:textId="77777777" w:rsidR="00D67926" w:rsidRDefault="00D67926">
            <w:pPr>
              <w:rPr>
                <w:rFonts w:eastAsia="Times New Roman"/>
                <w:lang w:val="en-US"/>
              </w:rPr>
            </w:pPr>
          </w:p>
        </w:tc>
      </w:tr>
      <w:tr w:rsidR="00D67926" w14:paraId="48A9BF5F" w14:textId="77777777">
        <w:trPr>
          <w:divId w:val="958990423"/>
          <w:tblCellSpacing w:w="15" w:type="dxa"/>
        </w:trPr>
        <w:tc>
          <w:tcPr>
            <w:tcW w:w="0" w:type="auto"/>
            <w:vAlign w:val="center"/>
            <w:hideMark/>
          </w:tcPr>
          <w:p w14:paraId="6B721C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CD5E5D" w14:textId="77777777"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14:paraId="399A2725" w14:textId="77777777">
        <w:trPr>
          <w:divId w:val="958990423"/>
          <w:tblCellSpacing w:w="15" w:type="dxa"/>
        </w:trPr>
        <w:tc>
          <w:tcPr>
            <w:tcW w:w="0" w:type="auto"/>
            <w:vAlign w:val="center"/>
            <w:hideMark/>
          </w:tcPr>
          <w:p w14:paraId="331F72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686FE9" w14:textId="77777777"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14:paraId="350A0B67" w14:textId="77777777">
        <w:trPr>
          <w:divId w:val="958990423"/>
          <w:tblCellSpacing w:w="15" w:type="dxa"/>
        </w:trPr>
        <w:tc>
          <w:tcPr>
            <w:tcW w:w="0" w:type="auto"/>
            <w:vAlign w:val="center"/>
            <w:hideMark/>
          </w:tcPr>
          <w:p w14:paraId="69DC86B0" w14:textId="77777777" w:rsidR="00D67926" w:rsidRDefault="008D6FB8">
            <w:pPr>
              <w:rPr>
                <w:rFonts w:eastAsia="Times New Roman"/>
                <w:lang w:val="en-US"/>
              </w:rPr>
            </w:pPr>
            <w:r>
              <w:rPr>
                <w:rFonts w:eastAsia="Times New Roman"/>
                <w:b/>
                <w:bCs/>
                <w:lang w:val="en-US"/>
              </w:rPr>
              <w:t>Schedule.planningHorizon</w:t>
            </w:r>
          </w:p>
        </w:tc>
        <w:tc>
          <w:tcPr>
            <w:tcW w:w="0" w:type="auto"/>
            <w:vAlign w:val="center"/>
            <w:hideMark/>
          </w:tcPr>
          <w:p w14:paraId="4C27FC62" w14:textId="77777777" w:rsidR="00D67926" w:rsidRDefault="00D67926">
            <w:pPr>
              <w:rPr>
                <w:rFonts w:eastAsia="Times New Roman"/>
                <w:lang w:val="en-US"/>
              </w:rPr>
            </w:pPr>
          </w:p>
        </w:tc>
      </w:tr>
      <w:tr w:rsidR="00D67926" w14:paraId="7E50F3A2" w14:textId="77777777">
        <w:trPr>
          <w:divId w:val="958990423"/>
          <w:tblCellSpacing w:w="15" w:type="dxa"/>
        </w:trPr>
        <w:tc>
          <w:tcPr>
            <w:tcW w:w="0" w:type="auto"/>
            <w:vAlign w:val="center"/>
            <w:hideMark/>
          </w:tcPr>
          <w:p w14:paraId="5D64330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07623F" w14:textId="77777777"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D67926" w14:paraId="4E163B75" w14:textId="77777777">
        <w:trPr>
          <w:divId w:val="958990423"/>
          <w:tblCellSpacing w:w="15" w:type="dxa"/>
        </w:trPr>
        <w:tc>
          <w:tcPr>
            <w:tcW w:w="0" w:type="auto"/>
            <w:vAlign w:val="center"/>
            <w:hideMark/>
          </w:tcPr>
          <w:p w14:paraId="029F8B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B7C53B" w14:textId="77777777"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D67926" w14:paraId="3A65B0F3" w14:textId="77777777">
        <w:trPr>
          <w:divId w:val="958990423"/>
          <w:tblCellSpacing w:w="15" w:type="dxa"/>
        </w:trPr>
        <w:tc>
          <w:tcPr>
            <w:tcW w:w="0" w:type="auto"/>
            <w:vAlign w:val="center"/>
            <w:hideMark/>
          </w:tcPr>
          <w:p w14:paraId="45F3CBE0" w14:textId="77777777" w:rsidR="00D67926" w:rsidRDefault="008D6FB8">
            <w:pPr>
              <w:rPr>
                <w:rFonts w:eastAsia="Times New Roman"/>
                <w:lang w:val="en-US"/>
              </w:rPr>
            </w:pPr>
            <w:r>
              <w:rPr>
                <w:rFonts w:eastAsia="Times New Roman"/>
                <w:b/>
                <w:bCs/>
                <w:lang w:val="en-US"/>
              </w:rPr>
              <w:t>Schedule.comment</w:t>
            </w:r>
          </w:p>
        </w:tc>
        <w:tc>
          <w:tcPr>
            <w:tcW w:w="0" w:type="auto"/>
            <w:vAlign w:val="center"/>
            <w:hideMark/>
          </w:tcPr>
          <w:p w14:paraId="34E11815" w14:textId="77777777" w:rsidR="00D67926" w:rsidRDefault="00D67926">
            <w:pPr>
              <w:rPr>
                <w:rFonts w:eastAsia="Times New Roman"/>
                <w:lang w:val="en-US"/>
              </w:rPr>
            </w:pPr>
          </w:p>
        </w:tc>
      </w:tr>
      <w:tr w:rsidR="00D67926" w14:paraId="2A784F4E" w14:textId="77777777">
        <w:trPr>
          <w:divId w:val="958990423"/>
          <w:tblCellSpacing w:w="15" w:type="dxa"/>
        </w:trPr>
        <w:tc>
          <w:tcPr>
            <w:tcW w:w="0" w:type="auto"/>
            <w:vAlign w:val="center"/>
            <w:hideMark/>
          </w:tcPr>
          <w:p w14:paraId="6A4233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BF359C" w14:textId="77777777"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r w:rsidR="00D67926" w14:paraId="221E2587" w14:textId="77777777">
        <w:trPr>
          <w:divId w:val="958990423"/>
          <w:tblCellSpacing w:w="15" w:type="dxa"/>
        </w:trPr>
        <w:tc>
          <w:tcPr>
            <w:tcW w:w="0" w:type="auto"/>
            <w:vAlign w:val="center"/>
            <w:hideMark/>
          </w:tcPr>
          <w:p w14:paraId="64872E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12323D" w14:textId="77777777"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bl>
    <w:p w14:paraId="79927DF0" w14:textId="77777777" w:rsidR="00D67926" w:rsidRDefault="008D6FB8">
      <w:pPr>
        <w:pStyle w:val="Heading2"/>
        <w:divId w:val="958990423"/>
        <w:rPr>
          <w:rFonts w:eastAsia="Times New Roman"/>
          <w:lang w:val="en-US"/>
        </w:rPr>
      </w:pPr>
      <w:r>
        <w:rPr>
          <w:rFonts w:eastAsia="Times New Roman"/>
          <w:lang w:val="en-US"/>
        </w:rPr>
        <w:t>http://hl7.org/fhir/StructureDefinition/Slot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7301"/>
      </w:tblGrid>
      <w:tr w:rsidR="00D67926" w14:paraId="424F3385" w14:textId="77777777">
        <w:trPr>
          <w:divId w:val="958990423"/>
          <w:tblCellSpacing w:w="15" w:type="dxa"/>
        </w:trPr>
        <w:tc>
          <w:tcPr>
            <w:tcW w:w="0" w:type="auto"/>
            <w:vAlign w:val="center"/>
            <w:hideMark/>
          </w:tcPr>
          <w:p w14:paraId="03F64E7C" w14:textId="77777777" w:rsidR="00D67926" w:rsidRDefault="008D6FB8">
            <w:pPr>
              <w:rPr>
                <w:rFonts w:eastAsia="Times New Roman"/>
                <w:lang w:val="en-US"/>
              </w:rPr>
            </w:pPr>
            <w:r>
              <w:rPr>
                <w:rFonts w:eastAsia="Times New Roman"/>
                <w:b/>
                <w:bCs/>
                <w:lang w:val="en-US"/>
              </w:rPr>
              <w:t>Slot</w:t>
            </w:r>
          </w:p>
        </w:tc>
        <w:tc>
          <w:tcPr>
            <w:tcW w:w="0" w:type="auto"/>
            <w:vAlign w:val="center"/>
            <w:hideMark/>
          </w:tcPr>
          <w:p w14:paraId="1B2DACE9" w14:textId="77777777" w:rsidR="00D67926" w:rsidRDefault="008D6FB8">
            <w:pPr>
              <w:rPr>
                <w:rFonts w:eastAsia="Times New Roman"/>
                <w:lang w:val="en-US"/>
              </w:rPr>
            </w:pPr>
            <w:r>
              <w:rPr>
                <w:rFonts w:eastAsia="Times New Roman"/>
                <w:lang w:val="en-US"/>
              </w:rPr>
              <w:t>Slot</w:t>
            </w:r>
          </w:p>
        </w:tc>
      </w:tr>
      <w:tr w:rsidR="00D67926" w14:paraId="47BC2AF1" w14:textId="77777777">
        <w:trPr>
          <w:divId w:val="958990423"/>
          <w:tblCellSpacing w:w="15" w:type="dxa"/>
        </w:trPr>
        <w:tc>
          <w:tcPr>
            <w:tcW w:w="0" w:type="auto"/>
            <w:vAlign w:val="center"/>
            <w:hideMark/>
          </w:tcPr>
          <w:p w14:paraId="73785D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982B25" w14:textId="77777777"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14:paraId="1BA1A387" w14:textId="77777777">
        <w:trPr>
          <w:divId w:val="958990423"/>
          <w:tblCellSpacing w:w="15" w:type="dxa"/>
        </w:trPr>
        <w:tc>
          <w:tcPr>
            <w:tcW w:w="0" w:type="auto"/>
            <w:vAlign w:val="center"/>
            <w:hideMark/>
          </w:tcPr>
          <w:p w14:paraId="18C84D2C"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74560DB" w14:textId="77777777"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14:paraId="684B85E2" w14:textId="77777777">
        <w:trPr>
          <w:divId w:val="958990423"/>
          <w:tblCellSpacing w:w="15" w:type="dxa"/>
        </w:trPr>
        <w:tc>
          <w:tcPr>
            <w:tcW w:w="0" w:type="auto"/>
            <w:vAlign w:val="center"/>
            <w:hideMark/>
          </w:tcPr>
          <w:p w14:paraId="230B3016" w14:textId="77777777" w:rsidR="00D67926" w:rsidRDefault="008D6FB8">
            <w:pPr>
              <w:rPr>
                <w:rFonts w:eastAsia="Times New Roman"/>
                <w:lang w:val="en-US"/>
              </w:rPr>
            </w:pPr>
            <w:r>
              <w:rPr>
                <w:rFonts w:eastAsia="Times New Roman"/>
                <w:b/>
                <w:bCs/>
                <w:lang w:val="en-US"/>
              </w:rPr>
              <w:t>Slot.identifier</w:t>
            </w:r>
          </w:p>
        </w:tc>
        <w:tc>
          <w:tcPr>
            <w:tcW w:w="0" w:type="auto"/>
            <w:vAlign w:val="center"/>
            <w:hideMark/>
          </w:tcPr>
          <w:p w14:paraId="7F407EC0" w14:textId="77777777" w:rsidR="00D67926" w:rsidRDefault="00D67926">
            <w:pPr>
              <w:rPr>
                <w:rFonts w:eastAsia="Times New Roman"/>
                <w:lang w:val="en-US"/>
              </w:rPr>
            </w:pPr>
          </w:p>
        </w:tc>
      </w:tr>
      <w:tr w:rsidR="00D67926" w14:paraId="00810ABA" w14:textId="77777777">
        <w:trPr>
          <w:divId w:val="958990423"/>
          <w:tblCellSpacing w:w="15" w:type="dxa"/>
        </w:trPr>
        <w:tc>
          <w:tcPr>
            <w:tcW w:w="0" w:type="auto"/>
            <w:vAlign w:val="center"/>
            <w:hideMark/>
          </w:tcPr>
          <w:p w14:paraId="345C0B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42D20D" w14:textId="77777777" w:rsidR="00D67926" w:rsidRDefault="008D6FB8">
            <w:pPr>
              <w:rPr>
                <w:rFonts w:eastAsia="Times New Roman"/>
                <w:lang w:val="en-US"/>
              </w:rPr>
            </w:pPr>
            <w:r>
              <w:rPr>
                <w:rFonts w:eastAsia="Times New Roman"/>
                <w:lang w:val="en-US"/>
              </w:rPr>
              <w:t>External Ids for this item</w:t>
            </w:r>
          </w:p>
        </w:tc>
      </w:tr>
      <w:tr w:rsidR="00D67926" w14:paraId="01E9B7FE" w14:textId="77777777">
        <w:trPr>
          <w:divId w:val="958990423"/>
          <w:tblCellSpacing w:w="15" w:type="dxa"/>
        </w:trPr>
        <w:tc>
          <w:tcPr>
            <w:tcW w:w="0" w:type="auto"/>
            <w:vAlign w:val="center"/>
            <w:hideMark/>
          </w:tcPr>
          <w:p w14:paraId="718538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D23937" w14:textId="77777777" w:rsidR="00D67926" w:rsidRDefault="008D6FB8">
            <w:pPr>
              <w:rPr>
                <w:rFonts w:eastAsia="Times New Roman"/>
                <w:lang w:val="en-US"/>
              </w:rPr>
            </w:pPr>
            <w:r>
              <w:rPr>
                <w:rFonts w:eastAsia="Times New Roman"/>
                <w:lang w:val="en-US"/>
              </w:rPr>
              <w:t>External Ids for this item.</w:t>
            </w:r>
          </w:p>
        </w:tc>
      </w:tr>
      <w:tr w:rsidR="00D67926" w14:paraId="1BF94A57" w14:textId="77777777">
        <w:trPr>
          <w:divId w:val="958990423"/>
          <w:tblCellSpacing w:w="15" w:type="dxa"/>
        </w:trPr>
        <w:tc>
          <w:tcPr>
            <w:tcW w:w="0" w:type="auto"/>
            <w:vAlign w:val="center"/>
            <w:hideMark/>
          </w:tcPr>
          <w:p w14:paraId="7E4449E9" w14:textId="77777777" w:rsidR="00D67926" w:rsidRDefault="008D6FB8">
            <w:pPr>
              <w:rPr>
                <w:rFonts w:eastAsia="Times New Roman"/>
                <w:lang w:val="en-US"/>
              </w:rPr>
            </w:pPr>
            <w:r>
              <w:rPr>
                <w:rFonts w:eastAsia="Times New Roman"/>
                <w:b/>
                <w:bCs/>
                <w:lang w:val="en-US"/>
              </w:rPr>
              <w:t>Slot.type</w:t>
            </w:r>
          </w:p>
        </w:tc>
        <w:tc>
          <w:tcPr>
            <w:tcW w:w="0" w:type="auto"/>
            <w:vAlign w:val="center"/>
            <w:hideMark/>
          </w:tcPr>
          <w:p w14:paraId="1CD46A28" w14:textId="77777777" w:rsidR="00D67926" w:rsidRDefault="00D67926">
            <w:pPr>
              <w:rPr>
                <w:rFonts w:eastAsia="Times New Roman"/>
                <w:lang w:val="en-US"/>
              </w:rPr>
            </w:pPr>
          </w:p>
        </w:tc>
      </w:tr>
      <w:tr w:rsidR="00D67926" w14:paraId="5F282C10" w14:textId="77777777">
        <w:trPr>
          <w:divId w:val="958990423"/>
          <w:tblCellSpacing w:w="15" w:type="dxa"/>
        </w:trPr>
        <w:tc>
          <w:tcPr>
            <w:tcW w:w="0" w:type="auto"/>
            <w:vAlign w:val="center"/>
            <w:hideMark/>
          </w:tcPr>
          <w:p w14:paraId="45A59B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591FDC" w14:textId="77777777"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14:paraId="21293E41" w14:textId="77777777">
        <w:trPr>
          <w:divId w:val="958990423"/>
          <w:tblCellSpacing w:w="15" w:type="dxa"/>
        </w:trPr>
        <w:tc>
          <w:tcPr>
            <w:tcW w:w="0" w:type="auto"/>
            <w:vAlign w:val="center"/>
            <w:hideMark/>
          </w:tcPr>
          <w:p w14:paraId="232F46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AE34B7" w14:textId="77777777"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w:t>
            </w:r>
            <w:proofErr w:type="gramStart"/>
            <w:r>
              <w:rPr>
                <w:rFonts w:eastAsia="Times New Roman"/>
                <w:lang w:val="en-US"/>
              </w:rPr>
              <w:t>provided</w:t>
            </w:r>
            <w:proofErr w:type="gramEnd"/>
            <w:r>
              <w:rPr>
                <w:rFonts w:eastAsia="Times New Roman"/>
                <w:lang w:val="en-US"/>
              </w:rPr>
              <w:t xml:space="preserve"> then this overrides the value provided on the availability resource. </w:t>
            </w:r>
          </w:p>
        </w:tc>
      </w:tr>
      <w:tr w:rsidR="00D67926" w14:paraId="4BEC7523" w14:textId="77777777">
        <w:trPr>
          <w:divId w:val="958990423"/>
          <w:tblCellSpacing w:w="15" w:type="dxa"/>
        </w:trPr>
        <w:tc>
          <w:tcPr>
            <w:tcW w:w="0" w:type="auto"/>
            <w:vAlign w:val="center"/>
            <w:hideMark/>
          </w:tcPr>
          <w:p w14:paraId="4645FB0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5BD582D"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13647358" w14:textId="77777777">
        <w:trPr>
          <w:divId w:val="958990423"/>
          <w:tblCellSpacing w:w="15" w:type="dxa"/>
        </w:trPr>
        <w:tc>
          <w:tcPr>
            <w:tcW w:w="0" w:type="auto"/>
            <w:vAlign w:val="center"/>
            <w:hideMark/>
          </w:tcPr>
          <w:p w14:paraId="4956A1CC" w14:textId="77777777" w:rsidR="00D67926" w:rsidRDefault="008D6FB8">
            <w:pPr>
              <w:rPr>
                <w:rFonts w:eastAsia="Times New Roman"/>
                <w:lang w:val="en-US"/>
              </w:rPr>
            </w:pPr>
            <w:r>
              <w:rPr>
                <w:rFonts w:eastAsia="Times New Roman"/>
                <w:b/>
                <w:bCs/>
                <w:lang w:val="en-US"/>
              </w:rPr>
              <w:t>Slot.schedule</w:t>
            </w:r>
          </w:p>
        </w:tc>
        <w:tc>
          <w:tcPr>
            <w:tcW w:w="0" w:type="auto"/>
            <w:vAlign w:val="center"/>
            <w:hideMark/>
          </w:tcPr>
          <w:p w14:paraId="1B89E009" w14:textId="77777777" w:rsidR="00D67926" w:rsidRDefault="00D67926">
            <w:pPr>
              <w:rPr>
                <w:rFonts w:eastAsia="Times New Roman"/>
                <w:lang w:val="en-US"/>
              </w:rPr>
            </w:pPr>
          </w:p>
        </w:tc>
      </w:tr>
      <w:tr w:rsidR="00D67926" w14:paraId="63C1252C" w14:textId="77777777">
        <w:trPr>
          <w:divId w:val="958990423"/>
          <w:tblCellSpacing w:w="15" w:type="dxa"/>
        </w:trPr>
        <w:tc>
          <w:tcPr>
            <w:tcW w:w="0" w:type="auto"/>
            <w:vAlign w:val="center"/>
            <w:hideMark/>
          </w:tcPr>
          <w:p w14:paraId="0FA9A1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AC5837" w14:textId="77777777"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14:paraId="2B59E47E" w14:textId="77777777">
        <w:trPr>
          <w:divId w:val="958990423"/>
          <w:tblCellSpacing w:w="15" w:type="dxa"/>
        </w:trPr>
        <w:tc>
          <w:tcPr>
            <w:tcW w:w="0" w:type="auto"/>
            <w:vAlign w:val="center"/>
            <w:hideMark/>
          </w:tcPr>
          <w:p w14:paraId="03BBF8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29E598" w14:textId="77777777"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14:paraId="5CBC1FC6" w14:textId="77777777">
        <w:trPr>
          <w:divId w:val="958990423"/>
          <w:tblCellSpacing w:w="15" w:type="dxa"/>
        </w:trPr>
        <w:tc>
          <w:tcPr>
            <w:tcW w:w="0" w:type="auto"/>
            <w:vAlign w:val="center"/>
            <w:hideMark/>
          </w:tcPr>
          <w:p w14:paraId="329F7B4F" w14:textId="77777777" w:rsidR="00D67926" w:rsidRDefault="008D6FB8">
            <w:pPr>
              <w:rPr>
                <w:rFonts w:eastAsia="Times New Roman"/>
                <w:lang w:val="en-US"/>
              </w:rPr>
            </w:pPr>
            <w:r>
              <w:rPr>
                <w:rFonts w:eastAsia="Times New Roman"/>
                <w:b/>
                <w:bCs/>
                <w:lang w:val="en-US"/>
              </w:rPr>
              <w:t>Slot.freeBusyType</w:t>
            </w:r>
          </w:p>
        </w:tc>
        <w:tc>
          <w:tcPr>
            <w:tcW w:w="0" w:type="auto"/>
            <w:vAlign w:val="center"/>
            <w:hideMark/>
          </w:tcPr>
          <w:p w14:paraId="2B4A4EC2" w14:textId="77777777" w:rsidR="00D67926" w:rsidRDefault="00D67926">
            <w:pPr>
              <w:rPr>
                <w:rFonts w:eastAsia="Times New Roman"/>
                <w:lang w:val="en-US"/>
              </w:rPr>
            </w:pPr>
          </w:p>
        </w:tc>
      </w:tr>
      <w:tr w:rsidR="00D67926" w14:paraId="3E0061B5" w14:textId="77777777">
        <w:trPr>
          <w:divId w:val="958990423"/>
          <w:tblCellSpacing w:w="15" w:type="dxa"/>
        </w:trPr>
        <w:tc>
          <w:tcPr>
            <w:tcW w:w="0" w:type="auto"/>
            <w:vAlign w:val="center"/>
            <w:hideMark/>
          </w:tcPr>
          <w:p w14:paraId="381BCA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3CBBE1" w14:textId="77777777" w:rsidR="00D67926" w:rsidRDefault="008D6FB8">
            <w:pPr>
              <w:rPr>
                <w:rFonts w:eastAsia="Times New Roman"/>
                <w:lang w:val="en-US"/>
              </w:rPr>
            </w:pPr>
            <w:r>
              <w:rPr>
                <w:rFonts w:eastAsia="Times New Roman"/>
                <w:lang w:val="en-US"/>
              </w:rPr>
              <w:t>busy | free | busy-unavailable | busy-tentative.</w:t>
            </w:r>
          </w:p>
        </w:tc>
      </w:tr>
      <w:tr w:rsidR="00D67926" w14:paraId="0BCE4AF4" w14:textId="77777777">
        <w:trPr>
          <w:divId w:val="958990423"/>
          <w:tblCellSpacing w:w="15" w:type="dxa"/>
        </w:trPr>
        <w:tc>
          <w:tcPr>
            <w:tcW w:w="0" w:type="auto"/>
            <w:vAlign w:val="center"/>
            <w:hideMark/>
          </w:tcPr>
          <w:p w14:paraId="2FB134B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C405A20" w14:textId="77777777" w:rsidR="00D67926" w:rsidRDefault="008D6FB8">
            <w:pPr>
              <w:rPr>
                <w:rFonts w:eastAsia="Times New Roman"/>
                <w:lang w:val="en-US"/>
              </w:rPr>
            </w:pPr>
            <w:r>
              <w:rPr>
                <w:rFonts w:eastAsia="Times New Roman"/>
                <w:lang w:val="en-US"/>
              </w:rPr>
              <w:t>The free/busy status of a slot</w:t>
            </w:r>
          </w:p>
        </w:tc>
      </w:tr>
      <w:tr w:rsidR="00D67926" w14:paraId="49D69710" w14:textId="77777777">
        <w:trPr>
          <w:divId w:val="958990423"/>
          <w:tblCellSpacing w:w="15" w:type="dxa"/>
        </w:trPr>
        <w:tc>
          <w:tcPr>
            <w:tcW w:w="0" w:type="auto"/>
            <w:vAlign w:val="center"/>
            <w:hideMark/>
          </w:tcPr>
          <w:p w14:paraId="041E3781" w14:textId="77777777" w:rsidR="00D67926" w:rsidRDefault="008D6FB8">
            <w:pPr>
              <w:rPr>
                <w:rFonts w:eastAsia="Times New Roman"/>
                <w:lang w:val="en-US"/>
              </w:rPr>
            </w:pPr>
            <w:r>
              <w:rPr>
                <w:rFonts w:eastAsia="Times New Roman"/>
                <w:b/>
                <w:bCs/>
                <w:lang w:val="en-US"/>
              </w:rPr>
              <w:t>Slot.start</w:t>
            </w:r>
          </w:p>
        </w:tc>
        <w:tc>
          <w:tcPr>
            <w:tcW w:w="0" w:type="auto"/>
            <w:vAlign w:val="center"/>
            <w:hideMark/>
          </w:tcPr>
          <w:p w14:paraId="16440092" w14:textId="77777777" w:rsidR="00D67926" w:rsidRDefault="00D67926">
            <w:pPr>
              <w:rPr>
                <w:rFonts w:eastAsia="Times New Roman"/>
                <w:lang w:val="en-US"/>
              </w:rPr>
            </w:pPr>
          </w:p>
        </w:tc>
      </w:tr>
      <w:tr w:rsidR="00D67926" w14:paraId="7453E912" w14:textId="77777777">
        <w:trPr>
          <w:divId w:val="958990423"/>
          <w:tblCellSpacing w:w="15" w:type="dxa"/>
        </w:trPr>
        <w:tc>
          <w:tcPr>
            <w:tcW w:w="0" w:type="auto"/>
            <w:vAlign w:val="center"/>
            <w:hideMark/>
          </w:tcPr>
          <w:p w14:paraId="486E19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CAACCC" w14:textId="77777777" w:rsidR="00D67926" w:rsidRDefault="008D6FB8">
            <w:pPr>
              <w:rPr>
                <w:rFonts w:eastAsia="Times New Roman"/>
                <w:lang w:val="en-US"/>
              </w:rPr>
            </w:pPr>
            <w:r>
              <w:rPr>
                <w:rFonts w:eastAsia="Times New Roman"/>
                <w:lang w:val="en-US"/>
              </w:rPr>
              <w:t>Date/Time that the slot is to begin</w:t>
            </w:r>
          </w:p>
        </w:tc>
      </w:tr>
      <w:tr w:rsidR="00D67926" w14:paraId="6BCB2E42" w14:textId="77777777">
        <w:trPr>
          <w:divId w:val="958990423"/>
          <w:tblCellSpacing w:w="15" w:type="dxa"/>
        </w:trPr>
        <w:tc>
          <w:tcPr>
            <w:tcW w:w="0" w:type="auto"/>
            <w:vAlign w:val="center"/>
            <w:hideMark/>
          </w:tcPr>
          <w:p w14:paraId="522145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61461A" w14:textId="77777777" w:rsidR="00D67926" w:rsidRDefault="008D6FB8">
            <w:pPr>
              <w:rPr>
                <w:rFonts w:eastAsia="Times New Roman"/>
                <w:lang w:val="en-US"/>
              </w:rPr>
            </w:pPr>
            <w:r>
              <w:rPr>
                <w:rFonts w:eastAsia="Times New Roman"/>
                <w:lang w:val="en-US"/>
              </w:rPr>
              <w:t>Date/Time that the slot is to begin.</w:t>
            </w:r>
          </w:p>
        </w:tc>
      </w:tr>
      <w:tr w:rsidR="00D67926" w14:paraId="1694189C" w14:textId="77777777">
        <w:trPr>
          <w:divId w:val="958990423"/>
          <w:tblCellSpacing w:w="15" w:type="dxa"/>
        </w:trPr>
        <w:tc>
          <w:tcPr>
            <w:tcW w:w="0" w:type="auto"/>
            <w:vAlign w:val="center"/>
            <w:hideMark/>
          </w:tcPr>
          <w:p w14:paraId="6CBA7982" w14:textId="77777777" w:rsidR="00D67926" w:rsidRDefault="008D6FB8">
            <w:pPr>
              <w:rPr>
                <w:rFonts w:eastAsia="Times New Roman"/>
                <w:lang w:val="en-US"/>
              </w:rPr>
            </w:pPr>
            <w:r>
              <w:rPr>
                <w:rFonts w:eastAsia="Times New Roman"/>
                <w:b/>
                <w:bCs/>
                <w:lang w:val="en-US"/>
              </w:rPr>
              <w:t>Slot.end</w:t>
            </w:r>
          </w:p>
        </w:tc>
        <w:tc>
          <w:tcPr>
            <w:tcW w:w="0" w:type="auto"/>
            <w:vAlign w:val="center"/>
            <w:hideMark/>
          </w:tcPr>
          <w:p w14:paraId="48D460D8" w14:textId="77777777" w:rsidR="00D67926" w:rsidRDefault="00D67926">
            <w:pPr>
              <w:rPr>
                <w:rFonts w:eastAsia="Times New Roman"/>
                <w:lang w:val="en-US"/>
              </w:rPr>
            </w:pPr>
          </w:p>
        </w:tc>
      </w:tr>
      <w:tr w:rsidR="00D67926" w14:paraId="445DADF4" w14:textId="77777777">
        <w:trPr>
          <w:divId w:val="958990423"/>
          <w:tblCellSpacing w:w="15" w:type="dxa"/>
        </w:trPr>
        <w:tc>
          <w:tcPr>
            <w:tcW w:w="0" w:type="auto"/>
            <w:vAlign w:val="center"/>
            <w:hideMark/>
          </w:tcPr>
          <w:p w14:paraId="4A80DF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189D77" w14:textId="77777777" w:rsidR="00D67926" w:rsidRDefault="008D6FB8">
            <w:pPr>
              <w:rPr>
                <w:rFonts w:eastAsia="Times New Roman"/>
                <w:lang w:val="en-US"/>
              </w:rPr>
            </w:pPr>
            <w:r>
              <w:rPr>
                <w:rFonts w:eastAsia="Times New Roman"/>
                <w:lang w:val="en-US"/>
              </w:rPr>
              <w:t>Date/Time that the slot is to conclude</w:t>
            </w:r>
          </w:p>
        </w:tc>
      </w:tr>
      <w:tr w:rsidR="00D67926" w14:paraId="35679894" w14:textId="77777777">
        <w:trPr>
          <w:divId w:val="958990423"/>
          <w:tblCellSpacing w:w="15" w:type="dxa"/>
        </w:trPr>
        <w:tc>
          <w:tcPr>
            <w:tcW w:w="0" w:type="auto"/>
            <w:vAlign w:val="center"/>
            <w:hideMark/>
          </w:tcPr>
          <w:p w14:paraId="58E74D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9B85C5" w14:textId="77777777" w:rsidR="00D67926" w:rsidRDefault="008D6FB8">
            <w:pPr>
              <w:rPr>
                <w:rFonts w:eastAsia="Times New Roman"/>
                <w:lang w:val="en-US"/>
              </w:rPr>
            </w:pPr>
            <w:r>
              <w:rPr>
                <w:rFonts w:eastAsia="Times New Roman"/>
                <w:lang w:val="en-US"/>
              </w:rPr>
              <w:t>Date/Time that the slot is to conclude.</w:t>
            </w:r>
          </w:p>
        </w:tc>
      </w:tr>
      <w:tr w:rsidR="00D67926" w14:paraId="0FF14D28" w14:textId="77777777">
        <w:trPr>
          <w:divId w:val="958990423"/>
          <w:tblCellSpacing w:w="15" w:type="dxa"/>
        </w:trPr>
        <w:tc>
          <w:tcPr>
            <w:tcW w:w="0" w:type="auto"/>
            <w:vAlign w:val="center"/>
            <w:hideMark/>
          </w:tcPr>
          <w:p w14:paraId="62554094" w14:textId="77777777" w:rsidR="00D67926" w:rsidRDefault="008D6FB8">
            <w:pPr>
              <w:rPr>
                <w:rFonts w:eastAsia="Times New Roman"/>
                <w:lang w:val="en-US"/>
              </w:rPr>
            </w:pPr>
            <w:r>
              <w:rPr>
                <w:rFonts w:eastAsia="Times New Roman"/>
                <w:b/>
                <w:bCs/>
                <w:lang w:val="en-US"/>
              </w:rPr>
              <w:t>Slot.overbooked</w:t>
            </w:r>
          </w:p>
        </w:tc>
        <w:tc>
          <w:tcPr>
            <w:tcW w:w="0" w:type="auto"/>
            <w:vAlign w:val="center"/>
            <w:hideMark/>
          </w:tcPr>
          <w:p w14:paraId="7B9B4D4C" w14:textId="77777777" w:rsidR="00D67926" w:rsidRDefault="00D67926">
            <w:pPr>
              <w:rPr>
                <w:rFonts w:eastAsia="Times New Roman"/>
                <w:lang w:val="en-US"/>
              </w:rPr>
            </w:pPr>
          </w:p>
        </w:tc>
      </w:tr>
      <w:tr w:rsidR="00D67926" w14:paraId="2115E511" w14:textId="77777777">
        <w:trPr>
          <w:divId w:val="958990423"/>
          <w:tblCellSpacing w:w="15" w:type="dxa"/>
        </w:trPr>
        <w:tc>
          <w:tcPr>
            <w:tcW w:w="0" w:type="auto"/>
            <w:vAlign w:val="center"/>
            <w:hideMark/>
          </w:tcPr>
          <w:p w14:paraId="3729A4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9548C7" w14:textId="77777777"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14:paraId="62B9BE16" w14:textId="77777777">
        <w:trPr>
          <w:divId w:val="958990423"/>
          <w:tblCellSpacing w:w="15" w:type="dxa"/>
        </w:trPr>
        <w:tc>
          <w:tcPr>
            <w:tcW w:w="0" w:type="auto"/>
            <w:vAlign w:val="center"/>
            <w:hideMark/>
          </w:tcPr>
          <w:p w14:paraId="600190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1CB0DC" w14:textId="77777777"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14:paraId="194C027A" w14:textId="77777777">
        <w:trPr>
          <w:divId w:val="958990423"/>
          <w:tblCellSpacing w:w="15" w:type="dxa"/>
        </w:trPr>
        <w:tc>
          <w:tcPr>
            <w:tcW w:w="0" w:type="auto"/>
            <w:vAlign w:val="center"/>
            <w:hideMark/>
          </w:tcPr>
          <w:p w14:paraId="0ABE4DDA"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41BD6156" w14:textId="77777777" w:rsidR="00D67926" w:rsidRDefault="008D6FB8">
            <w:pPr>
              <w:rPr>
                <w:rFonts w:eastAsia="Times New Roman"/>
                <w:lang w:val="en-US"/>
              </w:rPr>
            </w:pPr>
            <w:r>
              <w:rPr>
                <w:rFonts w:eastAsia="Times New Roman"/>
                <w:lang w:val="en-US"/>
              </w:rPr>
              <w:t>If overbooked is missing, systems may assume that there are still appointments available</w:t>
            </w:r>
          </w:p>
        </w:tc>
      </w:tr>
      <w:tr w:rsidR="00D67926" w14:paraId="3CBB9CB8" w14:textId="77777777">
        <w:trPr>
          <w:divId w:val="958990423"/>
          <w:tblCellSpacing w:w="15" w:type="dxa"/>
        </w:trPr>
        <w:tc>
          <w:tcPr>
            <w:tcW w:w="0" w:type="auto"/>
            <w:vAlign w:val="center"/>
            <w:hideMark/>
          </w:tcPr>
          <w:p w14:paraId="1407BAD2" w14:textId="77777777" w:rsidR="00D67926" w:rsidRDefault="008D6FB8">
            <w:pPr>
              <w:rPr>
                <w:rFonts w:eastAsia="Times New Roman"/>
                <w:lang w:val="en-US"/>
              </w:rPr>
            </w:pPr>
            <w:r>
              <w:rPr>
                <w:rFonts w:eastAsia="Times New Roman"/>
                <w:b/>
                <w:bCs/>
                <w:lang w:val="en-US"/>
              </w:rPr>
              <w:t>Slot.comment</w:t>
            </w:r>
          </w:p>
        </w:tc>
        <w:tc>
          <w:tcPr>
            <w:tcW w:w="0" w:type="auto"/>
            <w:vAlign w:val="center"/>
            <w:hideMark/>
          </w:tcPr>
          <w:p w14:paraId="0796BC1F" w14:textId="77777777" w:rsidR="00D67926" w:rsidRDefault="00D67926">
            <w:pPr>
              <w:rPr>
                <w:rFonts w:eastAsia="Times New Roman"/>
                <w:lang w:val="en-US"/>
              </w:rPr>
            </w:pPr>
          </w:p>
        </w:tc>
      </w:tr>
      <w:tr w:rsidR="00D67926" w14:paraId="616C9598" w14:textId="77777777">
        <w:trPr>
          <w:divId w:val="958990423"/>
          <w:tblCellSpacing w:w="15" w:type="dxa"/>
        </w:trPr>
        <w:tc>
          <w:tcPr>
            <w:tcW w:w="0" w:type="auto"/>
            <w:vAlign w:val="center"/>
            <w:hideMark/>
          </w:tcPr>
          <w:p w14:paraId="047826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5D2BF8" w14:textId="77777777"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r w:rsidR="00D67926" w14:paraId="50845E2D" w14:textId="77777777">
        <w:trPr>
          <w:divId w:val="958990423"/>
          <w:tblCellSpacing w:w="15" w:type="dxa"/>
        </w:trPr>
        <w:tc>
          <w:tcPr>
            <w:tcW w:w="0" w:type="auto"/>
            <w:vAlign w:val="center"/>
            <w:hideMark/>
          </w:tcPr>
          <w:p w14:paraId="1DB3D38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6C64CFE" w14:textId="77777777"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bl>
    <w:p w14:paraId="011DBD24" w14:textId="77777777" w:rsidR="00D67926" w:rsidRDefault="008D6FB8">
      <w:pPr>
        <w:pStyle w:val="Heading1"/>
        <w:divId w:val="1845052625"/>
        <w:rPr>
          <w:rFonts w:eastAsia="Times New Roman"/>
          <w:lang w:val="en-US"/>
        </w:rPr>
      </w:pPr>
      <w:r>
        <w:rPr>
          <w:rFonts w:eastAsia="Times New Roman"/>
          <w:lang w:val="en-US"/>
        </w:rPr>
        <w:t>Patient Care</w:t>
      </w:r>
    </w:p>
    <w:p w14:paraId="6CEDCAEB" w14:textId="77777777" w:rsidR="00D67926" w:rsidRDefault="008D6FB8">
      <w:pPr>
        <w:pStyle w:val="Heading2"/>
        <w:divId w:val="1845052625"/>
        <w:rPr>
          <w:rFonts w:eastAsia="Times New Roman"/>
          <w:lang w:val="en-US"/>
        </w:rPr>
      </w:pPr>
      <w:r>
        <w:rPr>
          <w:rFonts w:eastAsia="Times New Roman"/>
          <w:lang w:val="en-US"/>
        </w:rPr>
        <w:t>http://hl7.org/fhir/StructureDefinition/AllergyIntolerance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1"/>
        <w:gridCol w:w="4859"/>
      </w:tblGrid>
      <w:tr w:rsidR="00D67926" w14:paraId="0413A8C1" w14:textId="77777777">
        <w:trPr>
          <w:divId w:val="1845052625"/>
          <w:tblCellSpacing w:w="15" w:type="dxa"/>
        </w:trPr>
        <w:tc>
          <w:tcPr>
            <w:tcW w:w="0" w:type="auto"/>
            <w:vAlign w:val="center"/>
            <w:hideMark/>
          </w:tcPr>
          <w:p w14:paraId="798E8617" w14:textId="77777777" w:rsidR="00D67926" w:rsidRDefault="008D6FB8">
            <w:pPr>
              <w:rPr>
                <w:rFonts w:eastAsia="Times New Roman"/>
                <w:lang w:val="en-US"/>
              </w:rPr>
            </w:pPr>
            <w:r>
              <w:rPr>
                <w:rFonts w:eastAsia="Times New Roman"/>
                <w:b/>
                <w:bCs/>
                <w:lang w:val="en-US"/>
              </w:rPr>
              <w:t>AllergyIntolerance</w:t>
            </w:r>
          </w:p>
        </w:tc>
        <w:tc>
          <w:tcPr>
            <w:tcW w:w="0" w:type="auto"/>
            <w:vAlign w:val="center"/>
            <w:hideMark/>
          </w:tcPr>
          <w:p w14:paraId="6BBB1B4F" w14:textId="77777777" w:rsidR="00D67926" w:rsidRDefault="008D6FB8">
            <w:pPr>
              <w:rPr>
                <w:rFonts w:eastAsia="Times New Roman"/>
                <w:lang w:val="en-US"/>
              </w:rPr>
            </w:pPr>
            <w:r>
              <w:rPr>
                <w:rFonts w:eastAsia="Times New Roman"/>
                <w:lang w:val="en-US"/>
              </w:rPr>
              <w:t>Allergy Intolerance</w:t>
            </w:r>
          </w:p>
        </w:tc>
      </w:tr>
      <w:tr w:rsidR="00D67926" w14:paraId="412B42B6" w14:textId="77777777">
        <w:trPr>
          <w:divId w:val="1845052625"/>
          <w:tblCellSpacing w:w="15" w:type="dxa"/>
        </w:trPr>
        <w:tc>
          <w:tcPr>
            <w:tcW w:w="0" w:type="auto"/>
            <w:vAlign w:val="center"/>
            <w:hideMark/>
          </w:tcPr>
          <w:p w14:paraId="013D9B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8CF1F6" w14:textId="77777777" w:rsidR="00D67926" w:rsidRDefault="008D6FB8">
            <w:pPr>
              <w:rPr>
                <w:rFonts w:eastAsia="Times New Roman"/>
                <w:lang w:val="en-US"/>
              </w:rPr>
            </w:pPr>
            <w:r>
              <w:rPr>
                <w:rFonts w:eastAsia="Times New Roman"/>
                <w:lang w:val="en-US"/>
              </w:rPr>
              <w:t>Allergy or Intolerance (generally: Risk Of Adverse reaction to a substance)</w:t>
            </w:r>
          </w:p>
        </w:tc>
      </w:tr>
      <w:tr w:rsidR="00D67926" w14:paraId="7A3EC2DC" w14:textId="77777777">
        <w:trPr>
          <w:divId w:val="1845052625"/>
          <w:tblCellSpacing w:w="15" w:type="dxa"/>
        </w:trPr>
        <w:tc>
          <w:tcPr>
            <w:tcW w:w="0" w:type="auto"/>
            <w:vAlign w:val="center"/>
            <w:hideMark/>
          </w:tcPr>
          <w:p w14:paraId="33AB05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EC31C9" w14:textId="77777777" w:rsidR="00D67926" w:rsidRDefault="008D6FB8">
            <w:pPr>
              <w:rPr>
                <w:rFonts w:eastAsia="Times New Roman"/>
                <w:lang w:val="en-US"/>
              </w:rPr>
            </w:pPr>
            <w:r>
              <w:rPr>
                <w:rFonts w:eastAsia="Times New Roman"/>
                <w:lang w:val="en-US"/>
              </w:rPr>
              <w:t xml:space="preserve">Risk of harmful or undesirable, physiological response which is unique to an individual and associated with exposure to a substance. </w:t>
            </w:r>
          </w:p>
        </w:tc>
      </w:tr>
      <w:tr w:rsidR="00D67926" w14:paraId="24683088" w14:textId="77777777">
        <w:trPr>
          <w:divId w:val="1845052625"/>
          <w:tblCellSpacing w:w="15" w:type="dxa"/>
        </w:trPr>
        <w:tc>
          <w:tcPr>
            <w:tcW w:w="0" w:type="auto"/>
            <w:vAlign w:val="center"/>
            <w:hideMark/>
          </w:tcPr>
          <w:p w14:paraId="54C65FC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54C721" w14:textId="77777777" w:rsidR="00D67926" w:rsidRDefault="008D6FB8">
            <w:pPr>
              <w:rPr>
                <w:rFonts w:eastAsia="Times New Roman"/>
                <w:lang w:val="en-US"/>
              </w:rPr>
            </w:pPr>
            <w:r>
              <w:rPr>
                <w:rFonts w:eastAsia="Times New Roman"/>
                <w:lang w:val="en-US"/>
              </w:rPr>
              <w:t xml:space="preserve">Substances include, but are not limited to: a therapeutic substance administered correctly at an appropriate dosage for the individual; food; material derived from plants or animals; or venom from insect stings. </w:t>
            </w:r>
          </w:p>
        </w:tc>
      </w:tr>
      <w:tr w:rsidR="00D67926" w14:paraId="0A06C34B" w14:textId="77777777">
        <w:trPr>
          <w:divId w:val="1845052625"/>
          <w:tblCellSpacing w:w="15" w:type="dxa"/>
        </w:trPr>
        <w:tc>
          <w:tcPr>
            <w:tcW w:w="0" w:type="auto"/>
            <w:vAlign w:val="center"/>
            <w:hideMark/>
          </w:tcPr>
          <w:p w14:paraId="4C1A885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0ECDDD3" w14:textId="77777777" w:rsidR="00D67926" w:rsidRDefault="008D6FB8">
            <w:pPr>
              <w:rPr>
                <w:rFonts w:eastAsia="Times New Roman"/>
                <w:lang w:val="en-US"/>
              </w:rPr>
            </w:pPr>
            <w:r>
              <w:rPr>
                <w:rFonts w:eastAsia="Times New Roman"/>
                <w:lang w:val="en-US"/>
              </w:rPr>
              <w:t>Allergy</w:t>
            </w:r>
          </w:p>
        </w:tc>
      </w:tr>
      <w:tr w:rsidR="00D67926" w14:paraId="017AF7EE" w14:textId="77777777">
        <w:trPr>
          <w:divId w:val="1845052625"/>
          <w:tblCellSpacing w:w="15" w:type="dxa"/>
        </w:trPr>
        <w:tc>
          <w:tcPr>
            <w:tcW w:w="0" w:type="auto"/>
            <w:vAlign w:val="center"/>
            <w:hideMark/>
          </w:tcPr>
          <w:p w14:paraId="407ECD5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B986C2E" w14:textId="77777777" w:rsidR="00D67926" w:rsidRDefault="008D6FB8">
            <w:pPr>
              <w:rPr>
                <w:rFonts w:eastAsia="Times New Roman"/>
                <w:lang w:val="en-US"/>
              </w:rPr>
            </w:pPr>
            <w:r>
              <w:rPr>
                <w:rFonts w:eastAsia="Times New Roman"/>
                <w:lang w:val="en-US"/>
              </w:rPr>
              <w:t>Intolerance</w:t>
            </w:r>
          </w:p>
        </w:tc>
      </w:tr>
      <w:tr w:rsidR="00D67926" w14:paraId="1C1A5CB9" w14:textId="77777777">
        <w:trPr>
          <w:divId w:val="1845052625"/>
          <w:tblCellSpacing w:w="15" w:type="dxa"/>
        </w:trPr>
        <w:tc>
          <w:tcPr>
            <w:tcW w:w="0" w:type="auto"/>
            <w:vAlign w:val="center"/>
            <w:hideMark/>
          </w:tcPr>
          <w:p w14:paraId="6586296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6EFE468" w14:textId="77777777" w:rsidR="00D67926" w:rsidRDefault="008D6FB8">
            <w:pPr>
              <w:rPr>
                <w:rFonts w:eastAsia="Times New Roman"/>
                <w:lang w:val="en-US"/>
              </w:rPr>
            </w:pPr>
            <w:r>
              <w:rPr>
                <w:rFonts w:eastAsia="Times New Roman"/>
                <w:lang w:val="en-US"/>
              </w:rPr>
              <w:t>Adverse Reaction</w:t>
            </w:r>
          </w:p>
        </w:tc>
      </w:tr>
      <w:tr w:rsidR="00D67926" w14:paraId="686EB9A1" w14:textId="77777777">
        <w:trPr>
          <w:divId w:val="1845052625"/>
          <w:tblCellSpacing w:w="15" w:type="dxa"/>
        </w:trPr>
        <w:tc>
          <w:tcPr>
            <w:tcW w:w="0" w:type="auto"/>
            <w:vAlign w:val="center"/>
            <w:hideMark/>
          </w:tcPr>
          <w:p w14:paraId="3A63F11C" w14:textId="77777777" w:rsidR="00D67926" w:rsidRDefault="008D6FB8">
            <w:pPr>
              <w:rPr>
                <w:rFonts w:eastAsia="Times New Roman"/>
                <w:lang w:val="en-US"/>
              </w:rPr>
            </w:pPr>
            <w:r>
              <w:rPr>
                <w:rFonts w:eastAsia="Times New Roman"/>
                <w:b/>
                <w:bCs/>
                <w:lang w:val="en-US"/>
              </w:rPr>
              <w:t>AllergyIntolerance.identifier</w:t>
            </w:r>
          </w:p>
        </w:tc>
        <w:tc>
          <w:tcPr>
            <w:tcW w:w="0" w:type="auto"/>
            <w:vAlign w:val="center"/>
            <w:hideMark/>
          </w:tcPr>
          <w:p w14:paraId="27259916" w14:textId="77777777" w:rsidR="00D67926" w:rsidRDefault="00D67926">
            <w:pPr>
              <w:rPr>
                <w:rFonts w:eastAsia="Times New Roman"/>
                <w:lang w:val="en-US"/>
              </w:rPr>
            </w:pPr>
          </w:p>
        </w:tc>
      </w:tr>
      <w:tr w:rsidR="00D67926" w14:paraId="27174698" w14:textId="77777777">
        <w:trPr>
          <w:divId w:val="1845052625"/>
          <w:tblCellSpacing w:w="15" w:type="dxa"/>
        </w:trPr>
        <w:tc>
          <w:tcPr>
            <w:tcW w:w="0" w:type="auto"/>
            <w:vAlign w:val="center"/>
            <w:hideMark/>
          </w:tcPr>
          <w:p w14:paraId="7AD451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38E0DD" w14:textId="77777777" w:rsidR="00D67926" w:rsidRDefault="008D6FB8">
            <w:pPr>
              <w:rPr>
                <w:rFonts w:eastAsia="Times New Roman"/>
                <w:lang w:val="en-US"/>
              </w:rPr>
            </w:pPr>
            <w:r>
              <w:rPr>
                <w:rFonts w:eastAsia="Times New Roman"/>
                <w:lang w:val="en-US"/>
              </w:rPr>
              <w:t>External Ids for this item</w:t>
            </w:r>
          </w:p>
        </w:tc>
      </w:tr>
      <w:tr w:rsidR="00D67926" w14:paraId="7519A4C6" w14:textId="77777777">
        <w:trPr>
          <w:divId w:val="1845052625"/>
          <w:tblCellSpacing w:w="15" w:type="dxa"/>
        </w:trPr>
        <w:tc>
          <w:tcPr>
            <w:tcW w:w="0" w:type="auto"/>
            <w:vAlign w:val="center"/>
            <w:hideMark/>
          </w:tcPr>
          <w:p w14:paraId="42FBF3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BB9395" w14:textId="77777777" w:rsidR="00D67926" w:rsidRDefault="008D6FB8">
            <w:pPr>
              <w:rPr>
                <w:rFonts w:eastAsia="Times New Roman"/>
                <w:lang w:val="en-US"/>
              </w:rPr>
            </w:pPr>
            <w:r>
              <w:rPr>
                <w:rFonts w:eastAsia="Times New Roman"/>
                <w:lang w:val="en-US"/>
              </w:rPr>
              <w:t xml:space="preserve">This records identifiers associated with this allergy/intolerance concern that are defined by business processed and/ or used to refer to it when a direct URL reference to the resource itself is not appropriate (e.g. in CDA documents, or in written / printed documentation). </w:t>
            </w:r>
          </w:p>
        </w:tc>
      </w:tr>
      <w:tr w:rsidR="00D67926" w14:paraId="3C5FDF2C" w14:textId="77777777">
        <w:trPr>
          <w:divId w:val="1845052625"/>
          <w:tblCellSpacing w:w="15" w:type="dxa"/>
        </w:trPr>
        <w:tc>
          <w:tcPr>
            <w:tcW w:w="0" w:type="auto"/>
            <w:vAlign w:val="center"/>
            <w:hideMark/>
          </w:tcPr>
          <w:p w14:paraId="73D3447A" w14:textId="77777777" w:rsidR="00D67926" w:rsidRDefault="008D6FB8">
            <w:pPr>
              <w:rPr>
                <w:rFonts w:eastAsia="Times New Roman"/>
                <w:lang w:val="en-US"/>
              </w:rPr>
            </w:pPr>
            <w:r>
              <w:rPr>
                <w:rFonts w:eastAsia="Times New Roman"/>
                <w:b/>
                <w:bCs/>
                <w:lang w:val="en-US"/>
              </w:rPr>
              <w:t>AllergyIntolerance.onset</w:t>
            </w:r>
          </w:p>
        </w:tc>
        <w:tc>
          <w:tcPr>
            <w:tcW w:w="0" w:type="auto"/>
            <w:vAlign w:val="center"/>
            <w:hideMark/>
          </w:tcPr>
          <w:p w14:paraId="0AF6E29A" w14:textId="77777777" w:rsidR="00D67926" w:rsidRDefault="00D67926">
            <w:pPr>
              <w:rPr>
                <w:rFonts w:eastAsia="Times New Roman"/>
                <w:lang w:val="en-US"/>
              </w:rPr>
            </w:pPr>
          </w:p>
        </w:tc>
      </w:tr>
      <w:tr w:rsidR="00D67926" w14:paraId="653B9CA0" w14:textId="77777777">
        <w:trPr>
          <w:divId w:val="1845052625"/>
          <w:tblCellSpacing w:w="15" w:type="dxa"/>
        </w:trPr>
        <w:tc>
          <w:tcPr>
            <w:tcW w:w="0" w:type="auto"/>
            <w:vAlign w:val="center"/>
            <w:hideMark/>
          </w:tcPr>
          <w:p w14:paraId="450181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DCDDF3" w14:textId="77777777" w:rsidR="00D67926" w:rsidRDefault="008D6FB8">
            <w:pPr>
              <w:rPr>
                <w:rFonts w:eastAsia="Times New Roman"/>
                <w:lang w:val="en-US"/>
              </w:rPr>
            </w:pPr>
            <w:r>
              <w:rPr>
                <w:rFonts w:eastAsia="Times New Roman"/>
                <w:lang w:val="en-US"/>
              </w:rPr>
              <w:t>Date(/time) when manifestations showed</w:t>
            </w:r>
          </w:p>
        </w:tc>
      </w:tr>
      <w:tr w:rsidR="00D67926" w14:paraId="39054729" w14:textId="77777777">
        <w:trPr>
          <w:divId w:val="1845052625"/>
          <w:tblCellSpacing w:w="15" w:type="dxa"/>
        </w:trPr>
        <w:tc>
          <w:tcPr>
            <w:tcW w:w="0" w:type="auto"/>
            <w:vAlign w:val="center"/>
            <w:hideMark/>
          </w:tcPr>
          <w:p w14:paraId="3AF48E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171ECC" w14:textId="77777777" w:rsidR="00D67926" w:rsidRDefault="008D6FB8">
            <w:pPr>
              <w:rPr>
                <w:rFonts w:eastAsia="Times New Roman"/>
                <w:lang w:val="en-US"/>
              </w:rPr>
            </w:pPr>
            <w:r>
              <w:rPr>
                <w:rFonts w:eastAsia="Times New Roman"/>
                <w:lang w:val="en-US"/>
              </w:rPr>
              <w:t>Record of the date and/or time of the onset of the Allergy or Intolerance.</w:t>
            </w:r>
          </w:p>
        </w:tc>
      </w:tr>
      <w:tr w:rsidR="00D67926" w14:paraId="2FA99026" w14:textId="77777777">
        <w:trPr>
          <w:divId w:val="1845052625"/>
          <w:tblCellSpacing w:w="15" w:type="dxa"/>
        </w:trPr>
        <w:tc>
          <w:tcPr>
            <w:tcW w:w="0" w:type="auto"/>
            <w:vAlign w:val="center"/>
            <w:hideMark/>
          </w:tcPr>
          <w:p w14:paraId="1A87BB93" w14:textId="77777777" w:rsidR="00D67926" w:rsidRDefault="008D6FB8">
            <w:pPr>
              <w:rPr>
                <w:rFonts w:eastAsia="Times New Roman"/>
                <w:lang w:val="en-US"/>
              </w:rPr>
            </w:pPr>
            <w:r>
              <w:rPr>
                <w:rFonts w:eastAsia="Times New Roman"/>
                <w:b/>
                <w:bCs/>
                <w:lang w:val="en-US"/>
              </w:rPr>
              <w:t>AllergyIntolerance.recordedDate</w:t>
            </w:r>
          </w:p>
        </w:tc>
        <w:tc>
          <w:tcPr>
            <w:tcW w:w="0" w:type="auto"/>
            <w:vAlign w:val="center"/>
            <w:hideMark/>
          </w:tcPr>
          <w:p w14:paraId="6433BB69" w14:textId="77777777" w:rsidR="00D67926" w:rsidRDefault="00D67926">
            <w:pPr>
              <w:rPr>
                <w:rFonts w:eastAsia="Times New Roman"/>
                <w:lang w:val="en-US"/>
              </w:rPr>
            </w:pPr>
          </w:p>
        </w:tc>
      </w:tr>
      <w:tr w:rsidR="00D67926" w14:paraId="0B8062BD" w14:textId="77777777">
        <w:trPr>
          <w:divId w:val="1845052625"/>
          <w:tblCellSpacing w:w="15" w:type="dxa"/>
        </w:trPr>
        <w:tc>
          <w:tcPr>
            <w:tcW w:w="0" w:type="auto"/>
            <w:vAlign w:val="center"/>
            <w:hideMark/>
          </w:tcPr>
          <w:p w14:paraId="170BD5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1BA471" w14:textId="77777777" w:rsidR="00D67926" w:rsidRDefault="008D6FB8">
            <w:pPr>
              <w:rPr>
                <w:rFonts w:eastAsia="Times New Roman"/>
                <w:lang w:val="en-US"/>
              </w:rPr>
            </w:pPr>
            <w:r>
              <w:rPr>
                <w:rFonts w:eastAsia="Times New Roman"/>
                <w:lang w:val="en-US"/>
              </w:rPr>
              <w:t>When recorded</w:t>
            </w:r>
          </w:p>
        </w:tc>
      </w:tr>
      <w:tr w:rsidR="00D67926" w14:paraId="196D9BDF" w14:textId="77777777">
        <w:trPr>
          <w:divId w:val="1845052625"/>
          <w:tblCellSpacing w:w="15" w:type="dxa"/>
        </w:trPr>
        <w:tc>
          <w:tcPr>
            <w:tcW w:w="0" w:type="auto"/>
            <w:vAlign w:val="center"/>
            <w:hideMark/>
          </w:tcPr>
          <w:p w14:paraId="57589E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C2135C" w14:textId="77777777" w:rsidR="00D67926" w:rsidRDefault="008D6FB8">
            <w:pPr>
              <w:rPr>
                <w:rFonts w:eastAsia="Times New Roman"/>
                <w:lang w:val="en-US"/>
              </w:rPr>
            </w:pPr>
            <w:r>
              <w:rPr>
                <w:rFonts w:eastAsia="Times New Roman"/>
                <w:lang w:val="en-US"/>
              </w:rPr>
              <w:t>Date when the sensitivity was recorded.</w:t>
            </w:r>
          </w:p>
        </w:tc>
      </w:tr>
      <w:tr w:rsidR="00D67926" w14:paraId="6628BA57" w14:textId="77777777">
        <w:trPr>
          <w:divId w:val="1845052625"/>
          <w:tblCellSpacing w:w="15" w:type="dxa"/>
        </w:trPr>
        <w:tc>
          <w:tcPr>
            <w:tcW w:w="0" w:type="auto"/>
            <w:vAlign w:val="center"/>
            <w:hideMark/>
          </w:tcPr>
          <w:p w14:paraId="1D017FC6" w14:textId="77777777" w:rsidR="00D67926" w:rsidRDefault="008D6FB8">
            <w:pPr>
              <w:rPr>
                <w:rFonts w:eastAsia="Times New Roman"/>
                <w:lang w:val="en-US"/>
              </w:rPr>
            </w:pPr>
            <w:r>
              <w:rPr>
                <w:rFonts w:eastAsia="Times New Roman"/>
                <w:b/>
                <w:bCs/>
                <w:lang w:val="en-US"/>
              </w:rPr>
              <w:t>AllergyIntolerance.recorder</w:t>
            </w:r>
          </w:p>
        </w:tc>
        <w:tc>
          <w:tcPr>
            <w:tcW w:w="0" w:type="auto"/>
            <w:vAlign w:val="center"/>
            <w:hideMark/>
          </w:tcPr>
          <w:p w14:paraId="5D8F8686" w14:textId="77777777" w:rsidR="00D67926" w:rsidRDefault="00D67926">
            <w:pPr>
              <w:rPr>
                <w:rFonts w:eastAsia="Times New Roman"/>
                <w:lang w:val="en-US"/>
              </w:rPr>
            </w:pPr>
          </w:p>
        </w:tc>
      </w:tr>
      <w:tr w:rsidR="00D67926" w14:paraId="6D83E2E5" w14:textId="77777777">
        <w:trPr>
          <w:divId w:val="1845052625"/>
          <w:tblCellSpacing w:w="15" w:type="dxa"/>
        </w:trPr>
        <w:tc>
          <w:tcPr>
            <w:tcW w:w="0" w:type="auto"/>
            <w:vAlign w:val="center"/>
            <w:hideMark/>
          </w:tcPr>
          <w:p w14:paraId="438178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F942C8" w14:textId="77777777" w:rsidR="00D67926" w:rsidRDefault="008D6FB8">
            <w:pPr>
              <w:rPr>
                <w:rFonts w:eastAsia="Times New Roman"/>
                <w:lang w:val="en-US"/>
              </w:rPr>
            </w:pPr>
            <w:r>
              <w:rPr>
                <w:rFonts w:eastAsia="Times New Roman"/>
                <w:lang w:val="en-US"/>
              </w:rPr>
              <w:t>Who recorded the sensitivity</w:t>
            </w:r>
          </w:p>
        </w:tc>
      </w:tr>
      <w:tr w:rsidR="00D67926" w14:paraId="4C54FEA7" w14:textId="77777777">
        <w:trPr>
          <w:divId w:val="1845052625"/>
          <w:tblCellSpacing w:w="15" w:type="dxa"/>
        </w:trPr>
        <w:tc>
          <w:tcPr>
            <w:tcW w:w="0" w:type="auto"/>
            <w:vAlign w:val="center"/>
            <w:hideMark/>
          </w:tcPr>
          <w:p w14:paraId="77A46F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488CF8" w14:textId="77777777" w:rsidR="00D67926" w:rsidRDefault="008D6FB8">
            <w:pPr>
              <w:rPr>
                <w:rFonts w:eastAsia="Times New Roman"/>
                <w:lang w:val="en-US"/>
              </w:rPr>
            </w:pPr>
            <w:r>
              <w:rPr>
                <w:rFonts w:eastAsia="Times New Roman"/>
                <w:lang w:val="en-US"/>
              </w:rPr>
              <w:t>Individual who recorded the record and takes responsibility for its conten.</w:t>
            </w:r>
          </w:p>
        </w:tc>
      </w:tr>
      <w:tr w:rsidR="00D67926" w14:paraId="1F44304C" w14:textId="77777777">
        <w:trPr>
          <w:divId w:val="1845052625"/>
          <w:tblCellSpacing w:w="15" w:type="dxa"/>
        </w:trPr>
        <w:tc>
          <w:tcPr>
            <w:tcW w:w="0" w:type="auto"/>
            <w:vAlign w:val="center"/>
            <w:hideMark/>
          </w:tcPr>
          <w:p w14:paraId="73BA308B"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48E54992" w14:textId="77777777" w:rsidR="00D67926" w:rsidRDefault="008D6FB8">
            <w:pPr>
              <w:rPr>
                <w:rFonts w:eastAsia="Times New Roman"/>
                <w:lang w:val="en-US"/>
              </w:rPr>
            </w:pPr>
            <w:r>
              <w:rPr>
                <w:rFonts w:eastAsia="Times New Roman"/>
                <w:lang w:val="en-US"/>
              </w:rPr>
              <w:t>Author</w:t>
            </w:r>
          </w:p>
        </w:tc>
      </w:tr>
      <w:tr w:rsidR="00D67926" w14:paraId="48DC18D2" w14:textId="77777777">
        <w:trPr>
          <w:divId w:val="1845052625"/>
          <w:tblCellSpacing w:w="15" w:type="dxa"/>
        </w:trPr>
        <w:tc>
          <w:tcPr>
            <w:tcW w:w="0" w:type="auto"/>
            <w:vAlign w:val="center"/>
            <w:hideMark/>
          </w:tcPr>
          <w:p w14:paraId="15FD8750" w14:textId="77777777" w:rsidR="00D67926" w:rsidRDefault="008D6FB8">
            <w:pPr>
              <w:rPr>
                <w:rFonts w:eastAsia="Times New Roman"/>
                <w:lang w:val="en-US"/>
              </w:rPr>
            </w:pPr>
            <w:r>
              <w:rPr>
                <w:rFonts w:eastAsia="Times New Roman"/>
                <w:b/>
                <w:bCs/>
                <w:lang w:val="en-US"/>
              </w:rPr>
              <w:t>AllergyIntolerance.patient</w:t>
            </w:r>
          </w:p>
        </w:tc>
        <w:tc>
          <w:tcPr>
            <w:tcW w:w="0" w:type="auto"/>
            <w:vAlign w:val="center"/>
            <w:hideMark/>
          </w:tcPr>
          <w:p w14:paraId="3A3CC847" w14:textId="77777777" w:rsidR="00D67926" w:rsidRDefault="00D67926">
            <w:pPr>
              <w:rPr>
                <w:rFonts w:eastAsia="Times New Roman"/>
                <w:lang w:val="en-US"/>
              </w:rPr>
            </w:pPr>
          </w:p>
        </w:tc>
      </w:tr>
      <w:tr w:rsidR="00D67926" w14:paraId="286CF518" w14:textId="77777777">
        <w:trPr>
          <w:divId w:val="1845052625"/>
          <w:tblCellSpacing w:w="15" w:type="dxa"/>
        </w:trPr>
        <w:tc>
          <w:tcPr>
            <w:tcW w:w="0" w:type="auto"/>
            <w:vAlign w:val="center"/>
            <w:hideMark/>
          </w:tcPr>
          <w:p w14:paraId="3EB0FF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4BF7C4" w14:textId="77777777" w:rsidR="00D67926" w:rsidRDefault="008D6FB8">
            <w:pPr>
              <w:rPr>
                <w:rFonts w:eastAsia="Times New Roman"/>
                <w:lang w:val="en-US"/>
              </w:rPr>
            </w:pPr>
            <w:r>
              <w:rPr>
                <w:rFonts w:eastAsia="Times New Roman"/>
                <w:lang w:val="en-US"/>
              </w:rPr>
              <w:t>Who the sensitivity is for</w:t>
            </w:r>
          </w:p>
        </w:tc>
      </w:tr>
      <w:tr w:rsidR="00D67926" w14:paraId="1633FABB" w14:textId="77777777">
        <w:trPr>
          <w:divId w:val="1845052625"/>
          <w:tblCellSpacing w:w="15" w:type="dxa"/>
        </w:trPr>
        <w:tc>
          <w:tcPr>
            <w:tcW w:w="0" w:type="auto"/>
            <w:vAlign w:val="center"/>
            <w:hideMark/>
          </w:tcPr>
          <w:p w14:paraId="770359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9B12FB" w14:textId="77777777" w:rsidR="00D67926" w:rsidRDefault="008D6FB8">
            <w:pPr>
              <w:rPr>
                <w:rFonts w:eastAsia="Times New Roman"/>
                <w:lang w:val="en-US"/>
              </w:rPr>
            </w:pPr>
            <w:r>
              <w:rPr>
                <w:rFonts w:eastAsia="Times New Roman"/>
                <w:lang w:val="en-US"/>
              </w:rPr>
              <w:t>The patient who has the allergy or intolerance.</w:t>
            </w:r>
          </w:p>
        </w:tc>
      </w:tr>
      <w:tr w:rsidR="00D67926" w14:paraId="70E59FAF" w14:textId="77777777">
        <w:trPr>
          <w:divId w:val="1845052625"/>
          <w:tblCellSpacing w:w="15" w:type="dxa"/>
        </w:trPr>
        <w:tc>
          <w:tcPr>
            <w:tcW w:w="0" w:type="auto"/>
            <w:vAlign w:val="center"/>
            <w:hideMark/>
          </w:tcPr>
          <w:p w14:paraId="63269FB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BCA09C5" w14:textId="77777777" w:rsidR="00D67926" w:rsidRDefault="008D6FB8">
            <w:pPr>
              <w:rPr>
                <w:rFonts w:eastAsia="Times New Roman"/>
                <w:lang w:val="en-US"/>
              </w:rPr>
            </w:pPr>
            <w:r>
              <w:rPr>
                <w:rFonts w:eastAsia="Times New Roman"/>
                <w:lang w:val="en-US"/>
              </w:rPr>
              <w:t>Patient</w:t>
            </w:r>
          </w:p>
        </w:tc>
      </w:tr>
      <w:tr w:rsidR="00D67926" w14:paraId="050DD4BB" w14:textId="77777777">
        <w:trPr>
          <w:divId w:val="1845052625"/>
          <w:tblCellSpacing w:w="15" w:type="dxa"/>
        </w:trPr>
        <w:tc>
          <w:tcPr>
            <w:tcW w:w="0" w:type="auto"/>
            <w:vAlign w:val="center"/>
            <w:hideMark/>
          </w:tcPr>
          <w:p w14:paraId="342BE39A" w14:textId="77777777" w:rsidR="00D67926" w:rsidRDefault="008D6FB8">
            <w:pPr>
              <w:rPr>
                <w:rFonts w:eastAsia="Times New Roman"/>
                <w:lang w:val="en-US"/>
              </w:rPr>
            </w:pPr>
            <w:r>
              <w:rPr>
                <w:rFonts w:eastAsia="Times New Roman"/>
                <w:b/>
                <w:bCs/>
                <w:lang w:val="en-US"/>
              </w:rPr>
              <w:t>AllergyIntolerance.reporter</w:t>
            </w:r>
          </w:p>
        </w:tc>
        <w:tc>
          <w:tcPr>
            <w:tcW w:w="0" w:type="auto"/>
            <w:vAlign w:val="center"/>
            <w:hideMark/>
          </w:tcPr>
          <w:p w14:paraId="12C75B7F" w14:textId="77777777" w:rsidR="00D67926" w:rsidRDefault="00D67926">
            <w:pPr>
              <w:rPr>
                <w:rFonts w:eastAsia="Times New Roman"/>
                <w:lang w:val="en-US"/>
              </w:rPr>
            </w:pPr>
          </w:p>
        </w:tc>
      </w:tr>
      <w:tr w:rsidR="00D67926" w14:paraId="4E62240A" w14:textId="77777777">
        <w:trPr>
          <w:divId w:val="1845052625"/>
          <w:tblCellSpacing w:w="15" w:type="dxa"/>
        </w:trPr>
        <w:tc>
          <w:tcPr>
            <w:tcW w:w="0" w:type="auto"/>
            <w:vAlign w:val="center"/>
            <w:hideMark/>
          </w:tcPr>
          <w:p w14:paraId="7EA6C9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836262" w14:textId="77777777" w:rsidR="00D67926" w:rsidRDefault="008D6FB8">
            <w:pPr>
              <w:rPr>
                <w:rFonts w:eastAsia="Times New Roman"/>
                <w:lang w:val="en-US"/>
              </w:rPr>
            </w:pPr>
            <w:r>
              <w:rPr>
                <w:rFonts w:eastAsia="Times New Roman"/>
                <w:lang w:val="en-US"/>
              </w:rPr>
              <w:t>Source of the information about the allergy</w:t>
            </w:r>
          </w:p>
        </w:tc>
      </w:tr>
      <w:tr w:rsidR="00D67926" w14:paraId="264DB66E" w14:textId="77777777">
        <w:trPr>
          <w:divId w:val="1845052625"/>
          <w:tblCellSpacing w:w="15" w:type="dxa"/>
        </w:trPr>
        <w:tc>
          <w:tcPr>
            <w:tcW w:w="0" w:type="auto"/>
            <w:vAlign w:val="center"/>
            <w:hideMark/>
          </w:tcPr>
          <w:p w14:paraId="260D76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8F1CB8" w14:textId="77777777" w:rsidR="00D67926" w:rsidRDefault="008D6FB8">
            <w:pPr>
              <w:rPr>
                <w:rFonts w:eastAsia="Times New Roman"/>
                <w:lang w:val="en-US"/>
              </w:rPr>
            </w:pPr>
            <w:r>
              <w:rPr>
                <w:rFonts w:eastAsia="Times New Roman"/>
                <w:lang w:val="en-US"/>
              </w:rPr>
              <w:t>The source of the information about the allergy that is recorded.</w:t>
            </w:r>
          </w:p>
        </w:tc>
      </w:tr>
      <w:tr w:rsidR="00D67926" w14:paraId="5E8F4F84" w14:textId="77777777">
        <w:trPr>
          <w:divId w:val="1845052625"/>
          <w:tblCellSpacing w:w="15" w:type="dxa"/>
        </w:trPr>
        <w:tc>
          <w:tcPr>
            <w:tcW w:w="0" w:type="auto"/>
            <w:vAlign w:val="center"/>
            <w:hideMark/>
          </w:tcPr>
          <w:p w14:paraId="0E5C6FE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B3DD7DF" w14:textId="77777777" w:rsidR="00D67926" w:rsidRDefault="008D6FB8">
            <w:pPr>
              <w:rPr>
                <w:rFonts w:eastAsia="Times New Roman"/>
                <w:lang w:val="en-US"/>
              </w:rPr>
            </w:pPr>
            <w:r>
              <w:rPr>
                <w:rFonts w:eastAsia="Times New Roman"/>
                <w:lang w:val="en-US"/>
              </w:rPr>
              <w:t>The recorder takes repsonsibility for the content, but can reference the source from where they got it.</w:t>
            </w:r>
          </w:p>
        </w:tc>
      </w:tr>
      <w:tr w:rsidR="00D67926" w14:paraId="1B8E1EA8" w14:textId="77777777">
        <w:trPr>
          <w:divId w:val="1845052625"/>
          <w:tblCellSpacing w:w="15" w:type="dxa"/>
        </w:trPr>
        <w:tc>
          <w:tcPr>
            <w:tcW w:w="0" w:type="auto"/>
            <w:vAlign w:val="center"/>
            <w:hideMark/>
          </w:tcPr>
          <w:p w14:paraId="3AEA5C1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BDA94DF" w14:textId="77777777" w:rsidR="00D67926" w:rsidRDefault="008D6FB8">
            <w:pPr>
              <w:rPr>
                <w:rFonts w:eastAsia="Times New Roman"/>
                <w:lang w:val="en-US"/>
              </w:rPr>
            </w:pPr>
            <w:r>
              <w:rPr>
                <w:rFonts w:eastAsia="Times New Roman"/>
                <w:lang w:val="en-US"/>
              </w:rPr>
              <w:t>Source</w:t>
            </w:r>
          </w:p>
        </w:tc>
      </w:tr>
      <w:tr w:rsidR="00D67926" w14:paraId="1A4AE2DE" w14:textId="77777777">
        <w:trPr>
          <w:divId w:val="1845052625"/>
          <w:tblCellSpacing w:w="15" w:type="dxa"/>
        </w:trPr>
        <w:tc>
          <w:tcPr>
            <w:tcW w:w="0" w:type="auto"/>
            <w:vAlign w:val="center"/>
            <w:hideMark/>
          </w:tcPr>
          <w:p w14:paraId="363ADF3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B92D039" w14:textId="77777777" w:rsidR="00D67926" w:rsidRDefault="008D6FB8">
            <w:pPr>
              <w:rPr>
                <w:rFonts w:eastAsia="Times New Roman"/>
                <w:lang w:val="en-US"/>
              </w:rPr>
            </w:pPr>
            <w:r>
              <w:rPr>
                <w:rFonts w:eastAsia="Times New Roman"/>
                <w:lang w:val="en-US"/>
              </w:rPr>
              <w:t>Informant</w:t>
            </w:r>
          </w:p>
        </w:tc>
      </w:tr>
      <w:tr w:rsidR="00D67926" w14:paraId="7DBB727A" w14:textId="77777777">
        <w:trPr>
          <w:divId w:val="1845052625"/>
          <w:tblCellSpacing w:w="15" w:type="dxa"/>
        </w:trPr>
        <w:tc>
          <w:tcPr>
            <w:tcW w:w="0" w:type="auto"/>
            <w:vAlign w:val="center"/>
            <w:hideMark/>
          </w:tcPr>
          <w:p w14:paraId="45EE0F0D" w14:textId="77777777" w:rsidR="00D67926" w:rsidRDefault="008D6FB8">
            <w:pPr>
              <w:rPr>
                <w:rFonts w:eastAsia="Times New Roman"/>
                <w:lang w:val="en-US"/>
              </w:rPr>
            </w:pPr>
            <w:r>
              <w:rPr>
                <w:rFonts w:eastAsia="Times New Roman"/>
                <w:b/>
                <w:bCs/>
                <w:lang w:val="en-US"/>
              </w:rPr>
              <w:t>AllergyIntolerance.substance</w:t>
            </w:r>
          </w:p>
        </w:tc>
        <w:tc>
          <w:tcPr>
            <w:tcW w:w="0" w:type="auto"/>
            <w:vAlign w:val="center"/>
            <w:hideMark/>
          </w:tcPr>
          <w:p w14:paraId="58C44C99" w14:textId="77777777" w:rsidR="00D67926" w:rsidRDefault="00D67926">
            <w:pPr>
              <w:rPr>
                <w:rFonts w:eastAsia="Times New Roman"/>
                <w:lang w:val="en-US"/>
              </w:rPr>
            </w:pPr>
          </w:p>
        </w:tc>
      </w:tr>
      <w:tr w:rsidR="00D67926" w14:paraId="49746556" w14:textId="77777777">
        <w:trPr>
          <w:divId w:val="1845052625"/>
          <w:tblCellSpacing w:w="15" w:type="dxa"/>
        </w:trPr>
        <w:tc>
          <w:tcPr>
            <w:tcW w:w="0" w:type="auto"/>
            <w:vAlign w:val="center"/>
            <w:hideMark/>
          </w:tcPr>
          <w:p w14:paraId="1B23BD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397CC5" w14:textId="77777777" w:rsidR="00D67926" w:rsidRDefault="008D6FB8">
            <w:pPr>
              <w:rPr>
                <w:rFonts w:eastAsia="Times New Roman"/>
                <w:lang w:val="en-US"/>
              </w:rPr>
            </w:pPr>
            <w:r>
              <w:rPr>
                <w:rFonts w:eastAsia="Times New Roman"/>
                <w:lang w:val="en-US"/>
              </w:rPr>
              <w:t>Substance, (or class) considered to be responsible for risk</w:t>
            </w:r>
          </w:p>
        </w:tc>
      </w:tr>
      <w:tr w:rsidR="00D67926" w14:paraId="14EF3436" w14:textId="77777777">
        <w:trPr>
          <w:divId w:val="1845052625"/>
          <w:tblCellSpacing w:w="15" w:type="dxa"/>
        </w:trPr>
        <w:tc>
          <w:tcPr>
            <w:tcW w:w="0" w:type="auto"/>
            <w:vAlign w:val="center"/>
            <w:hideMark/>
          </w:tcPr>
          <w:p w14:paraId="116070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D92863" w14:textId="77777777" w:rsidR="00D67926" w:rsidRDefault="008D6FB8">
            <w:pPr>
              <w:rPr>
                <w:rFonts w:eastAsia="Times New Roman"/>
                <w:lang w:val="en-US"/>
              </w:rPr>
            </w:pPr>
            <w:r>
              <w:rPr>
                <w:rFonts w:eastAsia="Times New Roman"/>
                <w:lang w:val="en-US"/>
              </w:rPr>
              <w:t>Identification of a substance, or a class of substances, that is considered to be responsible for the Adverse reaction risk.</w:t>
            </w:r>
          </w:p>
        </w:tc>
      </w:tr>
      <w:tr w:rsidR="00D67926" w14:paraId="2AED38E4" w14:textId="77777777">
        <w:trPr>
          <w:divId w:val="1845052625"/>
          <w:tblCellSpacing w:w="15" w:type="dxa"/>
        </w:trPr>
        <w:tc>
          <w:tcPr>
            <w:tcW w:w="0" w:type="auto"/>
            <w:vAlign w:val="center"/>
            <w:hideMark/>
          </w:tcPr>
          <w:p w14:paraId="37B2B1B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5898DD" w14:textId="77777777" w:rsidR="00D67926" w:rsidRDefault="008D6FB8">
            <w:pPr>
              <w:rPr>
                <w:rFonts w:eastAsia="Times New Roman"/>
                <w:lang w:val="en-US"/>
              </w:rPr>
            </w:pPr>
            <w:r>
              <w:rPr>
                <w:rFonts w:eastAsia="Times New Roman"/>
                <w:lang w:val="en-US"/>
              </w:rPr>
              <w:t xml:space="preserve">It is strongly recommended that Substance be coded with a terminology, where possible. For example, some terminologies used include RxNorm, Snomed CT, DM+D, NDFRT, ICD-9, IDC-10, UNI, ATC and CPT. Plain text should only be used if there is no appropriate terminology available. Additional details about a substance can be specified in the text. </w:t>
            </w:r>
          </w:p>
        </w:tc>
      </w:tr>
      <w:tr w:rsidR="00D67926" w14:paraId="26A8D3F3" w14:textId="77777777">
        <w:trPr>
          <w:divId w:val="1845052625"/>
          <w:tblCellSpacing w:w="15" w:type="dxa"/>
        </w:trPr>
        <w:tc>
          <w:tcPr>
            <w:tcW w:w="0" w:type="auto"/>
            <w:vAlign w:val="center"/>
            <w:hideMark/>
          </w:tcPr>
          <w:p w14:paraId="69AC5E2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4A55B36" w14:textId="77777777" w:rsidR="00D67926" w:rsidRDefault="008D6FB8">
            <w:pPr>
              <w:rPr>
                <w:rFonts w:eastAsia="Times New Roman"/>
                <w:lang w:val="en-US"/>
              </w:rPr>
            </w:pPr>
            <w:r>
              <w:rPr>
                <w:rFonts w:eastAsia="Times New Roman"/>
                <w:lang w:val="en-US"/>
              </w:rPr>
              <w:t>Agent</w:t>
            </w:r>
          </w:p>
        </w:tc>
      </w:tr>
      <w:tr w:rsidR="00D67926" w14:paraId="55328D71" w14:textId="77777777">
        <w:trPr>
          <w:divId w:val="1845052625"/>
          <w:tblCellSpacing w:w="15" w:type="dxa"/>
        </w:trPr>
        <w:tc>
          <w:tcPr>
            <w:tcW w:w="0" w:type="auto"/>
            <w:vAlign w:val="center"/>
            <w:hideMark/>
          </w:tcPr>
          <w:p w14:paraId="35D7E6F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6C596AF" w14:textId="77777777" w:rsidR="00D67926" w:rsidRDefault="008D6FB8">
            <w:pPr>
              <w:rPr>
                <w:rFonts w:eastAsia="Times New Roman"/>
                <w:lang w:val="en-US"/>
              </w:rPr>
            </w:pPr>
            <w:r>
              <w:rPr>
                <w:rFonts w:eastAsia="Times New Roman"/>
                <w:lang w:val="en-US"/>
              </w:rPr>
              <w:t>Type of the substance and Negation codes for reporting No Known Allergies</w:t>
            </w:r>
          </w:p>
        </w:tc>
      </w:tr>
      <w:tr w:rsidR="00D67926" w14:paraId="255647ED" w14:textId="77777777">
        <w:trPr>
          <w:divId w:val="1845052625"/>
          <w:tblCellSpacing w:w="15" w:type="dxa"/>
        </w:trPr>
        <w:tc>
          <w:tcPr>
            <w:tcW w:w="0" w:type="auto"/>
            <w:vAlign w:val="center"/>
            <w:hideMark/>
          </w:tcPr>
          <w:p w14:paraId="0F69080A" w14:textId="77777777" w:rsidR="00D67926" w:rsidRDefault="008D6FB8">
            <w:pPr>
              <w:rPr>
                <w:rFonts w:eastAsia="Times New Roman"/>
                <w:lang w:val="en-US"/>
              </w:rPr>
            </w:pPr>
            <w:r>
              <w:rPr>
                <w:rFonts w:eastAsia="Times New Roman"/>
                <w:b/>
                <w:bCs/>
                <w:lang w:val="en-US"/>
              </w:rPr>
              <w:t>AllergyIntolerance.status</w:t>
            </w:r>
          </w:p>
        </w:tc>
        <w:tc>
          <w:tcPr>
            <w:tcW w:w="0" w:type="auto"/>
            <w:vAlign w:val="center"/>
            <w:hideMark/>
          </w:tcPr>
          <w:p w14:paraId="4B660EE5" w14:textId="77777777" w:rsidR="00D67926" w:rsidRDefault="00D67926">
            <w:pPr>
              <w:rPr>
                <w:rFonts w:eastAsia="Times New Roman"/>
                <w:lang w:val="en-US"/>
              </w:rPr>
            </w:pPr>
          </w:p>
        </w:tc>
      </w:tr>
      <w:tr w:rsidR="00D67926" w14:paraId="1CAF937D" w14:textId="77777777">
        <w:trPr>
          <w:divId w:val="1845052625"/>
          <w:tblCellSpacing w:w="15" w:type="dxa"/>
        </w:trPr>
        <w:tc>
          <w:tcPr>
            <w:tcW w:w="0" w:type="auto"/>
            <w:vAlign w:val="center"/>
            <w:hideMark/>
          </w:tcPr>
          <w:p w14:paraId="7A1215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D69219" w14:textId="77777777" w:rsidR="00D67926" w:rsidRDefault="008D6FB8">
            <w:pPr>
              <w:rPr>
                <w:rFonts w:eastAsia="Times New Roman"/>
                <w:lang w:val="en-US"/>
              </w:rPr>
            </w:pPr>
            <w:r>
              <w:rPr>
                <w:rFonts w:eastAsia="Times New Roman"/>
                <w:lang w:val="en-US"/>
              </w:rPr>
              <w:t>Assertion about certainty associated with the propensity, or potential risk, of a reaction to the identified Substance.</w:t>
            </w:r>
          </w:p>
        </w:tc>
      </w:tr>
      <w:tr w:rsidR="00D67926" w14:paraId="4DFF4070" w14:textId="77777777">
        <w:trPr>
          <w:divId w:val="1845052625"/>
          <w:tblCellSpacing w:w="15" w:type="dxa"/>
        </w:trPr>
        <w:tc>
          <w:tcPr>
            <w:tcW w:w="0" w:type="auto"/>
            <w:vAlign w:val="center"/>
            <w:hideMark/>
          </w:tcPr>
          <w:p w14:paraId="16B9E40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46E7EB1" w14:textId="77777777" w:rsidR="00D67926" w:rsidRDefault="008D6FB8">
            <w:pPr>
              <w:rPr>
                <w:rFonts w:eastAsia="Times New Roman"/>
                <w:lang w:val="en-US"/>
              </w:rPr>
            </w:pPr>
            <w:r>
              <w:rPr>
                <w:rFonts w:eastAsia="Times New Roman"/>
                <w:lang w:val="en-US"/>
              </w:rPr>
              <w:t xml:space="preserve">Decision support would typically raise alerts for 'Unconfirmed', 'Confirmed', and 'Resolved' and ignore a 'Refuted' reaction. In particular, 'Refuted' may be useful for reconciliation of the Adverse Reaction List. Some implementations may choose to make this field mandatory. </w:t>
            </w:r>
          </w:p>
        </w:tc>
      </w:tr>
      <w:tr w:rsidR="00D67926" w14:paraId="33CFE542" w14:textId="77777777">
        <w:trPr>
          <w:divId w:val="1845052625"/>
          <w:tblCellSpacing w:w="15" w:type="dxa"/>
        </w:trPr>
        <w:tc>
          <w:tcPr>
            <w:tcW w:w="0" w:type="auto"/>
            <w:vAlign w:val="center"/>
            <w:hideMark/>
          </w:tcPr>
          <w:p w14:paraId="5457F78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DBF0281" w14:textId="77777777" w:rsidR="00D67926" w:rsidRDefault="008D6FB8">
            <w:pPr>
              <w:rPr>
                <w:rFonts w:eastAsia="Times New Roman"/>
                <w:lang w:val="en-US"/>
              </w:rPr>
            </w:pPr>
            <w:r>
              <w:rPr>
                <w:rFonts w:eastAsia="Times New Roman"/>
                <w:lang w:val="en-US"/>
              </w:rPr>
              <w:t>State</w:t>
            </w:r>
          </w:p>
        </w:tc>
      </w:tr>
      <w:tr w:rsidR="00D67926" w14:paraId="6BAEFDC9" w14:textId="77777777">
        <w:trPr>
          <w:divId w:val="1845052625"/>
          <w:tblCellSpacing w:w="15" w:type="dxa"/>
        </w:trPr>
        <w:tc>
          <w:tcPr>
            <w:tcW w:w="0" w:type="auto"/>
            <w:vAlign w:val="center"/>
            <w:hideMark/>
          </w:tcPr>
          <w:p w14:paraId="499AD903"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54841F3B" w14:textId="77777777" w:rsidR="00D67926" w:rsidRDefault="008D6FB8">
            <w:pPr>
              <w:rPr>
                <w:rFonts w:eastAsia="Times New Roman"/>
                <w:lang w:val="en-US"/>
              </w:rPr>
            </w:pPr>
            <w:r>
              <w:rPr>
                <w:rFonts w:eastAsia="Times New Roman"/>
                <w:lang w:val="en-US"/>
              </w:rPr>
              <w:t>Assertion about certainty associated with a propensity, or potential risk, of a reaction to the identified Substance</w:t>
            </w:r>
          </w:p>
        </w:tc>
      </w:tr>
      <w:tr w:rsidR="00D67926" w14:paraId="5FFF5A96" w14:textId="77777777">
        <w:trPr>
          <w:divId w:val="1845052625"/>
          <w:tblCellSpacing w:w="15" w:type="dxa"/>
        </w:trPr>
        <w:tc>
          <w:tcPr>
            <w:tcW w:w="0" w:type="auto"/>
            <w:vAlign w:val="center"/>
            <w:hideMark/>
          </w:tcPr>
          <w:p w14:paraId="334B02AE" w14:textId="77777777" w:rsidR="00D67926" w:rsidRDefault="008D6FB8">
            <w:pPr>
              <w:rPr>
                <w:rFonts w:eastAsia="Times New Roman"/>
                <w:lang w:val="en-US"/>
              </w:rPr>
            </w:pPr>
            <w:r>
              <w:rPr>
                <w:rFonts w:eastAsia="Times New Roman"/>
                <w:b/>
                <w:bCs/>
                <w:lang w:val="en-US"/>
              </w:rPr>
              <w:t>AllergyIntolerance.criticality</w:t>
            </w:r>
          </w:p>
        </w:tc>
        <w:tc>
          <w:tcPr>
            <w:tcW w:w="0" w:type="auto"/>
            <w:vAlign w:val="center"/>
            <w:hideMark/>
          </w:tcPr>
          <w:p w14:paraId="5FB28E06" w14:textId="77777777" w:rsidR="00D67926" w:rsidRDefault="00D67926">
            <w:pPr>
              <w:rPr>
                <w:rFonts w:eastAsia="Times New Roman"/>
                <w:lang w:val="en-US"/>
              </w:rPr>
            </w:pPr>
          </w:p>
        </w:tc>
      </w:tr>
      <w:tr w:rsidR="00D67926" w14:paraId="1CABEE12" w14:textId="77777777">
        <w:trPr>
          <w:divId w:val="1845052625"/>
          <w:tblCellSpacing w:w="15" w:type="dxa"/>
        </w:trPr>
        <w:tc>
          <w:tcPr>
            <w:tcW w:w="0" w:type="auto"/>
            <w:vAlign w:val="center"/>
            <w:hideMark/>
          </w:tcPr>
          <w:p w14:paraId="6243279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530321" w14:textId="77777777" w:rsidR="00D67926" w:rsidRDefault="008D6FB8">
            <w:pPr>
              <w:rPr>
                <w:rFonts w:eastAsia="Times New Roman"/>
                <w:lang w:val="en-US"/>
              </w:rPr>
            </w:pPr>
            <w:r>
              <w:rPr>
                <w:rFonts w:eastAsia="Times New Roman"/>
                <w:lang w:val="en-US"/>
              </w:rPr>
              <w:t>Estimate of the potential clinical harm, or seriousness, of the reaction to the identified Substance.</w:t>
            </w:r>
          </w:p>
        </w:tc>
      </w:tr>
      <w:tr w:rsidR="00D67926" w14:paraId="02314829" w14:textId="77777777">
        <w:trPr>
          <w:divId w:val="1845052625"/>
          <w:tblCellSpacing w:w="15" w:type="dxa"/>
        </w:trPr>
        <w:tc>
          <w:tcPr>
            <w:tcW w:w="0" w:type="auto"/>
            <w:vAlign w:val="center"/>
            <w:hideMark/>
          </w:tcPr>
          <w:p w14:paraId="0AD8DD4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AE34ED" w14:textId="77777777" w:rsidR="00D67926" w:rsidRDefault="008D6FB8">
            <w:pPr>
              <w:rPr>
                <w:rFonts w:eastAsia="Times New Roman"/>
                <w:lang w:val="en-US"/>
              </w:rPr>
            </w:pPr>
            <w:r>
              <w:rPr>
                <w:rFonts w:eastAsia="Times New Roman"/>
                <w:lang w:val="en-US"/>
              </w:rPr>
              <w:t xml:space="preserve">The default criticality value for any propensity to an Adverse Reaction should be 'Low Risk', indicating at the very least a relative contraindication to deliberate or voluntary exposure to the Substance. 'High Risk' is flagged if the clinician has identified a propensity for a more serious or potentially life-threatening reaction, such as anaphylaxis, and implies an absolute contraindication to deliberate or voluntary exposure to the substance. If this element is missing, the criticality is unknown (though it may be known elsewhere). </w:t>
            </w:r>
          </w:p>
        </w:tc>
      </w:tr>
      <w:tr w:rsidR="00D67926" w14:paraId="07351D20" w14:textId="77777777">
        <w:trPr>
          <w:divId w:val="1845052625"/>
          <w:tblCellSpacing w:w="15" w:type="dxa"/>
        </w:trPr>
        <w:tc>
          <w:tcPr>
            <w:tcW w:w="0" w:type="auto"/>
            <w:vAlign w:val="center"/>
            <w:hideMark/>
          </w:tcPr>
          <w:p w14:paraId="37A9FB2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F13D73E" w14:textId="77777777" w:rsidR="00D67926" w:rsidRDefault="008D6FB8">
            <w:pPr>
              <w:rPr>
                <w:rFonts w:eastAsia="Times New Roman"/>
                <w:lang w:val="en-US"/>
              </w:rPr>
            </w:pPr>
            <w:r>
              <w:rPr>
                <w:rFonts w:eastAsia="Times New Roman"/>
                <w:lang w:val="en-US"/>
              </w:rPr>
              <w:t>Severity</w:t>
            </w:r>
          </w:p>
        </w:tc>
      </w:tr>
      <w:tr w:rsidR="00D67926" w14:paraId="4623F3C1" w14:textId="77777777">
        <w:trPr>
          <w:divId w:val="1845052625"/>
          <w:tblCellSpacing w:w="15" w:type="dxa"/>
        </w:trPr>
        <w:tc>
          <w:tcPr>
            <w:tcW w:w="0" w:type="auto"/>
            <w:vAlign w:val="center"/>
            <w:hideMark/>
          </w:tcPr>
          <w:p w14:paraId="1BAAFF9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A1AEDDD" w14:textId="77777777" w:rsidR="00D67926" w:rsidRDefault="008D6FB8">
            <w:pPr>
              <w:rPr>
                <w:rFonts w:eastAsia="Times New Roman"/>
                <w:lang w:val="en-US"/>
              </w:rPr>
            </w:pPr>
            <w:r>
              <w:rPr>
                <w:rFonts w:eastAsia="Times New Roman"/>
                <w:lang w:val="en-US"/>
              </w:rPr>
              <w:t>Seriousness</w:t>
            </w:r>
          </w:p>
        </w:tc>
      </w:tr>
      <w:tr w:rsidR="00D67926" w14:paraId="72C7C1D0" w14:textId="77777777">
        <w:trPr>
          <w:divId w:val="1845052625"/>
          <w:tblCellSpacing w:w="15" w:type="dxa"/>
        </w:trPr>
        <w:tc>
          <w:tcPr>
            <w:tcW w:w="0" w:type="auto"/>
            <w:vAlign w:val="center"/>
            <w:hideMark/>
          </w:tcPr>
          <w:p w14:paraId="6C4AFCF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3D879DD" w14:textId="77777777" w:rsidR="00D67926" w:rsidRDefault="008D6FB8">
            <w:pPr>
              <w:rPr>
                <w:rFonts w:eastAsia="Times New Roman"/>
                <w:lang w:val="en-US"/>
              </w:rPr>
            </w:pPr>
            <w:r>
              <w:rPr>
                <w:rFonts w:eastAsia="Times New Roman"/>
                <w:lang w:val="en-US"/>
              </w:rPr>
              <w:t>Contra-indication</w:t>
            </w:r>
          </w:p>
        </w:tc>
      </w:tr>
      <w:tr w:rsidR="00D67926" w14:paraId="4468C81A" w14:textId="77777777">
        <w:trPr>
          <w:divId w:val="1845052625"/>
          <w:tblCellSpacing w:w="15" w:type="dxa"/>
        </w:trPr>
        <w:tc>
          <w:tcPr>
            <w:tcW w:w="0" w:type="auto"/>
            <w:vAlign w:val="center"/>
            <w:hideMark/>
          </w:tcPr>
          <w:p w14:paraId="7463410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EC34633" w14:textId="77777777" w:rsidR="00D67926" w:rsidRDefault="008D6FB8">
            <w:pPr>
              <w:rPr>
                <w:rFonts w:eastAsia="Times New Roman"/>
                <w:lang w:val="en-US"/>
              </w:rPr>
            </w:pPr>
            <w:r>
              <w:rPr>
                <w:rFonts w:eastAsia="Times New Roman"/>
                <w:lang w:val="en-US"/>
              </w:rPr>
              <w:t>Risk</w:t>
            </w:r>
          </w:p>
        </w:tc>
      </w:tr>
      <w:tr w:rsidR="00D67926" w14:paraId="2215A74D" w14:textId="77777777">
        <w:trPr>
          <w:divId w:val="1845052625"/>
          <w:tblCellSpacing w:w="15" w:type="dxa"/>
        </w:trPr>
        <w:tc>
          <w:tcPr>
            <w:tcW w:w="0" w:type="auto"/>
            <w:vAlign w:val="center"/>
            <w:hideMark/>
          </w:tcPr>
          <w:p w14:paraId="02D1626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B95599" w14:textId="77777777" w:rsidR="00D67926" w:rsidRDefault="008D6FB8">
            <w:pPr>
              <w:rPr>
                <w:rFonts w:eastAsia="Times New Roman"/>
                <w:lang w:val="en-US"/>
              </w:rPr>
            </w:pPr>
            <w:r>
              <w:rPr>
                <w:rFonts w:eastAsia="Times New Roman"/>
                <w:lang w:val="en-US"/>
              </w:rPr>
              <w:t>Estimate of the potential clinical harm, or seriousness, of a reaction to an identified Substance</w:t>
            </w:r>
          </w:p>
        </w:tc>
      </w:tr>
      <w:tr w:rsidR="00D67926" w14:paraId="5A2A2F1A" w14:textId="77777777">
        <w:trPr>
          <w:divId w:val="1845052625"/>
          <w:tblCellSpacing w:w="15" w:type="dxa"/>
        </w:trPr>
        <w:tc>
          <w:tcPr>
            <w:tcW w:w="0" w:type="auto"/>
            <w:vAlign w:val="center"/>
            <w:hideMark/>
          </w:tcPr>
          <w:p w14:paraId="33C001DA" w14:textId="77777777" w:rsidR="00D67926" w:rsidRDefault="008D6FB8">
            <w:pPr>
              <w:rPr>
                <w:rFonts w:eastAsia="Times New Roman"/>
                <w:lang w:val="en-US"/>
              </w:rPr>
            </w:pPr>
            <w:r>
              <w:rPr>
                <w:rFonts w:eastAsia="Times New Roman"/>
                <w:b/>
                <w:bCs/>
                <w:lang w:val="en-US"/>
              </w:rPr>
              <w:t>AllergyIntolerance.type</w:t>
            </w:r>
          </w:p>
        </w:tc>
        <w:tc>
          <w:tcPr>
            <w:tcW w:w="0" w:type="auto"/>
            <w:vAlign w:val="center"/>
            <w:hideMark/>
          </w:tcPr>
          <w:p w14:paraId="6813C99B" w14:textId="77777777" w:rsidR="00D67926" w:rsidRDefault="00D67926">
            <w:pPr>
              <w:rPr>
                <w:rFonts w:eastAsia="Times New Roman"/>
                <w:lang w:val="en-US"/>
              </w:rPr>
            </w:pPr>
          </w:p>
        </w:tc>
      </w:tr>
      <w:tr w:rsidR="00D67926" w14:paraId="454F34C1" w14:textId="77777777">
        <w:trPr>
          <w:divId w:val="1845052625"/>
          <w:tblCellSpacing w:w="15" w:type="dxa"/>
        </w:trPr>
        <w:tc>
          <w:tcPr>
            <w:tcW w:w="0" w:type="auto"/>
            <w:vAlign w:val="center"/>
            <w:hideMark/>
          </w:tcPr>
          <w:p w14:paraId="1F5DD2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648BAC" w14:textId="77777777" w:rsidR="00D67926" w:rsidRDefault="008D6FB8">
            <w:pPr>
              <w:rPr>
                <w:rFonts w:eastAsia="Times New Roman"/>
                <w:lang w:val="en-US"/>
              </w:rPr>
            </w:pPr>
            <w:r>
              <w:rPr>
                <w:rFonts w:eastAsia="Times New Roman"/>
                <w:lang w:val="en-US"/>
              </w:rPr>
              <w:t>Identification of the underlying physiological mechanism for the reaction risk.</w:t>
            </w:r>
          </w:p>
        </w:tc>
      </w:tr>
      <w:tr w:rsidR="00D67926" w14:paraId="5422B41A" w14:textId="77777777">
        <w:trPr>
          <w:divId w:val="1845052625"/>
          <w:tblCellSpacing w:w="15" w:type="dxa"/>
        </w:trPr>
        <w:tc>
          <w:tcPr>
            <w:tcW w:w="0" w:type="auto"/>
            <w:vAlign w:val="center"/>
            <w:hideMark/>
          </w:tcPr>
          <w:p w14:paraId="0AA79FE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BAE98A4" w14:textId="77777777" w:rsidR="00D67926" w:rsidRDefault="008D6FB8">
            <w:pPr>
              <w:rPr>
                <w:rFonts w:eastAsia="Times New Roman"/>
                <w:lang w:val="en-US"/>
              </w:rPr>
            </w:pPr>
            <w:r>
              <w:rPr>
                <w:rFonts w:eastAsia="Times New Roman"/>
                <w:lang w:val="en-US"/>
              </w:rPr>
              <w:t xml:space="preserve">Allergic (immune-mediated) responses have been traditionally regarded as an indicator for potential escalation to significant future risk. Contemporary knowledge suggests that some reactions previously thought to be allergic (immune-mediated) are, in fact, non-immune, but in some cases can still pose a life threatening risk. It is acknowledged that many clinicians may not be in a position to distinguish the mechanism of a particular reaction. Often the term "allergy" is used rather generically and may overlap with the use of "intolerance" - in practice the boundaries between these two concepts may not be well-defined or understood. This data element is included nevertheless because many legacy </w:t>
            </w:r>
            <w:r>
              <w:rPr>
                <w:rFonts w:eastAsia="Times New Roman"/>
                <w:lang w:val="en-US"/>
              </w:rPr>
              <w:lastRenderedPageBreak/>
              <w:t xml:space="preserve">systems have captured this attribute. Immunological testing may provide supporting evidence for the basis and causative </w:t>
            </w:r>
            <w:proofErr w:type="gramStart"/>
            <w:r>
              <w:rPr>
                <w:rFonts w:eastAsia="Times New Roman"/>
                <w:lang w:val="en-US"/>
              </w:rPr>
              <w:t>substance ,</w:t>
            </w:r>
            <w:proofErr w:type="gramEnd"/>
            <w:r>
              <w:rPr>
                <w:rFonts w:eastAsia="Times New Roman"/>
                <w:lang w:val="en-US"/>
              </w:rPr>
              <w:t xml:space="preserve"> but no tests are 100% sensitive or specific for sensitivity to a particular substance. If, as is commonly the case, it is unclear whether the reaction is an allergy or an intolerance, then the type element should be omitted. </w:t>
            </w:r>
          </w:p>
        </w:tc>
      </w:tr>
      <w:tr w:rsidR="00D67926" w14:paraId="6DB4766E" w14:textId="77777777">
        <w:trPr>
          <w:divId w:val="1845052625"/>
          <w:tblCellSpacing w:w="15" w:type="dxa"/>
        </w:trPr>
        <w:tc>
          <w:tcPr>
            <w:tcW w:w="0" w:type="auto"/>
            <w:vAlign w:val="center"/>
            <w:hideMark/>
          </w:tcPr>
          <w:p w14:paraId="52643232"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68E67F74" w14:textId="77777777" w:rsidR="00D67926" w:rsidRDefault="008D6FB8">
            <w:pPr>
              <w:rPr>
                <w:rFonts w:eastAsia="Times New Roman"/>
                <w:lang w:val="en-US"/>
              </w:rPr>
            </w:pPr>
            <w:r>
              <w:rPr>
                <w:rFonts w:eastAsia="Times New Roman"/>
                <w:lang w:val="en-US"/>
              </w:rPr>
              <w:t>Category</w:t>
            </w:r>
          </w:p>
        </w:tc>
      </w:tr>
      <w:tr w:rsidR="00D67926" w14:paraId="7A191DD6" w14:textId="77777777">
        <w:trPr>
          <w:divId w:val="1845052625"/>
          <w:tblCellSpacing w:w="15" w:type="dxa"/>
        </w:trPr>
        <w:tc>
          <w:tcPr>
            <w:tcW w:w="0" w:type="auto"/>
            <w:vAlign w:val="center"/>
            <w:hideMark/>
          </w:tcPr>
          <w:p w14:paraId="3F304C6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AEEE6CD" w14:textId="77777777" w:rsidR="00D67926" w:rsidRDefault="008D6FB8">
            <w:pPr>
              <w:rPr>
                <w:rFonts w:eastAsia="Times New Roman"/>
                <w:lang w:val="en-US"/>
              </w:rPr>
            </w:pPr>
            <w:r>
              <w:rPr>
                <w:rFonts w:eastAsia="Times New Roman"/>
                <w:lang w:val="en-US"/>
              </w:rPr>
              <w:t>Class</w:t>
            </w:r>
          </w:p>
        </w:tc>
      </w:tr>
      <w:tr w:rsidR="00D67926" w14:paraId="4F05E657" w14:textId="77777777">
        <w:trPr>
          <w:divId w:val="1845052625"/>
          <w:tblCellSpacing w:w="15" w:type="dxa"/>
        </w:trPr>
        <w:tc>
          <w:tcPr>
            <w:tcW w:w="0" w:type="auto"/>
            <w:vAlign w:val="center"/>
            <w:hideMark/>
          </w:tcPr>
          <w:p w14:paraId="309A930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06555F" w14:textId="77777777" w:rsidR="00D67926" w:rsidRDefault="008D6FB8">
            <w:pPr>
              <w:rPr>
                <w:rFonts w:eastAsia="Times New Roman"/>
                <w:lang w:val="en-US"/>
              </w:rPr>
            </w:pPr>
            <w:r>
              <w:rPr>
                <w:rFonts w:eastAsia="Times New Roman"/>
                <w:lang w:val="en-US"/>
              </w:rPr>
              <w:t>Identification of the underlying physiological mechanism for a Reaction Risk</w:t>
            </w:r>
          </w:p>
        </w:tc>
      </w:tr>
      <w:tr w:rsidR="00D67926" w14:paraId="350C4255" w14:textId="77777777">
        <w:trPr>
          <w:divId w:val="1845052625"/>
          <w:tblCellSpacing w:w="15" w:type="dxa"/>
        </w:trPr>
        <w:tc>
          <w:tcPr>
            <w:tcW w:w="0" w:type="auto"/>
            <w:vAlign w:val="center"/>
            <w:hideMark/>
          </w:tcPr>
          <w:p w14:paraId="306286BA" w14:textId="77777777" w:rsidR="00D67926" w:rsidRDefault="008D6FB8">
            <w:pPr>
              <w:rPr>
                <w:rFonts w:eastAsia="Times New Roman"/>
                <w:lang w:val="en-US"/>
              </w:rPr>
            </w:pPr>
            <w:r>
              <w:rPr>
                <w:rFonts w:eastAsia="Times New Roman"/>
                <w:b/>
                <w:bCs/>
                <w:lang w:val="en-US"/>
              </w:rPr>
              <w:t>AllergyIntolerance.category</w:t>
            </w:r>
          </w:p>
        </w:tc>
        <w:tc>
          <w:tcPr>
            <w:tcW w:w="0" w:type="auto"/>
            <w:vAlign w:val="center"/>
            <w:hideMark/>
          </w:tcPr>
          <w:p w14:paraId="4ED74F5B" w14:textId="77777777" w:rsidR="00D67926" w:rsidRDefault="00D67926">
            <w:pPr>
              <w:rPr>
                <w:rFonts w:eastAsia="Times New Roman"/>
                <w:lang w:val="en-US"/>
              </w:rPr>
            </w:pPr>
          </w:p>
        </w:tc>
      </w:tr>
      <w:tr w:rsidR="00D67926" w14:paraId="52BCECF9" w14:textId="77777777">
        <w:trPr>
          <w:divId w:val="1845052625"/>
          <w:tblCellSpacing w:w="15" w:type="dxa"/>
        </w:trPr>
        <w:tc>
          <w:tcPr>
            <w:tcW w:w="0" w:type="auto"/>
            <w:vAlign w:val="center"/>
            <w:hideMark/>
          </w:tcPr>
          <w:p w14:paraId="32597C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06B790" w14:textId="77777777" w:rsidR="00D67926" w:rsidRDefault="008D6FB8">
            <w:pPr>
              <w:rPr>
                <w:rFonts w:eastAsia="Times New Roman"/>
                <w:lang w:val="en-US"/>
              </w:rPr>
            </w:pPr>
            <w:r>
              <w:rPr>
                <w:rFonts w:eastAsia="Times New Roman"/>
                <w:lang w:val="en-US"/>
              </w:rPr>
              <w:t>Category of the identified Substance.</w:t>
            </w:r>
          </w:p>
        </w:tc>
      </w:tr>
      <w:tr w:rsidR="00D67926" w14:paraId="315D3BB4" w14:textId="77777777">
        <w:trPr>
          <w:divId w:val="1845052625"/>
          <w:tblCellSpacing w:w="15" w:type="dxa"/>
        </w:trPr>
        <w:tc>
          <w:tcPr>
            <w:tcW w:w="0" w:type="auto"/>
            <w:vAlign w:val="center"/>
            <w:hideMark/>
          </w:tcPr>
          <w:p w14:paraId="34DBE83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3697FEA" w14:textId="77777777" w:rsidR="00D67926" w:rsidRDefault="008D6FB8">
            <w:pPr>
              <w:rPr>
                <w:rFonts w:eastAsia="Times New Roman"/>
                <w:lang w:val="en-US"/>
              </w:rPr>
            </w:pPr>
            <w:r>
              <w:rPr>
                <w:rFonts w:eastAsia="Times New Roman"/>
                <w:lang w:val="en-US"/>
              </w:rPr>
              <w:t xml:space="preserve">This data element has been included because it is currently being captured in some clinical systems. This data can be derived from the Substance where coding systems are used, and is effectively redundant in that situation. </w:t>
            </w:r>
          </w:p>
        </w:tc>
      </w:tr>
      <w:tr w:rsidR="00D67926" w14:paraId="66612ED2" w14:textId="77777777">
        <w:trPr>
          <w:divId w:val="1845052625"/>
          <w:tblCellSpacing w:w="15" w:type="dxa"/>
        </w:trPr>
        <w:tc>
          <w:tcPr>
            <w:tcW w:w="0" w:type="auto"/>
            <w:vAlign w:val="center"/>
            <w:hideMark/>
          </w:tcPr>
          <w:p w14:paraId="60C8406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D5CA635" w14:textId="77777777" w:rsidR="00D67926" w:rsidRDefault="008D6FB8">
            <w:pPr>
              <w:rPr>
                <w:rFonts w:eastAsia="Times New Roman"/>
                <w:lang w:val="en-US"/>
              </w:rPr>
            </w:pPr>
            <w:r>
              <w:rPr>
                <w:rFonts w:eastAsia="Times New Roman"/>
                <w:lang w:val="en-US"/>
              </w:rPr>
              <w:t>Category</w:t>
            </w:r>
          </w:p>
        </w:tc>
      </w:tr>
      <w:tr w:rsidR="00D67926" w14:paraId="2B2EBDC3" w14:textId="77777777">
        <w:trPr>
          <w:divId w:val="1845052625"/>
          <w:tblCellSpacing w:w="15" w:type="dxa"/>
        </w:trPr>
        <w:tc>
          <w:tcPr>
            <w:tcW w:w="0" w:type="auto"/>
            <w:vAlign w:val="center"/>
            <w:hideMark/>
          </w:tcPr>
          <w:p w14:paraId="394E19F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446CCE2" w14:textId="77777777" w:rsidR="00D67926" w:rsidRDefault="008D6FB8">
            <w:pPr>
              <w:rPr>
                <w:rFonts w:eastAsia="Times New Roman"/>
                <w:lang w:val="en-US"/>
              </w:rPr>
            </w:pPr>
            <w:r>
              <w:rPr>
                <w:rFonts w:eastAsia="Times New Roman"/>
                <w:lang w:val="en-US"/>
              </w:rPr>
              <w:t>Type</w:t>
            </w:r>
          </w:p>
        </w:tc>
      </w:tr>
      <w:tr w:rsidR="00D67926" w14:paraId="6F11EB49" w14:textId="77777777">
        <w:trPr>
          <w:divId w:val="1845052625"/>
          <w:tblCellSpacing w:w="15" w:type="dxa"/>
        </w:trPr>
        <w:tc>
          <w:tcPr>
            <w:tcW w:w="0" w:type="auto"/>
            <w:vAlign w:val="center"/>
            <w:hideMark/>
          </w:tcPr>
          <w:p w14:paraId="3B32BC8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4767276" w14:textId="77777777" w:rsidR="00D67926" w:rsidRDefault="008D6FB8">
            <w:pPr>
              <w:rPr>
                <w:rFonts w:eastAsia="Times New Roman"/>
                <w:lang w:val="en-US"/>
              </w:rPr>
            </w:pPr>
            <w:r>
              <w:rPr>
                <w:rFonts w:eastAsia="Times New Roman"/>
                <w:lang w:val="en-US"/>
              </w:rPr>
              <w:t>Reaction Type</w:t>
            </w:r>
          </w:p>
        </w:tc>
      </w:tr>
      <w:tr w:rsidR="00D67926" w14:paraId="47D33CEF" w14:textId="77777777">
        <w:trPr>
          <w:divId w:val="1845052625"/>
          <w:tblCellSpacing w:w="15" w:type="dxa"/>
        </w:trPr>
        <w:tc>
          <w:tcPr>
            <w:tcW w:w="0" w:type="auto"/>
            <w:vAlign w:val="center"/>
            <w:hideMark/>
          </w:tcPr>
          <w:p w14:paraId="1D7C483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3EBCAE3" w14:textId="77777777" w:rsidR="00D67926" w:rsidRDefault="008D6FB8">
            <w:pPr>
              <w:rPr>
                <w:rFonts w:eastAsia="Times New Roman"/>
                <w:lang w:val="en-US"/>
              </w:rPr>
            </w:pPr>
            <w:r>
              <w:rPr>
                <w:rFonts w:eastAsia="Times New Roman"/>
                <w:lang w:val="en-US"/>
              </w:rPr>
              <w:t>Class</w:t>
            </w:r>
          </w:p>
        </w:tc>
      </w:tr>
      <w:tr w:rsidR="00D67926" w14:paraId="5B6A53FF" w14:textId="77777777">
        <w:trPr>
          <w:divId w:val="1845052625"/>
          <w:tblCellSpacing w:w="15" w:type="dxa"/>
        </w:trPr>
        <w:tc>
          <w:tcPr>
            <w:tcW w:w="0" w:type="auto"/>
            <w:vAlign w:val="center"/>
            <w:hideMark/>
          </w:tcPr>
          <w:p w14:paraId="0DD567D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FD0309" w14:textId="77777777" w:rsidR="00D67926" w:rsidRDefault="008D6FB8">
            <w:pPr>
              <w:rPr>
                <w:rFonts w:eastAsia="Times New Roman"/>
                <w:lang w:val="en-US"/>
              </w:rPr>
            </w:pPr>
            <w:r>
              <w:rPr>
                <w:rFonts w:eastAsia="Times New Roman"/>
                <w:lang w:val="en-US"/>
              </w:rPr>
              <w:t>Category of an identified Substance</w:t>
            </w:r>
          </w:p>
        </w:tc>
      </w:tr>
      <w:tr w:rsidR="00D67926" w14:paraId="4193E8EA" w14:textId="77777777">
        <w:trPr>
          <w:divId w:val="1845052625"/>
          <w:tblCellSpacing w:w="15" w:type="dxa"/>
        </w:trPr>
        <w:tc>
          <w:tcPr>
            <w:tcW w:w="0" w:type="auto"/>
            <w:vAlign w:val="center"/>
            <w:hideMark/>
          </w:tcPr>
          <w:p w14:paraId="192554C7" w14:textId="77777777" w:rsidR="00D67926" w:rsidRDefault="008D6FB8">
            <w:pPr>
              <w:rPr>
                <w:rFonts w:eastAsia="Times New Roman"/>
                <w:lang w:val="en-US"/>
              </w:rPr>
            </w:pPr>
            <w:r>
              <w:rPr>
                <w:rFonts w:eastAsia="Times New Roman"/>
                <w:b/>
                <w:bCs/>
                <w:lang w:val="en-US"/>
              </w:rPr>
              <w:t>AllergyIntolerance.lastOccurence</w:t>
            </w:r>
          </w:p>
        </w:tc>
        <w:tc>
          <w:tcPr>
            <w:tcW w:w="0" w:type="auto"/>
            <w:vAlign w:val="center"/>
            <w:hideMark/>
          </w:tcPr>
          <w:p w14:paraId="4832026D" w14:textId="77777777" w:rsidR="00D67926" w:rsidRDefault="00D67926">
            <w:pPr>
              <w:rPr>
                <w:rFonts w:eastAsia="Times New Roman"/>
                <w:lang w:val="en-US"/>
              </w:rPr>
            </w:pPr>
          </w:p>
        </w:tc>
      </w:tr>
      <w:tr w:rsidR="00D67926" w14:paraId="3CAA195E" w14:textId="77777777">
        <w:trPr>
          <w:divId w:val="1845052625"/>
          <w:tblCellSpacing w:w="15" w:type="dxa"/>
        </w:trPr>
        <w:tc>
          <w:tcPr>
            <w:tcW w:w="0" w:type="auto"/>
            <w:vAlign w:val="center"/>
            <w:hideMark/>
          </w:tcPr>
          <w:p w14:paraId="625B20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F1A093" w14:textId="77777777" w:rsidR="00D67926" w:rsidRDefault="008D6FB8">
            <w:pPr>
              <w:rPr>
                <w:rFonts w:eastAsia="Times New Roman"/>
                <w:lang w:val="en-US"/>
              </w:rPr>
            </w:pPr>
            <w:r>
              <w:rPr>
                <w:rFonts w:eastAsia="Times New Roman"/>
                <w:lang w:val="en-US"/>
              </w:rPr>
              <w:t>Date(/time) of last known occurence of a reaction</w:t>
            </w:r>
          </w:p>
        </w:tc>
      </w:tr>
      <w:tr w:rsidR="00D67926" w14:paraId="6A8E9319" w14:textId="77777777">
        <w:trPr>
          <w:divId w:val="1845052625"/>
          <w:tblCellSpacing w:w="15" w:type="dxa"/>
        </w:trPr>
        <w:tc>
          <w:tcPr>
            <w:tcW w:w="0" w:type="auto"/>
            <w:vAlign w:val="center"/>
            <w:hideMark/>
          </w:tcPr>
          <w:p w14:paraId="649C0F8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0D7D59" w14:textId="77777777" w:rsidR="00D67926" w:rsidRDefault="008D6FB8">
            <w:pPr>
              <w:rPr>
                <w:rFonts w:eastAsia="Times New Roman"/>
                <w:lang w:val="en-US"/>
              </w:rPr>
            </w:pPr>
            <w:r>
              <w:rPr>
                <w:rFonts w:eastAsia="Times New Roman"/>
                <w:lang w:val="en-US"/>
              </w:rPr>
              <w:t>Represents the date and/or time of the last known occurence of a reaction event.</w:t>
            </w:r>
          </w:p>
        </w:tc>
      </w:tr>
      <w:tr w:rsidR="00D67926" w14:paraId="16BF390A" w14:textId="77777777">
        <w:trPr>
          <w:divId w:val="1845052625"/>
          <w:tblCellSpacing w:w="15" w:type="dxa"/>
        </w:trPr>
        <w:tc>
          <w:tcPr>
            <w:tcW w:w="0" w:type="auto"/>
            <w:vAlign w:val="center"/>
            <w:hideMark/>
          </w:tcPr>
          <w:p w14:paraId="7AAE292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66CCB48" w14:textId="77777777" w:rsidR="00D67926" w:rsidRDefault="008D6FB8">
            <w:pPr>
              <w:rPr>
                <w:rFonts w:eastAsia="Times New Roman"/>
                <w:lang w:val="en-US"/>
              </w:rPr>
            </w:pPr>
            <w:r>
              <w:rPr>
                <w:rFonts w:eastAsia="Times New Roman"/>
                <w:lang w:val="en-US"/>
              </w:rPr>
              <w:t xml:space="preserve">This date may be replicated by one of the Onset of Reaction dates. Where a textual representation of the date of last occurence is required e.g 'In Childhood, '10 years ago' the Comment element should be used. </w:t>
            </w:r>
          </w:p>
        </w:tc>
      </w:tr>
      <w:tr w:rsidR="00D67926" w14:paraId="227EF109" w14:textId="77777777">
        <w:trPr>
          <w:divId w:val="1845052625"/>
          <w:tblCellSpacing w:w="15" w:type="dxa"/>
        </w:trPr>
        <w:tc>
          <w:tcPr>
            <w:tcW w:w="0" w:type="auto"/>
            <w:vAlign w:val="center"/>
            <w:hideMark/>
          </w:tcPr>
          <w:p w14:paraId="40FBEABB" w14:textId="77777777" w:rsidR="00D67926" w:rsidRDefault="008D6FB8">
            <w:pPr>
              <w:rPr>
                <w:rFonts w:eastAsia="Times New Roman"/>
                <w:lang w:val="en-US"/>
              </w:rPr>
            </w:pPr>
            <w:r>
              <w:rPr>
                <w:rFonts w:eastAsia="Times New Roman"/>
                <w:b/>
                <w:bCs/>
                <w:lang w:val="en-US"/>
              </w:rPr>
              <w:t>AllergyIntolerance.note</w:t>
            </w:r>
          </w:p>
        </w:tc>
        <w:tc>
          <w:tcPr>
            <w:tcW w:w="0" w:type="auto"/>
            <w:vAlign w:val="center"/>
            <w:hideMark/>
          </w:tcPr>
          <w:p w14:paraId="1B68E752" w14:textId="77777777" w:rsidR="00D67926" w:rsidRDefault="00D67926">
            <w:pPr>
              <w:rPr>
                <w:rFonts w:eastAsia="Times New Roman"/>
                <w:lang w:val="en-US"/>
              </w:rPr>
            </w:pPr>
          </w:p>
        </w:tc>
      </w:tr>
      <w:tr w:rsidR="00D67926" w14:paraId="4A098CCD" w14:textId="77777777">
        <w:trPr>
          <w:divId w:val="1845052625"/>
          <w:tblCellSpacing w:w="15" w:type="dxa"/>
        </w:trPr>
        <w:tc>
          <w:tcPr>
            <w:tcW w:w="0" w:type="auto"/>
            <w:vAlign w:val="center"/>
            <w:hideMark/>
          </w:tcPr>
          <w:p w14:paraId="7AF19B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DD8379" w14:textId="77777777" w:rsidR="00D67926" w:rsidRDefault="008D6FB8">
            <w:pPr>
              <w:rPr>
                <w:rFonts w:eastAsia="Times New Roman"/>
                <w:lang w:val="en-US"/>
              </w:rPr>
            </w:pPr>
            <w:r>
              <w:rPr>
                <w:rFonts w:eastAsia="Times New Roman"/>
                <w:lang w:val="en-US"/>
              </w:rPr>
              <w:t>Additional text not captured in other fields</w:t>
            </w:r>
          </w:p>
        </w:tc>
      </w:tr>
      <w:tr w:rsidR="00D67926" w14:paraId="49576970" w14:textId="77777777">
        <w:trPr>
          <w:divId w:val="1845052625"/>
          <w:tblCellSpacing w:w="15" w:type="dxa"/>
        </w:trPr>
        <w:tc>
          <w:tcPr>
            <w:tcW w:w="0" w:type="auto"/>
            <w:vAlign w:val="center"/>
            <w:hideMark/>
          </w:tcPr>
          <w:p w14:paraId="6B6B782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EC53CC" w14:textId="77777777" w:rsidR="00D67926" w:rsidRDefault="008D6FB8">
            <w:pPr>
              <w:rPr>
                <w:rFonts w:eastAsia="Times New Roman"/>
                <w:lang w:val="en-US"/>
              </w:rPr>
            </w:pPr>
            <w:r>
              <w:rPr>
                <w:rFonts w:eastAsia="Times New Roman"/>
                <w:lang w:val="en-US"/>
              </w:rPr>
              <w:t>Additional narrative about the propensity for the Adverse Reaction, not captured in other fields.</w:t>
            </w:r>
          </w:p>
        </w:tc>
      </w:tr>
      <w:tr w:rsidR="00D67926" w14:paraId="0ED46204" w14:textId="77777777">
        <w:trPr>
          <w:divId w:val="1845052625"/>
          <w:tblCellSpacing w:w="15" w:type="dxa"/>
        </w:trPr>
        <w:tc>
          <w:tcPr>
            <w:tcW w:w="0" w:type="auto"/>
            <w:vAlign w:val="center"/>
            <w:hideMark/>
          </w:tcPr>
          <w:p w14:paraId="3974CD9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1002D3D" w14:textId="77777777" w:rsidR="00D67926" w:rsidRDefault="008D6FB8">
            <w:pPr>
              <w:rPr>
                <w:rFonts w:eastAsia="Times New Roman"/>
                <w:lang w:val="en-US"/>
              </w:rPr>
            </w:pPr>
            <w:r>
              <w:rPr>
                <w:rFonts w:eastAsia="Times New Roman"/>
                <w:lang w:val="en-US"/>
              </w:rPr>
              <w:t xml:space="preserve">For example: including reason for flagging a Seriousness of 'High Risk'; and instructions related to future exposure or administration of the Substance, such as administration within an Intensive Care Unit or under corticosteroid cover. </w:t>
            </w:r>
            <w:r>
              <w:rPr>
                <w:rFonts w:eastAsia="Times New Roman"/>
                <w:lang w:val="en-US"/>
              </w:rPr>
              <w:lastRenderedPageBreak/>
              <w:t xml:space="preserve">The notes should be related to an allergy or intolerance as a condition in general and not related to any particular episode of it. For episode notes and descriptions, use </w:t>
            </w:r>
            <w:proofErr w:type="gramStart"/>
            <w:r>
              <w:rPr>
                <w:rFonts w:eastAsia="Times New Roman"/>
                <w:lang w:val="en-US"/>
              </w:rPr>
              <w:t>AllergyIntolerance.event.description</w:t>
            </w:r>
            <w:proofErr w:type="gramEnd"/>
            <w:r>
              <w:rPr>
                <w:rFonts w:eastAsia="Times New Roman"/>
                <w:lang w:val="en-US"/>
              </w:rPr>
              <w:t xml:space="preserve"> and AllergyIntolerance.event.notes. </w:t>
            </w:r>
          </w:p>
        </w:tc>
      </w:tr>
      <w:tr w:rsidR="00D67926" w14:paraId="1E1CFC69" w14:textId="77777777">
        <w:trPr>
          <w:divId w:val="1845052625"/>
          <w:tblCellSpacing w:w="15" w:type="dxa"/>
        </w:trPr>
        <w:tc>
          <w:tcPr>
            <w:tcW w:w="0" w:type="auto"/>
            <w:vAlign w:val="center"/>
            <w:hideMark/>
          </w:tcPr>
          <w:p w14:paraId="04C0F9AA" w14:textId="77777777" w:rsidR="00D67926" w:rsidRDefault="008D6FB8">
            <w:pPr>
              <w:rPr>
                <w:rFonts w:eastAsia="Times New Roman"/>
                <w:lang w:val="en-US"/>
              </w:rPr>
            </w:pPr>
            <w:r>
              <w:rPr>
                <w:rFonts w:eastAsia="Times New Roman"/>
                <w:b/>
                <w:bCs/>
                <w:lang w:val="en-US"/>
              </w:rPr>
              <w:lastRenderedPageBreak/>
              <w:t>AllergyIntolerance.reaction</w:t>
            </w:r>
          </w:p>
        </w:tc>
        <w:tc>
          <w:tcPr>
            <w:tcW w:w="0" w:type="auto"/>
            <w:vAlign w:val="center"/>
            <w:hideMark/>
          </w:tcPr>
          <w:p w14:paraId="7A36A9CC" w14:textId="77777777" w:rsidR="00D67926" w:rsidRDefault="00D67926">
            <w:pPr>
              <w:rPr>
                <w:rFonts w:eastAsia="Times New Roman"/>
                <w:lang w:val="en-US"/>
              </w:rPr>
            </w:pPr>
          </w:p>
        </w:tc>
      </w:tr>
      <w:tr w:rsidR="00D67926" w14:paraId="737047D7" w14:textId="77777777">
        <w:trPr>
          <w:divId w:val="1845052625"/>
          <w:tblCellSpacing w:w="15" w:type="dxa"/>
        </w:trPr>
        <w:tc>
          <w:tcPr>
            <w:tcW w:w="0" w:type="auto"/>
            <w:vAlign w:val="center"/>
            <w:hideMark/>
          </w:tcPr>
          <w:p w14:paraId="590C01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8FCB1F" w14:textId="77777777" w:rsidR="00D67926" w:rsidRDefault="008D6FB8">
            <w:pPr>
              <w:rPr>
                <w:rFonts w:eastAsia="Times New Roman"/>
                <w:lang w:val="en-US"/>
              </w:rPr>
            </w:pPr>
            <w:r>
              <w:rPr>
                <w:rFonts w:eastAsia="Times New Roman"/>
                <w:lang w:val="en-US"/>
              </w:rPr>
              <w:t>Adverse Reaction Events linked to exposure to substance</w:t>
            </w:r>
          </w:p>
        </w:tc>
      </w:tr>
      <w:tr w:rsidR="00D67926" w14:paraId="5C117C77" w14:textId="77777777">
        <w:trPr>
          <w:divId w:val="1845052625"/>
          <w:tblCellSpacing w:w="15" w:type="dxa"/>
        </w:trPr>
        <w:tc>
          <w:tcPr>
            <w:tcW w:w="0" w:type="auto"/>
            <w:vAlign w:val="center"/>
            <w:hideMark/>
          </w:tcPr>
          <w:p w14:paraId="3580EC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F64713" w14:textId="77777777" w:rsidR="00D67926" w:rsidRDefault="008D6FB8">
            <w:pPr>
              <w:rPr>
                <w:rFonts w:eastAsia="Times New Roman"/>
                <w:lang w:val="en-US"/>
              </w:rPr>
            </w:pPr>
            <w:r>
              <w:rPr>
                <w:rFonts w:eastAsia="Times New Roman"/>
                <w:lang w:val="en-US"/>
              </w:rPr>
              <w:t>Details about each Adverse Reaction Event linked to exposure to the identified Substance.</w:t>
            </w:r>
          </w:p>
        </w:tc>
      </w:tr>
      <w:tr w:rsidR="00D67926" w14:paraId="2049CCDE" w14:textId="77777777">
        <w:trPr>
          <w:divId w:val="1845052625"/>
          <w:tblCellSpacing w:w="15" w:type="dxa"/>
        </w:trPr>
        <w:tc>
          <w:tcPr>
            <w:tcW w:w="0" w:type="auto"/>
            <w:vAlign w:val="center"/>
            <w:hideMark/>
          </w:tcPr>
          <w:p w14:paraId="25E0D5E5" w14:textId="77777777" w:rsidR="00D67926" w:rsidRDefault="008D6FB8">
            <w:pPr>
              <w:rPr>
                <w:rFonts w:eastAsia="Times New Roman"/>
                <w:lang w:val="en-US"/>
              </w:rPr>
            </w:pPr>
            <w:r>
              <w:rPr>
                <w:rFonts w:eastAsia="Times New Roman"/>
                <w:b/>
                <w:bCs/>
                <w:lang w:val="en-US"/>
              </w:rPr>
              <w:t>AllergyIntolerance.reaction.substance</w:t>
            </w:r>
          </w:p>
        </w:tc>
        <w:tc>
          <w:tcPr>
            <w:tcW w:w="0" w:type="auto"/>
            <w:vAlign w:val="center"/>
            <w:hideMark/>
          </w:tcPr>
          <w:p w14:paraId="3D7A84EA" w14:textId="77777777" w:rsidR="00D67926" w:rsidRDefault="00D67926">
            <w:pPr>
              <w:rPr>
                <w:rFonts w:eastAsia="Times New Roman"/>
                <w:lang w:val="en-US"/>
              </w:rPr>
            </w:pPr>
          </w:p>
        </w:tc>
      </w:tr>
      <w:tr w:rsidR="00D67926" w14:paraId="6F07ED2C" w14:textId="77777777">
        <w:trPr>
          <w:divId w:val="1845052625"/>
          <w:tblCellSpacing w:w="15" w:type="dxa"/>
        </w:trPr>
        <w:tc>
          <w:tcPr>
            <w:tcW w:w="0" w:type="auto"/>
            <w:vAlign w:val="center"/>
            <w:hideMark/>
          </w:tcPr>
          <w:p w14:paraId="4A451B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3E747E" w14:textId="77777777" w:rsidR="00D67926" w:rsidRDefault="008D6FB8">
            <w:pPr>
              <w:rPr>
                <w:rFonts w:eastAsia="Times New Roman"/>
                <w:lang w:val="en-US"/>
              </w:rPr>
            </w:pPr>
            <w:r>
              <w:rPr>
                <w:rFonts w:eastAsia="Times New Roman"/>
                <w:lang w:val="en-US"/>
              </w:rPr>
              <w:t>Specific substance considered to be responsible for event</w:t>
            </w:r>
          </w:p>
        </w:tc>
      </w:tr>
      <w:tr w:rsidR="00D67926" w14:paraId="2765D63D" w14:textId="77777777">
        <w:trPr>
          <w:divId w:val="1845052625"/>
          <w:tblCellSpacing w:w="15" w:type="dxa"/>
        </w:trPr>
        <w:tc>
          <w:tcPr>
            <w:tcW w:w="0" w:type="auto"/>
            <w:vAlign w:val="center"/>
            <w:hideMark/>
          </w:tcPr>
          <w:p w14:paraId="1E22A4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05E66E" w14:textId="77777777" w:rsidR="00D67926" w:rsidRDefault="008D6FB8">
            <w:pPr>
              <w:rPr>
                <w:rFonts w:eastAsia="Times New Roman"/>
                <w:lang w:val="en-US"/>
              </w:rPr>
            </w:pPr>
            <w:r>
              <w:rPr>
                <w:rFonts w:eastAsia="Times New Roman"/>
                <w:lang w:val="en-US"/>
              </w:rPr>
              <w:t xml:space="preserve">Identification of the specific substance considered to be responsible for the Adverse Reaction event. Note: the substance for a specific reaction may be different to the substance identified as the cause of the risk, but must be consistent with it. For instance, it may be a more specific substance (e.g. a brand medication) or a composite substance that includes the identified substance. It must be clinically safe to only process the AllergyIntolerance.substance and ignore the </w:t>
            </w:r>
            <w:proofErr w:type="gramStart"/>
            <w:r>
              <w:rPr>
                <w:rFonts w:eastAsia="Times New Roman"/>
                <w:lang w:val="en-US"/>
              </w:rPr>
              <w:t>AllergyIntolerance.event.substance</w:t>
            </w:r>
            <w:proofErr w:type="gramEnd"/>
            <w:r>
              <w:rPr>
                <w:rFonts w:eastAsia="Times New Roman"/>
                <w:lang w:val="en-US"/>
              </w:rPr>
              <w:t xml:space="preserve">. </w:t>
            </w:r>
          </w:p>
        </w:tc>
      </w:tr>
      <w:tr w:rsidR="00D67926" w14:paraId="3E2521E7" w14:textId="77777777">
        <w:trPr>
          <w:divId w:val="1845052625"/>
          <w:tblCellSpacing w:w="15" w:type="dxa"/>
        </w:trPr>
        <w:tc>
          <w:tcPr>
            <w:tcW w:w="0" w:type="auto"/>
            <w:vAlign w:val="center"/>
            <w:hideMark/>
          </w:tcPr>
          <w:p w14:paraId="08D8B88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D2CE39E" w14:textId="77777777" w:rsidR="00D67926" w:rsidRDefault="008D6FB8">
            <w:pPr>
              <w:rPr>
                <w:rFonts w:eastAsia="Times New Roman"/>
                <w:lang w:val="en-US"/>
              </w:rPr>
            </w:pPr>
            <w:r>
              <w:rPr>
                <w:rFonts w:eastAsia="Times New Roman"/>
                <w:lang w:val="en-US"/>
              </w:rPr>
              <w:t xml:space="preserve">Coding of the Specific Substance with a terminology capable of triggering decision support should be used wherever possible. The Substance field allows for the use of a specific substance or a group or class of substances, for example "Penicillins". The specific Substance field could be used for Amoxycillin. Duplication is acceptable when a specific substance has been recorded in the 'Substance' field. </w:t>
            </w:r>
          </w:p>
        </w:tc>
      </w:tr>
      <w:tr w:rsidR="00D67926" w14:paraId="6BF86532" w14:textId="77777777">
        <w:trPr>
          <w:divId w:val="1845052625"/>
          <w:tblCellSpacing w:w="15" w:type="dxa"/>
        </w:trPr>
        <w:tc>
          <w:tcPr>
            <w:tcW w:w="0" w:type="auto"/>
            <w:vAlign w:val="center"/>
            <w:hideMark/>
          </w:tcPr>
          <w:p w14:paraId="31927E5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05F798" w14:textId="77777777" w:rsidR="00D67926" w:rsidRDefault="008D6FB8">
            <w:pPr>
              <w:rPr>
                <w:rFonts w:eastAsia="Times New Roman"/>
                <w:lang w:val="en-US"/>
              </w:rPr>
            </w:pPr>
            <w:r>
              <w:rPr>
                <w:rFonts w:eastAsia="Times New Roman"/>
                <w:lang w:val="en-US"/>
              </w:rPr>
              <w:t>Type of the substance</w:t>
            </w:r>
          </w:p>
        </w:tc>
      </w:tr>
      <w:tr w:rsidR="00D67926" w14:paraId="20ADF8A2" w14:textId="77777777">
        <w:trPr>
          <w:divId w:val="1845052625"/>
          <w:tblCellSpacing w:w="15" w:type="dxa"/>
        </w:trPr>
        <w:tc>
          <w:tcPr>
            <w:tcW w:w="0" w:type="auto"/>
            <w:vAlign w:val="center"/>
            <w:hideMark/>
          </w:tcPr>
          <w:p w14:paraId="334F2D58" w14:textId="77777777" w:rsidR="00D67926" w:rsidRDefault="008D6FB8">
            <w:pPr>
              <w:rPr>
                <w:rFonts w:eastAsia="Times New Roman"/>
                <w:lang w:val="en-US"/>
              </w:rPr>
            </w:pPr>
            <w:r>
              <w:rPr>
                <w:rFonts w:eastAsia="Times New Roman"/>
                <w:b/>
                <w:bCs/>
                <w:lang w:val="en-US"/>
              </w:rPr>
              <w:t>AllergyIntolerance.reaction.certainty</w:t>
            </w:r>
          </w:p>
        </w:tc>
        <w:tc>
          <w:tcPr>
            <w:tcW w:w="0" w:type="auto"/>
            <w:vAlign w:val="center"/>
            <w:hideMark/>
          </w:tcPr>
          <w:p w14:paraId="7F8B5E4F" w14:textId="77777777" w:rsidR="00D67926" w:rsidRDefault="00D67926">
            <w:pPr>
              <w:rPr>
                <w:rFonts w:eastAsia="Times New Roman"/>
                <w:lang w:val="en-US"/>
              </w:rPr>
            </w:pPr>
          </w:p>
        </w:tc>
      </w:tr>
      <w:tr w:rsidR="00D67926" w14:paraId="4E1B9C56" w14:textId="77777777">
        <w:trPr>
          <w:divId w:val="1845052625"/>
          <w:tblCellSpacing w:w="15" w:type="dxa"/>
        </w:trPr>
        <w:tc>
          <w:tcPr>
            <w:tcW w:w="0" w:type="auto"/>
            <w:vAlign w:val="center"/>
            <w:hideMark/>
          </w:tcPr>
          <w:p w14:paraId="4D2823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D7D539" w14:textId="77777777" w:rsidR="00D67926" w:rsidRDefault="008D6FB8">
            <w:pPr>
              <w:rPr>
                <w:rFonts w:eastAsia="Times New Roman"/>
                <w:lang w:val="en-US"/>
              </w:rPr>
            </w:pPr>
            <w:r>
              <w:rPr>
                <w:rFonts w:eastAsia="Times New Roman"/>
                <w:lang w:val="en-US"/>
              </w:rPr>
              <w:t xml:space="preserve">Statement about the degree of clinical certainty that the Specific Substance was the cause of the Manifestation in this reaction event. </w:t>
            </w:r>
          </w:p>
        </w:tc>
      </w:tr>
      <w:tr w:rsidR="00D67926" w14:paraId="5B7D27D0" w14:textId="77777777">
        <w:trPr>
          <w:divId w:val="1845052625"/>
          <w:tblCellSpacing w:w="15" w:type="dxa"/>
        </w:trPr>
        <w:tc>
          <w:tcPr>
            <w:tcW w:w="0" w:type="auto"/>
            <w:vAlign w:val="center"/>
            <w:hideMark/>
          </w:tcPr>
          <w:p w14:paraId="144964A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EA783EE" w14:textId="77777777" w:rsidR="00D67926" w:rsidRDefault="008D6FB8">
            <w:pPr>
              <w:rPr>
                <w:rFonts w:eastAsia="Times New Roman"/>
                <w:lang w:val="en-US"/>
              </w:rPr>
            </w:pPr>
            <w:r>
              <w:rPr>
                <w:rFonts w:eastAsia="Times New Roman"/>
                <w:lang w:val="en-US"/>
              </w:rPr>
              <w:t>Cause</w:t>
            </w:r>
          </w:p>
        </w:tc>
      </w:tr>
      <w:tr w:rsidR="00D67926" w14:paraId="20323DF8" w14:textId="77777777">
        <w:trPr>
          <w:divId w:val="1845052625"/>
          <w:tblCellSpacing w:w="15" w:type="dxa"/>
        </w:trPr>
        <w:tc>
          <w:tcPr>
            <w:tcW w:w="0" w:type="auto"/>
            <w:vAlign w:val="center"/>
            <w:hideMark/>
          </w:tcPr>
          <w:p w14:paraId="6B6D350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798E912" w14:textId="77777777" w:rsidR="00D67926" w:rsidRDefault="008D6FB8">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r w:rsidR="00D67926" w14:paraId="16C39C90" w14:textId="77777777">
        <w:trPr>
          <w:divId w:val="1845052625"/>
          <w:tblCellSpacing w:w="15" w:type="dxa"/>
        </w:trPr>
        <w:tc>
          <w:tcPr>
            <w:tcW w:w="0" w:type="auto"/>
            <w:vAlign w:val="center"/>
            <w:hideMark/>
          </w:tcPr>
          <w:p w14:paraId="4280122F" w14:textId="77777777" w:rsidR="00D67926" w:rsidRDefault="008D6FB8">
            <w:pPr>
              <w:rPr>
                <w:rFonts w:eastAsia="Times New Roman"/>
                <w:lang w:val="en-US"/>
              </w:rPr>
            </w:pPr>
            <w:r>
              <w:rPr>
                <w:rFonts w:eastAsia="Times New Roman"/>
                <w:b/>
                <w:bCs/>
                <w:lang w:val="en-US"/>
              </w:rPr>
              <w:lastRenderedPageBreak/>
              <w:t>AllergyIntolerance.reaction.manifestation</w:t>
            </w:r>
          </w:p>
        </w:tc>
        <w:tc>
          <w:tcPr>
            <w:tcW w:w="0" w:type="auto"/>
            <w:vAlign w:val="center"/>
            <w:hideMark/>
          </w:tcPr>
          <w:p w14:paraId="46466CAA" w14:textId="77777777" w:rsidR="00D67926" w:rsidRDefault="00D67926">
            <w:pPr>
              <w:rPr>
                <w:rFonts w:eastAsia="Times New Roman"/>
                <w:lang w:val="en-US"/>
              </w:rPr>
            </w:pPr>
          </w:p>
        </w:tc>
      </w:tr>
      <w:tr w:rsidR="00D67926" w14:paraId="51DBC4AB" w14:textId="77777777">
        <w:trPr>
          <w:divId w:val="1845052625"/>
          <w:tblCellSpacing w:w="15" w:type="dxa"/>
        </w:trPr>
        <w:tc>
          <w:tcPr>
            <w:tcW w:w="0" w:type="auto"/>
            <w:vAlign w:val="center"/>
            <w:hideMark/>
          </w:tcPr>
          <w:p w14:paraId="6959FB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20D017" w14:textId="77777777" w:rsidR="00D67926" w:rsidRDefault="008D6FB8">
            <w:pPr>
              <w:rPr>
                <w:rFonts w:eastAsia="Times New Roman"/>
                <w:lang w:val="en-US"/>
              </w:rPr>
            </w:pPr>
            <w:r>
              <w:rPr>
                <w:rFonts w:eastAsia="Times New Roman"/>
                <w:lang w:val="en-US"/>
              </w:rPr>
              <w:t>Clinical symptoms/signs associated with the Event</w:t>
            </w:r>
          </w:p>
        </w:tc>
      </w:tr>
      <w:tr w:rsidR="00D67926" w14:paraId="7D1B38FB" w14:textId="77777777">
        <w:trPr>
          <w:divId w:val="1845052625"/>
          <w:tblCellSpacing w:w="15" w:type="dxa"/>
        </w:trPr>
        <w:tc>
          <w:tcPr>
            <w:tcW w:w="0" w:type="auto"/>
            <w:vAlign w:val="center"/>
            <w:hideMark/>
          </w:tcPr>
          <w:p w14:paraId="7714A4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F57876" w14:textId="77777777" w:rsidR="00D67926" w:rsidRDefault="008D6FB8">
            <w:pPr>
              <w:rPr>
                <w:rFonts w:eastAsia="Times New Roman"/>
                <w:lang w:val="en-US"/>
              </w:rPr>
            </w:pPr>
            <w:r>
              <w:rPr>
                <w:rFonts w:eastAsia="Times New Roman"/>
                <w:lang w:val="en-US"/>
              </w:rPr>
              <w:t>Clinical symptoms and/or signs that are observed or associated with the Adverse Reaction Event.</w:t>
            </w:r>
          </w:p>
        </w:tc>
      </w:tr>
      <w:tr w:rsidR="00D67926" w14:paraId="05501299" w14:textId="77777777">
        <w:trPr>
          <w:divId w:val="1845052625"/>
          <w:tblCellSpacing w:w="15" w:type="dxa"/>
        </w:trPr>
        <w:tc>
          <w:tcPr>
            <w:tcW w:w="0" w:type="auto"/>
            <w:vAlign w:val="center"/>
            <w:hideMark/>
          </w:tcPr>
          <w:p w14:paraId="1865E79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872C083" w14:textId="77777777" w:rsidR="00D67926" w:rsidRDefault="008D6FB8">
            <w:pPr>
              <w:rPr>
                <w:rFonts w:eastAsia="Times New Roman"/>
                <w:lang w:val="en-US"/>
              </w:rPr>
            </w:pPr>
            <w:r>
              <w:rPr>
                <w:rFonts w:eastAsia="Times New Roman"/>
                <w:lang w:val="en-US"/>
              </w:rPr>
              <w:t xml:space="preserve">Manifestation can be expressed as a single word, phrase or brief description. For example: nausea, rash or no reaction. It is preferable that Manifestation should be coded with a terminology, where possible. The values entered here may be used to display on an application screen as part of a list of adverse reactions, as recommended in the UK NHS CUI guidelines. Terminologies commonly used include, but are not limited to, SNOMED-CT or ICD10. </w:t>
            </w:r>
          </w:p>
        </w:tc>
      </w:tr>
      <w:tr w:rsidR="00D67926" w14:paraId="3D5F963E" w14:textId="77777777">
        <w:trPr>
          <w:divId w:val="1845052625"/>
          <w:tblCellSpacing w:w="15" w:type="dxa"/>
        </w:trPr>
        <w:tc>
          <w:tcPr>
            <w:tcW w:w="0" w:type="auto"/>
            <w:vAlign w:val="center"/>
            <w:hideMark/>
          </w:tcPr>
          <w:p w14:paraId="6BE6231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6DDFDD4" w14:textId="77777777" w:rsidR="00D67926" w:rsidRDefault="008D6FB8">
            <w:pPr>
              <w:rPr>
                <w:rFonts w:eastAsia="Times New Roman"/>
                <w:lang w:val="en-US"/>
              </w:rPr>
            </w:pPr>
            <w:r>
              <w:rPr>
                <w:rFonts w:eastAsia="Times New Roman"/>
                <w:lang w:val="en-US"/>
              </w:rPr>
              <w:t>Symptoms</w:t>
            </w:r>
          </w:p>
        </w:tc>
      </w:tr>
      <w:tr w:rsidR="00D67926" w14:paraId="50318BB3" w14:textId="77777777">
        <w:trPr>
          <w:divId w:val="1845052625"/>
          <w:tblCellSpacing w:w="15" w:type="dxa"/>
        </w:trPr>
        <w:tc>
          <w:tcPr>
            <w:tcW w:w="0" w:type="auto"/>
            <w:vAlign w:val="center"/>
            <w:hideMark/>
          </w:tcPr>
          <w:p w14:paraId="1713957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55A31B3" w14:textId="77777777" w:rsidR="00D67926" w:rsidRDefault="008D6FB8">
            <w:pPr>
              <w:rPr>
                <w:rFonts w:eastAsia="Times New Roman"/>
                <w:lang w:val="en-US"/>
              </w:rPr>
            </w:pPr>
            <w:r>
              <w:rPr>
                <w:rFonts w:eastAsia="Times New Roman"/>
                <w:lang w:val="en-US"/>
              </w:rPr>
              <w:t>Signs</w:t>
            </w:r>
          </w:p>
        </w:tc>
      </w:tr>
      <w:tr w:rsidR="00D67926" w14:paraId="79469D31" w14:textId="77777777">
        <w:trPr>
          <w:divId w:val="1845052625"/>
          <w:tblCellSpacing w:w="15" w:type="dxa"/>
        </w:trPr>
        <w:tc>
          <w:tcPr>
            <w:tcW w:w="0" w:type="auto"/>
            <w:vAlign w:val="center"/>
            <w:hideMark/>
          </w:tcPr>
          <w:p w14:paraId="17C92C8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BBE9429" w14:textId="77777777" w:rsidR="00D67926" w:rsidRDefault="008D6FB8">
            <w:pPr>
              <w:rPr>
                <w:rFonts w:eastAsia="Times New Roman"/>
                <w:lang w:val="en-US"/>
              </w:rPr>
            </w:pPr>
            <w:r>
              <w:rPr>
                <w:rFonts w:eastAsia="Times New Roman"/>
                <w:lang w:val="en-US"/>
              </w:rPr>
              <w:t>Clinical symptoms and/or signs that are observed or associated with an Adverse Reaction Event</w:t>
            </w:r>
          </w:p>
        </w:tc>
      </w:tr>
      <w:tr w:rsidR="00D67926" w14:paraId="594FD38E" w14:textId="77777777">
        <w:trPr>
          <w:divId w:val="1845052625"/>
          <w:tblCellSpacing w:w="15" w:type="dxa"/>
        </w:trPr>
        <w:tc>
          <w:tcPr>
            <w:tcW w:w="0" w:type="auto"/>
            <w:vAlign w:val="center"/>
            <w:hideMark/>
          </w:tcPr>
          <w:p w14:paraId="250958C3" w14:textId="77777777" w:rsidR="00D67926" w:rsidRDefault="008D6FB8">
            <w:pPr>
              <w:rPr>
                <w:rFonts w:eastAsia="Times New Roman"/>
                <w:lang w:val="en-US"/>
              </w:rPr>
            </w:pPr>
            <w:r>
              <w:rPr>
                <w:rFonts w:eastAsia="Times New Roman"/>
                <w:b/>
                <w:bCs/>
                <w:lang w:val="en-US"/>
              </w:rPr>
              <w:t>AllergyIntolerance.reaction.description</w:t>
            </w:r>
          </w:p>
        </w:tc>
        <w:tc>
          <w:tcPr>
            <w:tcW w:w="0" w:type="auto"/>
            <w:vAlign w:val="center"/>
            <w:hideMark/>
          </w:tcPr>
          <w:p w14:paraId="729F0355" w14:textId="77777777" w:rsidR="00D67926" w:rsidRDefault="00D67926">
            <w:pPr>
              <w:rPr>
                <w:rFonts w:eastAsia="Times New Roman"/>
                <w:lang w:val="en-US"/>
              </w:rPr>
            </w:pPr>
          </w:p>
        </w:tc>
      </w:tr>
      <w:tr w:rsidR="00D67926" w14:paraId="24A59698" w14:textId="77777777">
        <w:trPr>
          <w:divId w:val="1845052625"/>
          <w:tblCellSpacing w:w="15" w:type="dxa"/>
        </w:trPr>
        <w:tc>
          <w:tcPr>
            <w:tcW w:w="0" w:type="auto"/>
            <w:vAlign w:val="center"/>
            <w:hideMark/>
          </w:tcPr>
          <w:p w14:paraId="6673DC3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D3AD22" w14:textId="77777777" w:rsidR="00D67926" w:rsidRDefault="008D6FB8">
            <w:pPr>
              <w:rPr>
                <w:rFonts w:eastAsia="Times New Roman"/>
                <w:lang w:val="en-US"/>
              </w:rPr>
            </w:pPr>
            <w:r>
              <w:rPr>
                <w:rFonts w:eastAsia="Times New Roman"/>
                <w:lang w:val="en-US"/>
              </w:rPr>
              <w:t>Description of the event as a whole</w:t>
            </w:r>
          </w:p>
        </w:tc>
      </w:tr>
      <w:tr w:rsidR="00D67926" w14:paraId="4E478D4A" w14:textId="77777777">
        <w:trPr>
          <w:divId w:val="1845052625"/>
          <w:tblCellSpacing w:w="15" w:type="dxa"/>
        </w:trPr>
        <w:tc>
          <w:tcPr>
            <w:tcW w:w="0" w:type="auto"/>
            <w:vAlign w:val="center"/>
            <w:hideMark/>
          </w:tcPr>
          <w:p w14:paraId="7F8F03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7CE41A" w14:textId="77777777" w:rsidR="00D67926" w:rsidRDefault="008D6FB8">
            <w:pPr>
              <w:rPr>
                <w:rFonts w:eastAsia="Times New Roman"/>
                <w:lang w:val="en-US"/>
              </w:rPr>
            </w:pPr>
            <w:r>
              <w:rPr>
                <w:rFonts w:eastAsia="Times New Roman"/>
                <w:lang w:val="en-US"/>
              </w:rPr>
              <w:t>Text description about the Reaction as a whole, including details of the manifestation if required.</w:t>
            </w:r>
          </w:p>
        </w:tc>
      </w:tr>
      <w:tr w:rsidR="00D67926" w14:paraId="11F613CF" w14:textId="77777777">
        <w:trPr>
          <w:divId w:val="1845052625"/>
          <w:tblCellSpacing w:w="15" w:type="dxa"/>
        </w:trPr>
        <w:tc>
          <w:tcPr>
            <w:tcW w:w="0" w:type="auto"/>
            <w:vAlign w:val="center"/>
            <w:hideMark/>
          </w:tcPr>
          <w:p w14:paraId="2A0433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E39FEEF" w14:textId="77777777" w:rsidR="00D67926" w:rsidRDefault="008D6FB8">
            <w:pPr>
              <w:rPr>
                <w:rFonts w:eastAsia="Times New Roman"/>
                <w:lang w:val="en-US"/>
              </w:rPr>
            </w:pPr>
            <w:r>
              <w:rPr>
                <w:rFonts w:eastAsia="Times New Roman"/>
                <w:lang w:val="en-US"/>
              </w:rPr>
              <w:t xml:space="preserve">Use the description to provide any details of a particular event of the occurred reaction such as circumstances, reaction specifics, what happened before/after. Information, related to the event, but not describing a particular care should be captured in the comment field. For example: at the age of four, the patient was given penicillin for strep throat and subsequently developed severe hives. </w:t>
            </w:r>
          </w:p>
        </w:tc>
      </w:tr>
      <w:tr w:rsidR="00D67926" w14:paraId="32ECAE05" w14:textId="77777777">
        <w:trPr>
          <w:divId w:val="1845052625"/>
          <w:tblCellSpacing w:w="15" w:type="dxa"/>
        </w:trPr>
        <w:tc>
          <w:tcPr>
            <w:tcW w:w="0" w:type="auto"/>
            <w:vAlign w:val="center"/>
            <w:hideMark/>
          </w:tcPr>
          <w:p w14:paraId="28629EC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A720312" w14:textId="77777777" w:rsidR="00D67926" w:rsidRDefault="008D6FB8">
            <w:pPr>
              <w:rPr>
                <w:rFonts w:eastAsia="Times New Roman"/>
                <w:lang w:val="en-US"/>
              </w:rPr>
            </w:pPr>
            <w:r>
              <w:rPr>
                <w:rFonts w:eastAsia="Times New Roman"/>
                <w:lang w:val="en-US"/>
              </w:rPr>
              <w:t>Narrative</w:t>
            </w:r>
          </w:p>
        </w:tc>
      </w:tr>
      <w:tr w:rsidR="00D67926" w14:paraId="3DB7B14A" w14:textId="77777777">
        <w:trPr>
          <w:divId w:val="1845052625"/>
          <w:tblCellSpacing w:w="15" w:type="dxa"/>
        </w:trPr>
        <w:tc>
          <w:tcPr>
            <w:tcW w:w="0" w:type="auto"/>
            <w:vAlign w:val="center"/>
            <w:hideMark/>
          </w:tcPr>
          <w:p w14:paraId="3CDCBF8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BAD2D81" w14:textId="77777777" w:rsidR="00D67926" w:rsidRDefault="008D6FB8">
            <w:pPr>
              <w:rPr>
                <w:rFonts w:eastAsia="Times New Roman"/>
                <w:lang w:val="en-US"/>
              </w:rPr>
            </w:pPr>
            <w:r>
              <w:rPr>
                <w:rFonts w:eastAsia="Times New Roman"/>
                <w:lang w:val="en-US"/>
              </w:rPr>
              <w:t>Text</w:t>
            </w:r>
          </w:p>
        </w:tc>
      </w:tr>
      <w:tr w:rsidR="00D67926" w14:paraId="3922366F" w14:textId="77777777">
        <w:trPr>
          <w:divId w:val="1845052625"/>
          <w:tblCellSpacing w:w="15" w:type="dxa"/>
        </w:trPr>
        <w:tc>
          <w:tcPr>
            <w:tcW w:w="0" w:type="auto"/>
            <w:vAlign w:val="center"/>
            <w:hideMark/>
          </w:tcPr>
          <w:p w14:paraId="4B192E70" w14:textId="77777777" w:rsidR="00D67926" w:rsidRDefault="008D6FB8">
            <w:pPr>
              <w:rPr>
                <w:rFonts w:eastAsia="Times New Roman"/>
                <w:lang w:val="en-US"/>
              </w:rPr>
            </w:pPr>
            <w:r>
              <w:rPr>
                <w:rFonts w:eastAsia="Times New Roman"/>
                <w:b/>
                <w:bCs/>
                <w:lang w:val="en-US"/>
              </w:rPr>
              <w:t>AllergyIntolerance.reaction.onset</w:t>
            </w:r>
          </w:p>
        </w:tc>
        <w:tc>
          <w:tcPr>
            <w:tcW w:w="0" w:type="auto"/>
            <w:vAlign w:val="center"/>
            <w:hideMark/>
          </w:tcPr>
          <w:p w14:paraId="20174E43" w14:textId="77777777" w:rsidR="00D67926" w:rsidRDefault="00D67926">
            <w:pPr>
              <w:rPr>
                <w:rFonts w:eastAsia="Times New Roman"/>
                <w:lang w:val="en-US"/>
              </w:rPr>
            </w:pPr>
          </w:p>
        </w:tc>
      </w:tr>
      <w:tr w:rsidR="00D67926" w14:paraId="284EA470" w14:textId="77777777">
        <w:trPr>
          <w:divId w:val="1845052625"/>
          <w:tblCellSpacing w:w="15" w:type="dxa"/>
        </w:trPr>
        <w:tc>
          <w:tcPr>
            <w:tcW w:w="0" w:type="auto"/>
            <w:vAlign w:val="center"/>
            <w:hideMark/>
          </w:tcPr>
          <w:p w14:paraId="708F0E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398275" w14:textId="77777777" w:rsidR="00D67926" w:rsidRDefault="008D6FB8">
            <w:pPr>
              <w:rPr>
                <w:rFonts w:eastAsia="Times New Roman"/>
                <w:lang w:val="en-US"/>
              </w:rPr>
            </w:pPr>
            <w:r>
              <w:rPr>
                <w:rFonts w:eastAsia="Times New Roman"/>
                <w:lang w:val="en-US"/>
              </w:rPr>
              <w:t>Date(/time) when manifestations showed</w:t>
            </w:r>
          </w:p>
        </w:tc>
      </w:tr>
      <w:tr w:rsidR="00D67926" w14:paraId="6A94DF4A" w14:textId="77777777">
        <w:trPr>
          <w:divId w:val="1845052625"/>
          <w:tblCellSpacing w:w="15" w:type="dxa"/>
        </w:trPr>
        <w:tc>
          <w:tcPr>
            <w:tcW w:w="0" w:type="auto"/>
            <w:vAlign w:val="center"/>
            <w:hideMark/>
          </w:tcPr>
          <w:p w14:paraId="6C071F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56F228" w14:textId="77777777" w:rsidR="00D67926" w:rsidRDefault="008D6FB8">
            <w:pPr>
              <w:rPr>
                <w:rFonts w:eastAsia="Times New Roman"/>
                <w:lang w:val="en-US"/>
              </w:rPr>
            </w:pPr>
            <w:r>
              <w:rPr>
                <w:rFonts w:eastAsia="Times New Roman"/>
                <w:lang w:val="en-US"/>
              </w:rPr>
              <w:t>Record of the date and/or time of the onset of the Reaction.</w:t>
            </w:r>
          </w:p>
        </w:tc>
      </w:tr>
      <w:tr w:rsidR="00D67926" w14:paraId="444D2DCC" w14:textId="77777777">
        <w:trPr>
          <w:divId w:val="1845052625"/>
          <w:tblCellSpacing w:w="15" w:type="dxa"/>
        </w:trPr>
        <w:tc>
          <w:tcPr>
            <w:tcW w:w="0" w:type="auto"/>
            <w:vAlign w:val="center"/>
            <w:hideMark/>
          </w:tcPr>
          <w:p w14:paraId="6C471643" w14:textId="77777777" w:rsidR="00D67926" w:rsidRDefault="008D6FB8">
            <w:pPr>
              <w:rPr>
                <w:rFonts w:eastAsia="Times New Roman"/>
                <w:lang w:val="en-US"/>
              </w:rPr>
            </w:pPr>
            <w:r>
              <w:rPr>
                <w:rFonts w:eastAsia="Times New Roman"/>
                <w:b/>
                <w:bCs/>
                <w:lang w:val="en-US"/>
              </w:rPr>
              <w:t>AllergyIntolerance.reaction.severity</w:t>
            </w:r>
          </w:p>
        </w:tc>
        <w:tc>
          <w:tcPr>
            <w:tcW w:w="0" w:type="auto"/>
            <w:vAlign w:val="center"/>
            <w:hideMark/>
          </w:tcPr>
          <w:p w14:paraId="7E2DF642" w14:textId="77777777" w:rsidR="00D67926" w:rsidRDefault="00D67926">
            <w:pPr>
              <w:rPr>
                <w:rFonts w:eastAsia="Times New Roman"/>
                <w:lang w:val="en-US"/>
              </w:rPr>
            </w:pPr>
          </w:p>
        </w:tc>
      </w:tr>
      <w:tr w:rsidR="00D67926" w14:paraId="287EA93D" w14:textId="77777777">
        <w:trPr>
          <w:divId w:val="1845052625"/>
          <w:tblCellSpacing w:w="15" w:type="dxa"/>
        </w:trPr>
        <w:tc>
          <w:tcPr>
            <w:tcW w:w="0" w:type="auto"/>
            <w:vAlign w:val="center"/>
            <w:hideMark/>
          </w:tcPr>
          <w:p w14:paraId="5FE2D3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DDD69B" w14:textId="77777777" w:rsidR="00D67926" w:rsidRDefault="008D6FB8">
            <w:pPr>
              <w:rPr>
                <w:rFonts w:eastAsia="Times New Roman"/>
                <w:lang w:val="en-US"/>
              </w:rPr>
            </w:pPr>
            <w:r>
              <w:rPr>
                <w:rFonts w:eastAsia="Times New Roman"/>
                <w:lang w:val="en-US"/>
              </w:rPr>
              <w:t>Clinical assessment of the severity of the reaction event as a whole, potentially considering multiple different manifestations.</w:t>
            </w:r>
          </w:p>
        </w:tc>
      </w:tr>
      <w:tr w:rsidR="00D67926" w14:paraId="2963F7A2" w14:textId="77777777">
        <w:trPr>
          <w:divId w:val="1845052625"/>
          <w:tblCellSpacing w:w="15" w:type="dxa"/>
        </w:trPr>
        <w:tc>
          <w:tcPr>
            <w:tcW w:w="0" w:type="auto"/>
            <w:vAlign w:val="center"/>
            <w:hideMark/>
          </w:tcPr>
          <w:p w14:paraId="1E2F5417"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8B9C269" w14:textId="77777777" w:rsidR="00D67926" w:rsidRDefault="008D6FB8">
            <w:pPr>
              <w:rPr>
                <w:rFonts w:eastAsia="Times New Roman"/>
                <w:lang w:val="en-US"/>
              </w:rPr>
            </w:pPr>
            <w:r>
              <w:rPr>
                <w:rFonts w:eastAsia="Times New Roman"/>
                <w:lang w:val="en-US"/>
              </w:rPr>
              <w:t xml:space="preserve">It is acknowledged that this assessment is very subjective. There may be some some specific practice domains where objective scales have been applied. Objective scales can be included in this model as extensions. </w:t>
            </w:r>
          </w:p>
        </w:tc>
      </w:tr>
      <w:tr w:rsidR="00D67926" w14:paraId="1E7099A0" w14:textId="77777777">
        <w:trPr>
          <w:divId w:val="1845052625"/>
          <w:tblCellSpacing w:w="15" w:type="dxa"/>
        </w:trPr>
        <w:tc>
          <w:tcPr>
            <w:tcW w:w="0" w:type="auto"/>
            <w:vAlign w:val="center"/>
            <w:hideMark/>
          </w:tcPr>
          <w:p w14:paraId="7B1FD23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ED1B745" w14:textId="77777777" w:rsidR="00D67926" w:rsidRDefault="008D6FB8">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D67926" w14:paraId="602965A8" w14:textId="77777777">
        <w:trPr>
          <w:divId w:val="1845052625"/>
          <w:tblCellSpacing w:w="15" w:type="dxa"/>
        </w:trPr>
        <w:tc>
          <w:tcPr>
            <w:tcW w:w="0" w:type="auto"/>
            <w:vAlign w:val="center"/>
            <w:hideMark/>
          </w:tcPr>
          <w:p w14:paraId="60C25482" w14:textId="77777777" w:rsidR="00D67926" w:rsidRDefault="008D6FB8">
            <w:pPr>
              <w:rPr>
                <w:rFonts w:eastAsia="Times New Roman"/>
                <w:lang w:val="en-US"/>
              </w:rPr>
            </w:pPr>
            <w:r>
              <w:rPr>
                <w:rFonts w:eastAsia="Times New Roman"/>
                <w:b/>
                <w:bCs/>
                <w:lang w:val="en-US"/>
              </w:rPr>
              <w:t>AllergyIntolerance.reaction.exposureRoute</w:t>
            </w:r>
          </w:p>
        </w:tc>
        <w:tc>
          <w:tcPr>
            <w:tcW w:w="0" w:type="auto"/>
            <w:vAlign w:val="center"/>
            <w:hideMark/>
          </w:tcPr>
          <w:p w14:paraId="1A30E0B6" w14:textId="77777777" w:rsidR="00D67926" w:rsidRDefault="00D67926">
            <w:pPr>
              <w:rPr>
                <w:rFonts w:eastAsia="Times New Roman"/>
                <w:lang w:val="en-US"/>
              </w:rPr>
            </w:pPr>
          </w:p>
        </w:tc>
      </w:tr>
      <w:tr w:rsidR="00D67926" w14:paraId="10412C38" w14:textId="77777777">
        <w:trPr>
          <w:divId w:val="1845052625"/>
          <w:tblCellSpacing w:w="15" w:type="dxa"/>
        </w:trPr>
        <w:tc>
          <w:tcPr>
            <w:tcW w:w="0" w:type="auto"/>
            <w:vAlign w:val="center"/>
            <w:hideMark/>
          </w:tcPr>
          <w:p w14:paraId="2F2DB9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21B59E" w14:textId="77777777" w:rsidR="00D67926" w:rsidRDefault="008D6FB8">
            <w:pPr>
              <w:rPr>
                <w:rFonts w:eastAsia="Times New Roman"/>
                <w:lang w:val="en-US"/>
              </w:rPr>
            </w:pPr>
            <w:r>
              <w:rPr>
                <w:rFonts w:eastAsia="Times New Roman"/>
                <w:lang w:val="en-US"/>
              </w:rPr>
              <w:t>How the subject was exposed to the substance</w:t>
            </w:r>
          </w:p>
        </w:tc>
      </w:tr>
      <w:tr w:rsidR="00D67926" w14:paraId="3CAD20F5" w14:textId="77777777">
        <w:trPr>
          <w:divId w:val="1845052625"/>
          <w:tblCellSpacing w:w="15" w:type="dxa"/>
        </w:trPr>
        <w:tc>
          <w:tcPr>
            <w:tcW w:w="0" w:type="auto"/>
            <w:vAlign w:val="center"/>
            <w:hideMark/>
          </w:tcPr>
          <w:p w14:paraId="2F4A0E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0F9AA9" w14:textId="77777777" w:rsidR="00D67926" w:rsidRDefault="008D6FB8">
            <w:pPr>
              <w:rPr>
                <w:rFonts w:eastAsia="Times New Roman"/>
                <w:lang w:val="en-US"/>
              </w:rPr>
            </w:pPr>
            <w:r>
              <w:rPr>
                <w:rFonts w:eastAsia="Times New Roman"/>
                <w:lang w:val="en-US"/>
              </w:rPr>
              <w:t>Identification of the route by which the subject was exposed to the substance.</w:t>
            </w:r>
          </w:p>
        </w:tc>
      </w:tr>
      <w:tr w:rsidR="00D67926" w14:paraId="2044EC70" w14:textId="77777777">
        <w:trPr>
          <w:divId w:val="1845052625"/>
          <w:tblCellSpacing w:w="15" w:type="dxa"/>
        </w:trPr>
        <w:tc>
          <w:tcPr>
            <w:tcW w:w="0" w:type="auto"/>
            <w:vAlign w:val="center"/>
            <w:hideMark/>
          </w:tcPr>
          <w:p w14:paraId="58D62F7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E8E278" w14:textId="77777777" w:rsidR="00D67926" w:rsidRDefault="008D6FB8">
            <w:pPr>
              <w:rPr>
                <w:rFonts w:eastAsia="Times New Roman"/>
                <w:lang w:val="en-US"/>
              </w:rPr>
            </w:pPr>
            <w:r>
              <w:rPr>
                <w:rFonts w:eastAsia="Times New Roman"/>
                <w:lang w:val="en-US"/>
              </w:rPr>
              <w:t>Coding of the Route of Exposure with a terminology should be used wherever possible.</w:t>
            </w:r>
          </w:p>
        </w:tc>
      </w:tr>
      <w:tr w:rsidR="00D67926" w14:paraId="5B2518A8" w14:textId="77777777">
        <w:trPr>
          <w:divId w:val="1845052625"/>
          <w:tblCellSpacing w:w="15" w:type="dxa"/>
        </w:trPr>
        <w:tc>
          <w:tcPr>
            <w:tcW w:w="0" w:type="auto"/>
            <w:vAlign w:val="center"/>
            <w:hideMark/>
          </w:tcPr>
          <w:p w14:paraId="0F2F4C2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489F267" w14:textId="77777777"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14:paraId="728593E8" w14:textId="77777777">
        <w:trPr>
          <w:divId w:val="1845052625"/>
          <w:tblCellSpacing w:w="15" w:type="dxa"/>
        </w:trPr>
        <w:tc>
          <w:tcPr>
            <w:tcW w:w="0" w:type="auto"/>
            <w:vAlign w:val="center"/>
            <w:hideMark/>
          </w:tcPr>
          <w:p w14:paraId="392FCA8F" w14:textId="77777777" w:rsidR="00D67926" w:rsidRDefault="008D6FB8">
            <w:pPr>
              <w:rPr>
                <w:rFonts w:eastAsia="Times New Roman"/>
                <w:lang w:val="en-US"/>
              </w:rPr>
            </w:pPr>
            <w:r>
              <w:rPr>
                <w:rFonts w:eastAsia="Times New Roman"/>
                <w:b/>
                <w:bCs/>
                <w:lang w:val="en-US"/>
              </w:rPr>
              <w:t>AllergyIntolerance.reaction.note</w:t>
            </w:r>
          </w:p>
        </w:tc>
        <w:tc>
          <w:tcPr>
            <w:tcW w:w="0" w:type="auto"/>
            <w:vAlign w:val="center"/>
            <w:hideMark/>
          </w:tcPr>
          <w:p w14:paraId="797AAE81" w14:textId="77777777" w:rsidR="00D67926" w:rsidRDefault="00D67926">
            <w:pPr>
              <w:rPr>
                <w:rFonts w:eastAsia="Times New Roman"/>
                <w:lang w:val="en-US"/>
              </w:rPr>
            </w:pPr>
          </w:p>
        </w:tc>
      </w:tr>
      <w:tr w:rsidR="00D67926" w14:paraId="45E77C9F" w14:textId="77777777">
        <w:trPr>
          <w:divId w:val="1845052625"/>
          <w:tblCellSpacing w:w="15" w:type="dxa"/>
        </w:trPr>
        <w:tc>
          <w:tcPr>
            <w:tcW w:w="0" w:type="auto"/>
            <w:vAlign w:val="center"/>
            <w:hideMark/>
          </w:tcPr>
          <w:p w14:paraId="09880D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80F944" w14:textId="77777777" w:rsidR="00D67926" w:rsidRDefault="008D6FB8">
            <w:pPr>
              <w:rPr>
                <w:rFonts w:eastAsia="Times New Roman"/>
                <w:lang w:val="en-US"/>
              </w:rPr>
            </w:pPr>
            <w:r>
              <w:rPr>
                <w:rFonts w:eastAsia="Times New Roman"/>
                <w:lang w:val="en-US"/>
              </w:rPr>
              <w:t>Text about event not captured in other fields</w:t>
            </w:r>
          </w:p>
        </w:tc>
      </w:tr>
      <w:tr w:rsidR="00D67926" w14:paraId="32481969" w14:textId="77777777">
        <w:trPr>
          <w:divId w:val="1845052625"/>
          <w:tblCellSpacing w:w="15" w:type="dxa"/>
        </w:trPr>
        <w:tc>
          <w:tcPr>
            <w:tcW w:w="0" w:type="auto"/>
            <w:vAlign w:val="center"/>
            <w:hideMark/>
          </w:tcPr>
          <w:p w14:paraId="5CA4AE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BC2E47" w14:textId="77777777" w:rsidR="00D67926" w:rsidRDefault="008D6FB8">
            <w:pPr>
              <w:rPr>
                <w:rFonts w:eastAsia="Times New Roman"/>
                <w:lang w:val="en-US"/>
              </w:rPr>
            </w:pPr>
            <w:r>
              <w:rPr>
                <w:rFonts w:eastAsia="Times New Roman"/>
                <w:lang w:val="en-US"/>
              </w:rPr>
              <w:t>Additional text about the Adverse Reaction event not captured in other fields.</w:t>
            </w:r>
          </w:p>
        </w:tc>
      </w:tr>
      <w:tr w:rsidR="00D67926" w14:paraId="5E1D26CB" w14:textId="77777777">
        <w:trPr>
          <w:divId w:val="1845052625"/>
          <w:tblCellSpacing w:w="15" w:type="dxa"/>
        </w:trPr>
        <w:tc>
          <w:tcPr>
            <w:tcW w:w="0" w:type="auto"/>
            <w:vAlign w:val="center"/>
            <w:hideMark/>
          </w:tcPr>
          <w:p w14:paraId="13038CC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3CEB57" w14:textId="77777777" w:rsidR="00D67926" w:rsidRDefault="008D6FB8">
            <w:pPr>
              <w:rPr>
                <w:rFonts w:eastAsia="Times New Roman"/>
                <w:lang w:val="en-US"/>
              </w:rPr>
            </w:pPr>
            <w:r>
              <w:rPr>
                <w:rFonts w:eastAsia="Times New Roman"/>
                <w:lang w:val="en-US"/>
              </w:rPr>
              <w:t xml:space="preserve">Use this field to record information indirectly related to a particular event and not captured in the description. For example: Clinical records are no longer available, recorded based on information provided to the patient by her mother and her mother is deceased. </w:t>
            </w:r>
          </w:p>
        </w:tc>
      </w:tr>
    </w:tbl>
    <w:p w14:paraId="1F6630CF" w14:textId="77777777" w:rsidR="00D67926" w:rsidRDefault="008D6FB8">
      <w:pPr>
        <w:pStyle w:val="Heading2"/>
        <w:divId w:val="1845052625"/>
        <w:rPr>
          <w:rFonts w:eastAsia="Times New Roman"/>
          <w:lang w:val="en-US"/>
        </w:rPr>
      </w:pPr>
      <w:r>
        <w:rPr>
          <w:rFonts w:eastAsia="Times New Roman"/>
          <w:lang w:val="en-US"/>
        </w:rPr>
        <w:t>http://hl7.org/fhir/StructureDefinition/CarePlan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7"/>
        <w:gridCol w:w="5093"/>
      </w:tblGrid>
      <w:tr w:rsidR="00D67926" w14:paraId="655CFC9B" w14:textId="77777777">
        <w:trPr>
          <w:divId w:val="1845052625"/>
          <w:tblCellSpacing w:w="15" w:type="dxa"/>
        </w:trPr>
        <w:tc>
          <w:tcPr>
            <w:tcW w:w="0" w:type="auto"/>
            <w:vAlign w:val="center"/>
            <w:hideMark/>
          </w:tcPr>
          <w:p w14:paraId="2E6B40BA" w14:textId="77777777" w:rsidR="00D67926" w:rsidRDefault="008D6FB8">
            <w:pPr>
              <w:rPr>
                <w:rFonts w:eastAsia="Times New Roman"/>
                <w:lang w:val="en-US"/>
              </w:rPr>
            </w:pPr>
            <w:r>
              <w:rPr>
                <w:rFonts w:eastAsia="Times New Roman"/>
                <w:b/>
                <w:bCs/>
                <w:lang w:val="en-US"/>
              </w:rPr>
              <w:t>CarePlan</w:t>
            </w:r>
          </w:p>
        </w:tc>
        <w:tc>
          <w:tcPr>
            <w:tcW w:w="0" w:type="auto"/>
            <w:vAlign w:val="center"/>
            <w:hideMark/>
          </w:tcPr>
          <w:p w14:paraId="639EFD01" w14:textId="77777777" w:rsidR="00D67926" w:rsidRDefault="008D6FB8">
            <w:pPr>
              <w:rPr>
                <w:rFonts w:eastAsia="Times New Roman"/>
                <w:lang w:val="en-US"/>
              </w:rPr>
            </w:pPr>
            <w:r>
              <w:rPr>
                <w:rFonts w:eastAsia="Times New Roman"/>
                <w:lang w:val="en-US"/>
              </w:rPr>
              <w:t>Care Plan</w:t>
            </w:r>
          </w:p>
        </w:tc>
      </w:tr>
      <w:tr w:rsidR="00D67926" w14:paraId="633F8E21" w14:textId="77777777">
        <w:trPr>
          <w:divId w:val="1845052625"/>
          <w:tblCellSpacing w:w="15" w:type="dxa"/>
        </w:trPr>
        <w:tc>
          <w:tcPr>
            <w:tcW w:w="0" w:type="auto"/>
            <w:vAlign w:val="center"/>
            <w:hideMark/>
          </w:tcPr>
          <w:p w14:paraId="3B53C0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FC2C63" w14:textId="77777777" w:rsidR="00D67926" w:rsidRDefault="008D6FB8">
            <w:pPr>
              <w:rPr>
                <w:rFonts w:eastAsia="Times New Roman"/>
                <w:lang w:val="en-US"/>
              </w:rPr>
            </w:pPr>
            <w:r>
              <w:rPr>
                <w:rFonts w:eastAsia="Times New Roman"/>
                <w:lang w:val="en-US"/>
              </w:rPr>
              <w:t>Healthcare plan for patient or group</w:t>
            </w:r>
          </w:p>
        </w:tc>
      </w:tr>
      <w:tr w:rsidR="00D67926" w14:paraId="2D627654" w14:textId="77777777">
        <w:trPr>
          <w:divId w:val="1845052625"/>
          <w:tblCellSpacing w:w="15" w:type="dxa"/>
        </w:trPr>
        <w:tc>
          <w:tcPr>
            <w:tcW w:w="0" w:type="auto"/>
            <w:vAlign w:val="center"/>
            <w:hideMark/>
          </w:tcPr>
          <w:p w14:paraId="183C82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6FBAE9" w14:textId="77777777" w:rsidR="00D67926" w:rsidRDefault="008D6FB8">
            <w:pPr>
              <w:rPr>
                <w:rFonts w:eastAsia="Times New Roman"/>
                <w:lang w:val="en-US"/>
              </w:rPr>
            </w:pP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D67926" w14:paraId="1E8EF233" w14:textId="77777777">
        <w:trPr>
          <w:divId w:val="1845052625"/>
          <w:tblCellSpacing w:w="15" w:type="dxa"/>
        </w:trPr>
        <w:tc>
          <w:tcPr>
            <w:tcW w:w="0" w:type="auto"/>
            <w:vAlign w:val="center"/>
            <w:hideMark/>
          </w:tcPr>
          <w:p w14:paraId="35624DC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74DCBC5" w14:textId="77777777" w:rsidR="00D67926" w:rsidRDefault="008D6FB8">
            <w:pPr>
              <w:rPr>
                <w:rFonts w:eastAsia="Times New Roman"/>
                <w:lang w:val="en-US"/>
              </w:rPr>
            </w:pPr>
            <w:r>
              <w:rPr>
                <w:rFonts w:eastAsia="Times New Roman"/>
                <w:lang w:val="en-US"/>
              </w:rPr>
              <w:t>Care Team</w:t>
            </w:r>
          </w:p>
        </w:tc>
      </w:tr>
      <w:tr w:rsidR="00D67926" w14:paraId="14913C14" w14:textId="77777777">
        <w:trPr>
          <w:divId w:val="1845052625"/>
          <w:tblCellSpacing w:w="15" w:type="dxa"/>
        </w:trPr>
        <w:tc>
          <w:tcPr>
            <w:tcW w:w="0" w:type="auto"/>
            <w:vAlign w:val="center"/>
            <w:hideMark/>
          </w:tcPr>
          <w:p w14:paraId="6CEE59C1" w14:textId="77777777" w:rsidR="00D67926" w:rsidRDefault="008D6FB8">
            <w:pPr>
              <w:rPr>
                <w:rFonts w:eastAsia="Times New Roman"/>
                <w:lang w:val="en-US"/>
              </w:rPr>
            </w:pPr>
            <w:r>
              <w:rPr>
                <w:rFonts w:eastAsia="Times New Roman"/>
                <w:b/>
                <w:bCs/>
                <w:lang w:val="en-US"/>
              </w:rPr>
              <w:t>CarePlan.identifier</w:t>
            </w:r>
          </w:p>
        </w:tc>
        <w:tc>
          <w:tcPr>
            <w:tcW w:w="0" w:type="auto"/>
            <w:vAlign w:val="center"/>
            <w:hideMark/>
          </w:tcPr>
          <w:p w14:paraId="0EF6290B" w14:textId="77777777" w:rsidR="00D67926" w:rsidRDefault="00D67926">
            <w:pPr>
              <w:rPr>
                <w:rFonts w:eastAsia="Times New Roman"/>
                <w:lang w:val="en-US"/>
              </w:rPr>
            </w:pPr>
          </w:p>
        </w:tc>
      </w:tr>
      <w:tr w:rsidR="00D67926" w14:paraId="7602F579" w14:textId="77777777">
        <w:trPr>
          <w:divId w:val="1845052625"/>
          <w:tblCellSpacing w:w="15" w:type="dxa"/>
        </w:trPr>
        <w:tc>
          <w:tcPr>
            <w:tcW w:w="0" w:type="auto"/>
            <w:vAlign w:val="center"/>
            <w:hideMark/>
          </w:tcPr>
          <w:p w14:paraId="22BA7D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77B260" w14:textId="77777777" w:rsidR="00D67926" w:rsidRDefault="008D6FB8">
            <w:pPr>
              <w:rPr>
                <w:rFonts w:eastAsia="Times New Roman"/>
                <w:lang w:val="en-US"/>
              </w:rPr>
            </w:pPr>
            <w:r>
              <w:rPr>
                <w:rFonts w:eastAsia="Times New Roman"/>
                <w:lang w:val="en-US"/>
              </w:rPr>
              <w:t>External Ids for this plan</w:t>
            </w:r>
          </w:p>
        </w:tc>
      </w:tr>
      <w:tr w:rsidR="00D67926" w14:paraId="2F0C4CFE" w14:textId="77777777">
        <w:trPr>
          <w:divId w:val="1845052625"/>
          <w:tblCellSpacing w:w="15" w:type="dxa"/>
        </w:trPr>
        <w:tc>
          <w:tcPr>
            <w:tcW w:w="0" w:type="auto"/>
            <w:vAlign w:val="center"/>
            <w:hideMark/>
          </w:tcPr>
          <w:p w14:paraId="6A9012AC"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4294A18" w14:textId="77777777" w:rsidR="00D67926" w:rsidRDefault="008D6FB8">
            <w:pPr>
              <w:rPr>
                <w:rFonts w:eastAsia="Times New Roman"/>
                <w:lang w:val="en-US"/>
              </w:rPr>
            </w:pPr>
            <w:r>
              <w:rPr>
                <w:rFonts w:eastAsia="Times New Roman"/>
                <w:lang w:val="en-US"/>
              </w:rPr>
              <w:t xml:space="preserve">This records identifiers associated with this care plan that are defined by business processed and/ or used to refer to it when a direct URL reference to the resource itself is not appropriate (e.g. in CDA documents, or in written / printed documentation). </w:t>
            </w:r>
          </w:p>
        </w:tc>
      </w:tr>
      <w:tr w:rsidR="00D67926" w14:paraId="7C3BF5E9" w14:textId="77777777">
        <w:trPr>
          <w:divId w:val="1845052625"/>
          <w:tblCellSpacing w:w="15" w:type="dxa"/>
        </w:trPr>
        <w:tc>
          <w:tcPr>
            <w:tcW w:w="0" w:type="auto"/>
            <w:vAlign w:val="center"/>
            <w:hideMark/>
          </w:tcPr>
          <w:p w14:paraId="05F270B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0D9BD32" w14:textId="77777777" w:rsidR="00D67926" w:rsidRDefault="008D6FB8">
            <w:pPr>
              <w:rPr>
                <w:rFonts w:eastAsia="Times New Roman"/>
                <w:lang w:val="en-US"/>
              </w:rPr>
            </w:pPr>
            <w:r>
              <w:rPr>
                <w:rFonts w:eastAsia="Times New Roman"/>
                <w:lang w:val="en-US"/>
              </w:rPr>
              <w:t>Need to allow connection to a wider workflow.</w:t>
            </w:r>
          </w:p>
        </w:tc>
      </w:tr>
      <w:tr w:rsidR="00D67926" w14:paraId="1BDC6A5B" w14:textId="77777777">
        <w:trPr>
          <w:divId w:val="1845052625"/>
          <w:tblCellSpacing w:w="15" w:type="dxa"/>
        </w:trPr>
        <w:tc>
          <w:tcPr>
            <w:tcW w:w="0" w:type="auto"/>
            <w:vAlign w:val="center"/>
            <w:hideMark/>
          </w:tcPr>
          <w:p w14:paraId="2355E82D" w14:textId="77777777" w:rsidR="00D67926" w:rsidRDefault="008D6FB8">
            <w:pPr>
              <w:rPr>
                <w:rFonts w:eastAsia="Times New Roman"/>
                <w:lang w:val="en-US"/>
              </w:rPr>
            </w:pPr>
            <w:r>
              <w:rPr>
                <w:rFonts w:eastAsia="Times New Roman"/>
                <w:b/>
                <w:bCs/>
                <w:lang w:val="en-US"/>
              </w:rPr>
              <w:t>CarePlan.subject</w:t>
            </w:r>
          </w:p>
        </w:tc>
        <w:tc>
          <w:tcPr>
            <w:tcW w:w="0" w:type="auto"/>
            <w:vAlign w:val="center"/>
            <w:hideMark/>
          </w:tcPr>
          <w:p w14:paraId="31B8DBFE" w14:textId="77777777" w:rsidR="00D67926" w:rsidRDefault="00D67926">
            <w:pPr>
              <w:rPr>
                <w:rFonts w:eastAsia="Times New Roman"/>
                <w:lang w:val="en-US"/>
              </w:rPr>
            </w:pPr>
          </w:p>
        </w:tc>
      </w:tr>
      <w:tr w:rsidR="00D67926" w14:paraId="45478939" w14:textId="77777777">
        <w:trPr>
          <w:divId w:val="1845052625"/>
          <w:tblCellSpacing w:w="15" w:type="dxa"/>
        </w:trPr>
        <w:tc>
          <w:tcPr>
            <w:tcW w:w="0" w:type="auto"/>
            <w:vAlign w:val="center"/>
            <w:hideMark/>
          </w:tcPr>
          <w:p w14:paraId="71E8D8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CD9130" w14:textId="77777777" w:rsidR="00D67926" w:rsidRDefault="008D6FB8">
            <w:pPr>
              <w:rPr>
                <w:rFonts w:eastAsia="Times New Roman"/>
                <w:lang w:val="en-US"/>
              </w:rPr>
            </w:pPr>
            <w:r>
              <w:rPr>
                <w:rFonts w:eastAsia="Times New Roman"/>
                <w:lang w:val="en-US"/>
              </w:rPr>
              <w:t>Who care plan is for</w:t>
            </w:r>
          </w:p>
        </w:tc>
      </w:tr>
      <w:tr w:rsidR="00D67926" w14:paraId="57DB8DA6" w14:textId="77777777">
        <w:trPr>
          <w:divId w:val="1845052625"/>
          <w:tblCellSpacing w:w="15" w:type="dxa"/>
        </w:trPr>
        <w:tc>
          <w:tcPr>
            <w:tcW w:w="0" w:type="auto"/>
            <w:vAlign w:val="center"/>
            <w:hideMark/>
          </w:tcPr>
          <w:p w14:paraId="64681E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6DE44A" w14:textId="77777777" w:rsidR="00D67926" w:rsidRDefault="008D6FB8">
            <w:pPr>
              <w:rPr>
                <w:rFonts w:eastAsia="Times New Roman"/>
                <w:lang w:val="en-US"/>
              </w:rPr>
            </w:pPr>
            <w:r>
              <w:rPr>
                <w:rFonts w:eastAsia="Times New Roman"/>
                <w:lang w:val="en-US"/>
              </w:rPr>
              <w:t>Identifies the patient or group whose intended care is described by the plan.</w:t>
            </w:r>
          </w:p>
        </w:tc>
      </w:tr>
      <w:tr w:rsidR="00D67926" w14:paraId="1789562F" w14:textId="77777777">
        <w:trPr>
          <w:divId w:val="1845052625"/>
          <w:tblCellSpacing w:w="15" w:type="dxa"/>
        </w:trPr>
        <w:tc>
          <w:tcPr>
            <w:tcW w:w="0" w:type="auto"/>
            <w:vAlign w:val="center"/>
            <w:hideMark/>
          </w:tcPr>
          <w:p w14:paraId="1CD5FDF0" w14:textId="77777777" w:rsidR="00D67926" w:rsidRDefault="008D6FB8">
            <w:pPr>
              <w:rPr>
                <w:rFonts w:eastAsia="Times New Roman"/>
                <w:lang w:val="en-US"/>
              </w:rPr>
            </w:pPr>
            <w:r>
              <w:rPr>
                <w:rFonts w:eastAsia="Times New Roman"/>
                <w:b/>
                <w:bCs/>
                <w:lang w:val="en-US"/>
              </w:rPr>
              <w:t>CarePlan.status</w:t>
            </w:r>
          </w:p>
        </w:tc>
        <w:tc>
          <w:tcPr>
            <w:tcW w:w="0" w:type="auto"/>
            <w:vAlign w:val="center"/>
            <w:hideMark/>
          </w:tcPr>
          <w:p w14:paraId="587B917D" w14:textId="77777777" w:rsidR="00D67926" w:rsidRDefault="00D67926">
            <w:pPr>
              <w:rPr>
                <w:rFonts w:eastAsia="Times New Roman"/>
                <w:lang w:val="en-US"/>
              </w:rPr>
            </w:pPr>
          </w:p>
        </w:tc>
      </w:tr>
      <w:tr w:rsidR="00D67926" w14:paraId="0FA8DCCA" w14:textId="77777777">
        <w:trPr>
          <w:divId w:val="1845052625"/>
          <w:tblCellSpacing w:w="15" w:type="dxa"/>
        </w:trPr>
        <w:tc>
          <w:tcPr>
            <w:tcW w:w="0" w:type="auto"/>
            <w:vAlign w:val="center"/>
            <w:hideMark/>
          </w:tcPr>
          <w:p w14:paraId="0ABC00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6CD80A" w14:textId="77777777" w:rsidR="00D67926" w:rsidRDefault="008D6FB8">
            <w:pPr>
              <w:rPr>
                <w:rFonts w:eastAsia="Times New Roman"/>
                <w:lang w:val="en-US"/>
              </w:rPr>
            </w:pPr>
            <w:r>
              <w:rPr>
                <w:rFonts w:eastAsia="Times New Roman"/>
                <w:lang w:val="en-US"/>
              </w:rPr>
              <w:t>Indicates whether the plan is currently being acted upon, represents future intentions or is now just historical record.</w:t>
            </w:r>
          </w:p>
        </w:tc>
      </w:tr>
      <w:tr w:rsidR="00D67926" w14:paraId="4CDE2995" w14:textId="77777777">
        <w:trPr>
          <w:divId w:val="1845052625"/>
          <w:tblCellSpacing w:w="15" w:type="dxa"/>
        </w:trPr>
        <w:tc>
          <w:tcPr>
            <w:tcW w:w="0" w:type="auto"/>
            <w:vAlign w:val="center"/>
            <w:hideMark/>
          </w:tcPr>
          <w:p w14:paraId="5C2AED1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5D6CF5D" w14:textId="77777777" w:rsidR="00D67926" w:rsidRDefault="008D6FB8">
            <w:pPr>
              <w:rPr>
                <w:rFonts w:eastAsia="Times New Roman"/>
                <w:lang w:val="en-US"/>
              </w:rPr>
            </w:pPr>
            <w:r>
              <w:rPr>
                <w:rFonts w:eastAsia="Times New Roman"/>
                <w:lang w:val="en-US"/>
              </w:rPr>
              <w:t>Allows clinicians to determine whether the plan is actionable or not.</w:t>
            </w:r>
          </w:p>
        </w:tc>
      </w:tr>
      <w:tr w:rsidR="00D67926" w14:paraId="24E28E48" w14:textId="77777777">
        <w:trPr>
          <w:divId w:val="1845052625"/>
          <w:tblCellSpacing w:w="15" w:type="dxa"/>
        </w:trPr>
        <w:tc>
          <w:tcPr>
            <w:tcW w:w="0" w:type="auto"/>
            <w:vAlign w:val="center"/>
            <w:hideMark/>
          </w:tcPr>
          <w:p w14:paraId="01EE0A4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40D14C5" w14:textId="77777777" w:rsidR="00D67926" w:rsidRDefault="008D6FB8">
            <w:pPr>
              <w:rPr>
                <w:rFonts w:eastAsia="Times New Roman"/>
                <w:lang w:val="en-US"/>
              </w:rPr>
            </w:pPr>
            <w:r>
              <w:rPr>
                <w:rFonts w:eastAsia="Times New Roman"/>
                <w:lang w:val="en-US"/>
              </w:rPr>
              <w:t>Indicates whether the plan is currently being acted upon, represents future intentions or is now just historical record.</w:t>
            </w:r>
          </w:p>
        </w:tc>
      </w:tr>
      <w:tr w:rsidR="00D67926" w14:paraId="495C4FE2" w14:textId="77777777">
        <w:trPr>
          <w:divId w:val="1845052625"/>
          <w:tblCellSpacing w:w="15" w:type="dxa"/>
        </w:trPr>
        <w:tc>
          <w:tcPr>
            <w:tcW w:w="0" w:type="auto"/>
            <w:vAlign w:val="center"/>
            <w:hideMark/>
          </w:tcPr>
          <w:p w14:paraId="227919EE" w14:textId="77777777" w:rsidR="00D67926" w:rsidRDefault="008D6FB8">
            <w:pPr>
              <w:rPr>
                <w:rFonts w:eastAsia="Times New Roman"/>
                <w:lang w:val="en-US"/>
              </w:rPr>
            </w:pPr>
            <w:r>
              <w:rPr>
                <w:rFonts w:eastAsia="Times New Roman"/>
                <w:b/>
                <w:bCs/>
                <w:lang w:val="en-US"/>
              </w:rPr>
              <w:t>CarePlan.context</w:t>
            </w:r>
          </w:p>
        </w:tc>
        <w:tc>
          <w:tcPr>
            <w:tcW w:w="0" w:type="auto"/>
            <w:vAlign w:val="center"/>
            <w:hideMark/>
          </w:tcPr>
          <w:p w14:paraId="1AE474AA" w14:textId="77777777" w:rsidR="00D67926" w:rsidRDefault="00D67926">
            <w:pPr>
              <w:rPr>
                <w:rFonts w:eastAsia="Times New Roman"/>
                <w:lang w:val="en-US"/>
              </w:rPr>
            </w:pPr>
          </w:p>
        </w:tc>
      </w:tr>
      <w:tr w:rsidR="00D67926" w14:paraId="6D880E32" w14:textId="77777777">
        <w:trPr>
          <w:divId w:val="1845052625"/>
          <w:tblCellSpacing w:w="15" w:type="dxa"/>
        </w:trPr>
        <w:tc>
          <w:tcPr>
            <w:tcW w:w="0" w:type="auto"/>
            <w:vAlign w:val="center"/>
            <w:hideMark/>
          </w:tcPr>
          <w:p w14:paraId="75717E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1A2EF4" w14:textId="77777777" w:rsidR="00D67926" w:rsidRDefault="008D6FB8">
            <w:pPr>
              <w:rPr>
                <w:rFonts w:eastAsia="Times New Roman"/>
                <w:lang w:val="en-US"/>
              </w:rPr>
            </w:pPr>
            <w:r>
              <w:rPr>
                <w:rFonts w:eastAsia="Times New Roman"/>
                <w:lang w:val="en-US"/>
              </w:rPr>
              <w:t>Created in context of</w:t>
            </w:r>
          </w:p>
        </w:tc>
      </w:tr>
      <w:tr w:rsidR="00D67926" w14:paraId="37E04445" w14:textId="77777777">
        <w:trPr>
          <w:divId w:val="1845052625"/>
          <w:tblCellSpacing w:w="15" w:type="dxa"/>
        </w:trPr>
        <w:tc>
          <w:tcPr>
            <w:tcW w:w="0" w:type="auto"/>
            <w:vAlign w:val="center"/>
            <w:hideMark/>
          </w:tcPr>
          <w:p w14:paraId="17957F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58EF46" w14:textId="77777777" w:rsidR="00D67926" w:rsidRDefault="008D6FB8">
            <w:pPr>
              <w:rPr>
                <w:rFonts w:eastAsia="Times New Roman"/>
                <w:lang w:val="en-US"/>
              </w:rPr>
            </w:pPr>
            <w:r>
              <w:rPr>
                <w:rFonts w:eastAsia="Times New Roman"/>
                <w:lang w:val="en-US"/>
              </w:rPr>
              <w:t>Identifiers the context in which this particular CarePlan is defined.</w:t>
            </w:r>
          </w:p>
        </w:tc>
      </w:tr>
      <w:tr w:rsidR="00D67926" w14:paraId="19E3AD4F" w14:textId="77777777">
        <w:trPr>
          <w:divId w:val="1845052625"/>
          <w:tblCellSpacing w:w="15" w:type="dxa"/>
        </w:trPr>
        <w:tc>
          <w:tcPr>
            <w:tcW w:w="0" w:type="auto"/>
            <w:vAlign w:val="center"/>
            <w:hideMark/>
          </w:tcPr>
          <w:p w14:paraId="31A7DDD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F7361D" w14:textId="77777777" w:rsidR="00D67926" w:rsidRDefault="008D6FB8">
            <w:pPr>
              <w:rPr>
                <w:rFonts w:eastAsia="Times New Roman"/>
                <w:lang w:val="en-US"/>
              </w:rPr>
            </w:pPr>
            <w:r>
              <w:rPr>
                <w:rFonts w:eastAsia="Times New Roman"/>
                <w:lang w:val="en-US"/>
              </w:rPr>
              <w:t>Activities conducted as a result of the care plan may well occur as part of other encounters/episodes.</w:t>
            </w:r>
          </w:p>
        </w:tc>
      </w:tr>
      <w:tr w:rsidR="00D67926" w14:paraId="0A08AE96" w14:textId="77777777">
        <w:trPr>
          <w:divId w:val="1845052625"/>
          <w:tblCellSpacing w:w="15" w:type="dxa"/>
        </w:trPr>
        <w:tc>
          <w:tcPr>
            <w:tcW w:w="0" w:type="auto"/>
            <w:vAlign w:val="center"/>
            <w:hideMark/>
          </w:tcPr>
          <w:p w14:paraId="4E7C8112" w14:textId="77777777" w:rsidR="00D67926" w:rsidRDefault="008D6FB8">
            <w:pPr>
              <w:rPr>
                <w:rFonts w:eastAsia="Times New Roman"/>
                <w:lang w:val="en-US"/>
              </w:rPr>
            </w:pPr>
            <w:r>
              <w:rPr>
                <w:rFonts w:eastAsia="Times New Roman"/>
                <w:b/>
                <w:bCs/>
                <w:lang w:val="en-US"/>
              </w:rPr>
              <w:t>CarePlan.period</w:t>
            </w:r>
          </w:p>
        </w:tc>
        <w:tc>
          <w:tcPr>
            <w:tcW w:w="0" w:type="auto"/>
            <w:vAlign w:val="center"/>
            <w:hideMark/>
          </w:tcPr>
          <w:p w14:paraId="1970736C" w14:textId="77777777" w:rsidR="00D67926" w:rsidRDefault="00D67926">
            <w:pPr>
              <w:rPr>
                <w:rFonts w:eastAsia="Times New Roman"/>
                <w:lang w:val="en-US"/>
              </w:rPr>
            </w:pPr>
          </w:p>
        </w:tc>
      </w:tr>
      <w:tr w:rsidR="00D67926" w14:paraId="0C511957" w14:textId="77777777">
        <w:trPr>
          <w:divId w:val="1845052625"/>
          <w:tblCellSpacing w:w="15" w:type="dxa"/>
        </w:trPr>
        <w:tc>
          <w:tcPr>
            <w:tcW w:w="0" w:type="auto"/>
            <w:vAlign w:val="center"/>
            <w:hideMark/>
          </w:tcPr>
          <w:p w14:paraId="0A1E54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980DAA" w14:textId="77777777" w:rsidR="00D67926" w:rsidRDefault="008D6FB8">
            <w:pPr>
              <w:rPr>
                <w:rFonts w:eastAsia="Times New Roman"/>
                <w:lang w:val="en-US"/>
              </w:rPr>
            </w:pPr>
            <w:r>
              <w:rPr>
                <w:rFonts w:eastAsia="Times New Roman"/>
                <w:lang w:val="en-US"/>
              </w:rPr>
              <w:t>Time period plan covers</w:t>
            </w:r>
          </w:p>
        </w:tc>
      </w:tr>
      <w:tr w:rsidR="00D67926" w14:paraId="24624510" w14:textId="77777777">
        <w:trPr>
          <w:divId w:val="1845052625"/>
          <w:tblCellSpacing w:w="15" w:type="dxa"/>
        </w:trPr>
        <w:tc>
          <w:tcPr>
            <w:tcW w:w="0" w:type="auto"/>
            <w:vAlign w:val="center"/>
            <w:hideMark/>
          </w:tcPr>
          <w:p w14:paraId="1E45C5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ADB76A" w14:textId="77777777" w:rsidR="00D67926" w:rsidRDefault="008D6FB8">
            <w:pPr>
              <w:rPr>
                <w:rFonts w:eastAsia="Times New Roman"/>
                <w:lang w:val="en-US"/>
              </w:rPr>
            </w:pPr>
            <w:r>
              <w:rPr>
                <w:rFonts w:eastAsia="Times New Roman"/>
                <w:lang w:val="en-US"/>
              </w:rPr>
              <w:t>Indicates when the plan did (or is intended to) come into effect and end.</w:t>
            </w:r>
          </w:p>
        </w:tc>
      </w:tr>
      <w:tr w:rsidR="00D67926" w14:paraId="49CB013A" w14:textId="77777777">
        <w:trPr>
          <w:divId w:val="1845052625"/>
          <w:tblCellSpacing w:w="15" w:type="dxa"/>
        </w:trPr>
        <w:tc>
          <w:tcPr>
            <w:tcW w:w="0" w:type="auto"/>
            <w:vAlign w:val="center"/>
            <w:hideMark/>
          </w:tcPr>
          <w:p w14:paraId="69002B7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91287C" w14:textId="77777777" w:rsidR="00D67926" w:rsidRDefault="008D6FB8">
            <w:pPr>
              <w:rPr>
                <w:rFonts w:eastAsia="Times New Roman"/>
                <w:lang w:val="en-US"/>
              </w:rPr>
            </w:pPr>
            <w:r>
              <w:rPr>
                <w:rFonts w:eastAsia="Times New Roman"/>
                <w:lang w:val="en-US"/>
              </w:rPr>
              <w:t>Any activities scheduled as part of the plan should be constrained to the specified period.</w:t>
            </w:r>
          </w:p>
        </w:tc>
      </w:tr>
      <w:tr w:rsidR="00D67926" w14:paraId="4041A204" w14:textId="77777777">
        <w:trPr>
          <w:divId w:val="1845052625"/>
          <w:tblCellSpacing w:w="15" w:type="dxa"/>
        </w:trPr>
        <w:tc>
          <w:tcPr>
            <w:tcW w:w="0" w:type="auto"/>
            <w:vAlign w:val="center"/>
            <w:hideMark/>
          </w:tcPr>
          <w:p w14:paraId="0BFAE24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2C81104" w14:textId="77777777" w:rsidR="00D67926" w:rsidRDefault="008D6FB8">
            <w:pPr>
              <w:rPr>
                <w:rFonts w:eastAsia="Times New Roman"/>
                <w:lang w:val="en-US"/>
              </w:rPr>
            </w:pPr>
            <w:r>
              <w:rPr>
                <w:rFonts w:eastAsia="Times New Roman"/>
                <w:lang w:val="en-US"/>
              </w:rPr>
              <w:t>Allows tracking what plan(s) are in effect at a particular time.</w:t>
            </w:r>
          </w:p>
        </w:tc>
      </w:tr>
      <w:tr w:rsidR="00D67926" w14:paraId="4A5C29BA" w14:textId="77777777">
        <w:trPr>
          <w:divId w:val="1845052625"/>
          <w:tblCellSpacing w:w="15" w:type="dxa"/>
        </w:trPr>
        <w:tc>
          <w:tcPr>
            <w:tcW w:w="0" w:type="auto"/>
            <w:vAlign w:val="center"/>
            <w:hideMark/>
          </w:tcPr>
          <w:p w14:paraId="30F14BF2" w14:textId="77777777" w:rsidR="00D67926" w:rsidRDefault="008D6FB8">
            <w:pPr>
              <w:rPr>
                <w:rFonts w:eastAsia="Times New Roman"/>
                <w:lang w:val="en-US"/>
              </w:rPr>
            </w:pPr>
            <w:r>
              <w:rPr>
                <w:rFonts w:eastAsia="Times New Roman"/>
                <w:b/>
                <w:bCs/>
                <w:lang w:val="en-US"/>
              </w:rPr>
              <w:t>CarePlan.author</w:t>
            </w:r>
          </w:p>
        </w:tc>
        <w:tc>
          <w:tcPr>
            <w:tcW w:w="0" w:type="auto"/>
            <w:vAlign w:val="center"/>
            <w:hideMark/>
          </w:tcPr>
          <w:p w14:paraId="33FB4A3F" w14:textId="77777777" w:rsidR="00D67926" w:rsidRDefault="00D67926">
            <w:pPr>
              <w:rPr>
                <w:rFonts w:eastAsia="Times New Roman"/>
                <w:lang w:val="en-US"/>
              </w:rPr>
            </w:pPr>
          </w:p>
        </w:tc>
      </w:tr>
      <w:tr w:rsidR="00D67926" w14:paraId="5E4CE31F" w14:textId="77777777">
        <w:trPr>
          <w:divId w:val="1845052625"/>
          <w:tblCellSpacing w:w="15" w:type="dxa"/>
        </w:trPr>
        <w:tc>
          <w:tcPr>
            <w:tcW w:w="0" w:type="auto"/>
            <w:vAlign w:val="center"/>
            <w:hideMark/>
          </w:tcPr>
          <w:p w14:paraId="4CB9B2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FE714A" w14:textId="77777777" w:rsidR="00D67926" w:rsidRDefault="008D6FB8">
            <w:pPr>
              <w:rPr>
                <w:rFonts w:eastAsia="Times New Roman"/>
                <w:lang w:val="en-US"/>
              </w:rPr>
            </w:pPr>
            <w:r>
              <w:rPr>
                <w:rFonts w:eastAsia="Times New Roman"/>
                <w:lang w:val="en-US"/>
              </w:rPr>
              <w:t>Who is responsible for contents of the plan</w:t>
            </w:r>
          </w:p>
        </w:tc>
      </w:tr>
      <w:tr w:rsidR="00D67926" w14:paraId="0C8E803C" w14:textId="77777777">
        <w:trPr>
          <w:divId w:val="1845052625"/>
          <w:tblCellSpacing w:w="15" w:type="dxa"/>
        </w:trPr>
        <w:tc>
          <w:tcPr>
            <w:tcW w:w="0" w:type="auto"/>
            <w:vAlign w:val="center"/>
            <w:hideMark/>
          </w:tcPr>
          <w:p w14:paraId="46B201C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FB80F1" w14:textId="77777777" w:rsidR="00D67926" w:rsidRDefault="008D6FB8">
            <w:pPr>
              <w:rPr>
                <w:rFonts w:eastAsia="Times New Roman"/>
                <w:lang w:val="en-US"/>
              </w:rPr>
            </w:pPr>
            <w:r>
              <w:rPr>
                <w:rFonts w:eastAsia="Times New Roman"/>
                <w:lang w:val="en-US"/>
              </w:rPr>
              <w:t>Identifies the individual(s) or ogranization who is responsible for the content of the care plan.</w:t>
            </w:r>
          </w:p>
        </w:tc>
      </w:tr>
      <w:tr w:rsidR="00D67926" w14:paraId="7ED4A87A" w14:textId="77777777">
        <w:trPr>
          <w:divId w:val="1845052625"/>
          <w:tblCellSpacing w:w="15" w:type="dxa"/>
        </w:trPr>
        <w:tc>
          <w:tcPr>
            <w:tcW w:w="0" w:type="auto"/>
            <w:vAlign w:val="center"/>
            <w:hideMark/>
          </w:tcPr>
          <w:p w14:paraId="51DA39B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BE5ED7D" w14:textId="77777777" w:rsidR="00D67926" w:rsidRDefault="008D6FB8">
            <w:pPr>
              <w:rPr>
                <w:rFonts w:eastAsia="Times New Roman"/>
                <w:lang w:val="en-US"/>
              </w:rPr>
            </w:pPr>
            <w:r>
              <w:rPr>
                <w:rFonts w:eastAsia="Times New Roman"/>
                <w:lang w:val="en-US"/>
              </w:rPr>
              <w:t>Collaborative care plans may have multiple authors.</w:t>
            </w:r>
          </w:p>
        </w:tc>
      </w:tr>
      <w:tr w:rsidR="00D67926" w14:paraId="1945631C" w14:textId="77777777">
        <w:trPr>
          <w:divId w:val="1845052625"/>
          <w:tblCellSpacing w:w="15" w:type="dxa"/>
        </w:trPr>
        <w:tc>
          <w:tcPr>
            <w:tcW w:w="0" w:type="auto"/>
            <w:vAlign w:val="center"/>
            <w:hideMark/>
          </w:tcPr>
          <w:p w14:paraId="3F5048E1" w14:textId="77777777" w:rsidR="00D67926" w:rsidRDefault="008D6FB8">
            <w:pPr>
              <w:rPr>
                <w:rFonts w:eastAsia="Times New Roman"/>
                <w:lang w:val="en-US"/>
              </w:rPr>
            </w:pPr>
            <w:r>
              <w:rPr>
                <w:rFonts w:eastAsia="Times New Roman"/>
                <w:b/>
                <w:bCs/>
                <w:lang w:val="en-US"/>
              </w:rPr>
              <w:t>CarePlan.modified</w:t>
            </w:r>
          </w:p>
        </w:tc>
        <w:tc>
          <w:tcPr>
            <w:tcW w:w="0" w:type="auto"/>
            <w:vAlign w:val="center"/>
            <w:hideMark/>
          </w:tcPr>
          <w:p w14:paraId="0608C39F" w14:textId="77777777" w:rsidR="00D67926" w:rsidRDefault="00D67926">
            <w:pPr>
              <w:rPr>
                <w:rFonts w:eastAsia="Times New Roman"/>
                <w:lang w:val="en-US"/>
              </w:rPr>
            </w:pPr>
          </w:p>
        </w:tc>
      </w:tr>
      <w:tr w:rsidR="00D67926" w14:paraId="64CF17F8" w14:textId="77777777">
        <w:trPr>
          <w:divId w:val="1845052625"/>
          <w:tblCellSpacing w:w="15" w:type="dxa"/>
        </w:trPr>
        <w:tc>
          <w:tcPr>
            <w:tcW w:w="0" w:type="auto"/>
            <w:vAlign w:val="center"/>
            <w:hideMark/>
          </w:tcPr>
          <w:p w14:paraId="15F7F3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4276A9" w14:textId="77777777" w:rsidR="00D67926" w:rsidRDefault="008D6FB8">
            <w:pPr>
              <w:rPr>
                <w:rFonts w:eastAsia="Times New Roman"/>
                <w:lang w:val="en-US"/>
              </w:rPr>
            </w:pPr>
            <w:r>
              <w:rPr>
                <w:rFonts w:eastAsia="Times New Roman"/>
                <w:lang w:val="en-US"/>
              </w:rPr>
              <w:t>When last updated</w:t>
            </w:r>
          </w:p>
        </w:tc>
      </w:tr>
      <w:tr w:rsidR="00D67926" w14:paraId="52209651" w14:textId="77777777">
        <w:trPr>
          <w:divId w:val="1845052625"/>
          <w:tblCellSpacing w:w="15" w:type="dxa"/>
        </w:trPr>
        <w:tc>
          <w:tcPr>
            <w:tcW w:w="0" w:type="auto"/>
            <w:vAlign w:val="center"/>
            <w:hideMark/>
          </w:tcPr>
          <w:p w14:paraId="77D7787B"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035FC66" w14:textId="77777777" w:rsidR="00D67926" w:rsidRDefault="008D6FB8">
            <w:pPr>
              <w:rPr>
                <w:rFonts w:eastAsia="Times New Roman"/>
                <w:lang w:val="en-US"/>
              </w:rPr>
            </w:pPr>
            <w:r>
              <w:rPr>
                <w:rFonts w:eastAsia="Times New Roman"/>
                <w:lang w:val="en-US"/>
              </w:rPr>
              <w:t>Identifies the most recent date on which the plan has been revised.</w:t>
            </w:r>
          </w:p>
        </w:tc>
      </w:tr>
      <w:tr w:rsidR="00D67926" w14:paraId="226BCB91" w14:textId="77777777">
        <w:trPr>
          <w:divId w:val="1845052625"/>
          <w:tblCellSpacing w:w="15" w:type="dxa"/>
        </w:trPr>
        <w:tc>
          <w:tcPr>
            <w:tcW w:w="0" w:type="auto"/>
            <w:vAlign w:val="center"/>
            <w:hideMark/>
          </w:tcPr>
          <w:p w14:paraId="4733834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E40438A" w14:textId="77777777" w:rsidR="00D67926" w:rsidRDefault="008D6FB8">
            <w:pPr>
              <w:rPr>
                <w:rFonts w:eastAsia="Times New Roman"/>
                <w:lang w:val="en-US"/>
              </w:rPr>
            </w:pPr>
            <w:r>
              <w:rPr>
                <w:rFonts w:eastAsia="Times New Roman"/>
                <w:lang w:val="en-US"/>
              </w:rPr>
              <w:t>Indicates how current the plan is.</w:t>
            </w:r>
          </w:p>
        </w:tc>
      </w:tr>
      <w:tr w:rsidR="00D67926" w14:paraId="6580F9F2" w14:textId="77777777">
        <w:trPr>
          <w:divId w:val="1845052625"/>
          <w:tblCellSpacing w:w="15" w:type="dxa"/>
        </w:trPr>
        <w:tc>
          <w:tcPr>
            <w:tcW w:w="0" w:type="auto"/>
            <w:vAlign w:val="center"/>
            <w:hideMark/>
          </w:tcPr>
          <w:p w14:paraId="1C6D49A0" w14:textId="77777777" w:rsidR="00D67926" w:rsidRDefault="008D6FB8">
            <w:pPr>
              <w:rPr>
                <w:rFonts w:eastAsia="Times New Roman"/>
                <w:lang w:val="en-US"/>
              </w:rPr>
            </w:pPr>
            <w:r>
              <w:rPr>
                <w:rFonts w:eastAsia="Times New Roman"/>
                <w:b/>
                <w:bCs/>
                <w:lang w:val="en-US"/>
              </w:rPr>
              <w:t>CarePlan.category</w:t>
            </w:r>
          </w:p>
        </w:tc>
        <w:tc>
          <w:tcPr>
            <w:tcW w:w="0" w:type="auto"/>
            <w:vAlign w:val="center"/>
            <w:hideMark/>
          </w:tcPr>
          <w:p w14:paraId="27AE51B3" w14:textId="77777777" w:rsidR="00D67926" w:rsidRDefault="00D67926">
            <w:pPr>
              <w:rPr>
                <w:rFonts w:eastAsia="Times New Roman"/>
                <w:lang w:val="en-US"/>
              </w:rPr>
            </w:pPr>
          </w:p>
        </w:tc>
      </w:tr>
      <w:tr w:rsidR="00D67926" w14:paraId="6AE4B68E" w14:textId="77777777">
        <w:trPr>
          <w:divId w:val="1845052625"/>
          <w:tblCellSpacing w:w="15" w:type="dxa"/>
        </w:trPr>
        <w:tc>
          <w:tcPr>
            <w:tcW w:w="0" w:type="auto"/>
            <w:vAlign w:val="center"/>
            <w:hideMark/>
          </w:tcPr>
          <w:p w14:paraId="2001A2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C08CC1" w14:textId="77777777" w:rsidR="00D67926" w:rsidRDefault="008D6FB8">
            <w:pPr>
              <w:rPr>
                <w:rFonts w:eastAsia="Times New Roman"/>
                <w:lang w:val="en-US"/>
              </w:rPr>
            </w:pPr>
            <w:r>
              <w:rPr>
                <w:rFonts w:eastAsia="Times New Roman"/>
                <w:lang w:val="en-US"/>
              </w:rPr>
              <w:t>Type of plan</w:t>
            </w:r>
          </w:p>
        </w:tc>
      </w:tr>
      <w:tr w:rsidR="00D67926" w14:paraId="5ED0E0C7" w14:textId="77777777">
        <w:trPr>
          <w:divId w:val="1845052625"/>
          <w:tblCellSpacing w:w="15" w:type="dxa"/>
        </w:trPr>
        <w:tc>
          <w:tcPr>
            <w:tcW w:w="0" w:type="auto"/>
            <w:vAlign w:val="center"/>
            <w:hideMark/>
          </w:tcPr>
          <w:p w14:paraId="633C5B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9E5934" w14:textId="77777777"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"wellness plan", etc. </w:t>
            </w:r>
          </w:p>
        </w:tc>
      </w:tr>
      <w:tr w:rsidR="00D67926" w14:paraId="4238E0BB" w14:textId="77777777">
        <w:trPr>
          <w:divId w:val="1845052625"/>
          <w:tblCellSpacing w:w="15" w:type="dxa"/>
        </w:trPr>
        <w:tc>
          <w:tcPr>
            <w:tcW w:w="0" w:type="auto"/>
            <w:vAlign w:val="center"/>
            <w:hideMark/>
          </w:tcPr>
          <w:p w14:paraId="0E4C17A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834F21C" w14:textId="77777777" w:rsidR="00D67926" w:rsidRDefault="008D6FB8">
            <w:pPr>
              <w:rPr>
                <w:rFonts w:eastAsia="Times New Roman"/>
                <w:lang w:val="en-US"/>
              </w:rPr>
            </w:pPr>
            <w:r>
              <w:rPr>
                <w:rFonts w:eastAsia="Times New Roman"/>
                <w:lang w:val="en-US"/>
              </w:rPr>
              <w:t xml:space="preserve">There may be multiple axis of categorization and one plan may serve multiple purposes. In some cases, this may be redundant with references to CarePlan.concern. </w:t>
            </w:r>
          </w:p>
        </w:tc>
      </w:tr>
      <w:tr w:rsidR="00D67926" w14:paraId="614C6812" w14:textId="77777777">
        <w:trPr>
          <w:divId w:val="1845052625"/>
          <w:tblCellSpacing w:w="15" w:type="dxa"/>
        </w:trPr>
        <w:tc>
          <w:tcPr>
            <w:tcW w:w="0" w:type="auto"/>
            <w:vAlign w:val="center"/>
            <w:hideMark/>
          </w:tcPr>
          <w:p w14:paraId="1B12477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4D7348" w14:textId="77777777" w:rsidR="00D67926" w:rsidRDefault="008D6FB8">
            <w:pPr>
              <w:rPr>
                <w:rFonts w:eastAsia="Times New Roman"/>
                <w:lang w:val="en-US"/>
              </w:rPr>
            </w:pPr>
            <w:r>
              <w:rPr>
                <w:rFonts w:eastAsia="Times New Roman"/>
                <w:lang w:val="en-US"/>
              </w:rPr>
              <w:t>Used for filtering what plan(s) are retrieved and displayed to different types of users.</w:t>
            </w:r>
          </w:p>
        </w:tc>
      </w:tr>
      <w:tr w:rsidR="00D67926" w14:paraId="13CF52AD" w14:textId="77777777">
        <w:trPr>
          <w:divId w:val="1845052625"/>
          <w:tblCellSpacing w:w="15" w:type="dxa"/>
        </w:trPr>
        <w:tc>
          <w:tcPr>
            <w:tcW w:w="0" w:type="auto"/>
            <w:vAlign w:val="center"/>
            <w:hideMark/>
          </w:tcPr>
          <w:p w14:paraId="4B416F5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59B05B" w14:textId="77777777"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etc. </w:t>
            </w:r>
          </w:p>
        </w:tc>
      </w:tr>
      <w:tr w:rsidR="00D67926" w14:paraId="4D8A6520" w14:textId="77777777">
        <w:trPr>
          <w:divId w:val="1845052625"/>
          <w:tblCellSpacing w:w="15" w:type="dxa"/>
        </w:trPr>
        <w:tc>
          <w:tcPr>
            <w:tcW w:w="0" w:type="auto"/>
            <w:vAlign w:val="center"/>
            <w:hideMark/>
          </w:tcPr>
          <w:p w14:paraId="13A3727E" w14:textId="77777777" w:rsidR="00D67926" w:rsidRDefault="008D6FB8">
            <w:pPr>
              <w:rPr>
                <w:rFonts w:eastAsia="Times New Roman"/>
                <w:lang w:val="en-US"/>
              </w:rPr>
            </w:pPr>
            <w:r>
              <w:rPr>
                <w:rFonts w:eastAsia="Times New Roman"/>
                <w:b/>
                <w:bCs/>
                <w:lang w:val="en-US"/>
              </w:rPr>
              <w:t>CarePlan.description</w:t>
            </w:r>
          </w:p>
        </w:tc>
        <w:tc>
          <w:tcPr>
            <w:tcW w:w="0" w:type="auto"/>
            <w:vAlign w:val="center"/>
            <w:hideMark/>
          </w:tcPr>
          <w:p w14:paraId="006C15BB" w14:textId="77777777" w:rsidR="00D67926" w:rsidRDefault="00D67926">
            <w:pPr>
              <w:rPr>
                <w:rFonts w:eastAsia="Times New Roman"/>
                <w:lang w:val="en-US"/>
              </w:rPr>
            </w:pPr>
          </w:p>
        </w:tc>
      </w:tr>
      <w:tr w:rsidR="00D67926" w14:paraId="3A66A0DC" w14:textId="77777777">
        <w:trPr>
          <w:divId w:val="1845052625"/>
          <w:tblCellSpacing w:w="15" w:type="dxa"/>
        </w:trPr>
        <w:tc>
          <w:tcPr>
            <w:tcW w:w="0" w:type="auto"/>
            <w:vAlign w:val="center"/>
            <w:hideMark/>
          </w:tcPr>
          <w:p w14:paraId="51564D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E14024" w14:textId="77777777" w:rsidR="00D67926" w:rsidRDefault="008D6FB8">
            <w:pPr>
              <w:rPr>
                <w:rFonts w:eastAsia="Times New Roman"/>
                <w:lang w:val="en-US"/>
              </w:rPr>
            </w:pPr>
            <w:r>
              <w:rPr>
                <w:rFonts w:eastAsia="Times New Roman"/>
                <w:lang w:val="en-US"/>
              </w:rPr>
              <w:t>Summary of nature of plan</w:t>
            </w:r>
          </w:p>
        </w:tc>
      </w:tr>
      <w:tr w:rsidR="00D67926" w14:paraId="03103A0C" w14:textId="77777777">
        <w:trPr>
          <w:divId w:val="1845052625"/>
          <w:tblCellSpacing w:w="15" w:type="dxa"/>
        </w:trPr>
        <w:tc>
          <w:tcPr>
            <w:tcW w:w="0" w:type="auto"/>
            <w:vAlign w:val="center"/>
            <w:hideMark/>
          </w:tcPr>
          <w:p w14:paraId="0E35F4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F012DB" w14:textId="77777777" w:rsidR="00D67926" w:rsidRDefault="008D6FB8">
            <w:pPr>
              <w:rPr>
                <w:rFonts w:eastAsia="Times New Roman"/>
                <w:lang w:val="en-US"/>
              </w:rPr>
            </w:pPr>
            <w:r>
              <w:rPr>
                <w:rFonts w:eastAsia="Times New Roman"/>
                <w:lang w:val="en-US"/>
              </w:rPr>
              <w:t>A description of the scope and nature of the plan.</w:t>
            </w:r>
          </w:p>
        </w:tc>
      </w:tr>
      <w:tr w:rsidR="00D67926" w14:paraId="26C37A2B" w14:textId="77777777">
        <w:trPr>
          <w:divId w:val="1845052625"/>
          <w:tblCellSpacing w:w="15" w:type="dxa"/>
        </w:trPr>
        <w:tc>
          <w:tcPr>
            <w:tcW w:w="0" w:type="auto"/>
            <w:vAlign w:val="center"/>
            <w:hideMark/>
          </w:tcPr>
          <w:p w14:paraId="208F93B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F226D2F" w14:textId="77777777" w:rsidR="00D67926" w:rsidRDefault="008D6FB8">
            <w:pPr>
              <w:rPr>
                <w:rFonts w:eastAsia="Times New Roman"/>
                <w:lang w:val="en-US"/>
              </w:rPr>
            </w:pPr>
            <w:r>
              <w:rPr>
                <w:rFonts w:eastAsia="Times New Roman"/>
                <w:lang w:val="en-US"/>
              </w:rPr>
              <w:t>Provides more detail than conveyed by category.</w:t>
            </w:r>
          </w:p>
        </w:tc>
      </w:tr>
      <w:tr w:rsidR="00D67926" w14:paraId="6D53D708" w14:textId="77777777">
        <w:trPr>
          <w:divId w:val="1845052625"/>
          <w:tblCellSpacing w:w="15" w:type="dxa"/>
        </w:trPr>
        <w:tc>
          <w:tcPr>
            <w:tcW w:w="0" w:type="auto"/>
            <w:vAlign w:val="center"/>
            <w:hideMark/>
          </w:tcPr>
          <w:p w14:paraId="34329226" w14:textId="77777777" w:rsidR="00D67926" w:rsidRDefault="008D6FB8">
            <w:pPr>
              <w:rPr>
                <w:rFonts w:eastAsia="Times New Roman"/>
                <w:lang w:val="en-US"/>
              </w:rPr>
            </w:pPr>
            <w:r>
              <w:rPr>
                <w:rFonts w:eastAsia="Times New Roman"/>
                <w:b/>
                <w:bCs/>
                <w:lang w:val="en-US"/>
              </w:rPr>
              <w:t>CarePlan.addresses</w:t>
            </w:r>
          </w:p>
        </w:tc>
        <w:tc>
          <w:tcPr>
            <w:tcW w:w="0" w:type="auto"/>
            <w:vAlign w:val="center"/>
            <w:hideMark/>
          </w:tcPr>
          <w:p w14:paraId="131D7D12" w14:textId="77777777" w:rsidR="00D67926" w:rsidRDefault="00D67926">
            <w:pPr>
              <w:rPr>
                <w:rFonts w:eastAsia="Times New Roman"/>
                <w:lang w:val="en-US"/>
              </w:rPr>
            </w:pPr>
          </w:p>
        </w:tc>
      </w:tr>
      <w:tr w:rsidR="00D67926" w14:paraId="23BFCC3F" w14:textId="77777777">
        <w:trPr>
          <w:divId w:val="1845052625"/>
          <w:tblCellSpacing w:w="15" w:type="dxa"/>
        </w:trPr>
        <w:tc>
          <w:tcPr>
            <w:tcW w:w="0" w:type="auto"/>
            <w:vAlign w:val="center"/>
            <w:hideMark/>
          </w:tcPr>
          <w:p w14:paraId="446D30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E24D64" w14:textId="77777777" w:rsidR="00D67926" w:rsidRDefault="008D6FB8">
            <w:pPr>
              <w:rPr>
                <w:rFonts w:eastAsia="Times New Roman"/>
                <w:lang w:val="en-US"/>
              </w:rPr>
            </w:pPr>
            <w:r>
              <w:rPr>
                <w:rFonts w:eastAsia="Times New Roman"/>
                <w:lang w:val="en-US"/>
              </w:rPr>
              <w:t>Health issues this plan addresses</w:t>
            </w:r>
          </w:p>
        </w:tc>
      </w:tr>
      <w:tr w:rsidR="00D67926" w14:paraId="2696A789" w14:textId="77777777">
        <w:trPr>
          <w:divId w:val="1845052625"/>
          <w:tblCellSpacing w:w="15" w:type="dxa"/>
        </w:trPr>
        <w:tc>
          <w:tcPr>
            <w:tcW w:w="0" w:type="auto"/>
            <w:vAlign w:val="center"/>
            <w:hideMark/>
          </w:tcPr>
          <w:p w14:paraId="100B5B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BBD2E7" w14:textId="77777777" w:rsidR="00D67926" w:rsidRDefault="008D6FB8">
            <w:pPr>
              <w:rPr>
                <w:rFonts w:eastAsia="Times New Roman"/>
                <w:lang w:val="en-US"/>
              </w:rPr>
            </w:pPr>
            <w:r>
              <w:rPr>
                <w:rFonts w:eastAsia="Times New Roman"/>
                <w:lang w:val="en-US"/>
              </w:rPr>
              <w:t>Identifies the conditions/problems/concerns/diagnoses/etc. whose management and/or mitigation are handled by this plan.</w:t>
            </w:r>
          </w:p>
        </w:tc>
      </w:tr>
      <w:tr w:rsidR="00D67926" w14:paraId="270EED7F" w14:textId="77777777">
        <w:trPr>
          <w:divId w:val="1845052625"/>
          <w:tblCellSpacing w:w="15" w:type="dxa"/>
        </w:trPr>
        <w:tc>
          <w:tcPr>
            <w:tcW w:w="0" w:type="auto"/>
            <w:vAlign w:val="center"/>
            <w:hideMark/>
          </w:tcPr>
          <w:p w14:paraId="7CA5EE6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4B82277" w14:textId="77777777" w:rsidR="00D67926" w:rsidRDefault="008D6FB8">
            <w:pPr>
              <w:rPr>
                <w:rFonts w:eastAsia="Times New Roman"/>
                <w:lang w:val="en-US"/>
              </w:rPr>
            </w:pPr>
            <w:r>
              <w:rPr>
                <w:rFonts w:eastAsia="Times New Roman"/>
                <w:lang w:val="en-US"/>
              </w:rPr>
              <w:t>Links plan to the conditions it manages. Also scopes plans - multiple plans may exist addressing different concerns.</w:t>
            </w:r>
          </w:p>
        </w:tc>
      </w:tr>
      <w:tr w:rsidR="00D67926" w14:paraId="6CB12E55" w14:textId="77777777">
        <w:trPr>
          <w:divId w:val="1845052625"/>
          <w:tblCellSpacing w:w="15" w:type="dxa"/>
        </w:trPr>
        <w:tc>
          <w:tcPr>
            <w:tcW w:w="0" w:type="auto"/>
            <w:vAlign w:val="center"/>
            <w:hideMark/>
          </w:tcPr>
          <w:p w14:paraId="02B9F8CF" w14:textId="77777777" w:rsidR="00D67926" w:rsidRDefault="008D6FB8">
            <w:pPr>
              <w:rPr>
                <w:rFonts w:eastAsia="Times New Roman"/>
                <w:lang w:val="en-US"/>
              </w:rPr>
            </w:pPr>
            <w:r>
              <w:rPr>
                <w:rFonts w:eastAsia="Times New Roman"/>
                <w:b/>
                <w:bCs/>
                <w:lang w:val="en-US"/>
              </w:rPr>
              <w:t>CarePlan.support</w:t>
            </w:r>
          </w:p>
        </w:tc>
        <w:tc>
          <w:tcPr>
            <w:tcW w:w="0" w:type="auto"/>
            <w:vAlign w:val="center"/>
            <w:hideMark/>
          </w:tcPr>
          <w:p w14:paraId="338ABE3E" w14:textId="77777777" w:rsidR="00D67926" w:rsidRDefault="00D67926">
            <w:pPr>
              <w:rPr>
                <w:rFonts w:eastAsia="Times New Roman"/>
                <w:lang w:val="en-US"/>
              </w:rPr>
            </w:pPr>
          </w:p>
        </w:tc>
      </w:tr>
      <w:tr w:rsidR="00D67926" w14:paraId="12A60E57" w14:textId="77777777">
        <w:trPr>
          <w:divId w:val="1845052625"/>
          <w:tblCellSpacing w:w="15" w:type="dxa"/>
        </w:trPr>
        <w:tc>
          <w:tcPr>
            <w:tcW w:w="0" w:type="auto"/>
            <w:vAlign w:val="center"/>
            <w:hideMark/>
          </w:tcPr>
          <w:p w14:paraId="644B73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9EDD8C" w14:textId="77777777" w:rsidR="00D67926" w:rsidRDefault="008D6FB8">
            <w:pPr>
              <w:rPr>
                <w:rFonts w:eastAsia="Times New Roman"/>
                <w:lang w:val="en-US"/>
              </w:rPr>
            </w:pPr>
            <w:r>
              <w:rPr>
                <w:rFonts w:eastAsia="Times New Roman"/>
                <w:lang w:val="en-US"/>
              </w:rPr>
              <w:t>Information considered as part of plan</w:t>
            </w:r>
          </w:p>
        </w:tc>
      </w:tr>
      <w:tr w:rsidR="00D67926" w14:paraId="350C6E88" w14:textId="77777777">
        <w:trPr>
          <w:divId w:val="1845052625"/>
          <w:tblCellSpacing w:w="15" w:type="dxa"/>
        </w:trPr>
        <w:tc>
          <w:tcPr>
            <w:tcW w:w="0" w:type="auto"/>
            <w:vAlign w:val="center"/>
            <w:hideMark/>
          </w:tcPr>
          <w:p w14:paraId="0780E8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5939D4" w14:textId="77777777" w:rsidR="00D67926" w:rsidRDefault="008D6FB8">
            <w:pPr>
              <w:rPr>
                <w:rFonts w:eastAsia="Times New Roman"/>
                <w:lang w:val="en-US"/>
              </w:rPr>
            </w:pPr>
            <w:r>
              <w:rPr>
                <w:rFonts w:eastAsia="Times New Roman"/>
                <w:lang w:val="en-US"/>
              </w:rPr>
              <w:t xml:space="preserve">Identifies portions of the patient's record that specifically influenced the formation of the plan. These might include co-morbidities, recent procedures, limitations, recent assessments, etc. </w:t>
            </w:r>
          </w:p>
        </w:tc>
      </w:tr>
      <w:tr w:rsidR="00D67926" w14:paraId="66D4E8F3" w14:textId="77777777">
        <w:trPr>
          <w:divId w:val="1845052625"/>
          <w:tblCellSpacing w:w="15" w:type="dxa"/>
        </w:trPr>
        <w:tc>
          <w:tcPr>
            <w:tcW w:w="0" w:type="auto"/>
            <w:vAlign w:val="center"/>
            <w:hideMark/>
          </w:tcPr>
          <w:p w14:paraId="38F91C4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BE33C5" w14:textId="77777777" w:rsidR="00D67926" w:rsidRDefault="008D6FB8">
            <w:pPr>
              <w:rPr>
                <w:rFonts w:eastAsia="Times New Roman"/>
                <w:lang w:val="en-US"/>
              </w:rPr>
            </w:pPr>
            <w:r>
              <w:rPr>
                <w:rFonts w:eastAsia="Times New Roman"/>
                <w:lang w:val="en-US"/>
              </w:rPr>
              <w:t>Use "concern" to identify specific conditions addressed by the care plan.</w:t>
            </w:r>
          </w:p>
        </w:tc>
      </w:tr>
      <w:tr w:rsidR="00D67926" w14:paraId="6431A286" w14:textId="77777777">
        <w:trPr>
          <w:divId w:val="1845052625"/>
          <w:tblCellSpacing w:w="15" w:type="dxa"/>
        </w:trPr>
        <w:tc>
          <w:tcPr>
            <w:tcW w:w="0" w:type="auto"/>
            <w:vAlign w:val="center"/>
            <w:hideMark/>
          </w:tcPr>
          <w:p w14:paraId="10F9B10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60A4CD0" w14:textId="77777777" w:rsidR="00D67926" w:rsidRDefault="008D6FB8">
            <w:pPr>
              <w:rPr>
                <w:rFonts w:eastAsia="Times New Roman"/>
                <w:lang w:val="en-US"/>
              </w:rPr>
            </w:pPr>
            <w:r>
              <w:rPr>
                <w:rFonts w:eastAsia="Times New Roman"/>
                <w:lang w:val="en-US"/>
              </w:rPr>
              <w:t>Identifies barriers and other considerations associated with the care plan.</w:t>
            </w:r>
          </w:p>
        </w:tc>
      </w:tr>
      <w:tr w:rsidR="00D67926" w14:paraId="1E9B8DA8" w14:textId="77777777">
        <w:trPr>
          <w:divId w:val="1845052625"/>
          <w:tblCellSpacing w:w="15" w:type="dxa"/>
        </w:trPr>
        <w:tc>
          <w:tcPr>
            <w:tcW w:w="0" w:type="auto"/>
            <w:vAlign w:val="center"/>
            <w:hideMark/>
          </w:tcPr>
          <w:p w14:paraId="5F34DC26" w14:textId="77777777" w:rsidR="00D67926" w:rsidRDefault="008D6FB8">
            <w:pPr>
              <w:rPr>
                <w:rFonts w:eastAsia="Times New Roman"/>
                <w:lang w:val="en-US"/>
              </w:rPr>
            </w:pPr>
            <w:r>
              <w:rPr>
                <w:rFonts w:eastAsia="Times New Roman"/>
                <w:b/>
                <w:bCs/>
                <w:lang w:val="en-US"/>
              </w:rPr>
              <w:lastRenderedPageBreak/>
              <w:t>CarePlan.relatedPlan</w:t>
            </w:r>
          </w:p>
        </w:tc>
        <w:tc>
          <w:tcPr>
            <w:tcW w:w="0" w:type="auto"/>
            <w:vAlign w:val="center"/>
            <w:hideMark/>
          </w:tcPr>
          <w:p w14:paraId="09EE861C" w14:textId="77777777" w:rsidR="00D67926" w:rsidRDefault="00D67926">
            <w:pPr>
              <w:rPr>
                <w:rFonts w:eastAsia="Times New Roman"/>
                <w:lang w:val="en-US"/>
              </w:rPr>
            </w:pPr>
          </w:p>
        </w:tc>
      </w:tr>
      <w:tr w:rsidR="00D67926" w14:paraId="6C89BD9E" w14:textId="77777777">
        <w:trPr>
          <w:divId w:val="1845052625"/>
          <w:tblCellSpacing w:w="15" w:type="dxa"/>
        </w:trPr>
        <w:tc>
          <w:tcPr>
            <w:tcW w:w="0" w:type="auto"/>
            <w:vAlign w:val="center"/>
            <w:hideMark/>
          </w:tcPr>
          <w:p w14:paraId="509623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D5F0F5" w14:textId="77777777" w:rsidR="00D67926" w:rsidRDefault="008D6FB8">
            <w:pPr>
              <w:rPr>
                <w:rFonts w:eastAsia="Times New Roman"/>
                <w:lang w:val="en-US"/>
              </w:rPr>
            </w:pPr>
            <w:r>
              <w:rPr>
                <w:rFonts w:eastAsia="Times New Roman"/>
                <w:lang w:val="en-US"/>
              </w:rPr>
              <w:t>Plans related to this one</w:t>
            </w:r>
          </w:p>
        </w:tc>
      </w:tr>
      <w:tr w:rsidR="00D67926" w14:paraId="17C0270C" w14:textId="77777777">
        <w:trPr>
          <w:divId w:val="1845052625"/>
          <w:tblCellSpacing w:w="15" w:type="dxa"/>
        </w:trPr>
        <w:tc>
          <w:tcPr>
            <w:tcW w:w="0" w:type="auto"/>
            <w:vAlign w:val="center"/>
            <w:hideMark/>
          </w:tcPr>
          <w:p w14:paraId="7B3C55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B0A53E" w14:textId="77777777" w:rsidR="00D67926" w:rsidRDefault="008D6FB8">
            <w:pPr>
              <w:rPr>
                <w:rFonts w:eastAsia="Times New Roman"/>
                <w:lang w:val="en-US"/>
              </w:rPr>
            </w:pPr>
            <w:r>
              <w:rPr>
                <w:rFonts w:eastAsia="Times New Roman"/>
                <w:lang w:val="en-US"/>
              </w:rPr>
              <w:t>Identifies CarePlans with some sort of formal relationship to the current plan.</w:t>
            </w:r>
          </w:p>
        </w:tc>
      </w:tr>
      <w:tr w:rsidR="00D67926" w14:paraId="5F9F3E45" w14:textId="77777777">
        <w:trPr>
          <w:divId w:val="1845052625"/>
          <w:tblCellSpacing w:w="15" w:type="dxa"/>
        </w:trPr>
        <w:tc>
          <w:tcPr>
            <w:tcW w:w="0" w:type="auto"/>
            <w:vAlign w:val="center"/>
            <w:hideMark/>
          </w:tcPr>
          <w:p w14:paraId="41A6C3F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5B79A17" w14:textId="77777777" w:rsidR="00D67926" w:rsidRDefault="008D6FB8">
            <w:pPr>
              <w:rPr>
                <w:rFonts w:eastAsia="Times New Roman"/>
                <w:lang w:val="en-US"/>
              </w:rPr>
            </w:pPr>
            <w:r>
              <w:rPr>
                <w:rFonts w:eastAsia="Times New Roman"/>
                <w:lang w:val="en-US"/>
              </w:rPr>
              <w:t>Relationships are uni-directional with the "newer" plan pointing to the older one.</w:t>
            </w:r>
          </w:p>
        </w:tc>
      </w:tr>
      <w:tr w:rsidR="00D67926" w14:paraId="3B62D2EE" w14:textId="77777777">
        <w:trPr>
          <w:divId w:val="1845052625"/>
          <w:tblCellSpacing w:w="15" w:type="dxa"/>
        </w:trPr>
        <w:tc>
          <w:tcPr>
            <w:tcW w:w="0" w:type="auto"/>
            <w:vAlign w:val="center"/>
            <w:hideMark/>
          </w:tcPr>
          <w:p w14:paraId="7B24B5B4" w14:textId="77777777" w:rsidR="00D67926" w:rsidRDefault="008D6FB8">
            <w:pPr>
              <w:rPr>
                <w:rFonts w:eastAsia="Times New Roman"/>
                <w:lang w:val="en-US"/>
              </w:rPr>
            </w:pPr>
            <w:r>
              <w:rPr>
                <w:rFonts w:eastAsia="Times New Roman"/>
                <w:b/>
                <w:bCs/>
                <w:lang w:val="en-US"/>
              </w:rPr>
              <w:t>CarePlan.relatedPlan.code</w:t>
            </w:r>
          </w:p>
        </w:tc>
        <w:tc>
          <w:tcPr>
            <w:tcW w:w="0" w:type="auto"/>
            <w:vAlign w:val="center"/>
            <w:hideMark/>
          </w:tcPr>
          <w:p w14:paraId="4A5BB606" w14:textId="77777777" w:rsidR="00D67926" w:rsidRDefault="00D67926">
            <w:pPr>
              <w:rPr>
                <w:rFonts w:eastAsia="Times New Roman"/>
                <w:lang w:val="en-US"/>
              </w:rPr>
            </w:pPr>
          </w:p>
        </w:tc>
      </w:tr>
      <w:tr w:rsidR="00D67926" w14:paraId="0E901BB1" w14:textId="77777777">
        <w:trPr>
          <w:divId w:val="1845052625"/>
          <w:tblCellSpacing w:w="15" w:type="dxa"/>
        </w:trPr>
        <w:tc>
          <w:tcPr>
            <w:tcW w:w="0" w:type="auto"/>
            <w:vAlign w:val="center"/>
            <w:hideMark/>
          </w:tcPr>
          <w:p w14:paraId="5942CA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6457FB" w14:textId="77777777" w:rsidR="00D67926" w:rsidRDefault="008D6FB8">
            <w:pPr>
              <w:rPr>
                <w:rFonts w:eastAsia="Times New Roman"/>
                <w:lang w:val="en-US"/>
              </w:rPr>
            </w:pPr>
            <w:r>
              <w:rPr>
                <w:rFonts w:eastAsia="Times New Roman"/>
                <w:lang w:val="en-US"/>
              </w:rPr>
              <w:t>Identifies the type of relationship this plan has to the target plan.</w:t>
            </w:r>
          </w:p>
        </w:tc>
      </w:tr>
      <w:tr w:rsidR="00D67926" w14:paraId="7978AFDF" w14:textId="77777777">
        <w:trPr>
          <w:divId w:val="1845052625"/>
          <w:tblCellSpacing w:w="15" w:type="dxa"/>
        </w:trPr>
        <w:tc>
          <w:tcPr>
            <w:tcW w:w="0" w:type="auto"/>
            <w:vAlign w:val="center"/>
            <w:hideMark/>
          </w:tcPr>
          <w:p w14:paraId="4983112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367D7B" w14:textId="77777777" w:rsidR="00D67926" w:rsidRDefault="008D6FB8">
            <w:pPr>
              <w:rPr>
                <w:rFonts w:eastAsia="Times New Roman"/>
                <w:lang w:val="en-US"/>
              </w:rPr>
            </w:pPr>
            <w:r>
              <w:rPr>
                <w:rFonts w:eastAsia="Times New Roman"/>
                <w:lang w:val="en-US"/>
              </w:rPr>
              <w:t xml:space="preserve">Read the relationship as "this plan" [relatedPlan.code] "relatedPlan.plan". E.g. This plan includes Plan B Additional relationship types can be proposed for future releases or handled as extensions. </w:t>
            </w:r>
          </w:p>
        </w:tc>
      </w:tr>
      <w:tr w:rsidR="00D67926" w14:paraId="511C7EC1" w14:textId="77777777">
        <w:trPr>
          <w:divId w:val="1845052625"/>
          <w:tblCellSpacing w:w="15" w:type="dxa"/>
        </w:trPr>
        <w:tc>
          <w:tcPr>
            <w:tcW w:w="0" w:type="auto"/>
            <w:vAlign w:val="center"/>
            <w:hideMark/>
          </w:tcPr>
          <w:p w14:paraId="25FFF63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794C37D" w14:textId="77777777" w:rsidR="00D67926" w:rsidRDefault="008D6FB8">
            <w:pPr>
              <w:rPr>
                <w:rFonts w:eastAsia="Times New Roman"/>
                <w:lang w:val="en-US"/>
              </w:rPr>
            </w:pPr>
            <w:r>
              <w:rPr>
                <w:rFonts w:eastAsia="Times New Roman"/>
                <w:lang w:val="en-US"/>
              </w:rPr>
              <w:t>Codes identifying the types of relationships between two plans.</w:t>
            </w:r>
          </w:p>
        </w:tc>
      </w:tr>
      <w:tr w:rsidR="00D67926" w14:paraId="07AEBAF0" w14:textId="77777777">
        <w:trPr>
          <w:divId w:val="1845052625"/>
          <w:tblCellSpacing w:w="15" w:type="dxa"/>
        </w:trPr>
        <w:tc>
          <w:tcPr>
            <w:tcW w:w="0" w:type="auto"/>
            <w:vAlign w:val="center"/>
            <w:hideMark/>
          </w:tcPr>
          <w:p w14:paraId="4D37A4FA" w14:textId="77777777" w:rsidR="00D67926" w:rsidRDefault="008D6FB8">
            <w:pPr>
              <w:rPr>
                <w:rFonts w:eastAsia="Times New Roman"/>
                <w:lang w:val="en-US"/>
              </w:rPr>
            </w:pPr>
            <w:r>
              <w:rPr>
                <w:rFonts w:eastAsia="Times New Roman"/>
                <w:b/>
                <w:bCs/>
                <w:lang w:val="en-US"/>
              </w:rPr>
              <w:t>CarePlan.relatedPlan.plan</w:t>
            </w:r>
          </w:p>
        </w:tc>
        <w:tc>
          <w:tcPr>
            <w:tcW w:w="0" w:type="auto"/>
            <w:vAlign w:val="center"/>
            <w:hideMark/>
          </w:tcPr>
          <w:p w14:paraId="6AC0F61E" w14:textId="77777777" w:rsidR="00D67926" w:rsidRDefault="00D67926">
            <w:pPr>
              <w:rPr>
                <w:rFonts w:eastAsia="Times New Roman"/>
                <w:lang w:val="en-US"/>
              </w:rPr>
            </w:pPr>
          </w:p>
        </w:tc>
      </w:tr>
      <w:tr w:rsidR="00D67926" w14:paraId="2DD300A6" w14:textId="77777777">
        <w:trPr>
          <w:divId w:val="1845052625"/>
          <w:tblCellSpacing w:w="15" w:type="dxa"/>
        </w:trPr>
        <w:tc>
          <w:tcPr>
            <w:tcW w:w="0" w:type="auto"/>
            <w:vAlign w:val="center"/>
            <w:hideMark/>
          </w:tcPr>
          <w:p w14:paraId="55463B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55BA26" w14:textId="77777777" w:rsidR="00D67926" w:rsidRDefault="008D6FB8">
            <w:pPr>
              <w:rPr>
                <w:rFonts w:eastAsia="Times New Roman"/>
                <w:lang w:val="en-US"/>
              </w:rPr>
            </w:pPr>
            <w:r>
              <w:rPr>
                <w:rFonts w:eastAsia="Times New Roman"/>
                <w:lang w:val="en-US"/>
              </w:rPr>
              <w:t>Plan relationship exists with</w:t>
            </w:r>
          </w:p>
        </w:tc>
      </w:tr>
      <w:tr w:rsidR="00D67926" w14:paraId="5C89F1A6" w14:textId="77777777">
        <w:trPr>
          <w:divId w:val="1845052625"/>
          <w:tblCellSpacing w:w="15" w:type="dxa"/>
        </w:trPr>
        <w:tc>
          <w:tcPr>
            <w:tcW w:w="0" w:type="auto"/>
            <w:vAlign w:val="center"/>
            <w:hideMark/>
          </w:tcPr>
          <w:p w14:paraId="12CCA6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22A7BE" w14:textId="77777777" w:rsidR="00D67926" w:rsidRDefault="008D6FB8">
            <w:pPr>
              <w:rPr>
                <w:rFonts w:eastAsia="Times New Roman"/>
                <w:lang w:val="en-US"/>
              </w:rPr>
            </w:pPr>
            <w:r>
              <w:rPr>
                <w:rFonts w:eastAsia="Times New Roman"/>
                <w:lang w:val="en-US"/>
              </w:rPr>
              <w:t>A reference to the plan to which a relationship is asserted.</w:t>
            </w:r>
          </w:p>
        </w:tc>
      </w:tr>
      <w:tr w:rsidR="00D67926" w14:paraId="72C3C7DD" w14:textId="77777777">
        <w:trPr>
          <w:divId w:val="1845052625"/>
          <w:tblCellSpacing w:w="15" w:type="dxa"/>
        </w:trPr>
        <w:tc>
          <w:tcPr>
            <w:tcW w:w="0" w:type="auto"/>
            <w:vAlign w:val="center"/>
            <w:hideMark/>
          </w:tcPr>
          <w:p w14:paraId="33084E0A" w14:textId="77777777" w:rsidR="00D67926" w:rsidRDefault="008D6FB8">
            <w:pPr>
              <w:rPr>
                <w:rFonts w:eastAsia="Times New Roman"/>
                <w:lang w:val="en-US"/>
              </w:rPr>
            </w:pPr>
            <w:r>
              <w:rPr>
                <w:rFonts w:eastAsia="Times New Roman"/>
                <w:b/>
                <w:bCs/>
                <w:lang w:val="en-US"/>
              </w:rPr>
              <w:t>CarePlan.participant</w:t>
            </w:r>
          </w:p>
        </w:tc>
        <w:tc>
          <w:tcPr>
            <w:tcW w:w="0" w:type="auto"/>
            <w:vAlign w:val="center"/>
            <w:hideMark/>
          </w:tcPr>
          <w:p w14:paraId="60A69C37" w14:textId="77777777" w:rsidR="00D67926" w:rsidRDefault="00D67926">
            <w:pPr>
              <w:rPr>
                <w:rFonts w:eastAsia="Times New Roman"/>
                <w:lang w:val="en-US"/>
              </w:rPr>
            </w:pPr>
          </w:p>
        </w:tc>
      </w:tr>
      <w:tr w:rsidR="00D67926" w14:paraId="752B09A6" w14:textId="77777777">
        <w:trPr>
          <w:divId w:val="1845052625"/>
          <w:tblCellSpacing w:w="15" w:type="dxa"/>
        </w:trPr>
        <w:tc>
          <w:tcPr>
            <w:tcW w:w="0" w:type="auto"/>
            <w:vAlign w:val="center"/>
            <w:hideMark/>
          </w:tcPr>
          <w:p w14:paraId="5BD759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A3ACDA" w14:textId="77777777" w:rsidR="00D67926" w:rsidRDefault="008D6FB8">
            <w:pPr>
              <w:rPr>
                <w:rFonts w:eastAsia="Times New Roman"/>
                <w:lang w:val="en-US"/>
              </w:rPr>
            </w:pPr>
            <w:r>
              <w:rPr>
                <w:rFonts w:eastAsia="Times New Roman"/>
                <w:lang w:val="en-US"/>
              </w:rPr>
              <w:t>Who's involved in plan?</w:t>
            </w:r>
          </w:p>
        </w:tc>
      </w:tr>
      <w:tr w:rsidR="00D67926" w14:paraId="571603BF" w14:textId="77777777">
        <w:trPr>
          <w:divId w:val="1845052625"/>
          <w:tblCellSpacing w:w="15" w:type="dxa"/>
        </w:trPr>
        <w:tc>
          <w:tcPr>
            <w:tcW w:w="0" w:type="auto"/>
            <w:vAlign w:val="center"/>
            <w:hideMark/>
          </w:tcPr>
          <w:p w14:paraId="0F1E19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BA5330" w14:textId="77777777" w:rsidR="00D67926" w:rsidRDefault="008D6FB8">
            <w:pPr>
              <w:rPr>
                <w:rFonts w:eastAsia="Times New Roman"/>
                <w:lang w:val="en-US"/>
              </w:rPr>
            </w:pPr>
            <w:r>
              <w:rPr>
                <w:rFonts w:eastAsia="Times New Roman"/>
                <w:lang w:val="en-US"/>
              </w:rPr>
              <w:t>Identifies all people and organizations who are expected to be involved in the care envisioned by this plan.</w:t>
            </w:r>
          </w:p>
        </w:tc>
      </w:tr>
      <w:tr w:rsidR="00D67926" w14:paraId="254A2113" w14:textId="77777777">
        <w:trPr>
          <w:divId w:val="1845052625"/>
          <w:tblCellSpacing w:w="15" w:type="dxa"/>
        </w:trPr>
        <w:tc>
          <w:tcPr>
            <w:tcW w:w="0" w:type="auto"/>
            <w:vAlign w:val="center"/>
            <w:hideMark/>
          </w:tcPr>
          <w:p w14:paraId="029A8FC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E8A9384" w14:textId="77777777" w:rsidR="00D67926" w:rsidRDefault="008D6FB8">
            <w:pPr>
              <w:rPr>
                <w:rFonts w:eastAsia="Times New Roman"/>
                <w:lang w:val="en-US"/>
              </w:rPr>
            </w:pPr>
            <w:r>
              <w:rPr>
                <w:rFonts w:eastAsia="Times New Roman"/>
                <w:lang w:val="en-US"/>
              </w:rPr>
              <w:t>Allows representation of care teams, helps scope care plan. In some cases may be a determiner of access permissions.</w:t>
            </w:r>
          </w:p>
        </w:tc>
      </w:tr>
      <w:tr w:rsidR="00D67926" w14:paraId="15D57DB3" w14:textId="77777777">
        <w:trPr>
          <w:divId w:val="1845052625"/>
          <w:tblCellSpacing w:w="15" w:type="dxa"/>
        </w:trPr>
        <w:tc>
          <w:tcPr>
            <w:tcW w:w="0" w:type="auto"/>
            <w:vAlign w:val="center"/>
            <w:hideMark/>
          </w:tcPr>
          <w:p w14:paraId="27E3928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078D021" w14:textId="77777777" w:rsidR="00D67926" w:rsidRDefault="008D6FB8">
            <w:pPr>
              <w:rPr>
                <w:rFonts w:eastAsia="Times New Roman"/>
                <w:lang w:val="en-US"/>
              </w:rPr>
            </w:pPr>
            <w:r>
              <w:rPr>
                <w:rFonts w:eastAsia="Times New Roman"/>
                <w:lang w:val="en-US"/>
              </w:rPr>
              <w:t>Care Team</w:t>
            </w:r>
          </w:p>
        </w:tc>
      </w:tr>
      <w:tr w:rsidR="00D67926" w14:paraId="658F4264" w14:textId="77777777">
        <w:trPr>
          <w:divId w:val="1845052625"/>
          <w:tblCellSpacing w:w="15" w:type="dxa"/>
        </w:trPr>
        <w:tc>
          <w:tcPr>
            <w:tcW w:w="0" w:type="auto"/>
            <w:vAlign w:val="center"/>
            <w:hideMark/>
          </w:tcPr>
          <w:p w14:paraId="3A43EB3C" w14:textId="77777777" w:rsidR="00D67926" w:rsidRDefault="008D6FB8">
            <w:pPr>
              <w:rPr>
                <w:rFonts w:eastAsia="Times New Roman"/>
                <w:lang w:val="en-US"/>
              </w:rPr>
            </w:pPr>
            <w:r>
              <w:rPr>
                <w:rFonts w:eastAsia="Times New Roman"/>
                <w:b/>
                <w:bCs/>
                <w:lang w:val="en-US"/>
              </w:rPr>
              <w:t>CarePlan.participant.role</w:t>
            </w:r>
          </w:p>
        </w:tc>
        <w:tc>
          <w:tcPr>
            <w:tcW w:w="0" w:type="auto"/>
            <w:vAlign w:val="center"/>
            <w:hideMark/>
          </w:tcPr>
          <w:p w14:paraId="5AA420E8" w14:textId="77777777" w:rsidR="00D67926" w:rsidRDefault="00D67926">
            <w:pPr>
              <w:rPr>
                <w:rFonts w:eastAsia="Times New Roman"/>
                <w:lang w:val="en-US"/>
              </w:rPr>
            </w:pPr>
          </w:p>
        </w:tc>
      </w:tr>
      <w:tr w:rsidR="00D67926" w14:paraId="1E0C85C4" w14:textId="77777777">
        <w:trPr>
          <w:divId w:val="1845052625"/>
          <w:tblCellSpacing w:w="15" w:type="dxa"/>
        </w:trPr>
        <w:tc>
          <w:tcPr>
            <w:tcW w:w="0" w:type="auto"/>
            <w:vAlign w:val="center"/>
            <w:hideMark/>
          </w:tcPr>
          <w:p w14:paraId="43F2D5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F7C9FB" w14:textId="77777777" w:rsidR="00D67926" w:rsidRDefault="008D6FB8">
            <w:pPr>
              <w:rPr>
                <w:rFonts w:eastAsia="Times New Roman"/>
                <w:lang w:val="en-US"/>
              </w:rPr>
            </w:pPr>
            <w:r>
              <w:rPr>
                <w:rFonts w:eastAsia="Times New Roman"/>
                <w:lang w:val="en-US"/>
              </w:rPr>
              <w:t>Type of involvement</w:t>
            </w:r>
          </w:p>
        </w:tc>
      </w:tr>
      <w:tr w:rsidR="00D67926" w14:paraId="5B031213" w14:textId="77777777">
        <w:trPr>
          <w:divId w:val="1845052625"/>
          <w:tblCellSpacing w:w="15" w:type="dxa"/>
        </w:trPr>
        <w:tc>
          <w:tcPr>
            <w:tcW w:w="0" w:type="auto"/>
            <w:vAlign w:val="center"/>
            <w:hideMark/>
          </w:tcPr>
          <w:p w14:paraId="6174730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6E215F" w14:textId="77777777"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14:paraId="777798E8" w14:textId="77777777">
        <w:trPr>
          <w:divId w:val="1845052625"/>
          <w:tblCellSpacing w:w="15" w:type="dxa"/>
        </w:trPr>
        <w:tc>
          <w:tcPr>
            <w:tcW w:w="0" w:type="auto"/>
            <w:vAlign w:val="center"/>
            <w:hideMark/>
          </w:tcPr>
          <w:p w14:paraId="1FD9579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0012865" w14:textId="77777777" w:rsidR="00D67926" w:rsidRDefault="008D6FB8">
            <w:pPr>
              <w:rPr>
                <w:rFonts w:eastAsia="Times New Roman"/>
                <w:lang w:val="en-US"/>
              </w:rPr>
            </w:pPr>
            <w:r>
              <w:rPr>
                <w:rFonts w:eastAsia="Times New Roman"/>
                <w:lang w:val="en-US"/>
              </w:rPr>
              <w:t xml:space="preserve">Roles may sometimes be inferred by type of Practitioner. These are relationships that hold only within the context of the care plan. General relationships should be handled as properties of the Patient resource directly. </w:t>
            </w:r>
          </w:p>
        </w:tc>
      </w:tr>
      <w:tr w:rsidR="00D67926" w14:paraId="1683932C" w14:textId="77777777">
        <w:trPr>
          <w:divId w:val="1845052625"/>
          <w:tblCellSpacing w:w="15" w:type="dxa"/>
        </w:trPr>
        <w:tc>
          <w:tcPr>
            <w:tcW w:w="0" w:type="auto"/>
            <w:vAlign w:val="center"/>
            <w:hideMark/>
          </w:tcPr>
          <w:p w14:paraId="423203F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3CF65DD" w14:textId="77777777"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14:paraId="41E8BDD1" w14:textId="77777777">
        <w:trPr>
          <w:divId w:val="1845052625"/>
          <w:tblCellSpacing w:w="15" w:type="dxa"/>
        </w:trPr>
        <w:tc>
          <w:tcPr>
            <w:tcW w:w="0" w:type="auto"/>
            <w:vAlign w:val="center"/>
            <w:hideMark/>
          </w:tcPr>
          <w:p w14:paraId="50B1C830" w14:textId="77777777" w:rsidR="00D67926" w:rsidRDefault="008D6FB8">
            <w:pPr>
              <w:rPr>
                <w:rFonts w:eastAsia="Times New Roman"/>
                <w:lang w:val="en-US"/>
              </w:rPr>
            </w:pPr>
            <w:r>
              <w:rPr>
                <w:rFonts w:eastAsia="Times New Roman"/>
                <w:b/>
                <w:bCs/>
                <w:lang w:val="en-US"/>
              </w:rPr>
              <w:lastRenderedPageBreak/>
              <w:t>CarePlan.participant.member</w:t>
            </w:r>
          </w:p>
        </w:tc>
        <w:tc>
          <w:tcPr>
            <w:tcW w:w="0" w:type="auto"/>
            <w:vAlign w:val="center"/>
            <w:hideMark/>
          </w:tcPr>
          <w:p w14:paraId="4F59C509" w14:textId="77777777" w:rsidR="00D67926" w:rsidRDefault="00D67926">
            <w:pPr>
              <w:rPr>
                <w:rFonts w:eastAsia="Times New Roman"/>
                <w:lang w:val="en-US"/>
              </w:rPr>
            </w:pPr>
          </w:p>
        </w:tc>
      </w:tr>
      <w:tr w:rsidR="00D67926" w14:paraId="56F89F1D" w14:textId="77777777">
        <w:trPr>
          <w:divId w:val="1845052625"/>
          <w:tblCellSpacing w:w="15" w:type="dxa"/>
        </w:trPr>
        <w:tc>
          <w:tcPr>
            <w:tcW w:w="0" w:type="auto"/>
            <w:vAlign w:val="center"/>
            <w:hideMark/>
          </w:tcPr>
          <w:p w14:paraId="18C6C2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28740C" w14:textId="77777777" w:rsidR="00D67926" w:rsidRDefault="008D6FB8">
            <w:pPr>
              <w:rPr>
                <w:rFonts w:eastAsia="Times New Roman"/>
                <w:lang w:val="en-US"/>
              </w:rPr>
            </w:pPr>
            <w:r>
              <w:rPr>
                <w:rFonts w:eastAsia="Times New Roman"/>
                <w:lang w:val="en-US"/>
              </w:rPr>
              <w:t>Who is involved</w:t>
            </w:r>
          </w:p>
        </w:tc>
      </w:tr>
      <w:tr w:rsidR="00D67926" w14:paraId="0AA1E202" w14:textId="77777777">
        <w:trPr>
          <w:divId w:val="1845052625"/>
          <w:tblCellSpacing w:w="15" w:type="dxa"/>
        </w:trPr>
        <w:tc>
          <w:tcPr>
            <w:tcW w:w="0" w:type="auto"/>
            <w:vAlign w:val="center"/>
            <w:hideMark/>
          </w:tcPr>
          <w:p w14:paraId="1AFD02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581EC8" w14:textId="77777777" w:rsidR="00D67926" w:rsidRDefault="008D6FB8">
            <w:pPr>
              <w:rPr>
                <w:rFonts w:eastAsia="Times New Roman"/>
                <w:lang w:val="en-US"/>
              </w:rPr>
            </w:pPr>
            <w:r>
              <w:rPr>
                <w:rFonts w:eastAsia="Times New Roman"/>
                <w:lang w:val="en-US"/>
              </w:rPr>
              <w:t>The specific person or organization who is participating/expected to participate in the care plan.</w:t>
            </w:r>
          </w:p>
        </w:tc>
      </w:tr>
      <w:tr w:rsidR="00D67926" w14:paraId="7992084D" w14:textId="77777777">
        <w:trPr>
          <w:divId w:val="1845052625"/>
          <w:tblCellSpacing w:w="15" w:type="dxa"/>
        </w:trPr>
        <w:tc>
          <w:tcPr>
            <w:tcW w:w="0" w:type="auto"/>
            <w:vAlign w:val="center"/>
            <w:hideMark/>
          </w:tcPr>
          <w:p w14:paraId="7F682A3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A2932E3" w14:textId="77777777" w:rsidR="00D67926" w:rsidRDefault="008D6FB8">
            <w:pPr>
              <w:rPr>
                <w:rFonts w:eastAsia="Times New Roman"/>
                <w:lang w:val="en-US"/>
              </w:rPr>
            </w:pPr>
            <w:r>
              <w:rPr>
                <w:rFonts w:eastAsia="Times New Roman"/>
                <w:lang w:val="en-US"/>
              </w:rPr>
              <w:t xml:space="preserve">Patient only needs to be listed if they have a role other than "subject of care". Member is optional because some participants may be known only by their role, particularly in draft plans. </w:t>
            </w:r>
          </w:p>
        </w:tc>
      </w:tr>
      <w:tr w:rsidR="00D67926" w14:paraId="4CD414F0" w14:textId="77777777">
        <w:trPr>
          <w:divId w:val="1845052625"/>
          <w:tblCellSpacing w:w="15" w:type="dxa"/>
        </w:trPr>
        <w:tc>
          <w:tcPr>
            <w:tcW w:w="0" w:type="auto"/>
            <w:vAlign w:val="center"/>
            <w:hideMark/>
          </w:tcPr>
          <w:p w14:paraId="72556A01" w14:textId="77777777" w:rsidR="00D67926" w:rsidRDefault="008D6FB8">
            <w:pPr>
              <w:rPr>
                <w:rFonts w:eastAsia="Times New Roman"/>
                <w:lang w:val="en-US"/>
              </w:rPr>
            </w:pPr>
            <w:r>
              <w:rPr>
                <w:rFonts w:eastAsia="Times New Roman"/>
                <w:b/>
                <w:bCs/>
                <w:lang w:val="en-US"/>
              </w:rPr>
              <w:t>CarePlan.goal</w:t>
            </w:r>
          </w:p>
        </w:tc>
        <w:tc>
          <w:tcPr>
            <w:tcW w:w="0" w:type="auto"/>
            <w:vAlign w:val="center"/>
            <w:hideMark/>
          </w:tcPr>
          <w:p w14:paraId="51D0A844" w14:textId="77777777" w:rsidR="00D67926" w:rsidRDefault="00D67926">
            <w:pPr>
              <w:rPr>
                <w:rFonts w:eastAsia="Times New Roman"/>
                <w:lang w:val="en-US"/>
              </w:rPr>
            </w:pPr>
          </w:p>
        </w:tc>
      </w:tr>
      <w:tr w:rsidR="00D67926" w14:paraId="3AE936E1" w14:textId="77777777">
        <w:trPr>
          <w:divId w:val="1845052625"/>
          <w:tblCellSpacing w:w="15" w:type="dxa"/>
        </w:trPr>
        <w:tc>
          <w:tcPr>
            <w:tcW w:w="0" w:type="auto"/>
            <w:vAlign w:val="center"/>
            <w:hideMark/>
          </w:tcPr>
          <w:p w14:paraId="7F342C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89F784" w14:textId="77777777" w:rsidR="00D67926" w:rsidRDefault="008D6FB8">
            <w:pPr>
              <w:rPr>
                <w:rFonts w:eastAsia="Times New Roman"/>
                <w:lang w:val="en-US"/>
              </w:rPr>
            </w:pPr>
            <w:r>
              <w:rPr>
                <w:rFonts w:eastAsia="Times New Roman"/>
                <w:lang w:val="en-US"/>
              </w:rPr>
              <w:t>Desired outcome of plan</w:t>
            </w:r>
          </w:p>
        </w:tc>
      </w:tr>
      <w:tr w:rsidR="00D67926" w14:paraId="47B51CF7" w14:textId="77777777">
        <w:trPr>
          <w:divId w:val="1845052625"/>
          <w:tblCellSpacing w:w="15" w:type="dxa"/>
        </w:trPr>
        <w:tc>
          <w:tcPr>
            <w:tcW w:w="0" w:type="auto"/>
            <w:vAlign w:val="center"/>
            <w:hideMark/>
          </w:tcPr>
          <w:p w14:paraId="1FEB2A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D7FA96" w14:textId="77777777" w:rsidR="00D67926" w:rsidRDefault="008D6FB8">
            <w:pPr>
              <w:rPr>
                <w:rFonts w:eastAsia="Times New Roman"/>
                <w:lang w:val="en-US"/>
              </w:rPr>
            </w:pPr>
            <w:r>
              <w:rPr>
                <w:rFonts w:eastAsia="Times New Roman"/>
                <w:lang w:val="en-US"/>
              </w:rPr>
              <w:t>Describes the intended objective(s) of carrying out the Care Plan.</w:t>
            </w:r>
          </w:p>
        </w:tc>
      </w:tr>
      <w:tr w:rsidR="00D67926" w14:paraId="3A7539EA" w14:textId="77777777">
        <w:trPr>
          <w:divId w:val="1845052625"/>
          <w:tblCellSpacing w:w="15" w:type="dxa"/>
        </w:trPr>
        <w:tc>
          <w:tcPr>
            <w:tcW w:w="0" w:type="auto"/>
            <w:vAlign w:val="center"/>
            <w:hideMark/>
          </w:tcPr>
          <w:p w14:paraId="0A250CB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65B247" w14:textId="77777777"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14:paraId="68B0033D" w14:textId="77777777">
        <w:trPr>
          <w:divId w:val="1845052625"/>
          <w:tblCellSpacing w:w="15" w:type="dxa"/>
        </w:trPr>
        <w:tc>
          <w:tcPr>
            <w:tcW w:w="0" w:type="auto"/>
            <w:vAlign w:val="center"/>
            <w:hideMark/>
          </w:tcPr>
          <w:p w14:paraId="3E3BA3F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10E3265" w14:textId="77777777" w:rsidR="00D67926" w:rsidRDefault="008D6FB8">
            <w:pPr>
              <w:rPr>
                <w:rFonts w:eastAsia="Times New Roman"/>
                <w:lang w:val="en-US"/>
              </w:rPr>
            </w:pPr>
            <w:r>
              <w:rPr>
                <w:rFonts w:eastAsia="Times New Roman"/>
                <w:lang w:val="en-US"/>
              </w:rPr>
              <w:t>Provides context for plan. Allows plan effectiveness to be evaluated by clinicians.</w:t>
            </w:r>
          </w:p>
        </w:tc>
      </w:tr>
      <w:tr w:rsidR="00D67926" w14:paraId="1068ACC2" w14:textId="77777777">
        <w:trPr>
          <w:divId w:val="1845052625"/>
          <w:tblCellSpacing w:w="15" w:type="dxa"/>
        </w:trPr>
        <w:tc>
          <w:tcPr>
            <w:tcW w:w="0" w:type="auto"/>
            <w:vAlign w:val="center"/>
            <w:hideMark/>
          </w:tcPr>
          <w:p w14:paraId="43791DFE" w14:textId="77777777" w:rsidR="00D67926" w:rsidRDefault="008D6FB8">
            <w:pPr>
              <w:rPr>
                <w:rFonts w:eastAsia="Times New Roman"/>
                <w:lang w:val="en-US"/>
              </w:rPr>
            </w:pPr>
            <w:r>
              <w:rPr>
                <w:rFonts w:eastAsia="Times New Roman"/>
                <w:b/>
                <w:bCs/>
                <w:lang w:val="en-US"/>
              </w:rPr>
              <w:t>CarePlan.activity</w:t>
            </w:r>
          </w:p>
        </w:tc>
        <w:tc>
          <w:tcPr>
            <w:tcW w:w="0" w:type="auto"/>
            <w:vAlign w:val="center"/>
            <w:hideMark/>
          </w:tcPr>
          <w:p w14:paraId="18806328" w14:textId="77777777" w:rsidR="00D67926" w:rsidRDefault="00D67926">
            <w:pPr>
              <w:rPr>
                <w:rFonts w:eastAsia="Times New Roman"/>
                <w:lang w:val="en-US"/>
              </w:rPr>
            </w:pPr>
          </w:p>
        </w:tc>
      </w:tr>
      <w:tr w:rsidR="00D67926" w14:paraId="75CFC2C6" w14:textId="77777777">
        <w:trPr>
          <w:divId w:val="1845052625"/>
          <w:tblCellSpacing w:w="15" w:type="dxa"/>
        </w:trPr>
        <w:tc>
          <w:tcPr>
            <w:tcW w:w="0" w:type="auto"/>
            <w:vAlign w:val="center"/>
            <w:hideMark/>
          </w:tcPr>
          <w:p w14:paraId="1AB83C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0667FB" w14:textId="77777777" w:rsidR="00D67926" w:rsidRDefault="008D6FB8">
            <w:pPr>
              <w:rPr>
                <w:rFonts w:eastAsia="Times New Roman"/>
                <w:lang w:val="en-US"/>
              </w:rPr>
            </w:pPr>
            <w:r>
              <w:rPr>
                <w:rFonts w:eastAsia="Times New Roman"/>
                <w:lang w:val="en-US"/>
              </w:rPr>
              <w:t>Action to occur as part of plan</w:t>
            </w:r>
          </w:p>
        </w:tc>
      </w:tr>
      <w:tr w:rsidR="00D67926" w14:paraId="3F779109" w14:textId="77777777">
        <w:trPr>
          <w:divId w:val="1845052625"/>
          <w:tblCellSpacing w:w="15" w:type="dxa"/>
        </w:trPr>
        <w:tc>
          <w:tcPr>
            <w:tcW w:w="0" w:type="auto"/>
            <w:vAlign w:val="center"/>
            <w:hideMark/>
          </w:tcPr>
          <w:p w14:paraId="3E7027C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B2F540" w14:textId="77777777" w:rsidR="00D67926" w:rsidRDefault="008D6FB8">
            <w:pPr>
              <w:rPr>
                <w:rFonts w:eastAsia="Times New Roman"/>
                <w:lang w:val="en-US"/>
              </w:rPr>
            </w:pPr>
            <w:r>
              <w:rPr>
                <w:rFonts w:eastAsia="Times New Roman"/>
                <w:lang w:val="en-US"/>
              </w:rPr>
              <w:t xml:space="preserve">Identifies a planned action to occur as part of the plan. For example, a medication to be used, lab tests to perform, self-monitoring, education, etc. </w:t>
            </w:r>
          </w:p>
        </w:tc>
      </w:tr>
      <w:tr w:rsidR="00D67926" w14:paraId="53B6D1CA" w14:textId="77777777">
        <w:trPr>
          <w:divId w:val="1845052625"/>
          <w:tblCellSpacing w:w="15" w:type="dxa"/>
        </w:trPr>
        <w:tc>
          <w:tcPr>
            <w:tcW w:w="0" w:type="auto"/>
            <w:vAlign w:val="center"/>
            <w:hideMark/>
          </w:tcPr>
          <w:p w14:paraId="6903D89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399F0C7" w14:textId="77777777" w:rsidR="00D67926" w:rsidRDefault="008D6FB8">
            <w:pPr>
              <w:rPr>
                <w:rFonts w:eastAsia="Times New Roman"/>
                <w:lang w:val="en-US"/>
              </w:rPr>
            </w:pPr>
            <w:r>
              <w:rPr>
                <w:rFonts w:eastAsia="Times New Roman"/>
                <w:lang w:val="en-US"/>
              </w:rPr>
              <w:t>Allows systems to prompt for performance of planned activities, validate plans against best practice.</w:t>
            </w:r>
          </w:p>
        </w:tc>
      </w:tr>
      <w:tr w:rsidR="00D67926" w14:paraId="159CDC49" w14:textId="77777777">
        <w:trPr>
          <w:divId w:val="1845052625"/>
          <w:tblCellSpacing w:w="15" w:type="dxa"/>
        </w:trPr>
        <w:tc>
          <w:tcPr>
            <w:tcW w:w="0" w:type="auto"/>
            <w:vAlign w:val="center"/>
            <w:hideMark/>
          </w:tcPr>
          <w:p w14:paraId="279B27DF" w14:textId="77777777" w:rsidR="00D67926" w:rsidRDefault="008D6FB8">
            <w:pPr>
              <w:rPr>
                <w:rFonts w:eastAsia="Times New Roman"/>
                <w:lang w:val="en-US"/>
              </w:rPr>
            </w:pPr>
            <w:r>
              <w:rPr>
                <w:rFonts w:eastAsia="Times New Roman"/>
                <w:b/>
                <w:bCs/>
                <w:lang w:val="en-US"/>
              </w:rPr>
              <w:t>CarePlan.activity.actionResulting</w:t>
            </w:r>
          </w:p>
        </w:tc>
        <w:tc>
          <w:tcPr>
            <w:tcW w:w="0" w:type="auto"/>
            <w:vAlign w:val="center"/>
            <w:hideMark/>
          </w:tcPr>
          <w:p w14:paraId="065568A9" w14:textId="77777777" w:rsidR="00D67926" w:rsidRDefault="00D67926">
            <w:pPr>
              <w:rPr>
                <w:rFonts w:eastAsia="Times New Roman"/>
                <w:lang w:val="en-US"/>
              </w:rPr>
            </w:pPr>
          </w:p>
        </w:tc>
      </w:tr>
      <w:tr w:rsidR="00D67926" w14:paraId="08049241" w14:textId="77777777">
        <w:trPr>
          <w:divId w:val="1845052625"/>
          <w:tblCellSpacing w:w="15" w:type="dxa"/>
        </w:trPr>
        <w:tc>
          <w:tcPr>
            <w:tcW w:w="0" w:type="auto"/>
            <w:vAlign w:val="center"/>
            <w:hideMark/>
          </w:tcPr>
          <w:p w14:paraId="3DBB9B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4AA764" w14:textId="77777777" w:rsidR="00D67926" w:rsidRDefault="008D6FB8">
            <w:pPr>
              <w:rPr>
                <w:rFonts w:eastAsia="Times New Roman"/>
                <w:lang w:val="en-US"/>
              </w:rPr>
            </w:pPr>
            <w:r>
              <w:rPr>
                <w:rFonts w:eastAsia="Times New Roman"/>
                <w:lang w:val="en-US"/>
              </w:rPr>
              <w:t>Appointments, orders, etc.</w:t>
            </w:r>
          </w:p>
        </w:tc>
      </w:tr>
      <w:tr w:rsidR="00D67926" w14:paraId="6D95C7AB" w14:textId="77777777">
        <w:trPr>
          <w:divId w:val="1845052625"/>
          <w:tblCellSpacing w:w="15" w:type="dxa"/>
        </w:trPr>
        <w:tc>
          <w:tcPr>
            <w:tcW w:w="0" w:type="auto"/>
            <w:vAlign w:val="center"/>
            <w:hideMark/>
          </w:tcPr>
          <w:p w14:paraId="326B82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8605B4" w14:textId="77777777" w:rsidR="00D67926" w:rsidRDefault="008D6FB8">
            <w:pPr>
              <w:rPr>
                <w:rFonts w:eastAsia="Times New Roman"/>
                <w:lang w:val="en-US"/>
              </w:rPr>
            </w:pPr>
            <w:r>
              <w:rPr>
                <w:rFonts w:eastAsia="Times New Roman"/>
                <w:lang w:val="en-US"/>
              </w:rPr>
              <w:t xml:space="preserve">Resources that describe follow-on actions resulting from the plan, such as drug prescriptions, encounter records, appointments, etc. </w:t>
            </w:r>
          </w:p>
        </w:tc>
      </w:tr>
      <w:tr w:rsidR="00D67926" w14:paraId="1B0B9889" w14:textId="77777777">
        <w:trPr>
          <w:divId w:val="1845052625"/>
          <w:tblCellSpacing w:w="15" w:type="dxa"/>
        </w:trPr>
        <w:tc>
          <w:tcPr>
            <w:tcW w:w="0" w:type="auto"/>
            <w:vAlign w:val="center"/>
            <w:hideMark/>
          </w:tcPr>
          <w:p w14:paraId="2619DFF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9B0B48E" w14:textId="77777777" w:rsidR="00D67926" w:rsidRDefault="008D6FB8">
            <w:pPr>
              <w:rPr>
                <w:rFonts w:eastAsia="Times New Roman"/>
                <w:lang w:val="en-US"/>
              </w:rPr>
            </w:pPr>
            <w:r>
              <w:rPr>
                <w:rFonts w:eastAsia="Times New Roman"/>
                <w:lang w:val="en-US"/>
              </w:rPr>
              <w:t>Links plan to resulting actions.</w:t>
            </w:r>
          </w:p>
        </w:tc>
      </w:tr>
      <w:tr w:rsidR="00D67926" w14:paraId="3B7EE26F" w14:textId="77777777">
        <w:trPr>
          <w:divId w:val="1845052625"/>
          <w:tblCellSpacing w:w="15" w:type="dxa"/>
        </w:trPr>
        <w:tc>
          <w:tcPr>
            <w:tcW w:w="0" w:type="auto"/>
            <w:vAlign w:val="center"/>
            <w:hideMark/>
          </w:tcPr>
          <w:p w14:paraId="26E7774B" w14:textId="77777777" w:rsidR="00D67926" w:rsidRDefault="008D6FB8">
            <w:pPr>
              <w:rPr>
                <w:rFonts w:eastAsia="Times New Roman"/>
                <w:lang w:val="en-US"/>
              </w:rPr>
            </w:pPr>
            <w:r>
              <w:rPr>
                <w:rFonts w:eastAsia="Times New Roman"/>
                <w:b/>
                <w:bCs/>
                <w:lang w:val="en-US"/>
              </w:rPr>
              <w:t>CarePlan.activity.progress</w:t>
            </w:r>
          </w:p>
        </w:tc>
        <w:tc>
          <w:tcPr>
            <w:tcW w:w="0" w:type="auto"/>
            <w:vAlign w:val="center"/>
            <w:hideMark/>
          </w:tcPr>
          <w:p w14:paraId="18D84294" w14:textId="77777777" w:rsidR="00D67926" w:rsidRDefault="00D67926">
            <w:pPr>
              <w:rPr>
                <w:rFonts w:eastAsia="Times New Roman"/>
                <w:lang w:val="en-US"/>
              </w:rPr>
            </w:pPr>
          </w:p>
        </w:tc>
      </w:tr>
      <w:tr w:rsidR="00D67926" w14:paraId="73A80746" w14:textId="77777777">
        <w:trPr>
          <w:divId w:val="1845052625"/>
          <w:tblCellSpacing w:w="15" w:type="dxa"/>
        </w:trPr>
        <w:tc>
          <w:tcPr>
            <w:tcW w:w="0" w:type="auto"/>
            <w:vAlign w:val="center"/>
            <w:hideMark/>
          </w:tcPr>
          <w:p w14:paraId="0DC19E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F52C0E" w14:textId="77777777" w:rsidR="00D67926" w:rsidRDefault="008D6FB8">
            <w:pPr>
              <w:rPr>
                <w:rFonts w:eastAsia="Times New Roman"/>
                <w:lang w:val="en-US"/>
              </w:rPr>
            </w:pPr>
            <w:r>
              <w:rPr>
                <w:rFonts w:eastAsia="Times New Roman"/>
                <w:lang w:val="en-US"/>
              </w:rPr>
              <w:t>Comments about the activity status/progress</w:t>
            </w:r>
          </w:p>
        </w:tc>
      </w:tr>
      <w:tr w:rsidR="00D67926" w14:paraId="0459C001" w14:textId="77777777">
        <w:trPr>
          <w:divId w:val="1845052625"/>
          <w:tblCellSpacing w:w="15" w:type="dxa"/>
        </w:trPr>
        <w:tc>
          <w:tcPr>
            <w:tcW w:w="0" w:type="auto"/>
            <w:vAlign w:val="center"/>
            <w:hideMark/>
          </w:tcPr>
          <w:p w14:paraId="102C01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4B8C80" w14:textId="77777777" w:rsidR="00D67926" w:rsidRDefault="008D6FB8">
            <w:pPr>
              <w:rPr>
                <w:rFonts w:eastAsia="Times New Roman"/>
                <w:lang w:val="en-US"/>
              </w:rPr>
            </w:pPr>
            <w:r>
              <w:rPr>
                <w:rFonts w:eastAsia="Times New Roman"/>
                <w:lang w:val="en-US"/>
              </w:rPr>
              <w:t>Notes about the adherence/status/progress of the activity.</w:t>
            </w:r>
          </w:p>
        </w:tc>
      </w:tr>
      <w:tr w:rsidR="00D67926" w14:paraId="31E5D346" w14:textId="77777777">
        <w:trPr>
          <w:divId w:val="1845052625"/>
          <w:tblCellSpacing w:w="15" w:type="dxa"/>
        </w:trPr>
        <w:tc>
          <w:tcPr>
            <w:tcW w:w="0" w:type="auto"/>
            <w:vAlign w:val="center"/>
            <w:hideMark/>
          </w:tcPr>
          <w:p w14:paraId="02278E0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27F8A34" w14:textId="77777777" w:rsidR="00D67926" w:rsidRDefault="008D6FB8">
            <w:pPr>
              <w:rPr>
                <w:rFonts w:eastAsia="Times New Roman"/>
                <w:lang w:val="en-US"/>
              </w:rPr>
            </w:pPr>
            <w:r>
              <w:rPr>
                <w:rFonts w:eastAsia="Times New Roman"/>
                <w:lang w:val="en-US"/>
              </w:rPr>
              <w:t xml:space="preserve">This element should NOT be used to describe the activity to be performed - that occurs either within the resource pointed to by </w:t>
            </w:r>
            <w:proofErr w:type="gramStart"/>
            <w:r>
              <w:rPr>
                <w:rFonts w:eastAsia="Times New Roman"/>
                <w:lang w:val="en-US"/>
              </w:rPr>
              <w:t>activity.detail</w:t>
            </w:r>
            <w:proofErr w:type="gramEnd"/>
            <w:r>
              <w:rPr>
                <w:rFonts w:eastAsia="Times New Roman"/>
                <w:lang w:val="en-US"/>
              </w:rPr>
              <w:t xml:space="preserve">.reference or in activity.detail.description. </w:t>
            </w:r>
          </w:p>
        </w:tc>
      </w:tr>
      <w:tr w:rsidR="00D67926" w14:paraId="474BEEDC" w14:textId="77777777">
        <w:trPr>
          <w:divId w:val="1845052625"/>
          <w:tblCellSpacing w:w="15" w:type="dxa"/>
        </w:trPr>
        <w:tc>
          <w:tcPr>
            <w:tcW w:w="0" w:type="auto"/>
            <w:vAlign w:val="center"/>
            <w:hideMark/>
          </w:tcPr>
          <w:p w14:paraId="58E6FAF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036F46E" w14:textId="77777777" w:rsidR="00D67926" w:rsidRDefault="008D6FB8">
            <w:pPr>
              <w:rPr>
                <w:rFonts w:eastAsia="Times New Roman"/>
                <w:lang w:val="en-US"/>
              </w:rPr>
            </w:pPr>
            <w:r>
              <w:rPr>
                <w:rFonts w:eastAsia="Times New Roman"/>
                <w:lang w:val="en-US"/>
              </w:rPr>
              <w:t>Can be used to capture information about adherence, progress, concerns, etc.</w:t>
            </w:r>
          </w:p>
        </w:tc>
      </w:tr>
      <w:tr w:rsidR="00D67926" w14:paraId="34428700" w14:textId="77777777">
        <w:trPr>
          <w:divId w:val="1845052625"/>
          <w:tblCellSpacing w:w="15" w:type="dxa"/>
        </w:trPr>
        <w:tc>
          <w:tcPr>
            <w:tcW w:w="0" w:type="auto"/>
            <w:vAlign w:val="center"/>
            <w:hideMark/>
          </w:tcPr>
          <w:p w14:paraId="47175207" w14:textId="77777777" w:rsidR="00D67926" w:rsidRDefault="008D6FB8">
            <w:pPr>
              <w:rPr>
                <w:rFonts w:eastAsia="Times New Roman"/>
                <w:lang w:val="en-US"/>
              </w:rPr>
            </w:pPr>
            <w:r>
              <w:rPr>
                <w:rFonts w:eastAsia="Times New Roman"/>
                <w:b/>
                <w:bCs/>
                <w:lang w:val="en-US"/>
              </w:rPr>
              <w:lastRenderedPageBreak/>
              <w:t>CarePlan.activity.reference</w:t>
            </w:r>
          </w:p>
        </w:tc>
        <w:tc>
          <w:tcPr>
            <w:tcW w:w="0" w:type="auto"/>
            <w:vAlign w:val="center"/>
            <w:hideMark/>
          </w:tcPr>
          <w:p w14:paraId="64B2A3CB" w14:textId="77777777" w:rsidR="00D67926" w:rsidRDefault="00D67926">
            <w:pPr>
              <w:rPr>
                <w:rFonts w:eastAsia="Times New Roman"/>
                <w:lang w:val="en-US"/>
              </w:rPr>
            </w:pPr>
          </w:p>
        </w:tc>
      </w:tr>
      <w:tr w:rsidR="00D67926" w14:paraId="4EE066B7" w14:textId="77777777">
        <w:trPr>
          <w:divId w:val="1845052625"/>
          <w:tblCellSpacing w:w="15" w:type="dxa"/>
        </w:trPr>
        <w:tc>
          <w:tcPr>
            <w:tcW w:w="0" w:type="auto"/>
            <w:vAlign w:val="center"/>
            <w:hideMark/>
          </w:tcPr>
          <w:p w14:paraId="7741E6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289B73" w14:textId="77777777" w:rsidR="00D67926" w:rsidRDefault="008D6FB8">
            <w:pPr>
              <w:rPr>
                <w:rFonts w:eastAsia="Times New Roman"/>
                <w:lang w:val="en-US"/>
              </w:rPr>
            </w:pPr>
            <w:r>
              <w:rPr>
                <w:rFonts w:eastAsia="Times New Roman"/>
                <w:lang w:val="en-US"/>
              </w:rPr>
              <w:t>Activity details defined in specific resource</w:t>
            </w:r>
          </w:p>
        </w:tc>
      </w:tr>
      <w:tr w:rsidR="00D67926" w14:paraId="61BD685D" w14:textId="77777777">
        <w:trPr>
          <w:divId w:val="1845052625"/>
          <w:tblCellSpacing w:w="15" w:type="dxa"/>
        </w:trPr>
        <w:tc>
          <w:tcPr>
            <w:tcW w:w="0" w:type="auto"/>
            <w:vAlign w:val="center"/>
            <w:hideMark/>
          </w:tcPr>
          <w:p w14:paraId="11D14F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E1C7DE" w14:textId="77777777" w:rsidR="00D67926" w:rsidRDefault="008D6FB8">
            <w:pPr>
              <w:rPr>
                <w:rFonts w:eastAsia="Times New Roman"/>
                <w:lang w:val="en-US"/>
              </w:rPr>
            </w:pPr>
            <w:r>
              <w:rPr>
                <w:rFonts w:eastAsia="Times New Roman"/>
                <w:lang w:val="en-US"/>
              </w:rPr>
              <w:t>The details of the proposed activity represented in a specific resource.</w:t>
            </w:r>
          </w:p>
        </w:tc>
      </w:tr>
      <w:tr w:rsidR="00D67926" w14:paraId="55D84000" w14:textId="77777777">
        <w:trPr>
          <w:divId w:val="1845052625"/>
          <w:tblCellSpacing w:w="15" w:type="dxa"/>
        </w:trPr>
        <w:tc>
          <w:tcPr>
            <w:tcW w:w="0" w:type="auto"/>
            <w:vAlign w:val="center"/>
            <w:hideMark/>
          </w:tcPr>
          <w:p w14:paraId="3A59940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99074A9" w14:textId="77777777" w:rsidR="00D67926" w:rsidRDefault="008D6FB8">
            <w:pPr>
              <w:rPr>
                <w:rFonts w:eastAsia="Times New Roman"/>
                <w:lang w:val="en-US"/>
              </w:rPr>
            </w:pPr>
            <w:r>
              <w:rPr>
                <w:rFonts w:eastAsia="Times New Roman"/>
                <w:lang w:val="en-US"/>
              </w:rPr>
              <w:t>Details in a form consistent with other applications and contexts of use.</w:t>
            </w:r>
          </w:p>
        </w:tc>
      </w:tr>
      <w:tr w:rsidR="00D67926" w14:paraId="50C1A323" w14:textId="77777777">
        <w:trPr>
          <w:divId w:val="1845052625"/>
          <w:tblCellSpacing w:w="15" w:type="dxa"/>
        </w:trPr>
        <w:tc>
          <w:tcPr>
            <w:tcW w:w="0" w:type="auto"/>
            <w:vAlign w:val="center"/>
            <w:hideMark/>
          </w:tcPr>
          <w:p w14:paraId="641C1A36" w14:textId="77777777" w:rsidR="00D67926" w:rsidRDefault="008D6FB8">
            <w:pPr>
              <w:rPr>
                <w:rFonts w:eastAsia="Times New Roman"/>
                <w:lang w:val="en-US"/>
              </w:rPr>
            </w:pPr>
            <w:r>
              <w:rPr>
                <w:rFonts w:eastAsia="Times New Roman"/>
                <w:b/>
                <w:bCs/>
                <w:lang w:val="en-US"/>
              </w:rPr>
              <w:t>CarePlan.activity.detail</w:t>
            </w:r>
          </w:p>
        </w:tc>
        <w:tc>
          <w:tcPr>
            <w:tcW w:w="0" w:type="auto"/>
            <w:vAlign w:val="center"/>
            <w:hideMark/>
          </w:tcPr>
          <w:p w14:paraId="25267E22" w14:textId="77777777" w:rsidR="00D67926" w:rsidRDefault="00D67926">
            <w:pPr>
              <w:rPr>
                <w:rFonts w:eastAsia="Times New Roman"/>
                <w:lang w:val="en-US"/>
              </w:rPr>
            </w:pPr>
          </w:p>
        </w:tc>
      </w:tr>
      <w:tr w:rsidR="00D67926" w14:paraId="3F7B1395" w14:textId="77777777">
        <w:trPr>
          <w:divId w:val="1845052625"/>
          <w:tblCellSpacing w:w="15" w:type="dxa"/>
        </w:trPr>
        <w:tc>
          <w:tcPr>
            <w:tcW w:w="0" w:type="auto"/>
            <w:vAlign w:val="center"/>
            <w:hideMark/>
          </w:tcPr>
          <w:p w14:paraId="2F9C45D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2F1D13" w14:textId="77777777" w:rsidR="00D67926" w:rsidRDefault="008D6FB8">
            <w:pPr>
              <w:rPr>
                <w:rFonts w:eastAsia="Times New Roman"/>
                <w:lang w:val="en-US"/>
              </w:rPr>
            </w:pPr>
            <w:r>
              <w:rPr>
                <w:rFonts w:eastAsia="Times New Roman"/>
                <w:lang w:val="en-US"/>
              </w:rPr>
              <w:t>In-line definition of activity</w:t>
            </w:r>
          </w:p>
        </w:tc>
      </w:tr>
      <w:tr w:rsidR="00D67926" w14:paraId="1813E9B5" w14:textId="77777777">
        <w:trPr>
          <w:divId w:val="1845052625"/>
          <w:tblCellSpacing w:w="15" w:type="dxa"/>
        </w:trPr>
        <w:tc>
          <w:tcPr>
            <w:tcW w:w="0" w:type="auto"/>
            <w:vAlign w:val="center"/>
            <w:hideMark/>
          </w:tcPr>
          <w:p w14:paraId="6FAAFF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0605A9" w14:textId="77777777" w:rsidR="00D67926" w:rsidRDefault="008D6FB8">
            <w:pPr>
              <w:rPr>
                <w:rFonts w:eastAsia="Times New Roman"/>
                <w:lang w:val="en-US"/>
              </w:rPr>
            </w:pPr>
            <w:r>
              <w:rPr>
                <w:rFonts w:eastAsia="Times New Roman"/>
                <w:lang w:val="en-US"/>
              </w:rPr>
              <w:t xml:space="preserve">A simple summary of a planned activity suitable for a general care plan system (e.g. form driven) that doesn't know about specific resources such as procedure etc. </w:t>
            </w:r>
          </w:p>
        </w:tc>
      </w:tr>
      <w:tr w:rsidR="00D67926" w14:paraId="40F63B37" w14:textId="77777777">
        <w:trPr>
          <w:divId w:val="1845052625"/>
          <w:tblCellSpacing w:w="15" w:type="dxa"/>
        </w:trPr>
        <w:tc>
          <w:tcPr>
            <w:tcW w:w="0" w:type="auto"/>
            <w:vAlign w:val="center"/>
            <w:hideMark/>
          </w:tcPr>
          <w:p w14:paraId="4EF978E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3A01FF1" w14:textId="77777777" w:rsidR="00D67926" w:rsidRDefault="008D6FB8">
            <w:pPr>
              <w:rPr>
                <w:rFonts w:eastAsia="Times New Roman"/>
                <w:lang w:val="en-US"/>
              </w:rPr>
            </w:pPr>
            <w:r>
              <w:rPr>
                <w:rFonts w:eastAsia="Times New Roman"/>
                <w:lang w:val="en-US"/>
              </w:rPr>
              <w:t>Details in a simple form for generic care plan systems.</w:t>
            </w:r>
          </w:p>
        </w:tc>
      </w:tr>
      <w:tr w:rsidR="00D67926" w14:paraId="6D4DF1C8" w14:textId="77777777">
        <w:trPr>
          <w:divId w:val="1845052625"/>
          <w:tblCellSpacing w:w="15" w:type="dxa"/>
        </w:trPr>
        <w:tc>
          <w:tcPr>
            <w:tcW w:w="0" w:type="auto"/>
            <w:vAlign w:val="center"/>
            <w:hideMark/>
          </w:tcPr>
          <w:p w14:paraId="414A7E9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1E6C62F" w14:textId="77777777" w:rsidR="00D67926" w:rsidRDefault="008D6FB8">
            <w:pPr>
              <w:rPr>
                <w:rFonts w:eastAsia="Times New Roman"/>
                <w:lang w:val="en-US"/>
              </w:rPr>
            </w:pPr>
            <w:r>
              <w:rPr>
                <w:rFonts w:eastAsia="Times New Roman"/>
                <w:lang w:val="en-US"/>
              </w:rPr>
              <w:t>Only provide a detail reference, or a simple detail summary</w:t>
            </w:r>
          </w:p>
        </w:tc>
      </w:tr>
      <w:tr w:rsidR="00D67926" w14:paraId="632DFD73" w14:textId="77777777">
        <w:trPr>
          <w:divId w:val="1845052625"/>
          <w:tblCellSpacing w:w="15" w:type="dxa"/>
        </w:trPr>
        <w:tc>
          <w:tcPr>
            <w:tcW w:w="0" w:type="auto"/>
            <w:vAlign w:val="center"/>
            <w:hideMark/>
          </w:tcPr>
          <w:p w14:paraId="62417765" w14:textId="77777777" w:rsidR="00D67926" w:rsidRDefault="008D6FB8">
            <w:pPr>
              <w:rPr>
                <w:rFonts w:eastAsia="Times New Roman"/>
                <w:lang w:val="en-US"/>
              </w:rPr>
            </w:pPr>
            <w:r>
              <w:rPr>
                <w:rFonts w:eastAsia="Times New Roman"/>
                <w:b/>
                <w:bCs/>
                <w:lang w:val="en-US"/>
              </w:rPr>
              <w:t>CarePlan.activity.detail.category</w:t>
            </w:r>
          </w:p>
        </w:tc>
        <w:tc>
          <w:tcPr>
            <w:tcW w:w="0" w:type="auto"/>
            <w:vAlign w:val="center"/>
            <w:hideMark/>
          </w:tcPr>
          <w:p w14:paraId="048E53B5" w14:textId="77777777" w:rsidR="00D67926" w:rsidRDefault="00D67926">
            <w:pPr>
              <w:rPr>
                <w:rFonts w:eastAsia="Times New Roman"/>
                <w:lang w:val="en-US"/>
              </w:rPr>
            </w:pPr>
          </w:p>
        </w:tc>
      </w:tr>
      <w:tr w:rsidR="00D67926" w14:paraId="4203AF79" w14:textId="77777777">
        <w:trPr>
          <w:divId w:val="1845052625"/>
          <w:tblCellSpacing w:w="15" w:type="dxa"/>
        </w:trPr>
        <w:tc>
          <w:tcPr>
            <w:tcW w:w="0" w:type="auto"/>
            <w:vAlign w:val="center"/>
            <w:hideMark/>
          </w:tcPr>
          <w:p w14:paraId="766115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845D80" w14:textId="77777777" w:rsidR="00D67926" w:rsidRDefault="008D6FB8">
            <w:pPr>
              <w:rPr>
                <w:rFonts w:eastAsia="Times New Roman"/>
                <w:lang w:val="en-US"/>
              </w:rPr>
            </w:pPr>
            <w:r>
              <w:rPr>
                <w:rFonts w:eastAsia="Times New Roman"/>
                <w:lang w:val="en-US"/>
              </w:rPr>
              <w:t>High-level categorization of the type of activity in a care plan.</w:t>
            </w:r>
          </w:p>
        </w:tc>
      </w:tr>
      <w:tr w:rsidR="00D67926" w14:paraId="67C3AEA6" w14:textId="77777777">
        <w:trPr>
          <w:divId w:val="1845052625"/>
          <w:tblCellSpacing w:w="15" w:type="dxa"/>
        </w:trPr>
        <w:tc>
          <w:tcPr>
            <w:tcW w:w="0" w:type="auto"/>
            <w:vAlign w:val="center"/>
            <w:hideMark/>
          </w:tcPr>
          <w:p w14:paraId="226F82B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AF72E9B" w14:textId="77777777" w:rsidR="00D67926" w:rsidRDefault="008D6FB8">
            <w:pPr>
              <w:rPr>
                <w:rFonts w:eastAsia="Times New Roman"/>
                <w:lang w:val="en-US"/>
              </w:rPr>
            </w:pPr>
            <w:r>
              <w:rPr>
                <w:rFonts w:eastAsia="Times New Roman"/>
                <w:lang w:val="en-US"/>
              </w:rPr>
              <w:t>May determine what types of extensions are permitted.</w:t>
            </w:r>
          </w:p>
        </w:tc>
      </w:tr>
      <w:tr w:rsidR="00D67926" w14:paraId="7DD8E3EC" w14:textId="77777777">
        <w:trPr>
          <w:divId w:val="1845052625"/>
          <w:tblCellSpacing w:w="15" w:type="dxa"/>
        </w:trPr>
        <w:tc>
          <w:tcPr>
            <w:tcW w:w="0" w:type="auto"/>
            <w:vAlign w:val="center"/>
            <w:hideMark/>
          </w:tcPr>
          <w:p w14:paraId="590FF4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43484D6" w14:textId="77777777" w:rsidR="00D67926" w:rsidRDefault="008D6FB8">
            <w:pPr>
              <w:rPr>
                <w:rFonts w:eastAsia="Times New Roman"/>
                <w:lang w:val="en-US"/>
              </w:rPr>
            </w:pPr>
            <w:r>
              <w:rPr>
                <w:rFonts w:eastAsia="Times New Roman"/>
                <w:lang w:val="en-US"/>
              </w:rPr>
              <w:t>High-level categorization of the type of activity in a care plan.</w:t>
            </w:r>
          </w:p>
        </w:tc>
      </w:tr>
      <w:tr w:rsidR="00D67926" w14:paraId="3D2F2D45" w14:textId="77777777">
        <w:trPr>
          <w:divId w:val="1845052625"/>
          <w:tblCellSpacing w:w="15" w:type="dxa"/>
        </w:trPr>
        <w:tc>
          <w:tcPr>
            <w:tcW w:w="0" w:type="auto"/>
            <w:vAlign w:val="center"/>
            <w:hideMark/>
          </w:tcPr>
          <w:p w14:paraId="04ACE14E" w14:textId="77777777" w:rsidR="00D67926" w:rsidRDefault="008D6FB8">
            <w:pPr>
              <w:rPr>
                <w:rFonts w:eastAsia="Times New Roman"/>
                <w:lang w:val="en-US"/>
              </w:rPr>
            </w:pPr>
            <w:r>
              <w:rPr>
                <w:rFonts w:eastAsia="Times New Roman"/>
                <w:b/>
                <w:bCs/>
                <w:lang w:val="en-US"/>
              </w:rPr>
              <w:t>CarePlan.activity.detail.code</w:t>
            </w:r>
          </w:p>
        </w:tc>
        <w:tc>
          <w:tcPr>
            <w:tcW w:w="0" w:type="auto"/>
            <w:vAlign w:val="center"/>
            <w:hideMark/>
          </w:tcPr>
          <w:p w14:paraId="774C1784" w14:textId="77777777" w:rsidR="00D67926" w:rsidRDefault="00D67926">
            <w:pPr>
              <w:rPr>
                <w:rFonts w:eastAsia="Times New Roman"/>
                <w:lang w:val="en-US"/>
              </w:rPr>
            </w:pPr>
          </w:p>
        </w:tc>
      </w:tr>
      <w:tr w:rsidR="00D67926" w14:paraId="4F534A89" w14:textId="77777777">
        <w:trPr>
          <w:divId w:val="1845052625"/>
          <w:tblCellSpacing w:w="15" w:type="dxa"/>
        </w:trPr>
        <w:tc>
          <w:tcPr>
            <w:tcW w:w="0" w:type="auto"/>
            <w:vAlign w:val="center"/>
            <w:hideMark/>
          </w:tcPr>
          <w:p w14:paraId="55E895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CB4643" w14:textId="77777777" w:rsidR="00D67926" w:rsidRDefault="008D6FB8">
            <w:pPr>
              <w:rPr>
                <w:rFonts w:eastAsia="Times New Roman"/>
                <w:lang w:val="en-US"/>
              </w:rPr>
            </w:pPr>
            <w:r>
              <w:rPr>
                <w:rFonts w:eastAsia="Times New Roman"/>
                <w:lang w:val="en-US"/>
              </w:rPr>
              <w:t>Detail type of activity</w:t>
            </w:r>
          </w:p>
        </w:tc>
      </w:tr>
      <w:tr w:rsidR="00D67926" w14:paraId="0E83D1D2" w14:textId="77777777">
        <w:trPr>
          <w:divId w:val="1845052625"/>
          <w:tblCellSpacing w:w="15" w:type="dxa"/>
        </w:trPr>
        <w:tc>
          <w:tcPr>
            <w:tcW w:w="0" w:type="auto"/>
            <w:vAlign w:val="center"/>
            <w:hideMark/>
          </w:tcPr>
          <w:p w14:paraId="495F4D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2FD824" w14:textId="77777777" w:rsidR="00D67926" w:rsidRDefault="008D6FB8">
            <w:pPr>
              <w:rPr>
                <w:rFonts w:eastAsia="Times New Roman"/>
                <w:lang w:val="en-US"/>
              </w:rPr>
            </w:pPr>
            <w:r>
              <w:rPr>
                <w:rFonts w:eastAsia="Times New Roman"/>
                <w:lang w:val="en-US"/>
              </w:rPr>
              <w:t>Detailed description of the type of planned activity. E.g. What lab test, what procedure, what kind of encounter.</w:t>
            </w:r>
          </w:p>
        </w:tc>
      </w:tr>
      <w:tr w:rsidR="00D67926" w14:paraId="6D5CDEFB" w14:textId="77777777">
        <w:trPr>
          <w:divId w:val="1845052625"/>
          <w:tblCellSpacing w:w="15" w:type="dxa"/>
        </w:trPr>
        <w:tc>
          <w:tcPr>
            <w:tcW w:w="0" w:type="auto"/>
            <w:vAlign w:val="center"/>
            <w:hideMark/>
          </w:tcPr>
          <w:p w14:paraId="7215189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5E2923" w14:textId="77777777" w:rsidR="00D67926" w:rsidRDefault="008D6FB8">
            <w:pPr>
              <w:rPr>
                <w:rFonts w:eastAsia="Times New Roman"/>
                <w:lang w:val="en-US"/>
              </w:rPr>
            </w:pPr>
            <w:r>
              <w:rPr>
                <w:rFonts w:eastAsia="Times New Roman"/>
                <w:lang w:val="en-US"/>
              </w:rPr>
              <w:t xml:space="preserve">Tends to be less relevant for activities involving particular products. Codes should not convey negation - use "prohibited" instead. </w:t>
            </w:r>
          </w:p>
        </w:tc>
      </w:tr>
      <w:tr w:rsidR="00D67926" w14:paraId="01850C64" w14:textId="77777777">
        <w:trPr>
          <w:divId w:val="1845052625"/>
          <w:tblCellSpacing w:w="15" w:type="dxa"/>
        </w:trPr>
        <w:tc>
          <w:tcPr>
            <w:tcW w:w="0" w:type="auto"/>
            <w:vAlign w:val="center"/>
            <w:hideMark/>
          </w:tcPr>
          <w:p w14:paraId="1EE3370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DC2B421" w14:textId="77777777" w:rsidR="00D67926" w:rsidRDefault="008D6FB8">
            <w:pPr>
              <w:rPr>
                <w:rFonts w:eastAsia="Times New Roman"/>
                <w:lang w:val="en-US"/>
              </w:rPr>
            </w:pPr>
            <w:r>
              <w:rPr>
                <w:rFonts w:eastAsia="Times New Roman"/>
                <w:lang w:val="en-US"/>
              </w:rPr>
              <w:t>Allows matching performed to planned as well as validation against protocols.</w:t>
            </w:r>
          </w:p>
        </w:tc>
      </w:tr>
      <w:tr w:rsidR="00D67926" w14:paraId="2EE0A64C" w14:textId="77777777">
        <w:trPr>
          <w:divId w:val="1845052625"/>
          <w:tblCellSpacing w:w="15" w:type="dxa"/>
        </w:trPr>
        <w:tc>
          <w:tcPr>
            <w:tcW w:w="0" w:type="auto"/>
            <w:vAlign w:val="center"/>
            <w:hideMark/>
          </w:tcPr>
          <w:p w14:paraId="683906D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C8F80B" w14:textId="77777777" w:rsidR="00D67926" w:rsidRDefault="008D6FB8">
            <w:pPr>
              <w:rPr>
                <w:rFonts w:eastAsia="Times New Roman"/>
                <w:lang w:val="en-US"/>
              </w:rPr>
            </w:pPr>
            <w:r>
              <w:rPr>
                <w:rFonts w:eastAsia="Times New Roman"/>
                <w:lang w:val="en-US"/>
              </w:rPr>
              <w:t>Detailed description of the type of activity. E.g. What lab test, what procedure, what kind of encounter.</w:t>
            </w:r>
          </w:p>
        </w:tc>
      </w:tr>
      <w:tr w:rsidR="00D67926" w14:paraId="6119DA10" w14:textId="77777777">
        <w:trPr>
          <w:divId w:val="1845052625"/>
          <w:tblCellSpacing w:w="15" w:type="dxa"/>
        </w:trPr>
        <w:tc>
          <w:tcPr>
            <w:tcW w:w="0" w:type="auto"/>
            <w:vAlign w:val="center"/>
            <w:hideMark/>
          </w:tcPr>
          <w:p w14:paraId="7B588573" w14:textId="77777777" w:rsidR="00D67926" w:rsidRDefault="008D6FB8">
            <w:pPr>
              <w:rPr>
                <w:rFonts w:eastAsia="Times New Roman"/>
                <w:lang w:val="en-US"/>
              </w:rPr>
            </w:pPr>
            <w:r>
              <w:rPr>
                <w:rFonts w:eastAsia="Times New Roman"/>
                <w:b/>
                <w:bCs/>
                <w:lang w:val="en-US"/>
              </w:rPr>
              <w:t>CarePlan.activity.detail.reasonCode</w:t>
            </w:r>
          </w:p>
        </w:tc>
        <w:tc>
          <w:tcPr>
            <w:tcW w:w="0" w:type="auto"/>
            <w:vAlign w:val="center"/>
            <w:hideMark/>
          </w:tcPr>
          <w:p w14:paraId="0E0496CC" w14:textId="77777777" w:rsidR="00D67926" w:rsidRDefault="00D67926">
            <w:pPr>
              <w:rPr>
                <w:rFonts w:eastAsia="Times New Roman"/>
                <w:lang w:val="en-US"/>
              </w:rPr>
            </w:pPr>
          </w:p>
        </w:tc>
      </w:tr>
      <w:tr w:rsidR="00D67926" w14:paraId="768B3A5B" w14:textId="77777777">
        <w:trPr>
          <w:divId w:val="1845052625"/>
          <w:tblCellSpacing w:w="15" w:type="dxa"/>
        </w:trPr>
        <w:tc>
          <w:tcPr>
            <w:tcW w:w="0" w:type="auto"/>
            <w:vAlign w:val="center"/>
            <w:hideMark/>
          </w:tcPr>
          <w:p w14:paraId="37CF7C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E2F2D9" w14:textId="77777777" w:rsidR="00D67926" w:rsidRDefault="008D6FB8">
            <w:pPr>
              <w:rPr>
                <w:rFonts w:eastAsia="Times New Roman"/>
                <w:lang w:val="en-US"/>
              </w:rPr>
            </w:pPr>
            <w:r>
              <w:rPr>
                <w:rFonts w:eastAsia="Times New Roman"/>
                <w:lang w:val="en-US"/>
              </w:rPr>
              <w:t>Why activity should be done</w:t>
            </w:r>
          </w:p>
        </w:tc>
      </w:tr>
      <w:tr w:rsidR="00D67926" w14:paraId="77831019" w14:textId="77777777">
        <w:trPr>
          <w:divId w:val="1845052625"/>
          <w:tblCellSpacing w:w="15" w:type="dxa"/>
        </w:trPr>
        <w:tc>
          <w:tcPr>
            <w:tcW w:w="0" w:type="auto"/>
            <w:vAlign w:val="center"/>
            <w:hideMark/>
          </w:tcPr>
          <w:p w14:paraId="564AB8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A296E2" w14:textId="77777777" w:rsidR="00D67926" w:rsidRDefault="008D6FB8">
            <w:pPr>
              <w:rPr>
                <w:rFonts w:eastAsia="Times New Roman"/>
                <w:lang w:val="en-US"/>
              </w:rPr>
            </w:pPr>
            <w:r>
              <w:rPr>
                <w:rFonts w:eastAsia="Times New Roman"/>
                <w:lang w:val="en-US"/>
              </w:rPr>
              <w:t>Provides the rationale that drove the inclusion of this particular activity as part of the plan.</w:t>
            </w:r>
          </w:p>
        </w:tc>
      </w:tr>
      <w:tr w:rsidR="00D67926" w14:paraId="6DFD3ADA" w14:textId="77777777">
        <w:trPr>
          <w:divId w:val="1845052625"/>
          <w:tblCellSpacing w:w="15" w:type="dxa"/>
        </w:trPr>
        <w:tc>
          <w:tcPr>
            <w:tcW w:w="0" w:type="auto"/>
            <w:vAlign w:val="center"/>
            <w:hideMark/>
          </w:tcPr>
          <w:p w14:paraId="7A0D9187"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594F162" w14:textId="77777777" w:rsidR="00D67926" w:rsidRDefault="008D6FB8">
            <w:pPr>
              <w:rPr>
                <w:rFonts w:eastAsia="Times New Roman"/>
                <w:lang w:val="en-US"/>
              </w:rPr>
            </w:pPr>
            <w:r>
              <w:rPr>
                <w:rFonts w:eastAsia="Times New Roman"/>
                <w:lang w:val="en-US"/>
              </w:rPr>
              <w:t>This could be a diagnosis code. If a full condition record exists or additional detail is needed, use reasonCondition instead.</w:t>
            </w:r>
          </w:p>
        </w:tc>
      </w:tr>
      <w:tr w:rsidR="00D67926" w14:paraId="31F3801D" w14:textId="77777777">
        <w:trPr>
          <w:divId w:val="1845052625"/>
          <w:tblCellSpacing w:w="15" w:type="dxa"/>
        </w:trPr>
        <w:tc>
          <w:tcPr>
            <w:tcW w:w="0" w:type="auto"/>
            <w:vAlign w:val="center"/>
            <w:hideMark/>
          </w:tcPr>
          <w:p w14:paraId="26C7BFF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81B7F67" w14:textId="77777777" w:rsidR="00D67926" w:rsidRDefault="008D6FB8">
            <w:pPr>
              <w:rPr>
                <w:rFonts w:eastAsia="Times New Roman"/>
                <w:lang w:val="en-US"/>
              </w:rPr>
            </w:pPr>
            <w:r>
              <w:rPr>
                <w:rFonts w:eastAsia="Times New Roman"/>
                <w:lang w:val="en-US"/>
              </w:rPr>
              <w:t xml:space="preserve">Identifies why a care plan activity is needed. Can include any health condition codes as well as such concepts as "general wellness", prohylaxis, surgical preparation, etc. </w:t>
            </w:r>
          </w:p>
        </w:tc>
      </w:tr>
      <w:tr w:rsidR="00D67926" w14:paraId="38E6EEA0" w14:textId="77777777">
        <w:trPr>
          <w:divId w:val="1845052625"/>
          <w:tblCellSpacing w:w="15" w:type="dxa"/>
        </w:trPr>
        <w:tc>
          <w:tcPr>
            <w:tcW w:w="0" w:type="auto"/>
            <w:vAlign w:val="center"/>
            <w:hideMark/>
          </w:tcPr>
          <w:p w14:paraId="6586AF60" w14:textId="77777777" w:rsidR="00D67926" w:rsidRDefault="008D6FB8">
            <w:pPr>
              <w:rPr>
                <w:rFonts w:eastAsia="Times New Roman"/>
                <w:lang w:val="en-US"/>
              </w:rPr>
            </w:pPr>
            <w:r>
              <w:rPr>
                <w:rFonts w:eastAsia="Times New Roman"/>
                <w:b/>
                <w:bCs/>
                <w:lang w:val="en-US"/>
              </w:rPr>
              <w:t>CarePlan.activity.detail.reasonReference</w:t>
            </w:r>
          </w:p>
        </w:tc>
        <w:tc>
          <w:tcPr>
            <w:tcW w:w="0" w:type="auto"/>
            <w:vAlign w:val="center"/>
            <w:hideMark/>
          </w:tcPr>
          <w:p w14:paraId="7B02E3B7" w14:textId="77777777" w:rsidR="00D67926" w:rsidRDefault="00D67926">
            <w:pPr>
              <w:rPr>
                <w:rFonts w:eastAsia="Times New Roman"/>
                <w:lang w:val="en-US"/>
              </w:rPr>
            </w:pPr>
          </w:p>
        </w:tc>
      </w:tr>
      <w:tr w:rsidR="00D67926" w14:paraId="01998D84" w14:textId="77777777">
        <w:trPr>
          <w:divId w:val="1845052625"/>
          <w:tblCellSpacing w:w="15" w:type="dxa"/>
        </w:trPr>
        <w:tc>
          <w:tcPr>
            <w:tcW w:w="0" w:type="auto"/>
            <w:vAlign w:val="center"/>
            <w:hideMark/>
          </w:tcPr>
          <w:p w14:paraId="0E5D2F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F1C82F" w14:textId="77777777" w:rsidR="00D67926" w:rsidRDefault="008D6FB8">
            <w:pPr>
              <w:rPr>
                <w:rFonts w:eastAsia="Times New Roman"/>
                <w:lang w:val="en-US"/>
              </w:rPr>
            </w:pPr>
            <w:r>
              <w:rPr>
                <w:rFonts w:eastAsia="Times New Roman"/>
                <w:lang w:val="en-US"/>
              </w:rPr>
              <w:t>Condition triggering need for activity</w:t>
            </w:r>
          </w:p>
        </w:tc>
      </w:tr>
      <w:tr w:rsidR="00D67926" w14:paraId="0B845969" w14:textId="77777777">
        <w:trPr>
          <w:divId w:val="1845052625"/>
          <w:tblCellSpacing w:w="15" w:type="dxa"/>
        </w:trPr>
        <w:tc>
          <w:tcPr>
            <w:tcW w:w="0" w:type="auto"/>
            <w:vAlign w:val="center"/>
            <w:hideMark/>
          </w:tcPr>
          <w:p w14:paraId="7AD6BD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3641BB" w14:textId="77777777" w:rsidR="00D67926" w:rsidRDefault="008D6FB8">
            <w:pPr>
              <w:rPr>
                <w:rFonts w:eastAsia="Times New Roman"/>
                <w:lang w:val="en-US"/>
              </w:rPr>
            </w:pPr>
            <w:r>
              <w:rPr>
                <w:rFonts w:eastAsia="Times New Roman"/>
                <w:lang w:val="en-US"/>
              </w:rPr>
              <w:t>Provides the health condition(s) that drove the inclusion of this particular activity as part of the plan.</w:t>
            </w:r>
          </w:p>
        </w:tc>
      </w:tr>
      <w:tr w:rsidR="00D67926" w14:paraId="1BBC7BD7" w14:textId="77777777">
        <w:trPr>
          <w:divId w:val="1845052625"/>
          <w:tblCellSpacing w:w="15" w:type="dxa"/>
        </w:trPr>
        <w:tc>
          <w:tcPr>
            <w:tcW w:w="0" w:type="auto"/>
            <w:vAlign w:val="center"/>
            <w:hideMark/>
          </w:tcPr>
          <w:p w14:paraId="6F66C6A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4DF75F1" w14:textId="77777777" w:rsidR="00D67926" w:rsidRDefault="008D6FB8">
            <w:pPr>
              <w:rPr>
                <w:rFonts w:eastAsia="Times New Roman"/>
                <w:lang w:val="en-US"/>
              </w:rPr>
            </w:pPr>
            <w:r>
              <w:rPr>
                <w:rFonts w:eastAsia="Times New Roman"/>
                <w:lang w:val="en-US"/>
              </w:rPr>
              <w:t>Conditions can be identified at the activity level that are not identified as reasons for the overall plan.</w:t>
            </w:r>
          </w:p>
        </w:tc>
      </w:tr>
      <w:tr w:rsidR="00D67926" w14:paraId="210C1EE2" w14:textId="77777777">
        <w:trPr>
          <w:divId w:val="1845052625"/>
          <w:tblCellSpacing w:w="15" w:type="dxa"/>
        </w:trPr>
        <w:tc>
          <w:tcPr>
            <w:tcW w:w="0" w:type="auto"/>
            <w:vAlign w:val="center"/>
            <w:hideMark/>
          </w:tcPr>
          <w:p w14:paraId="28E7A00D" w14:textId="77777777" w:rsidR="00D67926" w:rsidRDefault="008D6FB8">
            <w:pPr>
              <w:rPr>
                <w:rFonts w:eastAsia="Times New Roman"/>
                <w:lang w:val="en-US"/>
              </w:rPr>
            </w:pPr>
            <w:r>
              <w:rPr>
                <w:rFonts w:eastAsia="Times New Roman"/>
                <w:b/>
                <w:bCs/>
                <w:lang w:val="en-US"/>
              </w:rPr>
              <w:t>CarePlan.activity.detail.goal</w:t>
            </w:r>
          </w:p>
        </w:tc>
        <w:tc>
          <w:tcPr>
            <w:tcW w:w="0" w:type="auto"/>
            <w:vAlign w:val="center"/>
            <w:hideMark/>
          </w:tcPr>
          <w:p w14:paraId="58F3EE5C" w14:textId="77777777" w:rsidR="00D67926" w:rsidRDefault="00D67926">
            <w:pPr>
              <w:rPr>
                <w:rFonts w:eastAsia="Times New Roman"/>
                <w:lang w:val="en-US"/>
              </w:rPr>
            </w:pPr>
          </w:p>
        </w:tc>
      </w:tr>
      <w:tr w:rsidR="00D67926" w14:paraId="5CBA911D" w14:textId="77777777">
        <w:trPr>
          <w:divId w:val="1845052625"/>
          <w:tblCellSpacing w:w="15" w:type="dxa"/>
        </w:trPr>
        <w:tc>
          <w:tcPr>
            <w:tcW w:w="0" w:type="auto"/>
            <w:vAlign w:val="center"/>
            <w:hideMark/>
          </w:tcPr>
          <w:p w14:paraId="690987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98DF48" w14:textId="77777777" w:rsidR="00D67926" w:rsidRDefault="008D6FB8">
            <w:pPr>
              <w:rPr>
                <w:rFonts w:eastAsia="Times New Roman"/>
                <w:lang w:val="en-US"/>
              </w:rPr>
            </w:pPr>
            <w:r>
              <w:rPr>
                <w:rFonts w:eastAsia="Times New Roman"/>
                <w:lang w:val="en-US"/>
              </w:rPr>
              <w:t>Goals this activity relates to</w:t>
            </w:r>
          </w:p>
        </w:tc>
      </w:tr>
      <w:tr w:rsidR="00D67926" w14:paraId="4D6B3B72" w14:textId="77777777">
        <w:trPr>
          <w:divId w:val="1845052625"/>
          <w:tblCellSpacing w:w="15" w:type="dxa"/>
        </w:trPr>
        <w:tc>
          <w:tcPr>
            <w:tcW w:w="0" w:type="auto"/>
            <w:vAlign w:val="center"/>
            <w:hideMark/>
          </w:tcPr>
          <w:p w14:paraId="7C5DFC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9C2604" w14:textId="77777777" w:rsidR="00D67926" w:rsidRDefault="008D6FB8">
            <w:pPr>
              <w:rPr>
                <w:rFonts w:eastAsia="Times New Roman"/>
                <w:lang w:val="en-US"/>
              </w:rPr>
            </w:pPr>
            <w:r>
              <w:rPr>
                <w:rFonts w:eastAsia="Times New Roman"/>
                <w:lang w:val="en-US"/>
              </w:rPr>
              <w:t>Internal reference that identifies the goals that this activity is intended to contribute towards meeting.</w:t>
            </w:r>
          </w:p>
        </w:tc>
      </w:tr>
      <w:tr w:rsidR="00D67926" w14:paraId="77D8AA3F" w14:textId="77777777">
        <w:trPr>
          <w:divId w:val="1845052625"/>
          <w:tblCellSpacing w:w="15" w:type="dxa"/>
        </w:trPr>
        <w:tc>
          <w:tcPr>
            <w:tcW w:w="0" w:type="auto"/>
            <w:vAlign w:val="center"/>
            <w:hideMark/>
          </w:tcPr>
          <w:p w14:paraId="25D4760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2BFEC49" w14:textId="77777777" w:rsidR="00D67926" w:rsidRDefault="008D6FB8">
            <w:pPr>
              <w:rPr>
                <w:rFonts w:eastAsia="Times New Roman"/>
                <w:lang w:val="en-US"/>
              </w:rPr>
            </w:pPr>
            <w:r>
              <w:rPr>
                <w:rFonts w:eastAsia="Times New Roman"/>
                <w:lang w:val="en-US"/>
              </w:rPr>
              <w:t>So that participants know the link explicitly.</w:t>
            </w:r>
          </w:p>
        </w:tc>
      </w:tr>
      <w:tr w:rsidR="00D67926" w14:paraId="1000AC65" w14:textId="77777777">
        <w:trPr>
          <w:divId w:val="1845052625"/>
          <w:tblCellSpacing w:w="15" w:type="dxa"/>
        </w:trPr>
        <w:tc>
          <w:tcPr>
            <w:tcW w:w="0" w:type="auto"/>
            <w:vAlign w:val="center"/>
            <w:hideMark/>
          </w:tcPr>
          <w:p w14:paraId="4E082B25" w14:textId="77777777" w:rsidR="00D67926" w:rsidRDefault="008D6FB8">
            <w:pPr>
              <w:rPr>
                <w:rFonts w:eastAsia="Times New Roman"/>
                <w:lang w:val="en-US"/>
              </w:rPr>
            </w:pPr>
            <w:r>
              <w:rPr>
                <w:rFonts w:eastAsia="Times New Roman"/>
                <w:b/>
                <w:bCs/>
                <w:lang w:val="en-US"/>
              </w:rPr>
              <w:t>CarePlan.activity.detail.status</w:t>
            </w:r>
          </w:p>
        </w:tc>
        <w:tc>
          <w:tcPr>
            <w:tcW w:w="0" w:type="auto"/>
            <w:vAlign w:val="center"/>
            <w:hideMark/>
          </w:tcPr>
          <w:p w14:paraId="2A6C18D0" w14:textId="77777777" w:rsidR="00D67926" w:rsidRDefault="00D67926">
            <w:pPr>
              <w:rPr>
                <w:rFonts w:eastAsia="Times New Roman"/>
                <w:lang w:val="en-US"/>
              </w:rPr>
            </w:pPr>
          </w:p>
        </w:tc>
      </w:tr>
      <w:tr w:rsidR="00D67926" w14:paraId="3D634896" w14:textId="77777777">
        <w:trPr>
          <w:divId w:val="1845052625"/>
          <w:tblCellSpacing w:w="15" w:type="dxa"/>
        </w:trPr>
        <w:tc>
          <w:tcPr>
            <w:tcW w:w="0" w:type="auto"/>
            <w:vAlign w:val="center"/>
            <w:hideMark/>
          </w:tcPr>
          <w:p w14:paraId="04E267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A76890" w14:textId="77777777" w:rsidR="00D67926" w:rsidRDefault="008D6FB8">
            <w:pPr>
              <w:rPr>
                <w:rFonts w:eastAsia="Times New Roman"/>
                <w:lang w:val="en-US"/>
              </w:rPr>
            </w:pPr>
            <w:r>
              <w:rPr>
                <w:rFonts w:eastAsia="Times New Roman"/>
                <w:lang w:val="en-US"/>
              </w:rPr>
              <w:t>Identifies what progress is being made for the specific activity.</w:t>
            </w:r>
          </w:p>
        </w:tc>
      </w:tr>
      <w:tr w:rsidR="00D67926" w14:paraId="1B2C3E23" w14:textId="77777777">
        <w:trPr>
          <w:divId w:val="1845052625"/>
          <w:tblCellSpacing w:w="15" w:type="dxa"/>
        </w:trPr>
        <w:tc>
          <w:tcPr>
            <w:tcW w:w="0" w:type="auto"/>
            <w:vAlign w:val="center"/>
            <w:hideMark/>
          </w:tcPr>
          <w:p w14:paraId="24E4681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97A7D77" w14:textId="77777777" w:rsidR="00D67926" w:rsidRDefault="008D6FB8">
            <w:pPr>
              <w:rPr>
                <w:rFonts w:eastAsia="Times New Roman"/>
                <w:lang w:val="en-US"/>
              </w:rPr>
            </w:pPr>
            <w:r>
              <w:rPr>
                <w:rFonts w:eastAsia="Times New Roman"/>
                <w:lang w:val="en-US"/>
              </w:rPr>
              <w:t xml:space="preserve">Some aspects of Status can be inferred based on the resources linked in actionTaken. Note that "status" is only as current as the plan was most recently updated. </w:t>
            </w:r>
          </w:p>
        </w:tc>
      </w:tr>
      <w:tr w:rsidR="00D67926" w14:paraId="0B1CEAF6" w14:textId="77777777">
        <w:trPr>
          <w:divId w:val="1845052625"/>
          <w:tblCellSpacing w:w="15" w:type="dxa"/>
        </w:trPr>
        <w:tc>
          <w:tcPr>
            <w:tcW w:w="0" w:type="auto"/>
            <w:vAlign w:val="center"/>
            <w:hideMark/>
          </w:tcPr>
          <w:p w14:paraId="0B587A8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C60DD76" w14:textId="77777777" w:rsidR="00D67926" w:rsidRDefault="008D6FB8">
            <w:pPr>
              <w:rPr>
                <w:rFonts w:eastAsia="Times New Roman"/>
                <w:lang w:val="en-US"/>
              </w:rPr>
            </w:pPr>
            <w:r>
              <w:rPr>
                <w:rFonts w:eastAsia="Times New Roman"/>
                <w:lang w:val="en-US"/>
              </w:rPr>
              <w:t>Indicates progress against the plan, whether the activity is still relevant for the plan.</w:t>
            </w:r>
          </w:p>
        </w:tc>
      </w:tr>
      <w:tr w:rsidR="00D67926" w14:paraId="3D37509E" w14:textId="77777777">
        <w:trPr>
          <w:divId w:val="1845052625"/>
          <w:tblCellSpacing w:w="15" w:type="dxa"/>
        </w:trPr>
        <w:tc>
          <w:tcPr>
            <w:tcW w:w="0" w:type="auto"/>
            <w:vAlign w:val="center"/>
            <w:hideMark/>
          </w:tcPr>
          <w:p w14:paraId="6F6E92D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0043A25" w14:textId="77777777" w:rsidR="00D67926" w:rsidRDefault="008D6FB8">
            <w:pPr>
              <w:rPr>
                <w:rFonts w:eastAsia="Times New Roman"/>
                <w:lang w:val="en-US"/>
              </w:rPr>
            </w:pPr>
            <w:r>
              <w:rPr>
                <w:rFonts w:eastAsia="Times New Roman"/>
                <w:lang w:val="en-US"/>
              </w:rPr>
              <w:t>Indicates where the activity is at in its overall life cycle</w:t>
            </w:r>
          </w:p>
        </w:tc>
      </w:tr>
      <w:tr w:rsidR="00D67926" w14:paraId="6A0CEF74" w14:textId="77777777">
        <w:trPr>
          <w:divId w:val="1845052625"/>
          <w:tblCellSpacing w:w="15" w:type="dxa"/>
        </w:trPr>
        <w:tc>
          <w:tcPr>
            <w:tcW w:w="0" w:type="auto"/>
            <w:vAlign w:val="center"/>
            <w:hideMark/>
          </w:tcPr>
          <w:p w14:paraId="0E1C9991" w14:textId="77777777" w:rsidR="00D67926" w:rsidRDefault="008D6FB8">
            <w:pPr>
              <w:rPr>
                <w:rFonts w:eastAsia="Times New Roman"/>
                <w:lang w:val="en-US"/>
              </w:rPr>
            </w:pPr>
            <w:r>
              <w:rPr>
                <w:rFonts w:eastAsia="Times New Roman"/>
                <w:b/>
                <w:bCs/>
                <w:lang w:val="en-US"/>
              </w:rPr>
              <w:t>CarePlan.activity.detail.statusReason</w:t>
            </w:r>
          </w:p>
        </w:tc>
        <w:tc>
          <w:tcPr>
            <w:tcW w:w="0" w:type="auto"/>
            <w:vAlign w:val="center"/>
            <w:hideMark/>
          </w:tcPr>
          <w:p w14:paraId="7A3BFAAE" w14:textId="77777777" w:rsidR="00D67926" w:rsidRDefault="00D67926">
            <w:pPr>
              <w:rPr>
                <w:rFonts w:eastAsia="Times New Roman"/>
                <w:lang w:val="en-US"/>
              </w:rPr>
            </w:pPr>
          </w:p>
        </w:tc>
      </w:tr>
      <w:tr w:rsidR="00D67926" w14:paraId="323EEBBC" w14:textId="77777777">
        <w:trPr>
          <w:divId w:val="1845052625"/>
          <w:tblCellSpacing w:w="15" w:type="dxa"/>
        </w:trPr>
        <w:tc>
          <w:tcPr>
            <w:tcW w:w="0" w:type="auto"/>
            <w:vAlign w:val="center"/>
            <w:hideMark/>
          </w:tcPr>
          <w:p w14:paraId="0D4B13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483C53" w14:textId="77777777" w:rsidR="00D67926" w:rsidRDefault="008D6FB8">
            <w:pPr>
              <w:rPr>
                <w:rFonts w:eastAsia="Times New Roman"/>
                <w:lang w:val="en-US"/>
              </w:rPr>
            </w:pPr>
            <w:r>
              <w:rPr>
                <w:rFonts w:eastAsia="Times New Roman"/>
                <w:lang w:val="en-US"/>
              </w:rPr>
              <w:t>Reason for current status</w:t>
            </w:r>
          </w:p>
        </w:tc>
      </w:tr>
      <w:tr w:rsidR="00D67926" w14:paraId="5ED06733" w14:textId="77777777">
        <w:trPr>
          <w:divId w:val="1845052625"/>
          <w:tblCellSpacing w:w="15" w:type="dxa"/>
        </w:trPr>
        <w:tc>
          <w:tcPr>
            <w:tcW w:w="0" w:type="auto"/>
            <w:vAlign w:val="center"/>
            <w:hideMark/>
          </w:tcPr>
          <w:p w14:paraId="32E64B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FA0CF8" w14:textId="77777777" w:rsidR="00D67926" w:rsidRDefault="008D6FB8">
            <w:pPr>
              <w:rPr>
                <w:rFonts w:eastAsia="Times New Roman"/>
                <w:lang w:val="en-US"/>
              </w:rPr>
            </w:pPr>
            <w:r>
              <w:rPr>
                <w:rFonts w:eastAsia="Times New Roman"/>
                <w:lang w:val="en-US"/>
              </w:rPr>
              <w:t>Provides reason why the activity isn't yet started, is on hold, was cancelled, etc.</w:t>
            </w:r>
          </w:p>
        </w:tc>
      </w:tr>
      <w:tr w:rsidR="00D67926" w14:paraId="01193717" w14:textId="77777777">
        <w:trPr>
          <w:divId w:val="1845052625"/>
          <w:tblCellSpacing w:w="15" w:type="dxa"/>
        </w:trPr>
        <w:tc>
          <w:tcPr>
            <w:tcW w:w="0" w:type="auto"/>
            <w:vAlign w:val="center"/>
            <w:hideMark/>
          </w:tcPr>
          <w:p w14:paraId="7C13F8F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4271EC" w14:textId="77777777" w:rsidR="00D67926" w:rsidRDefault="008D6FB8">
            <w:pPr>
              <w:rPr>
                <w:rFonts w:eastAsia="Times New Roman"/>
                <w:lang w:val="en-US"/>
              </w:rPr>
            </w:pPr>
            <w:r>
              <w:rPr>
                <w:rFonts w:eastAsia="Times New Roman"/>
                <w:lang w:val="en-US"/>
              </w:rPr>
              <w:t>Will generally not be present it status is "</w:t>
            </w:r>
            <w:proofErr w:type="gramStart"/>
            <w:r>
              <w:rPr>
                <w:rFonts w:eastAsia="Times New Roman"/>
                <w:lang w:val="en-US"/>
              </w:rPr>
              <w:t>complete".</w:t>
            </w:r>
            <w:proofErr w:type="gramEnd"/>
            <w:r>
              <w:rPr>
                <w:rFonts w:eastAsia="Times New Roman"/>
                <w:lang w:val="en-US"/>
              </w:rPr>
              <w:t xml:space="preserve"> Be sure to prompt to update this (or at least remove the existing value) if the status is changed. </w:t>
            </w:r>
          </w:p>
        </w:tc>
      </w:tr>
      <w:tr w:rsidR="00D67926" w14:paraId="30BF1170" w14:textId="77777777">
        <w:trPr>
          <w:divId w:val="1845052625"/>
          <w:tblCellSpacing w:w="15" w:type="dxa"/>
        </w:trPr>
        <w:tc>
          <w:tcPr>
            <w:tcW w:w="0" w:type="auto"/>
            <w:vAlign w:val="center"/>
            <w:hideMark/>
          </w:tcPr>
          <w:p w14:paraId="3F63245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7676F9" w14:textId="77777777" w:rsidR="00D67926" w:rsidRDefault="008D6FB8">
            <w:pPr>
              <w:rPr>
                <w:rFonts w:eastAsia="Times New Roman"/>
                <w:lang w:val="en-US"/>
              </w:rPr>
            </w:pPr>
            <w:r>
              <w:rPr>
                <w:rFonts w:eastAsia="Times New Roman"/>
                <w:lang w:val="en-US"/>
              </w:rPr>
              <w:t xml:space="preserve">Describes why the current activity has the status it does. E.g. "Recovering from injury" as a reason for non-started or on-hold, "Patient does not enjoy </w:t>
            </w:r>
            <w:r>
              <w:rPr>
                <w:rFonts w:eastAsia="Times New Roman"/>
                <w:lang w:val="en-US"/>
              </w:rPr>
              <w:lastRenderedPageBreak/>
              <w:t xml:space="preserve">activity" as a reason for cancelling a planned activity </w:t>
            </w:r>
          </w:p>
        </w:tc>
      </w:tr>
      <w:tr w:rsidR="00D67926" w14:paraId="0165FDD3" w14:textId="77777777">
        <w:trPr>
          <w:divId w:val="1845052625"/>
          <w:tblCellSpacing w:w="15" w:type="dxa"/>
        </w:trPr>
        <w:tc>
          <w:tcPr>
            <w:tcW w:w="0" w:type="auto"/>
            <w:vAlign w:val="center"/>
            <w:hideMark/>
          </w:tcPr>
          <w:p w14:paraId="2D0CCD81" w14:textId="77777777" w:rsidR="00D67926" w:rsidRDefault="008D6FB8">
            <w:pPr>
              <w:rPr>
                <w:rFonts w:eastAsia="Times New Roman"/>
                <w:lang w:val="en-US"/>
              </w:rPr>
            </w:pPr>
            <w:r>
              <w:rPr>
                <w:rFonts w:eastAsia="Times New Roman"/>
                <w:b/>
                <w:bCs/>
                <w:lang w:val="en-US"/>
              </w:rPr>
              <w:lastRenderedPageBreak/>
              <w:t>CarePlan.activity.detail.prohibited</w:t>
            </w:r>
          </w:p>
        </w:tc>
        <w:tc>
          <w:tcPr>
            <w:tcW w:w="0" w:type="auto"/>
            <w:vAlign w:val="center"/>
            <w:hideMark/>
          </w:tcPr>
          <w:p w14:paraId="5F34A334" w14:textId="77777777" w:rsidR="00D67926" w:rsidRDefault="00D67926">
            <w:pPr>
              <w:rPr>
                <w:rFonts w:eastAsia="Times New Roman"/>
                <w:lang w:val="en-US"/>
              </w:rPr>
            </w:pPr>
          </w:p>
        </w:tc>
      </w:tr>
      <w:tr w:rsidR="00D67926" w14:paraId="2C9835FA" w14:textId="77777777">
        <w:trPr>
          <w:divId w:val="1845052625"/>
          <w:tblCellSpacing w:w="15" w:type="dxa"/>
        </w:trPr>
        <w:tc>
          <w:tcPr>
            <w:tcW w:w="0" w:type="auto"/>
            <w:vAlign w:val="center"/>
            <w:hideMark/>
          </w:tcPr>
          <w:p w14:paraId="40C74BC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B255F4" w14:textId="77777777" w:rsidR="00D67926" w:rsidRDefault="008D6FB8">
            <w:pPr>
              <w:rPr>
                <w:rFonts w:eastAsia="Times New Roman"/>
                <w:lang w:val="en-US"/>
              </w:rPr>
            </w:pPr>
            <w:r>
              <w:rPr>
                <w:rFonts w:eastAsia="Times New Roman"/>
                <w:lang w:val="en-US"/>
              </w:rPr>
              <w:t>Do NOT do</w:t>
            </w:r>
          </w:p>
        </w:tc>
      </w:tr>
      <w:tr w:rsidR="00D67926" w14:paraId="77F1E2CE" w14:textId="77777777">
        <w:trPr>
          <w:divId w:val="1845052625"/>
          <w:tblCellSpacing w:w="15" w:type="dxa"/>
        </w:trPr>
        <w:tc>
          <w:tcPr>
            <w:tcW w:w="0" w:type="auto"/>
            <w:vAlign w:val="center"/>
            <w:hideMark/>
          </w:tcPr>
          <w:p w14:paraId="665B84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F5E8D3" w14:textId="77777777" w:rsidR="00D67926" w:rsidRDefault="008D6FB8">
            <w:pPr>
              <w:rPr>
                <w:rFonts w:eastAsia="Times New Roman"/>
                <w:lang w:val="en-US"/>
              </w:rPr>
            </w:pPr>
            <w:r>
              <w:rPr>
                <w:rFonts w:eastAsia="Times New Roman"/>
                <w:lang w:val="en-US"/>
              </w:rPr>
              <w:t>If true, indicates that the described activity is one that must NOT be engaged in when following the plan.</w:t>
            </w:r>
          </w:p>
        </w:tc>
      </w:tr>
      <w:tr w:rsidR="00D67926" w14:paraId="02A9EAEF" w14:textId="77777777">
        <w:trPr>
          <w:divId w:val="1845052625"/>
          <w:tblCellSpacing w:w="15" w:type="dxa"/>
        </w:trPr>
        <w:tc>
          <w:tcPr>
            <w:tcW w:w="0" w:type="auto"/>
            <w:vAlign w:val="center"/>
            <w:hideMark/>
          </w:tcPr>
          <w:p w14:paraId="1596F83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BBD27BA" w14:textId="77777777" w:rsidR="00D67926" w:rsidRDefault="008D6FB8">
            <w:pPr>
              <w:rPr>
                <w:rFonts w:eastAsia="Times New Roman"/>
                <w:lang w:val="en-US"/>
              </w:rPr>
            </w:pPr>
            <w:r>
              <w:rPr>
                <w:rFonts w:eastAsia="Times New Roman"/>
                <w:lang w:val="en-US"/>
              </w:rPr>
              <w:t>Captures intention to not do something that may have been previously typical.</w:t>
            </w:r>
          </w:p>
        </w:tc>
      </w:tr>
      <w:tr w:rsidR="00D67926" w14:paraId="6B6B124B" w14:textId="77777777">
        <w:trPr>
          <w:divId w:val="1845052625"/>
          <w:tblCellSpacing w:w="15" w:type="dxa"/>
        </w:trPr>
        <w:tc>
          <w:tcPr>
            <w:tcW w:w="0" w:type="auto"/>
            <w:vAlign w:val="center"/>
            <w:hideMark/>
          </w:tcPr>
          <w:p w14:paraId="4BA67691" w14:textId="77777777" w:rsidR="00D67926" w:rsidRDefault="008D6FB8">
            <w:pPr>
              <w:rPr>
                <w:rFonts w:eastAsia="Times New Roman"/>
                <w:lang w:val="en-US"/>
              </w:rPr>
            </w:pPr>
            <w:r>
              <w:rPr>
                <w:rFonts w:eastAsia="Times New Roman"/>
                <w:b/>
                <w:bCs/>
                <w:lang w:val="en-US"/>
              </w:rPr>
              <w:t>CarePlan.activity.detail.scheduled[x]</w:t>
            </w:r>
          </w:p>
        </w:tc>
        <w:tc>
          <w:tcPr>
            <w:tcW w:w="0" w:type="auto"/>
            <w:vAlign w:val="center"/>
            <w:hideMark/>
          </w:tcPr>
          <w:p w14:paraId="4C1F64CE" w14:textId="77777777" w:rsidR="00D67926" w:rsidRDefault="00D67926">
            <w:pPr>
              <w:rPr>
                <w:rFonts w:eastAsia="Times New Roman"/>
                <w:lang w:val="en-US"/>
              </w:rPr>
            </w:pPr>
          </w:p>
        </w:tc>
      </w:tr>
      <w:tr w:rsidR="00D67926" w14:paraId="1721020F" w14:textId="77777777">
        <w:trPr>
          <w:divId w:val="1845052625"/>
          <w:tblCellSpacing w:w="15" w:type="dxa"/>
        </w:trPr>
        <w:tc>
          <w:tcPr>
            <w:tcW w:w="0" w:type="auto"/>
            <w:vAlign w:val="center"/>
            <w:hideMark/>
          </w:tcPr>
          <w:p w14:paraId="05A9B0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F13F94" w14:textId="77777777" w:rsidR="00D67926" w:rsidRDefault="008D6FB8">
            <w:pPr>
              <w:rPr>
                <w:rFonts w:eastAsia="Times New Roman"/>
                <w:lang w:val="en-US"/>
              </w:rPr>
            </w:pPr>
            <w:r>
              <w:rPr>
                <w:rFonts w:eastAsia="Times New Roman"/>
                <w:lang w:val="en-US"/>
              </w:rPr>
              <w:t>When activity is to occur</w:t>
            </w:r>
          </w:p>
        </w:tc>
      </w:tr>
      <w:tr w:rsidR="00D67926" w14:paraId="2B29F818" w14:textId="77777777">
        <w:trPr>
          <w:divId w:val="1845052625"/>
          <w:tblCellSpacing w:w="15" w:type="dxa"/>
        </w:trPr>
        <w:tc>
          <w:tcPr>
            <w:tcW w:w="0" w:type="auto"/>
            <w:vAlign w:val="center"/>
            <w:hideMark/>
          </w:tcPr>
          <w:p w14:paraId="6858C5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9DA75A" w14:textId="77777777" w:rsidR="00D67926" w:rsidRDefault="008D6FB8">
            <w:pPr>
              <w:rPr>
                <w:rFonts w:eastAsia="Times New Roman"/>
                <w:lang w:val="en-US"/>
              </w:rPr>
            </w:pPr>
            <w:r>
              <w:rPr>
                <w:rFonts w:eastAsia="Times New Roman"/>
                <w:lang w:val="en-US"/>
              </w:rPr>
              <w:t>The period, timing or frequency upon which the described activity is to occur.</w:t>
            </w:r>
          </w:p>
        </w:tc>
      </w:tr>
      <w:tr w:rsidR="00D67926" w14:paraId="0F8DD1BB" w14:textId="77777777">
        <w:trPr>
          <w:divId w:val="1845052625"/>
          <w:tblCellSpacing w:w="15" w:type="dxa"/>
        </w:trPr>
        <w:tc>
          <w:tcPr>
            <w:tcW w:w="0" w:type="auto"/>
            <w:vAlign w:val="center"/>
            <w:hideMark/>
          </w:tcPr>
          <w:p w14:paraId="041F86B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880C837" w14:textId="77777777" w:rsidR="00D67926" w:rsidRDefault="008D6FB8">
            <w:pPr>
              <w:rPr>
                <w:rFonts w:eastAsia="Times New Roman"/>
                <w:lang w:val="en-US"/>
              </w:rPr>
            </w:pPr>
            <w:r>
              <w:rPr>
                <w:rFonts w:eastAsia="Times New Roman"/>
                <w:lang w:val="en-US"/>
              </w:rPr>
              <w:t>Allows prompting for activities and detection of missed planned activities.</w:t>
            </w:r>
          </w:p>
        </w:tc>
      </w:tr>
      <w:tr w:rsidR="00D67926" w14:paraId="6822EB29" w14:textId="77777777">
        <w:trPr>
          <w:divId w:val="1845052625"/>
          <w:tblCellSpacing w:w="15" w:type="dxa"/>
        </w:trPr>
        <w:tc>
          <w:tcPr>
            <w:tcW w:w="0" w:type="auto"/>
            <w:vAlign w:val="center"/>
            <w:hideMark/>
          </w:tcPr>
          <w:p w14:paraId="4EB3AE0D" w14:textId="77777777" w:rsidR="00D67926" w:rsidRDefault="008D6FB8">
            <w:pPr>
              <w:rPr>
                <w:rFonts w:eastAsia="Times New Roman"/>
                <w:lang w:val="en-US"/>
              </w:rPr>
            </w:pPr>
            <w:r>
              <w:rPr>
                <w:rFonts w:eastAsia="Times New Roman"/>
                <w:b/>
                <w:bCs/>
                <w:lang w:val="en-US"/>
              </w:rPr>
              <w:t>CarePlan.activity.detail.location</w:t>
            </w:r>
          </w:p>
        </w:tc>
        <w:tc>
          <w:tcPr>
            <w:tcW w:w="0" w:type="auto"/>
            <w:vAlign w:val="center"/>
            <w:hideMark/>
          </w:tcPr>
          <w:p w14:paraId="5E290EA0" w14:textId="77777777" w:rsidR="00D67926" w:rsidRDefault="00D67926">
            <w:pPr>
              <w:rPr>
                <w:rFonts w:eastAsia="Times New Roman"/>
                <w:lang w:val="en-US"/>
              </w:rPr>
            </w:pPr>
          </w:p>
        </w:tc>
      </w:tr>
      <w:tr w:rsidR="00D67926" w14:paraId="44FEC8AB" w14:textId="77777777">
        <w:trPr>
          <w:divId w:val="1845052625"/>
          <w:tblCellSpacing w:w="15" w:type="dxa"/>
        </w:trPr>
        <w:tc>
          <w:tcPr>
            <w:tcW w:w="0" w:type="auto"/>
            <w:vAlign w:val="center"/>
            <w:hideMark/>
          </w:tcPr>
          <w:p w14:paraId="1EA478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A9390F" w14:textId="77777777" w:rsidR="00D67926" w:rsidRDefault="008D6FB8">
            <w:pPr>
              <w:rPr>
                <w:rFonts w:eastAsia="Times New Roman"/>
                <w:lang w:val="en-US"/>
              </w:rPr>
            </w:pPr>
            <w:r>
              <w:rPr>
                <w:rFonts w:eastAsia="Times New Roman"/>
                <w:lang w:val="en-US"/>
              </w:rPr>
              <w:t>Where it should happen</w:t>
            </w:r>
          </w:p>
        </w:tc>
      </w:tr>
      <w:tr w:rsidR="00D67926" w14:paraId="47F393FD" w14:textId="77777777">
        <w:trPr>
          <w:divId w:val="1845052625"/>
          <w:tblCellSpacing w:w="15" w:type="dxa"/>
        </w:trPr>
        <w:tc>
          <w:tcPr>
            <w:tcW w:w="0" w:type="auto"/>
            <w:vAlign w:val="center"/>
            <w:hideMark/>
          </w:tcPr>
          <w:p w14:paraId="7D6528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C6212D" w14:textId="77777777" w:rsidR="00D67926" w:rsidRDefault="008D6FB8">
            <w:pPr>
              <w:rPr>
                <w:rFonts w:eastAsia="Times New Roman"/>
                <w:lang w:val="en-US"/>
              </w:rPr>
            </w:pPr>
            <w:r>
              <w:rPr>
                <w:rFonts w:eastAsia="Times New Roman"/>
                <w:lang w:val="en-US"/>
              </w:rPr>
              <w:t>Identifies the facility where the activity will occur. E.g. home, hospital, specific clinic, etc.</w:t>
            </w:r>
          </w:p>
        </w:tc>
      </w:tr>
      <w:tr w:rsidR="00D67926" w14:paraId="0C47A24C" w14:textId="77777777">
        <w:trPr>
          <w:divId w:val="1845052625"/>
          <w:tblCellSpacing w:w="15" w:type="dxa"/>
        </w:trPr>
        <w:tc>
          <w:tcPr>
            <w:tcW w:w="0" w:type="auto"/>
            <w:vAlign w:val="center"/>
            <w:hideMark/>
          </w:tcPr>
          <w:p w14:paraId="6681262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A28151" w14:textId="77777777" w:rsidR="00D67926" w:rsidRDefault="008D6FB8">
            <w:pPr>
              <w:rPr>
                <w:rFonts w:eastAsia="Times New Roman"/>
                <w:lang w:val="en-US"/>
              </w:rPr>
            </w:pPr>
            <w:r>
              <w:rPr>
                <w:rFonts w:eastAsia="Times New Roman"/>
                <w:lang w:val="en-US"/>
              </w:rPr>
              <w:t>May reference a specific clinical location or may just identify a type of location.</w:t>
            </w:r>
          </w:p>
        </w:tc>
      </w:tr>
      <w:tr w:rsidR="00D67926" w14:paraId="2C779777" w14:textId="77777777">
        <w:trPr>
          <w:divId w:val="1845052625"/>
          <w:tblCellSpacing w:w="15" w:type="dxa"/>
        </w:trPr>
        <w:tc>
          <w:tcPr>
            <w:tcW w:w="0" w:type="auto"/>
            <w:vAlign w:val="center"/>
            <w:hideMark/>
          </w:tcPr>
          <w:p w14:paraId="3329F4F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BA823F0" w14:textId="77777777" w:rsidR="00D67926" w:rsidRDefault="008D6FB8">
            <w:pPr>
              <w:rPr>
                <w:rFonts w:eastAsia="Times New Roman"/>
                <w:lang w:val="en-US"/>
              </w:rPr>
            </w:pPr>
            <w:r>
              <w:rPr>
                <w:rFonts w:eastAsia="Times New Roman"/>
                <w:lang w:val="en-US"/>
              </w:rPr>
              <w:t>Helps in planning of activity.</w:t>
            </w:r>
          </w:p>
        </w:tc>
      </w:tr>
      <w:tr w:rsidR="00D67926" w14:paraId="1E3C4F67" w14:textId="77777777">
        <w:trPr>
          <w:divId w:val="1845052625"/>
          <w:tblCellSpacing w:w="15" w:type="dxa"/>
        </w:trPr>
        <w:tc>
          <w:tcPr>
            <w:tcW w:w="0" w:type="auto"/>
            <w:vAlign w:val="center"/>
            <w:hideMark/>
          </w:tcPr>
          <w:p w14:paraId="02FA6BA7" w14:textId="77777777" w:rsidR="00D67926" w:rsidRDefault="008D6FB8">
            <w:pPr>
              <w:rPr>
                <w:rFonts w:eastAsia="Times New Roman"/>
                <w:lang w:val="en-US"/>
              </w:rPr>
            </w:pPr>
            <w:r>
              <w:rPr>
                <w:rFonts w:eastAsia="Times New Roman"/>
                <w:b/>
                <w:bCs/>
                <w:lang w:val="en-US"/>
              </w:rPr>
              <w:t>CarePlan.activity.detail.performer</w:t>
            </w:r>
          </w:p>
        </w:tc>
        <w:tc>
          <w:tcPr>
            <w:tcW w:w="0" w:type="auto"/>
            <w:vAlign w:val="center"/>
            <w:hideMark/>
          </w:tcPr>
          <w:p w14:paraId="5C009AB7" w14:textId="77777777" w:rsidR="00D67926" w:rsidRDefault="00D67926">
            <w:pPr>
              <w:rPr>
                <w:rFonts w:eastAsia="Times New Roman"/>
                <w:lang w:val="en-US"/>
              </w:rPr>
            </w:pPr>
          </w:p>
        </w:tc>
      </w:tr>
      <w:tr w:rsidR="00D67926" w14:paraId="7331E016" w14:textId="77777777">
        <w:trPr>
          <w:divId w:val="1845052625"/>
          <w:tblCellSpacing w:w="15" w:type="dxa"/>
        </w:trPr>
        <w:tc>
          <w:tcPr>
            <w:tcW w:w="0" w:type="auto"/>
            <w:vAlign w:val="center"/>
            <w:hideMark/>
          </w:tcPr>
          <w:p w14:paraId="0ABEE2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092DE0" w14:textId="77777777" w:rsidR="00D67926" w:rsidRDefault="008D6FB8">
            <w:pPr>
              <w:rPr>
                <w:rFonts w:eastAsia="Times New Roman"/>
                <w:lang w:val="en-US"/>
              </w:rPr>
            </w:pPr>
            <w:r>
              <w:rPr>
                <w:rFonts w:eastAsia="Times New Roman"/>
                <w:lang w:val="en-US"/>
              </w:rPr>
              <w:t>Who will be responsible?</w:t>
            </w:r>
          </w:p>
        </w:tc>
      </w:tr>
      <w:tr w:rsidR="00D67926" w14:paraId="0FB053D9" w14:textId="77777777">
        <w:trPr>
          <w:divId w:val="1845052625"/>
          <w:tblCellSpacing w:w="15" w:type="dxa"/>
        </w:trPr>
        <w:tc>
          <w:tcPr>
            <w:tcW w:w="0" w:type="auto"/>
            <w:vAlign w:val="center"/>
            <w:hideMark/>
          </w:tcPr>
          <w:p w14:paraId="5B6E93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1F1689" w14:textId="77777777" w:rsidR="00D67926" w:rsidRDefault="008D6FB8">
            <w:pPr>
              <w:rPr>
                <w:rFonts w:eastAsia="Times New Roman"/>
                <w:lang w:val="en-US"/>
              </w:rPr>
            </w:pPr>
            <w:r>
              <w:rPr>
                <w:rFonts w:eastAsia="Times New Roman"/>
                <w:lang w:val="en-US"/>
              </w:rPr>
              <w:t>Identifies who's expected to be involved in the activity.</w:t>
            </w:r>
          </w:p>
        </w:tc>
      </w:tr>
      <w:tr w:rsidR="00D67926" w14:paraId="0717C9D1" w14:textId="77777777">
        <w:trPr>
          <w:divId w:val="1845052625"/>
          <w:tblCellSpacing w:w="15" w:type="dxa"/>
        </w:trPr>
        <w:tc>
          <w:tcPr>
            <w:tcW w:w="0" w:type="auto"/>
            <w:vAlign w:val="center"/>
            <w:hideMark/>
          </w:tcPr>
          <w:p w14:paraId="7A8D69A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1AD987" w14:textId="77777777" w:rsidR="00D67926" w:rsidRDefault="008D6FB8">
            <w:pPr>
              <w:rPr>
                <w:rFonts w:eastAsia="Times New Roman"/>
                <w:lang w:val="en-US"/>
              </w:rPr>
            </w:pPr>
            <w:r>
              <w:rPr>
                <w:rFonts w:eastAsia="Times New Roman"/>
                <w:lang w:val="en-US"/>
              </w:rPr>
              <w:t>A performer MAY also be a participant in the care plan.</w:t>
            </w:r>
          </w:p>
        </w:tc>
      </w:tr>
      <w:tr w:rsidR="00D67926" w14:paraId="020D463C" w14:textId="77777777">
        <w:trPr>
          <w:divId w:val="1845052625"/>
          <w:tblCellSpacing w:w="15" w:type="dxa"/>
        </w:trPr>
        <w:tc>
          <w:tcPr>
            <w:tcW w:w="0" w:type="auto"/>
            <w:vAlign w:val="center"/>
            <w:hideMark/>
          </w:tcPr>
          <w:p w14:paraId="36A60C2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B2C001E" w14:textId="77777777" w:rsidR="00D67926" w:rsidRDefault="008D6FB8">
            <w:pPr>
              <w:rPr>
                <w:rFonts w:eastAsia="Times New Roman"/>
                <w:lang w:val="en-US"/>
              </w:rPr>
            </w:pPr>
            <w:r>
              <w:rPr>
                <w:rFonts w:eastAsia="Times New Roman"/>
                <w:lang w:val="en-US"/>
              </w:rPr>
              <w:t>Helps in planning of activity.</w:t>
            </w:r>
          </w:p>
        </w:tc>
      </w:tr>
      <w:tr w:rsidR="00D67926" w14:paraId="1EE95437" w14:textId="77777777">
        <w:trPr>
          <w:divId w:val="1845052625"/>
          <w:tblCellSpacing w:w="15" w:type="dxa"/>
        </w:trPr>
        <w:tc>
          <w:tcPr>
            <w:tcW w:w="0" w:type="auto"/>
            <w:vAlign w:val="center"/>
            <w:hideMark/>
          </w:tcPr>
          <w:p w14:paraId="524C1C46" w14:textId="77777777" w:rsidR="00D67926" w:rsidRDefault="008D6FB8">
            <w:pPr>
              <w:rPr>
                <w:rFonts w:eastAsia="Times New Roman"/>
                <w:lang w:val="en-US"/>
              </w:rPr>
            </w:pPr>
            <w:r>
              <w:rPr>
                <w:rFonts w:eastAsia="Times New Roman"/>
                <w:b/>
                <w:bCs/>
                <w:lang w:val="en-US"/>
              </w:rPr>
              <w:t>CarePlan.activity.detail.product[x]</w:t>
            </w:r>
          </w:p>
        </w:tc>
        <w:tc>
          <w:tcPr>
            <w:tcW w:w="0" w:type="auto"/>
            <w:vAlign w:val="center"/>
            <w:hideMark/>
          </w:tcPr>
          <w:p w14:paraId="4CE59747" w14:textId="77777777" w:rsidR="00D67926" w:rsidRDefault="00D67926">
            <w:pPr>
              <w:rPr>
                <w:rFonts w:eastAsia="Times New Roman"/>
                <w:lang w:val="en-US"/>
              </w:rPr>
            </w:pPr>
          </w:p>
        </w:tc>
      </w:tr>
      <w:tr w:rsidR="00D67926" w14:paraId="20EA0AF4" w14:textId="77777777">
        <w:trPr>
          <w:divId w:val="1845052625"/>
          <w:tblCellSpacing w:w="15" w:type="dxa"/>
        </w:trPr>
        <w:tc>
          <w:tcPr>
            <w:tcW w:w="0" w:type="auto"/>
            <w:vAlign w:val="center"/>
            <w:hideMark/>
          </w:tcPr>
          <w:p w14:paraId="785078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1E5685" w14:textId="77777777" w:rsidR="00D67926" w:rsidRDefault="008D6FB8">
            <w:pPr>
              <w:rPr>
                <w:rFonts w:eastAsia="Times New Roman"/>
                <w:lang w:val="en-US"/>
              </w:rPr>
            </w:pPr>
            <w:r>
              <w:rPr>
                <w:rFonts w:eastAsia="Times New Roman"/>
                <w:lang w:val="en-US"/>
              </w:rPr>
              <w:t>What is to be administered/supplied</w:t>
            </w:r>
          </w:p>
        </w:tc>
      </w:tr>
      <w:tr w:rsidR="00D67926" w14:paraId="159AA75D" w14:textId="77777777">
        <w:trPr>
          <w:divId w:val="1845052625"/>
          <w:tblCellSpacing w:w="15" w:type="dxa"/>
        </w:trPr>
        <w:tc>
          <w:tcPr>
            <w:tcW w:w="0" w:type="auto"/>
            <w:vAlign w:val="center"/>
            <w:hideMark/>
          </w:tcPr>
          <w:p w14:paraId="4DB2F5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916348" w14:textId="77777777" w:rsidR="00D67926" w:rsidRDefault="008D6FB8">
            <w:pPr>
              <w:rPr>
                <w:rFonts w:eastAsia="Times New Roman"/>
                <w:lang w:val="en-US"/>
              </w:rPr>
            </w:pPr>
            <w:r>
              <w:rPr>
                <w:rFonts w:eastAsia="Times New Roman"/>
                <w:lang w:val="en-US"/>
              </w:rPr>
              <w:t>Identifies the food, drug or other product to be consumed or supplied in the activity.</w:t>
            </w:r>
          </w:p>
        </w:tc>
      </w:tr>
      <w:tr w:rsidR="00D67926" w14:paraId="5FA62C09" w14:textId="77777777">
        <w:trPr>
          <w:divId w:val="1845052625"/>
          <w:tblCellSpacing w:w="15" w:type="dxa"/>
        </w:trPr>
        <w:tc>
          <w:tcPr>
            <w:tcW w:w="0" w:type="auto"/>
            <w:vAlign w:val="center"/>
            <w:hideMark/>
          </w:tcPr>
          <w:p w14:paraId="691344F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349C20D" w14:textId="77777777" w:rsidR="00D67926" w:rsidRDefault="008D6FB8">
            <w:pPr>
              <w:rPr>
                <w:rFonts w:eastAsia="Times New Roman"/>
                <w:lang w:val="en-US"/>
              </w:rPr>
            </w:pPr>
            <w:r>
              <w:rPr>
                <w:rFonts w:eastAsia="Times New Roman"/>
                <w:lang w:val="en-US"/>
              </w:rPr>
              <w:t>A product supplied or administered as part of a care plan activity</w:t>
            </w:r>
          </w:p>
        </w:tc>
      </w:tr>
      <w:tr w:rsidR="00D67926" w14:paraId="74B634A1" w14:textId="77777777">
        <w:trPr>
          <w:divId w:val="1845052625"/>
          <w:tblCellSpacing w:w="15" w:type="dxa"/>
        </w:trPr>
        <w:tc>
          <w:tcPr>
            <w:tcW w:w="0" w:type="auto"/>
            <w:vAlign w:val="center"/>
            <w:hideMark/>
          </w:tcPr>
          <w:p w14:paraId="04F441C5" w14:textId="77777777" w:rsidR="00D67926" w:rsidRDefault="008D6FB8">
            <w:pPr>
              <w:rPr>
                <w:rFonts w:eastAsia="Times New Roman"/>
                <w:lang w:val="en-US"/>
              </w:rPr>
            </w:pPr>
            <w:r>
              <w:rPr>
                <w:rFonts w:eastAsia="Times New Roman"/>
                <w:b/>
                <w:bCs/>
                <w:lang w:val="en-US"/>
              </w:rPr>
              <w:t>CarePlan.activity.detail.dailyAmount</w:t>
            </w:r>
          </w:p>
        </w:tc>
        <w:tc>
          <w:tcPr>
            <w:tcW w:w="0" w:type="auto"/>
            <w:vAlign w:val="center"/>
            <w:hideMark/>
          </w:tcPr>
          <w:p w14:paraId="298BD6A5" w14:textId="77777777" w:rsidR="00D67926" w:rsidRDefault="00D67926">
            <w:pPr>
              <w:rPr>
                <w:rFonts w:eastAsia="Times New Roman"/>
                <w:lang w:val="en-US"/>
              </w:rPr>
            </w:pPr>
          </w:p>
        </w:tc>
      </w:tr>
      <w:tr w:rsidR="00D67926" w14:paraId="52861580" w14:textId="77777777">
        <w:trPr>
          <w:divId w:val="1845052625"/>
          <w:tblCellSpacing w:w="15" w:type="dxa"/>
        </w:trPr>
        <w:tc>
          <w:tcPr>
            <w:tcW w:w="0" w:type="auto"/>
            <w:vAlign w:val="center"/>
            <w:hideMark/>
          </w:tcPr>
          <w:p w14:paraId="0D0E09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948382" w14:textId="77777777" w:rsidR="00D67926" w:rsidRDefault="008D6FB8">
            <w:pPr>
              <w:rPr>
                <w:rFonts w:eastAsia="Times New Roman"/>
                <w:lang w:val="en-US"/>
              </w:rPr>
            </w:pPr>
            <w:r>
              <w:rPr>
                <w:rFonts w:eastAsia="Times New Roman"/>
                <w:lang w:val="en-US"/>
              </w:rPr>
              <w:t>How to consume/day?</w:t>
            </w:r>
          </w:p>
        </w:tc>
      </w:tr>
      <w:tr w:rsidR="00D67926" w14:paraId="11146037" w14:textId="77777777">
        <w:trPr>
          <w:divId w:val="1845052625"/>
          <w:tblCellSpacing w:w="15" w:type="dxa"/>
        </w:trPr>
        <w:tc>
          <w:tcPr>
            <w:tcW w:w="0" w:type="auto"/>
            <w:vAlign w:val="center"/>
            <w:hideMark/>
          </w:tcPr>
          <w:p w14:paraId="7CF3B2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0D30C2" w14:textId="77777777" w:rsidR="00D67926" w:rsidRDefault="008D6FB8">
            <w:pPr>
              <w:rPr>
                <w:rFonts w:eastAsia="Times New Roman"/>
                <w:lang w:val="en-US"/>
              </w:rPr>
            </w:pPr>
            <w:r>
              <w:rPr>
                <w:rFonts w:eastAsia="Times New Roman"/>
                <w:lang w:val="en-US"/>
              </w:rPr>
              <w:t>Identifies the quantity expected to be consumed in a given day.</w:t>
            </w:r>
          </w:p>
        </w:tc>
      </w:tr>
      <w:tr w:rsidR="00D67926" w14:paraId="21F59BBA" w14:textId="77777777">
        <w:trPr>
          <w:divId w:val="1845052625"/>
          <w:tblCellSpacing w:w="15" w:type="dxa"/>
        </w:trPr>
        <w:tc>
          <w:tcPr>
            <w:tcW w:w="0" w:type="auto"/>
            <w:vAlign w:val="center"/>
            <w:hideMark/>
          </w:tcPr>
          <w:p w14:paraId="55BBDA5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B557CA" w14:textId="77777777" w:rsidR="00D67926" w:rsidRDefault="008D6FB8">
            <w:pPr>
              <w:rPr>
                <w:rFonts w:eastAsia="Times New Roman"/>
                <w:lang w:val="en-US"/>
              </w:rPr>
            </w:pPr>
            <w:r>
              <w:rPr>
                <w:rFonts w:eastAsia="Times New Roman"/>
                <w:lang w:val="en-US"/>
              </w:rPr>
              <w:t>Allows rough dose checking.</w:t>
            </w:r>
          </w:p>
        </w:tc>
      </w:tr>
      <w:tr w:rsidR="00D67926" w14:paraId="641DE430" w14:textId="77777777">
        <w:trPr>
          <w:divId w:val="1845052625"/>
          <w:tblCellSpacing w:w="15" w:type="dxa"/>
        </w:trPr>
        <w:tc>
          <w:tcPr>
            <w:tcW w:w="0" w:type="auto"/>
            <w:vAlign w:val="center"/>
            <w:hideMark/>
          </w:tcPr>
          <w:p w14:paraId="66640303"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25D47F21" w14:textId="77777777" w:rsidR="00D67926" w:rsidRDefault="008D6FB8">
            <w:pPr>
              <w:rPr>
                <w:rFonts w:eastAsia="Times New Roman"/>
                <w:lang w:val="en-US"/>
              </w:rPr>
            </w:pPr>
            <w:r>
              <w:rPr>
                <w:rFonts w:eastAsia="Times New Roman"/>
                <w:lang w:val="en-US"/>
              </w:rPr>
              <w:t>daily dose</w:t>
            </w:r>
          </w:p>
        </w:tc>
      </w:tr>
      <w:tr w:rsidR="00D67926" w14:paraId="21C008F3" w14:textId="77777777">
        <w:trPr>
          <w:divId w:val="1845052625"/>
          <w:tblCellSpacing w:w="15" w:type="dxa"/>
        </w:trPr>
        <w:tc>
          <w:tcPr>
            <w:tcW w:w="0" w:type="auto"/>
            <w:vAlign w:val="center"/>
            <w:hideMark/>
          </w:tcPr>
          <w:p w14:paraId="69C7DF0D" w14:textId="77777777" w:rsidR="00D67926" w:rsidRDefault="008D6FB8">
            <w:pPr>
              <w:rPr>
                <w:rFonts w:eastAsia="Times New Roman"/>
                <w:lang w:val="en-US"/>
              </w:rPr>
            </w:pPr>
            <w:r>
              <w:rPr>
                <w:rFonts w:eastAsia="Times New Roman"/>
                <w:b/>
                <w:bCs/>
                <w:lang w:val="en-US"/>
              </w:rPr>
              <w:t>CarePlan.activity.detail.quantity</w:t>
            </w:r>
          </w:p>
        </w:tc>
        <w:tc>
          <w:tcPr>
            <w:tcW w:w="0" w:type="auto"/>
            <w:vAlign w:val="center"/>
            <w:hideMark/>
          </w:tcPr>
          <w:p w14:paraId="33C4D8DB" w14:textId="77777777" w:rsidR="00D67926" w:rsidRDefault="00D67926">
            <w:pPr>
              <w:rPr>
                <w:rFonts w:eastAsia="Times New Roman"/>
                <w:lang w:val="en-US"/>
              </w:rPr>
            </w:pPr>
          </w:p>
        </w:tc>
      </w:tr>
      <w:tr w:rsidR="00D67926" w14:paraId="036D0505" w14:textId="77777777">
        <w:trPr>
          <w:divId w:val="1845052625"/>
          <w:tblCellSpacing w:w="15" w:type="dxa"/>
        </w:trPr>
        <w:tc>
          <w:tcPr>
            <w:tcW w:w="0" w:type="auto"/>
            <w:vAlign w:val="center"/>
            <w:hideMark/>
          </w:tcPr>
          <w:p w14:paraId="5F241F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D4A28F" w14:textId="77777777" w:rsidR="00D67926" w:rsidRDefault="008D6FB8">
            <w:pPr>
              <w:rPr>
                <w:rFonts w:eastAsia="Times New Roman"/>
                <w:lang w:val="en-US"/>
              </w:rPr>
            </w:pPr>
            <w:r>
              <w:rPr>
                <w:rFonts w:eastAsia="Times New Roman"/>
                <w:lang w:val="en-US"/>
              </w:rPr>
              <w:t>How much to administer/supply/consume</w:t>
            </w:r>
          </w:p>
        </w:tc>
      </w:tr>
      <w:tr w:rsidR="00D67926" w14:paraId="08BA66B0" w14:textId="77777777">
        <w:trPr>
          <w:divId w:val="1845052625"/>
          <w:tblCellSpacing w:w="15" w:type="dxa"/>
        </w:trPr>
        <w:tc>
          <w:tcPr>
            <w:tcW w:w="0" w:type="auto"/>
            <w:vAlign w:val="center"/>
            <w:hideMark/>
          </w:tcPr>
          <w:p w14:paraId="086645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8D6076" w14:textId="77777777" w:rsidR="00D67926" w:rsidRDefault="008D6FB8">
            <w:pPr>
              <w:rPr>
                <w:rFonts w:eastAsia="Times New Roman"/>
                <w:lang w:val="en-US"/>
              </w:rPr>
            </w:pPr>
            <w:r>
              <w:rPr>
                <w:rFonts w:eastAsia="Times New Roman"/>
                <w:lang w:val="en-US"/>
              </w:rPr>
              <w:t>Identifies the quantity expected to be supplied, addministered or consumed by the subject.</w:t>
            </w:r>
          </w:p>
        </w:tc>
      </w:tr>
      <w:tr w:rsidR="00D67926" w14:paraId="13C139D0" w14:textId="77777777">
        <w:trPr>
          <w:divId w:val="1845052625"/>
          <w:tblCellSpacing w:w="15" w:type="dxa"/>
        </w:trPr>
        <w:tc>
          <w:tcPr>
            <w:tcW w:w="0" w:type="auto"/>
            <w:vAlign w:val="center"/>
            <w:hideMark/>
          </w:tcPr>
          <w:p w14:paraId="72021CEA" w14:textId="77777777" w:rsidR="00D67926" w:rsidRDefault="008D6FB8">
            <w:pPr>
              <w:rPr>
                <w:rFonts w:eastAsia="Times New Roman"/>
                <w:lang w:val="en-US"/>
              </w:rPr>
            </w:pPr>
            <w:r>
              <w:rPr>
                <w:rFonts w:eastAsia="Times New Roman"/>
                <w:b/>
                <w:bCs/>
                <w:lang w:val="en-US"/>
              </w:rPr>
              <w:t>CarePlan.activity.detail.description</w:t>
            </w:r>
          </w:p>
        </w:tc>
        <w:tc>
          <w:tcPr>
            <w:tcW w:w="0" w:type="auto"/>
            <w:vAlign w:val="center"/>
            <w:hideMark/>
          </w:tcPr>
          <w:p w14:paraId="561C38F0" w14:textId="77777777" w:rsidR="00D67926" w:rsidRDefault="00D67926">
            <w:pPr>
              <w:rPr>
                <w:rFonts w:eastAsia="Times New Roman"/>
                <w:lang w:val="en-US"/>
              </w:rPr>
            </w:pPr>
          </w:p>
        </w:tc>
      </w:tr>
      <w:tr w:rsidR="00D67926" w14:paraId="288BAE3C" w14:textId="77777777">
        <w:trPr>
          <w:divId w:val="1845052625"/>
          <w:tblCellSpacing w:w="15" w:type="dxa"/>
        </w:trPr>
        <w:tc>
          <w:tcPr>
            <w:tcW w:w="0" w:type="auto"/>
            <w:vAlign w:val="center"/>
            <w:hideMark/>
          </w:tcPr>
          <w:p w14:paraId="76D3A6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9D95E1" w14:textId="77777777" w:rsidR="00D67926" w:rsidRDefault="008D6FB8">
            <w:pPr>
              <w:rPr>
                <w:rFonts w:eastAsia="Times New Roman"/>
                <w:lang w:val="en-US"/>
              </w:rPr>
            </w:pPr>
            <w:r>
              <w:rPr>
                <w:rFonts w:eastAsia="Times New Roman"/>
                <w:lang w:val="en-US"/>
              </w:rPr>
              <w:t>Extra info describing activity to perform</w:t>
            </w:r>
          </w:p>
        </w:tc>
      </w:tr>
      <w:tr w:rsidR="00D67926" w14:paraId="251D2CBB" w14:textId="77777777">
        <w:trPr>
          <w:divId w:val="1845052625"/>
          <w:tblCellSpacing w:w="15" w:type="dxa"/>
        </w:trPr>
        <w:tc>
          <w:tcPr>
            <w:tcW w:w="0" w:type="auto"/>
            <w:vAlign w:val="center"/>
            <w:hideMark/>
          </w:tcPr>
          <w:p w14:paraId="11A7F0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D3096A" w14:textId="77777777" w:rsidR="00D67926" w:rsidRDefault="008D6FB8">
            <w:pPr>
              <w:rPr>
                <w:rFonts w:eastAsia="Times New Roman"/>
                <w:lang w:val="en-US"/>
              </w:rPr>
            </w:pPr>
            <w:r>
              <w:rPr>
                <w:rFonts w:eastAsia="Times New Roman"/>
                <w:lang w:val="en-US"/>
              </w:rPr>
              <w:t xml:space="preserve">This provides a textual description of constraints on the intended activity occurrence, including relation to other activities. It may also include objectives, pre-conditions and end-conditions. Finally, it may convey specifics about the activity such as body site, method, route, etc. </w:t>
            </w:r>
          </w:p>
        </w:tc>
      </w:tr>
      <w:tr w:rsidR="00D67926" w14:paraId="534D03AC" w14:textId="77777777">
        <w:trPr>
          <w:divId w:val="1845052625"/>
          <w:tblCellSpacing w:w="15" w:type="dxa"/>
        </w:trPr>
        <w:tc>
          <w:tcPr>
            <w:tcW w:w="0" w:type="auto"/>
            <w:vAlign w:val="center"/>
            <w:hideMark/>
          </w:tcPr>
          <w:p w14:paraId="6B49DA46" w14:textId="77777777" w:rsidR="00D67926" w:rsidRDefault="008D6FB8">
            <w:pPr>
              <w:rPr>
                <w:rFonts w:eastAsia="Times New Roman"/>
                <w:lang w:val="en-US"/>
              </w:rPr>
            </w:pPr>
            <w:r>
              <w:rPr>
                <w:rFonts w:eastAsia="Times New Roman"/>
                <w:b/>
                <w:bCs/>
                <w:lang w:val="en-US"/>
              </w:rPr>
              <w:t>CarePlan.note</w:t>
            </w:r>
          </w:p>
        </w:tc>
        <w:tc>
          <w:tcPr>
            <w:tcW w:w="0" w:type="auto"/>
            <w:vAlign w:val="center"/>
            <w:hideMark/>
          </w:tcPr>
          <w:p w14:paraId="0B478F31" w14:textId="77777777" w:rsidR="00D67926" w:rsidRDefault="00D67926">
            <w:pPr>
              <w:rPr>
                <w:rFonts w:eastAsia="Times New Roman"/>
                <w:lang w:val="en-US"/>
              </w:rPr>
            </w:pPr>
          </w:p>
        </w:tc>
      </w:tr>
      <w:tr w:rsidR="00D67926" w14:paraId="73513995" w14:textId="77777777">
        <w:trPr>
          <w:divId w:val="1845052625"/>
          <w:tblCellSpacing w:w="15" w:type="dxa"/>
        </w:trPr>
        <w:tc>
          <w:tcPr>
            <w:tcW w:w="0" w:type="auto"/>
            <w:vAlign w:val="center"/>
            <w:hideMark/>
          </w:tcPr>
          <w:p w14:paraId="4C92B2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C965C0" w14:textId="77777777" w:rsidR="00D67926" w:rsidRDefault="008D6FB8">
            <w:pPr>
              <w:rPr>
                <w:rFonts w:eastAsia="Times New Roman"/>
                <w:lang w:val="en-US"/>
              </w:rPr>
            </w:pPr>
            <w:r>
              <w:rPr>
                <w:rFonts w:eastAsia="Times New Roman"/>
                <w:lang w:val="en-US"/>
              </w:rPr>
              <w:t>Comments about the plan</w:t>
            </w:r>
          </w:p>
        </w:tc>
      </w:tr>
      <w:tr w:rsidR="00D67926" w14:paraId="29AD782C" w14:textId="77777777">
        <w:trPr>
          <w:divId w:val="1845052625"/>
          <w:tblCellSpacing w:w="15" w:type="dxa"/>
        </w:trPr>
        <w:tc>
          <w:tcPr>
            <w:tcW w:w="0" w:type="auto"/>
            <w:vAlign w:val="center"/>
            <w:hideMark/>
          </w:tcPr>
          <w:p w14:paraId="0E1B0A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645213" w14:textId="77777777" w:rsidR="00D67926" w:rsidRDefault="008D6FB8">
            <w:pPr>
              <w:rPr>
                <w:rFonts w:eastAsia="Times New Roman"/>
                <w:lang w:val="en-US"/>
              </w:rPr>
            </w:pPr>
            <w:r>
              <w:rPr>
                <w:rFonts w:eastAsia="Times New Roman"/>
                <w:lang w:val="en-US"/>
              </w:rPr>
              <w:t>General notes about the care plan not covered elsewhere.</w:t>
            </w:r>
          </w:p>
        </w:tc>
      </w:tr>
      <w:tr w:rsidR="00D67926" w14:paraId="1F6FFEF2" w14:textId="77777777">
        <w:trPr>
          <w:divId w:val="1845052625"/>
          <w:tblCellSpacing w:w="15" w:type="dxa"/>
        </w:trPr>
        <w:tc>
          <w:tcPr>
            <w:tcW w:w="0" w:type="auto"/>
            <w:vAlign w:val="center"/>
            <w:hideMark/>
          </w:tcPr>
          <w:p w14:paraId="7EE7FE9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51E88BA" w14:textId="77777777" w:rsidR="00D67926" w:rsidRDefault="008D6FB8">
            <w:pPr>
              <w:rPr>
                <w:rFonts w:eastAsia="Times New Roman"/>
                <w:lang w:val="en-US"/>
              </w:rPr>
            </w:pPr>
            <w:r>
              <w:rPr>
                <w:rFonts w:eastAsia="Times New Roman"/>
                <w:lang w:val="en-US"/>
              </w:rPr>
              <w:t>Used to capture information that applies to the plan as a whole that doesn't fit into discrete elements.</w:t>
            </w:r>
          </w:p>
        </w:tc>
      </w:tr>
    </w:tbl>
    <w:p w14:paraId="2694464F" w14:textId="77777777" w:rsidR="00D67926" w:rsidRDefault="008D6FB8">
      <w:pPr>
        <w:pStyle w:val="Heading2"/>
        <w:divId w:val="1845052625"/>
        <w:rPr>
          <w:rFonts w:eastAsia="Times New Roman"/>
          <w:lang w:val="en-US"/>
        </w:rPr>
      </w:pPr>
      <w:r>
        <w:rPr>
          <w:rFonts w:eastAsia="Times New Roman"/>
          <w:lang w:val="en-US"/>
        </w:rPr>
        <w:t>http://hl7.org/fhir/StructureDefinition/ClinicalImpression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gridCol w:w="5351"/>
      </w:tblGrid>
      <w:tr w:rsidR="00D67926" w14:paraId="38EDD6AF" w14:textId="77777777">
        <w:trPr>
          <w:divId w:val="1845052625"/>
          <w:tblCellSpacing w:w="15" w:type="dxa"/>
        </w:trPr>
        <w:tc>
          <w:tcPr>
            <w:tcW w:w="0" w:type="auto"/>
            <w:vAlign w:val="center"/>
            <w:hideMark/>
          </w:tcPr>
          <w:p w14:paraId="215A079D" w14:textId="77777777" w:rsidR="00D67926" w:rsidRDefault="008D6FB8">
            <w:pPr>
              <w:rPr>
                <w:rFonts w:eastAsia="Times New Roman"/>
                <w:lang w:val="en-US"/>
              </w:rPr>
            </w:pPr>
            <w:r>
              <w:rPr>
                <w:rFonts w:eastAsia="Times New Roman"/>
                <w:b/>
                <w:bCs/>
                <w:lang w:val="en-US"/>
              </w:rPr>
              <w:t>ClinicalImpression</w:t>
            </w:r>
          </w:p>
        </w:tc>
        <w:tc>
          <w:tcPr>
            <w:tcW w:w="0" w:type="auto"/>
            <w:vAlign w:val="center"/>
            <w:hideMark/>
          </w:tcPr>
          <w:p w14:paraId="15E2CD62" w14:textId="77777777" w:rsidR="00D67926" w:rsidRDefault="008D6FB8">
            <w:pPr>
              <w:rPr>
                <w:rFonts w:eastAsia="Times New Roman"/>
                <w:lang w:val="en-US"/>
              </w:rPr>
            </w:pPr>
            <w:r>
              <w:rPr>
                <w:rFonts w:eastAsia="Times New Roman"/>
                <w:lang w:val="en-US"/>
              </w:rPr>
              <w:t>Clinical Impression</w:t>
            </w:r>
          </w:p>
        </w:tc>
      </w:tr>
      <w:tr w:rsidR="00D67926" w14:paraId="2DC79965" w14:textId="77777777">
        <w:trPr>
          <w:divId w:val="1845052625"/>
          <w:tblCellSpacing w:w="15" w:type="dxa"/>
        </w:trPr>
        <w:tc>
          <w:tcPr>
            <w:tcW w:w="0" w:type="auto"/>
            <w:vAlign w:val="center"/>
            <w:hideMark/>
          </w:tcPr>
          <w:p w14:paraId="1751C6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2F5473" w14:textId="77777777" w:rsidR="00D67926" w:rsidRDefault="008D6FB8">
            <w:pPr>
              <w:rPr>
                <w:rFonts w:eastAsia="Times New Roman"/>
                <w:lang w:val="en-US"/>
              </w:rPr>
            </w:pPr>
            <w:r>
              <w:rPr>
                <w:rFonts w:eastAsia="Times New Roman"/>
                <w:lang w:val="en-US"/>
              </w:rPr>
              <w:t>A clinical assessment performed when planning treatments and management strategies for a patient</w:t>
            </w:r>
          </w:p>
        </w:tc>
      </w:tr>
      <w:tr w:rsidR="00D67926" w14:paraId="266BBB14" w14:textId="77777777">
        <w:trPr>
          <w:divId w:val="1845052625"/>
          <w:tblCellSpacing w:w="15" w:type="dxa"/>
        </w:trPr>
        <w:tc>
          <w:tcPr>
            <w:tcW w:w="0" w:type="auto"/>
            <w:vAlign w:val="center"/>
            <w:hideMark/>
          </w:tcPr>
          <w:p w14:paraId="5D5474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049243" w14:textId="77777777" w:rsidR="00D67926" w:rsidRDefault="008D6FB8">
            <w:pPr>
              <w:rPr>
                <w:rFonts w:eastAsia="Times New Roman"/>
                <w:lang w:val="en-US"/>
              </w:rPr>
            </w:pP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D67926" w14:paraId="16F92837" w14:textId="77777777">
        <w:trPr>
          <w:divId w:val="1845052625"/>
          <w:tblCellSpacing w:w="15" w:type="dxa"/>
        </w:trPr>
        <w:tc>
          <w:tcPr>
            <w:tcW w:w="0" w:type="auto"/>
            <w:vAlign w:val="center"/>
            <w:hideMark/>
          </w:tcPr>
          <w:p w14:paraId="0DF4C496" w14:textId="77777777" w:rsidR="00D67926" w:rsidRDefault="008D6FB8">
            <w:pPr>
              <w:rPr>
                <w:rFonts w:eastAsia="Times New Roman"/>
                <w:lang w:val="en-US"/>
              </w:rPr>
            </w:pPr>
            <w:r>
              <w:rPr>
                <w:rFonts w:eastAsia="Times New Roman"/>
                <w:b/>
                <w:bCs/>
                <w:lang w:val="en-US"/>
              </w:rPr>
              <w:t>ClinicalImpression.patient</w:t>
            </w:r>
          </w:p>
        </w:tc>
        <w:tc>
          <w:tcPr>
            <w:tcW w:w="0" w:type="auto"/>
            <w:vAlign w:val="center"/>
            <w:hideMark/>
          </w:tcPr>
          <w:p w14:paraId="02266B90" w14:textId="77777777" w:rsidR="00D67926" w:rsidRDefault="00D67926">
            <w:pPr>
              <w:rPr>
                <w:rFonts w:eastAsia="Times New Roman"/>
                <w:lang w:val="en-US"/>
              </w:rPr>
            </w:pPr>
          </w:p>
        </w:tc>
      </w:tr>
      <w:tr w:rsidR="00D67926" w14:paraId="21F339C6" w14:textId="77777777">
        <w:trPr>
          <w:divId w:val="1845052625"/>
          <w:tblCellSpacing w:w="15" w:type="dxa"/>
        </w:trPr>
        <w:tc>
          <w:tcPr>
            <w:tcW w:w="0" w:type="auto"/>
            <w:vAlign w:val="center"/>
            <w:hideMark/>
          </w:tcPr>
          <w:p w14:paraId="6F8882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071666" w14:textId="77777777" w:rsidR="00D67926" w:rsidRDefault="008D6FB8">
            <w:pPr>
              <w:rPr>
                <w:rFonts w:eastAsia="Times New Roman"/>
                <w:lang w:val="en-US"/>
              </w:rPr>
            </w:pPr>
            <w:r>
              <w:rPr>
                <w:rFonts w:eastAsia="Times New Roman"/>
                <w:lang w:val="en-US"/>
              </w:rPr>
              <w:t>The patient being assessed</w:t>
            </w:r>
          </w:p>
        </w:tc>
      </w:tr>
      <w:tr w:rsidR="00D67926" w14:paraId="1156CB65" w14:textId="77777777">
        <w:trPr>
          <w:divId w:val="1845052625"/>
          <w:tblCellSpacing w:w="15" w:type="dxa"/>
        </w:trPr>
        <w:tc>
          <w:tcPr>
            <w:tcW w:w="0" w:type="auto"/>
            <w:vAlign w:val="center"/>
            <w:hideMark/>
          </w:tcPr>
          <w:p w14:paraId="0AFC17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2EC561" w14:textId="77777777" w:rsidR="00D67926" w:rsidRDefault="008D6FB8">
            <w:pPr>
              <w:rPr>
                <w:rFonts w:eastAsia="Times New Roman"/>
                <w:lang w:val="en-US"/>
              </w:rPr>
            </w:pPr>
            <w:r>
              <w:rPr>
                <w:rFonts w:eastAsia="Times New Roman"/>
                <w:lang w:val="en-US"/>
              </w:rPr>
              <w:t>The patient being assessed.</w:t>
            </w:r>
          </w:p>
        </w:tc>
      </w:tr>
      <w:tr w:rsidR="00D67926" w14:paraId="392D81E4" w14:textId="77777777">
        <w:trPr>
          <w:divId w:val="1845052625"/>
          <w:tblCellSpacing w:w="15" w:type="dxa"/>
        </w:trPr>
        <w:tc>
          <w:tcPr>
            <w:tcW w:w="0" w:type="auto"/>
            <w:vAlign w:val="center"/>
            <w:hideMark/>
          </w:tcPr>
          <w:p w14:paraId="49C59B29" w14:textId="77777777" w:rsidR="00D67926" w:rsidRDefault="008D6FB8">
            <w:pPr>
              <w:rPr>
                <w:rFonts w:eastAsia="Times New Roman"/>
                <w:lang w:val="en-US"/>
              </w:rPr>
            </w:pPr>
            <w:r>
              <w:rPr>
                <w:rFonts w:eastAsia="Times New Roman"/>
                <w:b/>
                <w:bCs/>
                <w:lang w:val="en-US"/>
              </w:rPr>
              <w:t>ClinicalImpression.assessor</w:t>
            </w:r>
          </w:p>
        </w:tc>
        <w:tc>
          <w:tcPr>
            <w:tcW w:w="0" w:type="auto"/>
            <w:vAlign w:val="center"/>
            <w:hideMark/>
          </w:tcPr>
          <w:p w14:paraId="3CDE59F3" w14:textId="77777777" w:rsidR="00D67926" w:rsidRDefault="00D67926">
            <w:pPr>
              <w:rPr>
                <w:rFonts w:eastAsia="Times New Roman"/>
                <w:lang w:val="en-US"/>
              </w:rPr>
            </w:pPr>
          </w:p>
        </w:tc>
      </w:tr>
      <w:tr w:rsidR="00D67926" w14:paraId="31018A54" w14:textId="77777777">
        <w:trPr>
          <w:divId w:val="1845052625"/>
          <w:tblCellSpacing w:w="15" w:type="dxa"/>
        </w:trPr>
        <w:tc>
          <w:tcPr>
            <w:tcW w:w="0" w:type="auto"/>
            <w:vAlign w:val="center"/>
            <w:hideMark/>
          </w:tcPr>
          <w:p w14:paraId="21DCCD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CAB153" w14:textId="77777777" w:rsidR="00D67926" w:rsidRDefault="008D6FB8">
            <w:pPr>
              <w:rPr>
                <w:rFonts w:eastAsia="Times New Roman"/>
                <w:lang w:val="en-US"/>
              </w:rPr>
            </w:pPr>
            <w:r>
              <w:rPr>
                <w:rFonts w:eastAsia="Times New Roman"/>
                <w:lang w:val="en-US"/>
              </w:rPr>
              <w:t>The clinician performing the assessment</w:t>
            </w:r>
          </w:p>
        </w:tc>
      </w:tr>
      <w:tr w:rsidR="00D67926" w14:paraId="3724AC4B" w14:textId="77777777">
        <w:trPr>
          <w:divId w:val="1845052625"/>
          <w:tblCellSpacing w:w="15" w:type="dxa"/>
        </w:trPr>
        <w:tc>
          <w:tcPr>
            <w:tcW w:w="0" w:type="auto"/>
            <w:vAlign w:val="center"/>
            <w:hideMark/>
          </w:tcPr>
          <w:p w14:paraId="232495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93B8C8" w14:textId="77777777" w:rsidR="00D67926" w:rsidRDefault="008D6FB8">
            <w:pPr>
              <w:rPr>
                <w:rFonts w:eastAsia="Times New Roman"/>
                <w:lang w:val="en-US"/>
              </w:rPr>
            </w:pPr>
            <w:r>
              <w:rPr>
                <w:rFonts w:eastAsia="Times New Roman"/>
                <w:lang w:val="en-US"/>
              </w:rPr>
              <w:t>The clinician performing the assessment.</w:t>
            </w:r>
          </w:p>
        </w:tc>
      </w:tr>
      <w:tr w:rsidR="00D67926" w14:paraId="58EC4CF2" w14:textId="77777777">
        <w:trPr>
          <w:divId w:val="1845052625"/>
          <w:tblCellSpacing w:w="15" w:type="dxa"/>
        </w:trPr>
        <w:tc>
          <w:tcPr>
            <w:tcW w:w="0" w:type="auto"/>
            <w:vAlign w:val="center"/>
            <w:hideMark/>
          </w:tcPr>
          <w:p w14:paraId="14F298B5" w14:textId="77777777" w:rsidR="00D67926" w:rsidRDefault="008D6FB8">
            <w:pPr>
              <w:rPr>
                <w:rFonts w:eastAsia="Times New Roman"/>
                <w:lang w:val="en-US"/>
              </w:rPr>
            </w:pPr>
            <w:r>
              <w:rPr>
                <w:rFonts w:eastAsia="Times New Roman"/>
                <w:b/>
                <w:bCs/>
                <w:lang w:val="en-US"/>
              </w:rPr>
              <w:lastRenderedPageBreak/>
              <w:t>ClinicalImpression.status</w:t>
            </w:r>
          </w:p>
        </w:tc>
        <w:tc>
          <w:tcPr>
            <w:tcW w:w="0" w:type="auto"/>
            <w:vAlign w:val="center"/>
            <w:hideMark/>
          </w:tcPr>
          <w:p w14:paraId="39D91AF7" w14:textId="77777777" w:rsidR="00D67926" w:rsidRDefault="00D67926">
            <w:pPr>
              <w:rPr>
                <w:rFonts w:eastAsia="Times New Roman"/>
                <w:lang w:val="en-US"/>
              </w:rPr>
            </w:pPr>
          </w:p>
        </w:tc>
      </w:tr>
      <w:tr w:rsidR="00D67926" w14:paraId="2ADBE282" w14:textId="77777777">
        <w:trPr>
          <w:divId w:val="1845052625"/>
          <w:tblCellSpacing w:w="15" w:type="dxa"/>
        </w:trPr>
        <w:tc>
          <w:tcPr>
            <w:tcW w:w="0" w:type="auto"/>
            <w:vAlign w:val="center"/>
            <w:hideMark/>
          </w:tcPr>
          <w:p w14:paraId="7C50CA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6B5655" w14:textId="77777777" w:rsidR="00D67926" w:rsidRDefault="008D6FB8">
            <w:pPr>
              <w:rPr>
                <w:rFonts w:eastAsia="Times New Roman"/>
                <w:lang w:val="en-US"/>
              </w:rPr>
            </w:pPr>
            <w:r>
              <w:rPr>
                <w:rFonts w:eastAsia="Times New Roman"/>
                <w:lang w:val="en-US"/>
              </w:rPr>
              <w:t>Identifies the workflow status of the assessment.</w:t>
            </w:r>
          </w:p>
        </w:tc>
      </w:tr>
      <w:tr w:rsidR="00D67926" w14:paraId="3D29C881" w14:textId="77777777">
        <w:trPr>
          <w:divId w:val="1845052625"/>
          <w:tblCellSpacing w:w="15" w:type="dxa"/>
        </w:trPr>
        <w:tc>
          <w:tcPr>
            <w:tcW w:w="0" w:type="auto"/>
            <w:vAlign w:val="center"/>
            <w:hideMark/>
          </w:tcPr>
          <w:p w14:paraId="508D50B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85E8539" w14:textId="77777777" w:rsidR="00D67926" w:rsidRDefault="008D6FB8">
            <w:pPr>
              <w:rPr>
                <w:rFonts w:eastAsia="Times New Roman"/>
                <w:lang w:val="en-US"/>
              </w:rPr>
            </w:pPr>
            <w:r>
              <w:rPr>
                <w:rFonts w:eastAsia="Times New Roman"/>
                <w:lang w:val="en-US"/>
              </w:rPr>
              <w:t>The workflow state of a clinical impression</w:t>
            </w:r>
          </w:p>
        </w:tc>
      </w:tr>
      <w:tr w:rsidR="00D67926" w14:paraId="12A26AA3" w14:textId="77777777">
        <w:trPr>
          <w:divId w:val="1845052625"/>
          <w:tblCellSpacing w:w="15" w:type="dxa"/>
        </w:trPr>
        <w:tc>
          <w:tcPr>
            <w:tcW w:w="0" w:type="auto"/>
            <w:vAlign w:val="center"/>
            <w:hideMark/>
          </w:tcPr>
          <w:p w14:paraId="06FDCCD1" w14:textId="77777777" w:rsidR="00D67926" w:rsidRDefault="008D6FB8">
            <w:pPr>
              <w:rPr>
                <w:rFonts w:eastAsia="Times New Roman"/>
                <w:lang w:val="en-US"/>
              </w:rPr>
            </w:pPr>
            <w:r>
              <w:rPr>
                <w:rFonts w:eastAsia="Times New Roman"/>
                <w:b/>
                <w:bCs/>
                <w:lang w:val="en-US"/>
              </w:rPr>
              <w:t>ClinicalImpression.date</w:t>
            </w:r>
          </w:p>
        </w:tc>
        <w:tc>
          <w:tcPr>
            <w:tcW w:w="0" w:type="auto"/>
            <w:vAlign w:val="center"/>
            <w:hideMark/>
          </w:tcPr>
          <w:p w14:paraId="51A71A22" w14:textId="77777777" w:rsidR="00D67926" w:rsidRDefault="00D67926">
            <w:pPr>
              <w:rPr>
                <w:rFonts w:eastAsia="Times New Roman"/>
                <w:lang w:val="en-US"/>
              </w:rPr>
            </w:pPr>
          </w:p>
        </w:tc>
      </w:tr>
      <w:tr w:rsidR="00D67926" w14:paraId="0DA56A13" w14:textId="77777777">
        <w:trPr>
          <w:divId w:val="1845052625"/>
          <w:tblCellSpacing w:w="15" w:type="dxa"/>
        </w:trPr>
        <w:tc>
          <w:tcPr>
            <w:tcW w:w="0" w:type="auto"/>
            <w:vAlign w:val="center"/>
            <w:hideMark/>
          </w:tcPr>
          <w:p w14:paraId="7BE1B2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83F6F2" w14:textId="77777777" w:rsidR="00D67926" w:rsidRDefault="008D6FB8">
            <w:pPr>
              <w:rPr>
                <w:rFonts w:eastAsia="Times New Roman"/>
                <w:lang w:val="en-US"/>
              </w:rPr>
            </w:pPr>
            <w:r>
              <w:rPr>
                <w:rFonts w:eastAsia="Times New Roman"/>
                <w:lang w:val="en-US"/>
              </w:rPr>
              <w:t>When the assessment occurred</w:t>
            </w:r>
          </w:p>
        </w:tc>
      </w:tr>
      <w:tr w:rsidR="00D67926" w14:paraId="64D07E84" w14:textId="77777777">
        <w:trPr>
          <w:divId w:val="1845052625"/>
          <w:tblCellSpacing w:w="15" w:type="dxa"/>
        </w:trPr>
        <w:tc>
          <w:tcPr>
            <w:tcW w:w="0" w:type="auto"/>
            <w:vAlign w:val="center"/>
            <w:hideMark/>
          </w:tcPr>
          <w:p w14:paraId="1DE30B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359637" w14:textId="77777777" w:rsidR="00D67926" w:rsidRDefault="008D6FB8">
            <w:pPr>
              <w:rPr>
                <w:rFonts w:eastAsia="Times New Roman"/>
                <w:lang w:val="en-US"/>
              </w:rPr>
            </w:pPr>
            <w:r>
              <w:rPr>
                <w:rFonts w:eastAsia="Times New Roman"/>
                <w:lang w:val="en-US"/>
              </w:rPr>
              <w:t>The point in time at which the assessment was concluded (not when it was recorded).</w:t>
            </w:r>
          </w:p>
        </w:tc>
      </w:tr>
      <w:tr w:rsidR="00D67926" w14:paraId="15ACC9A5" w14:textId="77777777">
        <w:trPr>
          <w:divId w:val="1845052625"/>
          <w:tblCellSpacing w:w="15" w:type="dxa"/>
        </w:trPr>
        <w:tc>
          <w:tcPr>
            <w:tcW w:w="0" w:type="auto"/>
            <w:vAlign w:val="center"/>
            <w:hideMark/>
          </w:tcPr>
          <w:p w14:paraId="2D92732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5994C2" w14:textId="77777777" w:rsidR="00D67926" w:rsidRDefault="008D6FB8">
            <w:pPr>
              <w:rPr>
                <w:rFonts w:eastAsia="Times New Roman"/>
                <w:lang w:val="en-US"/>
              </w:rPr>
            </w:pPr>
            <w:r>
              <w:rPr>
                <w:rFonts w:eastAsia="Times New Roman"/>
                <w:lang w:val="en-US"/>
              </w:rPr>
              <w:t>This SHOULD be accurate to at least the minute, though some assessments only have a known date.</w:t>
            </w:r>
          </w:p>
        </w:tc>
      </w:tr>
      <w:tr w:rsidR="00D67926" w14:paraId="25D0D9B8" w14:textId="77777777">
        <w:trPr>
          <w:divId w:val="1845052625"/>
          <w:tblCellSpacing w:w="15" w:type="dxa"/>
        </w:trPr>
        <w:tc>
          <w:tcPr>
            <w:tcW w:w="0" w:type="auto"/>
            <w:vAlign w:val="center"/>
            <w:hideMark/>
          </w:tcPr>
          <w:p w14:paraId="20C07963" w14:textId="77777777" w:rsidR="00D67926" w:rsidRDefault="008D6FB8">
            <w:pPr>
              <w:rPr>
                <w:rFonts w:eastAsia="Times New Roman"/>
                <w:lang w:val="en-US"/>
              </w:rPr>
            </w:pPr>
            <w:r>
              <w:rPr>
                <w:rFonts w:eastAsia="Times New Roman"/>
                <w:b/>
                <w:bCs/>
                <w:lang w:val="en-US"/>
              </w:rPr>
              <w:t>ClinicalImpression.description</w:t>
            </w:r>
          </w:p>
        </w:tc>
        <w:tc>
          <w:tcPr>
            <w:tcW w:w="0" w:type="auto"/>
            <w:vAlign w:val="center"/>
            <w:hideMark/>
          </w:tcPr>
          <w:p w14:paraId="12FD9885" w14:textId="77777777" w:rsidR="00D67926" w:rsidRDefault="00D67926">
            <w:pPr>
              <w:rPr>
                <w:rFonts w:eastAsia="Times New Roman"/>
                <w:lang w:val="en-US"/>
              </w:rPr>
            </w:pPr>
          </w:p>
        </w:tc>
      </w:tr>
      <w:tr w:rsidR="00D67926" w14:paraId="406CC45D" w14:textId="77777777">
        <w:trPr>
          <w:divId w:val="1845052625"/>
          <w:tblCellSpacing w:w="15" w:type="dxa"/>
        </w:trPr>
        <w:tc>
          <w:tcPr>
            <w:tcW w:w="0" w:type="auto"/>
            <w:vAlign w:val="center"/>
            <w:hideMark/>
          </w:tcPr>
          <w:p w14:paraId="583D32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C9025F" w14:textId="77777777" w:rsidR="00D67926" w:rsidRDefault="008D6FB8">
            <w:pPr>
              <w:rPr>
                <w:rFonts w:eastAsia="Times New Roman"/>
                <w:lang w:val="en-US"/>
              </w:rPr>
            </w:pPr>
            <w:r>
              <w:rPr>
                <w:rFonts w:eastAsia="Times New Roman"/>
                <w:lang w:val="en-US"/>
              </w:rPr>
              <w:t>Why/how the assessment was performed</w:t>
            </w:r>
          </w:p>
        </w:tc>
      </w:tr>
      <w:tr w:rsidR="00D67926" w14:paraId="7D8F7CE9" w14:textId="77777777">
        <w:trPr>
          <w:divId w:val="1845052625"/>
          <w:tblCellSpacing w:w="15" w:type="dxa"/>
        </w:trPr>
        <w:tc>
          <w:tcPr>
            <w:tcW w:w="0" w:type="auto"/>
            <w:vAlign w:val="center"/>
            <w:hideMark/>
          </w:tcPr>
          <w:p w14:paraId="27B5F31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3A6709" w14:textId="77777777" w:rsidR="00D67926" w:rsidRDefault="008D6FB8">
            <w:pPr>
              <w:rPr>
                <w:rFonts w:eastAsia="Times New Roman"/>
                <w:lang w:val="en-US"/>
              </w:rPr>
            </w:pPr>
            <w:r>
              <w:rPr>
                <w:rFonts w:eastAsia="Times New Roman"/>
                <w:lang w:val="en-US"/>
              </w:rPr>
              <w:t xml:space="preserve">A summary of the context and/or cause of the assessment - why / where was it peformed, and what patient events/sstatus prompted it. </w:t>
            </w:r>
          </w:p>
        </w:tc>
      </w:tr>
      <w:tr w:rsidR="00D67926" w14:paraId="69894831" w14:textId="77777777">
        <w:trPr>
          <w:divId w:val="1845052625"/>
          <w:tblCellSpacing w:w="15" w:type="dxa"/>
        </w:trPr>
        <w:tc>
          <w:tcPr>
            <w:tcW w:w="0" w:type="auto"/>
            <w:vAlign w:val="center"/>
            <w:hideMark/>
          </w:tcPr>
          <w:p w14:paraId="04B80324" w14:textId="77777777" w:rsidR="00D67926" w:rsidRDefault="008D6FB8">
            <w:pPr>
              <w:rPr>
                <w:rFonts w:eastAsia="Times New Roman"/>
                <w:lang w:val="en-US"/>
              </w:rPr>
            </w:pPr>
            <w:r>
              <w:rPr>
                <w:rFonts w:eastAsia="Times New Roman"/>
                <w:b/>
                <w:bCs/>
                <w:lang w:val="en-US"/>
              </w:rPr>
              <w:t>ClinicalImpression.previous</w:t>
            </w:r>
          </w:p>
        </w:tc>
        <w:tc>
          <w:tcPr>
            <w:tcW w:w="0" w:type="auto"/>
            <w:vAlign w:val="center"/>
            <w:hideMark/>
          </w:tcPr>
          <w:p w14:paraId="225D1F5F" w14:textId="77777777" w:rsidR="00D67926" w:rsidRDefault="00D67926">
            <w:pPr>
              <w:rPr>
                <w:rFonts w:eastAsia="Times New Roman"/>
                <w:lang w:val="en-US"/>
              </w:rPr>
            </w:pPr>
          </w:p>
        </w:tc>
      </w:tr>
      <w:tr w:rsidR="00D67926" w14:paraId="1D948BED" w14:textId="77777777">
        <w:trPr>
          <w:divId w:val="1845052625"/>
          <w:tblCellSpacing w:w="15" w:type="dxa"/>
        </w:trPr>
        <w:tc>
          <w:tcPr>
            <w:tcW w:w="0" w:type="auto"/>
            <w:vAlign w:val="center"/>
            <w:hideMark/>
          </w:tcPr>
          <w:p w14:paraId="52A360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CC6D93" w14:textId="77777777" w:rsidR="00D67926" w:rsidRDefault="008D6FB8">
            <w:pPr>
              <w:rPr>
                <w:rFonts w:eastAsia="Times New Roman"/>
                <w:lang w:val="en-US"/>
              </w:rPr>
            </w:pPr>
            <w:r>
              <w:rPr>
                <w:rFonts w:eastAsia="Times New Roman"/>
                <w:lang w:val="en-US"/>
              </w:rPr>
              <w:t>Reference to last assessment</w:t>
            </w:r>
          </w:p>
        </w:tc>
      </w:tr>
      <w:tr w:rsidR="00D67926" w14:paraId="1D07FEAB" w14:textId="77777777">
        <w:trPr>
          <w:divId w:val="1845052625"/>
          <w:tblCellSpacing w:w="15" w:type="dxa"/>
        </w:trPr>
        <w:tc>
          <w:tcPr>
            <w:tcW w:w="0" w:type="auto"/>
            <w:vAlign w:val="center"/>
            <w:hideMark/>
          </w:tcPr>
          <w:p w14:paraId="66C8CF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D3EBC0" w14:textId="77777777" w:rsidR="00D67926" w:rsidRDefault="008D6FB8">
            <w:pPr>
              <w:rPr>
                <w:rFonts w:eastAsia="Times New Roman"/>
                <w:lang w:val="en-US"/>
              </w:rPr>
            </w:pPr>
            <w:r>
              <w:rPr>
                <w:rFonts w:eastAsia="Times New Roman"/>
                <w:lang w:val="en-US"/>
              </w:rPr>
              <w:t xml:space="preserve">A reference to the last assesment that was conducted bon this patient. Assessments are often/usually ongoing in nature; a care provider (practitioner or team) will make new assessments on an ongoing basis as new data arises or the patient's conditions changes. </w:t>
            </w:r>
          </w:p>
        </w:tc>
      </w:tr>
      <w:tr w:rsidR="00D67926" w14:paraId="13FC7CC1" w14:textId="77777777">
        <w:trPr>
          <w:divId w:val="1845052625"/>
          <w:tblCellSpacing w:w="15" w:type="dxa"/>
        </w:trPr>
        <w:tc>
          <w:tcPr>
            <w:tcW w:w="0" w:type="auto"/>
            <w:vAlign w:val="center"/>
            <w:hideMark/>
          </w:tcPr>
          <w:p w14:paraId="56C1986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005652" w14:textId="77777777" w:rsidR="00D67926" w:rsidRDefault="008D6FB8">
            <w:pPr>
              <w:rPr>
                <w:rFonts w:eastAsia="Times New Roman"/>
                <w:lang w:val="en-US"/>
              </w:rPr>
            </w:pPr>
            <w:r>
              <w:rPr>
                <w:rFonts w:eastAsia="Times New Roman"/>
                <w:lang w:val="en-US"/>
              </w:rPr>
              <w:t xml:space="preserve">It is always likely that multiple previous assessments exist for a patient. The point of quoting a previous assessment is that this assessment is relative to it (see resolved). </w:t>
            </w:r>
          </w:p>
        </w:tc>
      </w:tr>
      <w:tr w:rsidR="00D67926" w14:paraId="13FD5526" w14:textId="77777777">
        <w:trPr>
          <w:divId w:val="1845052625"/>
          <w:tblCellSpacing w:w="15" w:type="dxa"/>
        </w:trPr>
        <w:tc>
          <w:tcPr>
            <w:tcW w:w="0" w:type="auto"/>
            <w:vAlign w:val="center"/>
            <w:hideMark/>
          </w:tcPr>
          <w:p w14:paraId="584AC058" w14:textId="77777777" w:rsidR="00D67926" w:rsidRDefault="008D6FB8">
            <w:pPr>
              <w:rPr>
                <w:rFonts w:eastAsia="Times New Roman"/>
                <w:lang w:val="en-US"/>
              </w:rPr>
            </w:pPr>
            <w:r>
              <w:rPr>
                <w:rFonts w:eastAsia="Times New Roman"/>
                <w:b/>
                <w:bCs/>
                <w:lang w:val="en-US"/>
              </w:rPr>
              <w:t>ClinicalImpression.problem</w:t>
            </w:r>
          </w:p>
        </w:tc>
        <w:tc>
          <w:tcPr>
            <w:tcW w:w="0" w:type="auto"/>
            <w:vAlign w:val="center"/>
            <w:hideMark/>
          </w:tcPr>
          <w:p w14:paraId="46C1CDB4" w14:textId="77777777" w:rsidR="00D67926" w:rsidRDefault="00D67926">
            <w:pPr>
              <w:rPr>
                <w:rFonts w:eastAsia="Times New Roman"/>
                <w:lang w:val="en-US"/>
              </w:rPr>
            </w:pPr>
          </w:p>
        </w:tc>
      </w:tr>
      <w:tr w:rsidR="00D67926" w14:paraId="3EC818E2" w14:textId="77777777">
        <w:trPr>
          <w:divId w:val="1845052625"/>
          <w:tblCellSpacing w:w="15" w:type="dxa"/>
        </w:trPr>
        <w:tc>
          <w:tcPr>
            <w:tcW w:w="0" w:type="auto"/>
            <w:vAlign w:val="center"/>
            <w:hideMark/>
          </w:tcPr>
          <w:p w14:paraId="78B855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BD2F30" w14:textId="77777777" w:rsidR="00D67926" w:rsidRDefault="008D6FB8">
            <w:pPr>
              <w:rPr>
                <w:rFonts w:eastAsia="Times New Roman"/>
                <w:lang w:val="en-US"/>
              </w:rPr>
            </w:pPr>
            <w:r>
              <w:rPr>
                <w:rFonts w:eastAsia="Times New Roman"/>
                <w:lang w:val="en-US"/>
              </w:rPr>
              <w:t>General assessment of patient state</w:t>
            </w:r>
          </w:p>
        </w:tc>
      </w:tr>
      <w:tr w:rsidR="00D67926" w14:paraId="42CBBC63" w14:textId="77777777">
        <w:trPr>
          <w:divId w:val="1845052625"/>
          <w:tblCellSpacing w:w="15" w:type="dxa"/>
        </w:trPr>
        <w:tc>
          <w:tcPr>
            <w:tcW w:w="0" w:type="auto"/>
            <w:vAlign w:val="center"/>
            <w:hideMark/>
          </w:tcPr>
          <w:p w14:paraId="1D6F64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79F57E" w14:textId="77777777" w:rsidR="00D67926" w:rsidRDefault="008D6FB8">
            <w:pPr>
              <w:rPr>
                <w:rFonts w:eastAsia="Times New Roman"/>
                <w:lang w:val="en-US"/>
              </w:rPr>
            </w:pPr>
            <w:r>
              <w:rPr>
                <w:rFonts w:eastAsia="Times New Roman"/>
                <w:lang w:val="en-US"/>
              </w:rPr>
              <w:t>This a list of the general problems/conditions for a patient.</w:t>
            </w:r>
          </w:p>
        </w:tc>
      </w:tr>
      <w:tr w:rsidR="00D67926" w14:paraId="1704A210" w14:textId="77777777">
        <w:trPr>
          <w:divId w:val="1845052625"/>
          <w:tblCellSpacing w:w="15" w:type="dxa"/>
        </w:trPr>
        <w:tc>
          <w:tcPr>
            <w:tcW w:w="0" w:type="auto"/>
            <w:vAlign w:val="center"/>
            <w:hideMark/>
          </w:tcPr>
          <w:p w14:paraId="1D07051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5B4F79" w14:textId="77777777" w:rsidR="00D67926" w:rsidRDefault="008D6FB8">
            <w:pPr>
              <w:rPr>
                <w:rFonts w:eastAsia="Times New Roman"/>
                <w:lang w:val="en-US"/>
              </w:rPr>
            </w:pPr>
            <w:r>
              <w:rPr>
                <w:rFonts w:eastAsia="Times New Roman"/>
                <w:lang w:val="en-US"/>
              </w:rPr>
              <w:t>e.g. The patient is a pregnant, and cardiac congestive failure, â€ŽAdenocarcinoma, and is allergic to penicillin.</w:t>
            </w:r>
          </w:p>
        </w:tc>
      </w:tr>
      <w:tr w:rsidR="00D67926" w14:paraId="634AC31D" w14:textId="77777777">
        <w:trPr>
          <w:divId w:val="1845052625"/>
          <w:tblCellSpacing w:w="15" w:type="dxa"/>
        </w:trPr>
        <w:tc>
          <w:tcPr>
            <w:tcW w:w="0" w:type="auto"/>
            <w:vAlign w:val="center"/>
            <w:hideMark/>
          </w:tcPr>
          <w:p w14:paraId="27C9EFC5" w14:textId="77777777" w:rsidR="00D67926" w:rsidRDefault="008D6FB8">
            <w:pPr>
              <w:rPr>
                <w:rFonts w:eastAsia="Times New Roman"/>
                <w:lang w:val="en-US"/>
              </w:rPr>
            </w:pPr>
            <w:r>
              <w:rPr>
                <w:rFonts w:eastAsia="Times New Roman"/>
                <w:b/>
                <w:bCs/>
                <w:lang w:val="en-US"/>
              </w:rPr>
              <w:t>ClinicalImpression.trigger[x]</w:t>
            </w:r>
          </w:p>
        </w:tc>
        <w:tc>
          <w:tcPr>
            <w:tcW w:w="0" w:type="auto"/>
            <w:vAlign w:val="center"/>
            <w:hideMark/>
          </w:tcPr>
          <w:p w14:paraId="090015A3" w14:textId="77777777" w:rsidR="00D67926" w:rsidRDefault="00D67926">
            <w:pPr>
              <w:rPr>
                <w:rFonts w:eastAsia="Times New Roman"/>
                <w:lang w:val="en-US"/>
              </w:rPr>
            </w:pPr>
          </w:p>
        </w:tc>
      </w:tr>
      <w:tr w:rsidR="00D67926" w14:paraId="5D823FE9" w14:textId="77777777">
        <w:trPr>
          <w:divId w:val="1845052625"/>
          <w:tblCellSpacing w:w="15" w:type="dxa"/>
        </w:trPr>
        <w:tc>
          <w:tcPr>
            <w:tcW w:w="0" w:type="auto"/>
            <w:vAlign w:val="center"/>
            <w:hideMark/>
          </w:tcPr>
          <w:p w14:paraId="462C12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CF29C5" w14:textId="77777777" w:rsidR="00D67926" w:rsidRDefault="008D6FB8">
            <w:pPr>
              <w:rPr>
                <w:rFonts w:eastAsia="Times New Roman"/>
                <w:lang w:val="en-US"/>
              </w:rPr>
            </w:pPr>
            <w:r>
              <w:rPr>
                <w:rFonts w:eastAsia="Times New Roman"/>
                <w:lang w:val="en-US"/>
              </w:rPr>
              <w:t>Request or event that necessitated this assessment</w:t>
            </w:r>
          </w:p>
        </w:tc>
      </w:tr>
      <w:tr w:rsidR="00D67926" w14:paraId="6AFF0577" w14:textId="77777777">
        <w:trPr>
          <w:divId w:val="1845052625"/>
          <w:tblCellSpacing w:w="15" w:type="dxa"/>
        </w:trPr>
        <w:tc>
          <w:tcPr>
            <w:tcW w:w="0" w:type="auto"/>
            <w:vAlign w:val="center"/>
            <w:hideMark/>
          </w:tcPr>
          <w:p w14:paraId="68DAA3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B43918" w14:textId="77777777" w:rsidR="00D67926" w:rsidRDefault="008D6FB8">
            <w:pPr>
              <w:rPr>
                <w:rFonts w:eastAsia="Times New Roman"/>
                <w:lang w:val="en-US"/>
              </w:rPr>
            </w:pPr>
            <w:r>
              <w:rPr>
                <w:rFonts w:eastAsia="Times New Roman"/>
                <w:lang w:val="en-US"/>
              </w:rPr>
              <w:t xml:space="preserve">The request or event that necessitated this assessment. This may be a diagnosis, a Care Plan, a Request Referral, or some other resource. </w:t>
            </w:r>
          </w:p>
        </w:tc>
      </w:tr>
      <w:tr w:rsidR="00D67926" w14:paraId="364E0D02" w14:textId="77777777">
        <w:trPr>
          <w:divId w:val="1845052625"/>
          <w:tblCellSpacing w:w="15" w:type="dxa"/>
        </w:trPr>
        <w:tc>
          <w:tcPr>
            <w:tcW w:w="0" w:type="auto"/>
            <w:vAlign w:val="center"/>
            <w:hideMark/>
          </w:tcPr>
          <w:p w14:paraId="5481857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E9FAFA" w14:textId="77777777" w:rsidR="00D67926" w:rsidRDefault="008D6FB8">
            <w:pPr>
              <w:rPr>
                <w:rFonts w:eastAsia="Times New Roman"/>
                <w:lang w:val="en-US"/>
              </w:rPr>
            </w:pPr>
            <w:r>
              <w:rPr>
                <w:rFonts w:eastAsia="Times New Roman"/>
                <w:lang w:val="en-US"/>
              </w:rPr>
              <w:t>Clinical Findings that may cause an clinical evaluation</w:t>
            </w:r>
          </w:p>
        </w:tc>
      </w:tr>
      <w:tr w:rsidR="00D67926" w14:paraId="34EC664D" w14:textId="77777777">
        <w:trPr>
          <w:divId w:val="1845052625"/>
          <w:tblCellSpacing w:w="15" w:type="dxa"/>
        </w:trPr>
        <w:tc>
          <w:tcPr>
            <w:tcW w:w="0" w:type="auto"/>
            <w:vAlign w:val="center"/>
            <w:hideMark/>
          </w:tcPr>
          <w:p w14:paraId="6B55C470" w14:textId="77777777" w:rsidR="00D67926" w:rsidRDefault="008D6FB8">
            <w:pPr>
              <w:rPr>
                <w:rFonts w:eastAsia="Times New Roman"/>
                <w:lang w:val="en-US"/>
              </w:rPr>
            </w:pPr>
            <w:r>
              <w:rPr>
                <w:rFonts w:eastAsia="Times New Roman"/>
                <w:b/>
                <w:bCs/>
                <w:lang w:val="en-US"/>
              </w:rPr>
              <w:t>ClinicalImpression.investigations</w:t>
            </w:r>
          </w:p>
        </w:tc>
        <w:tc>
          <w:tcPr>
            <w:tcW w:w="0" w:type="auto"/>
            <w:vAlign w:val="center"/>
            <w:hideMark/>
          </w:tcPr>
          <w:p w14:paraId="545DFE2A" w14:textId="77777777" w:rsidR="00D67926" w:rsidRDefault="00D67926">
            <w:pPr>
              <w:rPr>
                <w:rFonts w:eastAsia="Times New Roman"/>
                <w:lang w:val="en-US"/>
              </w:rPr>
            </w:pPr>
          </w:p>
        </w:tc>
      </w:tr>
      <w:tr w:rsidR="00D67926" w14:paraId="30FDCE30" w14:textId="77777777">
        <w:trPr>
          <w:divId w:val="1845052625"/>
          <w:tblCellSpacing w:w="15" w:type="dxa"/>
        </w:trPr>
        <w:tc>
          <w:tcPr>
            <w:tcW w:w="0" w:type="auto"/>
            <w:vAlign w:val="center"/>
            <w:hideMark/>
          </w:tcPr>
          <w:p w14:paraId="6C1D78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929F80" w14:textId="77777777" w:rsidR="00D67926" w:rsidRDefault="008D6FB8">
            <w:pPr>
              <w:rPr>
                <w:rFonts w:eastAsia="Times New Roman"/>
                <w:lang w:val="en-US"/>
              </w:rPr>
            </w:pPr>
            <w:r>
              <w:rPr>
                <w:rFonts w:eastAsia="Times New Roman"/>
                <w:lang w:val="en-US"/>
              </w:rPr>
              <w:t>One or more sets of investigations (signs, symptions, etc)</w:t>
            </w:r>
          </w:p>
        </w:tc>
      </w:tr>
      <w:tr w:rsidR="00D67926" w14:paraId="3C071401" w14:textId="77777777">
        <w:trPr>
          <w:divId w:val="1845052625"/>
          <w:tblCellSpacing w:w="15" w:type="dxa"/>
        </w:trPr>
        <w:tc>
          <w:tcPr>
            <w:tcW w:w="0" w:type="auto"/>
            <w:vAlign w:val="center"/>
            <w:hideMark/>
          </w:tcPr>
          <w:p w14:paraId="13DBD55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3952706" w14:textId="77777777" w:rsidR="00D67926" w:rsidRDefault="008D6FB8">
            <w:pPr>
              <w:rPr>
                <w:rFonts w:eastAsia="Times New Roman"/>
                <w:lang w:val="en-US"/>
              </w:rPr>
            </w:pPr>
            <w:r>
              <w:rPr>
                <w:rFonts w:eastAsia="Times New Roman"/>
                <w:lang w:val="en-US"/>
              </w:rPr>
              <w:t xml:space="preserve">One or more sets of investigations (signs, symptions, etc). The actual grouping of investigations </w:t>
            </w:r>
            <w:proofErr w:type="gramStart"/>
            <w:r>
              <w:rPr>
                <w:rFonts w:eastAsia="Times New Roman"/>
                <w:lang w:val="en-US"/>
              </w:rPr>
              <w:t>vary</w:t>
            </w:r>
            <w:proofErr w:type="gramEnd"/>
            <w:r>
              <w:rPr>
                <w:rFonts w:eastAsia="Times New Roman"/>
                <w:lang w:val="en-US"/>
              </w:rPr>
              <w:t xml:space="preserve"> greatly depending on the type and context of the assessment. These investigations may include data generated during the assessment process, or data previously generated and recorded that is pertinent to the outcomes. </w:t>
            </w:r>
          </w:p>
        </w:tc>
      </w:tr>
      <w:tr w:rsidR="00D67926" w14:paraId="43A6ED8B" w14:textId="77777777">
        <w:trPr>
          <w:divId w:val="1845052625"/>
          <w:tblCellSpacing w:w="15" w:type="dxa"/>
        </w:trPr>
        <w:tc>
          <w:tcPr>
            <w:tcW w:w="0" w:type="auto"/>
            <w:vAlign w:val="center"/>
            <w:hideMark/>
          </w:tcPr>
          <w:p w14:paraId="769749E5" w14:textId="77777777" w:rsidR="00D67926" w:rsidRDefault="008D6FB8">
            <w:pPr>
              <w:rPr>
                <w:rFonts w:eastAsia="Times New Roman"/>
                <w:lang w:val="en-US"/>
              </w:rPr>
            </w:pPr>
            <w:r>
              <w:rPr>
                <w:rFonts w:eastAsia="Times New Roman"/>
                <w:b/>
                <w:bCs/>
                <w:lang w:val="en-US"/>
              </w:rPr>
              <w:t>ClinicalImpression.investigations.code</w:t>
            </w:r>
          </w:p>
        </w:tc>
        <w:tc>
          <w:tcPr>
            <w:tcW w:w="0" w:type="auto"/>
            <w:vAlign w:val="center"/>
            <w:hideMark/>
          </w:tcPr>
          <w:p w14:paraId="24FAC6BC" w14:textId="77777777" w:rsidR="00D67926" w:rsidRDefault="00D67926">
            <w:pPr>
              <w:rPr>
                <w:rFonts w:eastAsia="Times New Roman"/>
                <w:lang w:val="en-US"/>
              </w:rPr>
            </w:pPr>
          </w:p>
        </w:tc>
      </w:tr>
      <w:tr w:rsidR="00D67926" w14:paraId="51C8C684" w14:textId="77777777">
        <w:trPr>
          <w:divId w:val="1845052625"/>
          <w:tblCellSpacing w:w="15" w:type="dxa"/>
        </w:trPr>
        <w:tc>
          <w:tcPr>
            <w:tcW w:w="0" w:type="auto"/>
            <w:vAlign w:val="center"/>
            <w:hideMark/>
          </w:tcPr>
          <w:p w14:paraId="75F3BF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10ACFA" w14:textId="77777777" w:rsidR="00D67926" w:rsidRDefault="008D6FB8">
            <w:pPr>
              <w:rPr>
                <w:rFonts w:eastAsia="Times New Roman"/>
                <w:lang w:val="en-US"/>
              </w:rPr>
            </w:pPr>
            <w:r>
              <w:rPr>
                <w:rFonts w:eastAsia="Times New Roman"/>
                <w:lang w:val="en-US"/>
              </w:rPr>
              <w:t>A name/code for the set</w:t>
            </w:r>
          </w:p>
        </w:tc>
      </w:tr>
      <w:tr w:rsidR="00D67926" w14:paraId="5BD69246" w14:textId="77777777">
        <w:trPr>
          <w:divId w:val="1845052625"/>
          <w:tblCellSpacing w:w="15" w:type="dxa"/>
        </w:trPr>
        <w:tc>
          <w:tcPr>
            <w:tcW w:w="0" w:type="auto"/>
            <w:vAlign w:val="center"/>
            <w:hideMark/>
          </w:tcPr>
          <w:p w14:paraId="1E748B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1F1787" w14:textId="77777777" w:rsidR="00D67926" w:rsidRDefault="008D6FB8">
            <w:pPr>
              <w:rPr>
                <w:rFonts w:eastAsia="Times New Roman"/>
                <w:lang w:val="en-US"/>
              </w:rPr>
            </w:pPr>
            <w:r>
              <w:rPr>
                <w:rFonts w:eastAsia="Times New Roman"/>
                <w:lang w:val="en-US"/>
              </w:rPr>
              <w:t xml:space="preserve">A name/code for the group ("set") of investigations. Typically, this will be something like "signs", "symptoms", "clinical", "diagnostic", but the list is not constrained, and others such groups such as (exposure|family|travel|nutitirional) history may be used. </w:t>
            </w:r>
          </w:p>
        </w:tc>
      </w:tr>
      <w:tr w:rsidR="00D67926" w14:paraId="3E6C9BDE" w14:textId="77777777">
        <w:trPr>
          <w:divId w:val="1845052625"/>
          <w:tblCellSpacing w:w="15" w:type="dxa"/>
        </w:trPr>
        <w:tc>
          <w:tcPr>
            <w:tcW w:w="0" w:type="auto"/>
            <w:vAlign w:val="center"/>
            <w:hideMark/>
          </w:tcPr>
          <w:p w14:paraId="51B6679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DAFDAE0" w14:textId="77777777" w:rsidR="00D67926" w:rsidRDefault="008D6FB8">
            <w:pPr>
              <w:rPr>
                <w:rFonts w:eastAsia="Times New Roman"/>
                <w:lang w:val="en-US"/>
              </w:rPr>
            </w:pPr>
            <w:r>
              <w:rPr>
                <w:rFonts w:eastAsia="Times New Roman"/>
                <w:lang w:val="en-US"/>
              </w:rPr>
              <w:t>A name/code for a set of investigations</w:t>
            </w:r>
          </w:p>
        </w:tc>
      </w:tr>
      <w:tr w:rsidR="00D67926" w14:paraId="5616A206" w14:textId="77777777">
        <w:trPr>
          <w:divId w:val="1845052625"/>
          <w:tblCellSpacing w:w="15" w:type="dxa"/>
        </w:trPr>
        <w:tc>
          <w:tcPr>
            <w:tcW w:w="0" w:type="auto"/>
            <w:vAlign w:val="center"/>
            <w:hideMark/>
          </w:tcPr>
          <w:p w14:paraId="67A45AFA" w14:textId="77777777" w:rsidR="00D67926" w:rsidRDefault="008D6FB8">
            <w:pPr>
              <w:rPr>
                <w:rFonts w:eastAsia="Times New Roman"/>
                <w:lang w:val="en-US"/>
              </w:rPr>
            </w:pPr>
            <w:r>
              <w:rPr>
                <w:rFonts w:eastAsia="Times New Roman"/>
                <w:b/>
                <w:bCs/>
                <w:lang w:val="en-US"/>
              </w:rPr>
              <w:t>ClinicalImpression.investigations.item</w:t>
            </w:r>
          </w:p>
        </w:tc>
        <w:tc>
          <w:tcPr>
            <w:tcW w:w="0" w:type="auto"/>
            <w:vAlign w:val="center"/>
            <w:hideMark/>
          </w:tcPr>
          <w:p w14:paraId="27432607" w14:textId="77777777" w:rsidR="00D67926" w:rsidRDefault="00D67926">
            <w:pPr>
              <w:rPr>
                <w:rFonts w:eastAsia="Times New Roman"/>
                <w:lang w:val="en-US"/>
              </w:rPr>
            </w:pPr>
          </w:p>
        </w:tc>
      </w:tr>
      <w:tr w:rsidR="00D67926" w14:paraId="5E488FD6" w14:textId="77777777">
        <w:trPr>
          <w:divId w:val="1845052625"/>
          <w:tblCellSpacing w:w="15" w:type="dxa"/>
        </w:trPr>
        <w:tc>
          <w:tcPr>
            <w:tcW w:w="0" w:type="auto"/>
            <w:vAlign w:val="center"/>
            <w:hideMark/>
          </w:tcPr>
          <w:p w14:paraId="3D52A4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8F309C" w14:textId="77777777" w:rsidR="00D67926" w:rsidRDefault="008D6FB8">
            <w:pPr>
              <w:rPr>
                <w:rFonts w:eastAsia="Times New Roman"/>
                <w:lang w:val="en-US"/>
              </w:rPr>
            </w:pPr>
            <w:r>
              <w:rPr>
                <w:rFonts w:eastAsia="Times New Roman"/>
                <w:lang w:val="en-US"/>
              </w:rPr>
              <w:t>Record of a specific investigation</w:t>
            </w:r>
          </w:p>
        </w:tc>
      </w:tr>
      <w:tr w:rsidR="00D67926" w14:paraId="0AA85FFA" w14:textId="77777777">
        <w:trPr>
          <w:divId w:val="1845052625"/>
          <w:tblCellSpacing w:w="15" w:type="dxa"/>
        </w:trPr>
        <w:tc>
          <w:tcPr>
            <w:tcW w:w="0" w:type="auto"/>
            <w:vAlign w:val="center"/>
            <w:hideMark/>
          </w:tcPr>
          <w:p w14:paraId="20C2E3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96E3A7" w14:textId="77777777" w:rsidR="00D67926" w:rsidRDefault="008D6FB8">
            <w:pPr>
              <w:rPr>
                <w:rFonts w:eastAsia="Times New Roman"/>
                <w:lang w:val="en-US"/>
              </w:rPr>
            </w:pPr>
            <w:r>
              <w:rPr>
                <w:rFonts w:eastAsia="Times New Roman"/>
                <w:lang w:val="en-US"/>
              </w:rPr>
              <w:t>A record of a specific investigation that was undertaken.</w:t>
            </w:r>
          </w:p>
        </w:tc>
      </w:tr>
      <w:tr w:rsidR="00D67926" w14:paraId="3CA9E834" w14:textId="77777777">
        <w:trPr>
          <w:divId w:val="1845052625"/>
          <w:tblCellSpacing w:w="15" w:type="dxa"/>
        </w:trPr>
        <w:tc>
          <w:tcPr>
            <w:tcW w:w="0" w:type="auto"/>
            <w:vAlign w:val="center"/>
            <w:hideMark/>
          </w:tcPr>
          <w:p w14:paraId="7876B94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DAEF996" w14:textId="77777777" w:rsidR="00D67926" w:rsidRDefault="008D6FB8">
            <w:pPr>
              <w:rPr>
                <w:rFonts w:eastAsia="Times New Roman"/>
                <w:lang w:val="en-US"/>
              </w:rPr>
            </w:pPr>
            <w:r>
              <w:rPr>
                <w:rFonts w:eastAsia="Times New Roman"/>
                <w:lang w:val="en-US"/>
              </w:rPr>
              <w:t xml:space="preserve">Most investigations are observations of one kind of or another but some other specific types of data collection resources can also be used. </w:t>
            </w:r>
          </w:p>
        </w:tc>
      </w:tr>
      <w:tr w:rsidR="00D67926" w14:paraId="54EF0FB1" w14:textId="77777777">
        <w:trPr>
          <w:divId w:val="1845052625"/>
          <w:tblCellSpacing w:w="15" w:type="dxa"/>
        </w:trPr>
        <w:tc>
          <w:tcPr>
            <w:tcW w:w="0" w:type="auto"/>
            <w:vAlign w:val="center"/>
            <w:hideMark/>
          </w:tcPr>
          <w:p w14:paraId="5D3DDE58" w14:textId="77777777" w:rsidR="00D67926" w:rsidRDefault="008D6FB8">
            <w:pPr>
              <w:rPr>
                <w:rFonts w:eastAsia="Times New Roman"/>
                <w:lang w:val="en-US"/>
              </w:rPr>
            </w:pPr>
            <w:r>
              <w:rPr>
                <w:rFonts w:eastAsia="Times New Roman"/>
                <w:b/>
                <w:bCs/>
                <w:lang w:val="en-US"/>
              </w:rPr>
              <w:t>ClinicalImpression.protocol</w:t>
            </w:r>
          </w:p>
        </w:tc>
        <w:tc>
          <w:tcPr>
            <w:tcW w:w="0" w:type="auto"/>
            <w:vAlign w:val="center"/>
            <w:hideMark/>
          </w:tcPr>
          <w:p w14:paraId="2987AC70" w14:textId="77777777" w:rsidR="00D67926" w:rsidRDefault="00D67926">
            <w:pPr>
              <w:rPr>
                <w:rFonts w:eastAsia="Times New Roman"/>
                <w:lang w:val="en-US"/>
              </w:rPr>
            </w:pPr>
          </w:p>
        </w:tc>
      </w:tr>
      <w:tr w:rsidR="00D67926" w14:paraId="3EF1442A" w14:textId="77777777">
        <w:trPr>
          <w:divId w:val="1845052625"/>
          <w:tblCellSpacing w:w="15" w:type="dxa"/>
        </w:trPr>
        <w:tc>
          <w:tcPr>
            <w:tcW w:w="0" w:type="auto"/>
            <w:vAlign w:val="center"/>
            <w:hideMark/>
          </w:tcPr>
          <w:p w14:paraId="7239CC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604985" w14:textId="77777777" w:rsidR="00D67926" w:rsidRDefault="008D6FB8">
            <w:pPr>
              <w:rPr>
                <w:rFonts w:eastAsia="Times New Roman"/>
                <w:lang w:val="en-US"/>
              </w:rPr>
            </w:pPr>
            <w:r>
              <w:rPr>
                <w:rFonts w:eastAsia="Times New Roman"/>
                <w:lang w:val="en-US"/>
              </w:rPr>
              <w:t>Clinical Protocol followed</w:t>
            </w:r>
          </w:p>
        </w:tc>
      </w:tr>
      <w:tr w:rsidR="00D67926" w14:paraId="015D650E" w14:textId="77777777">
        <w:trPr>
          <w:divId w:val="1845052625"/>
          <w:tblCellSpacing w:w="15" w:type="dxa"/>
        </w:trPr>
        <w:tc>
          <w:tcPr>
            <w:tcW w:w="0" w:type="auto"/>
            <w:vAlign w:val="center"/>
            <w:hideMark/>
          </w:tcPr>
          <w:p w14:paraId="48D0D8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170667" w14:textId="77777777" w:rsidR="00D67926" w:rsidRDefault="008D6FB8">
            <w:pPr>
              <w:rPr>
                <w:rFonts w:eastAsia="Times New Roman"/>
                <w:lang w:val="en-US"/>
              </w:rPr>
            </w:pPr>
            <w:r>
              <w:rPr>
                <w:rFonts w:eastAsia="Times New Roman"/>
                <w:lang w:val="en-US"/>
              </w:rPr>
              <w:t xml:space="preserve">Reference to a specific published clinical protocol that was followed during this assessment, and/or that provides evidence in support of the diagnosis. </w:t>
            </w:r>
          </w:p>
        </w:tc>
      </w:tr>
      <w:tr w:rsidR="00D67926" w14:paraId="24220A28" w14:textId="77777777">
        <w:trPr>
          <w:divId w:val="1845052625"/>
          <w:tblCellSpacing w:w="15" w:type="dxa"/>
        </w:trPr>
        <w:tc>
          <w:tcPr>
            <w:tcW w:w="0" w:type="auto"/>
            <w:vAlign w:val="center"/>
            <w:hideMark/>
          </w:tcPr>
          <w:p w14:paraId="76FA7012" w14:textId="77777777" w:rsidR="00D67926" w:rsidRDefault="008D6FB8">
            <w:pPr>
              <w:rPr>
                <w:rFonts w:eastAsia="Times New Roman"/>
                <w:lang w:val="en-US"/>
              </w:rPr>
            </w:pPr>
            <w:r>
              <w:rPr>
                <w:rFonts w:eastAsia="Times New Roman"/>
                <w:b/>
                <w:bCs/>
                <w:lang w:val="en-US"/>
              </w:rPr>
              <w:t>ClinicalImpression.summary</w:t>
            </w:r>
          </w:p>
        </w:tc>
        <w:tc>
          <w:tcPr>
            <w:tcW w:w="0" w:type="auto"/>
            <w:vAlign w:val="center"/>
            <w:hideMark/>
          </w:tcPr>
          <w:p w14:paraId="00AA6645" w14:textId="77777777" w:rsidR="00D67926" w:rsidRDefault="00D67926">
            <w:pPr>
              <w:rPr>
                <w:rFonts w:eastAsia="Times New Roman"/>
                <w:lang w:val="en-US"/>
              </w:rPr>
            </w:pPr>
          </w:p>
        </w:tc>
      </w:tr>
      <w:tr w:rsidR="00D67926" w14:paraId="75126391" w14:textId="77777777">
        <w:trPr>
          <w:divId w:val="1845052625"/>
          <w:tblCellSpacing w:w="15" w:type="dxa"/>
        </w:trPr>
        <w:tc>
          <w:tcPr>
            <w:tcW w:w="0" w:type="auto"/>
            <w:vAlign w:val="center"/>
            <w:hideMark/>
          </w:tcPr>
          <w:p w14:paraId="48EC770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9E1182" w14:textId="77777777" w:rsidR="00D67926" w:rsidRDefault="008D6FB8">
            <w:pPr>
              <w:rPr>
                <w:rFonts w:eastAsia="Times New Roman"/>
                <w:lang w:val="en-US"/>
              </w:rPr>
            </w:pPr>
            <w:r>
              <w:rPr>
                <w:rFonts w:eastAsia="Times New Roman"/>
                <w:lang w:val="en-US"/>
              </w:rPr>
              <w:t>Summary of the assessment</w:t>
            </w:r>
          </w:p>
        </w:tc>
      </w:tr>
      <w:tr w:rsidR="00D67926" w14:paraId="56D96B47" w14:textId="77777777">
        <w:trPr>
          <w:divId w:val="1845052625"/>
          <w:tblCellSpacing w:w="15" w:type="dxa"/>
        </w:trPr>
        <w:tc>
          <w:tcPr>
            <w:tcW w:w="0" w:type="auto"/>
            <w:vAlign w:val="center"/>
            <w:hideMark/>
          </w:tcPr>
          <w:p w14:paraId="5D82AC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1FDFCB" w14:textId="77777777" w:rsidR="00D67926" w:rsidRDefault="008D6FB8">
            <w:pPr>
              <w:rPr>
                <w:rFonts w:eastAsia="Times New Roman"/>
                <w:lang w:val="en-US"/>
              </w:rPr>
            </w:pPr>
            <w:r>
              <w:rPr>
                <w:rFonts w:eastAsia="Times New Roman"/>
                <w:lang w:val="en-US"/>
              </w:rPr>
              <w:t>A text summary of the investigations and the diagnosis.</w:t>
            </w:r>
          </w:p>
        </w:tc>
      </w:tr>
      <w:tr w:rsidR="00D67926" w14:paraId="7854B857" w14:textId="77777777">
        <w:trPr>
          <w:divId w:val="1845052625"/>
          <w:tblCellSpacing w:w="15" w:type="dxa"/>
        </w:trPr>
        <w:tc>
          <w:tcPr>
            <w:tcW w:w="0" w:type="auto"/>
            <w:vAlign w:val="center"/>
            <w:hideMark/>
          </w:tcPr>
          <w:p w14:paraId="6DF5586F" w14:textId="77777777" w:rsidR="00D67926" w:rsidRDefault="008D6FB8">
            <w:pPr>
              <w:rPr>
                <w:rFonts w:eastAsia="Times New Roman"/>
                <w:lang w:val="en-US"/>
              </w:rPr>
            </w:pPr>
            <w:r>
              <w:rPr>
                <w:rFonts w:eastAsia="Times New Roman"/>
                <w:b/>
                <w:bCs/>
                <w:lang w:val="en-US"/>
              </w:rPr>
              <w:t>ClinicalImpression.finding</w:t>
            </w:r>
          </w:p>
        </w:tc>
        <w:tc>
          <w:tcPr>
            <w:tcW w:w="0" w:type="auto"/>
            <w:vAlign w:val="center"/>
            <w:hideMark/>
          </w:tcPr>
          <w:p w14:paraId="784E8BC3" w14:textId="77777777" w:rsidR="00D67926" w:rsidRDefault="00D67926">
            <w:pPr>
              <w:rPr>
                <w:rFonts w:eastAsia="Times New Roman"/>
                <w:lang w:val="en-US"/>
              </w:rPr>
            </w:pPr>
          </w:p>
        </w:tc>
      </w:tr>
      <w:tr w:rsidR="00D67926" w14:paraId="1028F664" w14:textId="77777777">
        <w:trPr>
          <w:divId w:val="1845052625"/>
          <w:tblCellSpacing w:w="15" w:type="dxa"/>
        </w:trPr>
        <w:tc>
          <w:tcPr>
            <w:tcW w:w="0" w:type="auto"/>
            <w:vAlign w:val="center"/>
            <w:hideMark/>
          </w:tcPr>
          <w:p w14:paraId="6530CF3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8AB405" w14:textId="77777777" w:rsidR="00D67926" w:rsidRDefault="008D6FB8">
            <w:pPr>
              <w:rPr>
                <w:rFonts w:eastAsia="Times New Roman"/>
                <w:lang w:val="en-US"/>
              </w:rPr>
            </w:pPr>
            <w:r>
              <w:rPr>
                <w:rFonts w:eastAsia="Times New Roman"/>
                <w:lang w:val="en-US"/>
              </w:rPr>
              <w:t>Possible or likely findings and diagnoses</w:t>
            </w:r>
          </w:p>
        </w:tc>
      </w:tr>
      <w:tr w:rsidR="00D67926" w14:paraId="5EB30C36" w14:textId="77777777">
        <w:trPr>
          <w:divId w:val="1845052625"/>
          <w:tblCellSpacing w:w="15" w:type="dxa"/>
        </w:trPr>
        <w:tc>
          <w:tcPr>
            <w:tcW w:w="0" w:type="auto"/>
            <w:vAlign w:val="center"/>
            <w:hideMark/>
          </w:tcPr>
          <w:p w14:paraId="0E8114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F29E64" w14:textId="77777777" w:rsidR="00D67926" w:rsidRDefault="008D6FB8">
            <w:pPr>
              <w:rPr>
                <w:rFonts w:eastAsia="Times New Roman"/>
                <w:lang w:val="en-US"/>
              </w:rPr>
            </w:pPr>
            <w:r>
              <w:rPr>
                <w:rFonts w:eastAsia="Times New Roman"/>
                <w:lang w:val="en-US"/>
              </w:rPr>
              <w:t>Specific findings or diagnoses that was considered likely or relevant to ongoing treatment.</w:t>
            </w:r>
          </w:p>
        </w:tc>
      </w:tr>
      <w:tr w:rsidR="00D67926" w14:paraId="13577EAC" w14:textId="77777777">
        <w:trPr>
          <w:divId w:val="1845052625"/>
          <w:tblCellSpacing w:w="15" w:type="dxa"/>
        </w:trPr>
        <w:tc>
          <w:tcPr>
            <w:tcW w:w="0" w:type="auto"/>
            <w:vAlign w:val="center"/>
            <w:hideMark/>
          </w:tcPr>
          <w:p w14:paraId="15E86210" w14:textId="77777777" w:rsidR="00D67926" w:rsidRDefault="008D6FB8">
            <w:pPr>
              <w:rPr>
                <w:rFonts w:eastAsia="Times New Roman"/>
                <w:lang w:val="en-US"/>
              </w:rPr>
            </w:pPr>
            <w:r>
              <w:rPr>
                <w:rFonts w:eastAsia="Times New Roman"/>
                <w:b/>
                <w:bCs/>
                <w:lang w:val="en-US"/>
              </w:rPr>
              <w:t>ClinicalImpression.finding.item</w:t>
            </w:r>
          </w:p>
        </w:tc>
        <w:tc>
          <w:tcPr>
            <w:tcW w:w="0" w:type="auto"/>
            <w:vAlign w:val="center"/>
            <w:hideMark/>
          </w:tcPr>
          <w:p w14:paraId="0F06CF9D" w14:textId="77777777" w:rsidR="00D67926" w:rsidRDefault="00D67926">
            <w:pPr>
              <w:rPr>
                <w:rFonts w:eastAsia="Times New Roman"/>
                <w:lang w:val="en-US"/>
              </w:rPr>
            </w:pPr>
          </w:p>
        </w:tc>
      </w:tr>
      <w:tr w:rsidR="00D67926" w14:paraId="5EAD7597" w14:textId="77777777">
        <w:trPr>
          <w:divId w:val="1845052625"/>
          <w:tblCellSpacing w:w="15" w:type="dxa"/>
        </w:trPr>
        <w:tc>
          <w:tcPr>
            <w:tcW w:w="0" w:type="auto"/>
            <w:vAlign w:val="center"/>
            <w:hideMark/>
          </w:tcPr>
          <w:p w14:paraId="1EA34E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0CF8B0" w14:textId="77777777" w:rsidR="00D67926" w:rsidRDefault="008D6FB8">
            <w:pPr>
              <w:rPr>
                <w:rFonts w:eastAsia="Times New Roman"/>
                <w:lang w:val="en-US"/>
              </w:rPr>
            </w:pPr>
            <w:r>
              <w:rPr>
                <w:rFonts w:eastAsia="Times New Roman"/>
                <w:lang w:val="en-US"/>
              </w:rPr>
              <w:t>Specific text or code for finding</w:t>
            </w:r>
          </w:p>
        </w:tc>
      </w:tr>
      <w:tr w:rsidR="00D67926" w14:paraId="693C774C" w14:textId="77777777">
        <w:trPr>
          <w:divId w:val="1845052625"/>
          <w:tblCellSpacing w:w="15" w:type="dxa"/>
        </w:trPr>
        <w:tc>
          <w:tcPr>
            <w:tcW w:w="0" w:type="auto"/>
            <w:vAlign w:val="center"/>
            <w:hideMark/>
          </w:tcPr>
          <w:p w14:paraId="3F8513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3F44BA" w14:textId="77777777" w:rsidR="00D67926" w:rsidRDefault="008D6FB8">
            <w:pPr>
              <w:rPr>
                <w:rFonts w:eastAsia="Times New Roman"/>
                <w:lang w:val="en-US"/>
              </w:rPr>
            </w:pPr>
            <w:r>
              <w:rPr>
                <w:rFonts w:eastAsia="Times New Roman"/>
                <w:lang w:val="en-US"/>
              </w:rPr>
              <w:t>Specific text of code for finding or diagnosis.</w:t>
            </w:r>
          </w:p>
        </w:tc>
      </w:tr>
      <w:tr w:rsidR="00D67926" w14:paraId="55002B4E" w14:textId="77777777">
        <w:trPr>
          <w:divId w:val="1845052625"/>
          <w:tblCellSpacing w:w="15" w:type="dxa"/>
        </w:trPr>
        <w:tc>
          <w:tcPr>
            <w:tcW w:w="0" w:type="auto"/>
            <w:vAlign w:val="center"/>
            <w:hideMark/>
          </w:tcPr>
          <w:p w14:paraId="4FB995D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DB572C2" w14:textId="77777777" w:rsidR="00D67926" w:rsidRDefault="008D6FB8">
            <w:pPr>
              <w:rPr>
                <w:rFonts w:eastAsia="Times New Roman"/>
                <w:lang w:val="en-US"/>
              </w:rPr>
            </w:pPr>
            <w:r>
              <w:rPr>
                <w:rFonts w:eastAsia="Times New Roman"/>
                <w:lang w:val="en-US"/>
              </w:rPr>
              <w:t>Identification of the Condition or diagnosis.</w:t>
            </w:r>
          </w:p>
        </w:tc>
      </w:tr>
      <w:tr w:rsidR="00D67926" w14:paraId="4E455ECC" w14:textId="77777777">
        <w:trPr>
          <w:divId w:val="1845052625"/>
          <w:tblCellSpacing w:w="15" w:type="dxa"/>
        </w:trPr>
        <w:tc>
          <w:tcPr>
            <w:tcW w:w="0" w:type="auto"/>
            <w:vAlign w:val="center"/>
            <w:hideMark/>
          </w:tcPr>
          <w:p w14:paraId="028A3D56" w14:textId="77777777" w:rsidR="00D67926" w:rsidRDefault="008D6FB8">
            <w:pPr>
              <w:rPr>
                <w:rFonts w:eastAsia="Times New Roman"/>
                <w:lang w:val="en-US"/>
              </w:rPr>
            </w:pPr>
            <w:r>
              <w:rPr>
                <w:rFonts w:eastAsia="Times New Roman"/>
                <w:b/>
                <w:bCs/>
                <w:lang w:val="en-US"/>
              </w:rPr>
              <w:t>ClinicalImpression.finding.cause</w:t>
            </w:r>
          </w:p>
        </w:tc>
        <w:tc>
          <w:tcPr>
            <w:tcW w:w="0" w:type="auto"/>
            <w:vAlign w:val="center"/>
            <w:hideMark/>
          </w:tcPr>
          <w:p w14:paraId="0C5FB23C" w14:textId="77777777" w:rsidR="00D67926" w:rsidRDefault="00D67926">
            <w:pPr>
              <w:rPr>
                <w:rFonts w:eastAsia="Times New Roman"/>
                <w:lang w:val="en-US"/>
              </w:rPr>
            </w:pPr>
          </w:p>
        </w:tc>
      </w:tr>
      <w:tr w:rsidR="00D67926" w14:paraId="5B3288BE" w14:textId="77777777">
        <w:trPr>
          <w:divId w:val="1845052625"/>
          <w:tblCellSpacing w:w="15" w:type="dxa"/>
        </w:trPr>
        <w:tc>
          <w:tcPr>
            <w:tcW w:w="0" w:type="auto"/>
            <w:vAlign w:val="center"/>
            <w:hideMark/>
          </w:tcPr>
          <w:p w14:paraId="56528F04"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84571FB" w14:textId="77777777" w:rsidR="00D67926" w:rsidRDefault="008D6FB8">
            <w:pPr>
              <w:rPr>
                <w:rFonts w:eastAsia="Times New Roman"/>
                <w:lang w:val="en-US"/>
              </w:rPr>
            </w:pPr>
            <w:r>
              <w:rPr>
                <w:rFonts w:eastAsia="Times New Roman"/>
                <w:lang w:val="en-US"/>
              </w:rPr>
              <w:t>Which investigations support finding</w:t>
            </w:r>
          </w:p>
        </w:tc>
      </w:tr>
      <w:tr w:rsidR="00D67926" w14:paraId="7E083C7D" w14:textId="77777777">
        <w:trPr>
          <w:divId w:val="1845052625"/>
          <w:tblCellSpacing w:w="15" w:type="dxa"/>
        </w:trPr>
        <w:tc>
          <w:tcPr>
            <w:tcW w:w="0" w:type="auto"/>
            <w:vAlign w:val="center"/>
            <w:hideMark/>
          </w:tcPr>
          <w:p w14:paraId="3CB4C3B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C4B2B1" w14:textId="77777777" w:rsidR="00D67926" w:rsidRDefault="008D6FB8">
            <w:pPr>
              <w:rPr>
                <w:rFonts w:eastAsia="Times New Roman"/>
                <w:lang w:val="en-US"/>
              </w:rPr>
            </w:pPr>
            <w:r>
              <w:rPr>
                <w:rFonts w:eastAsia="Times New Roman"/>
                <w:lang w:val="en-US"/>
              </w:rPr>
              <w:t>Which investigations support finding or diagnosis.</w:t>
            </w:r>
          </w:p>
        </w:tc>
      </w:tr>
      <w:tr w:rsidR="00D67926" w14:paraId="36896053" w14:textId="77777777">
        <w:trPr>
          <w:divId w:val="1845052625"/>
          <w:tblCellSpacing w:w="15" w:type="dxa"/>
        </w:trPr>
        <w:tc>
          <w:tcPr>
            <w:tcW w:w="0" w:type="auto"/>
            <w:vAlign w:val="center"/>
            <w:hideMark/>
          </w:tcPr>
          <w:p w14:paraId="1D0581EC" w14:textId="77777777" w:rsidR="00D67926" w:rsidRDefault="008D6FB8">
            <w:pPr>
              <w:rPr>
                <w:rFonts w:eastAsia="Times New Roman"/>
                <w:lang w:val="en-US"/>
              </w:rPr>
            </w:pPr>
            <w:r>
              <w:rPr>
                <w:rFonts w:eastAsia="Times New Roman"/>
                <w:b/>
                <w:bCs/>
                <w:lang w:val="en-US"/>
              </w:rPr>
              <w:t>ClinicalImpression.resolved</w:t>
            </w:r>
          </w:p>
        </w:tc>
        <w:tc>
          <w:tcPr>
            <w:tcW w:w="0" w:type="auto"/>
            <w:vAlign w:val="center"/>
            <w:hideMark/>
          </w:tcPr>
          <w:p w14:paraId="7755ED9C" w14:textId="77777777" w:rsidR="00D67926" w:rsidRDefault="00D67926">
            <w:pPr>
              <w:rPr>
                <w:rFonts w:eastAsia="Times New Roman"/>
                <w:lang w:val="en-US"/>
              </w:rPr>
            </w:pPr>
          </w:p>
        </w:tc>
      </w:tr>
      <w:tr w:rsidR="00D67926" w14:paraId="39999B9D" w14:textId="77777777">
        <w:trPr>
          <w:divId w:val="1845052625"/>
          <w:tblCellSpacing w:w="15" w:type="dxa"/>
        </w:trPr>
        <w:tc>
          <w:tcPr>
            <w:tcW w:w="0" w:type="auto"/>
            <w:vAlign w:val="center"/>
            <w:hideMark/>
          </w:tcPr>
          <w:p w14:paraId="4F4124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1A50C7" w14:textId="77777777" w:rsidR="00D67926" w:rsidRDefault="008D6FB8">
            <w:pPr>
              <w:rPr>
                <w:rFonts w:eastAsia="Times New Roman"/>
                <w:lang w:val="en-US"/>
              </w:rPr>
            </w:pPr>
            <w:r>
              <w:rPr>
                <w:rFonts w:eastAsia="Times New Roman"/>
                <w:lang w:val="en-US"/>
              </w:rPr>
              <w:t>Diagnosies/conditions resolved since previous assessment</w:t>
            </w:r>
          </w:p>
        </w:tc>
      </w:tr>
      <w:tr w:rsidR="00D67926" w14:paraId="21CE8044" w14:textId="77777777">
        <w:trPr>
          <w:divId w:val="1845052625"/>
          <w:tblCellSpacing w:w="15" w:type="dxa"/>
        </w:trPr>
        <w:tc>
          <w:tcPr>
            <w:tcW w:w="0" w:type="auto"/>
            <w:vAlign w:val="center"/>
            <w:hideMark/>
          </w:tcPr>
          <w:p w14:paraId="54F3AE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6CD906" w14:textId="77777777" w:rsidR="00D67926" w:rsidRDefault="008D6FB8">
            <w:pPr>
              <w:rPr>
                <w:rFonts w:eastAsia="Times New Roman"/>
                <w:lang w:val="en-US"/>
              </w:rPr>
            </w:pPr>
            <w:r>
              <w:rPr>
                <w:rFonts w:eastAsia="Times New Roman"/>
                <w:lang w:val="en-US"/>
              </w:rPr>
              <w:t>Diagnoses/conditions resolved since the last assessment.</w:t>
            </w:r>
          </w:p>
        </w:tc>
      </w:tr>
      <w:tr w:rsidR="00D67926" w14:paraId="612E4488" w14:textId="77777777">
        <w:trPr>
          <w:divId w:val="1845052625"/>
          <w:tblCellSpacing w:w="15" w:type="dxa"/>
        </w:trPr>
        <w:tc>
          <w:tcPr>
            <w:tcW w:w="0" w:type="auto"/>
            <w:vAlign w:val="center"/>
            <w:hideMark/>
          </w:tcPr>
          <w:p w14:paraId="0A1B765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A96AB16" w14:textId="77777777" w:rsidR="00D67926" w:rsidRDefault="008D6FB8">
            <w:pPr>
              <w:rPr>
                <w:rFonts w:eastAsia="Times New Roman"/>
                <w:lang w:val="en-US"/>
              </w:rPr>
            </w:pPr>
            <w:r>
              <w:rPr>
                <w:rFonts w:eastAsia="Times New Roman"/>
                <w:lang w:val="en-US"/>
              </w:rPr>
              <w:t>Identification of the Condition or diagnosis.</w:t>
            </w:r>
          </w:p>
        </w:tc>
      </w:tr>
      <w:tr w:rsidR="00D67926" w14:paraId="0C38BAF4" w14:textId="77777777">
        <w:trPr>
          <w:divId w:val="1845052625"/>
          <w:tblCellSpacing w:w="15" w:type="dxa"/>
        </w:trPr>
        <w:tc>
          <w:tcPr>
            <w:tcW w:w="0" w:type="auto"/>
            <w:vAlign w:val="center"/>
            <w:hideMark/>
          </w:tcPr>
          <w:p w14:paraId="4707F191" w14:textId="77777777" w:rsidR="00D67926" w:rsidRDefault="008D6FB8">
            <w:pPr>
              <w:rPr>
                <w:rFonts w:eastAsia="Times New Roman"/>
                <w:lang w:val="en-US"/>
              </w:rPr>
            </w:pPr>
            <w:r>
              <w:rPr>
                <w:rFonts w:eastAsia="Times New Roman"/>
                <w:b/>
                <w:bCs/>
                <w:lang w:val="en-US"/>
              </w:rPr>
              <w:t>ClinicalImpression.ruledOut</w:t>
            </w:r>
          </w:p>
        </w:tc>
        <w:tc>
          <w:tcPr>
            <w:tcW w:w="0" w:type="auto"/>
            <w:vAlign w:val="center"/>
            <w:hideMark/>
          </w:tcPr>
          <w:p w14:paraId="16CB318D" w14:textId="77777777" w:rsidR="00D67926" w:rsidRDefault="00D67926">
            <w:pPr>
              <w:rPr>
                <w:rFonts w:eastAsia="Times New Roman"/>
                <w:lang w:val="en-US"/>
              </w:rPr>
            </w:pPr>
          </w:p>
        </w:tc>
      </w:tr>
      <w:tr w:rsidR="00D67926" w14:paraId="539AD094" w14:textId="77777777">
        <w:trPr>
          <w:divId w:val="1845052625"/>
          <w:tblCellSpacing w:w="15" w:type="dxa"/>
        </w:trPr>
        <w:tc>
          <w:tcPr>
            <w:tcW w:w="0" w:type="auto"/>
            <w:vAlign w:val="center"/>
            <w:hideMark/>
          </w:tcPr>
          <w:p w14:paraId="7768D61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EB0E93" w14:textId="77777777" w:rsidR="00D67926" w:rsidRDefault="008D6FB8">
            <w:pPr>
              <w:rPr>
                <w:rFonts w:eastAsia="Times New Roman"/>
                <w:lang w:val="en-US"/>
              </w:rPr>
            </w:pPr>
            <w:r>
              <w:rPr>
                <w:rFonts w:eastAsia="Times New Roman"/>
                <w:lang w:val="en-US"/>
              </w:rPr>
              <w:t>Diagnosis considered not possible</w:t>
            </w:r>
          </w:p>
        </w:tc>
      </w:tr>
      <w:tr w:rsidR="00D67926" w14:paraId="13A4D743" w14:textId="77777777">
        <w:trPr>
          <w:divId w:val="1845052625"/>
          <w:tblCellSpacing w:w="15" w:type="dxa"/>
        </w:trPr>
        <w:tc>
          <w:tcPr>
            <w:tcW w:w="0" w:type="auto"/>
            <w:vAlign w:val="center"/>
            <w:hideMark/>
          </w:tcPr>
          <w:p w14:paraId="754099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5E02F9" w14:textId="77777777" w:rsidR="00D67926" w:rsidRDefault="008D6FB8">
            <w:pPr>
              <w:rPr>
                <w:rFonts w:eastAsia="Times New Roman"/>
                <w:lang w:val="en-US"/>
              </w:rPr>
            </w:pPr>
            <w:r>
              <w:rPr>
                <w:rFonts w:eastAsia="Times New Roman"/>
                <w:lang w:val="en-US"/>
              </w:rPr>
              <w:t>Diagnosis considered not possible.</w:t>
            </w:r>
          </w:p>
        </w:tc>
      </w:tr>
      <w:tr w:rsidR="00D67926" w14:paraId="07868DCF" w14:textId="77777777">
        <w:trPr>
          <w:divId w:val="1845052625"/>
          <w:tblCellSpacing w:w="15" w:type="dxa"/>
        </w:trPr>
        <w:tc>
          <w:tcPr>
            <w:tcW w:w="0" w:type="auto"/>
            <w:vAlign w:val="center"/>
            <w:hideMark/>
          </w:tcPr>
          <w:p w14:paraId="35E2DFC9" w14:textId="77777777" w:rsidR="00D67926" w:rsidRDefault="008D6FB8">
            <w:pPr>
              <w:rPr>
                <w:rFonts w:eastAsia="Times New Roman"/>
                <w:lang w:val="en-US"/>
              </w:rPr>
            </w:pPr>
            <w:r>
              <w:rPr>
                <w:rFonts w:eastAsia="Times New Roman"/>
                <w:b/>
                <w:bCs/>
                <w:lang w:val="en-US"/>
              </w:rPr>
              <w:t>ClinicalImpression.ruledOut.item</w:t>
            </w:r>
          </w:p>
        </w:tc>
        <w:tc>
          <w:tcPr>
            <w:tcW w:w="0" w:type="auto"/>
            <w:vAlign w:val="center"/>
            <w:hideMark/>
          </w:tcPr>
          <w:p w14:paraId="5BAFEF92" w14:textId="77777777" w:rsidR="00D67926" w:rsidRDefault="00D67926">
            <w:pPr>
              <w:rPr>
                <w:rFonts w:eastAsia="Times New Roman"/>
                <w:lang w:val="en-US"/>
              </w:rPr>
            </w:pPr>
          </w:p>
        </w:tc>
      </w:tr>
      <w:tr w:rsidR="00D67926" w14:paraId="13CC78CC" w14:textId="77777777">
        <w:trPr>
          <w:divId w:val="1845052625"/>
          <w:tblCellSpacing w:w="15" w:type="dxa"/>
        </w:trPr>
        <w:tc>
          <w:tcPr>
            <w:tcW w:w="0" w:type="auto"/>
            <w:vAlign w:val="center"/>
            <w:hideMark/>
          </w:tcPr>
          <w:p w14:paraId="4FFAE2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D1A5A4" w14:textId="77777777" w:rsidR="00D67926" w:rsidRDefault="008D6FB8">
            <w:pPr>
              <w:rPr>
                <w:rFonts w:eastAsia="Times New Roman"/>
                <w:lang w:val="en-US"/>
              </w:rPr>
            </w:pPr>
            <w:r>
              <w:rPr>
                <w:rFonts w:eastAsia="Times New Roman"/>
                <w:lang w:val="en-US"/>
              </w:rPr>
              <w:t>Specific text of code for diagnosis</w:t>
            </w:r>
          </w:p>
        </w:tc>
      </w:tr>
      <w:tr w:rsidR="00D67926" w14:paraId="420DF310" w14:textId="77777777">
        <w:trPr>
          <w:divId w:val="1845052625"/>
          <w:tblCellSpacing w:w="15" w:type="dxa"/>
        </w:trPr>
        <w:tc>
          <w:tcPr>
            <w:tcW w:w="0" w:type="auto"/>
            <w:vAlign w:val="center"/>
            <w:hideMark/>
          </w:tcPr>
          <w:p w14:paraId="2642D3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A64766" w14:textId="77777777" w:rsidR="00D67926" w:rsidRDefault="008D6FB8">
            <w:pPr>
              <w:rPr>
                <w:rFonts w:eastAsia="Times New Roman"/>
                <w:lang w:val="en-US"/>
              </w:rPr>
            </w:pPr>
            <w:r>
              <w:rPr>
                <w:rFonts w:eastAsia="Times New Roman"/>
                <w:lang w:val="en-US"/>
              </w:rPr>
              <w:t>Specific text of code for diagnosis.</w:t>
            </w:r>
          </w:p>
        </w:tc>
      </w:tr>
      <w:tr w:rsidR="00D67926" w14:paraId="359E6711" w14:textId="77777777">
        <w:trPr>
          <w:divId w:val="1845052625"/>
          <w:tblCellSpacing w:w="15" w:type="dxa"/>
        </w:trPr>
        <w:tc>
          <w:tcPr>
            <w:tcW w:w="0" w:type="auto"/>
            <w:vAlign w:val="center"/>
            <w:hideMark/>
          </w:tcPr>
          <w:p w14:paraId="2C3292F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B3BF122" w14:textId="77777777" w:rsidR="00D67926" w:rsidRDefault="008D6FB8">
            <w:pPr>
              <w:rPr>
                <w:rFonts w:eastAsia="Times New Roman"/>
                <w:lang w:val="en-US"/>
              </w:rPr>
            </w:pPr>
            <w:r>
              <w:rPr>
                <w:rFonts w:eastAsia="Times New Roman"/>
                <w:lang w:val="en-US"/>
              </w:rPr>
              <w:t>Identification of the Condition or diagnosis.</w:t>
            </w:r>
          </w:p>
        </w:tc>
      </w:tr>
      <w:tr w:rsidR="00D67926" w14:paraId="310A1E45" w14:textId="77777777">
        <w:trPr>
          <w:divId w:val="1845052625"/>
          <w:tblCellSpacing w:w="15" w:type="dxa"/>
        </w:trPr>
        <w:tc>
          <w:tcPr>
            <w:tcW w:w="0" w:type="auto"/>
            <w:vAlign w:val="center"/>
            <w:hideMark/>
          </w:tcPr>
          <w:p w14:paraId="18E4B61E" w14:textId="77777777" w:rsidR="00D67926" w:rsidRDefault="008D6FB8">
            <w:pPr>
              <w:rPr>
                <w:rFonts w:eastAsia="Times New Roman"/>
                <w:lang w:val="en-US"/>
              </w:rPr>
            </w:pPr>
            <w:r>
              <w:rPr>
                <w:rFonts w:eastAsia="Times New Roman"/>
                <w:b/>
                <w:bCs/>
                <w:lang w:val="en-US"/>
              </w:rPr>
              <w:t>ClinicalImpression.ruledOut.reason</w:t>
            </w:r>
          </w:p>
        </w:tc>
        <w:tc>
          <w:tcPr>
            <w:tcW w:w="0" w:type="auto"/>
            <w:vAlign w:val="center"/>
            <w:hideMark/>
          </w:tcPr>
          <w:p w14:paraId="192B668E" w14:textId="77777777" w:rsidR="00D67926" w:rsidRDefault="00D67926">
            <w:pPr>
              <w:rPr>
                <w:rFonts w:eastAsia="Times New Roman"/>
                <w:lang w:val="en-US"/>
              </w:rPr>
            </w:pPr>
          </w:p>
        </w:tc>
      </w:tr>
      <w:tr w:rsidR="00D67926" w14:paraId="0000924D" w14:textId="77777777">
        <w:trPr>
          <w:divId w:val="1845052625"/>
          <w:tblCellSpacing w:w="15" w:type="dxa"/>
        </w:trPr>
        <w:tc>
          <w:tcPr>
            <w:tcW w:w="0" w:type="auto"/>
            <w:vAlign w:val="center"/>
            <w:hideMark/>
          </w:tcPr>
          <w:p w14:paraId="6C37F7E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2D897F" w14:textId="77777777" w:rsidR="00D67926" w:rsidRDefault="008D6FB8">
            <w:pPr>
              <w:rPr>
                <w:rFonts w:eastAsia="Times New Roman"/>
                <w:lang w:val="en-US"/>
              </w:rPr>
            </w:pPr>
            <w:r>
              <w:rPr>
                <w:rFonts w:eastAsia="Times New Roman"/>
                <w:lang w:val="en-US"/>
              </w:rPr>
              <w:t>Grounds for elimination</w:t>
            </w:r>
          </w:p>
        </w:tc>
      </w:tr>
      <w:tr w:rsidR="00D67926" w14:paraId="226B644F" w14:textId="77777777">
        <w:trPr>
          <w:divId w:val="1845052625"/>
          <w:tblCellSpacing w:w="15" w:type="dxa"/>
        </w:trPr>
        <w:tc>
          <w:tcPr>
            <w:tcW w:w="0" w:type="auto"/>
            <w:vAlign w:val="center"/>
            <w:hideMark/>
          </w:tcPr>
          <w:p w14:paraId="30F93A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3A0F57" w14:textId="77777777" w:rsidR="00D67926" w:rsidRDefault="008D6FB8">
            <w:pPr>
              <w:rPr>
                <w:rFonts w:eastAsia="Times New Roman"/>
                <w:lang w:val="en-US"/>
              </w:rPr>
            </w:pPr>
            <w:r>
              <w:rPr>
                <w:rFonts w:eastAsia="Times New Roman"/>
                <w:lang w:val="en-US"/>
              </w:rPr>
              <w:t>Grounds for elimination.</w:t>
            </w:r>
          </w:p>
        </w:tc>
      </w:tr>
      <w:tr w:rsidR="00D67926" w14:paraId="57EAF156" w14:textId="77777777">
        <w:trPr>
          <w:divId w:val="1845052625"/>
          <w:tblCellSpacing w:w="15" w:type="dxa"/>
        </w:trPr>
        <w:tc>
          <w:tcPr>
            <w:tcW w:w="0" w:type="auto"/>
            <w:vAlign w:val="center"/>
            <w:hideMark/>
          </w:tcPr>
          <w:p w14:paraId="0CF3ED2A" w14:textId="77777777" w:rsidR="00D67926" w:rsidRDefault="008D6FB8">
            <w:pPr>
              <w:rPr>
                <w:rFonts w:eastAsia="Times New Roman"/>
                <w:lang w:val="en-US"/>
              </w:rPr>
            </w:pPr>
            <w:r>
              <w:rPr>
                <w:rFonts w:eastAsia="Times New Roman"/>
                <w:b/>
                <w:bCs/>
                <w:lang w:val="en-US"/>
              </w:rPr>
              <w:t>ClinicalImpression.prognosis</w:t>
            </w:r>
          </w:p>
        </w:tc>
        <w:tc>
          <w:tcPr>
            <w:tcW w:w="0" w:type="auto"/>
            <w:vAlign w:val="center"/>
            <w:hideMark/>
          </w:tcPr>
          <w:p w14:paraId="04DE1C29" w14:textId="77777777" w:rsidR="00D67926" w:rsidRDefault="00D67926">
            <w:pPr>
              <w:rPr>
                <w:rFonts w:eastAsia="Times New Roman"/>
                <w:lang w:val="en-US"/>
              </w:rPr>
            </w:pPr>
          </w:p>
        </w:tc>
      </w:tr>
      <w:tr w:rsidR="00D67926" w14:paraId="71C3F606" w14:textId="77777777">
        <w:trPr>
          <w:divId w:val="1845052625"/>
          <w:tblCellSpacing w:w="15" w:type="dxa"/>
        </w:trPr>
        <w:tc>
          <w:tcPr>
            <w:tcW w:w="0" w:type="auto"/>
            <w:vAlign w:val="center"/>
            <w:hideMark/>
          </w:tcPr>
          <w:p w14:paraId="6B3963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990E3D" w14:textId="77777777" w:rsidR="00D67926" w:rsidRDefault="008D6FB8">
            <w:pPr>
              <w:rPr>
                <w:rFonts w:eastAsia="Times New Roman"/>
                <w:lang w:val="en-US"/>
              </w:rPr>
            </w:pPr>
            <w:r>
              <w:rPr>
                <w:rFonts w:eastAsia="Times New Roman"/>
                <w:lang w:val="en-US"/>
              </w:rPr>
              <w:t>Estimate of likely outcome</w:t>
            </w:r>
          </w:p>
        </w:tc>
      </w:tr>
      <w:tr w:rsidR="00D67926" w14:paraId="136A0E3D" w14:textId="77777777">
        <w:trPr>
          <w:divId w:val="1845052625"/>
          <w:tblCellSpacing w:w="15" w:type="dxa"/>
        </w:trPr>
        <w:tc>
          <w:tcPr>
            <w:tcW w:w="0" w:type="auto"/>
            <w:vAlign w:val="center"/>
            <w:hideMark/>
          </w:tcPr>
          <w:p w14:paraId="05C249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86CCC3" w14:textId="77777777" w:rsidR="00D67926" w:rsidRDefault="008D6FB8">
            <w:pPr>
              <w:rPr>
                <w:rFonts w:eastAsia="Times New Roman"/>
                <w:lang w:val="en-US"/>
              </w:rPr>
            </w:pPr>
            <w:r>
              <w:rPr>
                <w:rFonts w:eastAsia="Times New Roman"/>
                <w:lang w:val="en-US"/>
              </w:rPr>
              <w:t>Estimate of likely outcome.</w:t>
            </w:r>
          </w:p>
        </w:tc>
      </w:tr>
      <w:tr w:rsidR="00D67926" w14:paraId="390E6D34" w14:textId="77777777">
        <w:trPr>
          <w:divId w:val="1845052625"/>
          <w:tblCellSpacing w:w="15" w:type="dxa"/>
        </w:trPr>
        <w:tc>
          <w:tcPr>
            <w:tcW w:w="0" w:type="auto"/>
            <w:vAlign w:val="center"/>
            <w:hideMark/>
          </w:tcPr>
          <w:p w14:paraId="66B0F2E1" w14:textId="77777777" w:rsidR="00D67926" w:rsidRDefault="008D6FB8">
            <w:pPr>
              <w:rPr>
                <w:rFonts w:eastAsia="Times New Roman"/>
                <w:lang w:val="en-US"/>
              </w:rPr>
            </w:pPr>
            <w:r>
              <w:rPr>
                <w:rFonts w:eastAsia="Times New Roman"/>
                <w:b/>
                <w:bCs/>
                <w:lang w:val="en-US"/>
              </w:rPr>
              <w:t>ClinicalImpression.plan</w:t>
            </w:r>
          </w:p>
        </w:tc>
        <w:tc>
          <w:tcPr>
            <w:tcW w:w="0" w:type="auto"/>
            <w:vAlign w:val="center"/>
            <w:hideMark/>
          </w:tcPr>
          <w:p w14:paraId="2D628ED6" w14:textId="77777777" w:rsidR="00D67926" w:rsidRDefault="00D67926">
            <w:pPr>
              <w:rPr>
                <w:rFonts w:eastAsia="Times New Roman"/>
                <w:lang w:val="en-US"/>
              </w:rPr>
            </w:pPr>
          </w:p>
        </w:tc>
      </w:tr>
      <w:tr w:rsidR="00D67926" w14:paraId="116BF470" w14:textId="77777777">
        <w:trPr>
          <w:divId w:val="1845052625"/>
          <w:tblCellSpacing w:w="15" w:type="dxa"/>
        </w:trPr>
        <w:tc>
          <w:tcPr>
            <w:tcW w:w="0" w:type="auto"/>
            <w:vAlign w:val="center"/>
            <w:hideMark/>
          </w:tcPr>
          <w:p w14:paraId="798025F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3DC99A" w14:textId="77777777" w:rsidR="00D67926" w:rsidRDefault="008D6FB8">
            <w:pPr>
              <w:rPr>
                <w:rFonts w:eastAsia="Times New Roman"/>
                <w:lang w:val="en-US"/>
              </w:rPr>
            </w:pPr>
            <w:r>
              <w:rPr>
                <w:rFonts w:eastAsia="Times New Roman"/>
                <w:lang w:val="en-US"/>
              </w:rPr>
              <w:t>Plan of action after assessment</w:t>
            </w:r>
          </w:p>
        </w:tc>
      </w:tr>
      <w:tr w:rsidR="00D67926" w14:paraId="532FE610" w14:textId="77777777">
        <w:trPr>
          <w:divId w:val="1845052625"/>
          <w:tblCellSpacing w:w="15" w:type="dxa"/>
        </w:trPr>
        <w:tc>
          <w:tcPr>
            <w:tcW w:w="0" w:type="auto"/>
            <w:vAlign w:val="center"/>
            <w:hideMark/>
          </w:tcPr>
          <w:p w14:paraId="758D17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D8AB49" w14:textId="77777777" w:rsidR="00D67926" w:rsidRDefault="008D6FB8">
            <w:pPr>
              <w:rPr>
                <w:rFonts w:eastAsia="Times New Roman"/>
                <w:lang w:val="en-US"/>
              </w:rPr>
            </w:pPr>
            <w:r>
              <w:rPr>
                <w:rFonts w:eastAsia="Times New Roman"/>
                <w:lang w:val="en-US"/>
              </w:rPr>
              <w:t>Plan of action after assessment.</w:t>
            </w:r>
          </w:p>
        </w:tc>
      </w:tr>
      <w:tr w:rsidR="00D67926" w14:paraId="7A22E18C" w14:textId="77777777">
        <w:trPr>
          <w:divId w:val="1845052625"/>
          <w:tblCellSpacing w:w="15" w:type="dxa"/>
        </w:trPr>
        <w:tc>
          <w:tcPr>
            <w:tcW w:w="0" w:type="auto"/>
            <w:vAlign w:val="center"/>
            <w:hideMark/>
          </w:tcPr>
          <w:p w14:paraId="6F99C5C8" w14:textId="77777777" w:rsidR="00D67926" w:rsidRDefault="008D6FB8">
            <w:pPr>
              <w:rPr>
                <w:rFonts w:eastAsia="Times New Roman"/>
                <w:lang w:val="en-US"/>
              </w:rPr>
            </w:pPr>
            <w:r>
              <w:rPr>
                <w:rFonts w:eastAsia="Times New Roman"/>
                <w:b/>
                <w:bCs/>
                <w:lang w:val="en-US"/>
              </w:rPr>
              <w:t>ClinicalImpression.action</w:t>
            </w:r>
          </w:p>
        </w:tc>
        <w:tc>
          <w:tcPr>
            <w:tcW w:w="0" w:type="auto"/>
            <w:vAlign w:val="center"/>
            <w:hideMark/>
          </w:tcPr>
          <w:p w14:paraId="79457EEA" w14:textId="77777777" w:rsidR="00D67926" w:rsidRDefault="00D67926">
            <w:pPr>
              <w:rPr>
                <w:rFonts w:eastAsia="Times New Roman"/>
                <w:lang w:val="en-US"/>
              </w:rPr>
            </w:pPr>
          </w:p>
        </w:tc>
      </w:tr>
      <w:tr w:rsidR="00D67926" w14:paraId="0FEC2567" w14:textId="77777777">
        <w:trPr>
          <w:divId w:val="1845052625"/>
          <w:tblCellSpacing w:w="15" w:type="dxa"/>
        </w:trPr>
        <w:tc>
          <w:tcPr>
            <w:tcW w:w="0" w:type="auto"/>
            <w:vAlign w:val="center"/>
            <w:hideMark/>
          </w:tcPr>
          <w:p w14:paraId="2733B2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545922" w14:textId="77777777" w:rsidR="00D67926" w:rsidRDefault="008D6FB8">
            <w:pPr>
              <w:rPr>
                <w:rFonts w:eastAsia="Times New Roman"/>
                <w:lang w:val="en-US"/>
              </w:rPr>
            </w:pPr>
            <w:r>
              <w:rPr>
                <w:rFonts w:eastAsia="Times New Roman"/>
                <w:lang w:val="en-US"/>
              </w:rPr>
              <w:t>Actions taken during assessment</w:t>
            </w:r>
          </w:p>
        </w:tc>
      </w:tr>
      <w:tr w:rsidR="00D67926" w14:paraId="675A9C42" w14:textId="77777777">
        <w:trPr>
          <w:divId w:val="1845052625"/>
          <w:tblCellSpacing w:w="15" w:type="dxa"/>
        </w:trPr>
        <w:tc>
          <w:tcPr>
            <w:tcW w:w="0" w:type="auto"/>
            <w:vAlign w:val="center"/>
            <w:hideMark/>
          </w:tcPr>
          <w:p w14:paraId="71638E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6A12A9" w14:textId="77777777" w:rsidR="00D67926" w:rsidRDefault="008D6FB8">
            <w:pPr>
              <w:rPr>
                <w:rFonts w:eastAsia="Times New Roman"/>
                <w:lang w:val="en-US"/>
              </w:rPr>
            </w:pPr>
            <w:r>
              <w:rPr>
                <w:rFonts w:eastAsia="Times New Roman"/>
                <w:lang w:val="en-US"/>
              </w:rPr>
              <w:t>Actions taken during assessment.</w:t>
            </w:r>
          </w:p>
        </w:tc>
      </w:tr>
    </w:tbl>
    <w:p w14:paraId="1A297907" w14:textId="77777777" w:rsidR="00D67926" w:rsidRDefault="008D6FB8">
      <w:pPr>
        <w:pStyle w:val="Heading2"/>
        <w:divId w:val="1845052625"/>
        <w:rPr>
          <w:rFonts w:eastAsia="Times New Roman"/>
          <w:lang w:val="en-US"/>
        </w:rPr>
      </w:pPr>
      <w:r>
        <w:rPr>
          <w:rFonts w:eastAsia="Times New Roman"/>
          <w:lang w:val="en-US"/>
        </w:rPr>
        <w:t>http://hl7.org/fhir/StructureDefinition/Communication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2"/>
        <w:gridCol w:w="5658"/>
      </w:tblGrid>
      <w:tr w:rsidR="00D67926" w14:paraId="546E2DD8" w14:textId="77777777">
        <w:trPr>
          <w:divId w:val="1845052625"/>
          <w:tblCellSpacing w:w="15" w:type="dxa"/>
        </w:trPr>
        <w:tc>
          <w:tcPr>
            <w:tcW w:w="0" w:type="auto"/>
            <w:vAlign w:val="center"/>
            <w:hideMark/>
          </w:tcPr>
          <w:p w14:paraId="4414CE58" w14:textId="77777777" w:rsidR="00D67926" w:rsidRDefault="008D6FB8">
            <w:pPr>
              <w:rPr>
                <w:rFonts w:eastAsia="Times New Roman"/>
                <w:lang w:val="en-US"/>
              </w:rPr>
            </w:pPr>
            <w:r>
              <w:rPr>
                <w:rFonts w:eastAsia="Times New Roman"/>
                <w:b/>
                <w:bCs/>
                <w:lang w:val="en-US"/>
              </w:rPr>
              <w:t>Communication</w:t>
            </w:r>
          </w:p>
        </w:tc>
        <w:tc>
          <w:tcPr>
            <w:tcW w:w="0" w:type="auto"/>
            <w:vAlign w:val="center"/>
            <w:hideMark/>
          </w:tcPr>
          <w:p w14:paraId="6D3CE6C6" w14:textId="77777777" w:rsidR="00D67926" w:rsidRDefault="008D6FB8">
            <w:pPr>
              <w:rPr>
                <w:rFonts w:eastAsia="Times New Roman"/>
                <w:lang w:val="en-US"/>
              </w:rPr>
            </w:pPr>
            <w:r>
              <w:rPr>
                <w:rFonts w:eastAsia="Times New Roman"/>
                <w:lang w:val="en-US"/>
              </w:rPr>
              <w:t>Communication</w:t>
            </w:r>
          </w:p>
        </w:tc>
      </w:tr>
      <w:tr w:rsidR="00D67926" w14:paraId="6D27F6E6" w14:textId="77777777">
        <w:trPr>
          <w:divId w:val="1845052625"/>
          <w:tblCellSpacing w:w="15" w:type="dxa"/>
        </w:trPr>
        <w:tc>
          <w:tcPr>
            <w:tcW w:w="0" w:type="auto"/>
            <w:vAlign w:val="center"/>
            <w:hideMark/>
          </w:tcPr>
          <w:p w14:paraId="21E191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90555E" w14:textId="77777777" w:rsidR="00D67926" w:rsidRDefault="008D6FB8">
            <w:pPr>
              <w:rPr>
                <w:rFonts w:eastAsia="Times New Roman"/>
                <w:lang w:val="en-US"/>
              </w:rPr>
            </w:pPr>
            <w:r>
              <w:rPr>
                <w:rFonts w:eastAsia="Times New Roman"/>
                <w:lang w:val="en-US"/>
              </w:rPr>
              <w:t>A record of information transmitted from a sender to a receiver</w:t>
            </w:r>
          </w:p>
        </w:tc>
      </w:tr>
      <w:tr w:rsidR="00D67926" w14:paraId="34977F24" w14:textId="77777777">
        <w:trPr>
          <w:divId w:val="1845052625"/>
          <w:tblCellSpacing w:w="15" w:type="dxa"/>
        </w:trPr>
        <w:tc>
          <w:tcPr>
            <w:tcW w:w="0" w:type="auto"/>
            <w:vAlign w:val="center"/>
            <w:hideMark/>
          </w:tcPr>
          <w:p w14:paraId="3137CA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52B932" w14:textId="77777777" w:rsidR="00D67926" w:rsidRDefault="008D6FB8">
            <w:pPr>
              <w:rPr>
                <w:rFonts w:eastAsia="Times New Roman"/>
                <w:lang w:val="en-US"/>
              </w:rPr>
            </w:pPr>
            <w:r>
              <w:rPr>
                <w:rFonts w:eastAsia="Times New Roman"/>
                <w:lang w:val="en-US"/>
              </w:rPr>
              <w:t xml:space="preserve">An occurrence of information being transmitted. E.g., an alert that was sent to a responsible provider, a public health agency was notified about a reportable condition. </w:t>
            </w:r>
          </w:p>
        </w:tc>
      </w:tr>
      <w:tr w:rsidR="00D67926" w14:paraId="24F8CF1C" w14:textId="77777777">
        <w:trPr>
          <w:divId w:val="1845052625"/>
          <w:tblCellSpacing w:w="15" w:type="dxa"/>
        </w:trPr>
        <w:tc>
          <w:tcPr>
            <w:tcW w:w="0" w:type="auto"/>
            <w:vAlign w:val="center"/>
            <w:hideMark/>
          </w:tcPr>
          <w:p w14:paraId="32F568F6" w14:textId="77777777" w:rsidR="00D67926" w:rsidRDefault="008D6FB8">
            <w:pPr>
              <w:rPr>
                <w:rFonts w:eastAsia="Times New Roman"/>
                <w:lang w:val="en-US"/>
              </w:rPr>
            </w:pPr>
            <w:r>
              <w:rPr>
                <w:rFonts w:eastAsia="Times New Roman"/>
                <w:b/>
                <w:bCs/>
                <w:lang w:val="en-US"/>
              </w:rPr>
              <w:t>Communication.identifier</w:t>
            </w:r>
          </w:p>
        </w:tc>
        <w:tc>
          <w:tcPr>
            <w:tcW w:w="0" w:type="auto"/>
            <w:vAlign w:val="center"/>
            <w:hideMark/>
          </w:tcPr>
          <w:p w14:paraId="0BC879E4" w14:textId="77777777" w:rsidR="00D67926" w:rsidRDefault="00D67926">
            <w:pPr>
              <w:rPr>
                <w:rFonts w:eastAsia="Times New Roman"/>
                <w:lang w:val="en-US"/>
              </w:rPr>
            </w:pPr>
          </w:p>
        </w:tc>
      </w:tr>
      <w:tr w:rsidR="00D67926" w14:paraId="0CB6C0D9" w14:textId="77777777">
        <w:trPr>
          <w:divId w:val="1845052625"/>
          <w:tblCellSpacing w:w="15" w:type="dxa"/>
        </w:trPr>
        <w:tc>
          <w:tcPr>
            <w:tcW w:w="0" w:type="auto"/>
            <w:vAlign w:val="center"/>
            <w:hideMark/>
          </w:tcPr>
          <w:p w14:paraId="782E30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FDE13E" w14:textId="77777777" w:rsidR="00D67926" w:rsidRDefault="008D6FB8">
            <w:pPr>
              <w:rPr>
                <w:rFonts w:eastAsia="Times New Roman"/>
                <w:lang w:val="en-US"/>
              </w:rPr>
            </w:pPr>
            <w:r>
              <w:rPr>
                <w:rFonts w:eastAsia="Times New Roman"/>
                <w:lang w:val="en-US"/>
              </w:rPr>
              <w:t>Unique identifier</w:t>
            </w:r>
          </w:p>
        </w:tc>
      </w:tr>
      <w:tr w:rsidR="00D67926" w14:paraId="7A17526A" w14:textId="77777777">
        <w:trPr>
          <w:divId w:val="1845052625"/>
          <w:tblCellSpacing w:w="15" w:type="dxa"/>
        </w:trPr>
        <w:tc>
          <w:tcPr>
            <w:tcW w:w="0" w:type="auto"/>
            <w:vAlign w:val="center"/>
            <w:hideMark/>
          </w:tcPr>
          <w:p w14:paraId="5A10F69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7D0A358" w14:textId="77777777" w:rsidR="00D67926" w:rsidRDefault="008D6FB8">
            <w:pPr>
              <w:rPr>
                <w:rFonts w:eastAsia="Times New Roman"/>
                <w:lang w:val="en-US"/>
              </w:rPr>
            </w:pPr>
            <w:r>
              <w:rPr>
                <w:rFonts w:eastAsia="Times New Roman"/>
                <w:lang w:val="en-US"/>
              </w:rPr>
              <w:t xml:space="preserve">Identifiers associated with this Communication that are defined by business processes and/ or used to refer to it when a direct URL reference to the resource itself is not appropriate (e.g. in CDA documents, or in written / printed documentation). </w:t>
            </w:r>
          </w:p>
        </w:tc>
      </w:tr>
      <w:tr w:rsidR="00D67926" w14:paraId="08F0B73E" w14:textId="77777777">
        <w:trPr>
          <w:divId w:val="1845052625"/>
          <w:tblCellSpacing w:w="15" w:type="dxa"/>
        </w:trPr>
        <w:tc>
          <w:tcPr>
            <w:tcW w:w="0" w:type="auto"/>
            <w:vAlign w:val="center"/>
            <w:hideMark/>
          </w:tcPr>
          <w:p w14:paraId="6BC1987A" w14:textId="77777777" w:rsidR="00D67926" w:rsidRDefault="008D6FB8">
            <w:pPr>
              <w:rPr>
                <w:rFonts w:eastAsia="Times New Roman"/>
                <w:lang w:val="en-US"/>
              </w:rPr>
            </w:pPr>
            <w:r>
              <w:rPr>
                <w:rFonts w:eastAsia="Times New Roman"/>
                <w:b/>
                <w:bCs/>
                <w:lang w:val="en-US"/>
              </w:rPr>
              <w:t>Communication.category</w:t>
            </w:r>
          </w:p>
        </w:tc>
        <w:tc>
          <w:tcPr>
            <w:tcW w:w="0" w:type="auto"/>
            <w:vAlign w:val="center"/>
            <w:hideMark/>
          </w:tcPr>
          <w:p w14:paraId="7D0376C7" w14:textId="77777777" w:rsidR="00D67926" w:rsidRDefault="00D67926">
            <w:pPr>
              <w:rPr>
                <w:rFonts w:eastAsia="Times New Roman"/>
                <w:lang w:val="en-US"/>
              </w:rPr>
            </w:pPr>
          </w:p>
        </w:tc>
      </w:tr>
      <w:tr w:rsidR="00D67926" w14:paraId="108B8239" w14:textId="77777777">
        <w:trPr>
          <w:divId w:val="1845052625"/>
          <w:tblCellSpacing w:w="15" w:type="dxa"/>
        </w:trPr>
        <w:tc>
          <w:tcPr>
            <w:tcW w:w="0" w:type="auto"/>
            <w:vAlign w:val="center"/>
            <w:hideMark/>
          </w:tcPr>
          <w:p w14:paraId="15B27E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A1FD9E" w14:textId="77777777" w:rsidR="00D67926" w:rsidRDefault="008D6FB8">
            <w:pPr>
              <w:rPr>
                <w:rFonts w:eastAsia="Times New Roman"/>
                <w:lang w:val="en-US"/>
              </w:rPr>
            </w:pPr>
            <w:r>
              <w:rPr>
                <w:rFonts w:eastAsia="Times New Roman"/>
                <w:lang w:val="en-US"/>
              </w:rPr>
              <w:t>Message category</w:t>
            </w:r>
          </w:p>
        </w:tc>
      </w:tr>
      <w:tr w:rsidR="00D67926" w14:paraId="7CAEAF58" w14:textId="77777777">
        <w:trPr>
          <w:divId w:val="1845052625"/>
          <w:tblCellSpacing w:w="15" w:type="dxa"/>
        </w:trPr>
        <w:tc>
          <w:tcPr>
            <w:tcW w:w="0" w:type="auto"/>
            <w:vAlign w:val="center"/>
            <w:hideMark/>
          </w:tcPr>
          <w:p w14:paraId="530F86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B5DB67" w14:textId="77777777" w:rsidR="00D67926" w:rsidRDefault="008D6FB8">
            <w:pPr>
              <w:rPr>
                <w:rFonts w:eastAsia="Times New Roman"/>
                <w:lang w:val="en-US"/>
              </w:rPr>
            </w:pPr>
            <w:r>
              <w:rPr>
                <w:rFonts w:eastAsia="Times New Roman"/>
                <w:lang w:val="en-US"/>
              </w:rPr>
              <w:t>The type of message conveyed such as alert, notification, reminder, instruction, etc.</w:t>
            </w:r>
          </w:p>
        </w:tc>
      </w:tr>
      <w:tr w:rsidR="00D67926" w14:paraId="2C2DF62E" w14:textId="77777777">
        <w:trPr>
          <w:divId w:val="1845052625"/>
          <w:tblCellSpacing w:w="15" w:type="dxa"/>
        </w:trPr>
        <w:tc>
          <w:tcPr>
            <w:tcW w:w="0" w:type="auto"/>
            <w:vAlign w:val="center"/>
            <w:hideMark/>
          </w:tcPr>
          <w:p w14:paraId="5489B442" w14:textId="77777777" w:rsidR="00D67926" w:rsidRDefault="008D6FB8">
            <w:pPr>
              <w:rPr>
                <w:rFonts w:eastAsia="Times New Roman"/>
                <w:lang w:val="en-US"/>
              </w:rPr>
            </w:pPr>
            <w:r>
              <w:rPr>
                <w:rFonts w:eastAsia="Times New Roman"/>
                <w:b/>
                <w:bCs/>
                <w:lang w:val="en-US"/>
              </w:rPr>
              <w:t>Communication.sender</w:t>
            </w:r>
          </w:p>
        </w:tc>
        <w:tc>
          <w:tcPr>
            <w:tcW w:w="0" w:type="auto"/>
            <w:vAlign w:val="center"/>
            <w:hideMark/>
          </w:tcPr>
          <w:p w14:paraId="41D53A64" w14:textId="77777777" w:rsidR="00D67926" w:rsidRDefault="00D67926">
            <w:pPr>
              <w:rPr>
                <w:rFonts w:eastAsia="Times New Roman"/>
                <w:lang w:val="en-US"/>
              </w:rPr>
            </w:pPr>
          </w:p>
        </w:tc>
      </w:tr>
      <w:tr w:rsidR="00D67926" w14:paraId="58A3F25B" w14:textId="77777777">
        <w:trPr>
          <w:divId w:val="1845052625"/>
          <w:tblCellSpacing w:w="15" w:type="dxa"/>
        </w:trPr>
        <w:tc>
          <w:tcPr>
            <w:tcW w:w="0" w:type="auto"/>
            <w:vAlign w:val="center"/>
            <w:hideMark/>
          </w:tcPr>
          <w:p w14:paraId="7A4A13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CBEF32" w14:textId="77777777" w:rsidR="00D67926" w:rsidRDefault="008D6FB8">
            <w:pPr>
              <w:rPr>
                <w:rFonts w:eastAsia="Times New Roman"/>
                <w:lang w:val="en-US"/>
              </w:rPr>
            </w:pPr>
            <w:r>
              <w:rPr>
                <w:rFonts w:eastAsia="Times New Roman"/>
                <w:lang w:val="en-US"/>
              </w:rPr>
              <w:t>Message sender</w:t>
            </w:r>
          </w:p>
        </w:tc>
      </w:tr>
      <w:tr w:rsidR="00D67926" w14:paraId="13710155" w14:textId="77777777">
        <w:trPr>
          <w:divId w:val="1845052625"/>
          <w:tblCellSpacing w:w="15" w:type="dxa"/>
        </w:trPr>
        <w:tc>
          <w:tcPr>
            <w:tcW w:w="0" w:type="auto"/>
            <w:vAlign w:val="center"/>
            <w:hideMark/>
          </w:tcPr>
          <w:p w14:paraId="249578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485852" w14:textId="77777777" w:rsidR="00D67926" w:rsidRDefault="008D6FB8">
            <w:pPr>
              <w:rPr>
                <w:rFonts w:eastAsia="Times New Roman"/>
                <w:lang w:val="en-US"/>
              </w:rPr>
            </w:pPr>
            <w:r>
              <w:rPr>
                <w:rFonts w:eastAsia="Times New Roman"/>
                <w:lang w:val="en-US"/>
              </w:rPr>
              <w:t>The entity (e.g., person, organization, clinical information system, or device) which was the source of the communication.</w:t>
            </w:r>
          </w:p>
        </w:tc>
      </w:tr>
      <w:tr w:rsidR="00D67926" w14:paraId="610996B9" w14:textId="77777777">
        <w:trPr>
          <w:divId w:val="1845052625"/>
          <w:tblCellSpacing w:w="15" w:type="dxa"/>
        </w:trPr>
        <w:tc>
          <w:tcPr>
            <w:tcW w:w="0" w:type="auto"/>
            <w:vAlign w:val="center"/>
            <w:hideMark/>
          </w:tcPr>
          <w:p w14:paraId="714CCE8D" w14:textId="77777777" w:rsidR="00D67926" w:rsidRDefault="008D6FB8">
            <w:pPr>
              <w:rPr>
                <w:rFonts w:eastAsia="Times New Roman"/>
                <w:lang w:val="en-US"/>
              </w:rPr>
            </w:pPr>
            <w:r>
              <w:rPr>
                <w:rFonts w:eastAsia="Times New Roman"/>
                <w:b/>
                <w:bCs/>
                <w:lang w:val="en-US"/>
              </w:rPr>
              <w:t>Communication.recipient</w:t>
            </w:r>
          </w:p>
        </w:tc>
        <w:tc>
          <w:tcPr>
            <w:tcW w:w="0" w:type="auto"/>
            <w:vAlign w:val="center"/>
            <w:hideMark/>
          </w:tcPr>
          <w:p w14:paraId="2A9CEBAA" w14:textId="77777777" w:rsidR="00D67926" w:rsidRDefault="00D67926">
            <w:pPr>
              <w:rPr>
                <w:rFonts w:eastAsia="Times New Roman"/>
                <w:lang w:val="en-US"/>
              </w:rPr>
            </w:pPr>
          </w:p>
        </w:tc>
      </w:tr>
      <w:tr w:rsidR="00D67926" w14:paraId="641BB528" w14:textId="77777777">
        <w:trPr>
          <w:divId w:val="1845052625"/>
          <w:tblCellSpacing w:w="15" w:type="dxa"/>
        </w:trPr>
        <w:tc>
          <w:tcPr>
            <w:tcW w:w="0" w:type="auto"/>
            <w:vAlign w:val="center"/>
            <w:hideMark/>
          </w:tcPr>
          <w:p w14:paraId="47E819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21DCAD" w14:textId="77777777" w:rsidR="00D67926" w:rsidRDefault="008D6FB8">
            <w:pPr>
              <w:rPr>
                <w:rFonts w:eastAsia="Times New Roman"/>
                <w:lang w:val="en-US"/>
              </w:rPr>
            </w:pPr>
            <w:r>
              <w:rPr>
                <w:rFonts w:eastAsia="Times New Roman"/>
                <w:lang w:val="en-US"/>
              </w:rPr>
              <w:t>Message recipient</w:t>
            </w:r>
          </w:p>
        </w:tc>
      </w:tr>
      <w:tr w:rsidR="00D67926" w14:paraId="62378FBA" w14:textId="77777777">
        <w:trPr>
          <w:divId w:val="1845052625"/>
          <w:tblCellSpacing w:w="15" w:type="dxa"/>
        </w:trPr>
        <w:tc>
          <w:tcPr>
            <w:tcW w:w="0" w:type="auto"/>
            <w:vAlign w:val="center"/>
            <w:hideMark/>
          </w:tcPr>
          <w:p w14:paraId="1601B75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E36F74" w14:textId="77777777" w:rsidR="00D67926" w:rsidRDefault="008D6FB8">
            <w:pPr>
              <w:rPr>
                <w:rFonts w:eastAsia="Times New Roman"/>
                <w:lang w:val="en-US"/>
              </w:rPr>
            </w:pPr>
            <w:r>
              <w:rPr>
                <w:rFonts w:eastAsia="Times New Roman"/>
                <w:lang w:val="en-US"/>
              </w:rPr>
              <w:t xml:space="preserve">The entity (e.g., person, organization, clinical information system, or device) which was the target of the communication. If receipts need to be tracked by individual, a separate resource instance will need to be created for each recipient.  Multiple recipient communications are intended where either a receipt(s) is not tracked (e.g. a mass mail-out) or is captured in aggregate (all emails confirmed received by a particular time). </w:t>
            </w:r>
          </w:p>
        </w:tc>
      </w:tr>
      <w:tr w:rsidR="00D67926" w14:paraId="66D34087" w14:textId="77777777">
        <w:trPr>
          <w:divId w:val="1845052625"/>
          <w:tblCellSpacing w:w="15" w:type="dxa"/>
        </w:trPr>
        <w:tc>
          <w:tcPr>
            <w:tcW w:w="0" w:type="auto"/>
            <w:vAlign w:val="center"/>
            <w:hideMark/>
          </w:tcPr>
          <w:p w14:paraId="0891C391" w14:textId="77777777" w:rsidR="00D67926" w:rsidRDefault="008D6FB8">
            <w:pPr>
              <w:rPr>
                <w:rFonts w:eastAsia="Times New Roman"/>
                <w:lang w:val="en-US"/>
              </w:rPr>
            </w:pPr>
            <w:r>
              <w:rPr>
                <w:rFonts w:eastAsia="Times New Roman"/>
                <w:b/>
                <w:bCs/>
                <w:lang w:val="en-US"/>
              </w:rPr>
              <w:t>Communication.payload</w:t>
            </w:r>
          </w:p>
        </w:tc>
        <w:tc>
          <w:tcPr>
            <w:tcW w:w="0" w:type="auto"/>
            <w:vAlign w:val="center"/>
            <w:hideMark/>
          </w:tcPr>
          <w:p w14:paraId="5B0841DA" w14:textId="77777777" w:rsidR="00D67926" w:rsidRDefault="00D67926">
            <w:pPr>
              <w:rPr>
                <w:rFonts w:eastAsia="Times New Roman"/>
                <w:lang w:val="en-US"/>
              </w:rPr>
            </w:pPr>
          </w:p>
        </w:tc>
      </w:tr>
      <w:tr w:rsidR="00D67926" w14:paraId="02A2704E" w14:textId="77777777">
        <w:trPr>
          <w:divId w:val="1845052625"/>
          <w:tblCellSpacing w:w="15" w:type="dxa"/>
        </w:trPr>
        <w:tc>
          <w:tcPr>
            <w:tcW w:w="0" w:type="auto"/>
            <w:vAlign w:val="center"/>
            <w:hideMark/>
          </w:tcPr>
          <w:p w14:paraId="515F70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644470" w14:textId="77777777" w:rsidR="00D67926" w:rsidRDefault="008D6FB8">
            <w:pPr>
              <w:rPr>
                <w:rFonts w:eastAsia="Times New Roman"/>
                <w:lang w:val="en-US"/>
              </w:rPr>
            </w:pPr>
            <w:r>
              <w:rPr>
                <w:rFonts w:eastAsia="Times New Roman"/>
                <w:lang w:val="en-US"/>
              </w:rPr>
              <w:t>Message payload</w:t>
            </w:r>
          </w:p>
        </w:tc>
      </w:tr>
      <w:tr w:rsidR="00D67926" w14:paraId="4AC340FE" w14:textId="77777777">
        <w:trPr>
          <w:divId w:val="1845052625"/>
          <w:tblCellSpacing w:w="15" w:type="dxa"/>
        </w:trPr>
        <w:tc>
          <w:tcPr>
            <w:tcW w:w="0" w:type="auto"/>
            <w:vAlign w:val="center"/>
            <w:hideMark/>
          </w:tcPr>
          <w:p w14:paraId="2CBB1E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837243" w14:textId="77777777" w:rsidR="00D67926" w:rsidRDefault="008D6FB8">
            <w:pPr>
              <w:rPr>
                <w:rFonts w:eastAsia="Times New Roman"/>
                <w:lang w:val="en-US"/>
              </w:rPr>
            </w:pPr>
            <w:r>
              <w:rPr>
                <w:rFonts w:eastAsia="Times New Roman"/>
                <w:lang w:val="en-US"/>
              </w:rPr>
              <w:t>Text, attachment(s), or resource(s) that was communicated to the recipient.</w:t>
            </w:r>
          </w:p>
        </w:tc>
      </w:tr>
      <w:tr w:rsidR="00D67926" w14:paraId="34848ED0" w14:textId="77777777">
        <w:trPr>
          <w:divId w:val="1845052625"/>
          <w:tblCellSpacing w:w="15" w:type="dxa"/>
        </w:trPr>
        <w:tc>
          <w:tcPr>
            <w:tcW w:w="0" w:type="auto"/>
            <w:vAlign w:val="center"/>
            <w:hideMark/>
          </w:tcPr>
          <w:p w14:paraId="3FA12325" w14:textId="77777777" w:rsidR="00D67926" w:rsidRDefault="008D6FB8">
            <w:pPr>
              <w:rPr>
                <w:rFonts w:eastAsia="Times New Roman"/>
                <w:lang w:val="en-US"/>
              </w:rPr>
            </w:pPr>
            <w:r>
              <w:rPr>
                <w:rFonts w:eastAsia="Times New Roman"/>
                <w:b/>
                <w:bCs/>
                <w:lang w:val="en-US"/>
              </w:rPr>
              <w:t>Communication.payload.content[x]</w:t>
            </w:r>
          </w:p>
        </w:tc>
        <w:tc>
          <w:tcPr>
            <w:tcW w:w="0" w:type="auto"/>
            <w:vAlign w:val="center"/>
            <w:hideMark/>
          </w:tcPr>
          <w:p w14:paraId="23CE183D" w14:textId="77777777" w:rsidR="00D67926" w:rsidRDefault="00D67926">
            <w:pPr>
              <w:rPr>
                <w:rFonts w:eastAsia="Times New Roman"/>
                <w:lang w:val="en-US"/>
              </w:rPr>
            </w:pPr>
          </w:p>
        </w:tc>
      </w:tr>
      <w:tr w:rsidR="00D67926" w14:paraId="500CEF8D" w14:textId="77777777">
        <w:trPr>
          <w:divId w:val="1845052625"/>
          <w:tblCellSpacing w:w="15" w:type="dxa"/>
        </w:trPr>
        <w:tc>
          <w:tcPr>
            <w:tcW w:w="0" w:type="auto"/>
            <w:vAlign w:val="center"/>
            <w:hideMark/>
          </w:tcPr>
          <w:p w14:paraId="5C6793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8B1E0F" w14:textId="77777777" w:rsidR="00D67926" w:rsidRDefault="008D6FB8">
            <w:pPr>
              <w:rPr>
                <w:rFonts w:eastAsia="Times New Roman"/>
                <w:lang w:val="en-US"/>
              </w:rPr>
            </w:pPr>
            <w:r>
              <w:rPr>
                <w:rFonts w:eastAsia="Times New Roman"/>
                <w:lang w:val="en-US"/>
              </w:rPr>
              <w:t>Message part content</w:t>
            </w:r>
          </w:p>
        </w:tc>
      </w:tr>
      <w:tr w:rsidR="00D67926" w14:paraId="3B443D77" w14:textId="77777777">
        <w:trPr>
          <w:divId w:val="1845052625"/>
          <w:tblCellSpacing w:w="15" w:type="dxa"/>
        </w:trPr>
        <w:tc>
          <w:tcPr>
            <w:tcW w:w="0" w:type="auto"/>
            <w:vAlign w:val="center"/>
            <w:hideMark/>
          </w:tcPr>
          <w:p w14:paraId="1B4EE6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F5C2F0" w14:textId="77777777" w:rsidR="00D67926" w:rsidRDefault="008D6FB8">
            <w:pPr>
              <w:rPr>
                <w:rFonts w:eastAsia="Times New Roman"/>
                <w:lang w:val="en-US"/>
              </w:rPr>
            </w:pPr>
            <w:r>
              <w:rPr>
                <w:rFonts w:eastAsia="Times New Roman"/>
                <w:lang w:val="en-US"/>
              </w:rPr>
              <w:t>A communicated content (or for multi-part communications, one portion of the communication).</w:t>
            </w:r>
          </w:p>
        </w:tc>
      </w:tr>
      <w:tr w:rsidR="00D67926" w14:paraId="2EF0760A" w14:textId="77777777">
        <w:trPr>
          <w:divId w:val="1845052625"/>
          <w:tblCellSpacing w:w="15" w:type="dxa"/>
        </w:trPr>
        <w:tc>
          <w:tcPr>
            <w:tcW w:w="0" w:type="auto"/>
            <w:vAlign w:val="center"/>
            <w:hideMark/>
          </w:tcPr>
          <w:p w14:paraId="43F6D49F" w14:textId="77777777" w:rsidR="00D67926" w:rsidRDefault="008D6FB8">
            <w:pPr>
              <w:rPr>
                <w:rFonts w:eastAsia="Times New Roman"/>
                <w:lang w:val="en-US"/>
              </w:rPr>
            </w:pPr>
            <w:r>
              <w:rPr>
                <w:rFonts w:eastAsia="Times New Roman"/>
                <w:b/>
                <w:bCs/>
                <w:lang w:val="en-US"/>
              </w:rPr>
              <w:t>Communication.medium</w:t>
            </w:r>
          </w:p>
        </w:tc>
        <w:tc>
          <w:tcPr>
            <w:tcW w:w="0" w:type="auto"/>
            <w:vAlign w:val="center"/>
            <w:hideMark/>
          </w:tcPr>
          <w:p w14:paraId="6F47C228" w14:textId="77777777" w:rsidR="00D67926" w:rsidRDefault="00D67926">
            <w:pPr>
              <w:rPr>
                <w:rFonts w:eastAsia="Times New Roman"/>
                <w:lang w:val="en-US"/>
              </w:rPr>
            </w:pPr>
          </w:p>
        </w:tc>
      </w:tr>
      <w:tr w:rsidR="00D67926" w14:paraId="69B199DC" w14:textId="77777777">
        <w:trPr>
          <w:divId w:val="1845052625"/>
          <w:tblCellSpacing w:w="15" w:type="dxa"/>
        </w:trPr>
        <w:tc>
          <w:tcPr>
            <w:tcW w:w="0" w:type="auto"/>
            <w:vAlign w:val="center"/>
            <w:hideMark/>
          </w:tcPr>
          <w:p w14:paraId="59ED1A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262049" w14:textId="77777777" w:rsidR="00D67926" w:rsidRDefault="008D6FB8">
            <w:pPr>
              <w:rPr>
                <w:rFonts w:eastAsia="Times New Roman"/>
                <w:lang w:val="en-US"/>
              </w:rPr>
            </w:pPr>
            <w:r>
              <w:rPr>
                <w:rFonts w:eastAsia="Times New Roman"/>
                <w:lang w:val="en-US"/>
              </w:rPr>
              <w:t>A channel of communication</w:t>
            </w:r>
          </w:p>
        </w:tc>
      </w:tr>
      <w:tr w:rsidR="00D67926" w14:paraId="14D539D8" w14:textId="77777777">
        <w:trPr>
          <w:divId w:val="1845052625"/>
          <w:tblCellSpacing w:w="15" w:type="dxa"/>
        </w:trPr>
        <w:tc>
          <w:tcPr>
            <w:tcW w:w="0" w:type="auto"/>
            <w:vAlign w:val="center"/>
            <w:hideMark/>
          </w:tcPr>
          <w:p w14:paraId="5D688B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B019AA" w14:textId="77777777" w:rsidR="00D67926" w:rsidRDefault="008D6FB8">
            <w:pPr>
              <w:rPr>
                <w:rFonts w:eastAsia="Times New Roman"/>
                <w:lang w:val="en-US"/>
              </w:rPr>
            </w:pPr>
            <w:r>
              <w:rPr>
                <w:rFonts w:eastAsia="Times New Roman"/>
                <w:lang w:val="en-US"/>
              </w:rPr>
              <w:t>A channel that was used for this communication (e.g. email, fax).</w:t>
            </w:r>
          </w:p>
        </w:tc>
      </w:tr>
      <w:tr w:rsidR="00D67926" w14:paraId="50275010" w14:textId="77777777">
        <w:trPr>
          <w:divId w:val="1845052625"/>
          <w:tblCellSpacing w:w="15" w:type="dxa"/>
        </w:trPr>
        <w:tc>
          <w:tcPr>
            <w:tcW w:w="0" w:type="auto"/>
            <w:vAlign w:val="center"/>
            <w:hideMark/>
          </w:tcPr>
          <w:p w14:paraId="5318D7F4" w14:textId="77777777" w:rsidR="00D67926" w:rsidRDefault="008D6FB8">
            <w:pPr>
              <w:rPr>
                <w:rFonts w:eastAsia="Times New Roman"/>
                <w:lang w:val="en-US"/>
              </w:rPr>
            </w:pPr>
            <w:r>
              <w:rPr>
                <w:rFonts w:eastAsia="Times New Roman"/>
                <w:b/>
                <w:bCs/>
                <w:lang w:val="en-US"/>
              </w:rPr>
              <w:t>Communication.status</w:t>
            </w:r>
          </w:p>
        </w:tc>
        <w:tc>
          <w:tcPr>
            <w:tcW w:w="0" w:type="auto"/>
            <w:vAlign w:val="center"/>
            <w:hideMark/>
          </w:tcPr>
          <w:p w14:paraId="7B21863A" w14:textId="77777777" w:rsidR="00D67926" w:rsidRDefault="00D67926">
            <w:pPr>
              <w:rPr>
                <w:rFonts w:eastAsia="Times New Roman"/>
                <w:lang w:val="en-US"/>
              </w:rPr>
            </w:pPr>
          </w:p>
        </w:tc>
      </w:tr>
      <w:tr w:rsidR="00D67926" w14:paraId="5A8F2ECE" w14:textId="77777777">
        <w:trPr>
          <w:divId w:val="1845052625"/>
          <w:tblCellSpacing w:w="15" w:type="dxa"/>
        </w:trPr>
        <w:tc>
          <w:tcPr>
            <w:tcW w:w="0" w:type="auto"/>
            <w:vAlign w:val="center"/>
            <w:hideMark/>
          </w:tcPr>
          <w:p w14:paraId="0F374C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791107" w14:textId="77777777" w:rsidR="00D67926" w:rsidRDefault="008D6FB8">
            <w:pPr>
              <w:rPr>
                <w:rFonts w:eastAsia="Times New Roman"/>
                <w:lang w:val="en-US"/>
              </w:rPr>
            </w:pPr>
            <w:r>
              <w:rPr>
                <w:rFonts w:eastAsia="Times New Roman"/>
                <w:lang w:val="en-US"/>
              </w:rPr>
              <w:t>The status of the transmission.</w:t>
            </w:r>
          </w:p>
        </w:tc>
      </w:tr>
      <w:tr w:rsidR="00D67926" w14:paraId="2AFDD6BA" w14:textId="77777777">
        <w:trPr>
          <w:divId w:val="1845052625"/>
          <w:tblCellSpacing w:w="15" w:type="dxa"/>
        </w:trPr>
        <w:tc>
          <w:tcPr>
            <w:tcW w:w="0" w:type="auto"/>
            <w:vAlign w:val="center"/>
            <w:hideMark/>
          </w:tcPr>
          <w:p w14:paraId="420378F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A4382CE" w14:textId="77777777" w:rsidR="00D67926" w:rsidRDefault="008D6FB8">
            <w:pPr>
              <w:rPr>
                <w:rFonts w:eastAsia="Times New Roman"/>
                <w:lang w:val="en-US"/>
              </w:rPr>
            </w:pPr>
            <w:r>
              <w:rPr>
                <w:rFonts w:eastAsia="Times New Roman"/>
                <w:lang w:val="en-US"/>
              </w:rPr>
              <w:t>The status of the communication</w:t>
            </w:r>
          </w:p>
        </w:tc>
      </w:tr>
      <w:tr w:rsidR="00D67926" w14:paraId="65204558" w14:textId="77777777">
        <w:trPr>
          <w:divId w:val="1845052625"/>
          <w:tblCellSpacing w:w="15" w:type="dxa"/>
        </w:trPr>
        <w:tc>
          <w:tcPr>
            <w:tcW w:w="0" w:type="auto"/>
            <w:vAlign w:val="center"/>
            <w:hideMark/>
          </w:tcPr>
          <w:p w14:paraId="672378C2" w14:textId="77777777" w:rsidR="00D67926" w:rsidRDefault="008D6FB8">
            <w:pPr>
              <w:rPr>
                <w:rFonts w:eastAsia="Times New Roman"/>
                <w:lang w:val="en-US"/>
              </w:rPr>
            </w:pPr>
            <w:r>
              <w:rPr>
                <w:rFonts w:eastAsia="Times New Roman"/>
                <w:b/>
                <w:bCs/>
                <w:lang w:val="en-US"/>
              </w:rPr>
              <w:t>Communication.encounter</w:t>
            </w:r>
          </w:p>
        </w:tc>
        <w:tc>
          <w:tcPr>
            <w:tcW w:w="0" w:type="auto"/>
            <w:vAlign w:val="center"/>
            <w:hideMark/>
          </w:tcPr>
          <w:p w14:paraId="56DC867D" w14:textId="77777777" w:rsidR="00D67926" w:rsidRDefault="00D67926">
            <w:pPr>
              <w:rPr>
                <w:rFonts w:eastAsia="Times New Roman"/>
                <w:lang w:val="en-US"/>
              </w:rPr>
            </w:pPr>
          </w:p>
        </w:tc>
      </w:tr>
      <w:tr w:rsidR="00D67926" w14:paraId="4E715187" w14:textId="77777777">
        <w:trPr>
          <w:divId w:val="1845052625"/>
          <w:tblCellSpacing w:w="15" w:type="dxa"/>
        </w:trPr>
        <w:tc>
          <w:tcPr>
            <w:tcW w:w="0" w:type="auto"/>
            <w:vAlign w:val="center"/>
            <w:hideMark/>
          </w:tcPr>
          <w:p w14:paraId="22113C4E"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0A432F11" w14:textId="77777777" w:rsidR="00D67926" w:rsidRDefault="008D6FB8">
            <w:pPr>
              <w:rPr>
                <w:rFonts w:eastAsia="Times New Roman"/>
                <w:lang w:val="en-US"/>
              </w:rPr>
            </w:pPr>
            <w:r>
              <w:rPr>
                <w:rFonts w:eastAsia="Times New Roman"/>
                <w:lang w:val="en-US"/>
              </w:rPr>
              <w:t>Encounter leading to message</w:t>
            </w:r>
          </w:p>
        </w:tc>
      </w:tr>
      <w:tr w:rsidR="00D67926" w14:paraId="29229DF9" w14:textId="77777777">
        <w:trPr>
          <w:divId w:val="1845052625"/>
          <w:tblCellSpacing w:w="15" w:type="dxa"/>
        </w:trPr>
        <w:tc>
          <w:tcPr>
            <w:tcW w:w="0" w:type="auto"/>
            <w:vAlign w:val="center"/>
            <w:hideMark/>
          </w:tcPr>
          <w:p w14:paraId="6C5184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4C88A3" w14:textId="77777777" w:rsidR="00D67926" w:rsidRDefault="008D6FB8">
            <w:pPr>
              <w:rPr>
                <w:rFonts w:eastAsia="Times New Roman"/>
                <w:lang w:val="en-US"/>
              </w:rPr>
            </w:pPr>
            <w:r>
              <w:rPr>
                <w:rFonts w:eastAsia="Times New Roman"/>
                <w:lang w:val="en-US"/>
              </w:rPr>
              <w:t>The encounter within which the communication was sent.</w:t>
            </w:r>
          </w:p>
        </w:tc>
      </w:tr>
      <w:tr w:rsidR="00D67926" w14:paraId="3D3028A5" w14:textId="77777777">
        <w:trPr>
          <w:divId w:val="1845052625"/>
          <w:tblCellSpacing w:w="15" w:type="dxa"/>
        </w:trPr>
        <w:tc>
          <w:tcPr>
            <w:tcW w:w="0" w:type="auto"/>
            <w:vAlign w:val="center"/>
            <w:hideMark/>
          </w:tcPr>
          <w:p w14:paraId="30131B3F" w14:textId="77777777" w:rsidR="00D67926" w:rsidRDefault="008D6FB8">
            <w:pPr>
              <w:rPr>
                <w:rFonts w:eastAsia="Times New Roman"/>
                <w:lang w:val="en-US"/>
              </w:rPr>
            </w:pPr>
            <w:r>
              <w:rPr>
                <w:rFonts w:eastAsia="Times New Roman"/>
                <w:b/>
                <w:bCs/>
                <w:lang w:val="en-US"/>
              </w:rPr>
              <w:t>Communication.sent</w:t>
            </w:r>
          </w:p>
        </w:tc>
        <w:tc>
          <w:tcPr>
            <w:tcW w:w="0" w:type="auto"/>
            <w:vAlign w:val="center"/>
            <w:hideMark/>
          </w:tcPr>
          <w:p w14:paraId="680905CB" w14:textId="77777777" w:rsidR="00D67926" w:rsidRDefault="00D67926">
            <w:pPr>
              <w:rPr>
                <w:rFonts w:eastAsia="Times New Roman"/>
                <w:lang w:val="en-US"/>
              </w:rPr>
            </w:pPr>
          </w:p>
        </w:tc>
      </w:tr>
      <w:tr w:rsidR="00D67926" w14:paraId="5A3C5D8C" w14:textId="77777777">
        <w:trPr>
          <w:divId w:val="1845052625"/>
          <w:tblCellSpacing w:w="15" w:type="dxa"/>
        </w:trPr>
        <w:tc>
          <w:tcPr>
            <w:tcW w:w="0" w:type="auto"/>
            <w:vAlign w:val="center"/>
            <w:hideMark/>
          </w:tcPr>
          <w:p w14:paraId="7B940A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76B64B" w14:textId="77777777" w:rsidR="00D67926" w:rsidRDefault="008D6FB8">
            <w:pPr>
              <w:rPr>
                <w:rFonts w:eastAsia="Times New Roman"/>
                <w:lang w:val="en-US"/>
              </w:rPr>
            </w:pPr>
            <w:r>
              <w:rPr>
                <w:rFonts w:eastAsia="Times New Roman"/>
                <w:lang w:val="en-US"/>
              </w:rPr>
              <w:t>When sent</w:t>
            </w:r>
          </w:p>
        </w:tc>
      </w:tr>
      <w:tr w:rsidR="00D67926" w14:paraId="4F350C6A" w14:textId="77777777">
        <w:trPr>
          <w:divId w:val="1845052625"/>
          <w:tblCellSpacing w:w="15" w:type="dxa"/>
        </w:trPr>
        <w:tc>
          <w:tcPr>
            <w:tcW w:w="0" w:type="auto"/>
            <w:vAlign w:val="center"/>
            <w:hideMark/>
          </w:tcPr>
          <w:p w14:paraId="58DD98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3FB5FA" w14:textId="77777777" w:rsidR="00D67926" w:rsidRDefault="008D6FB8">
            <w:pPr>
              <w:rPr>
                <w:rFonts w:eastAsia="Times New Roman"/>
                <w:lang w:val="en-US"/>
              </w:rPr>
            </w:pPr>
            <w:r>
              <w:rPr>
                <w:rFonts w:eastAsia="Times New Roman"/>
                <w:lang w:val="en-US"/>
              </w:rPr>
              <w:t>The time when this communication was sent.</w:t>
            </w:r>
          </w:p>
        </w:tc>
      </w:tr>
      <w:tr w:rsidR="00D67926" w14:paraId="6B6FADB4" w14:textId="77777777">
        <w:trPr>
          <w:divId w:val="1845052625"/>
          <w:tblCellSpacing w:w="15" w:type="dxa"/>
        </w:trPr>
        <w:tc>
          <w:tcPr>
            <w:tcW w:w="0" w:type="auto"/>
            <w:vAlign w:val="center"/>
            <w:hideMark/>
          </w:tcPr>
          <w:p w14:paraId="412A1B1F" w14:textId="77777777" w:rsidR="00D67926" w:rsidRDefault="008D6FB8">
            <w:pPr>
              <w:rPr>
                <w:rFonts w:eastAsia="Times New Roman"/>
                <w:lang w:val="en-US"/>
              </w:rPr>
            </w:pPr>
            <w:r>
              <w:rPr>
                <w:rFonts w:eastAsia="Times New Roman"/>
                <w:b/>
                <w:bCs/>
                <w:lang w:val="en-US"/>
              </w:rPr>
              <w:t>Communication.received</w:t>
            </w:r>
          </w:p>
        </w:tc>
        <w:tc>
          <w:tcPr>
            <w:tcW w:w="0" w:type="auto"/>
            <w:vAlign w:val="center"/>
            <w:hideMark/>
          </w:tcPr>
          <w:p w14:paraId="075F3B39" w14:textId="77777777" w:rsidR="00D67926" w:rsidRDefault="00D67926">
            <w:pPr>
              <w:rPr>
                <w:rFonts w:eastAsia="Times New Roman"/>
                <w:lang w:val="en-US"/>
              </w:rPr>
            </w:pPr>
          </w:p>
        </w:tc>
      </w:tr>
      <w:tr w:rsidR="00D67926" w14:paraId="377E66CF" w14:textId="77777777">
        <w:trPr>
          <w:divId w:val="1845052625"/>
          <w:tblCellSpacing w:w="15" w:type="dxa"/>
        </w:trPr>
        <w:tc>
          <w:tcPr>
            <w:tcW w:w="0" w:type="auto"/>
            <w:vAlign w:val="center"/>
            <w:hideMark/>
          </w:tcPr>
          <w:p w14:paraId="3667D4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5D1F16" w14:textId="77777777" w:rsidR="00D67926" w:rsidRDefault="008D6FB8">
            <w:pPr>
              <w:rPr>
                <w:rFonts w:eastAsia="Times New Roman"/>
                <w:lang w:val="en-US"/>
              </w:rPr>
            </w:pPr>
            <w:r>
              <w:rPr>
                <w:rFonts w:eastAsia="Times New Roman"/>
                <w:lang w:val="en-US"/>
              </w:rPr>
              <w:t>When received</w:t>
            </w:r>
          </w:p>
        </w:tc>
      </w:tr>
      <w:tr w:rsidR="00D67926" w14:paraId="380E3A49" w14:textId="77777777">
        <w:trPr>
          <w:divId w:val="1845052625"/>
          <w:tblCellSpacing w:w="15" w:type="dxa"/>
        </w:trPr>
        <w:tc>
          <w:tcPr>
            <w:tcW w:w="0" w:type="auto"/>
            <w:vAlign w:val="center"/>
            <w:hideMark/>
          </w:tcPr>
          <w:p w14:paraId="073AE8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F7F210" w14:textId="77777777" w:rsidR="00D67926" w:rsidRDefault="008D6FB8">
            <w:pPr>
              <w:rPr>
                <w:rFonts w:eastAsia="Times New Roman"/>
                <w:lang w:val="en-US"/>
              </w:rPr>
            </w:pPr>
            <w:r>
              <w:rPr>
                <w:rFonts w:eastAsia="Times New Roman"/>
                <w:lang w:val="en-US"/>
              </w:rPr>
              <w:t>The time when this communication arrived at the destination.</w:t>
            </w:r>
          </w:p>
        </w:tc>
      </w:tr>
      <w:tr w:rsidR="00D67926" w14:paraId="72177AC4" w14:textId="77777777">
        <w:trPr>
          <w:divId w:val="1845052625"/>
          <w:tblCellSpacing w:w="15" w:type="dxa"/>
        </w:trPr>
        <w:tc>
          <w:tcPr>
            <w:tcW w:w="0" w:type="auto"/>
            <w:vAlign w:val="center"/>
            <w:hideMark/>
          </w:tcPr>
          <w:p w14:paraId="14DEE0B5" w14:textId="77777777" w:rsidR="00D67926" w:rsidRDefault="008D6FB8">
            <w:pPr>
              <w:rPr>
                <w:rFonts w:eastAsia="Times New Roman"/>
                <w:lang w:val="en-US"/>
              </w:rPr>
            </w:pPr>
            <w:r>
              <w:rPr>
                <w:rFonts w:eastAsia="Times New Roman"/>
                <w:b/>
                <w:bCs/>
                <w:lang w:val="en-US"/>
              </w:rPr>
              <w:t>Communication.reason</w:t>
            </w:r>
          </w:p>
        </w:tc>
        <w:tc>
          <w:tcPr>
            <w:tcW w:w="0" w:type="auto"/>
            <w:vAlign w:val="center"/>
            <w:hideMark/>
          </w:tcPr>
          <w:p w14:paraId="455F3F98" w14:textId="77777777" w:rsidR="00D67926" w:rsidRDefault="00D67926">
            <w:pPr>
              <w:rPr>
                <w:rFonts w:eastAsia="Times New Roman"/>
                <w:lang w:val="en-US"/>
              </w:rPr>
            </w:pPr>
          </w:p>
        </w:tc>
      </w:tr>
      <w:tr w:rsidR="00D67926" w14:paraId="633A6E7D" w14:textId="77777777">
        <w:trPr>
          <w:divId w:val="1845052625"/>
          <w:tblCellSpacing w:w="15" w:type="dxa"/>
        </w:trPr>
        <w:tc>
          <w:tcPr>
            <w:tcW w:w="0" w:type="auto"/>
            <w:vAlign w:val="center"/>
            <w:hideMark/>
          </w:tcPr>
          <w:p w14:paraId="09CD95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E0055C" w14:textId="77777777" w:rsidR="00D67926" w:rsidRDefault="008D6FB8">
            <w:pPr>
              <w:rPr>
                <w:rFonts w:eastAsia="Times New Roman"/>
                <w:lang w:val="en-US"/>
              </w:rPr>
            </w:pPr>
            <w:r>
              <w:rPr>
                <w:rFonts w:eastAsia="Times New Roman"/>
                <w:lang w:val="en-US"/>
              </w:rPr>
              <w:t>Indication for message</w:t>
            </w:r>
          </w:p>
        </w:tc>
      </w:tr>
      <w:tr w:rsidR="00D67926" w14:paraId="6A6AB94B" w14:textId="77777777">
        <w:trPr>
          <w:divId w:val="1845052625"/>
          <w:tblCellSpacing w:w="15" w:type="dxa"/>
        </w:trPr>
        <w:tc>
          <w:tcPr>
            <w:tcW w:w="0" w:type="auto"/>
            <w:vAlign w:val="center"/>
            <w:hideMark/>
          </w:tcPr>
          <w:p w14:paraId="53ADA9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5E72E6" w14:textId="77777777" w:rsidR="00D67926" w:rsidRDefault="008D6FB8">
            <w:pPr>
              <w:rPr>
                <w:rFonts w:eastAsia="Times New Roman"/>
                <w:lang w:val="en-US"/>
              </w:rPr>
            </w:pPr>
            <w:r>
              <w:rPr>
                <w:rFonts w:eastAsia="Times New Roman"/>
                <w:lang w:val="en-US"/>
              </w:rPr>
              <w:t>The reason or justification for the communication.</w:t>
            </w:r>
          </w:p>
        </w:tc>
      </w:tr>
      <w:tr w:rsidR="00D67926" w14:paraId="209006E6" w14:textId="77777777">
        <w:trPr>
          <w:divId w:val="1845052625"/>
          <w:tblCellSpacing w:w="15" w:type="dxa"/>
        </w:trPr>
        <w:tc>
          <w:tcPr>
            <w:tcW w:w="0" w:type="auto"/>
            <w:vAlign w:val="center"/>
            <w:hideMark/>
          </w:tcPr>
          <w:p w14:paraId="1B5366FD" w14:textId="77777777" w:rsidR="00D67926" w:rsidRDefault="008D6FB8">
            <w:pPr>
              <w:rPr>
                <w:rFonts w:eastAsia="Times New Roman"/>
                <w:lang w:val="en-US"/>
              </w:rPr>
            </w:pPr>
            <w:r>
              <w:rPr>
                <w:rFonts w:eastAsia="Times New Roman"/>
                <w:b/>
                <w:bCs/>
                <w:lang w:val="en-US"/>
              </w:rPr>
              <w:t>Communication.subject</w:t>
            </w:r>
          </w:p>
        </w:tc>
        <w:tc>
          <w:tcPr>
            <w:tcW w:w="0" w:type="auto"/>
            <w:vAlign w:val="center"/>
            <w:hideMark/>
          </w:tcPr>
          <w:p w14:paraId="69A2AB3C" w14:textId="77777777" w:rsidR="00D67926" w:rsidRDefault="00D67926">
            <w:pPr>
              <w:rPr>
                <w:rFonts w:eastAsia="Times New Roman"/>
                <w:lang w:val="en-US"/>
              </w:rPr>
            </w:pPr>
          </w:p>
        </w:tc>
      </w:tr>
      <w:tr w:rsidR="00D67926" w14:paraId="29B560C9" w14:textId="77777777">
        <w:trPr>
          <w:divId w:val="1845052625"/>
          <w:tblCellSpacing w:w="15" w:type="dxa"/>
        </w:trPr>
        <w:tc>
          <w:tcPr>
            <w:tcW w:w="0" w:type="auto"/>
            <w:vAlign w:val="center"/>
            <w:hideMark/>
          </w:tcPr>
          <w:p w14:paraId="506560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404C20" w14:textId="77777777" w:rsidR="00D67926" w:rsidRDefault="008D6FB8">
            <w:pPr>
              <w:rPr>
                <w:rFonts w:eastAsia="Times New Roman"/>
                <w:lang w:val="en-US"/>
              </w:rPr>
            </w:pPr>
            <w:r>
              <w:rPr>
                <w:rFonts w:eastAsia="Times New Roman"/>
                <w:lang w:val="en-US"/>
              </w:rPr>
              <w:t>Focus of message</w:t>
            </w:r>
          </w:p>
        </w:tc>
      </w:tr>
      <w:tr w:rsidR="00D67926" w14:paraId="2D8C6FAF" w14:textId="77777777">
        <w:trPr>
          <w:divId w:val="1845052625"/>
          <w:tblCellSpacing w:w="15" w:type="dxa"/>
        </w:trPr>
        <w:tc>
          <w:tcPr>
            <w:tcW w:w="0" w:type="auto"/>
            <w:vAlign w:val="center"/>
            <w:hideMark/>
          </w:tcPr>
          <w:p w14:paraId="2E4ECD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3BB49B" w14:textId="77777777" w:rsidR="00D67926" w:rsidRDefault="008D6FB8">
            <w:pPr>
              <w:rPr>
                <w:rFonts w:eastAsia="Times New Roman"/>
                <w:lang w:val="en-US"/>
              </w:rPr>
            </w:pPr>
            <w:r>
              <w:rPr>
                <w:rFonts w:eastAsia="Times New Roman"/>
                <w:lang w:val="en-US"/>
              </w:rPr>
              <w:t>The patient who was the focus of this communication.</w:t>
            </w:r>
          </w:p>
        </w:tc>
      </w:tr>
      <w:tr w:rsidR="00D67926" w14:paraId="526BDD6E" w14:textId="77777777">
        <w:trPr>
          <w:divId w:val="1845052625"/>
          <w:tblCellSpacing w:w="15" w:type="dxa"/>
        </w:trPr>
        <w:tc>
          <w:tcPr>
            <w:tcW w:w="0" w:type="auto"/>
            <w:vAlign w:val="center"/>
            <w:hideMark/>
          </w:tcPr>
          <w:p w14:paraId="7FA54A16" w14:textId="77777777" w:rsidR="00D67926" w:rsidRDefault="008D6FB8">
            <w:pPr>
              <w:rPr>
                <w:rFonts w:eastAsia="Times New Roman"/>
                <w:lang w:val="en-US"/>
              </w:rPr>
            </w:pPr>
            <w:r>
              <w:rPr>
                <w:rFonts w:eastAsia="Times New Roman"/>
                <w:b/>
                <w:bCs/>
                <w:lang w:val="en-US"/>
              </w:rPr>
              <w:t>Communication.requestDetail</w:t>
            </w:r>
          </w:p>
        </w:tc>
        <w:tc>
          <w:tcPr>
            <w:tcW w:w="0" w:type="auto"/>
            <w:vAlign w:val="center"/>
            <w:hideMark/>
          </w:tcPr>
          <w:p w14:paraId="03183312" w14:textId="77777777" w:rsidR="00D67926" w:rsidRDefault="00D67926">
            <w:pPr>
              <w:rPr>
                <w:rFonts w:eastAsia="Times New Roman"/>
                <w:lang w:val="en-US"/>
              </w:rPr>
            </w:pPr>
          </w:p>
        </w:tc>
      </w:tr>
      <w:tr w:rsidR="00D67926" w14:paraId="23314ACD" w14:textId="77777777">
        <w:trPr>
          <w:divId w:val="1845052625"/>
          <w:tblCellSpacing w:w="15" w:type="dxa"/>
        </w:trPr>
        <w:tc>
          <w:tcPr>
            <w:tcW w:w="0" w:type="auto"/>
            <w:vAlign w:val="center"/>
            <w:hideMark/>
          </w:tcPr>
          <w:p w14:paraId="0F1A9F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53A6C3" w14:textId="77777777" w:rsidR="00D67926" w:rsidRDefault="008D6FB8">
            <w:pPr>
              <w:rPr>
                <w:rFonts w:eastAsia="Times New Roman"/>
                <w:lang w:val="en-US"/>
              </w:rPr>
            </w:pPr>
            <w:r>
              <w:rPr>
                <w:rFonts w:eastAsia="Times New Roman"/>
                <w:lang w:val="en-US"/>
              </w:rPr>
              <w:t>CommunicationRequest producing this message</w:t>
            </w:r>
          </w:p>
        </w:tc>
      </w:tr>
      <w:tr w:rsidR="00D67926" w14:paraId="2E0A93CB" w14:textId="77777777">
        <w:trPr>
          <w:divId w:val="1845052625"/>
          <w:tblCellSpacing w:w="15" w:type="dxa"/>
        </w:trPr>
        <w:tc>
          <w:tcPr>
            <w:tcW w:w="0" w:type="auto"/>
            <w:vAlign w:val="center"/>
            <w:hideMark/>
          </w:tcPr>
          <w:p w14:paraId="350F6A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7B236B" w14:textId="77777777" w:rsidR="00D67926" w:rsidRDefault="008D6FB8">
            <w:pPr>
              <w:rPr>
                <w:rFonts w:eastAsia="Times New Roman"/>
                <w:lang w:val="en-US"/>
              </w:rPr>
            </w:pPr>
            <w:r>
              <w:rPr>
                <w:rFonts w:eastAsia="Times New Roman"/>
                <w:lang w:val="en-US"/>
              </w:rPr>
              <w:t>The communication request that was responsible for producing this communication.</w:t>
            </w:r>
          </w:p>
        </w:tc>
      </w:tr>
    </w:tbl>
    <w:p w14:paraId="66D49701" w14:textId="77777777" w:rsidR="00D67926" w:rsidRDefault="008D6FB8">
      <w:pPr>
        <w:pStyle w:val="Heading2"/>
        <w:divId w:val="1845052625"/>
        <w:rPr>
          <w:rFonts w:eastAsia="Times New Roman"/>
          <w:lang w:val="en-US"/>
        </w:rPr>
      </w:pPr>
      <w:r>
        <w:rPr>
          <w:rFonts w:eastAsia="Times New Roman"/>
          <w:lang w:val="en-US"/>
        </w:rPr>
        <w:t>http://hl7.org/fhir/StructureDefinition/CommunicationRequest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9"/>
        <w:gridCol w:w="4831"/>
      </w:tblGrid>
      <w:tr w:rsidR="00D67926" w14:paraId="10F19023" w14:textId="77777777">
        <w:trPr>
          <w:divId w:val="1845052625"/>
          <w:tblCellSpacing w:w="15" w:type="dxa"/>
        </w:trPr>
        <w:tc>
          <w:tcPr>
            <w:tcW w:w="0" w:type="auto"/>
            <w:vAlign w:val="center"/>
            <w:hideMark/>
          </w:tcPr>
          <w:p w14:paraId="04B1ED6A" w14:textId="77777777" w:rsidR="00D67926" w:rsidRDefault="008D6FB8">
            <w:pPr>
              <w:rPr>
                <w:rFonts w:eastAsia="Times New Roman"/>
                <w:lang w:val="en-US"/>
              </w:rPr>
            </w:pPr>
            <w:r>
              <w:rPr>
                <w:rFonts w:eastAsia="Times New Roman"/>
                <w:b/>
                <w:bCs/>
                <w:lang w:val="en-US"/>
              </w:rPr>
              <w:t>CommunicationRequest</w:t>
            </w:r>
          </w:p>
        </w:tc>
        <w:tc>
          <w:tcPr>
            <w:tcW w:w="0" w:type="auto"/>
            <w:vAlign w:val="center"/>
            <w:hideMark/>
          </w:tcPr>
          <w:p w14:paraId="38EDAC23" w14:textId="77777777" w:rsidR="00D67926" w:rsidRDefault="008D6FB8">
            <w:pPr>
              <w:rPr>
                <w:rFonts w:eastAsia="Times New Roman"/>
                <w:lang w:val="en-US"/>
              </w:rPr>
            </w:pPr>
            <w:r>
              <w:rPr>
                <w:rFonts w:eastAsia="Times New Roman"/>
                <w:lang w:val="en-US"/>
              </w:rPr>
              <w:t>Communication Request</w:t>
            </w:r>
          </w:p>
        </w:tc>
      </w:tr>
      <w:tr w:rsidR="00D67926" w14:paraId="3D679669" w14:textId="77777777">
        <w:trPr>
          <w:divId w:val="1845052625"/>
          <w:tblCellSpacing w:w="15" w:type="dxa"/>
        </w:trPr>
        <w:tc>
          <w:tcPr>
            <w:tcW w:w="0" w:type="auto"/>
            <w:vAlign w:val="center"/>
            <w:hideMark/>
          </w:tcPr>
          <w:p w14:paraId="1E3344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E69ED1" w14:textId="77777777" w:rsidR="00D67926" w:rsidRDefault="008D6FB8">
            <w:pPr>
              <w:rPr>
                <w:rFonts w:eastAsia="Times New Roman"/>
                <w:lang w:val="en-US"/>
              </w:rPr>
            </w:pPr>
            <w:r>
              <w:rPr>
                <w:rFonts w:eastAsia="Times New Roman"/>
                <w:lang w:val="en-US"/>
              </w:rPr>
              <w:t>A request for information to be sent to a receiver</w:t>
            </w:r>
          </w:p>
        </w:tc>
      </w:tr>
      <w:tr w:rsidR="00D67926" w14:paraId="141BA101" w14:textId="77777777">
        <w:trPr>
          <w:divId w:val="1845052625"/>
          <w:tblCellSpacing w:w="15" w:type="dxa"/>
        </w:trPr>
        <w:tc>
          <w:tcPr>
            <w:tcW w:w="0" w:type="auto"/>
            <w:vAlign w:val="center"/>
            <w:hideMark/>
          </w:tcPr>
          <w:p w14:paraId="4A0215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0D58FC" w14:textId="77777777" w:rsidR="00D67926" w:rsidRDefault="008D6FB8">
            <w:pPr>
              <w:rPr>
                <w:rFonts w:eastAsia="Times New Roman"/>
                <w:lang w:val="en-US"/>
              </w:rPr>
            </w:pP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D67926" w14:paraId="0B3A0DF8" w14:textId="77777777">
        <w:trPr>
          <w:divId w:val="1845052625"/>
          <w:tblCellSpacing w:w="15" w:type="dxa"/>
        </w:trPr>
        <w:tc>
          <w:tcPr>
            <w:tcW w:w="0" w:type="auto"/>
            <w:vAlign w:val="center"/>
            <w:hideMark/>
          </w:tcPr>
          <w:p w14:paraId="02FC5498" w14:textId="77777777" w:rsidR="00D67926" w:rsidRDefault="008D6FB8">
            <w:pPr>
              <w:rPr>
                <w:rFonts w:eastAsia="Times New Roman"/>
                <w:lang w:val="en-US"/>
              </w:rPr>
            </w:pPr>
            <w:r>
              <w:rPr>
                <w:rFonts w:eastAsia="Times New Roman"/>
                <w:b/>
                <w:bCs/>
                <w:lang w:val="en-US"/>
              </w:rPr>
              <w:t>CommunicationRequest.identifier</w:t>
            </w:r>
          </w:p>
        </w:tc>
        <w:tc>
          <w:tcPr>
            <w:tcW w:w="0" w:type="auto"/>
            <w:vAlign w:val="center"/>
            <w:hideMark/>
          </w:tcPr>
          <w:p w14:paraId="25460BA9" w14:textId="77777777" w:rsidR="00D67926" w:rsidRDefault="00D67926">
            <w:pPr>
              <w:rPr>
                <w:rFonts w:eastAsia="Times New Roman"/>
                <w:lang w:val="en-US"/>
              </w:rPr>
            </w:pPr>
          </w:p>
        </w:tc>
      </w:tr>
      <w:tr w:rsidR="00D67926" w14:paraId="5055634A" w14:textId="77777777">
        <w:trPr>
          <w:divId w:val="1845052625"/>
          <w:tblCellSpacing w:w="15" w:type="dxa"/>
        </w:trPr>
        <w:tc>
          <w:tcPr>
            <w:tcW w:w="0" w:type="auto"/>
            <w:vAlign w:val="center"/>
            <w:hideMark/>
          </w:tcPr>
          <w:p w14:paraId="4D3696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40F074" w14:textId="77777777" w:rsidR="00D67926" w:rsidRDefault="008D6FB8">
            <w:pPr>
              <w:rPr>
                <w:rFonts w:eastAsia="Times New Roman"/>
                <w:lang w:val="en-US"/>
              </w:rPr>
            </w:pPr>
            <w:r>
              <w:rPr>
                <w:rFonts w:eastAsia="Times New Roman"/>
                <w:lang w:val="en-US"/>
              </w:rPr>
              <w:t>Unique identifier</w:t>
            </w:r>
          </w:p>
        </w:tc>
      </w:tr>
      <w:tr w:rsidR="00D67926" w14:paraId="6981180E" w14:textId="77777777">
        <w:trPr>
          <w:divId w:val="1845052625"/>
          <w:tblCellSpacing w:w="15" w:type="dxa"/>
        </w:trPr>
        <w:tc>
          <w:tcPr>
            <w:tcW w:w="0" w:type="auto"/>
            <w:vAlign w:val="center"/>
            <w:hideMark/>
          </w:tcPr>
          <w:p w14:paraId="76CEDC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FBA8A1" w14:textId="77777777" w:rsidR="00D67926" w:rsidRDefault="008D6FB8">
            <w:pPr>
              <w:rPr>
                <w:rFonts w:eastAsia="Times New Roman"/>
                <w:lang w:val="en-US"/>
              </w:rPr>
            </w:pPr>
            <w:r>
              <w:rPr>
                <w:rFonts w:eastAsia="Times New Roman"/>
                <w:lang w:val="en-US"/>
              </w:rPr>
              <w:t xml:space="preserve">A unique ID of this request for reference purposes. It must be provided if user wants it returned as part of any output, otherwise it will be auto-generated, if needed, by CDS system. Does not need to be the actual ID of the source system. </w:t>
            </w:r>
          </w:p>
        </w:tc>
      </w:tr>
      <w:tr w:rsidR="00D67926" w14:paraId="35792BEF" w14:textId="77777777">
        <w:trPr>
          <w:divId w:val="1845052625"/>
          <w:tblCellSpacing w:w="15" w:type="dxa"/>
        </w:trPr>
        <w:tc>
          <w:tcPr>
            <w:tcW w:w="0" w:type="auto"/>
            <w:vAlign w:val="center"/>
            <w:hideMark/>
          </w:tcPr>
          <w:p w14:paraId="1884BCC3" w14:textId="77777777" w:rsidR="00D67926" w:rsidRDefault="008D6FB8">
            <w:pPr>
              <w:rPr>
                <w:rFonts w:eastAsia="Times New Roman"/>
                <w:lang w:val="en-US"/>
              </w:rPr>
            </w:pPr>
            <w:r>
              <w:rPr>
                <w:rFonts w:eastAsia="Times New Roman"/>
                <w:b/>
                <w:bCs/>
                <w:lang w:val="en-US"/>
              </w:rPr>
              <w:t>CommunicationRequest.category</w:t>
            </w:r>
          </w:p>
        </w:tc>
        <w:tc>
          <w:tcPr>
            <w:tcW w:w="0" w:type="auto"/>
            <w:vAlign w:val="center"/>
            <w:hideMark/>
          </w:tcPr>
          <w:p w14:paraId="374A38FE" w14:textId="77777777" w:rsidR="00D67926" w:rsidRDefault="00D67926">
            <w:pPr>
              <w:rPr>
                <w:rFonts w:eastAsia="Times New Roman"/>
                <w:lang w:val="en-US"/>
              </w:rPr>
            </w:pPr>
          </w:p>
        </w:tc>
      </w:tr>
      <w:tr w:rsidR="00D67926" w14:paraId="26DC7226" w14:textId="77777777">
        <w:trPr>
          <w:divId w:val="1845052625"/>
          <w:tblCellSpacing w:w="15" w:type="dxa"/>
        </w:trPr>
        <w:tc>
          <w:tcPr>
            <w:tcW w:w="0" w:type="auto"/>
            <w:vAlign w:val="center"/>
            <w:hideMark/>
          </w:tcPr>
          <w:p w14:paraId="04974A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116F02" w14:textId="77777777" w:rsidR="00D67926" w:rsidRDefault="008D6FB8">
            <w:pPr>
              <w:rPr>
                <w:rFonts w:eastAsia="Times New Roman"/>
                <w:lang w:val="en-US"/>
              </w:rPr>
            </w:pPr>
            <w:r>
              <w:rPr>
                <w:rFonts w:eastAsia="Times New Roman"/>
                <w:lang w:val="en-US"/>
              </w:rPr>
              <w:t>Message category</w:t>
            </w:r>
          </w:p>
        </w:tc>
      </w:tr>
      <w:tr w:rsidR="00D67926" w14:paraId="0F74DF83" w14:textId="77777777">
        <w:trPr>
          <w:divId w:val="1845052625"/>
          <w:tblCellSpacing w:w="15" w:type="dxa"/>
        </w:trPr>
        <w:tc>
          <w:tcPr>
            <w:tcW w:w="0" w:type="auto"/>
            <w:vAlign w:val="center"/>
            <w:hideMark/>
          </w:tcPr>
          <w:p w14:paraId="7213EE2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1A4198D" w14:textId="77777777" w:rsidR="00D67926" w:rsidRDefault="008D6FB8">
            <w:pPr>
              <w:rPr>
                <w:rFonts w:eastAsia="Times New Roman"/>
                <w:lang w:val="en-US"/>
              </w:rPr>
            </w:pPr>
            <w:r>
              <w:rPr>
                <w:rFonts w:eastAsia="Times New Roman"/>
                <w:lang w:val="en-US"/>
              </w:rPr>
              <w:t>The type of message to be sent such as alert, notification, reminder, instruction, etc.</w:t>
            </w:r>
          </w:p>
        </w:tc>
      </w:tr>
      <w:tr w:rsidR="00D67926" w14:paraId="3DC144AB" w14:textId="77777777">
        <w:trPr>
          <w:divId w:val="1845052625"/>
          <w:tblCellSpacing w:w="15" w:type="dxa"/>
        </w:trPr>
        <w:tc>
          <w:tcPr>
            <w:tcW w:w="0" w:type="auto"/>
            <w:vAlign w:val="center"/>
            <w:hideMark/>
          </w:tcPr>
          <w:p w14:paraId="11AF5B4B" w14:textId="77777777" w:rsidR="00D67926" w:rsidRDefault="008D6FB8">
            <w:pPr>
              <w:rPr>
                <w:rFonts w:eastAsia="Times New Roman"/>
                <w:lang w:val="en-US"/>
              </w:rPr>
            </w:pPr>
            <w:r>
              <w:rPr>
                <w:rFonts w:eastAsia="Times New Roman"/>
                <w:b/>
                <w:bCs/>
                <w:lang w:val="en-US"/>
              </w:rPr>
              <w:t>CommunicationRequest.sender</w:t>
            </w:r>
          </w:p>
        </w:tc>
        <w:tc>
          <w:tcPr>
            <w:tcW w:w="0" w:type="auto"/>
            <w:vAlign w:val="center"/>
            <w:hideMark/>
          </w:tcPr>
          <w:p w14:paraId="0F4DFBCB" w14:textId="77777777" w:rsidR="00D67926" w:rsidRDefault="00D67926">
            <w:pPr>
              <w:rPr>
                <w:rFonts w:eastAsia="Times New Roman"/>
                <w:lang w:val="en-US"/>
              </w:rPr>
            </w:pPr>
          </w:p>
        </w:tc>
      </w:tr>
      <w:tr w:rsidR="00D67926" w14:paraId="508AC8CC" w14:textId="77777777">
        <w:trPr>
          <w:divId w:val="1845052625"/>
          <w:tblCellSpacing w:w="15" w:type="dxa"/>
        </w:trPr>
        <w:tc>
          <w:tcPr>
            <w:tcW w:w="0" w:type="auto"/>
            <w:vAlign w:val="center"/>
            <w:hideMark/>
          </w:tcPr>
          <w:p w14:paraId="3A7432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D04F9C" w14:textId="77777777" w:rsidR="00D67926" w:rsidRDefault="008D6FB8">
            <w:pPr>
              <w:rPr>
                <w:rFonts w:eastAsia="Times New Roman"/>
                <w:lang w:val="en-US"/>
              </w:rPr>
            </w:pPr>
            <w:r>
              <w:rPr>
                <w:rFonts w:eastAsia="Times New Roman"/>
                <w:lang w:val="en-US"/>
              </w:rPr>
              <w:t>Message sender</w:t>
            </w:r>
          </w:p>
        </w:tc>
      </w:tr>
      <w:tr w:rsidR="00D67926" w14:paraId="0959B3E2" w14:textId="77777777">
        <w:trPr>
          <w:divId w:val="1845052625"/>
          <w:tblCellSpacing w:w="15" w:type="dxa"/>
        </w:trPr>
        <w:tc>
          <w:tcPr>
            <w:tcW w:w="0" w:type="auto"/>
            <w:vAlign w:val="center"/>
            <w:hideMark/>
          </w:tcPr>
          <w:p w14:paraId="77460B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39114E" w14:textId="77777777" w:rsidR="00D67926" w:rsidRDefault="008D6FB8">
            <w:pPr>
              <w:rPr>
                <w:rFonts w:eastAsia="Times New Roman"/>
                <w:lang w:val="en-US"/>
              </w:rPr>
            </w:pPr>
            <w:r>
              <w:rPr>
                <w:rFonts w:eastAsia="Times New Roman"/>
                <w:lang w:val="en-US"/>
              </w:rPr>
              <w:t>The entity (e.g., person, organization, clinical information system, or device) which is to be the source of the communication.</w:t>
            </w:r>
          </w:p>
        </w:tc>
      </w:tr>
      <w:tr w:rsidR="00D67926" w14:paraId="21022E8F" w14:textId="77777777">
        <w:trPr>
          <w:divId w:val="1845052625"/>
          <w:tblCellSpacing w:w="15" w:type="dxa"/>
        </w:trPr>
        <w:tc>
          <w:tcPr>
            <w:tcW w:w="0" w:type="auto"/>
            <w:vAlign w:val="center"/>
            <w:hideMark/>
          </w:tcPr>
          <w:p w14:paraId="515690B6" w14:textId="77777777" w:rsidR="00D67926" w:rsidRDefault="008D6FB8">
            <w:pPr>
              <w:rPr>
                <w:rFonts w:eastAsia="Times New Roman"/>
                <w:lang w:val="en-US"/>
              </w:rPr>
            </w:pPr>
            <w:r>
              <w:rPr>
                <w:rFonts w:eastAsia="Times New Roman"/>
                <w:b/>
                <w:bCs/>
                <w:lang w:val="en-US"/>
              </w:rPr>
              <w:t>CommunicationRequest.recipient</w:t>
            </w:r>
          </w:p>
        </w:tc>
        <w:tc>
          <w:tcPr>
            <w:tcW w:w="0" w:type="auto"/>
            <w:vAlign w:val="center"/>
            <w:hideMark/>
          </w:tcPr>
          <w:p w14:paraId="00FA6505" w14:textId="77777777" w:rsidR="00D67926" w:rsidRDefault="00D67926">
            <w:pPr>
              <w:rPr>
                <w:rFonts w:eastAsia="Times New Roman"/>
                <w:lang w:val="en-US"/>
              </w:rPr>
            </w:pPr>
          </w:p>
        </w:tc>
      </w:tr>
      <w:tr w:rsidR="00D67926" w14:paraId="5AF3B107" w14:textId="77777777">
        <w:trPr>
          <w:divId w:val="1845052625"/>
          <w:tblCellSpacing w:w="15" w:type="dxa"/>
        </w:trPr>
        <w:tc>
          <w:tcPr>
            <w:tcW w:w="0" w:type="auto"/>
            <w:vAlign w:val="center"/>
            <w:hideMark/>
          </w:tcPr>
          <w:p w14:paraId="6BC0F1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F22148" w14:textId="77777777" w:rsidR="00D67926" w:rsidRDefault="008D6FB8">
            <w:pPr>
              <w:rPr>
                <w:rFonts w:eastAsia="Times New Roman"/>
                <w:lang w:val="en-US"/>
              </w:rPr>
            </w:pPr>
            <w:r>
              <w:rPr>
                <w:rFonts w:eastAsia="Times New Roman"/>
                <w:lang w:val="en-US"/>
              </w:rPr>
              <w:t>Message recipient</w:t>
            </w:r>
          </w:p>
        </w:tc>
      </w:tr>
      <w:tr w:rsidR="00D67926" w14:paraId="5AAEA3F9" w14:textId="77777777">
        <w:trPr>
          <w:divId w:val="1845052625"/>
          <w:tblCellSpacing w:w="15" w:type="dxa"/>
        </w:trPr>
        <w:tc>
          <w:tcPr>
            <w:tcW w:w="0" w:type="auto"/>
            <w:vAlign w:val="center"/>
            <w:hideMark/>
          </w:tcPr>
          <w:p w14:paraId="51DB4C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17BCB0" w14:textId="77777777" w:rsidR="00D67926" w:rsidRDefault="008D6FB8">
            <w:pPr>
              <w:rPr>
                <w:rFonts w:eastAsia="Times New Roman"/>
                <w:lang w:val="en-US"/>
              </w:rPr>
            </w:pPr>
            <w:r>
              <w:rPr>
                <w:rFonts w:eastAsia="Times New Roman"/>
                <w:lang w:val="en-US"/>
              </w:rPr>
              <w:t>The entity (e.g., person, organization, clinical information system, or device) which is the intended target of the communication.</w:t>
            </w:r>
          </w:p>
        </w:tc>
      </w:tr>
      <w:tr w:rsidR="00D67926" w14:paraId="3C409234" w14:textId="77777777">
        <w:trPr>
          <w:divId w:val="1845052625"/>
          <w:tblCellSpacing w:w="15" w:type="dxa"/>
        </w:trPr>
        <w:tc>
          <w:tcPr>
            <w:tcW w:w="0" w:type="auto"/>
            <w:vAlign w:val="center"/>
            <w:hideMark/>
          </w:tcPr>
          <w:p w14:paraId="78D560D8" w14:textId="77777777" w:rsidR="00D67926" w:rsidRDefault="008D6FB8">
            <w:pPr>
              <w:rPr>
                <w:rFonts w:eastAsia="Times New Roman"/>
                <w:lang w:val="en-US"/>
              </w:rPr>
            </w:pPr>
            <w:r>
              <w:rPr>
                <w:rFonts w:eastAsia="Times New Roman"/>
                <w:b/>
                <w:bCs/>
                <w:lang w:val="en-US"/>
              </w:rPr>
              <w:t>CommunicationRequest.payload</w:t>
            </w:r>
          </w:p>
        </w:tc>
        <w:tc>
          <w:tcPr>
            <w:tcW w:w="0" w:type="auto"/>
            <w:vAlign w:val="center"/>
            <w:hideMark/>
          </w:tcPr>
          <w:p w14:paraId="2CF1330F" w14:textId="77777777" w:rsidR="00D67926" w:rsidRDefault="00D67926">
            <w:pPr>
              <w:rPr>
                <w:rFonts w:eastAsia="Times New Roman"/>
                <w:lang w:val="en-US"/>
              </w:rPr>
            </w:pPr>
          </w:p>
        </w:tc>
      </w:tr>
      <w:tr w:rsidR="00D67926" w14:paraId="299D46ED" w14:textId="77777777">
        <w:trPr>
          <w:divId w:val="1845052625"/>
          <w:tblCellSpacing w:w="15" w:type="dxa"/>
        </w:trPr>
        <w:tc>
          <w:tcPr>
            <w:tcW w:w="0" w:type="auto"/>
            <w:vAlign w:val="center"/>
            <w:hideMark/>
          </w:tcPr>
          <w:p w14:paraId="1435A0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694587" w14:textId="77777777" w:rsidR="00D67926" w:rsidRDefault="008D6FB8">
            <w:pPr>
              <w:rPr>
                <w:rFonts w:eastAsia="Times New Roman"/>
                <w:lang w:val="en-US"/>
              </w:rPr>
            </w:pPr>
            <w:r>
              <w:rPr>
                <w:rFonts w:eastAsia="Times New Roman"/>
                <w:lang w:val="en-US"/>
              </w:rPr>
              <w:t>Message payload</w:t>
            </w:r>
          </w:p>
        </w:tc>
      </w:tr>
      <w:tr w:rsidR="00D67926" w14:paraId="6B93B26F" w14:textId="77777777">
        <w:trPr>
          <w:divId w:val="1845052625"/>
          <w:tblCellSpacing w:w="15" w:type="dxa"/>
        </w:trPr>
        <w:tc>
          <w:tcPr>
            <w:tcW w:w="0" w:type="auto"/>
            <w:vAlign w:val="center"/>
            <w:hideMark/>
          </w:tcPr>
          <w:p w14:paraId="11B6C7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198F1A" w14:textId="77777777" w:rsidR="00D67926" w:rsidRDefault="008D6FB8">
            <w:pPr>
              <w:rPr>
                <w:rFonts w:eastAsia="Times New Roman"/>
                <w:lang w:val="en-US"/>
              </w:rPr>
            </w:pPr>
            <w:r>
              <w:rPr>
                <w:rFonts w:eastAsia="Times New Roman"/>
                <w:lang w:val="en-US"/>
              </w:rPr>
              <w:t>Text, attachment(s), or resource(s) to be communicated to the recipient.</w:t>
            </w:r>
          </w:p>
        </w:tc>
      </w:tr>
      <w:tr w:rsidR="00D67926" w14:paraId="381C5F6F" w14:textId="77777777">
        <w:trPr>
          <w:divId w:val="1845052625"/>
          <w:tblCellSpacing w:w="15" w:type="dxa"/>
        </w:trPr>
        <w:tc>
          <w:tcPr>
            <w:tcW w:w="0" w:type="auto"/>
            <w:vAlign w:val="center"/>
            <w:hideMark/>
          </w:tcPr>
          <w:p w14:paraId="1C312BEF" w14:textId="77777777" w:rsidR="00D67926" w:rsidRDefault="008D6FB8">
            <w:pPr>
              <w:rPr>
                <w:rFonts w:eastAsia="Times New Roman"/>
                <w:lang w:val="en-US"/>
              </w:rPr>
            </w:pPr>
            <w:r>
              <w:rPr>
                <w:rFonts w:eastAsia="Times New Roman"/>
                <w:b/>
                <w:bCs/>
                <w:lang w:val="en-US"/>
              </w:rPr>
              <w:t>CommunicationRequest.payload.content[x]</w:t>
            </w:r>
          </w:p>
        </w:tc>
        <w:tc>
          <w:tcPr>
            <w:tcW w:w="0" w:type="auto"/>
            <w:vAlign w:val="center"/>
            <w:hideMark/>
          </w:tcPr>
          <w:p w14:paraId="256F40F9" w14:textId="77777777" w:rsidR="00D67926" w:rsidRDefault="00D67926">
            <w:pPr>
              <w:rPr>
                <w:rFonts w:eastAsia="Times New Roman"/>
                <w:lang w:val="en-US"/>
              </w:rPr>
            </w:pPr>
          </w:p>
        </w:tc>
      </w:tr>
      <w:tr w:rsidR="00D67926" w14:paraId="703141AE" w14:textId="77777777">
        <w:trPr>
          <w:divId w:val="1845052625"/>
          <w:tblCellSpacing w:w="15" w:type="dxa"/>
        </w:trPr>
        <w:tc>
          <w:tcPr>
            <w:tcW w:w="0" w:type="auto"/>
            <w:vAlign w:val="center"/>
            <w:hideMark/>
          </w:tcPr>
          <w:p w14:paraId="3385EA0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702467" w14:textId="77777777" w:rsidR="00D67926" w:rsidRDefault="008D6FB8">
            <w:pPr>
              <w:rPr>
                <w:rFonts w:eastAsia="Times New Roman"/>
                <w:lang w:val="en-US"/>
              </w:rPr>
            </w:pPr>
            <w:r>
              <w:rPr>
                <w:rFonts w:eastAsia="Times New Roman"/>
                <w:lang w:val="en-US"/>
              </w:rPr>
              <w:t>Message part content</w:t>
            </w:r>
          </w:p>
        </w:tc>
      </w:tr>
      <w:tr w:rsidR="00D67926" w14:paraId="4FB81303" w14:textId="77777777">
        <w:trPr>
          <w:divId w:val="1845052625"/>
          <w:tblCellSpacing w:w="15" w:type="dxa"/>
        </w:trPr>
        <w:tc>
          <w:tcPr>
            <w:tcW w:w="0" w:type="auto"/>
            <w:vAlign w:val="center"/>
            <w:hideMark/>
          </w:tcPr>
          <w:p w14:paraId="2CB1AE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764815" w14:textId="77777777" w:rsidR="00D67926" w:rsidRDefault="008D6FB8">
            <w:pPr>
              <w:rPr>
                <w:rFonts w:eastAsia="Times New Roman"/>
                <w:lang w:val="en-US"/>
              </w:rPr>
            </w:pPr>
            <w:r>
              <w:rPr>
                <w:rFonts w:eastAsia="Times New Roman"/>
                <w:lang w:val="en-US"/>
              </w:rPr>
              <w:t>The communicated content (or for multi-part communications, one portion of the communication).</w:t>
            </w:r>
          </w:p>
        </w:tc>
      </w:tr>
      <w:tr w:rsidR="00D67926" w14:paraId="67223996" w14:textId="77777777">
        <w:trPr>
          <w:divId w:val="1845052625"/>
          <w:tblCellSpacing w:w="15" w:type="dxa"/>
        </w:trPr>
        <w:tc>
          <w:tcPr>
            <w:tcW w:w="0" w:type="auto"/>
            <w:vAlign w:val="center"/>
            <w:hideMark/>
          </w:tcPr>
          <w:p w14:paraId="63BE3B92" w14:textId="77777777" w:rsidR="00D67926" w:rsidRDefault="008D6FB8">
            <w:pPr>
              <w:rPr>
                <w:rFonts w:eastAsia="Times New Roman"/>
                <w:lang w:val="en-US"/>
              </w:rPr>
            </w:pPr>
            <w:r>
              <w:rPr>
                <w:rFonts w:eastAsia="Times New Roman"/>
                <w:b/>
                <w:bCs/>
                <w:lang w:val="en-US"/>
              </w:rPr>
              <w:t>CommunicationRequest.medium</w:t>
            </w:r>
          </w:p>
        </w:tc>
        <w:tc>
          <w:tcPr>
            <w:tcW w:w="0" w:type="auto"/>
            <w:vAlign w:val="center"/>
            <w:hideMark/>
          </w:tcPr>
          <w:p w14:paraId="140035F2" w14:textId="77777777" w:rsidR="00D67926" w:rsidRDefault="00D67926">
            <w:pPr>
              <w:rPr>
                <w:rFonts w:eastAsia="Times New Roman"/>
                <w:lang w:val="en-US"/>
              </w:rPr>
            </w:pPr>
          </w:p>
        </w:tc>
      </w:tr>
      <w:tr w:rsidR="00D67926" w14:paraId="751778CB" w14:textId="77777777">
        <w:trPr>
          <w:divId w:val="1845052625"/>
          <w:tblCellSpacing w:w="15" w:type="dxa"/>
        </w:trPr>
        <w:tc>
          <w:tcPr>
            <w:tcW w:w="0" w:type="auto"/>
            <w:vAlign w:val="center"/>
            <w:hideMark/>
          </w:tcPr>
          <w:p w14:paraId="270823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5745A3" w14:textId="77777777" w:rsidR="00D67926" w:rsidRDefault="008D6FB8">
            <w:pPr>
              <w:rPr>
                <w:rFonts w:eastAsia="Times New Roman"/>
                <w:lang w:val="en-US"/>
              </w:rPr>
            </w:pPr>
            <w:r>
              <w:rPr>
                <w:rFonts w:eastAsia="Times New Roman"/>
                <w:lang w:val="en-US"/>
              </w:rPr>
              <w:t>A channel of communication</w:t>
            </w:r>
          </w:p>
        </w:tc>
      </w:tr>
      <w:tr w:rsidR="00D67926" w14:paraId="393EAC5B" w14:textId="77777777">
        <w:trPr>
          <w:divId w:val="1845052625"/>
          <w:tblCellSpacing w:w="15" w:type="dxa"/>
        </w:trPr>
        <w:tc>
          <w:tcPr>
            <w:tcW w:w="0" w:type="auto"/>
            <w:vAlign w:val="center"/>
            <w:hideMark/>
          </w:tcPr>
          <w:p w14:paraId="20820A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CFC829" w14:textId="77777777" w:rsidR="00D67926" w:rsidRDefault="008D6FB8">
            <w:pPr>
              <w:rPr>
                <w:rFonts w:eastAsia="Times New Roman"/>
                <w:lang w:val="en-US"/>
              </w:rPr>
            </w:pPr>
            <w:r>
              <w:rPr>
                <w:rFonts w:eastAsia="Times New Roman"/>
                <w:lang w:val="en-US"/>
              </w:rPr>
              <w:t>A channel that was used for this communication (e.g. email, fax).</w:t>
            </w:r>
          </w:p>
        </w:tc>
      </w:tr>
      <w:tr w:rsidR="00D67926" w14:paraId="1AF8DC7B" w14:textId="77777777">
        <w:trPr>
          <w:divId w:val="1845052625"/>
          <w:tblCellSpacing w:w="15" w:type="dxa"/>
        </w:trPr>
        <w:tc>
          <w:tcPr>
            <w:tcW w:w="0" w:type="auto"/>
            <w:vAlign w:val="center"/>
            <w:hideMark/>
          </w:tcPr>
          <w:p w14:paraId="3466E245" w14:textId="77777777" w:rsidR="00D67926" w:rsidRDefault="008D6FB8">
            <w:pPr>
              <w:rPr>
                <w:rFonts w:eastAsia="Times New Roman"/>
                <w:lang w:val="en-US"/>
              </w:rPr>
            </w:pPr>
            <w:r>
              <w:rPr>
                <w:rFonts w:eastAsia="Times New Roman"/>
                <w:b/>
                <w:bCs/>
                <w:lang w:val="en-US"/>
              </w:rPr>
              <w:t>CommunicationRequest.requester</w:t>
            </w:r>
          </w:p>
        </w:tc>
        <w:tc>
          <w:tcPr>
            <w:tcW w:w="0" w:type="auto"/>
            <w:vAlign w:val="center"/>
            <w:hideMark/>
          </w:tcPr>
          <w:p w14:paraId="6A034848" w14:textId="77777777" w:rsidR="00D67926" w:rsidRDefault="00D67926">
            <w:pPr>
              <w:rPr>
                <w:rFonts w:eastAsia="Times New Roman"/>
                <w:lang w:val="en-US"/>
              </w:rPr>
            </w:pPr>
          </w:p>
        </w:tc>
      </w:tr>
      <w:tr w:rsidR="00D67926" w14:paraId="292A5C31" w14:textId="77777777">
        <w:trPr>
          <w:divId w:val="1845052625"/>
          <w:tblCellSpacing w:w="15" w:type="dxa"/>
        </w:trPr>
        <w:tc>
          <w:tcPr>
            <w:tcW w:w="0" w:type="auto"/>
            <w:vAlign w:val="center"/>
            <w:hideMark/>
          </w:tcPr>
          <w:p w14:paraId="582F2A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8BFB09" w14:textId="77777777" w:rsidR="00D67926" w:rsidRDefault="008D6FB8">
            <w:pPr>
              <w:rPr>
                <w:rFonts w:eastAsia="Times New Roman"/>
                <w:lang w:val="en-US"/>
              </w:rPr>
            </w:pPr>
            <w:r>
              <w:rPr>
                <w:rFonts w:eastAsia="Times New Roman"/>
                <w:lang w:val="en-US"/>
              </w:rPr>
              <w:t>An individual who requested a communication</w:t>
            </w:r>
          </w:p>
        </w:tc>
      </w:tr>
      <w:tr w:rsidR="00D67926" w14:paraId="692E4620" w14:textId="77777777">
        <w:trPr>
          <w:divId w:val="1845052625"/>
          <w:tblCellSpacing w:w="15" w:type="dxa"/>
        </w:trPr>
        <w:tc>
          <w:tcPr>
            <w:tcW w:w="0" w:type="auto"/>
            <w:vAlign w:val="center"/>
            <w:hideMark/>
          </w:tcPr>
          <w:p w14:paraId="591F880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B3937F" w14:textId="77777777" w:rsidR="00D67926" w:rsidRDefault="008D6FB8">
            <w:pPr>
              <w:rPr>
                <w:rFonts w:eastAsia="Times New Roman"/>
                <w:lang w:val="en-US"/>
              </w:rPr>
            </w:pPr>
            <w:r>
              <w:rPr>
                <w:rFonts w:eastAsia="Times New Roman"/>
                <w:lang w:val="en-US"/>
              </w:rPr>
              <w:t xml:space="preserve">The responsible person who authorizes this order, e.g., physician. This may be different than the author of the order statement, e.g., clerk, who may have entered the statement into the order entry application. </w:t>
            </w:r>
          </w:p>
        </w:tc>
      </w:tr>
      <w:tr w:rsidR="00D67926" w14:paraId="6DD210C6" w14:textId="77777777">
        <w:trPr>
          <w:divId w:val="1845052625"/>
          <w:tblCellSpacing w:w="15" w:type="dxa"/>
        </w:trPr>
        <w:tc>
          <w:tcPr>
            <w:tcW w:w="0" w:type="auto"/>
            <w:vAlign w:val="center"/>
            <w:hideMark/>
          </w:tcPr>
          <w:p w14:paraId="2F453568" w14:textId="77777777" w:rsidR="00D67926" w:rsidRDefault="008D6FB8">
            <w:pPr>
              <w:rPr>
                <w:rFonts w:eastAsia="Times New Roman"/>
                <w:lang w:val="en-US"/>
              </w:rPr>
            </w:pPr>
            <w:r>
              <w:rPr>
                <w:rFonts w:eastAsia="Times New Roman"/>
                <w:b/>
                <w:bCs/>
                <w:lang w:val="en-US"/>
              </w:rPr>
              <w:t>CommunicationRequest.status</w:t>
            </w:r>
          </w:p>
        </w:tc>
        <w:tc>
          <w:tcPr>
            <w:tcW w:w="0" w:type="auto"/>
            <w:vAlign w:val="center"/>
            <w:hideMark/>
          </w:tcPr>
          <w:p w14:paraId="0D1EB352" w14:textId="77777777" w:rsidR="00D67926" w:rsidRDefault="00D67926">
            <w:pPr>
              <w:rPr>
                <w:rFonts w:eastAsia="Times New Roman"/>
                <w:lang w:val="en-US"/>
              </w:rPr>
            </w:pPr>
          </w:p>
        </w:tc>
      </w:tr>
      <w:tr w:rsidR="00D67926" w14:paraId="6973A2A9" w14:textId="77777777">
        <w:trPr>
          <w:divId w:val="1845052625"/>
          <w:tblCellSpacing w:w="15" w:type="dxa"/>
        </w:trPr>
        <w:tc>
          <w:tcPr>
            <w:tcW w:w="0" w:type="auto"/>
            <w:vAlign w:val="center"/>
            <w:hideMark/>
          </w:tcPr>
          <w:p w14:paraId="2EDA80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8B2E15" w14:textId="77777777" w:rsidR="00D67926" w:rsidRDefault="008D6FB8">
            <w:pPr>
              <w:rPr>
                <w:rFonts w:eastAsia="Times New Roman"/>
                <w:lang w:val="en-US"/>
              </w:rPr>
            </w:pPr>
            <w:r>
              <w:rPr>
                <w:rFonts w:eastAsia="Times New Roman"/>
                <w:lang w:val="en-US"/>
              </w:rPr>
              <w:t>The status of the proposal or order.</w:t>
            </w:r>
          </w:p>
        </w:tc>
      </w:tr>
      <w:tr w:rsidR="00D67926" w14:paraId="414AE40D" w14:textId="77777777">
        <w:trPr>
          <w:divId w:val="1845052625"/>
          <w:tblCellSpacing w:w="15" w:type="dxa"/>
        </w:trPr>
        <w:tc>
          <w:tcPr>
            <w:tcW w:w="0" w:type="auto"/>
            <w:vAlign w:val="center"/>
            <w:hideMark/>
          </w:tcPr>
          <w:p w14:paraId="14340EB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C25CD8A" w14:textId="77777777" w:rsidR="00D67926" w:rsidRDefault="008D6FB8">
            <w:pPr>
              <w:rPr>
                <w:rFonts w:eastAsia="Times New Roman"/>
                <w:lang w:val="en-US"/>
              </w:rPr>
            </w:pPr>
            <w:r>
              <w:rPr>
                <w:rFonts w:eastAsia="Times New Roman"/>
                <w:lang w:val="en-US"/>
              </w:rPr>
              <w:t>The status of the communication</w:t>
            </w:r>
          </w:p>
        </w:tc>
      </w:tr>
      <w:tr w:rsidR="00D67926" w14:paraId="3590DA45" w14:textId="77777777">
        <w:trPr>
          <w:divId w:val="1845052625"/>
          <w:tblCellSpacing w:w="15" w:type="dxa"/>
        </w:trPr>
        <w:tc>
          <w:tcPr>
            <w:tcW w:w="0" w:type="auto"/>
            <w:vAlign w:val="center"/>
            <w:hideMark/>
          </w:tcPr>
          <w:p w14:paraId="711B940C" w14:textId="77777777" w:rsidR="00D67926" w:rsidRDefault="008D6FB8">
            <w:pPr>
              <w:rPr>
                <w:rFonts w:eastAsia="Times New Roman"/>
                <w:lang w:val="en-US"/>
              </w:rPr>
            </w:pPr>
            <w:r>
              <w:rPr>
                <w:rFonts w:eastAsia="Times New Roman"/>
                <w:b/>
                <w:bCs/>
                <w:lang w:val="en-US"/>
              </w:rPr>
              <w:t>CommunicationRequest.encounter</w:t>
            </w:r>
          </w:p>
        </w:tc>
        <w:tc>
          <w:tcPr>
            <w:tcW w:w="0" w:type="auto"/>
            <w:vAlign w:val="center"/>
            <w:hideMark/>
          </w:tcPr>
          <w:p w14:paraId="4A0B7B95" w14:textId="77777777" w:rsidR="00D67926" w:rsidRDefault="00D67926">
            <w:pPr>
              <w:rPr>
                <w:rFonts w:eastAsia="Times New Roman"/>
                <w:lang w:val="en-US"/>
              </w:rPr>
            </w:pPr>
          </w:p>
        </w:tc>
      </w:tr>
      <w:tr w:rsidR="00D67926" w14:paraId="58500525" w14:textId="77777777">
        <w:trPr>
          <w:divId w:val="1845052625"/>
          <w:tblCellSpacing w:w="15" w:type="dxa"/>
        </w:trPr>
        <w:tc>
          <w:tcPr>
            <w:tcW w:w="0" w:type="auto"/>
            <w:vAlign w:val="center"/>
            <w:hideMark/>
          </w:tcPr>
          <w:p w14:paraId="11126C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D63F88" w14:textId="77777777" w:rsidR="00D67926" w:rsidRDefault="008D6FB8">
            <w:pPr>
              <w:rPr>
                <w:rFonts w:eastAsia="Times New Roman"/>
                <w:lang w:val="en-US"/>
              </w:rPr>
            </w:pPr>
            <w:r>
              <w:rPr>
                <w:rFonts w:eastAsia="Times New Roman"/>
                <w:lang w:val="en-US"/>
              </w:rPr>
              <w:t>Encounter leading to message</w:t>
            </w:r>
          </w:p>
        </w:tc>
      </w:tr>
      <w:tr w:rsidR="00D67926" w14:paraId="386F16E8" w14:textId="77777777">
        <w:trPr>
          <w:divId w:val="1845052625"/>
          <w:tblCellSpacing w:w="15" w:type="dxa"/>
        </w:trPr>
        <w:tc>
          <w:tcPr>
            <w:tcW w:w="0" w:type="auto"/>
            <w:vAlign w:val="center"/>
            <w:hideMark/>
          </w:tcPr>
          <w:p w14:paraId="10E233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ED3DF7" w14:textId="77777777" w:rsidR="00D67926" w:rsidRDefault="008D6FB8">
            <w:pPr>
              <w:rPr>
                <w:rFonts w:eastAsia="Times New Roman"/>
                <w:lang w:val="en-US"/>
              </w:rPr>
            </w:pPr>
            <w:r>
              <w:rPr>
                <w:rFonts w:eastAsia="Times New Roman"/>
                <w:lang w:val="en-US"/>
              </w:rPr>
              <w:t>The encounter within which the communication request was created.</w:t>
            </w:r>
          </w:p>
        </w:tc>
      </w:tr>
      <w:tr w:rsidR="00D67926" w14:paraId="3ECCB8A8" w14:textId="77777777">
        <w:trPr>
          <w:divId w:val="1845052625"/>
          <w:tblCellSpacing w:w="15" w:type="dxa"/>
        </w:trPr>
        <w:tc>
          <w:tcPr>
            <w:tcW w:w="0" w:type="auto"/>
            <w:vAlign w:val="center"/>
            <w:hideMark/>
          </w:tcPr>
          <w:p w14:paraId="18CE8485" w14:textId="77777777" w:rsidR="00D67926" w:rsidRDefault="008D6FB8">
            <w:pPr>
              <w:rPr>
                <w:rFonts w:eastAsia="Times New Roman"/>
                <w:lang w:val="en-US"/>
              </w:rPr>
            </w:pPr>
            <w:r>
              <w:rPr>
                <w:rFonts w:eastAsia="Times New Roman"/>
                <w:b/>
                <w:bCs/>
                <w:lang w:val="en-US"/>
              </w:rPr>
              <w:t>CommunicationRequest.scheduled[x]</w:t>
            </w:r>
          </w:p>
        </w:tc>
        <w:tc>
          <w:tcPr>
            <w:tcW w:w="0" w:type="auto"/>
            <w:vAlign w:val="center"/>
            <w:hideMark/>
          </w:tcPr>
          <w:p w14:paraId="45BEABAC" w14:textId="77777777" w:rsidR="00D67926" w:rsidRDefault="00D67926">
            <w:pPr>
              <w:rPr>
                <w:rFonts w:eastAsia="Times New Roman"/>
                <w:lang w:val="en-US"/>
              </w:rPr>
            </w:pPr>
          </w:p>
        </w:tc>
      </w:tr>
      <w:tr w:rsidR="00D67926" w14:paraId="7586EE2C" w14:textId="77777777">
        <w:trPr>
          <w:divId w:val="1845052625"/>
          <w:tblCellSpacing w:w="15" w:type="dxa"/>
        </w:trPr>
        <w:tc>
          <w:tcPr>
            <w:tcW w:w="0" w:type="auto"/>
            <w:vAlign w:val="center"/>
            <w:hideMark/>
          </w:tcPr>
          <w:p w14:paraId="4ED4D0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493BC6" w14:textId="77777777" w:rsidR="00D67926" w:rsidRDefault="008D6FB8">
            <w:pPr>
              <w:rPr>
                <w:rFonts w:eastAsia="Times New Roman"/>
                <w:lang w:val="en-US"/>
              </w:rPr>
            </w:pPr>
            <w:r>
              <w:rPr>
                <w:rFonts w:eastAsia="Times New Roman"/>
                <w:lang w:val="en-US"/>
              </w:rPr>
              <w:t>When scheduled</w:t>
            </w:r>
          </w:p>
        </w:tc>
      </w:tr>
      <w:tr w:rsidR="00D67926" w14:paraId="69331958" w14:textId="77777777">
        <w:trPr>
          <w:divId w:val="1845052625"/>
          <w:tblCellSpacing w:w="15" w:type="dxa"/>
        </w:trPr>
        <w:tc>
          <w:tcPr>
            <w:tcW w:w="0" w:type="auto"/>
            <w:vAlign w:val="center"/>
            <w:hideMark/>
          </w:tcPr>
          <w:p w14:paraId="546C069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F46C652" w14:textId="77777777" w:rsidR="00D67926" w:rsidRDefault="008D6FB8">
            <w:pPr>
              <w:rPr>
                <w:rFonts w:eastAsia="Times New Roman"/>
                <w:lang w:val="en-US"/>
              </w:rPr>
            </w:pPr>
            <w:r>
              <w:rPr>
                <w:rFonts w:eastAsia="Times New Roman"/>
                <w:lang w:val="en-US"/>
              </w:rPr>
              <w:t>The time when this communication is to occur.</w:t>
            </w:r>
          </w:p>
        </w:tc>
      </w:tr>
      <w:tr w:rsidR="00D67926" w14:paraId="3159A0A1" w14:textId="77777777">
        <w:trPr>
          <w:divId w:val="1845052625"/>
          <w:tblCellSpacing w:w="15" w:type="dxa"/>
        </w:trPr>
        <w:tc>
          <w:tcPr>
            <w:tcW w:w="0" w:type="auto"/>
            <w:vAlign w:val="center"/>
            <w:hideMark/>
          </w:tcPr>
          <w:p w14:paraId="686031D6" w14:textId="77777777" w:rsidR="00D67926" w:rsidRDefault="008D6FB8">
            <w:pPr>
              <w:rPr>
                <w:rFonts w:eastAsia="Times New Roman"/>
                <w:lang w:val="en-US"/>
              </w:rPr>
            </w:pPr>
            <w:r>
              <w:rPr>
                <w:rFonts w:eastAsia="Times New Roman"/>
                <w:b/>
                <w:bCs/>
                <w:lang w:val="en-US"/>
              </w:rPr>
              <w:t>CommunicationRequest.reason</w:t>
            </w:r>
          </w:p>
        </w:tc>
        <w:tc>
          <w:tcPr>
            <w:tcW w:w="0" w:type="auto"/>
            <w:vAlign w:val="center"/>
            <w:hideMark/>
          </w:tcPr>
          <w:p w14:paraId="4D64DC06" w14:textId="77777777" w:rsidR="00D67926" w:rsidRDefault="00D67926">
            <w:pPr>
              <w:rPr>
                <w:rFonts w:eastAsia="Times New Roman"/>
                <w:lang w:val="en-US"/>
              </w:rPr>
            </w:pPr>
          </w:p>
        </w:tc>
      </w:tr>
      <w:tr w:rsidR="00D67926" w14:paraId="6A20E0E0" w14:textId="77777777">
        <w:trPr>
          <w:divId w:val="1845052625"/>
          <w:tblCellSpacing w:w="15" w:type="dxa"/>
        </w:trPr>
        <w:tc>
          <w:tcPr>
            <w:tcW w:w="0" w:type="auto"/>
            <w:vAlign w:val="center"/>
            <w:hideMark/>
          </w:tcPr>
          <w:p w14:paraId="567421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286E6B" w14:textId="77777777" w:rsidR="00D67926" w:rsidRDefault="008D6FB8">
            <w:pPr>
              <w:rPr>
                <w:rFonts w:eastAsia="Times New Roman"/>
                <w:lang w:val="en-US"/>
              </w:rPr>
            </w:pPr>
            <w:r>
              <w:rPr>
                <w:rFonts w:eastAsia="Times New Roman"/>
                <w:lang w:val="en-US"/>
              </w:rPr>
              <w:t>Indication for message</w:t>
            </w:r>
          </w:p>
        </w:tc>
      </w:tr>
      <w:tr w:rsidR="00D67926" w14:paraId="1F9FCD42" w14:textId="77777777">
        <w:trPr>
          <w:divId w:val="1845052625"/>
          <w:tblCellSpacing w:w="15" w:type="dxa"/>
        </w:trPr>
        <w:tc>
          <w:tcPr>
            <w:tcW w:w="0" w:type="auto"/>
            <w:vAlign w:val="center"/>
            <w:hideMark/>
          </w:tcPr>
          <w:p w14:paraId="0A5FE1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6227DB" w14:textId="77777777" w:rsidR="00D67926" w:rsidRDefault="008D6FB8">
            <w:pPr>
              <w:rPr>
                <w:rFonts w:eastAsia="Times New Roman"/>
                <w:lang w:val="en-US"/>
              </w:rPr>
            </w:pPr>
            <w:r>
              <w:rPr>
                <w:rFonts w:eastAsia="Times New Roman"/>
                <w:lang w:val="en-US"/>
              </w:rPr>
              <w:t>The reason or justification for the communication request.</w:t>
            </w:r>
          </w:p>
        </w:tc>
      </w:tr>
      <w:tr w:rsidR="00D67926" w14:paraId="3F7FE2DB" w14:textId="77777777">
        <w:trPr>
          <w:divId w:val="1845052625"/>
          <w:tblCellSpacing w:w="15" w:type="dxa"/>
        </w:trPr>
        <w:tc>
          <w:tcPr>
            <w:tcW w:w="0" w:type="auto"/>
            <w:vAlign w:val="center"/>
            <w:hideMark/>
          </w:tcPr>
          <w:p w14:paraId="50922881" w14:textId="77777777" w:rsidR="00D67926" w:rsidRDefault="008D6FB8">
            <w:pPr>
              <w:rPr>
                <w:rFonts w:eastAsia="Times New Roman"/>
                <w:lang w:val="en-US"/>
              </w:rPr>
            </w:pPr>
            <w:r>
              <w:rPr>
                <w:rFonts w:eastAsia="Times New Roman"/>
                <w:b/>
                <w:bCs/>
                <w:lang w:val="en-US"/>
              </w:rPr>
              <w:t>CommunicationRequest.requestedOn</w:t>
            </w:r>
          </w:p>
        </w:tc>
        <w:tc>
          <w:tcPr>
            <w:tcW w:w="0" w:type="auto"/>
            <w:vAlign w:val="center"/>
            <w:hideMark/>
          </w:tcPr>
          <w:p w14:paraId="1228BA4D" w14:textId="77777777" w:rsidR="00D67926" w:rsidRDefault="00D67926">
            <w:pPr>
              <w:rPr>
                <w:rFonts w:eastAsia="Times New Roman"/>
                <w:lang w:val="en-US"/>
              </w:rPr>
            </w:pPr>
          </w:p>
        </w:tc>
      </w:tr>
      <w:tr w:rsidR="00D67926" w14:paraId="23BC455D" w14:textId="77777777">
        <w:trPr>
          <w:divId w:val="1845052625"/>
          <w:tblCellSpacing w:w="15" w:type="dxa"/>
        </w:trPr>
        <w:tc>
          <w:tcPr>
            <w:tcW w:w="0" w:type="auto"/>
            <w:vAlign w:val="center"/>
            <w:hideMark/>
          </w:tcPr>
          <w:p w14:paraId="282EBE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6076DA" w14:textId="77777777" w:rsidR="00D67926" w:rsidRDefault="008D6FB8">
            <w:pPr>
              <w:rPr>
                <w:rFonts w:eastAsia="Times New Roman"/>
                <w:lang w:val="en-US"/>
              </w:rPr>
            </w:pPr>
            <w:r>
              <w:rPr>
                <w:rFonts w:eastAsia="Times New Roman"/>
                <w:lang w:val="en-US"/>
              </w:rPr>
              <w:t>When ordered or proposed</w:t>
            </w:r>
          </w:p>
        </w:tc>
      </w:tr>
      <w:tr w:rsidR="00D67926" w14:paraId="2899227B" w14:textId="77777777">
        <w:trPr>
          <w:divId w:val="1845052625"/>
          <w:tblCellSpacing w:w="15" w:type="dxa"/>
        </w:trPr>
        <w:tc>
          <w:tcPr>
            <w:tcW w:w="0" w:type="auto"/>
            <w:vAlign w:val="center"/>
            <w:hideMark/>
          </w:tcPr>
          <w:p w14:paraId="08BDD52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A7273C" w14:textId="77777777" w:rsidR="00D67926" w:rsidRDefault="008D6FB8">
            <w:pPr>
              <w:rPr>
                <w:rFonts w:eastAsia="Times New Roman"/>
                <w:lang w:val="en-US"/>
              </w:rPr>
            </w:pPr>
            <w:r>
              <w:rPr>
                <w:rFonts w:eastAsia="Times New Roman"/>
                <w:lang w:val="en-US"/>
              </w:rPr>
              <w:t>The time when the request was made.</w:t>
            </w:r>
          </w:p>
        </w:tc>
      </w:tr>
      <w:tr w:rsidR="00D67926" w14:paraId="7543C6F5" w14:textId="77777777">
        <w:trPr>
          <w:divId w:val="1845052625"/>
          <w:tblCellSpacing w:w="15" w:type="dxa"/>
        </w:trPr>
        <w:tc>
          <w:tcPr>
            <w:tcW w:w="0" w:type="auto"/>
            <w:vAlign w:val="center"/>
            <w:hideMark/>
          </w:tcPr>
          <w:p w14:paraId="15CCA1ED" w14:textId="77777777" w:rsidR="00D67926" w:rsidRDefault="008D6FB8">
            <w:pPr>
              <w:rPr>
                <w:rFonts w:eastAsia="Times New Roman"/>
                <w:lang w:val="en-US"/>
              </w:rPr>
            </w:pPr>
            <w:r>
              <w:rPr>
                <w:rFonts w:eastAsia="Times New Roman"/>
                <w:b/>
                <w:bCs/>
                <w:lang w:val="en-US"/>
              </w:rPr>
              <w:t>CommunicationRequest.subject</w:t>
            </w:r>
          </w:p>
        </w:tc>
        <w:tc>
          <w:tcPr>
            <w:tcW w:w="0" w:type="auto"/>
            <w:vAlign w:val="center"/>
            <w:hideMark/>
          </w:tcPr>
          <w:p w14:paraId="666CC162" w14:textId="77777777" w:rsidR="00D67926" w:rsidRDefault="00D67926">
            <w:pPr>
              <w:rPr>
                <w:rFonts w:eastAsia="Times New Roman"/>
                <w:lang w:val="en-US"/>
              </w:rPr>
            </w:pPr>
          </w:p>
        </w:tc>
      </w:tr>
      <w:tr w:rsidR="00D67926" w14:paraId="0D0ABBD0" w14:textId="77777777">
        <w:trPr>
          <w:divId w:val="1845052625"/>
          <w:tblCellSpacing w:w="15" w:type="dxa"/>
        </w:trPr>
        <w:tc>
          <w:tcPr>
            <w:tcW w:w="0" w:type="auto"/>
            <w:vAlign w:val="center"/>
            <w:hideMark/>
          </w:tcPr>
          <w:p w14:paraId="443496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822D25" w14:textId="77777777" w:rsidR="00D67926" w:rsidRDefault="008D6FB8">
            <w:pPr>
              <w:rPr>
                <w:rFonts w:eastAsia="Times New Roman"/>
                <w:lang w:val="en-US"/>
              </w:rPr>
            </w:pPr>
            <w:r>
              <w:rPr>
                <w:rFonts w:eastAsia="Times New Roman"/>
                <w:lang w:val="en-US"/>
              </w:rPr>
              <w:t>Focus of message</w:t>
            </w:r>
          </w:p>
        </w:tc>
      </w:tr>
      <w:tr w:rsidR="00D67926" w14:paraId="448CDC51" w14:textId="77777777">
        <w:trPr>
          <w:divId w:val="1845052625"/>
          <w:tblCellSpacing w:w="15" w:type="dxa"/>
        </w:trPr>
        <w:tc>
          <w:tcPr>
            <w:tcW w:w="0" w:type="auto"/>
            <w:vAlign w:val="center"/>
            <w:hideMark/>
          </w:tcPr>
          <w:p w14:paraId="6FD3C6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637504" w14:textId="77777777" w:rsidR="00D67926" w:rsidRDefault="008D6FB8">
            <w:pPr>
              <w:rPr>
                <w:rFonts w:eastAsia="Times New Roman"/>
                <w:lang w:val="en-US"/>
              </w:rPr>
            </w:pPr>
            <w:r>
              <w:rPr>
                <w:rFonts w:eastAsia="Times New Roman"/>
                <w:lang w:val="en-US"/>
              </w:rPr>
              <w:t>The patient who is the focus of this communication request.</w:t>
            </w:r>
          </w:p>
        </w:tc>
      </w:tr>
      <w:tr w:rsidR="00D67926" w14:paraId="0A355842" w14:textId="77777777">
        <w:trPr>
          <w:divId w:val="1845052625"/>
          <w:tblCellSpacing w:w="15" w:type="dxa"/>
        </w:trPr>
        <w:tc>
          <w:tcPr>
            <w:tcW w:w="0" w:type="auto"/>
            <w:vAlign w:val="center"/>
            <w:hideMark/>
          </w:tcPr>
          <w:p w14:paraId="6AECDC4D" w14:textId="77777777" w:rsidR="00D67926" w:rsidRDefault="008D6FB8">
            <w:pPr>
              <w:rPr>
                <w:rFonts w:eastAsia="Times New Roman"/>
                <w:lang w:val="en-US"/>
              </w:rPr>
            </w:pPr>
            <w:r>
              <w:rPr>
                <w:rFonts w:eastAsia="Times New Roman"/>
                <w:b/>
                <w:bCs/>
                <w:lang w:val="en-US"/>
              </w:rPr>
              <w:t>CommunicationRequest.priority</w:t>
            </w:r>
          </w:p>
        </w:tc>
        <w:tc>
          <w:tcPr>
            <w:tcW w:w="0" w:type="auto"/>
            <w:vAlign w:val="center"/>
            <w:hideMark/>
          </w:tcPr>
          <w:p w14:paraId="1BCC5DC0" w14:textId="77777777" w:rsidR="00D67926" w:rsidRDefault="00D67926">
            <w:pPr>
              <w:rPr>
                <w:rFonts w:eastAsia="Times New Roman"/>
                <w:lang w:val="en-US"/>
              </w:rPr>
            </w:pPr>
          </w:p>
        </w:tc>
      </w:tr>
      <w:tr w:rsidR="00D67926" w14:paraId="3C66F259" w14:textId="77777777">
        <w:trPr>
          <w:divId w:val="1845052625"/>
          <w:tblCellSpacing w:w="15" w:type="dxa"/>
        </w:trPr>
        <w:tc>
          <w:tcPr>
            <w:tcW w:w="0" w:type="auto"/>
            <w:vAlign w:val="center"/>
            <w:hideMark/>
          </w:tcPr>
          <w:p w14:paraId="3B8796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ADFA44" w14:textId="77777777" w:rsidR="00D67926" w:rsidRDefault="008D6FB8">
            <w:pPr>
              <w:rPr>
                <w:rFonts w:eastAsia="Times New Roman"/>
                <w:lang w:val="en-US"/>
              </w:rPr>
            </w:pPr>
            <w:r>
              <w:rPr>
                <w:rFonts w:eastAsia="Times New Roman"/>
                <w:lang w:val="en-US"/>
              </w:rPr>
              <w:t>Message urgency</w:t>
            </w:r>
          </w:p>
        </w:tc>
      </w:tr>
      <w:tr w:rsidR="00D67926" w14:paraId="6ACC4D51" w14:textId="77777777">
        <w:trPr>
          <w:divId w:val="1845052625"/>
          <w:tblCellSpacing w:w="15" w:type="dxa"/>
        </w:trPr>
        <w:tc>
          <w:tcPr>
            <w:tcW w:w="0" w:type="auto"/>
            <w:vAlign w:val="center"/>
            <w:hideMark/>
          </w:tcPr>
          <w:p w14:paraId="546C0C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29B331" w14:textId="77777777" w:rsidR="00D67926" w:rsidRDefault="008D6FB8">
            <w:pPr>
              <w:rPr>
                <w:rFonts w:eastAsia="Times New Roman"/>
                <w:lang w:val="en-US"/>
              </w:rPr>
            </w:pPr>
            <w:r>
              <w:rPr>
                <w:rFonts w:eastAsia="Times New Roman"/>
                <w:lang w:val="en-US"/>
              </w:rPr>
              <w:t>Characterizes how quickly the proposed act must be initiated. Includes concepts such as stat, urgent, routine.</w:t>
            </w:r>
          </w:p>
        </w:tc>
      </w:tr>
    </w:tbl>
    <w:p w14:paraId="3ABF198F" w14:textId="77777777" w:rsidR="00D67926" w:rsidRDefault="008D6FB8">
      <w:pPr>
        <w:pStyle w:val="Heading2"/>
        <w:divId w:val="1845052625"/>
        <w:rPr>
          <w:rFonts w:eastAsia="Times New Roman"/>
          <w:lang w:val="en-US"/>
        </w:rPr>
      </w:pPr>
      <w:r>
        <w:rPr>
          <w:rFonts w:eastAsia="Times New Roman"/>
          <w:lang w:val="en-US"/>
        </w:rPr>
        <w:t>http://hl7.org/fhir/StructureDefinition/Condition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384"/>
      </w:tblGrid>
      <w:tr w:rsidR="00D67926" w14:paraId="444D8E36" w14:textId="77777777">
        <w:trPr>
          <w:divId w:val="1845052625"/>
          <w:tblCellSpacing w:w="15" w:type="dxa"/>
        </w:trPr>
        <w:tc>
          <w:tcPr>
            <w:tcW w:w="0" w:type="auto"/>
            <w:vAlign w:val="center"/>
            <w:hideMark/>
          </w:tcPr>
          <w:p w14:paraId="5044439D" w14:textId="77777777" w:rsidR="00D67926" w:rsidRDefault="008D6FB8">
            <w:pPr>
              <w:rPr>
                <w:rFonts w:eastAsia="Times New Roman"/>
                <w:lang w:val="en-US"/>
              </w:rPr>
            </w:pPr>
            <w:r>
              <w:rPr>
                <w:rFonts w:eastAsia="Times New Roman"/>
                <w:b/>
                <w:bCs/>
                <w:lang w:val="en-US"/>
              </w:rPr>
              <w:t>Condition</w:t>
            </w:r>
          </w:p>
        </w:tc>
        <w:tc>
          <w:tcPr>
            <w:tcW w:w="0" w:type="auto"/>
            <w:vAlign w:val="center"/>
            <w:hideMark/>
          </w:tcPr>
          <w:p w14:paraId="65E2AE82" w14:textId="77777777" w:rsidR="00D67926" w:rsidRDefault="008D6FB8">
            <w:pPr>
              <w:rPr>
                <w:rFonts w:eastAsia="Times New Roman"/>
                <w:lang w:val="en-US"/>
              </w:rPr>
            </w:pPr>
            <w:r>
              <w:rPr>
                <w:rFonts w:eastAsia="Times New Roman"/>
                <w:lang w:val="en-US"/>
              </w:rPr>
              <w:t>Condition</w:t>
            </w:r>
          </w:p>
        </w:tc>
      </w:tr>
      <w:tr w:rsidR="00D67926" w14:paraId="35DE6386" w14:textId="77777777">
        <w:trPr>
          <w:divId w:val="1845052625"/>
          <w:tblCellSpacing w:w="15" w:type="dxa"/>
        </w:trPr>
        <w:tc>
          <w:tcPr>
            <w:tcW w:w="0" w:type="auto"/>
            <w:vAlign w:val="center"/>
            <w:hideMark/>
          </w:tcPr>
          <w:p w14:paraId="6E5597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9EA9A1" w14:textId="77777777" w:rsidR="00D67926" w:rsidRDefault="008D6FB8">
            <w:pPr>
              <w:rPr>
                <w:rFonts w:eastAsia="Times New Roman"/>
                <w:lang w:val="en-US"/>
              </w:rPr>
            </w:pPr>
            <w:r>
              <w:rPr>
                <w:rFonts w:eastAsia="Times New Roman"/>
                <w:lang w:val="en-US"/>
              </w:rPr>
              <w:t>Detailed information about conditions, problems or diagnoses</w:t>
            </w:r>
          </w:p>
        </w:tc>
      </w:tr>
      <w:tr w:rsidR="00D67926" w14:paraId="58EC4398" w14:textId="77777777">
        <w:trPr>
          <w:divId w:val="1845052625"/>
          <w:tblCellSpacing w:w="15" w:type="dxa"/>
        </w:trPr>
        <w:tc>
          <w:tcPr>
            <w:tcW w:w="0" w:type="auto"/>
            <w:vAlign w:val="center"/>
            <w:hideMark/>
          </w:tcPr>
          <w:p w14:paraId="2F9CE3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E193B5" w14:textId="77777777" w:rsidR="00D67926" w:rsidRDefault="008D6FB8">
            <w:pPr>
              <w:rPr>
                <w:rFonts w:eastAsia="Times New Roman"/>
                <w:lang w:val="en-US"/>
              </w:rPr>
            </w:pP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D67926" w14:paraId="7F2CA03F" w14:textId="77777777">
        <w:trPr>
          <w:divId w:val="1845052625"/>
          <w:tblCellSpacing w:w="15" w:type="dxa"/>
        </w:trPr>
        <w:tc>
          <w:tcPr>
            <w:tcW w:w="0" w:type="auto"/>
            <w:vAlign w:val="center"/>
            <w:hideMark/>
          </w:tcPr>
          <w:p w14:paraId="7AEA0AF0" w14:textId="77777777" w:rsidR="00D67926" w:rsidRDefault="008D6FB8">
            <w:pPr>
              <w:rPr>
                <w:rFonts w:eastAsia="Times New Roman"/>
                <w:lang w:val="en-US"/>
              </w:rPr>
            </w:pPr>
            <w:r>
              <w:rPr>
                <w:rFonts w:eastAsia="Times New Roman"/>
                <w:b/>
                <w:bCs/>
                <w:lang w:val="en-US"/>
              </w:rPr>
              <w:t>Condition.identifier</w:t>
            </w:r>
          </w:p>
        </w:tc>
        <w:tc>
          <w:tcPr>
            <w:tcW w:w="0" w:type="auto"/>
            <w:vAlign w:val="center"/>
            <w:hideMark/>
          </w:tcPr>
          <w:p w14:paraId="7FB28887" w14:textId="77777777" w:rsidR="00D67926" w:rsidRDefault="00D67926">
            <w:pPr>
              <w:rPr>
                <w:rFonts w:eastAsia="Times New Roman"/>
                <w:lang w:val="en-US"/>
              </w:rPr>
            </w:pPr>
          </w:p>
        </w:tc>
      </w:tr>
      <w:tr w:rsidR="00D67926" w14:paraId="1CDF658F" w14:textId="77777777">
        <w:trPr>
          <w:divId w:val="1845052625"/>
          <w:tblCellSpacing w:w="15" w:type="dxa"/>
        </w:trPr>
        <w:tc>
          <w:tcPr>
            <w:tcW w:w="0" w:type="auto"/>
            <w:vAlign w:val="center"/>
            <w:hideMark/>
          </w:tcPr>
          <w:p w14:paraId="6E0C7EC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6990A8" w14:textId="77777777" w:rsidR="00D67926" w:rsidRDefault="008D6FB8">
            <w:pPr>
              <w:rPr>
                <w:rFonts w:eastAsia="Times New Roman"/>
                <w:lang w:val="en-US"/>
              </w:rPr>
            </w:pPr>
            <w:r>
              <w:rPr>
                <w:rFonts w:eastAsia="Times New Roman"/>
                <w:lang w:val="en-US"/>
              </w:rPr>
              <w:t>External Ids for this condition</w:t>
            </w:r>
          </w:p>
        </w:tc>
      </w:tr>
      <w:tr w:rsidR="00D67926" w14:paraId="64E8F796" w14:textId="77777777">
        <w:trPr>
          <w:divId w:val="1845052625"/>
          <w:tblCellSpacing w:w="15" w:type="dxa"/>
        </w:trPr>
        <w:tc>
          <w:tcPr>
            <w:tcW w:w="0" w:type="auto"/>
            <w:vAlign w:val="center"/>
            <w:hideMark/>
          </w:tcPr>
          <w:p w14:paraId="4147E1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9F5767" w14:textId="77777777" w:rsidR="00D67926" w:rsidRDefault="008D6FB8">
            <w:pPr>
              <w:rPr>
                <w:rFonts w:eastAsia="Times New Roman"/>
                <w:lang w:val="en-US"/>
              </w:rPr>
            </w:pPr>
            <w:r>
              <w:rPr>
                <w:rFonts w:eastAsia="Times New Roman"/>
                <w:lang w:val="en-US"/>
              </w:rPr>
              <w:t xml:space="preserve">This records identifiers associated with this condition that are defined by business processed and/ or used to refer to it when a direct URL reference to the resource itself is not appropriate (e.g. in CDA documents, or in written / printed documentation). </w:t>
            </w:r>
          </w:p>
        </w:tc>
      </w:tr>
      <w:tr w:rsidR="00D67926" w14:paraId="3CA27F18" w14:textId="77777777">
        <w:trPr>
          <w:divId w:val="1845052625"/>
          <w:tblCellSpacing w:w="15" w:type="dxa"/>
        </w:trPr>
        <w:tc>
          <w:tcPr>
            <w:tcW w:w="0" w:type="auto"/>
            <w:vAlign w:val="center"/>
            <w:hideMark/>
          </w:tcPr>
          <w:p w14:paraId="586F285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6C165B" w14:textId="77777777" w:rsidR="00D67926" w:rsidRDefault="008D6FB8">
            <w:pPr>
              <w:rPr>
                <w:rFonts w:eastAsia="Times New Roman"/>
                <w:lang w:val="en-US"/>
              </w:rPr>
            </w:pPr>
            <w:r>
              <w:rPr>
                <w:rFonts w:eastAsia="Times New Roman"/>
                <w:lang w:val="en-US"/>
              </w:rPr>
              <w:t>Need to allow connection to a wider workflow.</w:t>
            </w:r>
          </w:p>
        </w:tc>
      </w:tr>
      <w:tr w:rsidR="00D67926" w14:paraId="41A0DD73" w14:textId="77777777">
        <w:trPr>
          <w:divId w:val="1845052625"/>
          <w:tblCellSpacing w:w="15" w:type="dxa"/>
        </w:trPr>
        <w:tc>
          <w:tcPr>
            <w:tcW w:w="0" w:type="auto"/>
            <w:vAlign w:val="center"/>
            <w:hideMark/>
          </w:tcPr>
          <w:p w14:paraId="40F293FC" w14:textId="77777777" w:rsidR="00D67926" w:rsidRDefault="008D6FB8">
            <w:pPr>
              <w:rPr>
                <w:rFonts w:eastAsia="Times New Roman"/>
                <w:lang w:val="en-US"/>
              </w:rPr>
            </w:pPr>
            <w:r>
              <w:rPr>
                <w:rFonts w:eastAsia="Times New Roman"/>
                <w:b/>
                <w:bCs/>
                <w:lang w:val="en-US"/>
              </w:rPr>
              <w:t>Condition.patient</w:t>
            </w:r>
          </w:p>
        </w:tc>
        <w:tc>
          <w:tcPr>
            <w:tcW w:w="0" w:type="auto"/>
            <w:vAlign w:val="center"/>
            <w:hideMark/>
          </w:tcPr>
          <w:p w14:paraId="35240356" w14:textId="77777777" w:rsidR="00D67926" w:rsidRDefault="00D67926">
            <w:pPr>
              <w:rPr>
                <w:rFonts w:eastAsia="Times New Roman"/>
                <w:lang w:val="en-US"/>
              </w:rPr>
            </w:pPr>
          </w:p>
        </w:tc>
      </w:tr>
      <w:tr w:rsidR="00D67926" w14:paraId="2993F15C" w14:textId="77777777">
        <w:trPr>
          <w:divId w:val="1845052625"/>
          <w:tblCellSpacing w:w="15" w:type="dxa"/>
        </w:trPr>
        <w:tc>
          <w:tcPr>
            <w:tcW w:w="0" w:type="auto"/>
            <w:vAlign w:val="center"/>
            <w:hideMark/>
          </w:tcPr>
          <w:p w14:paraId="535C4B2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BB46B3" w14:textId="77777777" w:rsidR="00D67926" w:rsidRDefault="008D6FB8">
            <w:pPr>
              <w:rPr>
                <w:rFonts w:eastAsia="Times New Roman"/>
                <w:lang w:val="en-US"/>
              </w:rPr>
            </w:pPr>
            <w:r>
              <w:rPr>
                <w:rFonts w:eastAsia="Times New Roman"/>
                <w:lang w:val="en-US"/>
              </w:rPr>
              <w:t>Who has the condition?</w:t>
            </w:r>
          </w:p>
        </w:tc>
      </w:tr>
      <w:tr w:rsidR="00D67926" w14:paraId="44E3A19A" w14:textId="77777777">
        <w:trPr>
          <w:divId w:val="1845052625"/>
          <w:tblCellSpacing w:w="15" w:type="dxa"/>
        </w:trPr>
        <w:tc>
          <w:tcPr>
            <w:tcW w:w="0" w:type="auto"/>
            <w:vAlign w:val="center"/>
            <w:hideMark/>
          </w:tcPr>
          <w:p w14:paraId="2B9F0F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3463C1" w14:textId="77777777" w:rsidR="00D67926" w:rsidRDefault="008D6FB8">
            <w:pPr>
              <w:rPr>
                <w:rFonts w:eastAsia="Times New Roman"/>
                <w:lang w:val="en-US"/>
              </w:rPr>
            </w:pPr>
            <w:r>
              <w:rPr>
                <w:rFonts w:eastAsia="Times New Roman"/>
                <w:lang w:val="en-US"/>
              </w:rPr>
              <w:t>Indicates the patient who the condition record is associated with.</w:t>
            </w:r>
          </w:p>
        </w:tc>
      </w:tr>
      <w:tr w:rsidR="00D67926" w14:paraId="138C325C" w14:textId="77777777">
        <w:trPr>
          <w:divId w:val="1845052625"/>
          <w:tblCellSpacing w:w="15" w:type="dxa"/>
        </w:trPr>
        <w:tc>
          <w:tcPr>
            <w:tcW w:w="0" w:type="auto"/>
            <w:vAlign w:val="center"/>
            <w:hideMark/>
          </w:tcPr>
          <w:p w14:paraId="6BBB7D84" w14:textId="77777777" w:rsidR="00D67926" w:rsidRDefault="008D6FB8">
            <w:pPr>
              <w:rPr>
                <w:rFonts w:eastAsia="Times New Roman"/>
                <w:lang w:val="en-US"/>
              </w:rPr>
            </w:pPr>
            <w:r>
              <w:rPr>
                <w:rFonts w:eastAsia="Times New Roman"/>
                <w:b/>
                <w:bCs/>
                <w:lang w:val="en-US"/>
              </w:rPr>
              <w:t>Condition.encounter</w:t>
            </w:r>
          </w:p>
        </w:tc>
        <w:tc>
          <w:tcPr>
            <w:tcW w:w="0" w:type="auto"/>
            <w:vAlign w:val="center"/>
            <w:hideMark/>
          </w:tcPr>
          <w:p w14:paraId="12CB125D" w14:textId="77777777" w:rsidR="00D67926" w:rsidRDefault="00D67926">
            <w:pPr>
              <w:rPr>
                <w:rFonts w:eastAsia="Times New Roman"/>
                <w:lang w:val="en-US"/>
              </w:rPr>
            </w:pPr>
          </w:p>
        </w:tc>
      </w:tr>
      <w:tr w:rsidR="00D67926" w14:paraId="0DC4C3B3" w14:textId="77777777">
        <w:trPr>
          <w:divId w:val="1845052625"/>
          <w:tblCellSpacing w:w="15" w:type="dxa"/>
        </w:trPr>
        <w:tc>
          <w:tcPr>
            <w:tcW w:w="0" w:type="auto"/>
            <w:vAlign w:val="center"/>
            <w:hideMark/>
          </w:tcPr>
          <w:p w14:paraId="0474AC3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FFAE0C" w14:textId="77777777" w:rsidR="00D67926" w:rsidRDefault="008D6FB8">
            <w:pPr>
              <w:rPr>
                <w:rFonts w:eastAsia="Times New Roman"/>
                <w:lang w:val="en-US"/>
              </w:rPr>
            </w:pPr>
            <w:r>
              <w:rPr>
                <w:rFonts w:eastAsia="Times New Roman"/>
                <w:lang w:val="en-US"/>
              </w:rPr>
              <w:t>Encounter when condition first asserted</w:t>
            </w:r>
          </w:p>
        </w:tc>
      </w:tr>
      <w:tr w:rsidR="00D67926" w14:paraId="129BEE4B" w14:textId="77777777">
        <w:trPr>
          <w:divId w:val="1845052625"/>
          <w:tblCellSpacing w:w="15" w:type="dxa"/>
        </w:trPr>
        <w:tc>
          <w:tcPr>
            <w:tcW w:w="0" w:type="auto"/>
            <w:vAlign w:val="center"/>
            <w:hideMark/>
          </w:tcPr>
          <w:p w14:paraId="50946C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12D5AB" w14:textId="77777777" w:rsidR="00D67926" w:rsidRDefault="008D6FB8">
            <w:pPr>
              <w:rPr>
                <w:rFonts w:eastAsia="Times New Roman"/>
                <w:lang w:val="en-US"/>
              </w:rPr>
            </w:pPr>
            <w:r>
              <w:rPr>
                <w:rFonts w:eastAsia="Times New Roman"/>
                <w:lang w:val="en-US"/>
              </w:rPr>
              <w:t>Encounter during which the condition was first asserted.</w:t>
            </w:r>
          </w:p>
        </w:tc>
      </w:tr>
      <w:tr w:rsidR="00D67926" w14:paraId="49F386B8" w14:textId="77777777">
        <w:trPr>
          <w:divId w:val="1845052625"/>
          <w:tblCellSpacing w:w="15" w:type="dxa"/>
        </w:trPr>
        <w:tc>
          <w:tcPr>
            <w:tcW w:w="0" w:type="auto"/>
            <w:vAlign w:val="center"/>
            <w:hideMark/>
          </w:tcPr>
          <w:p w14:paraId="03117FAD"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15BCDD0" w14:textId="77777777" w:rsidR="00D67926" w:rsidRDefault="008D6FB8">
            <w:pPr>
              <w:rPr>
                <w:rFonts w:eastAsia="Times New Roman"/>
                <w:lang w:val="en-US"/>
              </w:rPr>
            </w:pPr>
            <w:r>
              <w:rPr>
                <w:rFonts w:eastAsia="Times New Roman"/>
                <w:lang w:val="en-US"/>
              </w:rPr>
              <w:t xml:space="preserve">This record indicates the encounter this particular record is associated with. In the case of a "new" diagnosis reflecting ongoing/revised information about the condition, this might be distinct from the first encounter in which the underlying condition was first "known". </w:t>
            </w:r>
          </w:p>
        </w:tc>
      </w:tr>
      <w:tr w:rsidR="00D67926" w14:paraId="321BEE8E" w14:textId="77777777">
        <w:trPr>
          <w:divId w:val="1845052625"/>
          <w:tblCellSpacing w:w="15" w:type="dxa"/>
        </w:trPr>
        <w:tc>
          <w:tcPr>
            <w:tcW w:w="0" w:type="auto"/>
            <w:vAlign w:val="center"/>
            <w:hideMark/>
          </w:tcPr>
          <w:p w14:paraId="1E842FBD" w14:textId="77777777" w:rsidR="00D67926" w:rsidRDefault="008D6FB8">
            <w:pPr>
              <w:rPr>
                <w:rFonts w:eastAsia="Times New Roman"/>
                <w:lang w:val="en-US"/>
              </w:rPr>
            </w:pPr>
            <w:r>
              <w:rPr>
                <w:rFonts w:eastAsia="Times New Roman"/>
                <w:b/>
                <w:bCs/>
                <w:lang w:val="en-US"/>
              </w:rPr>
              <w:t>Condition.asserter</w:t>
            </w:r>
          </w:p>
        </w:tc>
        <w:tc>
          <w:tcPr>
            <w:tcW w:w="0" w:type="auto"/>
            <w:vAlign w:val="center"/>
            <w:hideMark/>
          </w:tcPr>
          <w:p w14:paraId="502838E8" w14:textId="77777777" w:rsidR="00D67926" w:rsidRDefault="00D67926">
            <w:pPr>
              <w:rPr>
                <w:rFonts w:eastAsia="Times New Roman"/>
                <w:lang w:val="en-US"/>
              </w:rPr>
            </w:pPr>
          </w:p>
        </w:tc>
      </w:tr>
      <w:tr w:rsidR="00D67926" w14:paraId="2B729DBA" w14:textId="77777777">
        <w:trPr>
          <w:divId w:val="1845052625"/>
          <w:tblCellSpacing w:w="15" w:type="dxa"/>
        </w:trPr>
        <w:tc>
          <w:tcPr>
            <w:tcW w:w="0" w:type="auto"/>
            <w:vAlign w:val="center"/>
            <w:hideMark/>
          </w:tcPr>
          <w:p w14:paraId="749B81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D6E743" w14:textId="77777777" w:rsidR="00D67926" w:rsidRDefault="008D6FB8">
            <w:pPr>
              <w:rPr>
                <w:rFonts w:eastAsia="Times New Roman"/>
                <w:lang w:val="en-US"/>
              </w:rPr>
            </w:pPr>
            <w:r>
              <w:rPr>
                <w:rFonts w:eastAsia="Times New Roman"/>
                <w:lang w:val="en-US"/>
              </w:rPr>
              <w:t>Person who asserts this condition</w:t>
            </w:r>
          </w:p>
        </w:tc>
      </w:tr>
      <w:tr w:rsidR="00D67926" w14:paraId="4B7271AC" w14:textId="77777777">
        <w:trPr>
          <w:divId w:val="1845052625"/>
          <w:tblCellSpacing w:w="15" w:type="dxa"/>
        </w:trPr>
        <w:tc>
          <w:tcPr>
            <w:tcW w:w="0" w:type="auto"/>
            <w:vAlign w:val="center"/>
            <w:hideMark/>
          </w:tcPr>
          <w:p w14:paraId="6719BE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B72E27" w14:textId="77777777" w:rsidR="00D67926" w:rsidRDefault="008D6FB8">
            <w:pPr>
              <w:rPr>
                <w:rFonts w:eastAsia="Times New Roman"/>
                <w:lang w:val="en-US"/>
              </w:rPr>
            </w:pPr>
            <w:r>
              <w:rPr>
                <w:rFonts w:eastAsia="Times New Roman"/>
                <w:lang w:val="en-US"/>
              </w:rPr>
              <w:t>Individual who is making the condition statement.</w:t>
            </w:r>
          </w:p>
        </w:tc>
      </w:tr>
      <w:tr w:rsidR="00D67926" w14:paraId="2BC53DCC" w14:textId="77777777">
        <w:trPr>
          <w:divId w:val="1845052625"/>
          <w:tblCellSpacing w:w="15" w:type="dxa"/>
        </w:trPr>
        <w:tc>
          <w:tcPr>
            <w:tcW w:w="0" w:type="auto"/>
            <w:vAlign w:val="center"/>
            <w:hideMark/>
          </w:tcPr>
          <w:p w14:paraId="007FB5B8" w14:textId="77777777" w:rsidR="00D67926" w:rsidRDefault="008D6FB8">
            <w:pPr>
              <w:rPr>
                <w:rFonts w:eastAsia="Times New Roman"/>
                <w:lang w:val="en-US"/>
              </w:rPr>
            </w:pPr>
            <w:r>
              <w:rPr>
                <w:rFonts w:eastAsia="Times New Roman"/>
                <w:b/>
                <w:bCs/>
                <w:lang w:val="en-US"/>
              </w:rPr>
              <w:t>Condition.dateRecorded</w:t>
            </w:r>
          </w:p>
        </w:tc>
        <w:tc>
          <w:tcPr>
            <w:tcW w:w="0" w:type="auto"/>
            <w:vAlign w:val="center"/>
            <w:hideMark/>
          </w:tcPr>
          <w:p w14:paraId="3E6B0C57" w14:textId="77777777" w:rsidR="00D67926" w:rsidRDefault="00D67926">
            <w:pPr>
              <w:rPr>
                <w:rFonts w:eastAsia="Times New Roman"/>
                <w:lang w:val="en-US"/>
              </w:rPr>
            </w:pPr>
          </w:p>
        </w:tc>
      </w:tr>
      <w:tr w:rsidR="00D67926" w14:paraId="0D14EDA4" w14:textId="77777777">
        <w:trPr>
          <w:divId w:val="1845052625"/>
          <w:tblCellSpacing w:w="15" w:type="dxa"/>
        </w:trPr>
        <w:tc>
          <w:tcPr>
            <w:tcW w:w="0" w:type="auto"/>
            <w:vAlign w:val="center"/>
            <w:hideMark/>
          </w:tcPr>
          <w:p w14:paraId="48E0986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4339FF" w14:textId="77777777" w:rsidR="00D67926" w:rsidRDefault="008D6FB8">
            <w:pPr>
              <w:rPr>
                <w:rFonts w:eastAsia="Times New Roman"/>
                <w:lang w:val="en-US"/>
              </w:rPr>
            </w:pPr>
            <w:r>
              <w:rPr>
                <w:rFonts w:eastAsia="Times New Roman"/>
                <w:lang w:val="en-US"/>
              </w:rPr>
              <w:t>When first entered</w:t>
            </w:r>
          </w:p>
        </w:tc>
      </w:tr>
      <w:tr w:rsidR="00D67926" w14:paraId="2378BDB5" w14:textId="77777777">
        <w:trPr>
          <w:divId w:val="1845052625"/>
          <w:tblCellSpacing w:w="15" w:type="dxa"/>
        </w:trPr>
        <w:tc>
          <w:tcPr>
            <w:tcW w:w="0" w:type="auto"/>
            <w:vAlign w:val="center"/>
            <w:hideMark/>
          </w:tcPr>
          <w:p w14:paraId="76ED65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6540EF" w14:textId="77777777" w:rsidR="00D67926" w:rsidRDefault="008D6FB8">
            <w:pPr>
              <w:rPr>
                <w:rFonts w:eastAsia="Times New Roman"/>
                <w:lang w:val="en-US"/>
              </w:rPr>
            </w:pPr>
            <w:r>
              <w:rPr>
                <w:rFonts w:eastAsia="Times New Roman"/>
                <w:lang w:val="en-US"/>
              </w:rPr>
              <w:t>A date, when the Condition statement was documented.</w:t>
            </w:r>
          </w:p>
        </w:tc>
      </w:tr>
      <w:tr w:rsidR="00D67926" w14:paraId="2620A743" w14:textId="77777777">
        <w:trPr>
          <w:divId w:val="1845052625"/>
          <w:tblCellSpacing w:w="15" w:type="dxa"/>
        </w:trPr>
        <w:tc>
          <w:tcPr>
            <w:tcW w:w="0" w:type="auto"/>
            <w:vAlign w:val="center"/>
            <w:hideMark/>
          </w:tcPr>
          <w:p w14:paraId="6A129B0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D21FF3" w14:textId="77777777" w:rsidR="00D67926" w:rsidRDefault="008D6FB8">
            <w:pPr>
              <w:rPr>
                <w:rFonts w:eastAsia="Times New Roman"/>
                <w:lang w:val="en-US"/>
              </w:rPr>
            </w:pPr>
            <w:r>
              <w:rPr>
                <w:rFonts w:eastAsia="Times New Roman"/>
                <w:lang w:val="en-US"/>
              </w:rPr>
              <w:t xml:space="preserve">The Date Recorded represents the date when this particular Condition record was created in the EHR, not the date of the most recent update in terms of when severity, abatement, etc. were specified.  The date of the last record modification can be retrieved from the resource metadata. </w:t>
            </w:r>
          </w:p>
        </w:tc>
      </w:tr>
      <w:tr w:rsidR="00D67926" w14:paraId="4AFBB62C" w14:textId="77777777">
        <w:trPr>
          <w:divId w:val="1845052625"/>
          <w:tblCellSpacing w:w="15" w:type="dxa"/>
        </w:trPr>
        <w:tc>
          <w:tcPr>
            <w:tcW w:w="0" w:type="auto"/>
            <w:vAlign w:val="center"/>
            <w:hideMark/>
          </w:tcPr>
          <w:p w14:paraId="4DBD8417" w14:textId="77777777" w:rsidR="00D67926" w:rsidRDefault="008D6FB8">
            <w:pPr>
              <w:rPr>
                <w:rFonts w:eastAsia="Times New Roman"/>
                <w:lang w:val="en-US"/>
              </w:rPr>
            </w:pPr>
            <w:r>
              <w:rPr>
                <w:rFonts w:eastAsia="Times New Roman"/>
                <w:b/>
                <w:bCs/>
                <w:lang w:val="en-US"/>
              </w:rPr>
              <w:t>Condition.code</w:t>
            </w:r>
          </w:p>
        </w:tc>
        <w:tc>
          <w:tcPr>
            <w:tcW w:w="0" w:type="auto"/>
            <w:vAlign w:val="center"/>
            <w:hideMark/>
          </w:tcPr>
          <w:p w14:paraId="7A813C85" w14:textId="77777777" w:rsidR="00D67926" w:rsidRDefault="00D67926">
            <w:pPr>
              <w:rPr>
                <w:rFonts w:eastAsia="Times New Roman"/>
                <w:lang w:val="en-US"/>
              </w:rPr>
            </w:pPr>
          </w:p>
        </w:tc>
      </w:tr>
      <w:tr w:rsidR="00D67926" w14:paraId="1D6B0655" w14:textId="77777777">
        <w:trPr>
          <w:divId w:val="1845052625"/>
          <w:tblCellSpacing w:w="15" w:type="dxa"/>
        </w:trPr>
        <w:tc>
          <w:tcPr>
            <w:tcW w:w="0" w:type="auto"/>
            <w:vAlign w:val="center"/>
            <w:hideMark/>
          </w:tcPr>
          <w:p w14:paraId="358899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781283" w14:textId="77777777" w:rsidR="00D67926" w:rsidRDefault="008D6FB8">
            <w:pPr>
              <w:rPr>
                <w:rFonts w:eastAsia="Times New Roman"/>
                <w:lang w:val="en-US"/>
              </w:rPr>
            </w:pPr>
            <w:r>
              <w:rPr>
                <w:rFonts w:eastAsia="Times New Roman"/>
                <w:lang w:val="en-US"/>
              </w:rPr>
              <w:t>Identification of the condition, problem or diagnosis</w:t>
            </w:r>
          </w:p>
        </w:tc>
      </w:tr>
      <w:tr w:rsidR="00D67926" w14:paraId="4EC0092E" w14:textId="77777777">
        <w:trPr>
          <w:divId w:val="1845052625"/>
          <w:tblCellSpacing w:w="15" w:type="dxa"/>
        </w:trPr>
        <w:tc>
          <w:tcPr>
            <w:tcW w:w="0" w:type="auto"/>
            <w:vAlign w:val="center"/>
            <w:hideMark/>
          </w:tcPr>
          <w:p w14:paraId="2DDE9D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3CFCEE" w14:textId="77777777" w:rsidR="00D67926" w:rsidRDefault="008D6FB8">
            <w:pPr>
              <w:rPr>
                <w:rFonts w:eastAsia="Times New Roman"/>
                <w:lang w:val="en-US"/>
              </w:rPr>
            </w:pPr>
            <w:r>
              <w:rPr>
                <w:rFonts w:eastAsia="Times New Roman"/>
                <w:lang w:val="en-US"/>
              </w:rPr>
              <w:t>Identification of the condition, problem or diagnosis.</w:t>
            </w:r>
          </w:p>
        </w:tc>
      </w:tr>
      <w:tr w:rsidR="00D67926" w14:paraId="3ECEF1D7" w14:textId="77777777">
        <w:trPr>
          <w:divId w:val="1845052625"/>
          <w:tblCellSpacing w:w="15" w:type="dxa"/>
        </w:trPr>
        <w:tc>
          <w:tcPr>
            <w:tcW w:w="0" w:type="auto"/>
            <w:vAlign w:val="center"/>
            <w:hideMark/>
          </w:tcPr>
          <w:p w14:paraId="382D17E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4FBE6B8" w14:textId="77777777" w:rsidR="00D67926" w:rsidRDefault="008D6FB8">
            <w:pPr>
              <w:rPr>
                <w:rFonts w:eastAsia="Times New Roman"/>
                <w:lang w:val="en-US"/>
              </w:rPr>
            </w:pPr>
            <w:r>
              <w:rPr>
                <w:rFonts w:eastAsia="Times New Roman"/>
                <w:lang w:val="en-US"/>
              </w:rPr>
              <w:t>Identification of the Condition or diagnosis.</w:t>
            </w:r>
          </w:p>
        </w:tc>
      </w:tr>
      <w:tr w:rsidR="00D67926" w14:paraId="1120E118" w14:textId="77777777">
        <w:trPr>
          <w:divId w:val="1845052625"/>
          <w:tblCellSpacing w:w="15" w:type="dxa"/>
        </w:trPr>
        <w:tc>
          <w:tcPr>
            <w:tcW w:w="0" w:type="auto"/>
            <w:vAlign w:val="center"/>
            <w:hideMark/>
          </w:tcPr>
          <w:p w14:paraId="2420AC82" w14:textId="77777777" w:rsidR="00D67926" w:rsidRDefault="008D6FB8">
            <w:pPr>
              <w:rPr>
                <w:rFonts w:eastAsia="Times New Roman"/>
                <w:lang w:val="en-US"/>
              </w:rPr>
            </w:pPr>
            <w:r>
              <w:rPr>
                <w:rFonts w:eastAsia="Times New Roman"/>
                <w:b/>
                <w:bCs/>
                <w:lang w:val="en-US"/>
              </w:rPr>
              <w:t>Condition.category</w:t>
            </w:r>
          </w:p>
        </w:tc>
        <w:tc>
          <w:tcPr>
            <w:tcW w:w="0" w:type="auto"/>
            <w:vAlign w:val="center"/>
            <w:hideMark/>
          </w:tcPr>
          <w:p w14:paraId="1486C42E" w14:textId="77777777" w:rsidR="00D67926" w:rsidRDefault="00D67926">
            <w:pPr>
              <w:rPr>
                <w:rFonts w:eastAsia="Times New Roman"/>
                <w:lang w:val="en-US"/>
              </w:rPr>
            </w:pPr>
          </w:p>
        </w:tc>
      </w:tr>
      <w:tr w:rsidR="00D67926" w14:paraId="6F12211B" w14:textId="77777777">
        <w:trPr>
          <w:divId w:val="1845052625"/>
          <w:tblCellSpacing w:w="15" w:type="dxa"/>
        </w:trPr>
        <w:tc>
          <w:tcPr>
            <w:tcW w:w="0" w:type="auto"/>
            <w:vAlign w:val="center"/>
            <w:hideMark/>
          </w:tcPr>
          <w:p w14:paraId="35681B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E1B60E" w14:textId="77777777" w:rsidR="00D67926" w:rsidRDefault="008D6FB8">
            <w:pPr>
              <w:rPr>
                <w:rFonts w:eastAsia="Times New Roman"/>
                <w:lang w:val="en-US"/>
              </w:rPr>
            </w:pPr>
            <w:r>
              <w:rPr>
                <w:rFonts w:eastAsia="Times New Roman"/>
                <w:lang w:val="en-US"/>
              </w:rPr>
              <w:t>A category assigned to the condition.</w:t>
            </w:r>
          </w:p>
        </w:tc>
      </w:tr>
      <w:tr w:rsidR="00D67926" w14:paraId="64C4ADC9" w14:textId="77777777">
        <w:trPr>
          <w:divId w:val="1845052625"/>
          <w:tblCellSpacing w:w="15" w:type="dxa"/>
        </w:trPr>
        <w:tc>
          <w:tcPr>
            <w:tcW w:w="0" w:type="auto"/>
            <w:vAlign w:val="center"/>
            <w:hideMark/>
          </w:tcPr>
          <w:p w14:paraId="258D09E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C20849" w14:textId="77777777" w:rsidR="00D67926" w:rsidRDefault="008D6FB8">
            <w:pPr>
              <w:rPr>
                <w:rFonts w:eastAsia="Times New Roman"/>
                <w:lang w:val="en-US"/>
              </w:rPr>
            </w:pPr>
            <w:r>
              <w:rPr>
                <w:rFonts w:eastAsia="Times New Roman"/>
                <w:lang w:val="en-US"/>
              </w:rPr>
              <w:t>The categorization is often highly contextual and may appear poorly differentiated or not very useful in other contexts.</w:t>
            </w:r>
          </w:p>
        </w:tc>
      </w:tr>
      <w:tr w:rsidR="00D67926" w14:paraId="02017B08" w14:textId="77777777">
        <w:trPr>
          <w:divId w:val="1845052625"/>
          <w:tblCellSpacing w:w="15" w:type="dxa"/>
        </w:trPr>
        <w:tc>
          <w:tcPr>
            <w:tcW w:w="0" w:type="auto"/>
            <w:vAlign w:val="center"/>
            <w:hideMark/>
          </w:tcPr>
          <w:p w14:paraId="684BECF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CF47C7" w14:textId="77777777" w:rsidR="00D67926" w:rsidRDefault="008D6FB8">
            <w:pPr>
              <w:rPr>
                <w:rFonts w:eastAsia="Times New Roman"/>
                <w:lang w:val="en-US"/>
              </w:rPr>
            </w:pPr>
            <w:r>
              <w:rPr>
                <w:rFonts w:eastAsia="Times New Roman"/>
                <w:lang w:val="en-US"/>
              </w:rPr>
              <w:t>A category assigned to the condition.</w:t>
            </w:r>
          </w:p>
        </w:tc>
      </w:tr>
      <w:tr w:rsidR="00D67926" w14:paraId="79CD80CF" w14:textId="77777777">
        <w:trPr>
          <w:divId w:val="1845052625"/>
          <w:tblCellSpacing w:w="15" w:type="dxa"/>
        </w:trPr>
        <w:tc>
          <w:tcPr>
            <w:tcW w:w="0" w:type="auto"/>
            <w:vAlign w:val="center"/>
            <w:hideMark/>
          </w:tcPr>
          <w:p w14:paraId="0DD99E4D" w14:textId="77777777" w:rsidR="00D67926" w:rsidRDefault="008D6FB8">
            <w:pPr>
              <w:rPr>
                <w:rFonts w:eastAsia="Times New Roman"/>
                <w:lang w:val="en-US"/>
              </w:rPr>
            </w:pPr>
            <w:r>
              <w:rPr>
                <w:rFonts w:eastAsia="Times New Roman"/>
                <w:b/>
                <w:bCs/>
                <w:lang w:val="en-US"/>
              </w:rPr>
              <w:t>Condition.clinicalStatus</w:t>
            </w:r>
          </w:p>
        </w:tc>
        <w:tc>
          <w:tcPr>
            <w:tcW w:w="0" w:type="auto"/>
            <w:vAlign w:val="center"/>
            <w:hideMark/>
          </w:tcPr>
          <w:p w14:paraId="709AB2E2" w14:textId="77777777" w:rsidR="00D67926" w:rsidRDefault="00D67926">
            <w:pPr>
              <w:rPr>
                <w:rFonts w:eastAsia="Times New Roman"/>
                <w:lang w:val="en-US"/>
              </w:rPr>
            </w:pPr>
          </w:p>
        </w:tc>
      </w:tr>
      <w:tr w:rsidR="00D67926" w14:paraId="6E71CA9B" w14:textId="77777777">
        <w:trPr>
          <w:divId w:val="1845052625"/>
          <w:tblCellSpacing w:w="15" w:type="dxa"/>
        </w:trPr>
        <w:tc>
          <w:tcPr>
            <w:tcW w:w="0" w:type="auto"/>
            <w:vAlign w:val="center"/>
            <w:hideMark/>
          </w:tcPr>
          <w:p w14:paraId="5BD377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89AAFE" w14:textId="77777777" w:rsidR="00D67926" w:rsidRDefault="008D6FB8">
            <w:pPr>
              <w:rPr>
                <w:rFonts w:eastAsia="Times New Roman"/>
                <w:lang w:val="en-US"/>
              </w:rPr>
            </w:pPr>
            <w:r>
              <w:rPr>
                <w:rFonts w:eastAsia="Times New Roman"/>
                <w:lang w:val="en-US"/>
              </w:rPr>
              <w:t>The clinical status of the condition.</w:t>
            </w:r>
          </w:p>
        </w:tc>
      </w:tr>
      <w:tr w:rsidR="00D67926" w14:paraId="4319A290" w14:textId="77777777">
        <w:trPr>
          <w:divId w:val="1845052625"/>
          <w:tblCellSpacing w:w="15" w:type="dxa"/>
        </w:trPr>
        <w:tc>
          <w:tcPr>
            <w:tcW w:w="0" w:type="auto"/>
            <w:vAlign w:val="center"/>
            <w:hideMark/>
          </w:tcPr>
          <w:p w14:paraId="1E76919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5BB7238" w14:textId="77777777" w:rsidR="00D67926" w:rsidRDefault="008D6FB8">
            <w:pPr>
              <w:rPr>
                <w:rFonts w:eastAsia="Times New Roman"/>
                <w:lang w:val="en-US"/>
              </w:rPr>
            </w:pPr>
            <w:r>
              <w:rPr>
                <w:rFonts w:eastAsia="Times New Roman"/>
                <w:lang w:val="en-US"/>
              </w:rPr>
              <w:t>The clinical status of the Condition or diagnosis</w:t>
            </w:r>
          </w:p>
        </w:tc>
      </w:tr>
      <w:tr w:rsidR="00D67926" w14:paraId="0C73BD50" w14:textId="77777777">
        <w:trPr>
          <w:divId w:val="1845052625"/>
          <w:tblCellSpacing w:w="15" w:type="dxa"/>
        </w:trPr>
        <w:tc>
          <w:tcPr>
            <w:tcW w:w="0" w:type="auto"/>
            <w:vAlign w:val="center"/>
            <w:hideMark/>
          </w:tcPr>
          <w:p w14:paraId="497E4E72" w14:textId="77777777" w:rsidR="00D67926" w:rsidRDefault="008D6FB8">
            <w:pPr>
              <w:rPr>
                <w:rFonts w:eastAsia="Times New Roman"/>
                <w:lang w:val="en-US"/>
              </w:rPr>
            </w:pPr>
            <w:r>
              <w:rPr>
                <w:rFonts w:eastAsia="Times New Roman"/>
                <w:b/>
                <w:bCs/>
                <w:lang w:val="en-US"/>
              </w:rPr>
              <w:t>Condition.verificationStatus</w:t>
            </w:r>
          </w:p>
        </w:tc>
        <w:tc>
          <w:tcPr>
            <w:tcW w:w="0" w:type="auto"/>
            <w:vAlign w:val="center"/>
            <w:hideMark/>
          </w:tcPr>
          <w:p w14:paraId="0D9446FB" w14:textId="77777777" w:rsidR="00D67926" w:rsidRDefault="00D67926">
            <w:pPr>
              <w:rPr>
                <w:rFonts w:eastAsia="Times New Roman"/>
                <w:lang w:val="en-US"/>
              </w:rPr>
            </w:pPr>
          </w:p>
        </w:tc>
      </w:tr>
      <w:tr w:rsidR="00D67926" w14:paraId="57515940" w14:textId="77777777">
        <w:trPr>
          <w:divId w:val="1845052625"/>
          <w:tblCellSpacing w:w="15" w:type="dxa"/>
        </w:trPr>
        <w:tc>
          <w:tcPr>
            <w:tcW w:w="0" w:type="auto"/>
            <w:vAlign w:val="center"/>
            <w:hideMark/>
          </w:tcPr>
          <w:p w14:paraId="4F326D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9B9288" w14:textId="77777777" w:rsidR="00D67926" w:rsidRDefault="008D6FB8">
            <w:pPr>
              <w:rPr>
                <w:rFonts w:eastAsia="Times New Roman"/>
                <w:lang w:val="en-US"/>
              </w:rPr>
            </w:pPr>
            <w:r>
              <w:rPr>
                <w:rFonts w:eastAsia="Times New Roman"/>
                <w:lang w:val="en-US"/>
              </w:rPr>
              <w:t>The verification status to support the clinical status of the condition.</w:t>
            </w:r>
          </w:p>
        </w:tc>
      </w:tr>
      <w:tr w:rsidR="00D67926" w14:paraId="006173F9" w14:textId="77777777">
        <w:trPr>
          <w:divId w:val="1845052625"/>
          <w:tblCellSpacing w:w="15" w:type="dxa"/>
        </w:trPr>
        <w:tc>
          <w:tcPr>
            <w:tcW w:w="0" w:type="auto"/>
            <w:vAlign w:val="center"/>
            <w:hideMark/>
          </w:tcPr>
          <w:p w14:paraId="66D9D10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D34DF25" w14:textId="77777777" w:rsidR="00D67926" w:rsidRDefault="008D6FB8">
            <w:pPr>
              <w:rPr>
                <w:rFonts w:eastAsia="Times New Roman"/>
                <w:lang w:val="en-US"/>
              </w:rPr>
            </w:pPr>
            <w:r>
              <w:rPr>
                <w:rFonts w:eastAsia="Times New Roman"/>
                <w:lang w:val="en-US"/>
              </w:rPr>
              <w:t>The verification status to support or decline the clinical status of the Condition or diagnosis.</w:t>
            </w:r>
          </w:p>
        </w:tc>
      </w:tr>
      <w:tr w:rsidR="00D67926" w14:paraId="47657306" w14:textId="77777777">
        <w:trPr>
          <w:divId w:val="1845052625"/>
          <w:tblCellSpacing w:w="15" w:type="dxa"/>
        </w:trPr>
        <w:tc>
          <w:tcPr>
            <w:tcW w:w="0" w:type="auto"/>
            <w:vAlign w:val="center"/>
            <w:hideMark/>
          </w:tcPr>
          <w:p w14:paraId="35AACFA7" w14:textId="77777777" w:rsidR="00D67926" w:rsidRDefault="008D6FB8">
            <w:pPr>
              <w:rPr>
                <w:rFonts w:eastAsia="Times New Roman"/>
                <w:lang w:val="en-US"/>
              </w:rPr>
            </w:pPr>
            <w:r>
              <w:rPr>
                <w:rFonts w:eastAsia="Times New Roman"/>
                <w:b/>
                <w:bCs/>
                <w:lang w:val="en-US"/>
              </w:rPr>
              <w:t>Condition.severity</w:t>
            </w:r>
          </w:p>
        </w:tc>
        <w:tc>
          <w:tcPr>
            <w:tcW w:w="0" w:type="auto"/>
            <w:vAlign w:val="center"/>
            <w:hideMark/>
          </w:tcPr>
          <w:p w14:paraId="74ED1C59" w14:textId="77777777" w:rsidR="00D67926" w:rsidRDefault="00D67926">
            <w:pPr>
              <w:rPr>
                <w:rFonts w:eastAsia="Times New Roman"/>
                <w:lang w:val="en-US"/>
              </w:rPr>
            </w:pPr>
          </w:p>
        </w:tc>
      </w:tr>
      <w:tr w:rsidR="00D67926" w14:paraId="6159F64D" w14:textId="77777777">
        <w:trPr>
          <w:divId w:val="1845052625"/>
          <w:tblCellSpacing w:w="15" w:type="dxa"/>
        </w:trPr>
        <w:tc>
          <w:tcPr>
            <w:tcW w:w="0" w:type="auto"/>
            <w:vAlign w:val="center"/>
            <w:hideMark/>
          </w:tcPr>
          <w:p w14:paraId="19FA8E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2E9013" w14:textId="77777777" w:rsidR="00D67926" w:rsidRDefault="008D6FB8">
            <w:pPr>
              <w:rPr>
                <w:rFonts w:eastAsia="Times New Roman"/>
                <w:lang w:val="en-US"/>
              </w:rPr>
            </w:pPr>
            <w:r>
              <w:rPr>
                <w:rFonts w:eastAsia="Times New Roman"/>
                <w:lang w:val="en-US"/>
              </w:rPr>
              <w:t>Subjective severity of condition</w:t>
            </w:r>
          </w:p>
        </w:tc>
      </w:tr>
      <w:tr w:rsidR="00D67926" w14:paraId="1631B7A8" w14:textId="77777777">
        <w:trPr>
          <w:divId w:val="1845052625"/>
          <w:tblCellSpacing w:w="15" w:type="dxa"/>
        </w:trPr>
        <w:tc>
          <w:tcPr>
            <w:tcW w:w="0" w:type="auto"/>
            <w:vAlign w:val="center"/>
            <w:hideMark/>
          </w:tcPr>
          <w:p w14:paraId="534ADA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A05033" w14:textId="77777777"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14:paraId="31A5E6F1" w14:textId="77777777">
        <w:trPr>
          <w:divId w:val="1845052625"/>
          <w:tblCellSpacing w:w="15" w:type="dxa"/>
        </w:trPr>
        <w:tc>
          <w:tcPr>
            <w:tcW w:w="0" w:type="auto"/>
            <w:vAlign w:val="center"/>
            <w:hideMark/>
          </w:tcPr>
          <w:p w14:paraId="0C5F56B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08E642D" w14:textId="77777777" w:rsidR="00D67926" w:rsidRDefault="008D6FB8">
            <w:pPr>
              <w:rPr>
                <w:rFonts w:eastAsia="Times New Roman"/>
                <w:lang w:val="en-US"/>
              </w:rPr>
            </w:pPr>
            <w:r>
              <w:rPr>
                <w:rFonts w:eastAsia="Times New Roman"/>
                <w:lang w:val="en-US"/>
              </w:rPr>
              <w:t>Coding of the severity with a terminology is preferred, where possible.</w:t>
            </w:r>
          </w:p>
        </w:tc>
      </w:tr>
      <w:tr w:rsidR="00D67926" w14:paraId="73A26A57" w14:textId="77777777">
        <w:trPr>
          <w:divId w:val="1845052625"/>
          <w:tblCellSpacing w:w="15" w:type="dxa"/>
        </w:trPr>
        <w:tc>
          <w:tcPr>
            <w:tcW w:w="0" w:type="auto"/>
            <w:vAlign w:val="center"/>
            <w:hideMark/>
          </w:tcPr>
          <w:p w14:paraId="4499882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1097A37" w14:textId="77777777"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14:paraId="22346DFE" w14:textId="77777777">
        <w:trPr>
          <w:divId w:val="1845052625"/>
          <w:tblCellSpacing w:w="15" w:type="dxa"/>
        </w:trPr>
        <w:tc>
          <w:tcPr>
            <w:tcW w:w="0" w:type="auto"/>
            <w:vAlign w:val="center"/>
            <w:hideMark/>
          </w:tcPr>
          <w:p w14:paraId="38D68E0E" w14:textId="77777777" w:rsidR="00D67926" w:rsidRDefault="008D6FB8">
            <w:pPr>
              <w:rPr>
                <w:rFonts w:eastAsia="Times New Roman"/>
                <w:lang w:val="en-US"/>
              </w:rPr>
            </w:pPr>
            <w:r>
              <w:rPr>
                <w:rFonts w:eastAsia="Times New Roman"/>
                <w:b/>
                <w:bCs/>
                <w:lang w:val="en-US"/>
              </w:rPr>
              <w:lastRenderedPageBreak/>
              <w:t>Condition.onset[x]</w:t>
            </w:r>
          </w:p>
        </w:tc>
        <w:tc>
          <w:tcPr>
            <w:tcW w:w="0" w:type="auto"/>
            <w:vAlign w:val="center"/>
            <w:hideMark/>
          </w:tcPr>
          <w:p w14:paraId="1A149212" w14:textId="77777777" w:rsidR="00D67926" w:rsidRDefault="00D67926">
            <w:pPr>
              <w:rPr>
                <w:rFonts w:eastAsia="Times New Roman"/>
                <w:lang w:val="en-US"/>
              </w:rPr>
            </w:pPr>
          </w:p>
        </w:tc>
      </w:tr>
      <w:tr w:rsidR="00D67926" w14:paraId="22F61635" w14:textId="77777777">
        <w:trPr>
          <w:divId w:val="1845052625"/>
          <w:tblCellSpacing w:w="15" w:type="dxa"/>
        </w:trPr>
        <w:tc>
          <w:tcPr>
            <w:tcW w:w="0" w:type="auto"/>
            <w:vAlign w:val="center"/>
            <w:hideMark/>
          </w:tcPr>
          <w:p w14:paraId="506C7E9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4248F7" w14:textId="77777777" w:rsidR="00D67926" w:rsidRDefault="008D6FB8">
            <w:pPr>
              <w:rPr>
                <w:rFonts w:eastAsia="Times New Roman"/>
                <w:lang w:val="en-US"/>
              </w:rPr>
            </w:pPr>
            <w:r>
              <w:rPr>
                <w:rFonts w:eastAsia="Times New Roman"/>
                <w:lang w:val="en-US"/>
              </w:rPr>
              <w:t>Estimated or actual date, date-time, or age</w:t>
            </w:r>
          </w:p>
        </w:tc>
      </w:tr>
      <w:tr w:rsidR="00D67926" w14:paraId="731F5E5B" w14:textId="77777777">
        <w:trPr>
          <w:divId w:val="1845052625"/>
          <w:tblCellSpacing w:w="15" w:type="dxa"/>
        </w:trPr>
        <w:tc>
          <w:tcPr>
            <w:tcW w:w="0" w:type="auto"/>
            <w:vAlign w:val="center"/>
            <w:hideMark/>
          </w:tcPr>
          <w:p w14:paraId="55BEA7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1C6A1C" w14:textId="77777777" w:rsidR="00D67926" w:rsidRDefault="008D6FB8">
            <w:pPr>
              <w:rPr>
                <w:rFonts w:eastAsia="Times New Roman"/>
                <w:lang w:val="en-US"/>
              </w:rPr>
            </w:pPr>
            <w:r>
              <w:rPr>
                <w:rFonts w:eastAsia="Times New Roman"/>
                <w:lang w:val="en-US"/>
              </w:rPr>
              <w:t>Estimated or actual date or date-time the condition began, in the opinion of the clinician.</w:t>
            </w:r>
          </w:p>
        </w:tc>
      </w:tr>
      <w:tr w:rsidR="00D67926" w14:paraId="3BA4D871" w14:textId="77777777">
        <w:trPr>
          <w:divId w:val="1845052625"/>
          <w:tblCellSpacing w:w="15" w:type="dxa"/>
        </w:trPr>
        <w:tc>
          <w:tcPr>
            <w:tcW w:w="0" w:type="auto"/>
            <w:vAlign w:val="center"/>
            <w:hideMark/>
          </w:tcPr>
          <w:p w14:paraId="1573AD0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C131EC" w14:textId="77777777" w:rsidR="00D67926" w:rsidRDefault="008D6FB8">
            <w:pPr>
              <w:rPr>
                <w:rFonts w:eastAsia="Times New Roman"/>
                <w:lang w:val="en-US"/>
              </w:rPr>
            </w:pPr>
            <w:r>
              <w:rPr>
                <w:rFonts w:eastAsia="Times New Roman"/>
                <w:lang w:val="en-US"/>
              </w:rPr>
              <w:t>Age is generally used when the patient reports an age at which the Condition began to occur.</w:t>
            </w:r>
          </w:p>
        </w:tc>
      </w:tr>
      <w:tr w:rsidR="00D67926" w14:paraId="7E8DA30A" w14:textId="77777777">
        <w:trPr>
          <w:divId w:val="1845052625"/>
          <w:tblCellSpacing w:w="15" w:type="dxa"/>
        </w:trPr>
        <w:tc>
          <w:tcPr>
            <w:tcW w:w="0" w:type="auto"/>
            <w:vAlign w:val="center"/>
            <w:hideMark/>
          </w:tcPr>
          <w:p w14:paraId="3E10393F" w14:textId="77777777" w:rsidR="00D67926" w:rsidRDefault="008D6FB8">
            <w:pPr>
              <w:rPr>
                <w:rFonts w:eastAsia="Times New Roman"/>
                <w:lang w:val="en-US"/>
              </w:rPr>
            </w:pPr>
            <w:r>
              <w:rPr>
                <w:rFonts w:eastAsia="Times New Roman"/>
                <w:b/>
                <w:bCs/>
                <w:lang w:val="en-US"/>
              </w:rPr>
              <w:t>Condition.abatement[x]</w:t>
            </w:r>
          </w:p>
        </w:tc>
        <w:tc>
          <w:tcPr>
            <w:tcW w:w="0" w:type="auto"/>
            <w:vAlign w:val="center"/>
            <w:hideMark/>
          </w:tcPr>
          <w:p w14:paraId="0F7109B2" w14:textId="77777777" w:rsidR="00D67926" w:rsidRDefault="00D67926">
            <w:pPr>
              <w:rPr>
                <w:rFonts w:eastAsia="Times New Roman"/>
                <w:lang w:val="en-US"/>
              </w:rPr>
            </w:pPr>
          </w:p>
        </w:tc>
      </w:tr>
      <w:tr w:rsidR="00D67926" w14:paraId="684E8F5D" w14:textId="77777777">
        <w:trPr>
          <w:divId w:val="1845052625"/>
          <w:tblCellSpacing w:w="15" w:type="dxa"/>
        </w:trPr>
        <w:tc>
          <w:tcPr>
            <w:tcW w:w="0" w:type="auto"/>
            <w:vAlign w:val="center"/>
            <w:hideMark/>
          </w:tcPr>
          <w:p w14:paraId="1AB4AB6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1F355A" w14:textId="77777777" w:rsidR="00D67926" w:rsidRDefault="008D6FB8">
            <w:pPr>
              <w:rPr>
                <w:rFonts w:eastAsia="Times New Roman"/>
                <w:lang w:val="en-US"/>
              </w:rPr>
            </w:pPr>
            <w:r>
              <w:rPr>
                <w:rFonts w:eastAsia="Times New Roman"/>
                <w:lang w:val="en-US"/>
              </w:rPr>
              <w:t>If/when in resolution/remission</w:t>
            </w:r>
          </w:p>
        </w:tc>
      </w:tr>
      <w:tr w:rsidR="00D67926" w14:paraId="3086132D" w14:textId="77777777">
        <w:trPr>
          <w:divId w:val="1845052625"/>
          <w:tblCellSpacing w:w="15" w:type="dxa"/>
        </w:trPr>
        <w:tc>
          <w:tcPr>
            <w:tcW w:w="0" w:type="auto"/>
            <w:vAlign w:val="center"/>
            <w:hideMark/>
          </w:tcPr>
          <w:p w14:paraId="28DEE2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A5965D" w14:textId="77777777" w:rsidR="00D67926" w:rsidRDefault="008D6FB8">
            <w:pPr>
              <w:rPr>
                <w:rFonts w:eastAsia="Times New Roman"/>
                <w:lang w:val="en-US"/>
              </w:rPr>
            </w:pPr>
            <w:r>
              <w:rPr>
                <w:rFonts w:eastAsia="Times New Roman"/>
                <w:lang w:val="en-US"/>
              </w:rPr>
              <w:t xml:space="preserve">The date or estimated date that the condition resolved or went into remission. This is called "abatement" because of the many overloaded connotations associated with "remission" or "resolution" - Conditions are never really resolved, but they can abate. </w:t>
            </w:r>
          </w:p>
        </w:tc>
      </w:tr>
      <w:tr w:rsidR="00D67926" w14:paraId="34F653CA" w14:textId="77777777">
        <w:trPr>
          <w:divId w:val="1845052625"/>
          <w:tblCellSpacing w:w="15" w:type="dxa"/>
        </w:trPr>
        <w:tc>
          <w:tcPr>
            <w:tcW w:w="0" w:type="auto"/>
            <w:vAlign w:val="center"/>
            <w:hideMark/>
          </w:tcPr>
          <w:p w14:paraId="229A715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9FA5E0A" w14:textId="77777777" w:rsidR="00D67926" w:rsidRDefault="008D6FB8">
            <w:pPr>
              <w:rPr>
                <w:rFonts w:eastAsia="Times New Roman"/>
                <w:lang w:val="en-US"/>
              </w:rPr>
            </w:pPr>
            <w:r>
              <w:rPr>
                <w:rFonts w:eastAsia="Times New Roman"/>
                <w:lang w:val="en-US"/>
              </w:rPr>
              <w:t xml:space="preserve">There is no explicit distinction between resolution and remission because in many cases the distinction is not clear. Age is generally used when the patient reports an age at which the Condition abated. If there is no abatement element, it is unknown whether the condition has resolved or entered remission; applications and users should generally assume that the condition is still valid. </w:t>
            </w:r>
          </w:p>
        </w:tc>
      </w:tr>
      <w:tr w:rsidR="00D67926" w14:paraId="2C849AC1" w14:textId="77777777">
        <w:trPr>
          <w:divId w:val="1845052625"/>
          <w:tblCellSpacing w:w="15" w:type="dxa"/>
        </w:trPr>
        <w:tc>
          <w:tcPr>
            <w:tcW w:w="0" w:type="auto"/>
            <w:vAlign w:val="center"/>
            <w:hideMark/>
          </w:tcPr>
          <w:p w14:paraId="68F94206" w14:textId="77777777" w:rsidR="00D67926" w:rsidRDefault="008D6FB8">
            <w:pPr>
              <w:rPr>
                <w:rFonts w:eastAsia="Times New Roman"/>
                <w:lang w:val="en-US"/>
              </w:rPr>
            </w:pPr>
            <w:r>
              <w:rPr>
                <w:rFonts w:eastAsia="Times New Roman"/>
                <w:b/>
                <w:bCs/>
                <w:lang w:val="en-US"/>
              </w:rPr>
              <w:t>Condition.stage</w:t>
            </w:r>
          </w:p>
        </w:tc>
        <w:tc>
          <w:tcPr>
            <w:tcW w:w="0" w:type="auto"/>
            <w:vAlign w:val="center"/>
            <w:hideMark/>
          </w:tcPr>
          <w:p w14:paraId="3D66D19F" w14:textId="77777777" w:rsidR="00D67926" w:rsidRDefault="00D67926">
            <w:pPr>
              <w:rPr>
                <w:rFonts w:eastAsia="Times New Roman"/>
                <w:lang w:val="en-US"/>
              </w:rPr>
            </w:pPr>
          </w:p>
        </w:tc>
      </w:tr>
      <w:tr w:rsidR="00D67926" w14:paraId="79133116" w14:textId="77777777">
        <w:trPr>
          <w:divId w:val="1845052625"/>
          <w:tblCellSpacing w:w="15" w:type="dxa"/>
        </w:trPr>
        <w:tc>
          <w:tcPr>
            <w:tcW w:w="0" w:type="auto"/>
            <w:vAlign w:val="center"/>
            <w:hideMark/>
          </w:tcPr>
          <w:p w14:paraId="763197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887591" w14:textId="77777777" w:rsidR="00D67926" w:rsidRDefault="008D6FB8">
            <w:pPr>
              <w:rPr>
                <w:rFonts w:eastAsia="Times New Roman"/>
                <w:lang w:val="en-US"/>
              </w:rPr>
            </w:pPr>
            <w:r>
              <w:rPr>
                <w:rFonts w:eastAsia="Times New Roman"/>
                <w:lang w:val="en-US"/>
              </w:rPr>
              <w:t>Stage/grade, usually assessed formally</w:t>
            </w:r>
          </w:p>
        </w:tc>
      </w:tr>
      <w:tr w:rsidR="00D67926" w14:paraId="45E0D19D" w14:textId="77777777">
        <w:trPr>
          <w:divId w:val="1845052625"/>
          <w:tblCellSpacing w:w="15" w:type="dxa"/>
        </w:trPr>
        <w:tc>
          <w:tcPr>
            <w:tcW w:w="0" w:type="auto"/>
            <w:vAlign w:val="center"/>
            <w:hideMark/>
          </w:tcPr>
          <w:p w14:paraId="704F0B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671D6E" w14:textId="77777777" w:rsidR="00D67926" w:rsidRDefault="008D6FB8">
            <w:pPr>
              <w:rPr>
                <w:rFonts w:eastAsia="Times New Roman"/>
                <w:lang w:val="en-US"/>
              </w:rPr>
            </w:pPr>
            <w:r>
              <w:rPr>
                <w:rFonts w:eastAsia="Times New Roman"/>
                <w:lang w:val="en-US"/>
              </w:rPr>
              <w:t>Clinical stage or grade of a condition. May include formal severity assessments.</w:t>
            </w:r>
          </w:p>
        </w:tc>
      </w:tr>
      <w:tr w:rsidR="00D67926" w14:paraId="5C2199EA" w14:textId="77777777">
        <w:trPr>
          <w:divId w:val="1845052625"/>
          <w:tblCellSpacing w:w="15" w:type="dxa"/>
        </w:trPr>
        <w:tc>
          <w:tcPr>
            <w:tcW w:w="0" w:type="auto"/>
            <w:vAlign w:val="center"/>
            <w:hideMark/>
          </w:tcPr>
          <w:p w14:paraId="5CD646E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36B0814" w14:textId="77777777" w:rsidR="00D67926" w:rsidRDefault="008D6FB8">
            <w:pPr>
              <w:rPr>
                <w:rFonts w:eastAsia="Times New Roman"/>
                <w:lang w:val="en-US"/>
              </w:rPr>
            </w:pPr>
            <w:r>
              <w:rPr>
                <w:rFonts w:eastAsia="Times New Roman"/>
                <w:lang w:val="en-US"/>
              </w:rPr>
              <w:t>Stage SHALL have summary or assessment</w:t>
            </w:r>
          </w:p>
        </w:tc>
      </w:tr>
      <w:tr w:rsidR="00D67926" w14:paraId="320C3F15" w14:textId="77777777">
        <w:trPr>
          <w:divId w:val="1845052625"/>
          <w:tblCellSpacing w:w="15" w:type="dxa"/>
        </w:trPr>
        <w:tc>
          <w:tcPr>
            <w:tcW w:w="0" w:type="auto"/>
            <w:vAlign w:val="center"/>
            <w:hideMark/>
          </w:tcPr>
          <w:p w14:paraId="101A9E1F" w14:textId="77777777" w:rsidR="00D67926" w:rsidRDefault="008D6FB8">
            <w:pPr>
              <w:rPr>
                <w:rFonts w:eastAsia="Times New Roman"/>
                <w:lang w:val="en-US"/>
              </w:rPr>
            </w:pPr>
            <w:r>
              <w:rPr>
                <w:rFonts w:eastAsia="Times New Roman"/>
                <w:b/>
                <w:bCs/>
                <w:lang w:val="en-US"/>
              </w:rPr>
              <w:t>Condition.stage.summary</w:t>
            </w:r>
          </w:p>
        </w:tc>
        <w:tc>
          <w:tcPr>
            <w:tcW w:w="0" w:type="auto"/>
            <w:vAlign w:val="center"/>
            <w:hideMark/>
          </w:tcPr>
          <w:p w14:paraId="6830C541" w14:textId="77777777" w:rsidR="00D67926" w:rsidRDefault="00D67926">
            <w:pPr>
              <w:rPr>
                <w:rFonts w:eastAsia="Times New Roman"/>
                <w:lang w:val="en-US"/>
              </w:rPr>
            </w:pPr>
          </w:p>
        </w:tc>
      </w:tr>
      <w:tr w:rsidR="00D67926" w14:paraId="7BA74319" w14:textId="77777777">
        <w:trPr>
          <w:divId w:val="1845052625"/>
          <w:tblCellSpacing w:w="15" w:type="dxa"/>
        </w:trPr>
        <w:tc>
          <w:tcPr>
            <w:tcW w:w="0" w:type="auto"/>
            <w:vAlign w:val="center"/>
            <w:hideMark/>
          </w:tcPr>
          <w:p w14:paraId="1ADCD4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DADEEF" w14:textId="77777777" w:rsidR="00D67926" w:rsidRDefault="008D6FB8">
            <w:pPr>
              <w:rPr>
                <w:rFonts w:eastAsia="Times New Roman"/>
                <w:lang w:val="en-US"/>
              </w:rPr>
            </w:pPr>
            <w:r>
              <w:rPr>
                <w:rFonts w:eastAsia="Times New Roman"/>
                <w:lang w:val="en-US"/>
              </w:rPr>
              <w:t>Simple summary (disease specific)</w:t>
            </w:r>
          </w:p>
        </w:tc>
      </w:tr>
      <w:tr w:rsidR="00D67926" w14:paraId="16A2CA18" w14:textId="77777777">
        <w:trPr>
          <w:divId w:val="1845052625"/>
          <w:tblCellSpacing w:w="15" w:type="dxa"/>
        </w:trPr>
        <w:tc>
          <w:tcPr>
            <w:tcW w:w="0" w:type="auto"/>
            <w:vAlign w:val="center"/>
            <w:hideMark/>
          </w:tcPr>
          <w:p w14:paraId="5AC612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CD8636" w14:textId="77777777" w:rsidR="00D67926" w:rsidRDefault="008D6FB8">
            <w:pPr>
              <w:rPr>
                <w:rFonts w:eastAsia="Times New Roman"/>
                <w:lang w:val="en-US"/>
              </w:rPr>
            </w:pPr>
            <w:r>
              <w:rPr>
                <w:rFonts w:eastAsia="Times New Roman"/>
                <w:lang w:val="en-US"/>
              </w:rPr>
              <w:t>A simple summary of the stage such as "Stage 3". The determination of the stage is disease-specific.</w:t>
            </w:r>
          </w:p>
        </w:tc>
      </w:tr>
      <w:tr w:rsidR="00D67926" w14:paraId="11FB046A" w14:textId="77777777">
        <w:trPr>
          <w:divId w:val="1845052625"/>
          <w:tblCellSpacing w:w="15" w:type="dxa"/>
        </w:trPr>
        <w:tc>
          <w:tcPr>
            <w:tcW w:w="0" w:type="auto"/>
            <w:vAlign w:val="center"/>
            <w:hideMark/>
          </w:tcPr>
          <w:p w14:paraId="7E2FB39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097C87" w14:textId="77777777" w:rsidR="00D67926" w:rsidRDefault="008D6FB8">
            <w:pPr>
              <w:rPr>
                <w:rFonts w:eastAsia="Times New Roman"/>
                <w:lang w:val="en-US"/>
              </w:rPr>
            </w:pPr>
            <w:r>
              <w:rPr>
                <w:rFonts w:eastAsia="Times New Roman"/>
                <w:lang w:val="en-US"/>
              </w:rPr>
              <w:t>Codes describing condition stages (e.g. Cancer stages)</w:t>
            </w:r>
          </w:p>
        </w:tc>
      </w:tr>
      <w:tr w:rsidR="00D67926" w14:paraId="2EC462F7" w14:textId="77777777">
        <w:trPr>
          <w:divId w:val="1845052625"/>
          <w:tblCellSpacing w:w="15" w:type="dxa"/>
        </w:trPr>
        <w:tc>
          <w:tcPr>
            <w:tcW w:w="0" w:type="auto"/>
            <w:vAlign w:val="center"/>
            <w:hideMark/>
          </w:tcPr>
          <w:p w14:paraId="65E500EA" w14:textId="77777777" w:rsidR="00D67926" w:rsidRDefault="008D6FB8">
            <w:pPr>
              <w:rPr>
                <w:rFonts w:eastAsia="Times New Roman"/>
                <w:lang w:val="en-US"/>
              </w:rPr>
            </w:pPr>
            <w:r>
              <w:rPr>
                <w:rFonts w:eastAsia="Times New Roman"/>
                <w:b/>
                <w:bCs/>
                <w:lang w:val="en-US"/>
              </w:rPr>
              <w:t>Condition.stage.assessment</w:t>
            </w:r>
          </w:p>
        </w:tc>
        <w:tc>
          <w:tcPr>
            <w:tcW w:w="0" w:type="auto"/>
            <w:vAlign w:val="center"/>
            <w:hideMark/>
          </w:tcPr>
          <w:p w14:paraId="1D6109DF" w14:textId="77777777" w:rsidR="00D67926" w:rsidRDefault="00D67926">
            <w:pPr>
              <w:rPr>
                <w:rFonts w:eastAsia="Times New Roman"/>
                <w:lang w:val="en-US"/>
              </w:rPr>
            </w:pPr>
          </w:p>
        </w:tc>
      </w:tr>
      <w:tr w:rsidR="00D67926" w14:paraId="72ADA39F" w14:textId="77777777">
        <w:trPr>
          <w:divId w:val="1845052625"/>
          <w:tblCellSpacing w:w="15" w:type="dxa"/>
        </w:trPr>
        <w:tc>
          <w:tcPr>
            <w:tcW w:w="0" w:type="auto"/>
            <w:vAlign w:val="center"/>
            <w:hideMark/>
          </w:tcPr>
          <w:p w14:paraId="3F1564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D00DC9" w14:textId="77777777" w:rsidR="00D67926" w:rsidRDefault="008D6FB8">
            <w:pPr>
              <w:rPr>
                <w:rFonts w:eastAsia="Times New Roman"/>
                <w:lang w:val="en-US"/>
              </w:rPr>
            </w:pPr>
            <w:r>
              <w:rPr>
                <w:rFonts w:eastAsia="Times New Roman"/>
                <w:lang w:val="en-US"/>
              </w:rPr>
              <w:t>Formal record of assessment</w:t>
            </w:r>
          </w:p>
        </w:tc>
      </w:tr>
      <w:tr w:rsidR="00D67926" w14:paraId="3C360E5F" w14:textId="77777777">
        <w:trPr>
          <w:divId w:val="1845052625"/>
          <w:tblCellSpacing w:w="15" w:type="dxa"/>
        </w:trPr>
        <w:tc>
          <w:tcPr>
            <w:tcW w:w="0" w:type="auto"/>
            <w:vAlign w:val="center"/>
            <w:hideMark/>
          </w:tcPr>
          <w:p w14:paraId="0A6AEF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660762" w14:textId="77777777" w:rsidR="00D67926" w:rsidRDefault="008D6FB8">
            <w:pPr>
              <w:rPr>
                <w:rFonts w:eastAsia="Times New Roman"/>
                <w:lang w:val="en-US"/>
              </w:rPr>
            </w:pPr>
            <w:r>
              <w:rPr>
                <w:rFonts w:eastAsia="Times New Roman"/>
                <w:lang w:val="en-US"/>
              </w:rPr>
              <w:t>Reference to a formal record of the evidence on which the staging assessment is based.</w:t>
            </w:r>
          </w:p>
        </w:tc>
      </w:tr>
      <w:tr w:rsidR="00D67926" w14:paraId="5D318962" w14:textId="77777777">
        <w:trPr>
          <w:divId w:val="1845052625"/>
          <w:tblCellSpacing w:w="15" w:type="dxa"/>
        </w:trPr>
        <w:tc>
          <w:tcPr>
            <w:tcW w:w="0" w:type="auto"/>
            <w:vAlign w:val="center"/>
            <w:hideMark/>
          </w:tcPr>
          <w:p w14:paraId="00D22F34" w14:textId="77777777" w:rsidR="00D67926" w:rsidRDefault="008D6FB8">
            <w:pPr>
              <w:rPr>
                <w:rFonts w:eastAsia="Times New Roman"/>
                <w:lang w:val="en-US"/>
              </w:rPr>
            </w:pPr>
            <w:r>
              <w:rPr>
                <w:rFonts w:eastAsia="Times New Roman"/>
                <w:b/>
                <w:bCs/>
                <w:lang w:val="en-US"/>
              </w:rPr>
              <w:t>Condition.evidence</w:t>
            </w:r>
          </w:p>
        </w:tc>
        <w:tc>
          <w:tcPr>
            <w:tcW w:w="0" w:type="auto"/>
            <w:vAlign w:val="center"/>
            <w:hideMark/>
          </w:tcPr>
          <w:p w14:paraId="1A698575" w14:textId="77777777" w:rsidR="00D67926" w:rsidRDefault="00D67926">
            <w:pPr>
              <w:rPr>
                <w:rFonts w:eastAsia="Times New Roman"/>
                <w:lang w:val="en-US"/>
              </w:rPr>
            </w:pPr>
          </w:p>
        </w:tc>
      </w:tr>
      <w:tr w:rsidR="00D67926" w14:paraId="5612190D" w14:textId="77777777">
        <w:trPr>
          <w:divId w:val="1845052625"/>
          <w:tblCellSpacing w:w="15" w:type="dxa"/>
        </w:trPr>
        <w:tc>
          <w:tcPr>
            <w:tcW w:w="0" w:type="auto"/>
            <w:vAlign w:val="center"/>
            <w:hideMark/>
          </w:tcPr>
          <w:p w14:paraId="50705C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9BEE50" w14:textId="77777777" w:rsidR="00D67926" w:rsidRDefault="008D6FB8">
            <w:pPr>
              <w:rPr>
                <w:rFonts w:eastAsia="Times New Roman"/>
                <w:lang w:val="en-US"/>
              </w:rPr>
            </w:pPr>
            <w:r>
              <w:rPr>
                <w:rFonts w:eastAsia="Times New Roman"/>
                <w:lang w:val="en-US"/>
              </w:rPr>
              <w:t>Supporting evidence</w:t>
            </w:r>
          </w:p>
        </w:tc>
      </w:tr>
      <w:tr w:rsidR="00D67926" w14:paraId="1E713403" w14:textId="77777777">
        <w:trPr>
          <w:divId w:val="1845052625"/>
          <w:tblCellSpacing w:w="15" w:type="dxa"/>
        </w:trPr>
        <w:tc>
          <w:tcPr>
            <w:tcW w:w="0" w:type="auto"/>
            <w:vAlign w:val="center"/>
            <w:hideMark/>
          </w:tcPr>
          <w:p w14:paraId="0F57E5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FC485F" w14:textId="77777777" w:rsidR="00D67926" w:rsidRDefault="008D6FB8">
            <w:pPr>
              <w:rPr>
                <w:rFonts w:eastAsia="Times New Roman"/>
                <w:lang w:val="en-US"/>
              </w:rPr>
            </w:pPr>
            <w:r>
              <w:rPr>
                <w:rFonts w:eastAsia="Times New Roman"/>
                <w:lang w:val="en-US"/>
              </w:rPr>
              <w:t>Supporting Evidence / manifestations that are the basis on which this condition is suspected or confirmed.</w:t>
            </w:r>
          </w:p>
        </w:tc>
      </w:tr>
      <w:tr w:rsidR="00D67926" w14:paraId="3C248774" w14:textId="77777777">
        <w:trPr>
          <w:divId w:val="1845052625"/>
          <w:tblCellSpacing w:w="15" w:type="dxa"/>
        </w:trPr>
        <w:tc>
          <w:tcPr>
            <w:tcW w:w="0" w:type="auto"/>
            <w:vAlign w:val="center"/>
            <w:hideMark/>
          </w:tcPr>
          <w:p w14:paraId="77E5263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F7DEA1" w14:textId="77777777" w:rsidR="00D67926" w:rsidRDefault="008D6FB8">
            <w:pPr>
              <w:rPr>
                <w:rFonts w:eastAsia="Times New Roman"/>
                <w:lang w:val="en-US"/>
              </w:rPr>
            </w:pPr>
            <w:r>
              <w:rPr>
                <w:rFonts w:eastAsia="Times New Roman"/>
                <w:lang w:val="en-US"/>
              </w:rPr>
              <w:t xml:space="preserve">The evidence may be a simple list of coded symptoms/manifestations, or references to observations or formal assessments, or both. </w:t>
            </w:r>
          </w:p>
        </w:tc>
      </w:tr>
      <w:tr w:rsidR="00D67926" w14:paraId="6E69F9EB" w14:textId="77777777">
        <w:trPr>
          <w:divId w:val="1845052625"/>
          <w:tblCellSpacing w:w="15" w:type="dxa"/>
        </w:trPr>
        <w:tc>
          <w:tcPr>
            <w:tcW w:w="0" w:type="auto"/>
            <w:vAlign w:val="center"/>
            <w:hideMark/>
          </w:tcPr>
          <w:p w14:paraId="606D331F"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584F1F20" w14:textId="77777777" w:rsidR="00D67926" w:rsidRDefault="008D6FB8">
            <w:pPr>
              <w:rPr>
                <w:rFonts w:eastAsia="Times New Roman"/>
                <w:lang w:val="en-US"/>
              </w:rPr>
            </w:pPr>
            <w:r>
              <w:rPr>
                <w:rFonts w:eastAsia="Times New Roman"/>
                <w:lang w:val="en-US"/>
              </w:rPr>
              <w:t>evidence SHALL have code or details</w:t>
            </w:r>
          </w:p>
        </w:tc>
      </w:tr>
      <w:tr w:rsidR="00D67926" w14:paraId="6A689D1D" w14:textId="77777777">
        <w:trPr>
          <w:divId w:val="1845052625"/>
          <w:tblCellSpacing w:w="15" w:type="dxa"/>
        </w:trPr>
        <w:tc>
          <w:tcPr>
            <w:tcW w:w="0" w:type="auto"/>
            <w:vAlign w:val="center"/>
            <w:hideMark/>
          </w:tcPr>
          <w:p w14:paraId="72A5B0C4" w14:textId="77777777" w:rsidR="00D67926" w:rsidRDefault="008D6FB8">
            <w:pPr>
              <w:rPr>
                <w:rFonts w:eastAsia="Times New Roman"/>
                <w:lang w:val="en-US"/>
              </w:rPr>
            </w:pPr>
            <w:r>
              <w:rPr>
                <w:rFonts w:eastAsia="Times New Roman"/>
                <w:b/>
                <w:bCs/>
                <w:lang w:val="en-US"/>
              </w:rPr>
              <w:t>Condition.evidence.code</w:t>
            </w:r>
          </w:p>
        </w:tc>
        <w:tc>
          <w:tcPr>
            <w:tcW w:w="0" w:type="auto"/>
            <w:vAlign w:val="center"/>
            <w:hideMark/>
          </w:tcPr>
          <w:p w14:paraId="597B4DE8" w14:textId="77777777" w:rsidR="00D67926" w:rsidRDefault="00D67926">
            <w:pPr>
              <w:rPr>
                <w:rFonts w:eastAsia="Times New Roman"/>
                <w:lang w:val="en-US"/>
              </w:rPr>
            </w:pPr>
          </w:p>
        </w:tc>
      </w:tr>
      <w:tr w:rsidR="00D67926" w14:paraId="2AAE776E" w14:textId="77777777">
        <w:trPr>
          <w:divId w:val="1845052625"/>
          <w:tblCellSpacing w:w="15" w:type="dxa"/>
        </w:trPr>
        <w:tc>
          <w:tcPr>
            <w:tcW w:w="0" w:type="auto"/>
            <w:vAlign w:val="center"/>
            <w:hideMark/>
          </w:tcPr>
          <w:p w14:paraId="4A6047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A72E77" w14:textId="77777777" w:rsidR="00D67926" w:rsidRDefault="008D6FB8">
            <w:pPr>
              <w:rPr>
                <w:rFonts w:eastAsia="Times New Roman"/>
                <w:lang w:val="en-US"/>
              </w:rPr>
            </w:pPr>
            <w:r>
              <w:rPr>
                <w:rFonts w:eastAsia="Times New Roman"/>
                <w:lang w:val="en-US"/>
              </w:rPr>
              <w:t>Manifestation/symptom</w:t>
            </w:r>
          </w:p>
        </w:tc>
      </w:tr>
      <w:tr w:rsidR="00D67926" w14:paraId="386A06A2" w14:textId="77777777">
        <w:trPr>
          <w:divId w:val="1845052625"/>
          <w:tblCellSpacing w:w="15" w:type="dxa"/>
        </w:trPr>
        <w:tc>
          <w:tcPr>
            <w:tcW w:w="0" w:type="auto"/>
            <w:vAlign w:val="center"/>
            <w:hideMark/>
          </w:tcPr>
          <w:p w14:paraId="022875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318938" w14:textId="77777777" w:rsidR="00D67926" w:rsidRDefault="008D6FB8">
            <w:pPr>
              <w:rPr>
                <w:rFonts w:eastAsia="Times New Roman"/>
                <w:lang w:val="en-US"/>
              </w:rPr>
            </w:pPr>
            <w:r>
              <w:rPr>
                <w:rFonts w:eastAsia="Times New Roman"/>
                <w:lang w:val="en-US"/>
              </w:rPr>
              <w:t>A manifestation or symptom that led to the recording of this condition.</w:t>
            </w:r>
          </w:p>
        </w:tc>
      </w:tr>
      <w:tr w:rsidR="00D67926" w14:paraId="6CA06947" w14:textId="77777777">
        <w:trPr>
          <w:divId w:val="1845052625"/>
          <w:tblCellSpacing w:w="15" w:type="dxa"/>
        </w:trPr>
        <w:tc>
          <w:tcPr>
            <w:tcW w:w="0" w:type="auto"/>
            <w:vAlign w:val="center"/>
            <w:hideMark/>
          </w:tcPr>
          <w:p w14:paraId="568D44C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4953F0C" w14:textId="77777777" w:rsidR="00D67926" w:rsidRDefault="008D6FB8">
            <w:pPr>
              <w:rPr>
                <w:rFonts w:eastAsia="Times New Roman"/>
                <w:lang w:val="en-US"/>
              </w:rPr>
            </w:pPr>
            <w:r>
              <w:rPr>
                <w:rFonts w:eastAsia="Times New Roman"/>
                <w:lang w:val="en-US"/>
              </w:rPr>
              <w:t>Codes that describe the manifestation or symptoms of a condition.</w:t>
            </w:r>
          </w:p>
        </w:tc>
      </w:tr>
      <w:tr w:rsidR="00D67926" w14:paraId="5C8B4B37" w14:textId="77777777">
        <w:trPr>
          <w:divId w:val="1845052625"/>
          <w:tblCellSpacing w:w="15" w:type="dxa"/>
        </w:trPr>
        <w:tc>
          <w:tcPr>
            <w:tcW w:w="0" w:type="auto"/>
            <w:vAlign w:val="center"/>
            <w:hideMark/>
          </w:tcPr>
          <w:p w14:paraId="60F3B24A" w14:textId="77777777" w:rsidR="00D67926" w:rsidRDefault="008D6FB8">
            <w:pPr>
              <w:rPr>
                <w:rFonts w:eastAsia="Times New Roman"/>
                <w:lang w:val="en-US"/>
              </w:rPr>
            </w:pPr>
            <w:r>
              <w:rPr>
                <w:rFonts w:eastAsia="Times New Roman"/>
                <w:b/>
                <w:bCs/>
                <w:lang w:val="en-US"/>
              </w:rPr>
              <w:t>Condition.evidence.detail</w:t>
            </w:r>
          </w:p>
        </w:tc>
        <w:tc>
          <w:tcPr>
            <w:tcW w:w="0" w:type="auto"/>
            <w:vAlign w:val="center"/>
            <w:hideMark/>
          </w:tcPr>
          <w:p w14:paraId="000BB780" w14:textId="77777777" w:rsidR="00D67926" w:rsidRDefault="00D67926">
            <w:pPr>
              <w:rPr>
                <w:rFonts w:eastAsia="Times New Roman"/>
                <w:lang w:val="en-US"/>
              </w:rPr>
            </w:pPr>
          </w:p>
        </w:tc>
      </w:tr>
      <w:tr w:rsidR="00D67926" w14:paraId="53FC44E4" w14:textId="77777777">
        <w:trPr>
          <w:divId w:val="1845052625"/>
          <w:tblCellSpacing w:w="15" w:type="dxa"/>
        </w:trPr>
        <w:tc>
          <w:tcPr>
            <w:tcW w:w="0" w:type="auto"/>
            <w:vAlign w:val="center"/>
            <w:hideMark/>
          </w:tcPr>
          <w:p w14:paraId="66D173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3B24B7" w14:textId="77777777" w:rsidR="00D67926" w:rsidRDefault="008D6FB8">
            <w:pPr>
              <w:rPr>
                <w:rFonts w:eastAsia="Times New Roman"/>
                <w:lang w:val="en-US"/>
              </w:rPr>
            </w:pPr>
            <w:r>
              <w:rPr>
                <w:rFonts w:eastAsia="Times New Roman"/>
                <w:lang w:val="en-US"/>
              </w:rPr>
              <w:t>Supporting information found elsewhere</w:t>
            </w:r>
          </w:p>
        </w:tc>
      </w:tr>
      <w:tr w:rsidR="00D67926" w14:paraId="3AFF7536" w14:textId="77777777">
        <w:trPr>
          <w:divId w:val="1845052625"/>
          <w:tblCellSpacing w:w="15" w:type="dxa"/>
        </w:trPr>
        <w:tc>
          <w:tcPr>
            <w:tcW w:w="0" w:type="auto"/>
            <w:vAlign w:val="center"/>
            <w:hideMark/>
          </w:tcPr>
          <w:p w14:paraId="0FEBB2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29B486" w14:textId="77777777" w:rsidR="00D67926" w:rsidRDefault="008D6FB8">
            <w:pPr>
              <w:rPr>
                <w:rFonts w:eastAsia="Times New Roman"/>
                <w:lang w:val="en-US"/>
              </w:rPr>
            </w:pPr>
            <w:r>
              <w:rPr>
                <w:rFonts w:eastAsia="Times New Roman"/>
                <w:lang w:val="en-US"/>
              </w:rPr>
              <w:t>Links to other relevant information, including pathology reports.</w:t>
            </w:r>
          </w:p>
        </w:tc>
      </w:tr>
      <w:tr w:rsidR="00D67926" w14:paraId="2C45CE15" w14:textId="77777777">
        <w:trPr>
          <w:divId w:val="1845052625"/>
          <w:tblCellSpacing w:w="15" w:type="dxa"/>
        </w:trPr>
        <w:tc>
          <w:tcPr>
            <w:tcW w:w="0" w:type="auto"/>
            <w:vAlign w:val="center"/>
            <w:hideMark/>
          </w:tcPr>
          <w:p w14:paraId="75406E1C" w14:textId="77777777" w:rsidR="00D67926" w:rsidRDefault="008D6FB8">
            <w:pPr>
              <w:rPr>
                <w:rFonts w:eastAsia="Times New Roman"/>
                <w:lang w:val="en-US"/>
              </w:rPr>
            </w:pPr>
            <w:r>
              <w:rPr>
                <w:rFonts w:eastAsia="Times New Roman"/>
                <w:b/>
                <w:bCs/>
                <w:lang w:val="en-US"/>
              </w:rPr>
              <w:t>Condition.bodySite</w:t>
            </w:r>
          </w:p>
        </w:tc>
        <w:tc>
          <w:tcPr>
            <w:tcW w:w="0" w:type="auto"/>
            <w:vAlign w:val="center"/>
            <w:hideMark/>
          </w:tcPr>
          <w:p w14:paraId="43CD0BAD" w14:textId="77777777" w:rsidR="00D67926" w:rsidRDefault="00D67926">
            <w:pPr>
              <w:rPr>
                <w:rFonts w:eastAsia="Times New Roman"/>
                <w:lang w:val="en-US"/>
              </w:rPr>
            </w:pPr>
          </w:p>
        </w:tc>
      </w:tr>
      <w:tr w:rsidR="00D67926" w14:paraId="576EAEBF" w14:textId="77777777">
        <w:trPr>
          <w:divId w:val="1845052625"/>
          <w:tblCellSpacing w:w="15" w:type="dxa"/>
        </w:trPr>
        <w:tc>
          <w:tcPr>
            <w:tcW w:w="0" w:type="auto"/>
            <w:vAlign w:val="center"/>
            <w:hideMark/>
          </w:tcPr>
          <w:p w14:paraId="0CFFB4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AE07D1" w14:textId="77777777" w:rsidR="00D67926" w:rsidRDefault="008D6FB8">
            <w:pPr>
              <w:rPr>
                <w:rFonts w:eastAsia="Times New Roman"/>
                <w:lang w:val="en-US"/>
              </w:rPr>
            </w:pPr>
            <w:r>
              <w:rPr>
                <w:rFonts w:eastAsia="Times New Roman"/>
                <w:lang w:val="en-US"/>
              </w:rPr>
              <w:t>Anatomical location, if relevant</w:t>
            </w:r>
          </w:p>
        </w:tc>
      </w:tr>
      <w:tr w:rsidR="00D67926" w14:paraId="7CC667BB" w14:textId="77777777">
        <w:trPr>
          <w:divId w:val="1845052625"/>
          <w:tblCellSpacing w:w="15" w:type="dxa"/>
        </w:trPr>
        <w:tc>
          <w:tcPr>
            <w:tcW w:w="0" w:type="auto"/>
            <w:vAlign w:val="center"/>
            <w:hideMark/>
          </w:tcPr>
          <w:p w14:paraId="4C32BC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7E7E76" w14:textId="77777777" w:rsidR="00D67926" w:rsidRDefault="008D6FB8">
            <w:pPr>
              <w:rPr>
                <w:rFonts w:eastAsia="Times New Roman"/>
                <w:lang w:val="en-US"/>
              </w:rPr>
            </w:pPr>
            <w:r>
              <w:rPr>
                <w:rFonts w:eastAsia="Times New Roman"/>
                <w:lang w:val="en-US"/>
              </w:rPr>
              <w:t>The anatomical location where this condition manifests itself.</w:t>
            </w:r>
          </w:p>
        </w:tc>
      </w:tr>
      <w:tr w:rsidR="00D67926" w14:paraId="5C49D0DC" w14:textId="77777777">
        <w:trPr>
          <w:divId w:val="1845052625"/>
          <w:tblCellSpacing w:w="15" w:type="dxa"/>
        </w:trPr>
        <w:tc>
          <w:tcPr>
            <w:tcW w:w="0" w:type="auto"/>
            <w:vAlign w:val="center"/>
            <w:hideMark/>
          </w:tcPr>
          <w:p w14:paraId="62865C3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78D2178" w14:textId="77777777" w:rsidR="00D67926" w:rsidRDefault="008D6FB8">
            <w:pPr>
              <w:rPr>
                <w:rFonts w:eastAsia="Times New Roman"/>
                <w:lang w:val="en-US"/>
              </w:rPr>
            </w:pPr>
            <w:r>
              <w:rPr>
                <w:rFonts w:eastAsia="Times New Roman"/>
                <w:lang w:val="en-US"/>
              </w:rPr>
              <w:t>May be a summary code, or a reference to a very precise definition of the location, or both.</w:t>
            </w:r>
          </w:p>
        </w:tc>
      </w:tr>
      <w:tr w:rsidR="00D67926" w14:paraId="303F7B83" w14:textId="77777777">
        <w:trPr>
          <w:divId w:val="1845052625"/>
          <w:tblCellSpacing w:w="15" w:type="dxa"/>
        </w:trPr>
        <w:tc>
          <w:tcPr>
            <w:tcW w:w="0" w:type="auto"/>
            <w:vAlign w:val="center"/>
            <w:hideMark/>
          </w:tcPr>
          <w:p w14:paraId="16DE60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C310952"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47406BBB" w14:textId="77777777">
        <w:trPr>
          <w:divId w:val="1845052625"/>
          <w:tblCellSpacing w:w="15" w:type="dxa"/>
        </w:trPr>
        <w:tc>
          <w:tcPr>
            <w:tcW w:w="0" w:type="auto"/>
            <w:vAlign w:val="center"/>
            <w:hideMark/>
          </w:tcPr>
          <w:p w14:paraId="0E7219A6" w14:textId="77777777" w:rsidR="00D67926" w:rsidRDefault="008D6FB8">
            <w:pPr>
              <w:rPr>
                <w:rFonts w:eastAsia="Times New Roman"/>
                <w:lang w:val="en-US"/>
              </w:rPr>
            </w:pPr>
            <w:r>
              <w:rPr>
                <w:rFonts w:eastAsia="Times New Roman"/>
                <w:b/>
                <w:bCs/>
                <w:lang w:val="en-US"/>
              </w:rPr>
              <w:t>Condition.notes</w:t>
            </w:r>
          </w:p>
        </w:tc>
        <w:tc>
          <w:tcPr>
            <w:tcW w:w="0" w:type="auto"/>
            <w:vAlign w:val="center"/>
            <w:hideMark/>
          </w:tcPr>
          <w:p w14:paraId="4A4EAC9A" w14:textId="77777777" w:rsidR="00D67926" w:rsidRDefault="00D67926">
            <w:pPr>
              <w:rPr>
                <w:rFonts w:eastAsia="Times New Roman"/>
                <w:lang w:val="en-US"/>
              </w:rPr>
            </w:pPr>
          </w:p>
        </w:tc>
      </w:tr>
      <w:tr w:rsidR="00D67926" w14:paraId="7F7F79CB" w14:textId="77777777">
        <w:trPr>
          <w:divId w:val="1845052625"/>
          <w:tblCellSpacing w:w="15" w:type="dxa"/>
        </w:trPr>
        <w:tc>
          <w:tcPr>
            <w:tcW w:w="0" w:type="auto"/>
            <w:vAlign w:val="center"/>
            <w:hideMark/>
          </w:tcPr>
          <w:p w14:paraId="0D71D2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9EC1D8" w14:textId="77777777" w:rsidR="00D67926" w:rsidRDefault="008D6FB8">
            <w:pPr>
              <w:rPr>
                <w:rFonts w:eastAsia="Times New Roman"/>
                <w:lang w:val="en-US"/>
              </w:rPr>
            </w:pPr>
            <w:r>
              <w:rPr>
                <w:rFonts w:eastAsia="Times New Roman"/>
                <w:lang w:val="en-US"/>
              </w:rPr>
              <w:t>Additional information about the Condition</w:t>
            </w:r>
          </w:p>
        </w:tc>
      </w:tr>
      <w:tr w:rsidR="00D67926" w14:paraId="189C10C4" w14:textId="77777777">
        <w:trPr>
          <w:divId w:val="1845052625"/>
          <w:tblCellSpacing w:w="15" w:type="dxa"/>
        </w:trPr>
        <w:tc>
          <w:tcPr>
            <w:tcW w:w="0" w:type="auto"/>
            <w:vAlign w:val="center"/>
            <w:hideMark/>
          </w:tcPr>
          <w:p w14:paraId="58706A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AE4BBA" w14:textId="77777777" w:rsidR="00D67926" w:rsidRDefault="008D6FB8">
            <w:pPr>
              <w:rPr>
                <w:rFonts w:eastAsia="Times New Roman"/>
                <w:lang w:val="en-US"/>
              </w:rPr>
            </w:pPr>
            <w:r>
              <w:rPr>
                <w:rFonts w:eastAsia="Times New Roman"/>
                <w:lang w:val="en-US"/>
              </w:rPr>
              <w:t xml:space="preserve">Additional information about the Condition. This is a general notes/comments entry for description of the Condition, its diagnosis and prognosis. </w:t>
            </w:r>
          </w:p>
        </w:tc>
      </w:tr>
    </w:tbl>
    <w:p w14:paraId="363BDBC9" w14:textId="77777777" w:rsidR="00D67926" w:rsidRDefault="008D6FB8">
      <w:pPr>
        <w:pStyle w:val="Heading2"/>
        <w:divId w:val="1845052625"/>
        <w:rPr>
          <w:rFonts w:eastAsia="Times New Roman"/>
          <w:lang w:val="en-US"/>
        </w:rPr>
      </w:pPr>
      <w:r>
        <w:rPr>
          <w:rFonts w:eastAsia="Times New Roman"/>
          <w:lang w:val="en-US"/>
        </w:rPr>
        <w:t>http://hl7.org/fhir/StructureDefinition/FamilyMemberHistory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4965"/>
      </w:tblGrid>
      <w:tr w:rsidR="00D67926" w14:paraId="7C6DC657" w14:textId="77777777">
        <w:trPr>
          <w:divId w:val="1845052625"/>
          <w:tblCellSpacing w:w="15" w:type="dxa"/>
        </w:trPr>
        <w:tc>
          <w:tcPr>
            <w:tcW w:w="0" w:type="auto"/>
            <w:vAlign w:val="center"/>
            <w:hideMark/>
          </w:tcPr>
          <w:p w14:paraId="316B8AC8" w14:textId="77777777" w:rsidR="00D67926" w:rsidRDefault="008D6FB8">
            <w:pPr>
              <w:rPr>
                <w:rFonts w:eastAsia="Times New Roman"/>
                <w:lang w:val="en-US"/>
              </w:rPr>
            </w:pPr>
            <w:r>
              <w:rPr>
                <w:rFonts w:eastAsia="Times New Roman"/>
                <w:b/>
                <w:bCs/>
                <w:lang w:val="en-US"/>
              </w:rPr>
              <w:t>FamilyMemberHistory</w:t>
            </w:r>
          </w:p>
        </w:tc>
        <w:tc>
          <w:tcPr>
            <w:tcW w:w="0" w:type="auto"/>
            <w:vAlign w:val="center"/>
            <w:hideMark/>
          </w:tcPr>
          <w:p w14:paraId="05B7EF8E" w14:textId="77777777" w:rsidR="00D67926" w:rsidRDefault="008D6FB8">
            <w:pPr>
              <w:rPr>
                <w:rFonts w:eastAsia="Times New Roman"/>
                <w:lang w:val="en-US"/>
              </w:rPr>
            </w:pPr>
            <w:r>
              <w:rPr>
                <w:rFonts w:eastAsia="Times New Roman"/>
                <w:lang w:val="en-US"/>
              </w:rPr>
              <w:t>Family Member History</w:t>
            </w:r>
          </w:p>
        </w:tc>
      </w:tr>
      <w:tr w:rsidR="00D67926" w14:paraId="50CD5CE6" w14:textId="77777777">
        <w:trPr>
          <w:divId w:val="1845052625"/>
          <w:tblCellSpacing w:w="15" w:type="dxa"/>
        </w:trPr>
        <w:tc>
          <w:tcPr>
            <w:tcW w:w="0" w:type="auto"/>
            <w:vAlign w:val="center"/>
            <w:hideMark/>
          </w:tcPr>
          <w:p w14:paraId="1A5EFA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C88CC6" w14:textId="77777777" w:rsidR="00D67926" w:rsidRDefault="008D6FB8">
            <w:pPr>
              <w:rPr>
                <w:rFonts w:eastAsia="Times New Roman"/>
                <w:lang w:val="en-US"/>
              </w:rPr>
            </w:pPr>
            <w:r>
              <w:rPr>
                <w:rFonts w:eastAsia="Times New Roman"/>
                <w:lang w:val="en-US"/>
              </w:rPr>
              <w:t>Information about patient's relatives, relevant for patient</w:t>
            </w:r>
          </w:p>
        </w:tc>
      </w:tr>
      <w:tr w:rsidR="00D67926" w14:paraId="5990AF44" w14:textId="77777777">
        <w:trPr>
          <w:divId w:val="1845052625"/>
          <w:tblCellSpacing w:w="15" w:type="dxa"/>
        </w:trPr>
        <w:tc>
          <w:tcPr>
            <w:tcW w:w="0" w:type="auto"/>
            <w:vAlign w:val="center"/>
            <w:hideMark/>
          </w:tcPr>
          <w:p w14:paraId="7171BC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5EDEA8" w14:textId="77777777" w:rsidR="00D67926" w:rsidRDefault="008D6FB8">
            <w:pPr>
              <w:rPr>
                <w:rFonts w:eastAsia="Times New Roman"/>
                <w:lang w:val="en-US"/>
              </w:rPr>
            </w:pPr>
            <w:r>
              <w:rPr>
                <w:rFonts w:eastAsia="Times New Roman"/>
                <w:lang w:val="en-US"/>
              </w:rPr>
              <w:t>Significant health events and conditions for a person related to the patient relevant in the context of care for the patient.</w:t>
            </w:r>
          </w:p>
        </w:tc>
      </w:tr>
      <w:tr w:rsidR="00D67926" w14:paraId="7665DA71" w14:textId="77777777">
        <w:trPr>
          <w:divId w:val="1845052625"/>
          <w:tblCellSpacing w:w="15" w:type="dxa"/>
        </w:trPr>
        <w:tc>
          <w:tcPr>
            <w:tcW w:w="0" w:type="auto"/>
            <w:vAlign w:val="center"/>
            <w:hideMark/>
          </w:tcPr>
          <w:p w14:paraId="1EA0B48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63B2778" w14:textId="77777777" w:rsidR="00D67926" w:rsidRDefault="008D6FB8">
            <w:pPr>
              <w:rPr>
                <w:rFonts w:eastAsia="Times New Roman"/>
                <w:lang w:val="en-US"/>
              </w:rPr>
            </w:pPr>
            <w:r>
              <w:rPr>
                <w:rFonts w:eastAsia="Times New Roman"/>
                <w:lang w:val="en-US"/>
              </w:rPr>
              <w:t>Can have age[x] or birth[x], but not both</w:t>
            </w:r>
          </w:p>
        </w:tc>
      </w:tr>
      <w:tr w:rsidR="00D67926" w14:paraId="5DDEFED6" w14:textId="77777777">
        <w:trPr>
          <w:divId w:val="1845052625"/>
          <w:tblCellSpacing w:w="15" w:type="dxa"/>
        </w:trPr>
        <w:tc>
          <w:tcPr>
            <w:tcW w:w="0" w:type="auto"/>
            <w:vAlign w:val="center"/>
            <w:hideMark/>
          </w:tcPr>
          <w:p w14:paraId="3C7A1591" w14:textId="77777777" w:rsidR="00D67926" w:rsidRDefault="008D6FB8">
            <w:pPr>
              <w:rPr>
                <w:rFonts w:eastAsia="Times New Roman"/>
                <w:lang w:val="en-US"/>
              </w:rPr>
            </w:pPr>
            <w:r>
              <w:rPr>
                <w:rFonts w:eastAsia="Times New Roman"/>
                <w:b/>
                <w:bCs/>
                <w:lang w:val="en-US"/>
              </w:rPr>
              <w:t>FamilyMemberHistory.identifier</w:t>
            </w:r>
          </w:p>
        </w:tc>
        <w:tc>
          <w:tcPr>
            <w:tcW w:w="0" w:type="auto"/>
            <w:vAlign w:val="center"/>
            <w:hideMark/>
          </w:tcPr>
          <w:p w14:paraId="329A2089" w14:textId="77777777" w:rsidR="00D67926" w:rsidRDefault="00D67926">
            <w:pPr>
              <w:rPr>
                <w:rFonts w:eastAsia="Times New Roman"/>
                <w:lang w:val="en-US"/>
              </w:rPr>
            </w:pPr>
          </w:p>
        </w:tc>
      </w:tr>
      <w:tr w:rsidR="00D67926" w14:paraId="0E568C26" w14:textId="77777777">
        <w:trPr>
          <w:divId w:val="1845052625"/>
          <w:tblCellSpacing w:w="15" w:type="dxa"/>
        </w:trPr>
        <w:tc>
          <w:tcPr>
            <w:tcW w:w="0" w:type="auto"/>
            <w:vAlign w:val="center"/>
            <w:hideMark/>
          </w:tcPr>
          <w:p w14:paraId="4EE334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53AE66" w14:textId="77777777" w:rsidR="00D67926" w:rsidRDefault="008D6FB8">
            <w:pPr>
              <w:rPr>
                <w:rFonts w:eastAsia="Times New Roman"/>
                <w:lang w:val="en-US"/>
              </w:rPr>
            </w:pPr>
            <w:r>
              <w:rPr>
                <w:rFonts w:eastAsia="Times New Roman"/>
                <w:lang w:val="en-US"/>
              </w:rPr>
              <w:t>External Id(s) for this record</w:t>
            </w:r>
          </w:p>
        </w:tc>
      </w:tr>
      <w:tr w:rsidR="00D67926" w14:paraId="523B94A8" w14:textId="77777777">
        <w:trPr>
          <w:divId w:val="1845052625"/>
          <w:tblCellSpacing w:w="15" w:type="dxa"/>
        </w:trPr>
        <w:tc>
          <w:tcPr>
            <w:tcW w:w="0" w:type="auto"/>
            <w:vAlign w:val="center"/>
            <w:hideMark/>
          </w:tcPr>
          <w:p w14:paraId="294B42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4236C2" w14:textId="77777777" w:rsidR="00D67926" w:rsidRDefault="008D6FB8">
            <w:pPr>
              <w:rPr>
                <w:rFonts w:eastAsia="Times New Roman"/>
                <w:lang w:val="en-US"/>
              </w:rPr>
            </w:pPr>
            <w:r>
              <w:rPr>
                <w:rFonts w:eastAsia="Times New Roman"/>
                <w:lang w:val="en-US"/>
              </w:rPr>
              <w:t xml:space="preserve">This records identifiers associated with this family member history record that are defined by business processes and/ or used to refer to it when a direct URL reference to the resource itself is not appropriate (e.g. in CDA documents, or in written / printed documentation). </w:t>
            </w:r>
          </w:p>
        </w:tc>
      </w:tr>
      <w:tr w:rsidR="00D67926" w14:paraId="094C732B" w14:textId="77777777">
        <w:trPr>
          <w:divId w:val="1845052625"/>
          <w:tblCellSpacing w:w="15" w:type="dxa"/>
        </w:trPr>
        <w:tc>
          <w:tcPr>
            <w:tcW w:w="0" w:type="auto"/>
            <w:vAlign w:val="center"/>
            <w:hideMark/>
          </w:tcPr>
          <w:p w14:paraId="52C2C540"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15160863" w14:textId="77777777" w:rsidR="00D67926" w:rsidRDefault="008D6FB8">
            <w:pPr>
              <w:rPr>
                <w:rFonts w:eastAsia="Times New Roman"/>
                <w:lang w:val="en-US"/>
              </w:rPr>
            </w:pPr>
            <w:r>
              <w:rPr>
                <w:rFonts w:eastAsia="Times New Roman"/>
                <w:lang w:val="en-US"/>
              </w:rPr>
              <w:t>Need to allow connection to a wider workflow.</w:t>
            </w:r>
          </w:p>
        </w:tc>
      </w:tr>
      <w:tr w:rsidR="00D67926" w14:paraId="5549EF78" w14:textId="77777777">
        <w:trPr>
          <w:divId w:val="1845052625"/>
          <w:tblCellSpacing w:w="15" w:type="dxa"/>
        </w:trPr>
        <w:tc>
          <w:tcPr>
            <w:tcW w:w="0" w:type="auto"/>
            <w:vAlign w:val="center"/>
            <w:hideMark/>
          </w:tcPr>
          <w:p w14:paraId="54EAEABF" w14:textId="77777777" w:rsidR="00D67926" w:rsidRDefault="008D6FB8">
            <w:pPr>
              <w:rPr>
                <w:rFonts w:eastAsia="Times New Roman"/>
                <w:lang w:val="en-US"/>
              </w:rPr>
            </w:pPr>
            <w:r>
              <w:rPr>
                <w:rFonts w:eastAsia="Times New Roman"/>
                <w:b/>
                <w:bCs/>
                <w:lang w:val="en-US"/>
              </w:rPr>
              <w:t>FamilyMemberHistory.patient</w:t>
            </w:r>
          </w:p>
        </w:tc>
        <w:tc>
          <w:tcPr>
            <w:tcW w:w="0" w:type="auto"/>
            <w:vAlign w:val="center"/>
            <w:hideMark/>
          </w:tcPr>
          <w:p w14:paraId="533C8F15" w14:textId="77777777" w:rsidR="00D67926" w:rsidRDefault="00D67926">
            <w:pPr>
              <w:rPr>
                <w:rFonts w:eastAsia="Times New Roman"/>
                <w:lang w:val="en-US"/>
              </w:rPr>
            </w:pPr>
          </w:p>
        </w:tc>
      </w:tr>
      <w:tr w:rsidR="00D67926" w14:paraId="3B082FD5" w14:textId="77777777">
        <w:trPr>
          <w:divId w:val="1845052625"/>
          <w:tblCellSpacing w:w="15" w:type="dxa"/>
        </w:trPr>
        <w:tc>
          <w:tcPr>
            <w:tcW w:w="0" w:type="auto"/>
            <w:vAlign w:val="center"/>
            <w:hideMark/>
          </w:tcPr>
          <w:p w14:paraId="1074BC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6DF977" w14:textId="77777777" w:rsidR="00D67926" w:rsidRDefault="008D6FB8">
            <w:pPr>
              <w:rPr>
                <w:rFonts w:eastAsia="Times New Roman"/>
                <w:lang w:val="en-US"/>
              </w:rPr>
            </w:pPr>
            <w:r>
              <w:rPr>
                <w:rFonts w:eastAsia="Times New Roman"/>
                <w:lang w:val="en-US"/>
              </w:rPr>
              <w:t>Patient history is about</w:t>
            </w:r>
          </w:p>
        </w:tc>
      </w:tr>
      <w:tr w:rsidR="00D67926" w14:paraId="72272FC9" w14:textId="77777777">
        <w:trPr>
          <w:divId w:val="1845052625"/>
          <w:tblCellSpacing w:w="15" w:type="dxa"/>
        </w:trPr>
        <w:tc>
          <w:tcPr>
            <w:tcW w:w="0" w:type="auto"/>
            <w:vAlign w:val="center"/>
            <w:hideMark/>
          </w:tcPr>
          <w:p w14:paraId="441FE3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7719D8" w14:textId="77777777" w:rsidR="00D67926" w:rsidRDefault="008D6FB8">
            <w:pPr>
              <w:rPr>
                <w:rFonts w:eastAsia="Times New Roman"/>
                <w:lang w:val="en-US"/>
              </w:rPr>
            </w:pPr>
            <w:r>
              <w:rPr>
                <w:rFonts w:eastAsia="Times New Roman"/>
                <w:lang w:val="en-US"/>
              </w:rPr>
              <w:t>The person who this history concerns.</w:t>
            </w:r>
          </w:p>
        </w:tc>
      </w:tr>
      <w:tr w:rsidR="00D67926" w14:paraId="1E010641" w14:textId="77777777">
        <w:trPr>
          <w:divId w:val="1845052625"/>
          <w:tblCellSpacing w:w="15" w:type="dxa"/>
        </w:trPr>
        <w:tc>
          <w:tcPr>
            <w:tcW w:w="0" w:type="auto"/>
            <w:vAlign w:val="center"/>
            <w:hideMark/>
          </w:tcPr>
          <w:p w14:paraId="6461145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B5599FA" w14:textId="77777777" w:rsidR="00D67926" w:rsidRDefault="008D6FB8">
            <w:pPr>
              <w:rPr>
                <w:rFonts w:eastAsia="Times New Roman"/>
                <w:lang w:val="en-US"/>
              </w:rPr>
            </w:pPr>
            <w:r>
              <w:rPr>
                <w:rFonts w:eastAsia="Times New Roman"/>
                <w:lang w:val="en-US"/>
              </w:rPr>
              <w:t>Proband</w:t>
            </w:r>
          </w:p>
        </w:tc>
      </w:tr>
      <w:tr w:rsidR="00D67926" w14:paraId="4D21DBE3" w14:textId="77777777">
        <w:trPr>
          <w:divId w:val="1845052625"/>
          <w:tblCellSpacing w:w="15" w:type="dxa"/>
        </w:trPr>
        <w:tc>
          <w:tcPr>
            <w:tcW w:w="0" w:type="auto"/>
            <w:vAlign w:val="center"/>
            <w:hideMark/>
          </w:tcPr>
          <w:p w14:paraId="2859BDF6" w14:textId="77777777" w:rsidR="00D67926" w:rsidRDefault="008D6FB8">
            <w:pPr>
              <w:rPr>
                <w:rFonts w:eastAsia="Times New Roman"/>
                <w:lang w:val="en-US"/>
              </w:rPr>
            </w:pPr>
            <w:r>
              <w:rPr>
                <w:rFonts w:eastAsia="Times New Roman"/>
                <w:b/>
                <w:bCs/>
                <w:lang w:val="en-US"/>
              </w:rPr>
              <w:t>FamilyMemberHistory.date</w:t>
            </w:r>
          </w:p>
        </w:tc>
        <w:tc>
          <w:tcPr>
            <w:tcW w:w="0" w:type="auto"/>
            <w:vAlign w:val="center"/>
            <w:hideMark/>
          </w:tcPr>
          <w:p w14:paraId="15D951BF" w14:textId="77777777" w:rsidR="00D67926" w:rsidRDefault="00D67926">
            <w:pPr>
              <w:rPr>
                <w:rFonts w:eastAsia="Times New Roman"/>
                <w:lang w:val="en-US"/>
              </w:rPr>
            </w:pPr>
          </w:p>
        </w:tc>
      </w:tr>
      <w:tr w:rsidR="00D67926" w14:paraId="065ECEC1" w14:textId="77777777">
        <w:trPr>
          <w:divId w:val="1845052625"/>
          <w:tblCellSpacing w:w="15" w:type="dxa"/>
        </w:trPr>
        <w:tc>
          <w:tcPr>
            <w:tcW w:w="0" w:type="auto"/>
            <w:vAlign w:val="center"/>
            <w:hideMark/>
          </w:tcPr>
          <w:p w14:paraId="26FD62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BC0D80" w14:textId="77777777" w:rsidR="00D67926" w:rsidRDefault="008D6FB8">
            <w:pPr>
              <w:rPr>
                <w:rFonts w:eastAsia="Times New Roman"/>
                <w:lang w:val="en-US"/>
              </w:rPr>
            </w:pPr>
            <w:r>
              <w:rPr>
                <w:rFonts w:eastAsia="Times New Roman"/>
                <w:lang w:val="en-US"/>
              </w:rPr>
              <w:t>When history was captured/updated</w:t>
            </w:r>
          </w:p>
        </w:tc>
      </w:tr>
      <w:tr w:rsidR="00D67926" w14:paraId="3A240E98" w14:textId="77777777">
        <w:trPr>
          <w:divId w:val="1845052625"/>
          <w:tblCellSpacing w:w="15" w:type="dxa"/>
        </w:trPr>
        <w:tc>
          <w:tcPr>
            <w:tcW w:w="0" w:type="auto"/>
            <w:vAlign w:val="center"/>
            <w:hideMark/>
          </w:tcPr>
          <w:p w14:paraId="7E2E812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1C9F9C" w14:textId="77777777" w:rsidR="00D67926" w:rsidRDefault="008D6FB8">
            <w:pPr>
              <w:rPr>
                <w:rFonts w:eastAsia="Times New Roman"/>
                <w:lang w:val="en-US"/>
              </w:rPr>
            </w:pPr>
            <w:r>
              <w:rPr>
                <w:rFonts w:eastAsia="Times New Roman"/>
                <w:lang w:val="en-US"/>
              </w:rPr>
              <w:t>The date (and possibly time) when the family member history was taken.</w:t>
            </w:r>
          </w:p>
        </w:tc>
      </w:tr>
      <w:tr w:rsidR="00D67926" w14:paraId="1DDFF564" w14:textId="77777777">
        <w:trPr>
          <w:divId w:val="1845052625"/>
          <w:tblCellSpacing w:w="15" w:type="dxa"/>
        </w:trPr>
        <w:tc>
          <w:tcPr>
            <w:tcW w:w="0" w:type="auto"/>
            <w:vAlign w:val="center"/>
            <w:hideMark/>
          </w:tcPr>
          <w:p w14:paraId="1450BEC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B39ECC" w14:textId="77777777" w:rsidR="00D67926" w:rsidRDefault="008D6FB8">
            <w:pPr>
              <w:rPr>
                <w:rFonts w:eastAsia="Times New Roman"/>
                <w:lang w:val="en-US"/>
              </w:rPr>
            </w:pPr>
            <w:r>
              <w:rPr>
                <w:rFonts w:eastAsia="Times New Roman"/>
                <w:lang w:val="en-US"/>
              </w:rPr>
              <w:t>This should be captured even if the same as the date on the List aggregating the full family history.</w:t>
            </w:r>
          </w:p>
        </w:tc>
      </w:tr>
      <w:tr w:rsidR="00D67926" w14:paraId="4EDB5D41" w14:textId="77777777">
        <w:trPr>
          <w:divId w:val="1845052625"/>
          <w:tblCellSpacing w:w="15" w:type="dxa"/>
        </w:trPr>
        <w:tc>
          <w:tcPr>
            <w:tcW w:w="0" w:type="auto"/>
            <w:vAlign w:val="center"/>
            <w:hideMark/>
          </w:tcPr>
          <w:p w14:paraId="33D5CBC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BF771F4" w14:textId="77777777" w:rsidR="00D67926" w:rsidRDefault="008D6FB8">
            <w:pPr>
              <w:rPr>
                <w:rFonts w:eastAsia="Times New Roman"/>
                <w:lang w:val="en-US"/>
              </w:rPr>
            </w:pPr>
            <w:r>
              <w:rPr>
                <w:rFonts w:eastAsia="Times New Roman"/>
                <w:lang w:val="en-US"/>
              </w:rPr>
              <w:t>Allows determination of how current the summary is.</w:t>
            </w:r>
          </w:p>
        </w:tc>
      </w:tr>
      <w:tr w:rsidR="00D67926" w14:paraId="11DA020A" w14:textId="77777777">
        <w:trPr>
          <w:divId w:val="1845052625"/>
          <w:tblCellSpacing w:w="15" w:type="dxa"/>
        </w:trPr>
        <w:tc>
          <w:tcPr>
            <w:tcW w:w="0" w:type="auto"/>
            <w:vAlign w:val="center"/>
            <w:hideMark/>
          </w:tcPr>
          <w:p w14:paraId="5095689E" w14:textId="77777777" w:rsidR="00D67926" w:rsidRDefault="008D6FB8">
            <w:pPr>
              <w:rPr>
                <w:rFonts w:eastAsia="Times New Roman"/>
                <w:lang w:val="en-US"/>
              </w:rPr>
            </w:pPr>
            <w:r>
              <w:rPr>
                <w:rFonts w:eastAsia="Times New Roman"/>
                <w:b/>
                <w:bCs/>
                <w:lang w:val="en-US"/>
              </w:rPr>
              <w:t>FamilyMemberHistory.status</w:t>
            </w:r>
          </w:p>
        </w:tc>
        <w:tc>
          <w:tcPr>
            <w:tcW w:w="0" w:type="auto"/>
            <w:vAlign w:val="center"/>
            <w:hideMark/>
          </w:tcPr>
          <w:p w14:paraId="0EDB65B8" w14:textId="77777777" w:rsidR="00D67926" w:rsidRDefault="00D67926">
            <w:pPr>
              <w:rPr>
                <w:rFonts w:eastAsia="Times New Roman"/>
                <w:lang w:val="en-US"/>
              </w:rPr>
            </w:pPr>
          </w:p>
        </w:tc>
      </w:tr>
      <w:tr w:rsidR="00D67926" w14:paraId="00DDED34" w14:textId="77777777">
        <w:trPr>
          <w:divId w:val="1845052625"/>
          <w:tblCellSpacing w:w="15" w:type="dxa"/>
        </w:trPr>
        <w:tc>
          <w:tcPr>
            <w:tcW w:w="0" w:type="auto"/>
            <w:vAlign w:val="center"/>
            <w:hideMark/>
          </w:tcPr>
          <w:p w14:paraId="738CE3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126C9E" w14:textId="77777777" w:rsidR="00D67926" w:rsidRDefault="008D6FB8">
            <w:pPr>
              <w:rPr>
                <w:rFonts w:eastAsia="Times New Roman"/>
                <w:lang w:val="en-US"/>
              </w:rPr>
            </w:pPr>
            <w:r>
              <w:rPr>
                <w:rFonts w:eastAsia="Times New Roman"/>
                <w:lang w:val="en-US"/>
              </w:rPr>
              <w:t>A code specifying a state of a Family Member History record.</w:t>
            </w:r>
          </w:p>
        </w:tc>
      </w:tr>
      <w:tr w:rsidR="00D67926" w14:paraId="07869AB3" w14:textId="77777777">
        <w:trPr>
          <w:divId w:val="1845052625"/>
          <w:tblCellSpacing w:w="15" w:type="dxa"/>
        </w:trPr>
        <w:tc>
          <w:tcPr>
            <w:tcW w:w="0" w:type="auto"/>
            <w:vAlign w:val="center"/>
            <w:hideMark/>
          </w:tcPr>
          <w:p w14:paraId="5CE1847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2A46369" w14:textId="77777777" w:rsidR="00D67926" w:rsidRDefault="008D6FB8">
            <w:pPr>
              <w:rPr>
                <w:rFonts w:eastAsia="Times New Roman"/>
                <w:lang w:val="en-US"/>
              </w:rPr>
            </w:pPr>
            <w:r>
              <w:rPr>
                <w:rFonts w:eastAsia="Times New Roman"/>
                <w:lang w:val="en-US"/>
              </w:rPr>
              <w:t>A code that identifies the status of the family history record</w:t>
            </w:r>
          </w:p>
        </w:tc>
      </w:tr>
      <w:tr w:rsidR="00D67926" w14:paraId="793431A0" w14:textId="77777777">
        <w:trPr>
          <w:divId w:val="1845052625"/>
          <w:tblCellSpacing w:w="15" w:type="dxa"/>
        </w:trPr>
        <w:tc>
          <w:tcPr>
            <w:tcW w:w="0" w:type="auto"/>
            <w:vAlign w:val="center"/>
            <w:hideMark/>
          </w:tcPr>
          <w:p w14:paraId="51E9798D" w14:textId="77777777" w:rsidR="00D67926" w:rsidRDefault="008D6FB8">
            <w:pPr>
              <w:rPr>
                <w:rFonts w:eastAsia="Times New Roman"/>
                <w:lang w:val="en-US"/>
              </w:rPr>
            </w:pPr>
            <w:r>
              <w:rPr>
                <w:rFonts w:eastAsia="Times New Roman"/>
                <w:b/>
                <w:bCs/>
                <w:lang w:val="en-US"/>
              </w:rPr>
              <w:t>FamilyMemberHistory.name</w:t>
            </w:r>
          </w:p>
        </w:tc>
        <w:tc>
          <w:tcPr>
            <w:tcW w:w="0" w:type="auto"/>
            <w:vAlign w:val="center"/>
            <w:hideMark/>
          </w:tcPr>
          <w:p w14:paraId="04E8FCBA" w14:textId="77777777" w:rsidR="00D67926" w:rsidRDefault="00D67926">
            <w:pPr>
              <w:rPr>
                <w:rFonts w:eastAsia="Times New Roman"/>
                <w:lang w:val="en-US"/>
              </w:rPr>
            </w:pPr>
          </w:p>
        </w:tc>
      </w:tr>
      <w:tr w:rsidR="00D67926" w14:paraId="454AA8DD" w14:textId="77777777">
        <w:trPr>
          <w:divId w:val="1845052625"/>
          <w:tblCellSpacing w:w="15" w:type="dxa"/>
        </w:trPr>
        <w:tc>
          <w:tcPr>
            <w:tcW w:w="0" w:type="auto"/>
            <w:vAlign w:val="center"/>
            <w:hideMark/>
          </w:tcPr>
          <w:p w14:paraId="6260C0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D75E55" w14:textId="77777777" w:rsidR="00D67926" w:rsidRDefault="008D6FB8">
            <w:pPr>
              <w:rPr>
                <w:rFonts w:eastAsia="Times New Roman"/>
                <w:lang w:val="en-US"/>
              </w:rPr>
            </w:pPr>
            <w:r>
              <w:rPr>
                <w:rFonts w:eastAsia="Times New Roman"/>
                <w:lang w:val="en-US"/>
              </w:rPr>
              <w:t>The family member described</w:t>
            </w:r>
          </w:p>
        </w:tc>
      </w:tr>
      <w:tr w:rsidR="00D67926" w14:paraId="55BBA576" w14:textId="77777777">
        <w:trPr>
          <w:divId w:val="1845052625"/>
          <w:tblCellSpacing w:w="15" w:type="dxa"/>
        </w:trPr>
        <w:tc>
          <w:tcPr>
            <w:tcW w:w="0" w:type="auto"/>
            <w:vAlign w:val="center"/>
            <w:hideMark/>
          </w:tcPr>
          <w:p w14:paraId="5C3CF2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3AF452" w14:textId="77777777" w:rsidR="00D67926" w:rsidRDefault="008D6FB8">
            <w:pPr>
              <w:rPr>
                <w:rFonts w:eastAsia="Times New Roman"/>
                <w:lang w:val="en-US"/>
              </w:rPr>
            </w:pPr>
            <w:r>
              <w:rPr>
                <w:rFonts w:eastAsia="Times New Roman"/>
                <w:lang w:val="en-US"/>
              </w:rPr>
              <w:t>This will either be a name or a description. E.g. "Aunt Susan", "my cousin with the red hair".</w:t>
            </w:r>
          </w:p>
        </w:tc>
      </w:tr>
      <w:tr w:rsidR="00D67926" w14:paraId="6C920D48" w14:textId="77777777">
        <w:trPr>
          <w:divId w:val="1845052625"/>
          <w:tblCellSpacing w:w="15" w:type="dxa"/>
        </w:trPr>
        <w:tc>
          <w:tcPr>
            <w:tcW w:w="0" w:type="auto"/>
            <w:vAlign w:val="center"/>
            <w:hideMark/>
          </w:tcPr>
          <w:p w14:paraId="1AC7782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588924" w14:textId="77777777" w:rsidR="00D67926" w:rsidRDefault="008D6FB8">
            <w:pPr>
              <w:rPr>
                <w:rFonts w:eastAsia="Times New Roman"/>
                <w:lang w:val="en-US"/>
              </w:rPr>
            </w:pPr>
            <w:r>
              <w:rPr>
                <w:rFonts w:eastAsia="Times New Roman"/>
                <w:lang w:val="en-US"/>
              </w:rPr>
              <w:t>Allows greater ease in ensuring the same person is being talked about.</w:t>
            </w:r>
          </w:p>
        </w:tc>
      </w:tr>
      <w:tr w:rsidR="00D67926" w14:paraId="630DF068" w14:textId="77777777">
        <w:trPr>
          <w:divId w:val="1845052625"/>
          <w:tblCellSpacing w:w="15" w:type="dxa"/>
        </w:trPr>
        <w:tc>
          <w:tcPr>
            <w:tcW w:w="0" w:type="auto"/>
            <w:vAlign w:val="center"/>
            <w:hideMark/>
          </w:tcPr>
          <w:p w14:paraId="3A146FE1" w14:textId="77777777" w:rsidR="00D67926" w:rsidRDefault="008D6FB8">
            <w:pPr>
              <w:rPr>
                <w:rFonts w:eastAsia="Times New Roman"/>
                <w:lang w:val="en-US"/>
              </w:rPr>
            </w:pPr>
            <w:r>
              <w:rPr>
                <w:rFonts w:eastAsia="Times New Roman"/>
                <w:b/>
                <w:bCs/>
                <w:lang w:val="en-US"/>
              </w:rPr>
              <w:t>FamilyMemberHistory.relationship</w:t>
            </w:r>
          </w:p>
        </w:tc>
        <w:tc>
          <w:tcPr>
            <w:tcW w:w="0" w:type="auto"/>
            <w:vAlign w:val="center"/>
            <w:hideMark/>
          </w:tcPr>
          <w:p w14:paraId="3D14D3CB" w14:textId="77777777" w:rsidR="00D67926" w:rsidRDefault="00D67926">
            <w:pPr>
              <w:rPr>
                <w:rFonts w:eastAsia="Times New Roman"/>
                <w:lang w:val="en-US"/>
              </w:rPr>
            </w:pPr>
          </w:p>
        </w:tc>
      </w:tr>
      <w:tr w:rsidR="00D67926" w14:paraId="561E04DF" w14:textId="77777777">
        <w:trPr>
          <w:divId w:val="1845052625"/>
          <w:tblCellSpacing w:w="15" w:type="dxa"/>
        </w:trPr>
        <w:tc>
          <w:tcPr>
            <w:tcW w:w="0" w:type="auto"/>
            <w:vAlign w:val="center"/>
            <w:hideMark/>
          </w:tcPr>
          <w:p w14:paraId="28CCA1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5F2512" w14:textId="77777777" w:rsidR="00D67926" w:rsidRDefault="008D6FB8">
            <w:pPr>
              <w:rPr>
                <w:rFonts w:eastAsia="Times New Roman"/>
                <w:lang w:val="en-US"/>
              </w:rPr>
            </w:pPr>
            <w:r>
              <w:rPr>
                <w:rFonts w:eastAsia="Times New Roman"/>
                <w:lang w:val="en-US"/>
              </w:rPr>
              <w:t>Relationship to the subject</w:t>
            </w:r>
          </w:p>
        </w:tc>
      </w:tr>
      <w:tr w:rsidR="00D67926" w14:paraId="1F794AC6" w14:textId="77777777">
        <w:trPr>
          <w:divId w:val="1845052625"/>
          <w:tblCellSpacing w:w="15" w:type="dxa"/>
        </w:trPr>
        <w:tc>
          <w:tcPr>
            <w:tcW w:w="0" w:type="auto"/>
            <w:vAlign w:val="center"/>
            <w:hideMark/>
          </w:tcPr>
          <w:p w14:paraId="58ADB6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51781A" w14:textId="77777777" w:rsidR="00D67926" w:rsidRDefault="008D6FB8">
            <w:pPr>
              <w:rPr>
                <w:rFonts w:eastAsia="Times New Roman"/>
                <w:lang w:val="en-US"/>
              </w:rPr>
            </w:pPr>
            <w:r>
              <w:rPr>
                <w:rFonts w:eastAsia="Times New Roman"/>
                <w:lang w:val="en-US"/>
              </w:rPr>
              <w:t>The type of relationship this person has to the patient (father, mother, brother etc.).</w:t>
            </w:r>
          </w:p>
        </w:tc>
      </w:tr>
      <w:tr w:rsidR="00D67926" w14:paraId="761FA629" w14:textId="77777777">
        <w:trPr>
          <w:divId w:val="1845052625"/>
          <w:tblCellSpacing w:w="15" w:type="dxa"/>
        </w:trPr>
        <w:tc>
          <w:tcPr>
            <w:tcW w:w="0" w:type="auto"/>
            <w:vAlign w:val="center"/>
            <w:hideMark/>
          </w:tcPr>
          <w:p w14:paraId="0B3652C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E12E673" w14:textId="77777777" w:rsidR="00D67926" w:rsidRDefault="008D6FB8">
            <w:pPr>
              <w:rPr>
                <w:rFonts w:eastAsia="Times New Roman"/>
                <w:lang w:val="en-US"/>
              </w:rPr>
            </w:pPr>
            <w:r>
              <w:rPr>
                <w:rFonts w:eastAsia="Times New Roman"/>
                <w:lang w:val="en-US"/>
              </w:rPr>
              <w:t>The nature of the relationship between the patient and the related person being described in the family member history</w:t>
            </w:r>
          </w:p>
        </w:tc>
      </w:tr>
      <w:tr w:rsidR="00D67926" w14:paraId="0FFB8495" w14:textId="77777777">
        <w:trPr>
          <w:divId w:val="1845052625"/>
          <w:tblCellSpacing w:w="15" w:type="dxa"/>
        </w:trPr>
        <w:tc>
          <w:tcPr>
            <w:tcW w:w="0" w:type="auto"/>
            <w:vAlign w:val="center"/>
            <w:hideMark/>
          </w:tcPr>
          <w:p w14:paraId="373671AD" w14:textId="77777777" w:rsidR="00D67926" w:rsidRDefault="008D6FB8">
            <w:pPr>
              <w:rPr>
                <w:rFonts w:eastAsia="Times New Roman"/>
                <w:lang w:val="en-US"/>
              </w:rPr>
            </w:pPr>
            <w:r>
              <w:rPr>
                <w:rFonts w:eastAsia="Times New Roman"/>
                <w:b/>
                <w:bCs/>
                <w:lang w:val="en-US"/>
              </w:rPr>
              <w:t>FamilyMemberHistory.gender</w:t>
            </w:r>
          </w:p>
        </w:tc>
        <w:tc>
          <w:tcPr>
            <w:tcW w:w="0" w:type="auto"/>
            <w:vAlign w:val="center"/>
            <w:hideMark/>
          </w:tcPr>
          <w:p w14:paraId="3EB3BA36" w14:textId="77777777" w:rsidR="00D67926" w:rsidRDefault="00D67926">
            <w:pPr>
              <w:rPr>
                <w:rFonts w:eastAsia="Times New Roman"/>
                <w:lang w:val="en-US"/>
              </w:rPr>
            </w:pPr>
          </w:p>
        </w:tc>
      </w:tr>
      <w:tr w:rsidR="00D67926" w14:paraId="2BB1E7EE" w14:textId="77777777">
        <w:trPr>
          <w:divId w:val="1845052625"/>
          <w:tblCellSpacing w:w="15" w:type="dxa"/>
        </w:trPr>
        <w:tc>
          <w:tcPr>
            <w:tcW w:w="0" w:type="auto"/>
            <w:vAlign w:val="center"/>
            <w:hideMark/>
          </w:tcPr>
          <w:p w14:paraId="3F1A0F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C75918" w14:textId="77777777" w:rsidR="00D67926" w:rsidRDefault="008D6FB8">
            <w:pPr>
              <w:rPr>
                <w:rFonts w:eastAsia="Times New Roman"/>
                <w:lang w:val="en-US"/>
              </w:rPr>
            </w:pPr>
            <w:r>
              <w:rPr>
                <w:rFonts w:eastAsia="Times New Roman"/>
                <w:lang w:val="en-US"/>
              </w:rPr>
              <w:t>Administrative Gender - the gender that the relative is considered to have for administration and record keeping purposes.</w:t>
            </w:r>
          </w:p>
        </w:tc>
      </w:tr>
      <w:tr w:rsidR="00D67926" w14:paraId="543230FD" w14:textId="77777777">
        <w:trPr>
          <w:divId w:val="1845052625"/>
          <w:tblCellSpacing w:w="15" w:type="dxa"/>
        </w:trPr>
        <w:tc>
          <w:tcPr>
            <w:tcW w:w="0" w:type="auto"/>
            <w:vAlign w:val="center"/>
            <w:hideMark/>
          </w:tcPr>
          <w:p w14:paraId="631B52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A427FEB" w14:textId="77777777" w:rsidR="00D67926" w:rsidRDefault="008D6FB8">
            <w:pPr>
              <w:rPr>
                <w:rFonts w:eastAsia="Times New Roman"/>
                <w:lang w:val="en-US"/>
              </w:rPr>
            </w:pPr>
            <w:r>
              <w:rPr>
                <w:rFonts w:eastAsia="Times New Roman"/>
                <w:lang w:val="en-US"/>
              </w:rPr>
              <w:t>Not all relationship codes imply gender and the relative's gender can be relevant for risk assessments.</w:t>
            </w:r>
          </w:p>
        </w:tc>
      </w:tr>
      <w:tr w:rsidR="00D67926" w14:paraId="36A2F7F0" w14:textId="77777777">
        <w:trPr>
          <w:divId w:val="1845052625"/>
          <w:tblCellSpacing w:w="15" w:type="dxa"/>
        </w:trPr>
        <w:tc>
          <w:tcPr>
            <w:tcW w:w="0" w:type="auto"/>
            <w:vAlign w:val="center"/>
            <w:hideMark/>
          </w:tcPr>
          <w:p w14:paraId="248E32D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E419FF8"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18FE24C5" w14:textId="77777777">
        <w:trPr>
          <w:divId w:val="1845052625"/>
          <w:tblCellSpacing w:w="15" w:type="dxa"/>
        </w:trPr>
        <w:tc>
          <w:tcPr>
            <w:tcW w:w="0" w:type="auto"/>
            <w:vAlign w:val="center"/>
            <w:hideMark/>
          </w:tcPr>
          <w:p w14:paraId="250E7BFE" w14:textId="77777777" w:rsidR="00D67926" w:rsidRDefault="008D6FB8">
            <w:pPr>
              <w:rPr>
                <w:rFonts w:eastAsia="Times New Roman"/>
                <w:lang w:val="en-US"/>
              </w:rPr>
            </w:pPr>
            <w:r>
              <w:rPr>
                <w:rFonts w:eastAsia="Times New Roman"/>
                <w:b/>
                <w:bCs/>
                <w:lang w:val="en-US"/>
              </w:rPr>
              <w:lastRenderedPageBreak/>
              <w:t>FamilyMemberHistory.born[x]</w:t>
            </w:r>
          </w:p>
        </w:tc>
        <w:tc>
          <w:tcPr>
            <w:tcW w:w="0" w:type="auto"/>
            <w:vAlign w:val="center"/>
            <w:hideMark/>
          </w:tcPr>
          <w:p w14:paraId="37B795E4" w14:textId="77777777" w:rsidR="00D67926" w:rsidRDefault="00D67926">
            <w:pPr>
              <w:rPr>
                <w:rFonts w:eastAsia="Times New Roman"/>
                <w:lang w:val="en-US"/>
              </w:rPr>
            </w:pPr>
          </w:p>
        </w:tc>
      </w:tr>
      <w:tr w:rsidR="00D67926" w14:paraId="48EECD82" w14:textId="77777777">
        <w:trPr>
          <w:divId w:val="1845052625"/>
          <w:tblCellSpacing w:w="15" w:type="dxa"/>
        </w:trPr>
        <w:tc>
          <w:tcPr>
            <w:tcW w:w="0" w:type="auto"/>
            <w:vAlign w:val="center"/>
            <w:hideMark/>
          </w:tcPr>
          <w:p w14:paraId="68D564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776872" w14:textId="77777777" w:rsidR="00D67926" w:rsidRDefault="008D6FB8">
            <w:pPr>
              <w:rPr>
                <w:rFonts w:eastAsia="Times New Roman"/>
                <w:lang w:val="en-US"/>
              </w:rPr>
            </w:pPr>
            <w:r>
              <w:rPr>
                <w:rFonts w:eastAsia="Times New Roman"/>
                <w:lang w:val="en-US"/>
              </w:rPr>
              <w:t>(approximate) date of birth</w:t>
            </w:r>
          </w:p>
        </w:tc>
      </w:tr>
      <w:tr w:rsidR="00D67926" w14:paraId="2C1DA418" w14:textId="77777777">
        <w:trPr>
          <w:divId w:val="1845052625"/>
          <w:tblCellSpacing w:w="15" w:type="dxa"/>
        </w:trPr>
        <w:tc>
          <w:tcPr>
            <w:tcW w:w="0" w:type="auto"/>
            <w:vAlign w:val="center"/>
            <w:hideMark/>
          </w:tcPr>
          <w:p w14:paraId="0C4EC3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BD4570" w14:textId="77777777" w:rsidR="00D67926" w:rsidRDefault="008D6FB8">
            <w:pPr>
              <w:rPr>
                <w:rFonts w:eastAsia="Times New Roman"/>
                <w:lang w:val="en-US"/>
              </w:rPr>
            </w:pPr>
            <w:r>
              <w:rPr>
                <w:rFonts w:eastAsia="Times New Roman"/>
                <w:lang w:val="en-US"/>
              </w:rPr>
              <w:t>The actual or approximate date of birth of the relative.</w:t>
            </w:r>
          </w:p>
        </w:tc>
      </w:tr>
      <w:tr w:rsidR="00D67926" w14:paraId="0BDFAB78" w14:textId="77777777">
        <w:trPr>
          <w:divId w:val="1845052625"/>
          <w:tblCellSpacing w:w="15" w:type="dxa"/>
        </w:trPr>
        <w:tc>
          <w:tcPr>
            <w:tcW w:w="0" w:type="auto"/>
            <w:vAlign w:val="center"/>
            <w:hideMark/>
          </w:tcPr>
          <w:p w14:paraId="082CEE5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EC0F765" w14:textId="77777777" w:rsidR="00D67926" w:rsidRDefault="008D6FB8">
            <w:pPr>
              <w:rPr>
                <w:rFonts w:eastAsia="Times New Roman"/>
                <w:lang w:val="en-US"/>
              </w:rPr>
            </w:pPr>
            <w:r>
              <w:rPr>
                <w:rFonts w:eastAsia="Times New Roman"/>
                <w:lang w:val="en-US"/>
              </w:rPr>
              <w:t>Allows calculation of the relative's age.</w:t>
            </w:r>
          </w:p>
        </w:tc>
      </w:tr>
      <w:tr w:rsidR="00D67926" w14:paraId="6B07A09C" w14:textId="77777777">
        <w:trPr>
          <w:divId w:val="1845052625"/>
          <w:tblCellSpacing w:w="15" w:type="dxa"/>
        </w:trPr>
        <w:tc>
          <w:tcPr>
            <w:tcW w:w="0" w:type="auto"/>
            <w:vAlign w:val="center"/>
            <w:hideMark/>
          </w:tcPr>
          <w:p w14:paraId="1EC1E2E7" w14:textId="77777777" w:rsidR="00D67926" w:rsidRDefault="008D6FB8">
            <w:pPr>
              <w:rPr>
                <w:rFonts w:eastAsia="Times New Roman"/>
                <w:lang w:val="en-US"/>
              </w:rPr>
            </w:pPr>
            <w:r>
              <w:rPr>
                <w:rFonts w:eastAsia="Times New Roman"/>
                <w:b/>
                <w:bCs/>
                <w:lang w:val="en-US"/>
              </w:rPr>
              <w:t>FamilyMemberHistory.age[x]</w:t>
            </w:r>
          </w:p>
        </w:tc>
        <w:tc>
          <w:tcPr>
            <w:tcW w:w="0" w:type="auto"/>
            <w:vAlign w:val="center"/>
            <w:hideMark/>
          </w:tcPr>
          <w:p w14:paraId="0F2A7643" w14:textId="77777777" w:rsidR="00D67926" w:rsidRDefault="00D67926">
            <w:pPr>
              <w:rPr>
                <w:rFonts w:eastAsia="Times New Roman"/>
                <w:lang w:val="en-US"/>
              </w:rPr>
            </w:pPr>
          </w:p>
        </w:tc>
      </w:tr>
      <w:tr w:rsidR="00D67926" w14:paraId="6B6B5B66" w14:textId="77777777">
        <w:trPr>
          <w:divId w:val="1845052625"/>
          <w:tblCellSpacing w:w="15" w:type="dxa"/>
        </w:trPr>
        <w:tc>
          <w:tcPr>
            <w:tcW w:w="0" w:type="auto"/>
            <w:vAlign w:val="center"/>
            <w:hideMark/>
          </w:tcPr>
          <w:p w14:paraId="1EA96A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60AA1F" w14:textId="77777777" w:rsidR="00D67926" w:rsidRDefault="008D6FB8">
            <w:pPr>
              <w:rPr>
                <w:rFonts w:eastAsia="Times New Roman"/>
                <w:lang w:val="en-US"/>
              </w:rPr>
            </w:pPr>
            <w:r>
              <w:rPr>
                <w:rFonts w:eastAsia="Times New Roman"/>
                <w:lang w:val="en-US"/>
              </w:rPr>
              <w:t>(approximate) age</w:t>
            </w:r>
          </w:p>
        </w:tc>
      </w:tr>
      <w:tr w:rsidR="00D67926" w14:paraId="2034A827" w14:textId="77777777">
        <w:trPr>
          <w:divId w:val="1845052625"/>
          <w:tblCellSpacing w:w="15" w:type="dxa"/>
        </w:trPr>
        <w:tc>
          <w:tcPr>
            <w:tcW w:w="0" w:type="auto"/>
            <w:vAlign w:val="center"/>
            <w:hideMark/>
          </w:tcPr>
          <w:p w14:paraId="109E46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0C0BFD" w14:textId="77777777" w:rsidR="00D67926" w:rsidRDefault="008D6FB8">
            <w:pPr>
              <w:rPr>
                <w:rFonts w:eastAsia="Times New Roman"/>
                <w:lang w:val="en-US"/>
              </w:rPr>
            </w:pPr>
            <w:r>
              <w:rPr>
                <w:rFonts w:eastAsia="Times New Roman"/>
                <w:lang w:val="en-US"/>
              </w:rPr>
              <w:t>The actual or approximate age of the relative at the time the family member history is recorded.</w:t>
            </w:r>
          </w:p>
        </w:tc>
      </w:tr>
      <w:tr w:rsidR="00D67926" w14:paraId="20C7D15F" w14:textId="77777777">
        <w:trPr>
          <w:divId w:val="1845052625"/>
          <w:tblCellSpacing w:w="15" w:type="dxa"/>
        </w:trPr>
        <w:tc>
          <w:tcPr>
            <w:tcW w:w="0" w:type="auto"/>
            <w:vAlign w:val="center"/>
            <w:hideMark/>
          </w:tcPr>
          <w:p w14:paraId="1F239F5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4A45E70" w14:textId="77777777" w:rsidR="00D67926" w:rsidRDefault="008D6FB8">
            <w:pPr>
              <w:rPr>
                <w:rFonts w:eastAsia="Times New Roman"/>
                <w:lang w:val="en-US"/>
              </w:rPr>
            </w:pPr>
            <w:r>
              <w:rPr>
                <w:rFonts w:eastAsia="Times New Roman"/>
                <w:lang w:val="en-US"/>
              </w:rPr>
              <w:t>While age can be calculated from date of birth, sometimes recording age directly is more natureal for clinicians.</w:t>
            </w:r>
          </w:p>
        </w:tc>
      </w:tr>
      <w:tr w:rsidR="00D67926" w14:paraId="2F2F962A" w14:textId="77777777">
        <w:trPr>
          <w:divId w:val="1845052625"/>
          <w:tblCellSpacing w:w="15" w:type="dxa"/>
        </w:trPr>
        <w:tc>
          <w:tcPr>
            <w:tcW w:w="0" w:type="auto"/>
            <w:vAlign w:val="center"/>
            <w:hideMark/>
          </w:tcPr>
          <w:p w14:paraId="2CB7E575" w14:textId="77777777" w:rsidR="00D67926" w:rsidRDefault="008D6FB8">
            <w:pPr>
              <w:rPr>
                <w:rFonts w:eastAsia="Times New Roman"/>
                <w:lang w:val="en-US"/>
              </w:rPr>
            </w:pPr>
            <w:r>
              <w:rPr>
                <w:rFonts w:eastAsia="Times New Roman"/>
                <w:b/>
                <w:bCs/>
                <w:lang w:val="en-US"/>
              </w:rPr>
              <w:t>FamilyMemberHistory.deceased[x]</w:t>
            </w:r>
          </w:p>
        </w:tc>
        <w:tc>
          <w:tcPr>
            <w:tcW w:w="0" w:type="auto"/>
            <w:vAlign w:val="center"/>
            <w:hideMark/>
          </w:tcPr>
          <w:p w14:paraId="25EA78F8" w14:textId="77777777" w:rsidR="00D67926" w:rsidRDefault="00D67926">
            <w:pPr>
              <w:rPr>
                <w:rFonts w:eastAsia="Times New Roman"/>
                <w:lang w:val="en-US"/>
              </w:rPr>
            </w:pPr>
          </w:p>
        </w:tc>
      </w:tr>
      <w:tr w:rsidR="00D67926" w14:paraId="2FF6DFA8" w14:textId="77777777">
        <w:trPr>
          <w:divId w:val="1845052625"/>
          <w:tblCellSpacing w:w="15" w:type="dxa"/>
        </w:trPr>
        <w:tc>
          <w:tcPr>
            <w:tcW w:w="0" w:type="auto"/>
            <w:vAlign w:val="center"/>
            <w:hideMark/>
          </w:tcPr>
          <w:p w14:paraId="4FA09B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7894F2" w14:textId="77777777" w:rsidR="00D67926" w:rsidRDefault="008D6FB8">
            <w:pPr>
              <w:rPr>
                <w:rFonts w:eastAsia="Times New Roman"/>
                <w:lang w:val="en-US"/>
              </w:rPr>
            </w:pPr>
            <w:r>
              <w:rPr>
                <w:rFonts w:eastAsia="Times New Roman"/>
                <w:lang w:val="en-US"/>
              </w:rPr>
              <w:t>Dead? How old/when?</w:t>
            </w:r>
          </w:p>
        </w:tc>
      </w:tr>
      <w:tr w:rsidR="00D67926" w14:paraId="6818A6B1" w14:textId="77777777">
        <w:trPr>
          <w:divId w:val="1845052625"/>
          <w:tblCellSpacing w:w="15" w:type="dxa"/>
        </w:trPr>
        <w:tc>
          <w:tcPr>
            <w:tcW w:w="0" w:type="auto"/>
            <w:vAlign w:val="center"/>
            <w:hideMark/>
          </w:tcPr>
          <w:p w14:paraId="2CEEFE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A2B578" w14:textId="77777777" w:rsidR="00D67926" w:rsidRDefault="008D6FB8">
            <w:pPr>
              <w:rPr>
                <w:rFonts w:eastAsia="Times New Roman"/>
                <w:lang w:val="en-US"/>
              </w:rPr>
            </w:pPr>
            <w:r>
              <w:rPr>
                <w:rFonts w:eastAsia="Times New Roman"/>
                <w:lang w:val="en-US"/>
              </w:rPr>
              <w:t>Deceased flag or the actual or approximate age of the relative at the time of death for the family member history record.</w:t>
            </w:r>
          </w:p>
        </w:tc>
      </w:tr>
      <w:tr w:rsidR="00D67926" w14:paraId="115BDFC6" w14:textId="77777777">
        <w:trPr>
          <w:divId w:val="1845052625"/>
          <w:tblCellSpacing w:w="15" w:type="dxa"/>
        </w:trPr>
        <w:tc>
          <w:tcPr>
            <w:tcW w:w="0" w:type="auto"/>
            <w:vAlign w:val="center"/>
            <w:hideMark/>
          </w:tcPr>
          <w:p w14:paraId="14BFB5EF" w14:textId="77777777" w:rsidR="00D67926" w:rsidRDefault="008D6FB8">
            <w:pPr>
              <w:rPr>
                <w:rFonts w:eastAsia="Times New Roman"/>
                <w:lang w:val="en-US"/>
              </w:rPr>
            </w:pPr>
            <w:r>
              <w:rPr>
                <w:rFonts w:eastAsia="Times New Roman"/>
                <w:b/>
                <w:bCs/>
                <w:lang w:val="en-US"/>
              </w:rPr>
              <w:t>FamilyMemberHistory.note</w:t>
            </w:r>
          </w:p>
        </w:tc>
        <w:tc>
          <w:tcPr>
            <w:tcW w:w="0" w:type="auto"/>
            <w:vAlign w:val="center"/>
            <w:hideMark/>
          </w:tcPr>
          <w:p w14:paraId="19B35F4E" w14:textId="77777777" w:rsidR="00D67926" w:rsidRDefault="00D67926">
            <w:pPr>
              <w:rPr>
                <w:rFonts w:eastAsia="Times New Roman"/>
                <w:lang w:val="en-US"/>
              </w:rPr>
            </w:pPr>
          </w:p>
        </w:tc>
      </w:tr>
      <w:tr w:rsidR="00D67926" w14:paraId="40B5CA9A" w14:textId="77777777">
        <w:trPr>
          <w:divId w:val="1845052625"/>
          <w:tblCellSpacing w:w="15" w:type="dxa"/>
        </w:trPr>
        <w:tc>
          <w:tcPr>
            <w:tcW w:w="0" w:type="auto"/>
            <w:vAlign w:val="center"/>
            <w:hideMark/>
          </w:tcPr>
          <w:p w14:paraId="0CA4576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B97477" w14:textId="77777777" w:rsidR="00D67926" w:rsidRDefault="008D6FB8">
            <w:pPr>
              <w:rPr>
                <w:rFonts w:eastAsia="Times New Roman"/>
                <w:lang w:val="en-US"/>
              </w:rPr>
            </w:pPr>
            <w:r>
              <w:rPr>
                <w:rFonts w:eastAsia="Times New Roman"/>
                <w:lang w:val="en-US"/>
              </w:rPr>
              <w:t>General note about related person</w:t>
            </w:r>
          </w:p>
        </w:tc>
      </w:tr>
      <w:tr w:rsidR="00D67926" w14:paraId="01C7040B" w14:textId="77777777">
        <w:trPr>
          <w:divId w:val="1845052625"/>
          <w:tblCellSpacing w:w="15" w:type="dxa"/>
        </w:trPr>
        <w:tc>
          <w:tcPr>
            <w:tcW w:w="0" w:type="auto"/>
            <w:vAlign w:val="center"/>
            <w:hideMark/>
          </w:tcPr>
          <w:p w14:paraId="192A59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C4D25E" w14:textId="77777777" w:rsidR="00D67926" w:rsidRDefault="008D6FB8">
            <w:pPr>
              <w:rPr>
                <w:rFonts w:eastAsia="Times New Roman"/>
                <w:lang w:val="en-US"/>
              </w:rPr>
            </w:pPr>
            <w:r>
              <w:rPr>
                <w:rFonts w:eastAsia="Times New Roman"/>
                <w:lang w:val="en-US"/>
              </w:rPr>
              <w:t xml:space="preserve">This property allows a non condition-specific note to the made about the related person. Ideally, the note would be in the condition property, but this is not always possible. </w:t>
            </w:r>
          </w:p>
        </w:tc>
      </w:tr>
      <w:tr w:rsidR="00D67926" w14:paraId="65448A8D" w14:textId="77777777">
        <w:trPr>
          <w:divId w:val="1845052625"/>
          <w:tblCellSpacing w:w="15" w:type="dxa"/>
        </w:trPr>
        <w:tc>
          <w:tcPr>
            <w:tcW w:w="0" w:type="auto"/>
            <w:vAlign w:val="center"/>
            <w:hideMark/>
          </w:tcPr>
          <w:p w14:paraId="4AF2CDB2" w14:textId="77777777" w:rsidR="00D67926" w:rsidRDefault="008D6FB8">
            <w:pPr>
              <w:rPr>
                <w:rFonts w:eastAsia="Times New Roman"/>
                <w:lang w:val="en-US"/>
              </w:rPr>
            </w:pPr>
            <w:r>
              <w:rPr>
                <w:rFonts w:eastAsia="Times New Roman"/>
                <w:b/>
                <w:bCs/>
                <w:lang w:val="en-US"/>
              </w:rPr>
              <w:t>FamilyMemberHistory.condition</w:t>
            </w:r>
          </w:p>
        </w:tc>
        <w:tc>
          <w:tcPr>
            <w:tcW w:w="0" w:type="auto"/>
            <w:vAlign w:val="center"/>
            <w:hideMark/>
          </w:tcPr>
          <w:p w14:paraId="5FCA0C3E" w14:textId="77777777" w:rsidR="00D67926" w:rsidRDefault="00D67926">
            <w:pPr>
              <w:rPr>
                <w:rFonts w:eastAsia="Times New Roman"/>
                <w:lang w:val="en-US"/>
              </w:rPr>
            </w:pPr>
          </w:p>
        </w:tc>
      </w:tr>
      <w:tr w:rsidR="00D67926" w14:paraId="3DFE00FE" w14:textId="77777777">
        <w:trPr>
          <w:divId w:val="1845052625"/>
          <w:tblCellSpacing w:w="15" w:type="dxa"/>
        </w:trPr>
        <w:tc>
          <w:tcPr>
            <w:tcW w:w="0" w:type="auto"/>
            <w:vAlign w:val="center"/>
            <w:hideMark/>
          </w:tcPr>
          <w:p w14:paraId="11842F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2D4007" w14:textId="77777777" w:rsidR="00D67926" w:rsidRDefault="008D6FB8">
            <w:pPr>
              <w:rPr>
                <w:rFonts w:eastAsia="Times New Roman"/>
                <w:lang w:val="en-US"/>
              </w:rPr>
            </w:pPr>
            <w:r>
              <w:rPr>
                <w:rFonts w:eastAsia="Times New Roman"/>
                <w:lang w:val="en-US"/>
              </w:rPr>
              <w:t>Condition that the related person had</w:t>
            </w:r>
          </w:p>
        </w:tc>
      </w:tr>
      <w:tr w:rsidR="00D67926" w14:paraId="67263655" w14:textId="77777777">
        <w:trPr>
          <w:divId w:val="1845052625"/>
          <w:tblCellSpacing w:w="15" w:type="dxa"/>
        </w:trPr>
        <w:tc>
          <w:tcPr>
            <w:tcW w:w="0" w:type="auto"/>
            <w:vAlign w:val="center"/>
            <w:hideMark/>
          </w:tcPr>
          <w:p w14:paraId="5478EF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94A261" w14:textId="77777777" w:rsidR="00D67926" w:rsidRDefault="008D6FB8">
            <w:pPr>
              <w:rPr>
                <w:rFonts w:eastAsia="Times New Roman"/>
                <w:lang w:val="en-US"/>
              </w:rPr>
            </w:pPr>
            <w:r>
              <w:rPr>
                <w:rFonts w:eastAsia="Times New Roman"/>
                <w:lang w:val="en-US"/>
              </w:rPr>
              <w:t xml:space="preserve">The significant Conditions (or condition) that the family member had. This is a repeating section to allow a system to represent more than one condition per resource, though there is nothing stopping multiple resources - one per condition. </w:t>
            </w:r>
          </w:p>
        </w:tc>
      </w:tr>
      <w:tr w:rsidR="00D67926" w14:paraId="584BDABE" w14:textId="77777777">
        <w:trPr>
          <w:divId w:val="1845052625"/>
          <w:tblCellSpacing w:w="15" w:type="dxa"/>
        </w:trPr>
        <w:tc>
          <w:tcPr>
            <w:tcW w:w="0" w:type="auto"/>
            <w:vAlign w:val="center"/>
            <w:hideMark/>
          </w:tcPr>
          <w:p w14:paraId="3FFF459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1D0B6B" w14:textId="77777777" w:rsidR="00D67926" w:rsidRDefault="008D6FB8">
            <w:pPr>
              <w:rPr>
                <w:rFonts w:eastAsia="Times New Roman"/>
                <w:lang w:val="en-US"/>
              </w:rPr>
            </w:pPr>
            <w:r>
              <w:rPr>
                <w:rFonts w:eastAsia="Times New Roman"/>
                <w:lang w:val="en-US"/>
              </w:rPr>
              <w:t xml:space="preserve">If none of the conditions listed have an outcome of "death" specified, that indicates that none of the specified conditions are known to have been the primary cause of death. </w:t>
            </w:r>
          </w:p>
        </w:tc>
      </w:tr>
      <w:tr w:rsidR="00D67926" w14:paraId="3647B14C" w14:textId="77777777">
        <w:trPr>
          <w:divId w:val="1845052625"/>
          <w:tblCellSpacing w:w="15" w:type="dxa"/>
        </w:trPr>
        <w:tc>
          <w:tcPr>
            <w:tcW w:w="0" w:type="auto"/>
            <w:vAlign w:val="center"/>
            <w:hideMark/>
          </w:tcPr>
          <w:p w14:paraId="711380D0" w14:textId="77777777" w:rsidR="00D67926" w:rsidRDefault="008D6FB8">
            <w:pPr>
              <w:rPr>
                <w:rFonts w:eastAsia="Times New Roman"/>
                <w:lang w:val="en-US"/>
              </w:rPr>
            </w:pPr>
            <w:r>
              <w:rPr>
                <w:rFonts w:eastAsia="Times New Roman"/>
                <w:b/>
                <w:bCs/>
                <w:lang w:val="en-US"/>
              </w:rPr>
              <w:t>FamilyMemberHistory.condition.code</w:t>
            </w:r>
          </w:p>
        </w:tc>
        <w:tc>
          <w:tcPr>
            <w:tcW w:w="0" w:type="auto"/>
            <w:vAlign w:val="center"/>
            <w:hideMark/>
          </w:tcPr>
          <w:p w14:paraId="1441AAF2" w14:textId="77777777" w:rsidR="00D67926" w:rsidRDefault="00D67926">
            <w:pPr>
              <w:rPr>
                <w:rFonts w:eastAsia="Times New Roman"/>
                <w:lang w:val="en-US"/>
              </w:rPr>
            </w:pPr>
          </w:p>
        </w:tc>
      </w:tr>
      <w:tr w:rsidR="00D67926" w14:paraId="07A424BC" w14:textId="77777777">
        <w:trPr>
          <w:divId w:val="1845052625"/>
          <w:tblCellSpacing w:w="15" w:type="dxa"/>
        </w:trPr>
        <w:tc>
          <w:tcPr>
            <w:tcW w:w="0" w:type="auto"/>
            <w:vAlign w:val="center"/>
            <w:hideMark/>
          </w:tcPr>
          <w:p w14:paraId="776990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EB4433" w14:textId="77777777" w:rsidR="00D67926" w:rsidRDefault="008D6FB8">
            <w:pPr>
              <w:rPr>
                <w:rFonts w:eastAsia="Times New Roman"/>
                <w:lang w:val="en-US"/>
              </w:rPr>
            </w:pPr>
            <w:r>
              <w:rPr>
                <w:rFonts w:eastAsia="Times New Roman"/>
                <w:lang w:val="en-US"/>
              </w:rPr>
              <w:t>Condition suffered by relation</w:t>
            </w:r>
          </w:p>
        </w:tc>
      </w:tr>
      <w:tr w:rsidR="00D67926" w14:paraId="56F4A288" w14:textId="77777777">
        <w:trPr>
          <w:divId w:val="1845052625"/>
          <w:tblCellSpacing w:w="15" w:type="dxa"/>
        </w:trPr>
        <w:tc>
          <w:tcPr>
            <w:tcW w:w="0" w:type="auto"/>
            <w:vAlign w:val="center"/>
            <w:hideMark/>
          </w:tcPr>
          <w:p w14:paraId="3F21E9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023695" w14:textId="77777777" w:rsidR="00D67926" w:rsidRDefault="008D6FB8">
            <w:pPr>
              <w:rPr>
                <w:rFonts w:eastAsia="Times New Roman"/>
                <w:lang w:val="en-US"/>
              </w:rPr>
            </w:pPr>
            <w:r>
              <w:rPr>
                <w:rFonts w:eastAsia="Times New Roman"/>
                <w:lang w:val="en-US"/>
              </w:rPr>
              <w:t xml:space="preserve">The actual condition specified. Could be a coded condition (like MI or Diabetes) or a less specific string like 'cancer' depending on how much is known about the condition and the capabilities of the creating system. </w:t>
            </w:r>
          </w:p>
        </w:tc>
      </w:tr>
      <w:tr w:rsidR="00D67926" w14:paraId="65DDB750" w14:textId="77777777">
        <w:trPr>
          <w:divId w:val="1845052625"/>
          <w:tblCellSpacing w:w="15" w:type="dxa"/>
        </w:trPr>
        <w:tc>
          <w:tcPr>
            <w:tcW w:w="0" w:type="auto"/>
            <w:vAlign w:val="center"/>
            <w:hideMark/>
          </w:tcPr>
          <w:p w14:paraId="020C224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68C0D0F" w14:textId="77777777" w:rsidR="00D67926" w:rsidRDefault="008D6FB8">
            <w:pPr>
              <w:rPr>
                <w:rFonts w:eastAsia="Times New Roman"/>
                <w:lang w:val="en-US"/>
              </w:rPr>
            </w:pPr>
            <w:r>
              <w:rPr>
                <w:rFonts w:eastAsia="Times New Roman"/>
                <w:lang w:val="en-US"/>
              </w:rPr>
              <w:t>Identification of the Condition or diagnosis.</w:t>
            </w:r>
          </w:p>
        </w:tc>
      </w:tr>
      <w:tr w:rsidR="00D67926" w14:paraId="05EA5A7D" w14:textId="77777777">
        <w:trPr>
          <w:divId w:val="1845052625"/>
          <w:tblCellSpacing w:w="15" w:type="dxa"/>
        </w:trPr>
        <w:tc>
          <w:tcPr>
            <w:tcW w:w="0" w:type="auto"/>
            <w:vAlign w:val="center"/>
            <w:hideMark/>
          </w:tcPr>
          <w:p w14:paraId="05CE781E" w14:textId="77777777" w:rsidR="00D67926" w:rsidRDefault="008D6FB8">
            <w:pPr>
              <w:rPr>
                <w:rFonts w:eastAsia="Times New Roman"/>
                <w:lang w:val="en-US"/>
              </w:rPr>
            </w:pPr>
            <w:r>
              <w:rPr>
                <w:rFonts w:eastAsia="Times New Roman"/>
                <w:b/>
                <w:bCs/>
                <w:lang w:val="en-US"/>
              </w:rPr>
              <w:lastRenderedPageBreak/>
              <w:t>FamilyMemberHistory.condition.outcome</w:t>
            </w:r>
          </w:p>
        </w:tc>
        <w:tc>
          <w:tcPr>
            <w:tcW w:w="0" w:type="auto"/>
            <w:vAlign w:val="center"/>
            <w:hideMark/>
          </w:tcPr>
          <w:p w14:paraId="5CE2DAA2" w14:textId="77777777" w:rsidR="00D67926" w:rsidRDefault="00D67926">
            <w:pPr>
              <w:rPr>
                <w:rFonts w:eastAsia="Times New Roman"/>
                <w:lang w:val="en-US"/>
              </w:rPr>
            </w:pPr>
          </w:p>
        </w:tc>
      </w:tr>
      <w:tr w:rsidR="00D67926" w14:paraId="4F3EB625" w14:textId="77777777">
        <w:trPr>
          <w:divId w:val="1845052625"/>
          <w:tblCellSpacing w:w="15" w:type="dxa"/>
        </w:trPr>
        <w:tc>
          <w:tcPr>
            <w:tcW w:w="0" w:type="auto"/>
            <w:vAlign w:val="center"/>
            <w:hideMark/>
          </w:tcPr>
          <w:p w14:paraId="0A9E14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862B79" w14:textId="77777777" w:rsidR="00D67926" w:rsidRDefault="008D6FB8">
            <w:pPr>
              <w:rPr>
                <w:rFonts w:eastAsia="Times New Roman"/>
                <w:lang w:val="en-US"/>
              </w:rPr>
            </w:pPr>
            <w:r>
              <w:rPr>
                <w:rFonts w:eastAsia="Times New Roman"/>
                <w:lang w:val="en-US"/>
              </w:rPr>
              <w:t xml:space="preserve">Indicates what happened as a result of this condition. If the condition resulted in death, deceased date is captured on the relation. </w:t>
            </w:r>
          </w:p>
        </w:tc>
      </w:tr>
      <w:tr w:rsidR="00D67926" w14:paraId="2547FB99" w14:textId="77777777">
        <w:trPr>
          <w:divId w:val="1845052625"/>
          <w:tblCellSpacing w:w="15" w:type="dxa"/>
        </w:trPr>
        <w:tc>
          <w:tcPr>
            <w:tcW w:w="0" w:type="auto"/>
            <w:vAlign w:val="center"/>
            <w:hideMark/>
          </w:tcPr>
          <w:p w14:paraId="33DE869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ADDAD22" w14:textId="77777777" w:rsidR="00D67926" w:rsidRDefault="008D6FB8">
            <w:pPr>
              <w:rPr>
                <w:rFonts w:eastAsia="Times New Roman"/>
                <w:lang w:val="en-US"/>
              </w:rPr>
            </w:pPr>
            <w:r>
              <w:rPr>
                <w:rFonts w:eastAsia="Times New Roman"/>
                <w:lang w:val="en-US"/>
              </w:rPr>
              <w:t>The result of the condition for the patient. E.g. death, permanent disability, temporary disability, etc.</w:t>
            </w:r>
          </w:p>
        </w:tc>
      </w:tr>
      <w:tr w:rsidR="00D67926" w14:paraId="2D8E4870" w14:textId="77777777">
        <w:trPr>
          <w:divId w:val="1845052625"/>
          <w:tblCellSpacing w:w="15" w:type="dxa"/>
        </w:trPr>
        <w:tc>
          <w:tcPr>
            <w:tcW w:w="0" w:type="auto"/>
            <w:vAlign w:val="center"/>
            <w:hideMark/>
          </w:tcPr>
          <w:p w14:paraId="558BD501" w14:textId="77777777" w:rsidR="00D67926" w:rsidRDefault="008D6FB8">
            <w:pPr>
              <w:rPr>
                <w:rFonts w:eastAsia="Times New Roman"/>
                <w:lang w:val="en-US"/>
              </w:rPr>
            </w:pPr>
            <w:r>
              <w:rPr>
                <w:rFonts w:eastAsia="Times New Roman"/>
                <w:b/>
                <w:bCs/>
                <w:lang w:val="en-US"/>
              </w:rPr>
              <w:t>FamilyMemberHistory.condition.onset[x]</w:t>
            </w:r>
          </w:p>
        </w:tc>
        <w:tc>
          <w:tcPr>
            <w:tcW w:w="0" w:type="auto"/>
            <w:vAlign w:val="center"/>
            <w:hideMark/>
          </w:tcPr>
          <w:p w14:paraId="70775895" w14:textId="77777777" w:rsidR="00D67926" w:rsidRDefault="00D67926">
            <w:pPr>
              <w:rPr>
                <w:rFonts w:eastAsia="Times New Roman"/>
                <w:lang w:val="en-US"/>
              </w:rPr>
            </w:pPr>
          </w:p>
        </w:tc>
      </w:tr>
      <w:tr w:rsidR="00D67926" w14:paraId="0E6C409C" w14:textId="77777777">
        <w:trPr>
          <w:divId w:val="1845052625"/>
          <w:tblCellSpacing w:w="15" w:type="dxa"/>
        </w:trPr>
        <w:tc>
          <w:tcPr>
            <w:tcW w:w="0" w:type="auto"/>
            <w:vAlign w:val="center"/>
            <w:hideMark/>
          </w:tcPr>
          <w:p w14:paraId="467DB1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099A2B" w14:textId="77777777" w:rsidR="00D67926" w:rsidRDefault="008D6FB8">
            <w:pPr>
              <w:rPr>
                <w:rFonts w:eastAsia="Times New Roman"/>
                <w:lang w:val="en-US"/>
              </w:rPr>
            </w:pPr>
            <w:r>
              <w:rPr>
                <w:rFonts w:eastAsia="Times New Roman"/>
                <w:lang w:val="en-US"/>
              </w:rPr>
              <w:t>When condition first manifested</w:t>
            </w:r>
          </w:p>
        </w:tc>
      </w:tr>
      <w:tr w:rsidR="00D67926" w14:paraId="6915C76B" w14:textId="77777777">
        <w:trPr>
          <w:divId w:val="1845052625"/>
          <w:tblCellSpacing w:w="15" w:type="dxa"/>
        </w:trPr>
        <w:tc>
          <w:tcPr>
            <w:tcW w:w="0" w:type="auto"/>
            <w:vAlign w:val="center"/>
            <w:hideMark/>
          </w:tcPr>
          <w:p w14:paraId="69F764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C84BEE" w14:textId="77777777" w:rsidR="00D67926" w:rsidRDefault="008D6FB8">
            <w:pPr>
              <w:rPr>
                <w:rFonts w:eastAsia="Times New Roman"/>
                <w:lang w:val="en-US"/>
              </w:rPr>
            </w:pPr>
            <w:r>
              <w:rPr>
                <w:rFonts w:eastAsia="Times New Roman"/>
                <w:lang w:val="en-US"/>
              </w:rPr>
              <w:t xml:space="preserve">Either the age of onset, range of approximate age or descriptive string can be recorded. For conditions with multiple occurrences, this describes the first known occurrence. </w:t>
            </w:r>
          </w:p>
        </w:tc>
      </w:tr>
      <w:tr w:rsidR="00D67926" w14:paraId="2E0A6F42" w14:textId="77777777">
        <w:trPr>
          <w:divId w:val="1845052625"/>
          <w:tblCellSpacing w:w="15" w:type="dxa"/>
        </w:trPr>
        <w:tc>
          <w:tcPr>
            <w:tcW w:w="0" w:type="auto"/>
            <w:vAlign w:val="center"/>
            <w:hideMark/>
          </w:tcPr>
          <w:p w14:paraId="03904B8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1AE7D51" w14:textId="77777777" w:rsidR="00D67926" w:rsidRDefault="008D6FB8">
            <w:pPr>
              <w:rPr>
                <w:rFonts w:eastAsia="Times New Roman"/>
                <w:lang w:val="en-US"/>
              </w:rPr>
            </w:pPr>
            <w:r>
              <w:rPr>
                <w:rFonts w:eastAsia="Times New Roman"/>
                <w:lang w:val="en-US"/>
              </w:rPr>
              <w:t>Age of onset of a condition in relatives is predictive of risk for the patient.</w:t>
            </w:r>
          </w:p>
        </w:tc>
      </w:tr>
      <w:tr w:rsidR="00D67926" w14:paraId="6217F342" w14:textId="77777777">
        <w:trPr>
          <w:divId w:val="1845052625"/>
          <w:tblCellSpacing w:w="15" w:type="dxa"/>
        </w:trPr>
        <w:tc>
          <w:tcPr>
            <w:tcW w:w="0" w:type="auto"/>
            <w:vAlign w:val="center"/>
            <w:hideMark/>
          </w:tcPr>
          <w:p w14:paraId="615B00DB" w14:textId="77777777" w:rsidR="00D67926" w:rsidRDefault="008D6FB8">
            <w:pPr>
              <w:rPr>
                <w:rFonts w:eastAsia="Times New Roman"/>
                <w:lang w:val="en-US"/>
              </w:rPr>
            </w:pPr>
            <w:r>
              <w:rPr>
                <w:rFonts w:eastAsia="Times New Roman"/>
                <w:b/>
                <w:bCs/>
                <w:lang w:val="en-US"/>
              </w:rPr>
              <w:t>FamilyMemberHistory.condition.note</w:t>
            </w:r>
          </w:p>
        </w:tc>
        <w:tc>
          <w:tcPr>
            <w:tcW w:w="0" w:type="auto"/>
            <w:vAlign w:val="center"/>
            <w:hideMark/>
          </w:tcPr>
          <w:p w14:paraId="7B3CAF24" w14:textId="77777777" w:rsidR="00D67926" w:rsidRDefault="00D67926">
            <w:pPr>
              <w:rPr>
                <w:rFonts w:eastAsia="Times New Roman"/>
                <w:lang w:val="en-US"/>
              </w:rPr>
            </w:pPr>
          </w:p>
        </w:tc>
      </w:tr>
      <w:tr w:rsidR="00D67926" w14:paraId="20FC576C" w14:textId="77777777">
        <w:trPr>
          <w:divId w:val="1845052625"/>
          <w:tblCellSpacing w:w="15" w:type="dxa"/>
        </w:trPr>
        <w:tc>
          <w:tcPr>
            <w:tcW w:w="0" w:type="auto"/>
            <w:vAlign w:val="center"/>
            <w:hideMark/>
          </w:tcPr>
          <w:p w14:paraId="4BDC1C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3DEEBB" w14:textId="77777777" w:rsidR="00D67926" w:rsidRDefault="008D6FB8">
            <w:pPr>
              <w:rPr>
                <w:rFonts w:eastAsia="Times New Roman"/>
                <w:lang w:val="en-US"/>
              </w:rPr>
            </w:pPr>
            <w:r>
              <w:rPr>
                <w:rFonts w:eastAsia="Times New Roman"/>
                <w:lang w:val="en-US"/>
              </w:rPr>
              <w:t>Extra information about condition</w:t>
            </w:r>
          </w:p>
        </w:tc>
      </w:tr>
      <w:tr w:rsidR="00D67926" w14:paraId="60DE7CED" w14:textId="77777777">
        <w:trPr>
          <w:divId w:val="1845052625"/>
          <w:tblCellSpacing w:w="15" w:type="dxa"/>
        </w:trPr>
        <w:tc>
          <w:tcPr>
            <w:tcW w:w="0" w:type="auto"/>
            <w:vAlign w:val="center"/>
            <w:hideMark/>
          </w:tcPr>
          <w:p w14:paraId="0BB29B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0E2CEE" w14:textId="77777777" w:rsidR="00D67926" w:rsidRDefault="008D6FB8">
            <w:pPr>
              <w:rPr>
                <w:rFonts w:eastAsia="Times New Roman"/>
                <w:lang w:val="en-US"/>
              </w:rPr>
            </w:pPr>
            <w:r>
              <w:rPr>
                <w:rFonts w:eastAsia="Times New Roman"/>
                <w:lang w:val="en-US"/>
              </w:rPr>
              <w:t>An area where general notes can be placed about this specific condition.</w:t>
            </w:r>
          </w:p>
        </w:tc>
      </w:tr>
    </w:tbl>
    <w:p w14:paraId="526B8177" w14:textId="77777777" w:rsidR="00D67926" w:rsidRDefault="008D6FB8">
      <w:pPr>
        <w:pStyle w:val="Heading2"/>
        <w:divId w:val="1845052625"/>
        <w:rPr>
          <w:rFonts w:eastAsia="Times New Roman"/>
          <w:lang w:val="en-US"/>
        </w:rPr>
      </w:pPr>
      <w:r>
        <w:rPr>
          <w:rFonts w:eastAsia="Times New Roman"/>
          <w:lang w:val="en-US"/>
        </w:rPr>
        <w:t>http://hl7.org/fhir/StructureDefinition/Flag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7599"/>
      </w:tblGrid>
      <w:tr w:rsidR="00D67926" w14:paraId="79742CF4" w14:textId="77777777">
        <w:trPr>
          <w:divId w:val="1845052625"/>
          <w:tblCellSpacing w:w="15" w:type="dxa"/>
        </w:trPr>
        <w:tc>
          <w:tcPr>
            <w:tcW w:w="0" w:type="auto"/>
            <w:vAlign w:val="center"/>
            <w:hideMark/>
          </w:tcPr>
          <w:p w14:paraId="01528541" w14:textId="77777777" w:rsidR="00D67926" w:rsidRDefault="008D6FB8">
            <w:pPr>
              <w:rPr>
                <w:rFonts w:eastAsia="Times New Roman"/>
                <w:lang w:val="en-US"/>
              </w:rPr>
            </w:pPr>
            <w:r>
              <w:rPr>
                <w:rFonts w:eastAsia="Times New Roman"/>
                <w:b/>
                <w:bCs/>
                <w:lang w:val="en-US"/>
              </w:rPr>
              <w:t>Flag</w:t>
            </w:r>
          </w:p>
        </w:tc>
        <w:tc>
          <w:tcPr>
            <w:tcW w:w="0" w:type="auto"/>
            <w:vAlign w:val="center"/>
            <w:hideMark/>
          </w:tcPr>
          <w:p w14:paraId="55CECBFB" w14:textId="77777777" w:rsidR="00D67926" w:rsidRDefault="008D6FB8">
            <w:pPr>
              <w:rPr>
                <w:rFonts w:eastAsia="Times New Roman"/>
                <w:lang w:val="en-US"/>
              </w:rPr>
            </w:pPr>
            <w:r>
              <w:rPr>
                <w:rFonts w:eastAsia="Times New Roman"/>
                <w:lang w:val="en-US"/>
              </w:rPr>
              <w:t>Flag</w:t>
            </w:r>
          </w:p>
        </w:tc>
      </w:tr>
      <w:tr w:rsidR="00D67926" w14:paraId="27A21A46" w14:textId="77777777">
        <w:trPr>
          <w:divId w:val="1845052625"/>
          <w:tblCellSpacing w:w="15" w:type="dxa"/>
        </w:trPr>
        <w:tc>
          <w:tcPr>
            <w:tcW w:w="0" w:type="auto"/>
            <w:vAlign w:val="center"/>
            <w:hideMark/>
          </w:tcPr>
          <w:p w14:paraId="78ED90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DF252D" w14:textId="77777777" w:rsidR="00D67926" w:rsidRDefault="008D6FB8">
            <w:pPr>
              <w:rPr>
                <w:rFonts w:eastAsia="Times New Roman"/>
                <w:lang w:val="en-US"/>
              </w:rPr>
            </w:pPr>
            <w:r>
              <w:rPr>
                <w:rFonts w:eastAsia="Times New Roman"/>
                <w:lang w:val="en-US"/>
              </w:rPr>
              <w:t>Key information to flag to healthcare providers</w:t>
            </w:r>
          </w:p>
        </w:tc>
      </w:tr>
      <w:tr w:rsidR="00D67926" w14:paraId="760C57C4" w14:textId="77777777">
        <w:trPr>
          <w:divId w:val="1845052625"/>
          <w:tblCellSpacing w:w="15" w:type="dxa"/>
        </w:trPr>
        <w:tc>
          <w:tcPr>
            <w:tcW w:w="0" w:type="auto"/>
            <w:vAlign w:val="center"/>
            <w:hideMark/>
          </w:tcPr>
          <w:p w14:paraId="10D6AA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5C82A3" w14:textId="77777777" w:rsidR="00D67926" w:rsidRDefault="008D6FB8">
            <w:pPr>
              <w:rPr>
                <w:rFonts w:eastAsia="Times New Roman"/>
                <w:lang w:val="en-US"/>
              </w:rPr>
            </w:pPr>
            <w:r>
              <w:rPr>
                <w:rFonts w:eastAsia="Times New Roman"/>
                <w:lang w:val="en-US"/>
              </w:rPr>
              <w:t>Prospective warnings of potential issues when providing care to the patient.</w:t>
            </w:r>
          </w:p>
        </w:tc>
      </w:tr>
      <w:tr w:rsidR="00D67926" w14:paraId="568AF105" w14:textId="77777777">
        <w:trPr>
          <w:divId w:val="1845052625"/>
          <w:tblCellSpacing w:w="15" w:type="dxa"/>
        </w:trPr>
        <w:tc>
          <w:tcPr>
            <w:tcW w:w="0" w:type="auto"/>
            <w:vAlign w:val="center"/>
            <w:hideMark/>
          </w:tcPr>
          <w:p w14:paraId="528FEF0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6D14D2F" w14:textId="77777777" w:rsidR="00D67926" w:rsidRDefault="008D6FB8">
            <w:pPr>
              <w:rPr>
                <w:rFonts w:eastAsia="Times New Roman"/>
                <w:lang w:val="en-US"/>
              </w:rPr>
            </w:pPr>
            <w:r>
              <w:rPr>
                <w:rFonts w:eastAsia="Times New Roman"/>
                <w:lang w:val="en-US"/>
              </w:rPr>
              <w:t>Barriers to Care</w:t>
            </w:r>
          </w:p>
        </w:tc>
      </w:tr>
      <w:tr w:rsidR="00D67926" w14:paraId="09B118A9" w14:textId="77777777">
        <w:trPr>
          <w:divId w:val="1845052625"/>
          <w:tblCellSpacing w:w="15" w:type="dxa"/>
        </w:trPr>
        <w:tc>
          <w:tcPr>
            <w:tcW w:w="0" w:type="auto"/>
            <w:vAlign w:val="center"/>
            <w:hideMark/>
          </w:tcPr>
          <w:p w14:paraId="2B4D2AD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A71C576" w14:textId="77777777" w:rsidR="00D67926" w:rsidRDefault="008D6FB8">
            <w:pPr>
              <w:rPr>
                <w:rFonts w:eastAsia="Times New Roman"/>
                <w:lang w:val="en-US"/>
              </w:rPr>
            </w:pPr>
            <w:r>
              <w:rPr>
                <w:rFonts w:eastAsia="Times New Roman"/>
                <w:lang w:val="en-US"/>
              </w:rPr>
              <w:t>Alert</w:t>
            </w:r>
          </w:p>
        </w:tc>
      </w:tr>
      <w:tr w:rsidR="00D67926" w14:paraId="60BAC14B" w14:textId="77777777">
        <w:trPr>
          <w:divId w:val="1845052625"/>
          <w:tblCellSpacing w:w="15" w:type="dxa"/>
        </w:trPr>
        <w:tc>
          <w:tcPr>
            <w:tcW w:w="0" w:type="auto"/>
            <w:vAlign w:val="center"/>
            <w:hideMark/>
          </w:tcPr>
          <w:p w14:paraId="6A0BC83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10D9284" w14:textId="77777777" w:rsidR="00D67926" w:rsidRDefault="008D6FB8">
            <w:pPr>
              <w:rPr>
                <w:rFonts w:eastAsia="Times New Roman"/>
                <w:lang w:val="en-US"/>
              </w:rPr>
            </w:pPr>
            <w:r>
              <w:rPr>
                <w:rFonts w:eastAsia="Times New Roman"/>
                <w:lang w:val="en-US"/>
              </w:rPr>
              <w:t>Warning</w:t>
            </w:r>
          </w:p>
        </w:tc>
      </w:tr>
      <w:tr w:rsidR="00D67926" w14:paraId="5EE818C2" w14:textId="77777777">
        <w:trPr>
          <w:divId w:val="1845052625"/>
          <w:tblCellSpacing w:w="15" w:type="dxa"/>
        </w:trPr>
        <w:tc>
          <w:tcPr>
            <w:tcW w:w="0" w:type="auto"/>
            <w:vAlign w:val="center"/>
            <w:hideMark/>
          </w:tcPr>
          <w:p w14:paraId="7796574C" w14:textId="77777777" w:rsidR="00D67926" w:rsidRDefault="008D6FB8">
            <w:pPr>
              <w:rPr>
                <w:rFonts w:eastAsia="Times New Roman"/>
                <w:lang w:val="en-US"/>
              </w:rPr>
            </w:pPr>
            <w:r>
              <w:rPr>
                <w:rFonts w:eastAsia="Times New Roman"/>
                <w:b/>
                <w:bCs/>
                <w:lang w:val="en-US"/>
              </w:rPr>
              <w:t>Flag.identifier</w:t>
            </w:r>
          </w:p>
        </w:tc>
        <w:tc>
          <w:tcPr>
            <w:tcW w:w="0" w:type="auto"/>
            <w:vAlign w:val="center"/>
            <w:hideMark/>
          </w:tcPr>
          <w:p w14:paraId="5DA004E1" w14:textId="77777777" w:rsidR="00D67926" w:rsidRDefault="00D67926">
            <w:pPr>
              <w:rPr>
                <w:rFonts w:eastAsia="Times New Roman"/>
                <w:lang w:val="en-US"/>
              </w:rPr>
            </w:pPr>
          </w:p>
        </w:tc>
      </w:tr>
      <w:tr w:rsidR="00D67926" w14:paraId="4A5D2B66" w14:textId="77777777">
        <w:trPr>
          <w:divId w:val="1845052625"/>
          <w:tblCellSpacing w:w="15" w:type="dxa"/>
        </w:trPr>
        <w:tc>
          <w:tcPr>
            <w:tcW w:w="0" w:type="auto"/>
            <w:vAlign w:val="center"/>
            <w:hideMark/>
          </w:tcPr>
          <w:p w14:paraId="090AAF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F51615" w14:textId="77777777" w:rsidR="00D67926" w:rsidRDefault="008D6FB8">
            <w:pPr>
              <w:rPr>
                <w:rFonts w:eastAsia="Times New Roman"/>
                <w:lang w:val="en-US"/>
              </w:rPr>
            </w:pPr>
            <w:r>
              <w:rPr>
                <w:rFonts w:eastAsia="Times New Roman"/>
                <w:lang w:val="en-US"/>
              </w:rPr>
              <w:t>Business identifier</w:t>
            </w:r>
          </w:p>
        </w:tc>
      </w:tr>
      <w:tr w:rsidR="00D67926" w14:paraId="5FA7FB63" w14:textId="77777777">
        <w:trPr>
          <w:divId w:val="1845052625"/>
          <w:tblCellSpacing w:w="15" w:type="dxa"/>
        </w:trPr>
        <w:tc>
          <w:tcPr>
            <w:tcW w:w="0" w:type="auto"/>
            <w:vAlign w:val="center"/>
            <w:hideMark/>
          </w:tcPr>
          <w:p w14:paraId="7356C6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1CB711" w14:textId="77777777" w:rsidR="00D67926" w:rsidRDefault="008D6FB8">
            <w:pPr>
              <w:rPr>
                <w:rFonts w:eastAsia="Times New Roman"/>
                <w:lang w:val="en-US"/>
              </w:rPr>
            </w:pPr>
            <w:r>
              <w:rPr>
                <w:rFonts w:eastAsia="Times New Roman"/>
                <w:lang w:val="en-US"/>
              </w:rPr>
              <w:t>Identifier assigned to the flag for external use (outside the FHIR environment).</w:t>
            </w:r>
          </w:p>
        </w:tc>
      </w:tr>
      <w:tr w:rsidR="00D67926" w14:paraId="0B7A080E" w14:textId="77777777">
        <w:trPr>
          <w:divId w:val="1845052625"/>
          <w:tblCellSpacing w:w="15" w:type="dxa"/>
        </w:trPr>
        <w:tc>
          <w:tcPr>
            <w:tcW w:w="0" w:type="auto"/>
            <w:vAlign w:val="center"/>
            <w:hideMark/>
          </w:tcPr>
          <w:p w14:paraId="4A63FA9A" w14:textId="77777777" w:rsidR="00D67926" w:rsidRDefault="008D6FB8">
            <w:pPr>
              <w:rPr>
                <w:rFonts w:eastAsia="Times New Roman"/>
                <w:lang w:val="en-US"/>
              </w:rPr>
            </w:pPr>
            <w:r>
              <w:rPr>
                <w:rFonts w:eastAsia="Times New Roman"/>
                <w:b/>
                <w:bCs/>
                <w:lang w:val="en-US"/>
              </w:rPr>
              <w:t>Flag.category</w:t>
            </w:r>
          </w:p>
        </w:tc>
        <w:tc>
          <w:tcPr>
            <w:tcW w:w="0" w:type="auto"/>
            <w:vAlign w:val="center"/>
            <w:hideMark/>
          </w:tcPr>
          <w:p w14:paraId="7891C686" w14:textId="77777777" w:rsidR="00D67926" w:rsidRDefault="00D67926">
            <w:pPr>
              <w:rPr>
                <w:rFonts w:eastAsia="Times New Roman"/>
                <w:lang w:val="en-US"/>
              </w:rPr>
            </w:pPr>
          </w:p>
        </w:tc>
      </w:tr>
      <w:tr w:rsidR="00D67926" w14:paraId="3DA77801" w14:textId="77777777">
        <w:trPr>
          <w:divId w:val="1845052625"/>
          <w:tblCellSpacing w:w="15" w:type="dxa"/>
        </w:trPr>
        <w:tc>
          <w:tcPr>
            <w:tcW w:w="0" w:type="auto"/>
            <w:vAlign w:val="center"/>
            <w:hideMark/>
          </w:tcPr>
          <w:p w14:paraId="6393C0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5A34C7" w14:textId="77777777" w:rsidR="00D67926" w:rsidRDefault="008D6FB8">
            <w:pPr>
              <w:rPr>
                <w:rFonts w:eastAsia="Times New Roman"/>
                <w:lang w:val="en-US"/>
              </w:rPr>
            </w:pPr>
            <w:r>
              <w:rPr>
                <w:rFonts w:eastAsia="Times New Roman"/>
                <w:lang w:val="en-US"/>
              </w:rPr>
              <w:t>Clinical, administrative, etc.</w:t>
            </w:r>
          </w:p>
        </w:tc>
      </w:tr>
      <w:tr w:rsidR="00D67926" w14:paraId="3116BAFA" w14:textId="77777777">
        <w:trPr>
          <w:divId w:val="1845052625"/>
          <w:tblCellSpacing w:w="15" w:type="dxa"/>
        </w:trPr>
        <w:tc>
          <w:tcPr>
            <w:tcW w:w="0" w:type="auto"/>
            <w:vAlign w:val="center"/>
            <w:hideMark/>
          </w:tcPr>
          <w:p w14:paraId="5CB3A3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9AA0C6" w14:textId="77777777" w:rsidR="00D67926" w:rsidRDefault="008D6FB8">
            <w:pPr>
              <w:rPr>
                <w:rFonts w:eastAsia="Times New Roman"/>
                <w:lang w:val="en-US"/>
              </w:rPr>
            </w:pPr>
            <w:r>
              <w:rPr>
                <w:rFonts w:eastAsia="Times New Roman"/>
                <w:lang w:val="en-US"/>
              </w:rPr>
              <w:t xml:space="preserve">Allows </w:t>
            </w:r>
            <w:proofErr w:type="gramStart"/>
            <w:r>
              <w:rPr>
                <w:rFonts w:eastAsia="Times New Roman"/>
                <w:lang w:val="en-US"/>
              </w:rPr>
              <w:t>an</w:t>
            </w:r>
            <w:proofErr w:type="gramEnd"/>
            <w:r>
              <w:rPr>
                <w:rFonts w:eastAsia="Times New Roman"/>
                <w:lang w:val="en-US"/>
              </w:rPr>
              <w:t xml:space="preserve"> flag to be divided into different categories like clinical, administrative etc. Intended to be used as a means of filtering which flags are displayed to particular user or in a given context. </w:t>
            </w:r>
          </w:p>
        </w:tc>
      </w:tr>
      <w:tr w:rsidR="00D67926" w14:paraId="5C68DD9C" w14:textId="77777777">
        <w:trPr>
          <w:divId w:val="1845052625"/>
          <w:tblCellSpacing w:w="15" w:type="dxa"/>
        </w:trPr>
        <w:tc>
          <w:tcPr>
            <w:tcW w:w="0" w:type="auto"/>
            <w:vAlign w:val="center"/>
            <w:hideMark/>
          </w:tcPr>
          <w:p w14:paraId="500FC3C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D6F45A" w14:textId="77777777" w:rsidR="00D67926" w:rsidRDefault="008D6FB8">
            <w:pPr>
              <w:rPr>
                <w:rFonts w:eastAsia="Times New Roman"/>
                <w:lang w:val="en-US"/>
              </w:rPr>
            </w:pPr>
            <w:r>
              <w:rPr>
                <w:rFonts w:eastAsia="Times New Roman"/>
                <w:lang w:val="en-US"/>
              </w:rPr>
              <w:t>A general category for flags for filtering/display purposes</w:t>
            </w:r>
          </w:p>
        </w:tc>
      </w:tr>
      <w:tr w:rsidR="00D67926" w14:paraId="19CF3A03" w14:textId="77777777">
        <w:trPr>
          <w:divId w:val="1845052625"/>
          <w:tblCellSpacing w:w="15" w:type="dxa"/>
        </w:trPr>
        <w:tc>
          <w:tcPr>
            <w:tcW w:w="0" w:type="auto"/>
            <w:vAlign w:val="center"/>
            <w:hideMark/>
          </w:tcPr>
          <w:p w14:paraId="3E0A9D5D" w14:textId="77777777" w:rsidR="00D67926" w:rsidRDefault="008D6FB8">
            <w:pPr>
              <w:rPr>
                <w:rFonts w:eastAsia="Times New Roman"/>
                <w:lang w:val="en-US"/>
              </w:rPr>
            </w:pPr>
            <w:r>
              <w:rPr>
                <w:rFonts w:eastAsia="Times New Roman"/>
                <w:b/>
                <w:bCs/>
                <w:lang w:val="en-US"/>
              </w:rPr>
              <w:t>Flag.status</w:t>
            </w:r>
          </w:p>
        </w:tc>
        <w:tc>
          <w:tcPr>
            <w:tcW w:w="0" w:type="auto"/>
            <w:vAlign w:val="center"/>
            <w:hideMark/>
          </w:tcPr>
          <w:p w14:paraId="3843BDA5" w14:textId="77777777" w:rsidR="00D67926" w:rsidRDefault="00D67926">
            <w:pPr>
              <w:rPr>
                <w:rFonts w:eastAsia="Times New Roman"/>
                <w:lang w:val="en-US"/>
              </w:rPr>
            </w:pPr>
          </w:p>
        </w:tc>
      </w:tr>
      <w:tr w:rsidR="00D67926" w14:paraId="3D861401" w14:textId="77777777">
        <w:trPr>
          <w:divId w:val="1845052625"/>
          <w:tblCellSpacing w:w="15" w:type="dxa"/>
        </w:trPr>
        <w:tc>
          <w:tcPr>
            <w:tcW w:w="0" w:type="auto"/>
            <w:vAlign w:val="center"/>
            <w:hideMark/>
          </w:tcPr>
          <w:p w14:paraId="3DF13B1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A759FF3" w14:textId="77777777" w:rsidR="00D67926" w:rsidRDefault="008D6FB8">
            <w:pPr>
              <w:rPr>
                <w:rFonts w:eastAsia="Times New Roman"/>
                <w:lang w:val="en-US"/>
              </w:rPr>
            </w:pPr>
            <w:r>
              <w:rPr>
                <w:rFonts w:eastAsia="Times New Roman"/>
                <w:lang w:val="en-US"/>
              </w:rPr>
              <w:t>Supports basic workflow.</w:t>
            </w:r>
          </w:p>
        </w:tc>
      </w:tr>
      <w:tr w:rsidR="00D67926" w14:paraId="3C5AB210" w14:textId="77777777">
        <w:trPr>
          <w:divId w:val="1845052625"/>
          <w:tblCellSpacing w:w="15" w:type="dxa"/>
        </w:trPr>
        <w:tc>
          <w:tcPr>
            <w:tcW w:w="0" w:type="auto"/>
            <w:vAlign w:val="center"/>
            <w:hideMark/>
          </w:tcPr>
          <w:p w14:paraId="5BBA455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4026EA0" w14:textId="77777777" w:rsidR="00D67926" w:rsidRDefault="008D6FB8">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D67926" w14:paraId="603934E4" w14:textId="77777777">
        <w:trPr>
          <w:divId w:val="1845052625"/>
          <w:tblCellSpacing w:w="15" w:type="dxa"/>
        </w:trPr>
        <w:tc>
          <w:tcPr>
            <w:tcW w:w="0" w:type="auto"/>
            <w:vAlign w:val="center"/>
            <w:hideMark/>
          </w:tcPr>
          <w:p w14:paraId="7E6DE3A7" w14:textId="77777777" w:rsidR="00D67926" w:rsidRDefault="008D6FB8">
            <w:pPr>
              <w:rPr>
                <w:rFonts w:eastAsia="Times New Roman"/>
                <w:lang w:val="en-US"/>
              </w:rPr>
            </w:pPr>
            <w:r>
              <w:rPr>
                <w:rFonts w:eastAsia="Times New Roman"/>
                <w:b/>
                <w:bCs/>
                <w:lang w:val="en-US"/>
              </w:rPr>
              <w:t>Flag.period</w:t>
            </w:r>
          </w:p>
        </w:tc>
        <w:tc>
          <w:tcPr>
            <w:tcW w:w="0" w:type="auto"/>
            <w:vAlign w:val="center"/>
            <w:hideMark/>
          </w:tcPr>
          <w:p w14:paraId="58C387AF" w14:textId="77777777" w:rsidR="00D67926" w:rsidRDefault="00D67926">
            <w:pPr>
              <w:rPr>
                <w:rFonts w:eastAsia="Times New Roman"/>
                <w:lang w:val="en-US"/>
              </w:rPr>
            </w:pPr>
          </w:p>
        </w:tc>
      </w:tr>
      <w:tr w:rsidR="00D67926" w14:paraId="3DD9A080" w14:textId="77777777">
        <w:trPr>
          <w:divId w:val="1845052625"/>
          <w:tblCellSpacing w:w="15" w:type="dxa"/>
        </w:trPr>
        <w:tc>
          <w:tcPr>
            <w:tcW w:w="0" w:type="auto"/>
            <w:vAlign w:val="center"/>
            <w:hideMark/>
          </w:tcPr>
          <w:p w14:paraId="0DAEF3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BBC74E" w14:textId="77777777" w:rsidR="00D67926" w:rsidRDefault="008D6FB8">
            <w:pPr>
              <w:rPr>
                <w:rFonts w:eastAsia="Times New Roman"/>
                <w:lang w:val="en-US"/>
              </w:rPr>
            </w:pPr>
            <w:r>
              <w:rPr>
                <w:rFonts w:eastAsia="Times New Roman"/>
                <w:lang w:val="en-US"/>
              </w:rPr>
              <w:t>Time period when flag is active</w:t>
            </w:r>
          </w:p>
        </w:tc>
      </w:tr>
      <w:tr w:rsidR="00D67926" w14:paraId="7B804EEE" w14:textId="77777777">
        <w:trPr>
          <w:divId w:val="1845052625"/>
          <w:tblCellSpacing w:w="15" w:type="dxa"/>
        </w:trPr>
        <w:tc>
          <w:tcPr>
            <w:tcW w:w="0" w:type="auto"/>
            <w:vAlign w:val="center"/>
            <w:hideMark/>
          </w:tcPr>
          <w:p w14:paraId="60EF2B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755D12" w14:textId="77777777" w:rsidR="00D67926" w:rsidRDefault="008D6FB8">
            <w:pPr>
              <w:rPr>
                <w:rFonts w:eastAsia="Times New Roman"/>
                <w:lang w:val="en-US"/>
              </w:rPr>
            </w:pPr>
            <w:r>
              <w:rPr>
                <w:rFonts w:eastAsia="Times New Roman"/>
                <w:lang w:val="en-US"/>
              </w:rPr>
              <w:t xml:space="preserve">The period of time from the activation of the flag to inactivation of the flag. If the flag is active, the end of the period should be unspecified. </w:t>
            </w:r>
          </w:p>
        </w:tc>
      </w:tr>
      <w:tr w:rsidR="00D67926" w14:paraId="51B2BD0E" w14:textId="77777777">
        <w:trPr>
          <w:divId w:val="1845052625"/>
          <w:tblCellSpacing w:w="15" w:type="dxa"/>
        </w:trPr>
        <w:tc>
          <w:tcPr>
            <w:tcW w:w="0" w:type="auto"/>
            <w:vAlign w:val="center"/>
            <w:hideMark/>
          </w:tcPr>
          <w:p w14:paraId="04610709" w14:textId="77777777" w:rsidR="00D67926" w:rsidRDefault="008D6FB8">
            <w:pPr>
              <w:rPr>
                <w:rFonts w:eastAsia="Times New Roman"/>
                <w:lang w:val="en-US"/>
              </w:rPr>
            </w:pPr>
            <w:r>
              <w:rPr>
                <w:rFonts w:eastAsia="Times New Roman"/>
                <w:b/>
                <w:bCs/>
                <w:lang w:val="en-US"/>
              </w:rPr>
              <w:t>Flag.subject</w:t>
            </w:r>
          </w:p>
        </w:tc>
        <w:tc>
          <w:tcPr>
            <w:tcW w:w="0" w:type="auto"/>
            <w:vAlign w:val="center"/>
            <w:hideMark/>
          </w:tcPr>
          <w:p w14:paraId="1957A071" w14:textId="77777777" w:rsidR="00D67926" w:rsidRDefault="00D67926">
            <w:pPr>
              <w:rPr>
                <w:rFonts w:eastAsia="Times New Roman"/>
                <w:lang w:val="en-US"/>
              </w:rPr>
            </w:pPr>
          </w:p>
        </w:tc>
      </w:tr>
      <w:tr w:rsidR="00D67926" w14:paraId="4F26A16F" w14:textId="77777777">
        <w:trPr>
          <w:divId w:val="1845052625"/>
          <w:tblCellSpacing w:w="15" w:type="dxa"/>
        </w:trPr>
        <w:tc>
          <w:tcPr>
            <w:tcW w:w="0" w:type="auto"/>
            <w:vAlign w:val="center"/>
            <w:hideMark/>
          </w:tcPr>
          <w:p w14:paraId="510BB0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71C1DA" w14:textId="77777777" w:rsidR="00D67926" w:rsidRDefault="008D6FB8">
            <w:pPr>
              <w:rPr>
                <w:rFonts w:eastAsia="Times New Roman"/>
                <w:lang w:val="en-US"/>
              </w:rPr>
            </w:pPr>
            <w:r>
              <w:rPr>
                <w:rFonts w:eastAsia="Times New Roman"/>
                <w:lang w:val="en-US"/>
              </w:rPr>
              <w:t>Who/What is flag about?</w:t>
            </w:r>
          </w:p>
        </w:tc>
      </w:tr>
      <w:tr w:rsidR="00D67926" w14:paraId="6F8DEC27" w14:textId="77777777">
        <w:trPr>
          <w:divId w:val="1845052625"/>
          <w:tblCellSpacing w:w="15" w:type="dxa"/>
        </w:trPr>
        <w:tc>
          <w:tcPr>
            <w:tcW w:w="0" w:type="auto"/>
            <w:vAlign w:val="center"/>
            <w:hideMark/>
          </w:tcPr>
          <w:p w14:paraId="180C05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4E1BD1" w14:textId="77777777" w:rsidR="00D67926" w:rsidRDefault="008D6FB8">
            <w:pPr>
              <w:rPr>
                <w:rFonts w:eastAsia="Times New Roman"/>
                <w:lang w:val="en-US"/>
              </w:rPr>
            </w:pPr>
            <w:r>
              <w:rPr>
                <w:rFonts w:eastAsia="Times New Roman"/>
                <w:lang w:val="en-US"/>
              </w:rPr>
              <w:t>The patient, location, group , organization , or practitioner this is about record this flag is associated with.</w:t>
            </w:r>
          </w:p>
        </w:tc>
      </w:tr>
      <w:tr w:rsidR="00D67926" w14:paraId="4C4A09C2" w14:textId="77777777">
        <w:trPr>
          <w:divId w:val="1845052625"/>
          <w:tblCellSpacing w:w="15" w:type="dxa"/>
        </w:trPr>
        <w:tc>
          <w:tcPr>
            <w:tcW w:w="0" w:type="auto"/>
            <w:vAlign w:val="center"/>
            <w:hideMark/>
          </w:tcPr>
          <w:p w14:paraId="32A97C18" w14:textId="77777777" w:rsidR="00D67926" w:rsidRDefault="008D6FB8">
            <w:pPr>
              <w:rPr>
                <w:rFonts w:eastAsia="Times New Roman"/>
                <w:lang w:val="en-US"/>
              </w:rPr>
            </w:pPr>
            <w:r>
              <w:rPr>
                <w:rFonts w:eastAsia="Times New Roman"/>
                <w:b/>
                <w:bCs/>
                <w:lang w:val="en-US"/>
              </w:rPr>
              <w:t>Flag.encounter</w:t>
            </w:r>
          </w:p>
        </w:tc>
        <w:tc>
          <w:tcPr>
            <w:tcW w:w="0" w:type="auto"/>
            <w:vAlign w:val="center"/>
            <w:hideMark/>
          </w:tcPr>
          <w:p w14:paraId="2B0A7C29" w14:textId="77777777" w:rsidR="00D67926" w:rsidRDefault="00D67926">
            <w:pPr>
              <w:rPr>
                <w:rFonts w:eastAsia="Times New Roman"/>
                <w:lang w:val="en-US"/>
              </w:rPr>
            </w:pPr>
          </w:p>
        </w:tc>
      </w:tr>
      <w:tr w:rsidR="00D67926" w14:paraId="2A163EA3" w14:textId="77777777">
        <w:trPr>
          <w:divId w:val="1845052625"/>
          <w:tblCellSpacing w:w="15" w:type="dxa"/>
        </w:trPr>
        <w:tc>
          <w:tcPr>
            <w:tcW w:w="0" w:type="auto"/>
            <w:vAlign w:val="center"/>
            <w:hideMark/>
          </w:tcPr>
          <w:p w14:paraId="4F6541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9465E7" w14:textId="77777777" w:rsidR="00D67926" w:rsidRDefault="008D6FB8">
            <w:pPr>
              <w:rPr>
                <w:rFonts w:eastAsia="Times New Roman"/>
                <w:lang w:val="en-US"/>
              </w:rPr>
            </w:pPr>
            <w:r>
              <w:rPr>
                <w:rFonts w:eastAsia="Times New Roman"/>
                <w:lang w:val="en-US"/>
              </w:rPr>
              <w:t>Alert relevant during encounter</w:t>
            </w:r>
          </w:p>
        </w:tc>
      </w:tr>
      <w:tr w:rsidR="00D67926" w14:paraId="59AB7C7D" w14:textId="77777777">
        <w:trPr>
          <w:divId w:val="1845052625"/>
          <w:tblCellSpacing w:w="15" w:type="dxa"/>
        </w:trPr>
        <w:tc>
          <w:tcPr>
            <w:tcW w:w="0" w:type="auto"/>
            <w:vAlign w:val="center"/>
            <w:hideMark/>
          </w:tcPr>
          <w:p w14:paraId="326DC6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636F24" w14:textId="77777777" w:rsidR="00D67926" w:rsidRDefault="008D6FB8">
            <w:pPr>
              <w:rPr>
                <w:rFonts w:eastAsia="Times New Roman"/>
                <w:lang w:val="en-US"/>
              </w:rPr>
            </w:pPr>
            <w:r>
              <w:rPr>
                <w:rFonts w:eastAsia="Times New Roman"/>
                <w:lang w:val="en-US"/>
              </w:rPr>
              <w:t>This alert is only relevant during the encounter.</w:t>
            </w:r>
          </w:p>
        </w:tc>
      </w:tr>
      <w:tr w:rsidR="00D67926" w14:paraId="39F61333" w14:textId="77777777">
        <w:trPr>
          <w:divId w:val="1845052625"/>
          <w:tblCellSpacing w:w="15" w:type="dxa"/>
        </w:trPr>
        <w:tc>
          <w:tcPr>
            <w:tcW w:w="0" w:type="auto"/>
            <w:vAlign w:val="center"/>
            <w:hideMark/>
          </w:tcPr>
          <w:p w14:paraId="22D39B08" w14:textId="77777777" w:rsidR="00D67926" w:rsidRDefault="008D6FB8">
            <w:pPr>
              <w:rPr>
                <w:rFonts w:eastAsia="Times New Roman"/>
                <w:lang w:val="en-US"/>
              </w:rPr>
            </w:pPr>
            <w:r>
              <w:rPr>
                <w:rFonts w:eastAsia="Times New Roman"/>
                <w:b/>
                <w:bCs/>
                <w:lang w:val="en-US"/>
              </w:rPr>
              <w:t>Flag.author</w:t>
            </w:r>
          </w:p>
        </w:tc>
        <w:tc>
          <w:tcPr>
            <w:tcW w:w="0" w:type="auto"/>
            <w:vAlign w:val="center"/>
            <w:hideMark/>
          </w:tcPr>
          <w:p w14:paraId="2AEF50A8" w14:textId="77777777" w:rsidR="00D67926" w:rsidRDefault="00D67926">
            <w:pPr>
              <w:rPr>
                <w:rFonts w:eastAsia="Times New Roman"/>
                <w:lang w:val="en-US"/>
              </w:rPr>
            </w:pPr>
          </w:p>
        </w:tc>
      </w:tr>
      <w:tr w:rsidR="00D67926" w14:paraId="660B8C05" w14:textId="77777777">
        <w:trPr>
          <w:divId w:val="1845052625"/>
          <w:tblCellSpacing w:w="15" w:type="dxa"/>
        </w:trPr>
        <w:tc>
          <w:tcPr>
            <w:tcW w:w="0" w:type="auto"/>
            <w:vAlign w:val="center"/>
            <w:hideMark/>
          </w:tcPr>
          <w:p w14:paraId="304B61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D5E052" w14:textId="77777777" w:rsidR="00D67926" w:rsidRDefault="008D6FB8">
            <w:pPr>
              <w:rPr>
                <w:rFonts w:eastAsia="Times New Roman"/>
                <w:lang w:val="en-US"/>
              </w:rPr>
            </w:pPr>
            <w:r>
              <w:rPr>
                <w:rFonts w:eastAsia="Times New Roman"/>
                <w:lang w:val="en-US"/>
              </w:rPr>
              <w:t>Flag creator</w:t>
            </w:r>
          </w:p>
        </w:tc>
      </w:tr>
      <w:tr w:rsidR="00D67926" w14:paraId="4E52AC74" w14:textId="77777777">
        <w:trPr>
          <w:divId w:val="1845052625"/>
          <w:tblCellSpacing w:w="15" w:type="dxa"/>
        </w:trPr>
        <w:tc>
          <w:tcPr>
            <w:tcW w:w="0" w:type="auto"/>
            <w:vAlign w:val="center"/>
            <w:hideMark/>
          </w:tcPr>
          <w:p w14:paraId="64077A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FA170B" w14:textId="77777777" w:rsidR="00D67926" w:rsidRDefault="008D6FB8">
            <w:pPr>
              <w:rPr>
                <w:rFonts w:eastAsia="Times New Roman"/>
                <w:lang w:val="en-US"/>
              </w:rPr>
            </w:pPr>
            <w:r>
              <w:rPr>
                <w:rFonts w:eastAsia="Times New Roman"/>
                <w:lang w:val="en-US"/>
              </w:rPr>
              <w:t>The person, organization or device that created the flag.</w:t>
            </w:r>
          </w:p>
        </w:tc>
      </w:tr>
      <w:tr w:rsidR="00D67926" w14:paraId="059EC445" w14:textId="77777777">
        <w:trPr>
          <w:divId w:val="1845052625"/>
          <w:tblCellSpacing w:w="15" w:type="dxa"/>
        </w:trPr>
        <w:tc>
          <w:tcPr>
            <w:tcW w:w="0" w:type="auto"/>
            <w:vAlign w:val="center"/>
            <w:hideMark/>
          </w:tcPr>
          <w:p w14:paraId="54AEC577" w14:textId="77777777" w:rsidR="00D67926" w:rsidRDefault="008D6FB8">
            <w:pPr>
              <w:rPr>
                <w:rFonts w:eastAsia="Times New Roman"/>
                <w:lang w:val="en-US"/>
              </w:rPr>
            </w:pPr>
            <w:r>
              <w:rPr>
                <w:rFonts w:eastAsia="Times New Roman"/>
                <w:b/>
                <w:bCs/>
                <w:lang w:val="en-US"/>
              </w:rPr>
              <w:t>Flag.code</w:t>
            </w:r>
          </w:p>
        </w:tc>
        <w:tc>
          <w:tcPr>
            <w:tcW w:w="0" w:type="auto"/>
            <w:vAlign w:val="center"/>
            <w:hideMark/>
          </w:tcPr>
          <w:p w14:paraId="4FDA5293" w14:textId="77777777" w:rsidR="00D67926" w:rsidRDefault="00D67926">
            <w:pPr>
              <w:rPr>
                <w:rFonts w:eastAsia="Times New Roman"/>
                <w:lang w:val="en-US"/>
              </w:rPr>
            </w:pPr>
          </w:p>
        </w:tc>
      </w:tr>
      <w:tr w:rsidR="00D67926" w14:paraId="41B9A789" w14:textId="77777777">
        <w:trPr>
          <w:divId w:val="1845052625"/>
          <w:tblCellSpacing w:w="15" w:type="dxa"/>
        </w:trPr>
        <w:tc>
          <w:tcPr>
            <w:tcW w:w="0" w:type="auto"/>
            <w:vAlign w:val="center"/>
            <w:hideMark/>
          </w:tcPr>
          <w:p w14:paraId="36DC500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F5EE09" w14:textId="77777777" w:rsidR="00D67926" w:rsidRDefault="008D6FB8">
            <w:pPr>
              <w:rPr>
                <w:rFonts w:eastAsia="Times New Roman"/>
                <w:lang w:val="en-US"/>
              </w:rPr>
            </w:pPr>
            <w:r>
              <w:rPr>
                <w:rFonts w:eastAsia="Times New Roman"/>
                <w:lang w:val="en-US"/>
              </w:rPr>
              <w:t>Partially deaf, Requires easy open caps, No permanent address, etc.</w:t>
            </w:r>
          </w:p>
        </w:tc>
      </w:tr>
      <w:tr w:rsidR="00D67926" w14:paraId="17BCD4E4" w14:textId="77777777">
        <w:trPr>
          <w:divId w:val="1845052625"/>
          <w:tblCellSpacing w:w="15" w:type="dxa"/>
        </w:trPr>
        <w:tc>
          <w:tcPr>
            <w:tcW w:w="0" w:type="auto"/>
            <w:vAlign w:val="center"/>
            <w:hideMark/>
          </w:tcPr>
          <w:p w14:paraId="0A5D0B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915028" w14:textId="77777777" w:rsidR="00D67926" w:rsidRDefault="008D6FB8">
            <w:pPr>
              <w:rPr>
                <w:rFonts w:eastAsia="Times New Roman"/>
                <w:lang w:val="en-US"/>
              </w:rPr>
            </w:pPr>
            <w:r>
              <w:rPr>
                <w:rFonts w:eastAsia="Times New Roman"/>
                <w:lang w:val="en-US"/>
              </w:rPr>
              <w:t>The coded value or textual component of the flag to display to the user.</w:t>
            </w:r>
          </w:p>
        </w:tc>
      </w:tr>
      <w:tr w:rsidR="00D67926" w14:paraId="033388BE" w14:textId="77777777">
        <w:trPr>
          <w:divId w:val="1845052625"/>
          <w:tblCellSpacing w:w="15" w:type="dxa"/>
        </w:trPr>
        <w:tc>
          <w:tcPr>
            <w:tcW w:w="0" w:type="auto"/>
            <w:vAlign w:val="center"/>
            <w:hideMark/>
          </w:tcPr>
          <w:p w14:paraId="423FF7C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B1296E5" w14:textId="77777777" w:rsidR="00D67926" w:rsidRDefault="008D6FB8">
            <w:pPr>
              <w:rPr>
                <w:rFonts w:eastAsia="Times New Roman"/>
                <w:lang w:val="en-US"/>
              </w:rPr>
            </w:pPr>
            <w:r>
              <w:rPr>
                <w:rFonts w:eastAsia="Times New Roman"/>
                <w:lang w:val="en-US"/>
              </w:rPr>
              <w:t>Detail codes identifying specific flagged issues</w:t>
            </w:r>
          </w:p>
        </w:tc>
      </w:tr>
    </w:tbl>
    <w:p w14:paraId="6B118151" w14:textId="77777777" w:rsidR="00D67926" w:rsidRDefault="008D6FB8">
      <w:pPr>
        <w:pStyle w:val="Heading2"/>
        <w:divId w:val="1845052625"/>
        <w:rPr>
          <w:rFonts w:eastAsia="Times New Roman"/>
          <w:lang w:val="en-US"/>
        </w:rPr>
      </w:pPr>
      <w:r>
        <w:rPr>
          <w:rFonts w:eastAsia="Times New Roman"/>
          <w:lang w:val="en-US"/>
        </w:rPr>
        <w:t>http://hl7.org/fhir/StructureDefinition/Goal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6938"/>
      </w:tblGrid>
      <w:tr w:rsidR="00D67926" w14:paraId="462E465C" w14:textId="77777777">
        <w:trPr>
          <w:divId w:val="1845052625"/>
          <w:tblCellSpacing w:w="15" w:type="dxa"/>
        </w:trPr>
        <w:tc>
          <w:tcPr>
            <w:tcW w:w="0" w:type="auto"/>
            <w:vAlign w:val="center"/>
            <w:hideMark/>
          </w:tcPr>
          <w:p w14:paraId="199AE549" w14:textId="77777777" w:rsidR="00D67926" w:rsidRDefault="008D6FB8">
            <w:pPr>
              <w:rPr>
                <w:rFonts w:eastAsia="Times New Roman"/>
                <w:lang w:val="en-US"/>
              </w:rPr>
            </w:pPr>
            <w:r>
              <w:rPr>
                <w:rFonts w:eastAsia="Times New Roman"/>
                <w:b/>
                <w:bCs/>
                <w:lang w:val="en-US"/>
              </w:rPr>
              <w:t>Goal</w:t>
            </w:r>
          </w:p>
        </w:tc>
        <w:tc>
          <w:tcPr>
            <w:tcW w:w="0" w:type="auto"/>
            <w:vAlign w:val="center"/>
            <w:hideMark/>
          </w:tcPr>
          <w:p w14:paraId="665AD871" w14:textId="77777777" w:rsidR="00D67926" w:rsidRDefault="008D6FB8">
            <w:pPr>
              <w:rPr>
                <w:rFonts w:eastAsia="Times New Roman"/>
                <w:lang w:val="en-US"/>
              </w:rPr>
            </w:pPr>
            <w:r>
              <w:rPr>
                <w:rFonts w:eastAsia="Times New Roman"/>
                <w:lang w:val="en-US"/>
              </w:rPr>
              <w:t>Goal</w:t>
            </w:r>
          </w:p>
        </w:tc>
      </w:tr>
      <w:tr w:rsidR="00D67926" w14:paraId="74757F01" w14:textId="77777777">
        <w:trPr>
          <w:divId w:val="1845052625"/>
          <w:tblCellSpacing w:w="15" w:type="dxa"/>
        </w:trPr>
        <w:tc>
          <w:tcPr>
            <w:tcW w:w="0" w:type="auto"/>
            <w:vAlign w:val="center"/>
            <w:hideMark/>
          </w:tcPr>
          <w:p w14:paraId="784E13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3E05E8" w14:textId="77777777" w:rsidR="00D67926" w:rsidRDefault="008D6FB8">
            <w:pPr>
              <w:rPr>
                <w:rFonts w:eastAsia="Times New Roman"/>
                <w:lang w:val="en-US"/>
              </w:rPr>
            </w:pPr>
            <w:r>
              <w:rPr>
                <w:rFonts w:eastAsia="Times New Roman"/>
                <w:lang w:val="en-US"/>
              </w:rPr>
              <w:t>Describes the intended objective(s) for a patient, group or organization</w:t>
            </w:r>
          </w:p>
        </w:tc>
      </w:tr>
      <w:tr w:rsidR="00D67926" w14:paraId="210DC9F0" w14:textId="77777777">
        <w:trPr>
          <w:divId w:val="1845052625"/>
          <w:tblCellSpacing w:w="15" w:type="dxa"/>
        </w:trPr>
        <w:tc>
          <w:tcPr>
            <w:tcW w:w="0" w:type="auto"/>
            <w:vAlign w:val="center"/>
            <w:hideMark/>
          </w:tcPr>
          <w:p w14:paraId="5A962E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83602F" w14:textId="77777777" w:rsidR="00D67926" w:rsidRDefault="008D6FB8">
            <w:pPr>
              <w:rPr>
                <w:rFonts w:eastAsia="Times New Roman"/>
                <w:lang w:val="en-US"/>
              </w:rPr>
            </w:pP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w:t>
            </w:r>
            <w:proofErr w:type="gramStart"/>
            <w:r>
              <w:rPr>
                <w:rFonts w:eastAsia="Times New Roman"/>
                <w:lang w:val="en-US"/>
              </w:rPr>
              <w:t>etc.;.</w:t>
            </w:r>
            <w:proofErr w:type="gramEnd"/>
            <w:r>
              <w:rPr>
                <w:rFonts w:eastAsia="Times New Roman"/>
                <w:lang w:val="en-US"/>
              </w:rPr>
              <w:t xml:space="preserve"> </w:t>
            </w:r>
          </w:p>
        </w:tc>
      </w:tr>
      <w:tr w:rsidR="00D67926" w14:paraId="5F1FE1C1" w14:textId="77777777">
        <w:trPr>
          <w:divId w:val="1845052625"/>
          <w:tblCellSpacing w:w="15" w:type="dxa"/>
        </w:trPr>
        <w:tc>
          <w:tcPr>
            <w:tcW w:w="0" w:type="auto"/>
            <w:vAlign w:val="center"/>
            <w:hideMark/>
          </w:tcPr>
          <w:p w14:paraId="2908AE0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D08A146" w14:textId="77777777"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14:paraId="1229AD73" w14:textId="77777777">
        <w:trPr>
          <w:divId w:val="1845052625"/>
          <w:tblCellSpacing w:w="15" w:type="dxa"/>
        </w:trPr>
        <w:tc>
          <w:tcPr>
            <w:tcW w:w="0" w:type="auto"/>
            <w:vAlign w:val="center"/>
            <w:hideMark/>
          </w:tcPr>
          <w:p w14:paraId="65249575" w14:textId="77777777" w:rsidR="00D67926" w:rsidRDefault="008D6FB8">
            <w:pPr>
              <w:rPr>
                <w:rFonts w:eastAsia="Times New Roman"/>
                <w:lang w:val="en-US"/>
              </w:rPr>
            </w:pPr>
            <w:r>
              <w:rPr>
                <w:rFonts w:eastAsia="Times New Roman"/>
                <w:b/>
                <w:bCs/>
                <w:lang w:val="en-US"/>
              </w:rPr>
              <w:t>Goal.identifier</w:t>
            </w:r>
          </w:p>
        </w:tc>
        <w:tc>
          <w:tcPr>
            <w:tcW w:w="0" w:type="auto"/>
            <w:vAlign w:val="center"/>
            <w:hideMark/>
          </w:tcPr>
          <w:p w14:paraId="47869C5E" w14:textId="77777777" w:rsidR="00D67926" w:rsidRDefault="00D67926">
            <w:pPr>
              <w:rPr>
                <w:rFonts w:eastAsia="Times New Roman"/>
                <w:lang w:val="en-US"/>
              </w:rPr>
            </w:pPr>
          </w:p>
        </w:tc>
      </w:tr>
      <w:tr w:rsidR="00D67926" w14:paraId="20D6EECA" w14:textId="77777777">
        <w:trPr>
          <w:divId w:val="1845052625"/>
          <w:tblCellSpacing w:w="15" w:type="dxa"/>
        </w:trPr>
        <w:tc>
          <w:tcPr>
            <w:tcW w:w="0" w:type="auto"/>
            <w:vAlign w:val="center"/>
            <w:hideMark/>
          </w:tcPr>
          <w:p w14:paraId="63EFCC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83300C" w14:textId="77777777" w:rsidR="00D67926" w:rsidRDefault="008D6FB8">
            <w:pPr>
              <w:rPr>
                <w:rFonts w:eastAsia="Times New Roman"/>
                <w:lang w:val="en-US"/>
              </w:rPr>
            </w:pPr>
            <w:r>
              <w:rPr>
                <w:rFonts w:eastAsia="Times New Roman"/>
                <w:lang w:val="en-US"/>
              </w:rPr>
              <w:t>External Ids for this goal</w:t>
            </w:r>
          </w:p>
        </w:tc>
      </w:tr>
      <w:tr w:rsidR="00D67926" w14:paraId="6EADF433" w14:textId="77777777">
        <w:trPr>
          <w:divId w:val="1845052625"/>
          <w:tblCellSpacing w:w="15" w:type="dxa"/>
        </w:trPr>
        <w:tc>
          <w:tcPr>
            <w:tcW w:w="0" w:type="auto"/>
            <w:vAlign w:val="center"/>
            <w:hideMark/>
          </w:tcPr>
          <w:p w14:paraId="709378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781AED" w14:textId="77777777" w:rsidR="00D67926" w:rsidRDefault="008D6FB8">
            <w:pPr>
              <w:rPr>
                <w:rFonts w:eastAsia="Times New Roman"/>
                <w:lang w:val="en-US"/>
              </w:rPr>
            </w:pPr>
            <w:r>
              <w:rPr>
                <w:rFonts w:eastAsia="Times New Roman"/>
                <w:lang w:val="en-US"/>
              </w:rPr>
              <w:t xml:space="preserve">This records identifiers associated with this care plan that are defined by business processed and/ or used to refer to it when a direct URL reference to the resource itself is not appropriate (e.g. in CDA documents, or in written / printed documentation). </w:t>
            </w:r>
          </w:p>
        </w:tc>
      </w:tr>
      <w:tr w:rsidR="00D67926" w14:paraId="29232D2B" w14:textId="77777777">
        <w:trPr>
          <w:divId w:val="1845052625"/>
          <w:tblCellSpacing w:w="15" w:type="dxa"/>
        </w:trPr>
        <w:tc>
          <w:tcPr>
            <w:tcW w:w="0" w:type="auto"/>
            <w:vAlign w:val="center"/>
            <w:hideMark/>
          </w:tcPr>
          <w:p w14:paraId="227E3D4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01338A" w14:textId="77777777" w:rsidR="00D67926" w:rsidRDefault="008D6FB8">
            <w:pPr>
              <w:rPr>
                <w:rFonts w:eastAsia="Times New Roman"/>
                <w:lang w:val="en-US"/>
              </w:rPr>
            </w:pPr>
            <w:r>
              <w:rPr>
                <w:rFonts w:eastAsia="Times New Roman"/>
                <w:lang w:val="en-US"/>
              </w:rPr>
              <w:t>Need to allow connection to a wider workflow.</w:t>
            </w:r>
          </w:p>
        </w:tc>
      </w:tr>
      <w:tr w:rsidR="00D67926" w14:paraId="3BEC502E" w14:textId="77777777">
        <w:trPr>
          <w:divId w:val="1845052625"/>
          <w:tblCellSpacing w:w="15" w:type="dxa"/>
        </w:trPr>
        <w:tc>
          <w:tcPr>
            <w:tcW w:w="0" w:type="auto"/>
            <w:vAlign w:val="center"/>
            <w:hideMark/>
          </w:tcPr>
          <w:p w14:paraId="4588A403" w14:textId="77777777" w:rsidR="00D67926" w:rsidRDefault="008D6FB8">
            <w:pPr>
              <w:rPr>
                <w:rFonts w:eastAsia="Times New Roman"/>
                <w:lang w:val="en-US"/>
              </w:rPr>
            </w:pPr>
            <w:r>
              <w:rPr>
                <w:rFonts w:eastAsia="Times New Roman"/>
                <w:b/>
                <w:bCs/>
                <w:lang w:val="en-US"/>
              </w:rPr>
              <w:lastRenderedPageBreak/>
              <w:t>Goal.subject</w:t>
            </w:r>
          </w:p>
        </w:tc>
        <w:tc>
          <w:tcPr>
            <w:tcW w:w="0" w:type="auto"/>
            <w:vAlign w:val="center"/>
            <w:hideMark/>
          </w:tcPr>
          <w:p w14:paraId="2608D551" w14:textId="77777777" w:rsidR="00D67926" w:rsidRDefault="00D67926">
            <w:pPr>
              <w:rPr>
                <w:rFonts w:eastAsia="Times New Roman"/>
                <w:lang w:val="en-US"/>
              </w:rPr>
            </w:pPr>
          </w:p>
        </w:tc>
      </w:tr>
      <w:tr w:rsidR="00D67926" w14:paraId="21714CE3" w14:textId="77777777">
        <w:trPr>
          <w:divId w:val="1845052625"/>
          <w:tblCellSpacing w:w="15" w:type="dxa"/>
        </w:trPr>
        <w:tc>
          <w:tcPr>
            <w:tcW w:w="0" w:type="auto"/>
            <w:vAlign w:val="center"/>
            <w:hideMark/>
          </w:tcPr>
          <w:p w14:paraId="73CCC0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0900D3" w14:textId="77777777" w:rsidR="00D67926" w:rsidRDefault="008D6FB8">
            <w:pPr>
              <w:rPr>
                <w:rFonts w:eastAsia="Times New Roman"/>
                <w:lang w:val="en-US"/>
              </w:rPr>
            </w:pPr>
            <w:r>
              <w:rPr>
                <w:rFonts w:eastAsia="Times New Roman"/>
                <w:lang w:val="en-US"/>
              </w:rPr>
              <w:t>Who this goal is intended for</w:t>
            </w:r>
          </w:p>
        </w:tc>
      </w:tr>
      <w:tr w:rsidR="00D67926" w14:paraId="5BE2B00D" w14:textId="77777777">
        <w:trPr>
          <w:divId w:val="1845052625"/>
          <w:tblCellSpacing w:w="15" w:type="dxa"/>
        </w:trPr>
        <w:tc>
          <w:tcPr>
            <w:tcW w:w="0" w:type="auto"/>
            <w:vAlign w:val="center"/>
            <w:hideMark/>
          </w:tcPr>
          <w:p w14:paraId="129F56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CE7171" w14:textId="77777777" w:rsidR="00D67926" w:rsidRDefault="008D6FB8">
            <w:pPr>
              <w:rPr>
                <w:rFonts w:eastAsia="Times New Roman"/>
                <w:lang w:val="en-US"/>
              </w:rPr>
            </w:pPr>
            <w:r>
              <w:rPr>
                <w:rFonts w:eastAsia="Times New Roman"/>
                <w:lang w:val="en-US"/>
              </w:rPr>
              <w:t>Identifies the patient, group or organization for whom the goal is being established.</w:t>
            </w:r>
          </w:p>
        </w:tc>
      </w:tr>
      <w:tr w:rsidR="00D67926" w14:paraId="521752A8" w14:textId="77777777">
        <w:trPr>
          <w:divId w:val="1845052625"/>
          <w:tblCellSpacing w:w="15" w:type="dxa"/>
        </w:trPr>
        <w:tc>
          <w:tcPr>
            <w:tcW w:w="0" w:type="auto"/>
            <w:vAlign w:val="center"/>
            <w:hideMark/>
          </w:tcPr>
          <w:p w14:paraId="2288BED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30CEE1A" w14:textId="77777777" w:rsidR="00D67926" w:rsidRDefault="008D6FB8">
            <w:pPr>
              <w:rPr>
                <w:rFonts w:eastAsia="Times New Roman"/>
                <w:lang w:val="en-US"/>
              </w:rPr>
            </w:pPr>
            <w:r>
              <w:rPr>
                <w:rFonts w:eastAsia="Times New Roman"/>
                <w:lang w:val="en-US"/>
              </w:rPr>
              <w:t>Subject is optional to support annonymized reporting.</w:t>
            </w:r>
          </w:p>
        </w:tc>
      </w:tr>
      <w:tr w:rsidR="00D67926" w14:paraId="648E8766" w14:textId="77777777">
        <w:trPr>
          <w:divId w:val="1845052625"/>
          <w:tblCellSpacing w:w="15" w:type="dxa"/>
        </w:trPr>
        <w:tc>
          <w:tcPr>
            <w:tcW w:w="0" w:type="auto"/>
            <w:vAlign w:val="center"/>
            <w:hideMark/>
          </w:tcPr>
          <w:p w14:paraId="63CAD092" w14:textId="77777777" w:rsidR="00D67926" w:rsidRDefault="008D6FB8">
            <w:pPr>
              <w:rPr>
                <w:rFonts w:eastAsia="Times New Roman"/>
                <w:lang w:val="en-US"/>
              </w:rPr>
            </w:pPr>
            <w:r>
              <w:rPr>
                <w:rFonts w:eastAsia="Times New Roman"/>
                <w:b/>
                <w:bCs/>
                <w:lang w:val="en-US"/>
              </w:rPr>
              <w:t>Goal.start[x]</w:t>
            </w:r>
          </w:p>
        </w:tc>
        <w:tc>
          <w:tcPr>
            <w:tcW w:w="0" w:type="auto"/>
            <w:vAlign w:val="center"/>
            <w:hideMark/>
          </w:tcPr>
          <w:p w14:paraId="76B04D33" w14:textId="77777777" w:rsidR="00D67926" w:rsidRDefault="00D67926">
            <w:pPr>
              <w:rPr>
                <w:rFonts w:eastAsia="Times New Roman"/>
                <w:lang w:val="en-US"/>
              </w:rPr>
            </w:pPr>
          </w:p>
        </w:tc>
      </w:tr>
      <w:tr w:rsidR="00D67926" w14:paraId="14C275B9" w14:textId="77777777">
        <w:trPr>
          <w:divId w:val="1845052625"/>
          <w:tblCellSpacing w:w="15" w:type="dxa"/>
        </w:trPr>
        <w:tc>
          <w:tcPr>
            <w:tcW w:w="0" w:type="auto"/>
            <w:vAlign w:val="center"/>
            <w:hideMark/>
          </w:tcPr>
          <w:p w14:paraId="4AED47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D21028" w14:textId="77777777" w:rsidR="00D67926" w:rsidRDefault="008D6FB8">
            <w:pPr>
              <w:rPr>
                <w:rFonts w:eastAsia="Times New Roman"/>
                <w:lang w:val="en-US"/>
              </w:rPr>
            </w:pPr>
            <w:r>
              <w:rPr>
                <w:rFonts w:eastAsia="Times New Roman"/>
                <w:lang w:val="en-US"/>
              </w:rPr>
              <w:t>When goal pursuit begins</w:t>
            </w:r>
          </w:p>
        </w:tc>
      </w:tr>
      <w:tr w:rsidR="00D67926" w14:paraId="564DF463" w14:textId="77777777">
        <w:trPr>
          <w:divId w:val="1845052625"/>
          <w:tblCellSpacing w:w="15" w:type="dxa"/>
        </w:trPr>
        <w:tc>
          <w:tcPr>
            <w:tcW w:w="0" w:type="auto"/>
            <w:vAlign w:val="center"/>
            <w:hideMark/>
          </w:tcPr>
          <w:p w14:paraId="032AED9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EA4461" w14:textId="77777777" w:rsidR="00D67926" w:rsidRDefault="008D6FB8">
            <w:pPr>
              <w:rPr>
                <w:rFonts w:eastAsia="Times New Roman"/>
                <w:lang w:val="en-US"/>
              </w:rPr>
            </w:pPr>
            <w:r>
              <w:rPr>
                <w:rFonts w:eastAsia="Times New Roman"/>
                <w:lang w:val="en-US"/>
              </w:rPr>
              <w:t>The date or event after which the goal should begin being pursued.</w:t>
            </w:r>
          </w:p>
        </w:tc>
      </w:tr>
      <w:tr w:rsidR="00D67926" w14:paraId="44A33D8B" w14:textId="77777777">
        <w:trPr>
          <w:divId w:val="1845052625"/>
          <w:tblCellSpacing w:w="15" w:type="dxa"/>
        </w:trPr>
        <w:tc>
          <w:tcPr>
            <w:tcW w:w="0" w:type="auto"/>
            <w:vAlign w:val="center"/>
            <w:hideMark/>
          </w:tcPr>
          <w:p w14:paraId="07A55ED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E33647F" w14:textId="77777777" w:rsidR="00D67926" w:rsidRDefault="008D6FB8">
            <w:pPr>
              <w:rPr>
                <w:rFonts w:eastAsia="Times New Roman"/>
                <w:lang w:val="en-US"/>
              </w:rPr>
            </w:pPr>
            <w:r>
              <w:rPr>
                <w:rFonts w:eastAsia="Times New Roman"/>
                <w:lang w:val="en-US"/>
              </w:rPr>
              <w:t xml:space="preserve">Goals can be established prior to there being an intention to start pursuing them. E.g. Goals for post-surgical recovery established prior to surgery. </w:t>
            </w:r>
          </w:p>
        </w:tc>
      </w:tr>
      <w:tr w:rsidR="00D67926" w14:paraId="31B23DF7" w14:textId="77777777">
        <w:trPr>
          <w:divId w:val="1845052625"/>
          <w:tblCellSpacing w:w="15" w:type="dxa"/>
        </w:trPr>
        <w:tc>
          <w:tcPr>
            <w:tcW w:w="0" w:type="auto"/>
            <w:vAlign w:val="center"/>
            <w:hideMark/>
          </w:tcPr>
          <w:p w14:paraId="457CDC6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221471E" w14:textId="77777777" w:rsidR="00D67926" w:rsidRDefault="008D6FB8">
            <w:pPr>
              <w:rPr>
                <w:rFonts w:eastAsia="Times New Roman"/>
                <w:lang w:val="en-US"/>
              </w:rPr>
            </w:pPr>
            <w:r>
              <w:rPr>
                <w:rFonts w:eastAsia="Times New Roman"/>
                <w:lang w:val="en-US"/>
              </w:rPr>
              <w:t>Codes describing events that can trigger the initiation of a goal</w:t>
            </w:r>
          </w:p>
        </w:tc>
      </w:tr>
      <w:tr w:rsidR="00D67926" w14:paraId="4DB03D42" w14:textId="77777777">
        <w:trPr>
          <w:divId w:val="1845052625"/>
          <w:tblCellSpacing w:w="15" w:type="dxa"/>
        </w:trPr>
        <w:tc>
          <w:tcPr>
            <w:tcW w:w="0" w:type="auto"/>
            <w:vAlign w:val="center"/>
            <w:hideMark/>
          </w:tcPr>
          <w:p w14:paraId="1DFFEE12" w14:textId="77777777" w:rsidR="00D67926" w:rsidRDefault="008D6FB8">
            <w:pPr>
              <w:rPr>
                <w:rFonts w:eastAsia="Times New Roman"/>
                <w:lang w:val="en-US"/>
              </w:rPr>
            </w:pPr>
            <w:r>
              <w:rPr>
                <w:rFonts w:eastAsia="Times New Roman"/>
                <w:b/>
                <w:bCs/>
                <w:lang w:val="en-US"/>
              </w:rPr>
              <w:t>Goal.target[x]</w:t>
            </w:r>
          </w:p>
        </w:tc>
        <w:tc>
          <w:tcPr>
            <w:tcW w:w="0" w:type="auto"/>
            <w:vAlign w:val="center"/>
            <w:hideMark/>
          </w:tcPr>
          <w:p w14:paraId="7E5CEAFF" w14:textId="77777777" w:rsidR="00D67926" w:rsidRDefault="00D67926">
            <w:pPr>
              <w:rPr>
                <w:rFonts w:eastAsia="Times New Roman"/>
                <w:lang w:val="en-US"/>
              </w:rPr>
            </w:pPr>
          </w:p>
        </w:tc>
      </w:tr>
      <w:tr w:rsidR="00D67926" w14:paraId="135E9FB2" w14:textId="77777777">
        <w:trPr>
          <w:divId w:val="1845052625"/>
          <w:tblCellSpacing w:w="15" w:type="dxa"/>
        </w:trPr>
        <w:tc>
          <w:tcPr>
            <w:tcW w:w="0" w:type="auto"/>
            <w:vAlign w:val="center"/>
            <w:hideMark/>
          </w:tcPr>
          <w:p w14:paraId="7D2AFA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D10FF8" w14:textId="77777777" w:rsidR="00D67926" w:rsidRDefault="008D6FB8">
            <w:pPr>
              <w:rPr>
                <w:rFonts w:eastAsia="Times New Roman"/>
                <w:lang w:val="en-US"/>
              </w:rPr>
            </w:pPr>
            <w:r>
              <w:rPr>
                <w:rFonts w:eastAsia="Times New Roman"/>
                <w:lang w:val="en-US"/>
              </w:rPr>
              <w:t>Reach goal on or before</w:t>
            </w:r>
          </w:p>
        </w:tc>
      </w:tr>
      <w:tr w:rsidR="00D67926" w14:paraId="2F5E1E77" w14:textId="77777777">
        <w:trPr>
          <w:divId w:val="1845052625"/>
          <w:tblCellSpacing w:w="15" w:type="dxa"/>
        </w:trPr>
        <w:tc>
          <w:tcPr>
            <w:tcW w:w="0" w:type="auto"/>
            <w:vAlign w:val="center"/>
            <w:hideMark/>
          </w:tcPr>
          <w:p w14:paraId="30213A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C345EC" w14:textId="77777777" w:rsidR="00D67926" w:rsidRDefault="008D6FB8">
            <w:pPr>
              <w:rPr>
                <w:rFonts w:eastAsia="Times New Roman"/>
                <w:lang w:val="en-US"/>
              </w:rPr>
            </w:pPr>
            <w:r>
              <w:rPr>
                <w:rFonts w:eastAsia="Times New Roman"/>
                <w:lang w:val="en-US"/>
              </w:rPr>
              <w:t>Indicates either the date or the duration after start by which the goal should be met.</w:t>
            </w:r>
          </w:p>
        </w:tc>
      </w:tr>
      <w:tr w:rsidR="00D67926" w14:paraId="63586C84" w14:textId="77777777">
        <w:trPr>
          <w:divId w:val="1845052625"/>
          <w:tblCellSpacing w:w="15" w:type="dxa"/>
        </w:trPr>
        <w:tc>
          <w:tcPr>
            <w:tcW w:w="0" w:type="auto"/>
            <w:vAlign w:val="center"/>
            <w:hideMark/>
          </w:tcPr>
          <w:p w14:paraId="48C389C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08898BE" w14:textId="77777777" w:rsidR="00D67926" w:rsidRDefault="008D6FB8">
            <w:pPr>
              <w:rPr>
                <w:rFonts w:eastAsia="Times New Roman"/>
                <w:lang w:val="en-US"/>
              </w:rPr>
            </w:pPr>
            <w:r>
              <w:rPr>
                <w:rFonts w:eastAsia="Times New Roman"/>
                <w:lang w:val="en-US"/>
              </w:rPr>
              <w:t>Identifies when the goal should be evaluated.</w:t>
            </w:r>
          </w:p>
        </w:tc>
      </w:tr>
      <w:tr w:rsidR="00D67926" w14:paraId="0BD0B7CD" w14:textId="77777777">
        <w:trPr>
          <w:divId w:val="1845052625"/>
          <w:tblCellSpacing w:w="15" w:type="dxa"/>
        </w:trPr>
        <w:tc>
          <w:tcPr>
            <w:tcW w:w="0" w:type="auto"/>
            <w:vAlign w:val="center"/>
            <w:hideMark/>
          </w:tcPr>
          <w:p w14:paraId="5247E655" w14:textId="77777777" w:rsidR="00D67926" w:rsidRDefault="008D6FB8">
            <w:pPr>
              <w:rPr>
                <w:rFonts w:eastAsia="Times New Roman"/>
                <w:lang w:val="en-US"/>
              </w:rPr>
            </w:pPr>
            <w:r>
              <w:rPr>
                <w:rFonts w:eastAsia="Times New Roman"/>
                <w:b/>
                <w:bCs/>
                <w:lang w:val="en-US"/>
              </w:rPr>
              <w:t>Goal.category</w:t>
            </w:r>
          </w:p>
        </w:tc>
        <w:tc>
          <w:tcPr>
            <w:tcW w:w="0" w:type="auto"/>
            <w:vAlign w:val="center"/>
            <w:hideMark/>
          </w:tcPr>
          <w:p w14:paraId="2B5C37AD" w14:textId="77777777" w:rsidR="00D67926" w:rsidRDefault="00D67926">
            <w:pPr>
              <w:rPr>
                <w:rFonts w:eastAsia="Times New Roman"/>
                <w:lang w:val="en-US"/>
              </w:rPr>
            </w:pPr>
          </w:p>
        </w:tc>
      </w:tr>
      <w:tr w:rsidR="00D67926" w14:paraId="59492945" w14:textId="77777777">
        <w:trPr>
          <w:divId w:val="1845052625"/>
          <w:tblCellSpacing w:w="15" w:type="dxa"/>
        </w:trPr>
        <w:tc>
          <w:tcPr>
            <w:tcW w:w="0" w:type="auto"/>
            <w:vAlign w:val="center"/>
            <w:hideMark/>
          </w:tcPr>
          <w:p w14:paraId="6127DF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BCF67E" w14:textId="77777777" w:rsidR="00D67926" w:rsidRDefault="008D6FB8">
            <w:pPr>
              <w:rPr>
                <w:rFonts w:eastAsia="Times New Roman"/>
                <w:lang w:val="en-US"/>
              </w:rPr>
            </w:pPr>
            <w:r>
              <w:rPr>
                <w:rFonts w:eastAsia="Times New Roman"/>
                <w:lang w:val="en-US"/>
              </w:rPr>
              <w:t>E.g. Treatment, dietary, behavioral, etc.</w:t>
            </w:r>
          </w:p>
        </w:tc>
      </w:tr>
      <w:tr w:rsidR="00D67926" w14:paraId="5A51DE0B" w14:textId="77777777">
        <w:trPr>
          <w:divId w:val="1845052625"/>
          <w:tblCellSpacing w:w="15" w:type="dxa"/>
        </w:trPr>
        <w:tc>
          <w:tcPr>
            <w:tcW w:w="0" w:type="auto"/>
            <w:vAlign w:val="center"/>
            <w:hideMark/>
          </w:tcPr>
          <w:p w14:paraId="66C132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C2054B" w14:textId="77777777" w:rsidR="00D67926" w:rsidRDefault="008D6FB8">
            <w:pPr>
              <w:rPr>
                <w:rFonts w:eastAsia="Times New Roman"/>
                <w:lang w:val="en-US"/>
              </w:rPr>
            </w:pPr>
            <w:r>
              <w:rPr>
                <w:rFonts w:eastAsia="Times New Roman"/>
                <w:lang w:val="en-US"/>
              </w:rPr>
              <w:t>Indicates a category the goal falls within.</w:t>
            </w:r>
          </w:p>
        </w:tc>
      </w:tr>
      <w:tr w:rsidR="00D67926" w14:paraId="2F47F8DC" w14:textId="77777777">
        <w:trPr>
          <w:divId w:val="1845052625"/>
          <w:tblCellSpacing w:w="15" w:type="dxa"/>
        </w:trPr>
        <w:tc>
          <w:tcPr>
            <w:tcW w:w="0" w:type="auto"/>
            <w:vAlign w:val="center"/>
            <w:hideMark/>
          </w:tcPr>
          <w:p w14:paraId="11C036F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0A96CD" w14:textId="77777777" w:rsidR="00D67926" w:rsidRDefault="008D6FB8">
            <w:pPr>
              <w:rPr>
                <w:rFonts w:eastAsia="Times New Roman"/>
                <w:lang w:val="en-US"/>
              </w:rPr>
            </w:pPr>
            <w:r>
              <w:rPr>
                <w:rFonts w:eastAsia="Times New Roman"/>
                <w:lang w:val="en-US"/>
              </w:rPr>
              <w:t>Allows goals to be filtered and sorted.</w:t>
            </w:r>
          </w:p>
        </w:tc>
      </w:tr>
      <w:tr w:rsidR="00D67926" w14:paraId="38F5FDB3" w14:textId="77777777">
        <w:trPr>
          <w:divId w:val="1845052625"/>
          <w:tblCellSpacing w:w="15" w:type="dxa"/>
        </w:trPr>
        <w:tc>
          <w:tcPr>
            <w:tcW w:w="0" w:type="auto"/>
            <w:vAlign w:val="center"/>
            <w:hideMark/>
          </w:tcPr>
          <w:p w14:paraId="7722E73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10CF3E9" w14:textId="77777777" w:rsidR="00D67926" w:rsidRDefault="008D6FB8">
            <w:pPr>
              <w:rPr>
                <w:rFonts w:eastAsia="Times New Roman"/>
                <w:lang w:val="en-US"/>
              </w:rPr>
            </w:pPr>
            <w:r>
              <w:rPr>
                <w:rFonts w:eastAsia="Times New Roman"/>
                <w:lang w:val="en-US"/>
              </w:rPr>
              <w:t>Codes for grouping and sorting goals</w:t>
            </w:r>
          </w:p>
        </w:tc>
      </w:tr>
      <w:tr w:rsidR="00D67926" w14:paraId="144EAFB7" w14:textId="77777777">
        <w:trPr>
          <w:divId w:val="1845052625"/>
          <w:tblCellSpacing w:w="15" w:type="dxa"/>
        </w:trPr>
        <w:tc>
          <w:tcPr>
            <w:tcW w:w="0" w:type="auto"/>
            <w:vAlign w:val="center"/>
            <w:hideMark/>
          </w:tcPr>
          <w:p w14:paraId="50127D84" w14:textId="77777777" w:rsidR="00D67926" w:rsidRDefault="008D6FB8">
            <w:pPr>
              <w:rPr>
                <w:rFonts w:eastAsia="Times New Roman"/>
                <w:lang w:val="en-US"/>
              </w:rPr>
            </w:pPr>
            <w:r>
              <w:rPr>
                <w:rFonts w:eastAsia="Times New Roman"/>
                <w:b/>
                <w:bCs/>
                <w:lang w:val="en-US"/>
              </w:rPr>
              <w:t>Goal.description</w:t>
            </w:r>
          </w:p>
        </w:tc>
        <w:tc>
          <w:tcPr>
            <w:tcW w:w="0" w:type="auto"/>
            <w:vAlign w:val="center"/>
            <w:hideMark/>
          </w:tcPr>
          <w:p w14:paraId="70660159" w14:textId="77777777" w:rsidR="00D67926" w:rsidRDefault="00D67926">
            <w:pPr>
              <w:rPr>
                <w:rFonts w:eastAsia="Times New Roman"/>
                <w:lang w:val="en-US"/>
              </w:rPr>
            </w:pPr>
          </w:p>
        </w:tc>
      </w:tr>
      <w:tr w:rsidR="00D67926" w14:paraId="75B0CAEF" w14:textId="77777777">
        <w:trPr>
          <w:divId w:val="1845052625"/>
          <w:tblCellSpacing w:w="15" w:type="dxa"/>
        </w:trPr>
        <w:tc>
          <w:tcPr>
            <w:tcW w:w="0" w:type="auto"/>
            <w:vAlign w:val="center"/>
            <w:hideMark/>
          </w:tcPr>
          <w:p w14:paraId="29B7C7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5B9005" w14:textId="77777777" w:rsidR="00D67926" w:rsidRDefault="008D6FB8">
            <w:pPr>
              <w:rPr>
                <w:rFonts w:eastAsia="Times New Roman"/>
                <w:lang w:val="en-US"/>
              </w:rPr>
            </w:pPr>
            <w:r>
              <w:rPr>
                <w:rFonts w:eastAsia="Times New Roman"/>
                <w:lang w:val="en-US"/>
              </w:rPr>
              <w:t>What's the desired outcome?</w:t>
            </w:r>
          </w:p>
        </w:tc>
      </w:tr>
      <w:tr w:rsidR="00D67926" w14:paraId="066C98C0" w14:textId="77777777">
        <w:trPr>
          <w:divId w:val="1845052625"/>
          <w:tblCellSpacing w:w="15" w:type="dxa"/>
        </w:trPr>
        <w:tc>
          <w:tcPr>
            <w:tcW w:w="0" w:type="auto"/>
            <w:vAlign w:val="center"/>
            <w:hideMark/>
          </w:tcPr>
          <w:p w14:paraId="1A6618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CF729B" w14:textId="77777777" w:rsidR="00D67926" w:rsidRDefault="008D6FB8">
            <w:pPr>
              <w:rPr>
                <w:rFonts w:eastAsia="Times New Roman"/>
                <w:lang w:val="en-US"/>
              </w:rPr>
            </w:pPr>
            <w:r>
              <w:rPr>
                <w:rFonts w:eastAsia="Times New Roman"/>
                <w:lang w:val="en-US"/>
              </w:rPr>
              <w:t>Human-readable description of a specific desired objective of care.</w:t>
            </w:r>
          </w:p>
        </w:tc>
      </w:tr>
      <w:tr w:rsidR="00D67926" w14:paraId="0CFE9A54" w14:textId="77777777">
        <w:trPr>
          <w:divId w:val="1845052625"/>
          <w:tblCellSpacing w:w="15" w:type="dxa"/>
        </w:trPr>
        <w:tc>
          <w:tcPr>
            <w:tcW w:w="0" w:type="auto"/>
            <w:vAlign w:val="center"/>
            <w:hideMark/>
          </w:tcPr>
          <w:p w14:paraId="0F2CBB9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2247DE5" w14:textId="77777777" w:rsidR="00D67926" w:rsidRDefault="008D6FB8">
            <w:pPr>
              <w:rPr>
                <w:rFonts w:eastAsia="Times New Roman"/>
                <w:lang w:val="en-US"/>
              </w:rPr>
            </w:pPr>
            <w:r>
              <w:rPr>
                <w:rFonts w:eastAsia="Times New Roman"/>
                <w:lang w:val="en-US"/>
              </w:rPr>
              <w:t>Without a description of what's trying to be achieved, element has no purpose.</w:t>
            </w:r>
          </w:p>
        </w:tc>
      </w:tr>
      <w:tr w:rsidR="00D67926" w14:paraId="726EB0C9" w14:textId="77777777">
        <w:trPr>
          <w:divId w:val="1845052625"/>
          <w:tblCellSpacing w:w="15" w:type="dxa"/>
        </w:trPr>
        <w:tc>
          <w:tcPr>
            <w:tcW w:w="0" w:type="auto"/>
            <w:vAlign w:val="center"/>
            <w:hideMark/>
          </w:tcPr>
          <w:p w14:paraId="1E733DB8" w14:textId="77777777" w:rsidR="00D67926" w:rsidRDefault="008D6FB8">
            <w:pPr>
              <w:rPr>
                <w:rFonts w:eastAsia="Times New Roman"/>
                <w:lang w:val="en-US"/>
              </w:rPr>
            </w:pPr>
            <w:r>
              <w:rPr>
                <w:rFonts w:eastAsia="Times New Roman"/>
                <w:b/>
                <w:bCs/>
                <w:lang w:val="en-US"/>
              </w:rPr>
              <w:t>Goal.status</w:t>
            </w:r>
          </w:p>
        </w:tc>
        <w:tc>
          <w:tcPr>
            <w:tcW w:w="0" w:type="auto"/>
            <w:vAlign w:val="center"/>
            <w:hideMark/>
          </w:tcPr>
          <w:p w14:paraId="46136DF9" w14:textId="77777777" w:rsidR="00D67926" w:rsidRDefault="00D67926">
            <w:pPr>
              <w:rPr>
                <w:rFonts w:eastAsia="Times New Roman"/>
                <w:lang w:val="en-US"/>
              </w:rPr>
            </w:pPr>
          </w:p>
        </w:tc>
      </w:tr>
      <w:tr w:rsidR="00D67926" w14:paraId="73EFE9DE" w14:textId="77777777">
        <w:trPr>
          <w:divId w:val="1845052625"/>
          <w:tblCellSpacing w:w="15" w:type="dxa"/>
        </w:trPr>
        <w:tc>
          <w:tcPr>
            <w:tcW w:w="0" w:type="auto"/>
            <w:vAlign w:val="center"/>
            <w:hideMark/>
          </w:tcPr>
          <w:p w14:paraId="1B810C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BED4A1" w14:textId="77777777" w:rsidR="00D67926" w:rsidRDefault="008D6FB8">
            <w:pPr>
              <w:rPr>
                <w:rFonts w:eastAsia="Times New Roman"/>
                <w:lang w:val="en-US"/>
              </w:rPr>
            </w:pPr>
            <w:r>
              <w:rPr>
                <w:rFonts w:eastAsia="Times New Roman"/>
                <w:lang w:val="en-US"/>
              </w:rPr>
              <w:t>Indicates whether the goal has been reached and is still considered relevant.</w:t>
            </w:r>
          </w:p>
        </w:tc>
      </w:tr>
      <w:tr w:rsidR="00D67926" w14:paraId="236C2BC2" w14:textId="77777777">
        <w:trPr>
          <w:divId w:val="1845052625"/>
          <w:tblCellSpacing w:w="15" w:type="dxa"/>
        </w:trPr>
        <w:tc>
          <w:tcPr>
            <w:tcW w:w="0" w:type="auto"/>
            <w:vAlign w:val="center"/>
            <w:hideMark/>
          </w:tcPr>
          <w:p w14:paraId="55EBF17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79C54C0" w14:textId="77777777" w:rsidR="00D67926" w:rsidRDefault="008D6FB8">
            <w:pPr>
              <w:rPr>
                <w:rFonts w:eastAsia="Times New Roman"/>
                <w:lang w:val="en-US"/>
              </w:rPr>
            </w:pPr>
            <w:r>
              <w:rPr>
                <w:rFonts w:eastAsia="Times New Roman"/>
                <w:lang w:val="en-US"/>
              </w:rPr>
              <w:t>Allows measuring outcome and whether goal needs to be further tracked.</w:t>
            </w:r>
          </w:p>
        </w:tc>
      </w:tr>
      <w:tr w:rsidR="00D67926" w14:paraId="540B0BA6" w14:textId="77777777">
        <w:trPr>
          <w:divId w:val="1845052625"/>
          <w:tblCellSpacing w:w="15" w:type="dxa"/>
        </w:trPr>
        <w:tc>
          <w:tcPr>
            <w:tcW w:w="0" w:type="auto"/>
            <w:vAlign w:val="center"/>
            <w:hideMark/>
          </w:tcPr>
          <w:p w14:paraId="07D77B6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0A70F83" w14:textId="77777777" w:rsidR="00D67926" w:rsidRDefault="008D6FB8">
            <w:pPr>
              <w:rPr>
                <w:rFonts w:eastAsia="Times New Roman"/>
                <w:lang w:val="en-US"/>
              </w:rPr>
            </w:pPr>
            <w:r>
              <w:rPr>
                <w:rFonts w:eastAsia="Times New Roman"/>
                <w:lang w:val="en-US"/>
              </w:rPr>
              <w:t>Indicates whether the goal has been met and is still being targeted</w:t>
            </w:r>
          </w:p>
        </w:tc>
      </w:tr>
      <w:tr w:rsidR="00D67926" w14:paraId="25DC6CB8" w14:textId="77777777">
        <w:trPr>
          <w:divId w:val="1845052625"/>
          <w:tblCellSpacing w:w="15" w:type="dxa"/>
        </w:trPr>
        <w:tc>
          <w:tcPr>
            <w:tcW w:w="0" w:type="auto"/>
            <w:vAlign w:val="center"/>
            <w:hideMark/>
          </w:tcPr>
          <w:p w14:paraId="46CAD145" w14:textId="77777777" w:rsidR="00D67926" w:rsidRDefault="008D6FB8">
            <w:pPr>
              <w:rPr>
                <w:rFonts w:eastAsia="Times New Roman"/>
                <w:lang w:val="en-US"/>
              </w:rPr>
            </w:pPr>
            <w:r>
              <w:rPr>
                <w:rFonts w:eastAsia="Times New Roman"/>
                <w:b/>
                <w:bCs/>
                <w:lang w:val="en-US"/>
              </w:rPr>
              <w:t>Goal.statusDate</w:t>
            </w:r>
          </w:p>
        </w:tc>
        <w:tc>
          <w:tcPr>
            <w:tcW w:w="0" w:type="auto"/>
            <w:vAlign w:val="center"/>
            <w:hideMark/>
          </w:tcPr>
          <w:p w14:paraId="6DCB2878" w14:textId="77777777" w:rsidR="00D67926" w:rsidRDefault="00D67926">
            <w:pPr>
              <w:rPr>
                <w:rFonts w:eastAsia="Times New Roman"/>
                <w:lang w:val="en-US"/>
              </w:rPr>
            </w:pPr>
          </w:p>
        </w:tc>
      </w:tr>
      <w:tr w:rsidR="00D67926" w14:paraId="020D1A07" w14:textId="77777777">
        <w:trPr>
          <w:divId w:val="1845052625"/>
          <w:tblCellSpacing w:w="15" w:type="dxa"/>
        </w:trPr>
        <w:tc>
          <w:tcPr>
            <w:tcW w:w="0" w:type="auto"/>
            <w:vAlign w:val="center"/>
            <w:hideMark/>
          </w:tcPr>
          <w:p w14:paraId="1443A2B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C51D99" w14:textId="77777777" w:rsidR="00D67926" w:rsidRDefault="008D6FB8">
            <w:pPr>
              <w:rPr>
                <w:rFonts w:eastAsia="Times New Roman"/>
                <w:lang w:val="en-US"/>
              </w:rPr>
            </w:pPr>
            <w:r>
              <w:rPr>
                <w:rFonts w:eastAsia="Times New Roman"/>
                <w:lang w:val="en-US"/>
              </w:rPr>
              <w:t>When goal status took effect</w:t>
            </w:r>
          </w:p>
        </w:tc>
      </w:tr>
      <w:tr w:rsidR="00D67926" w14:paraId="494F04CB" w14:textId="77777777">
        <w:trPr>
          <w:divId w:val="1845052625"/>
          <w:tblCellSpacing w:w="15" w:type="dxa"/>
        </w:trPr>
        <w:tc>
          <w:tcPr>
            <w:tcW w:w="0" w:type="auto"/>
            <w:vAlign w:val="center"/>
            <w:hideMark/>
          </w:tcPr>
          <w:p w14:paraId="4BAC2E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8C380D" w14:textId="77777777" w:rsidR="00D67926" w:rsidRDefault="008D6FB8">
            <w:pPr>
              <w:rPr>
                <w:rFonts w:eastAsia="Times New Roman"/>
                <w:lang w:val="en-US"/>
              </w:rPr>
            </w:pPr>
            <w:r>
              <w:rPr>
                <w:rFonts w:eastAsia="Times New Roman"/>
                <w:lang w:val="en-US"/>
              </w:rPr>
              <w:t>Identifies when the current status. I.e. When initially created, when achieved, when cancelled, etc.</w:t>
            </w:r>
          </w:p>
        </w:tc>
      </w:tr>
      <w:tr w:rsidR="00D67926" w14:paraId="05949C85" w14:textId="77777777">
        <w:trPr>
          <w:divId w:val="1845052625"/>
          <w:tblCellSpacing w:w="15" w:type="dxa"/>
        </w:trPr>
        <w:tc>
          <w:tcPr>
            <w:tcW w:w="0" w:type="auto"/>
            <w:vAlign w:val="center"/>
            <w:hideMark/>
          </w:tcPr>
          <w:p w14:paraId="7777B0D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5C7304C" w14:textId="77777777" w:rsidR="00D67926" w:rsidRDefault="008D6FB8">
            <w:pPr>
              <w:rPr>
                <w:rFonts w:eastAsia="Times New Roman"/>
                <w:lang w:val="en-US"/>
              </w:rPr>
            </w:pPr>
            <w:r>
              <w:rPr>
                <w:rFonts w:eastAsia="Times New Roman"/>
                <w:lang w:val="en-US"/>
              </w:rPr>
              <w:t>To see the date for past statuses, query history.</w:t>
            </w:r>
          </w:p>
        </w:tc>
      </w:tr>
      <w:tr w:rsidR="00D67926" w14:paraId="0A00A906" w14:textId="77777777">
        <w:trPr>
          <w:divId w:val="1845052625"/>
          <w:tblCellSpacing w:w="15" w:type="dxa"/>
        </w:trPr>
        <w:tc>
          <w:tcPr>
            <w:tcW w:w="0" w:type="auto"/>
            <w:vAlign w:val="center"/>
            <w:hideMark/>
          </w:tcPr>
          <w:p w14:paraId="314543AE" w14:textId="77777777" w:rsidR="00D67926" w:rsidRDefault="008D6FB8">
            <w:pPr>
              <w:rPr>
                <w:rFonts w:eastAsia="Times New Roman"/>
                <w:lang w:val="en-US"/>
              </w:rPr>
            </w:pPr>
            <w:r>
              <w:rPr>
                <w:rFonts w:eastAsia="Times New Roman"/>
                <w:b/>
                <w:bCs/>
                <w:lang w:val="en-US"/>
              </w:rPr>
              <w:t>Goal.statusReason</w:t>
            </w:r>
          </w:p>
        </w:tc>
        <w:tc>
          <w:tcPr>
            <w:tcW w:w="0" w:type="auto"/>
            <w:vAlign w:val="center"/>
            <w:hideMark/>
          </w:tcPr>
          <w:p w14:paraId="494227E0" w14:textId="77777777" w:rsidR="00D67926" w:rsidRDefault="00D67926">
            <w:pPr>
              <w:rPr>
                <w:rFonts w:eastAsia="Times New Roman"/>
                <w:lang w:val="en-US"/>
              </w:rPr>
            </w:pPr>
          </w:p>
        </w:tc>
      </w:tr>
      <w:tr w:rsidR="00D67926" w14:paraId="1CB2C592" w14:textId="77777777">
        <w:trPr>
          <w:divId w:val="1845052625"/>
          <w:tblCellSpacing w:w="15" w:type="dxa"/>
        </w:trPr>
        <w:tc>
          <w:tcPr>
            <w:tcW w:w="0" w:type="auto"/>
            <w:vAlign w:val="center"/>
            <w:hideMark/>
          </w:tcPr>
          <w:p w14:paraId="56610D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43EB9D" w14:textId="77777777" w:rsidR="00D67926" w:rsidRDefault="008D6FB8">
            <w:pPr>
              <w:rPr>
                <w:rFonts w:eastAsia="Times New Roman"/>
                <w:lang w:val="en-US"/>
              </w:rPr>
            </w:pPr>
            <w:r>
              <w:rPr>
                <w:rFonts w:eastAsia="Times New Roman"/>
                <w:lang w:val="en-US"/>
              </w:rPr>
              <w:t>Reason for current status</w:t>
            </w:r>
          </w:p>
        </w:tc>
      </w:tr>
      <w:tr w:rsidR="00D67926" w14:paraId="2BD9CA63" w14:textId="77777777">
        <w:trPr>
          <w:divId w:val="1845052625"/>
          <w:tblCellSpacing w:w="15" w:type="dxa"/>
        </w:trPr>
        <w:tc>
          <w:tcPr>
            <w:tcW w:w="0" w:type="auto"/>
            <w:vAlign w:val="center"/>
            <w:hideMark/>
          </w:tcPr>
          <w:p w14:paraId="11523C39"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ADD0371" w14:textId="77777777" w:rsidR="00D67926" w:rsidRDefault="008D6FB8">
            <w:pPr>
              <w:rPr>
                <w:rFonts w:eastAsia="Times New Roman"/>
                <w:lang w:val="en-US"/>
              </w:rPr>
            </w:pPr>
            <w:r>
              <w:rPr>
                <w:rFonts w:eastAsia="Times New Roman"/>
                <w:lang w:val="en-US"/>
              </w:rPr>
              <w:t>Captures the reason for the current status.</w:t>
            </w:r>
          </w:p>
        </w:tc>
      </w:tr>
      <w:tr w:rsidR="00D67926" w14:paraId="6EB6D0DB" w14:textId="77777777">
        <w:trPr>
          <w:divId w:val="1845052625"/>
          <w:tblCellSpacing w:w="15" w:type="dxa"/>
        </w:trPr>
        <w:tc>
          <w:tcPr>
            <w:tcW w:w="0" w:type="auto"/>
            <w:vAlign w:val="center"/>
            <w:hideMark/>
          </w:tcPr>
          <w:p w14:paraId="5D36049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C5BF444" w14:textId="77777777" w:rsidR="00D67926" w:rsidRDefault="008D6FB8">
            <w:pPr>
              <w:rPr>
                <w:rFonts w:eastAsia="Times New Roman"/>
                <w:lang w:val="en-US"/>
              </w:rPr>
            </w:pPr>
            <w:r>
              <w:rPr>
                <w:rFonts w:eastAsia="Times New Roman"/>
                <w:lang w:val="en-US"/>
              </w:rPr>
              <w:t>This will typically be captured for statuses such as rejected, on-hold or cancelled, but could be present for others.</w:t>
            </w:r>
          </w:p>
        </w:tc>
      </w:tr>
      <w:tr w:rsidR="00D67926" w14:paraId="6D7D0304" w14:textId="77777777">
        <w:trPr>
          <w:divId w:val="1845052625"/>
          <w:tblCellSpacing w:w="15" w:type="dxa"/>
        </w:trPr>
        <w:tc>
          <w:tcPr>
            <w:tcW w:w="0" w:type="auto"/>
            <w:vAlign w:val="center"/>
            <w:hideMark/>
          </w:tcPr>
          <w:p w14:paraId="7677610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D188E1" w14:textId="77777777" w:rsidR="00D67926" w:rsidRDefault="008D6FB8">
            <w:pPr>
              <w:rPr>
                <w:rFonts w:eastAsia="Times New Roman"/>
                <w:lang w:val="en-US"/>
              </w:rPr>
            </w:pPr>
            <w:r>
              <w:rPr>
                <w:rFonts w:eastAsia="Times New Roman"/>
                <w:lang w:val="en-US"/>
              </w:rPr>
              <w:t>Codes to identify the reason for a goal's current status</w:t>
            </w:r>
          </w:p>
        </w:tc>
      </w:tr>
      <w:tr w:rsidR="00D67926" w14:paraId="6125351D" w14:textId="77777777">
        <w:trPr>
          <w:divId w:val="1845052625"/>
          <w:tblCellSpacing w:w="15" w:type="dxa"/>
        </w:trPr>
        <w:tc>
          <w:tcPr>
            <w:tcW w:w="0" w:type="auto"/>
            <w:vAlign w:val="center"/>
            <w:hideMark/>
          </w:tcPr>
          <w:p w14:paraId="6FE9A424" w14:textId="77777777" w:rsidR="00D67926" w:rsidRDefault="008D6FB8">
            <w:pPr>
              <w:rPr>
                <w:rFonts w:eastAsia="Times New Roman"/>
                <w:lang w:val="en-US"/>
              </w:rPr>
            </w:pPr>
            <w:r>
              <w:rPr>
                <w:rFonts w:eastAsia="Times New Roman"/>
                <w:b/>
                <w:bCs/>
                <w:lang w:val="en-US"/>
              </w:rPr>
              <w:t>Goal.author</w:t>
            </w:r>
          </w:p>
        </w:tc>
        <w:tc>
          <w:tcPr>
            <w:tcW w:w="0" w:type="auto"/>
            <w:vAlign w:val="center"/>
            <w:hideMark/>
          </w:tcPr>
          <w:p w14:paraId="714AE44C" w14:textId="77777777" w:rsidR="00D67926" w:rsidRDefault="00D67926">
            <w:pPr>
              <w:rPr>
                <w:rFonts w:eastAsia="Times New Roman"/>
                <w:lang w:val="en-US"/>
              </w:rPr>
            </w:pPr>
          </w:p>
        </w:tc>
      </w:tr>
      <w:tr w:rsidR="00D67926" w14:paraId="077CF568" w14:textId="77777777">
        <w:trPr>
          <w:divId w:val="1845052625"/>
          <w:tblCellSpacing w:w="15" w:type="dxa"/>
        </w:trPr>
        <w:tc>
          <w:tcPr>
            <w:tcW w:w="0" w:type="auto"/>
            <w:vAlign w:val="center"/>
            <w:hideMark/>
          </w:tcPr>
          <w:p w14:paraId="6B737C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8DEAFE" w14:textId="77777777" w:rsidR="00D67926" w:rsidRDefault="008D6FB8">
            <w:pPr>
              <w:rPr>
                <w:rFonts w:eastAsia="Times New Roman"/>
                <w:lang w:val="en-US"/>
              </w:rPr>
            </w:pPr>
            <w:r>
              <w:rPr>
                <w:rFonts w:eastAsia="Times New Roman"/>
                <w:lang w:val="en-US"/>
              </w:rPr>
              <w:t>Who's responsible for creating Goal?</w:t>
            </w:r>
          </w:p>
        </w:tc>
      </w:tr>
      <w:tr w:rsidR="00D67926" w14:paraId="24F25950" w14:textId="77777777">
        <w:trPr>
          <w:divId w:val="1845052625"/>
          <w:tblCellSpacing w:w="15" w:type="dxa"/>
        </w:trPr>
        <w:tc>
          <w:tcPr>
            <w:tcW w:w="0" w:type="auto"/>
            <w:vAlign w:val="center"/>
            <w:hideMark/>
          </w:tcPr>
          <w:p w14:paraId="5FDF56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F9A317" w14:textId="77777777" w:rsidR="00D67926" w:rsidRDefault="008D6FB8">
            <w:pPr>
              <w:rPr>
                <w:rFonts w:eastAsia="Times New Roman"/>
                <w:lang w:val="en-US"/>
              </w:rPr>
            </w:pPr>
            <w:r>
              <w:rPr>
                <w:rFonts w:eastAsia="Times New Roman"/>
                <w:lang w:val="en-US"/>
              </w:rPr>
              <w:t>Indicates whose goal this is - patient goal, practitioner goal, etc.</w:t>
            </w:r>
          </w:p>
        </w:tc>
      </w:tr>
      <w:tr w:rsidR="00D67926" w14:paraId="4BFBBA3B" w14:textId="77777777">
        <w:trPr>
          <w:divId w:val="1845052625"/>
          <w:tblCellSpacing w:w="15" w:type="dxa"/>
        </w:trPr>
        <w:tc>
          <w:tcPr>
            <w:tcW w:w="0" w:type="auto"/>
            <w:vAlign w:val="center"/>
            <w:hideMark/>
          </w:tcPr>
          <w:p w14:paraId="00590F2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3A64040" w14:textId="77777777" w:rsidR="00D67926" w:rsidRDefault="008D6FB8">
            <w:pPr>
              <w:rPr>
                <w:rFonts w:eastAsia="Times New Roman"/>
                <w:lang w:val="en-US"/>
              </w:rPr>
            </w:pPr>
            <w:r>
              <w:rPr>
                <w:rFonts w:eastAsia="Times New Roman"/>
                <w:lang w:val="en-US"/>
              </w:rPr>
              <w:t xml:space="preserve">This is the individual reponsible for establishing the goal, not necessarily who recorded it. (For that, use the Provenance resource.). </w:t>
            </w:r>
          </w:p>
        </w:tc>
      </w:tr>
      <w:tr w:rsidR="00D67926" w14:paraId="33DAB6B0" w14:textId="77777777">
        <w:trPr>
          <w:divId w:val="1845052625"/>
          <w:tblCellSpacing w:w="15" w:type="dxa"/>
        </w:trPr>
        <w:tc>
          <w:tcPr>
            <w:tcW w:w="0" w:type="auto"/>
            <w:vAlign w:val="center"/>
            <w:hideMark/>
          </w:tcPr>
          <w:p w14:paraId="13244FB7" w14:textId="77777777" w:rsidR="00D67926" w:rsidRDefault="008D6FB8">
            <w:pPr>
              <w:rPr>
                <w:rFonts w:eastAsia="Times New Roman"/>
                <w:lang w:val="en-US"/>
              </w:rPr>
            </w:pPr>
            <w:r>
              <w:rPr>
                <w:rFonts w:eastAsia="Times New Roman"/>
                <w:b/>
                <w:bCs/>
                <w:lang w:val="en-US"/>
              </w:rPr>
              <w:t>Goal.priority</w:t>
            </w:r>
          </w:p>
        </w:tc>
        <w:tc>
          <w:tcPr>
            <w:tcW w:w="0" w:type="auto"/>
            <w:vAlign w:val="center"/>
            <w:hideMark/>
          </w:tcPr>
          <w:p w14:paraId="7312D0A1" w14:textId="77777777" w:rsidR="00D67926" w:rsidRDefault="00D67926">
            <w:pPr>
              <w:rPr>
                <w:rFonts w:eastAsia="Times New Roman"/>
                <w:lang w:val="en-US"/>
              </w:rPr>
            </w:pPr>
          </w:p>
        </w:tc>
      </w:tr>
      <w:tr w:rsidR="00D67926" w14:paraId="177F712C" w14:textId="77777777">
        <w:trPr>
          <w:divId w:val="1845052625"/>
          <w:tblCellSpacing w:w="15" w:type="dxa"/>
        </w:trPr>
        <w:tc>
          <w:tcPr>
            <w:tcW w:w="0" w:type="auto"/>
            <w:vAlign w:val="center"/>
            <w:hideMark/>
          </w:tcPr>
          <w:p w14:paraId="689F3D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0EEBF8" w14:textId="77777777" w:rsidR="00D67926" w:rsidRDefault="008D6FB8">
            <w:pPr>
              <w:rPr>
                <w:rFonts w:eastAsia="Times New Roman"/>
                <w:lang w:val="en-US"/>
              </w:rPr>
            </w:pPr>
            <w:r>
              <w:rPr>
                <w:rFonts w:eastAsia="Times New Roman"/>
                <w:lang w:val="en-US"/>
              </w:rPr>
              <w:t>Identifies the mutually agreed level of importance associated with reaching/sustaining the goal.</w:t>
            </w:r>
          </w:p>
        </w:tc>
      </w:tr>
      <w:tr w:rsidR="00D67926" w14:paraId="029568CC" w14:textId="77777777">
        <w:trPr>
          <w:divId w:val="1845052625"/>
          <w:tblCellSpacing w:w="15" w:type="dxa"/>
        </w:trPr>
        <w:tc>
          <w:tcPr>
            <w:tcW w:w="0" w:type="auto"/>
            <w:vAlign w:val="center"/>
            <w:hideMark/>
          </w:tcPr>
          <w:p w14:paraId="0F2563E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87744C1" w14:textId="77777777" w:rsidR="00D67926" w:rsidRDefault="008D6FB8">
            <w:pPr>
              <w:rPr>
                <w:rFonts w:eastAsia="Times New Roman"/>
                <w:lang w:val="en-US"/>
              </w:rPr>
            </w:pPr>
            <w:r>
              <w:rPr>
                <w:rFonts w:eastAsia="Times New Roman"/>
                <w:lang w:val="en-US"/>
              </w:rPr>
              <w:t xml:space="preserve">Extensions are available to track priorities as established by each participant (i.e. Priority from the patient's perspective, different practitioners' perspectives, family member's perspectives) The ordinal extension on Coding can be used to convey a numerically comparable ranking to priority. (Keep in mind that different coding systems may use a "low value=important". </w:t>
            </w:r>
          </w:p>
        </w:tc>
      </w:tr>
      <w:tr w:rsidR="00D67926" w14:paraId="2B3795F0" w14:textId="77777777">
        <w:trPr>
          <w:divId w:val="1845052625"/>
          <w:tblCellSpacing w:w="15" w:type="dxa"/>
        </w:trPr>
        <w:tc>
          <w:tcPr>
            <w:tcW w:w="0" w:type="auto"/>
            <w:vAlign w:val="center"/>
            <w:hideMark/>
          </w:tcPr>
          <w:p w14:paraId="38E214E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449B87E" w14:textId="77777777" w:rsidR="00D67926" w:rsidRDefault="008D6FB8">
            <w:pPr>
              <w:rPr>
                <w:rFonts w:eastAsia="Times New Roman"/>
                <w:lang w:val="en-US"/>
              </w:rPr>
            </w:pPr>
            <w:r>
              <w:rPr>
                <w:rFonts w:eastAsia="Times New Roman"/>
                <w:lang w:val="en-US"/>
              </w:rPr>
              <w:t>Used for sorting and presenting goals.</w:t>
            </w:r>
          </w:p>
        </w:tc>
      </w:tr>
      <w:tr w:rsidR="00D67926" w14:paraId="063A7BF5" w14:textId="77777777">
        <w:trPr>
          <w:divId w:val="1845052625"/>
          <w:tblCellSpacing w:w="15" w:type="dxa"/>
        </w:trPr>
        <w:tc>
          <w:tcPr>
            <w:tcW w:w="0" w:type="auto"/>
            <w:vAlign w:val="center"/>
            <w:hideMark/>
          </w:tcPr>
          <w:p w14:paraId="0E7FDBB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A1C2EC1" w14:textId="77777777" w:rsidR="00D67926" w:rsidRDefault="008D6FB8">
            <w:pPr>
              <w:rPr>
                <w:rFonts w:eastAsia="Times New Roman"/>
                <w:lang w:val="en-US"/>
              </w:rPr>
            </w:pPr>
            <w:r>
              <w:rPr>
                <w:rFonts w:eastAsia="Times New Roman"/>
                <w:lang w:val="en-US"/>
              </w:rPr>
              <w:t>The level of importance associated with a goal</w:t>
            </w:r>
          </w:p>
        </w:tc>
      </w:tr>
      <w:tr w:rsidR="00D67926" w14:paraId="4044475E" w14:textId="77777777">
        <w:trPr>
          <w:divId w:val="1845052625"/>
          <w:tblCellSpacing w:w="15" w:type="dxa"/>
        </w:trPr>
        <w:tc>
          <w:tcPr>
            <w:tcW w:w="0" w:type="auto"/>
            <w:vAlign w:val="center"/>
            <w:hideMark/>
          </w:tcPr>
          <w:p w14:paraId="0CB21151" w14:textId="77777777" w:rsidR="00D67926" w:rsidRDefault="008D6FB8">
            <w:pPr>
              <w:rPr>
                <w:rFonts w:eastAsia="Times New Roman"/>
                <w:lang w:val="en-US"/>
              </w:rPr>
            </w:pPr>
            <w:r>
              <w:rPr>
                <w:rFonts w:eastAsia="Times New Roman"/>
                <w:b/>
                <w:bCs/>
                <w:lang w:val="en-US"/>
              </w:rPr>
              <w:t>Goal.addresses</w:t>
            </w:r>
          </w:p>
        </w:tc>
        <w:tc>
          <w:tcPr>
            <w:tcW w:w="0" w:type="auto"/>
            <w:vAlign w:val="center"/>
            <w:hideMark/>
          </w:tcPr>
          <w:p w14:paraId="264F0374" w14:textId="77777777" w:rsidR="00D67926" w:rsidRDefault="00D67926">
            <w:pPr>
              <w:rPr>
                <w:rFonts w:eastAsia="Times New Roman"/>
                <w:lang w:val="en-US"/>
              </w:rPr>
            </w:pPr>
          </w:p>
        </w:tc>
      </w:tr>
      <w:tr w:rsidR="00D67926" w14:paraId="22036313" w14:textId="77777777">
        <w:trPr>
          <w:divId w:val="1845052625"/>
          <w:tblCellSpacing w:w="15" w:type="dxa"/>
        </w:trPr>
        <w:tc>
          <w:tcPr>
            <w:tcW w:w="0" w:type="auto"/>
            <w:vAlign w:val="center"/>
            <w:hideMark/>
          </w:tcPr>
          <w:p w14:paraId="1672ACE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5FE5E5" w14:textId="77777777" w:rsidR="00D67926" w:rsidRDefault="008D6FB8">
            <w:pPr>
              <w:rPr>
                <w:rFonts w:eastAsia="Times New Roman"/>
                <w:lang w:val="en-US"/>
              </w:rPr>
            </w:pPr>
            <w:r>
              <w:rPr>
                <w:rFonts w:eastAsia="Times New Roman"/>
                <w:lang w:val="en-US"/>
              </w:rPr>
              <w:t>Issues addressed by this goal</w:t>
            </w:r>
          </w:p>
        </w:tc>
      </w:tr>
      <w:tr w:rsidR="00D67926" w14:paraId="10C1BAE5" w14:textId="77777777">
        <w:trPr>
          <w:divId w:val="1845052625"/>
          <w:tblCellSpacing w:w="15" w:type="dxa"/>
        </w:trPr>
        <w:tc>
          <w:tcPr>
            <w:tcW w:w="0" w:type="auto"/>
            <w:vAlign w:val="center"/>
            <w:hideMark/>
          </w:tcPr>
          <w:p w14:paraId="76FCA46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3C98E0" w14:textId="77777777" w:rsidR="00D67926" w:rsidRDefault="008D6FB8">
            <w:pPr>
              <w:rPr>
                <w:rFonts w:eastAsia="Times New Roman"/>
                <w:lang w:val="en-US"/>
              </w:rPr>
            </w:pPr>
            <w:r>
              <w:rPr>
                <w:rFonts w:eastAsia="Times New Roman"/>
                <w:lang w:val="en-US"/>
              </w:rPr>
              <w:t>The identified conditions and other health record elements that are intended to be addressed by the goal.</w:t>
            </w:r>
          </w:p>
        </w:tc>
      </w:tr>
      <w:tr w:rsidR="00D67926" w14:paraId="1E0063D3" w14:textId="77777777">
        <w:trPr>
          <w:divId w:val="1845052625"/>
          <w:tblCellSpacing w:w="15" w:type="dxa"/>
        </w:trPr>
        <w:tc>
          <w:tcPr>
            <w:tcW w:w="0" w:type="auto"/>
            <w:vAlign w:val="center"/>
            <w:hideMark/>
          </w:tcPr>
          <w:p w14:paraId="732B9DC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B510381" w14:textId="77777777" w:rsidR="00D67926" w:rsidRDefault="008D6FB8">
            <w:pPr>
              <w:rPr>
                <w:rFonts w:eastAsia="Times New Roman"/>
                <w:lang w:val="en-US"/>
              </w:rPr>
            </w:pPr>
            <w:r>
              <w:rPr>
                <w:rFonts w:eastAsia="Times New Roman"/>
                <w:lang w:val="en-US"/>
              </w:rPr>
              <w:t>Allows specific goals to explicitly linked to the concerns they're dealing with - makes the goal more understandable.</w:t>
            </w:r>
          </w:p>
        </w:tc>
      </w:tr>
      <w:tr w:rsidR="00D67926" w14:paraId="221B9385" w14:textId="77777777">
        <w:trPr>
          <w:divId w:val="1845052625"/>
          <w:tblCellSpacing w:w="15" w:type="dxa"/>
        </w:trPr>
        <w:tc>
          <w:tcPr>
            <w:tcW w:w="0" w:type="auto"/>
            <w:vAlign w:val="center"/>
            <w:hideMark/>
          </w:tcPr>
          <w:p w14:paraId="10026827" w14:textId="77777777" w:rsidR="00D67926" w:rsidRDefault="008D6FB8">
            <w:pPr>
              <w:rPr>
                <w:rFonts w:eastAsia="Times New Roman"/>
                <w:lang w:val="en-US"/>
              </w:rPr>
            </w:pPr>
            <w:r>
              <w:rPr>
                <w:rFonts w:eastAsia="Times New Roman"/>
                <w:b/>
                <w:bCs/>
                <w:lang w:val="en-US"/>
              </w:rPr>
              <w:t>Goal.note</w:t>
            </w:r>
          </w:p>
        </w:tc>
        <w:tc>
          <w:tcPr>
            <w:tcW w:w="0" w:type="auto"/>
            <w:vAlign w:val="center"/>
            <w:hideMark/>
          </w:tcPr>
          <w:p w14:paraId="4762531E" w14:textId="77777777" w:rsidR="00D67926" w:rsidRDefault="00D67926">
            <w:pPr>
              <w:rPr>
                <w:rFonts w:eastAsia="Times New Roman"/>
                <w:lang w:val="en-US"/>
              </w:rPr>
            </w:pPr>
          </w:p>
        </w:tc>
      </w:tr>
      <w:tr w:rsidR="00D67926" w14:paraId="07FC17D3" w14:textId="77777777">
        <w:trPr>
          <w:divId w:val="1845052625"/>
          <w:tblCellSpacing w:w="15" w:type="dxa"/>
        </w:trPr>
        <w:tc>
          <w:tcPr>
            <w:tcW w:w="0" w:type="auto"/>
            <w:vAlign w:val="center"/>
            <w:hideMark/>
          </w:tcPr>
          <w:p w14:paraId="16F725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5A9468" w14:textId="77777777" w:rsidR="00D67926" w:rsidRDefault="008D6FB8">
            <w:pPr>
              <w:rPr>
                <w:rFonts w:eastAsia="Times New Roman"/>
                <w:lang w:val="en-US"/>
              </w:rPr>
            </w:pPr>
            <w:r>
              <w:rPr>
                <w:rFonts w:eastAsia="Times New Roman"/>
                <w:lang w:val="en-US"/>
              </w:rPr>
              <w:t>Comments about the goal</w:t>
            </w:r>
          </w:p>
        </w:tc>
      </w:tr>
      <w:tr w:rsidR="00D67926" w14:paraId="3EE33AA1" w14:textId="77777777">
        <w:trPr>
          <w:divId w:val="1845052625"/>
          <w:tblCellSpacing w:w="15" w:type="dxa"/>
        </w:trPr>
        <w:tc>
          <w:tcPr>
            <w:tcW w:w="0" w:type="auto"/>
            <w:vAlign w:val="center"/>
            <w:hideMark/>
          </w:tcPr>
          <w:p w14:paraId="6D2ABC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8B0248" w14:textId="77777777" w:rsidR="00D67926" w:rsidRDefault="008D6FB8">
            <w:pPr>
              <w:rPr>
                <w:rFonts w:eastAsia="Times New Roman"/>
                <w:lang w:val="en-US"/>
              </w:rPr>
            </w:pPr>
            <w:r>
              <w:rPr>
                <w:rFonts w:eastAsia="Times New Roman"/>
                <w:lang w:val="en-US"/>
              </w:rPr>
              <w:t>Any comments related to the goal.</w:t>
            </w:r>
          </w:p>
        </w:tc>
      </w:tr>
      <w:tr w:rsidR="00D67926" w14:paraId="0A8669E1" w14:textId="77777777">
        <w:trPr>
          <w:divId w:val="1845052625"/>
          <w:tblCellSpacing w:w="15" w:type="dxa"/>
        </w:trPr>
        <w:tc>
          <w:tcPr>
            <w:tcW w:w="0" w:type="auto"/>
            <w:vAlign w:val="center"/>
            <w:hideMark/>
          </w:tcPr>
          <w:p w14:paraId="2E4D0E5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2C60B2" w14:textId="77777777" w:rsidR="00D67926" w:rsidRDefault="008D6FB8">
            <w:pPr>
              <w:rPr>
                <w:rFonts w:eastAsia="Times New Roman"/>
                <w:lang w:val="en-US"/>
              </w:rPr>
            </w:pPr>
            <w:r>
              <w:rPr>
                <w:rFonts w:eastAsia="Times New Roman"/>
                <w:lang w:val="en-US"/>
              </w:rPr>
              <w:t>May be used for progress notes, concerns or other related information that doesn't actually describe the goal itself.</w:t>
            </w:r>
          </w:p>
        </w:tc>
      </w:tr>
      <w:tr w:rsidR="00D67926" w14:paraId="279F1D3F" w14:textId="77777777">
        <w:trPr>
          <w:divId w:val="1845052625"/>
          <w:tblCellSpacing w:w="15" w:type="dxa"/>
        </w:trPr>
        <w:tc>
          <w:tcPr>
            <w:tcW w:w="0" w:type="auto"/>
            <w:vAlign w:val="center"/>
            <w:hideMark/>
          </w:tcPr>
          <w:p w14:paraId="61988EB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4A7E23D" w14:textId="77777777" w:rsidR="00D67926" w:rsidRDefault="008D6FB8">
            <w:pPr>
              <w:rPr>
                <w:rFonts w:eastAsia="Times New Roman"/>
                <w:lang w:val="en-US"/>
              </w:rPr>
            </w:pPr>
            <w:r>
              <w:rPr>
                <w:rFonts w:eastAsia="Times New Roman"/>
                <w:lang w:val="en-US"/>
              </w:rPr>
              <w:t>There's a need to capture information about the goal that doesn't actually describe the goal.</w:t>
            </w:r>
          </w:p>
        </w:tc>
      </w:tr>
      <w:tr w:rsidR="00D67926" w14:paraId="15E6A1CC" w14:textId="77777777">
        <w:trPr>
          <w:divId w:val="1845052625"/>
          <w:tblCellSpacing w:w="15" w:type="dxa"/>
        </w:trPr>
        <w:tc>
          <w:tcPr>
            <w:tcW w:w="0" w:type="auto"/>
            <w:vAlign w:val="center"/>
            <w:hideMark/>
          </w:tcPr>
          <w:p w14:paraId="1E31C09F" w14:textId="77777777" w:rsidR="00D67926" w:rsidRDefault="008D6FB8">
            <w:pPr>
              <w:rPr>
                <w:rFonts w:eastAsia="Times New Roman"/>
                <w:lang w:val="en-US"/>
              </w:rPr>
            </w:pPr>
            <w:r>
              <w:rPr>
                <w:rFonts w:eastAsia="Times New Roman"/>
                <w:b/>
                <w:bCs/>
                <w:lang w:val="en-US"/>
              </w:rPr>
              <w:t>Goal.outcome</w:t>
            </w:r>
          </w:p>
        </w:tc>
        <w:tc>
          <w:tcPr>
            <w:tcW w:w="0" w:type="auto"/>
            <w:vAlign w:val="center"/>
            <w:hideMark/>
          </w:tcPr>
          <w:p w14:paraId="75B75938" w14:textId="77777777" w:rsidR="00D67926" w:rsidRDefault="00D67926">
            <w:pPr>
              <w:rPr>
                <w:rFonts w:eastAsia="Times New Roman"/>
                <w:lang w:val="en-US"/>
              </w:rPr>
            </w:pPr>
          </w:p>
        </w:tc>
      </w:tr>
      <w:tr w:rsidR="00D67926" w14:paraId="4A15BED7" w14:textId="77777777">
        <w:trPr>
          <w:divId w:val="1845052625"/>
          <w:tblCellSpacing w:w="15" w:type="dxa"/>
        </w:trPr>
        <w:tc>
          <w:tcPr>
            <w:tcW w:w="0" w:type="auto"/>
            <w:vAlign w:val="center"/>
            <w:hideMark/>
          </w:tcPr>
          <w:p w14:paraId="4BD9CA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413832" w14:textId="77777777" w:rsidR="00D67926" w:rsidRDefault="008D6FB8">
            <w:pPr>
              <w:rPr>
                <w:rFonts w:eastAsia="Times New Roman"/>
                <w:lang w:val="en-US"/>
              </w:rPr>
            </w:pPr>
            <w:r>
              <w:rPr>
                <w:rFonts w:eastAsia="Times New Roman"/>
                <w:lang w:val="en-US"/>
              </w:rPr>
              <w:t>What was end result of goal?</w:t>
            </w:r>
          </w:p>
        </w:tc>
      </w:tr>
      <w:tr w:rsidR="00D67926" w14:paraId="5239E5A8" w14:textId="77777777">
        <w:trPr>
          <w:divId w:val="1845052625"/>
          <w:tblCellSpacing w:w="15" w:type="dxa"/>
        </w:trPr>
        <w:tc>
          <w:tcPr>
            <w:tcW w:w="0" w:type="auto"/>
            <w:vAlign w:val="center"/>
            <w:hideMark/>
          </w:tcPr>
          <w:p w14:paraId="3F470E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0440E2" w14:textId="77777777" w:rsidR="00D67926" w:rsidRDefault="008D6FB8">
            <w:pPr>
              <w:rPr>
                <w:rFonts w:eastAsia="Times New Roman"/>
                <w:lang w:val="en-US"/>
              </w:rPr>
            </w:pPr>
            <w:r>
              <w:rPr>
                <w:rFonts w:eastAsia="Times New Roman"/>
                <w:lang w:val="en-US"/>
              </w:rPr>
              <w:t>Identifies the change (or lack of change) at the point where the goal was deepmed to be cancelled or achieved.</w:t>
            </w:r>
          </w:p>
        </w:tc>
      </w:tr>
      <w:tr w:rsidR="00D67926" w14:paraId="3DE9E9D5" w14:textId="77777777">
        <w:trPr>
          <w:divId w:val="1845052625"/>
          <w:tblCellSpacing w:w="15" w:type="dxa"/>
        </w:trPr>
        <w:tc>
          <w:tcPr>
            <w:tcW w:w="0" w:type="auto"/>
            <w:vAlign w:val="center"/>
            <w:hideMark/>
          </w:tcPr>
          <w:p w14:paraId="122C49C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1738C6" w14:textId="77777777" w:rsidR="00D67926" w:rsidRDefault="008D6FB8">
            <w:pPr>
              <w:rPr>
                <w:rFonts w:eastAsia="Times New Roman"/>
                <w:lang w:val="en-US"/>
              </w:rPr>
            </w:pPr>
            <w:r>
              <w:rPr>
                <w:rFonts w:eastAsia="Times New Roman"/>
                <w:lang w:val="en-US"/>
              </w:rPr>
              <w:t>Note that this should not duplicate the goal status.</w:t>
            </w:r>
          </w:p>
        </w:tc>
      </w:tr>
      <w:tr w:rsidR="00D67926" w14:paraId="595DE918" w14:textId="77777777">
        <w:trPr>
          <w:divId w:val="1845052625"/>
          <w:tblCellSpacing w:w="15" w:type="dxa"/>
        </w:trPr>
        <w:tc>
          <w:tcPr>
            <w:tcW w:w="0" w:type="auto"/>
            <w:vAlign w:val="center"/>
            <w:hideMark/>
          </w:tcPr>
          <w:p w14:paraId="51BC6B6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71B5F2" w14:textId="77777777" w:rsidR="00D67926" w:rsidRDefault="008D6FB8">
            <w:pPr>
              <w:rPr>
                <w:rFonts w:eastAsia="Times New Roman"/>
                <w:lang w:val="en-US"/>
              </w:rPr>
            </w:pPr>
            <w:r>
              <w:rPr>
                <w:rFonts w:eastAsia="Times New Roman"/>
                <w:lang w:val="en-US"/>
              </w:rPr>
              <w:t>Outcome tracking is a key aspect of care planning.</w:t>
            </w:r>
          </w:p>
        </w:tc>
      </w:tr>
      <w:tr w:rsidR="00D67926" w14:paraId="573F995A" w14:textId="77777777">
        <w:trPr>
          <w:divId w:val="1845052625"/>
          <w:tblCellSpacing w:w="15" w:type="dxa"/>
        </w:trPr>
        <w:tc>
          <w:tcPr>
            <w:tcW w:w="0" w:type="auto"/>
            <w:vAlign w:val="center"/>
            <w:hideMark/>
          </w:tcPr>
          <w:p w14:paraId="02C411F1" w14:textId="77777777" w:rsidR="00D67926" w:rsidRDefault="008D6FB8">
            <w:pPr>
              <w:rPr>
                <w:rFonts w:eastAsia="Times New Roman"/>
                <w:lang w:val="en-US"/>
              </w:rPr>
            </w:pPr>
            <w:r>
              <w:rPr>
                <w:rFonts w:eastAsia="Times New Roman"/>
                <w:b/>
                <w:bCs/>
                <w:lang w:val="en-US"/>
              </w:rPr>
              <w:t>Goal.outcome.result[x]</w:t>
            </w:r>
          </w:p>
        </w:tc>
        <w:tc>
          <w:tcPr>
            <w:tcW w:w="0" w:type="auto"/>
            <w:vAlign w:val="center"/>
            <w:hideMark/>
          </w:tcPr>
          <w:p w14:paraId="36F10452" w14:textId="77777777" w:rsidR="00D67926" w:rsidRDefault="00D67926">
            <w:pPr>
              <w:rPr>
                <w:rFonts w:eastAsia="Times New Roman"/>
                <w:lang w:val="en-US"/>
              </w:rPr>
            </w:pPr>
          </w:p>
        </w:tc>
      </w:tr>
      <w:tr w:rsidR="00D67926" w14:paraId="48E02AD7" w14:textId="77777777">
        <w:trPr>
          <w:divId w:val="1845052625"/>
          <w:tblCellSpacing w:w="15" w:type="dxa"/>
        </w:trPr>
        <w:tc>
          <w:tcPr>
            <w:tcW w:w="0" w:type="auto"/>
            <w:vAlign w:val="center"/>
            <w:hideMark/>
          </w:tcPr>
          <w:p w14:paraId="3DEB0130"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B997310" w14:textId="77777777" w:rsidR="00D67926" w:rsidRDefault="008D6FB8">
            <w:pPr>
              <w:rPr>
                <w:rFonts w:eastAsia="Times New Roman"/>
                <w:lang w:val="en-US"/>
              </w:rPr>
            </w:pPr>
            <w:r>
              <w:rPr>
                <w:rFonts w:eastAsia="Times New Roman"/>
                <w:lang w:val="en-US"/>
              </w:rPr>
              <w:t>Code or observation that resulted from goal</w:t>
            </w:r>
          </w:p>
        </w:tc>
      </w:tr>
      <w:tr w:rsidR="00D67926" w14:paraId="2CECFA95" w14:textId="77777777">
        <w:trPr>
          <w:divId w:val="1845052625"/>
          <w:tblCellSpacing w:w="15" w:type="dxa"/>
        </w:trPr>
        <w:tc>
          <w:tcPr>
            <w:tcW w:w="0" w:type="auto"/>
            <w:vAlign w:val="center"/>
            <w:hideMark/>
          </w:tcPr>
          <w:p w14:paraId="5AD868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1B99ED" w14:textId="77777777" w:rsidR="00D67926" w:rsidRDefault="008D6FB8">
            <w:pPr>
              <w:rPr>
                <w:rFonts w:eastAsia="Times New Roman"/>
                <w:lang w:val="en-US"/>
              </w:rPr>
            </w:pPr>
            <w:r>
              <w:rPr>
                <w:rFonts w:eastAsia="Times New Roman"/>
                <w:lang w:val="en-US"/>
              </w:rPr>
              <w:t>Details of what's changed (or not changed).</w:t>
            </w:r>
          </w:p>
        </w:tc>
      </w:tr>
      <w:tr w:rsidR="00D67926" w14:paraId="20D16EF9" w14:textId="77777777">
        <w:trPr>
          <w:divId w:val="1845052625"/>
          <w:tblCellSpacing w:w="15" w:type="dxa"/>
        </w:trPr>
        <w:tc>
          <w:tcPr>
            <w:tcW w:w="0" w:type="auto"/>
            <w:vAlign w:val="center"/>
            <w:hideMark/>
          </w:tcPr>
          <w:p w14:paraId="1A55E5A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C58AC28" w14:textId="77777777" w:rsidR="00D67926" w:rsidRDefault="008D6FB8">
            <w:pPr>
              <w:rPr>
                <w:rFonts w:eastAsia="Times New Roman"/>
                <w:lang w:val="en-US"/>
              </w:rPr>
            </w:pPr>
            <w:r>
              <w:rPr>
                <w:rFonts w:eastAsia="Times New Roman"/>
                <w:lang w:val="en-US"/>
              </w:rPr>
              <w:t xml:space="preserve">The result of the goal. E.g. "25% increase in shoulder mobility", "Anxiety reduced to moderate levels". "15 kg weight loss sustained over 6 months" </w:t>
            </w:r>
          </w:p>
        </w:tc>
      </w:tr>
    </w:tbl>
    <w:p w14:paraId="1D9B046D" w14:textId="77777777" w:rsidR="00D67926" w:rsidRDefault="008D6FB8">
      <w:pPr>
        <w:pStyle w:val="Heading2"/>
        <w:divId w:val="1845052625"/>
        <w:rPr>
          <w:rFonts w:eastAsia="Times New Roman"/>
          <w:lang w:val="en-US"/>
        </w:rPr>
      </w:pPr>
      <w:r>
        <w:rPr>
          <w:rFonts w:eastAsia="Times New Roman"/>
          <w:lang w:val="en-US"/>
        </w:rPr>
        <w:t>http://hl7.org/fhir/StructureDefinition/Procedure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8"/>
        <w:gridCol w:w="5632"/>
      </w:tblGrid>
      <w:tr w:rsidR="00D67926" w14:paraId="7F2FB1A7" w14:textId="77777777">
        <w:trPr>
          <w:divId w:val="1845052625"/>
          <w:tblCellSpacing w:w="15" w:type="dxa"/>
        </w:trPr>
        <w:tc>
          <w:tcPr>
            <w:tcW w:w="0" w:type="auto"/>
            <w:vAlign w:val="center"/>
            <w:hideMark/>
          </w:tcPr>
          <w:p w14:paraId="5F058564" w14:textId="77777777" w:rsidR="00D67926" w:rsidRDefault="008D6FB8">
            <w:pPr>
              <w:rPr>
                <w:rFonts w:eastAsia="Times New Roman"/>
                <w:lang w:val="en-US"/>
              </w:rPr>
            </w:pPr>
            <w:r>
              <w:rPr>
                <w:rFonts w:eastAsia="Times New Roman"/>
                <w:b/>
                <w:bCs/>
                <w:lang w:val="en-US"/>
              </w:rPr>
              <w:t>Procedure</w:t>
            </w:r>
          </w:p>
        </w:tc>
        <w:tc>
          <w:tcPr>
            <w:tcW w:w="0" w:type="auto"/>
            <w:vAlign w:val="center"/>
            <w:hideMark/>
          </w:tcPr>
          <w:p w14:paraId="71DB2537" w14:textId="77777777" w:rsidR="00D67926" w:rsidRDefault="008D6FB8">
            <w:pPr>
              <w:rPr>
                <w:rFonts w:eastAsia="Times New Roman"/>
                <w:lang w:val="en-US"/>
              </w:rPr>
            </w:pPr>
            <w:r>
              <w:rPr>
                <w:rFonts w:eastAsia="Times New Roman"/>
                <w:lang w:val="en-US"/>
              </w:rPr>
              <w:t>Procedure</w:t>
            </w:r>
          </w:p>
        </w:tc>
      </w:tr>
      <w:tr w:rsidR="00D67926" w14:paraId="178E9615" w14:textId="77777777">
        <w:trPr>
          <w:divId w:val="1845052625"/>
          <w:tblCellSpacing w:w="15" w:type="dxa"/>
        </w:trPr>
        <w:tc>
          <w:tcPr>
            <w:tcW w:w="0" w:type="auto"/>
            <w:vAlign w:val="center"/>
            <w:hideMark/>
          </w:tcPr>
          <w:p w14:paraId="63BF4B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BF723E" w14:textId="77777777" w:rsidR="00D67926" w:rsidRDefault="008D6FB8">
            <w:pPr>
              <w:rPr>
                <w:rFonts w:eastAsia="Times New Roman"/>
                <w:lang w:val="en-US"/>
              </w:rPr>
            </w:pPr>
            <w:r>
              <w:rPr>
                <w:rFonts w:eastAsia="Times New Roman"/>
                <w:lang w:val="en-US"/>
              </w:rPr>
              <w:t>An action that was or is currently being performed on a patient</w:t>
            </w:r>
          </w:p>
        </w:tc>
      </w:tr>
      <w:tr w:rsidR="00D67926" w14:paraId="3189F04D" w14:textId="77777777">
        <w:trPr>
          <w:divId w:val="1845052625"/>
          <w:tblCellSpacing w:w="15" w:type="dxa"/>
        </w:trPr>
        <w:tc>
          <w:tcPr>
            <w:tcW w:w="0" w:type="auto"/>
            <w:vAlign w:val="center"/>
            <w:hideMark/>
          </w:tcPr>
          <w:p w14:paraId="54206A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9497A1" w14:textId="77777777" w:rsidR="00D67926" w:rsidRDefault="008D6FB8">
            <w:pPr>
              <w:rPr>
                <w:rFonts w:eastAsia="Times New Roman"/>
                <w:lang w:val="en-US"/>
              </w:rPr>
            </w:pPr>
            <w:r>
              <w:rPr>
                <w:rFonts w:eastAsia="Times New Roman"/>
                <w:lang w:val="en-US"/>
              </w:rPr>
              <w:t xml:space="preserve">An action that is or was performed on a patient. This can be a physical 'thing' like an operation, or less invasive like counseling or hypnotherapy. </w:t>
            </w:r>
          </w:p>
        </w:tc>
      </w:tr>
      <w:tr w:rsidR="00D67926" w14:paraId="525B3920" w14:textId="77777777">
        <w:trPr>
          <w:divId w:val="1845052625"/>
          <w:tblCellSpacing w:w="15" w:type="dxa"/>
        </w:trPr>
        <w:tc>
          <w:tcPr>
            <w:tcW w:w="0" w:type="auto"/>
            <w:vAlign w:val="center"/>
            <w:hideMark/>
          </w:tcPr>
          <w:p w14:paraId="13D49AB5" w14:textId="77777777" w:rsidR="00D67926" w:rsidRDefault="008D6FB8">
            <w:pPr>
              <w:rPr>
                <w:rFonts w:eastAsia="Times New Roman"/>
                <w:lang w:val="en-US"/>
              </w:rPr>
            </w:pPr>
            <w:r>
              <w:rPr>
                <w:rFonts w:eastAsia="Times New Roman"/>
                <w:b/>
                <w:bCs/>
                <w:lang w:val="en-US"/>
              </w:rPr>
              <w:t>Procedure.identifier</w:t>
            </w:r>
          </w:p>
        </w:tc>
        <w:tc>
          <w:tcPr>
            <w:tcW w:w="0" w:type="auto"/>
            <w:vAlign w:val="center"/>
            <w:hideMark/>
          </w:tcPr>
          <w:p w14:paraId="5E3FD856" w14:textId="77777777" w:rsidR="00D67926" w:rsidRDefault="00D67926">
            <w:pPr>
              <w:rPr>
                <w:rFonts w:eastAsia="Times New Roman"/>
                <w:lang w:val="en-US"/>
              </w:rPr>
            </w:pPr>
          </w:p>
        </w:tc>
      </w:tr>
      <w:tr w:rsidR="00D67926" w14:paraId="21D597F6" w14:textId="77777777">
        <w:trPr>
          <w:divId w:val="1845052625"/>
          <w:tblCellSpacing w:w="15" w:type="dxa"/>
        </w:trPr>
        <w:tc>
          <w:tcPr>
            <w:tcW w:w="0" w:type="auto"/>
            <w:vAlign w:val="center"/>
            <w:hideMark/>
          </w:tcPr>
          <w:p w14:paraId="10AB71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271176" w14:textId="77777777" w:rsidR="00D67926" w:rsidRDefault="008D6FB8">
            <w:pPr>
              <w:rPr>
                <w:rFonts w:eastAsia="Times New Roman"/>
                <w:lang w:val="en-US"/>
              </w:rPr>
            </w:pPr>
            <w:r>
              <w:rPr>
                <w:rFonts w:eastAsia="Times New Roman"/>
                <w:lang w:val="en-US"/>
              </w:rPr>
              <w:t>External Ids for this procedure</w:t>
            </w:r>
          </w:p>
        </w:tc>
      </w:tr>
      <w:tr w:rsidR="00D67926" w14:paraId="1825CFA4" w14:textId="77777777">
        <w:trPr>
          <w:divId w:val="1845052625"/>
          <w:tblCellSpacing w:w="15" w:type="dxa"/>
        </w:trPr>
        <w:tc>
          <w:tcPr>
            <w:tcW w:w="0" w:type="auto"/>
            <w:vAlign w:val="center"/>
            <w:hideMark/>
          </w:tcPr>
          <w:p w14:paraId="1A3385C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9FA265" w14:textId="77777777" w:rsidR="00D67926" w:rsidRDefault="008D6FB8">
            <w:pPr>
              <w:rPr>
                <w:rFonts w:eastAsia="Times New Roman"/>
                <w:lang w:val="en-US"/>
              </w:rPr>
            </w:pPr>
            <w:r>
              <w:rPr>
                <w:rFonts w:eastAsia="Times New Roman"/>
                <w:lang w:val="en-US"/>
              </w:rPr>
              <w:t xml:space="preserve">This records identifiers associated with this procedure that are defined by business processed and/ or used to refer to it when a direct URL reference to the resource itself is not appropriate (e.g. in CDA documents, or in written / printed documentation). </w:t>
            </w:r>
          </w:p>
        </w:tc>
      </w:tr>
      <w:tr w:rsidR="00D67926" w14:paraId="612FD9AD" w14:textId="77777777">
        <w:trPr>
          <w:divId w:val="1845052625"/>
          <w:tblCellSpacing w:w="15" w:type="dxa"/>
        </w:trPr>
        <w:tc>
          <w:tcPr>
            <w:tcW w:w="0" w:type="auto"/>
            <w:vAlign w:val="center"/>
            <w:hideMark/>
          </w:tcPr>
          <w:p w14:paraId="7D9B7CF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11657B7" w14:textId="77777777" w:rsidR="00D67926" w:rsidRDefault="008D6FB8">
            <w:pPr>
              <w:rPr>
                <w:rFonts w:eastAsia="Times New Roman"/>
                <w:lang w:val="en-US"/>
              </w:rPr>
            </w:pPr>
            <w:r>
              <w:rPr>
                <w:rFonts w:eastAsia="Times New Roman"/>
                <w:lang w:val="en-US"/>
              </w:rPr>
              <w:t>Need to allow connection to a wider workflow.</w:t>
            </w:r>
          </w:p>
        </w:tc>
      </w:tr>
      <w:tr w:rsidR="00D67926" w14:paraId="6252BD85" w14:textId="77777777">
        <w:trPr>
          <w:divId w:val="1845052625"/>
          <w:tblCellSpacing w:w="15" w:type="dxa"/>
        </w:trPr>
        <w:tc>
          <w:tcPr>
            <w:tcW w:w="0" w:type="auto"/>
            <w:vAlign w:val="center"/>
            <w:hideMark/>
          </w:tcPr>
          <w:p w14:paraId="03BEA5A8" w14:textId="77777777" w:rsidR="00D67926" w:rsidRDefault="008D6FB8">
            <w:pPr>
              <w:rPr>
                <w:rFonts w:eastAsia="Times New Roman"/>
                <w:lang w:val="en-US"/>
              </w:rPr>
            </w:pPr>
            <w:r>
              <w:rPr>
                <w:rFonts w:eastAsia="Times New Roman"/>
                <w:b/>
                <w:bCs/>
                <w:lang w:val="en-US"/>
              </w:rPr>
              <w:t>Procedure.subject</w:t>
            </w:r>
          </w:p>
        </w:tc>
        <w:tc>
          <w:tcPr>
            <w:tcW w:w="0" w:type="auto"/>
            <w:vAlign w:val="center"/>
            <w:hideMark/>
          </w:tcPr>
          <w:p w14:paraId="43E5CF69" w14:textId="77777777" w:rsidR="00D67926" w:rsidRDefault="00D67926">
            <w:pPr>
              <w:rPr>
                <w:rFonts w:eastAsia="Times New Roman"/>
                <w:lang w:val="en-US"/>
              </w:rPr>
            </w:pPr>
          </w:p>
        </w:tc>
      </w:tr>
      <w:tr w:rsidR="00D67926" w14:paraId="6DE8197F" w14:textId="77777777">
        <w:trPr>
          <w:divId w:val="1845052625"/>
          <w:tblCellSpacing w:w="15" w:type="dxa"/>
        </w:trPr>
        <w:tc>
          <w:tcPr>
            <w:tcW w:w="0" w:type="auto"/>
            <w:vAlign w:val="center"/>
            <w:hideMark/>
          </w:tcPr>
          <w:p w14:paraId="1B3D71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251D77" w14:textId="77777777" w:rsidR="00D67926" w:rsidRDefault="008D6FB8">
            <w:pPr>
              <w:rPr>
                <w:rFonts w:eastAsia="Times New Roman"/>
                <w:lang w:val="en-US"/>
              </w:rPr>
            </w:pPr>
            <w:r>
              <w:rPr>
                <w:rFonts w:eastAsia="Times New Roman"/>
                <w:lang w:val="en-US"/>
              </w:rPr>
              <w:t>Who procedure was performed on</w:t>
            </w:r>
          </w:p>
        </w:tc>
      </w:tr>
      <w:tr w:rsidR="00D67926" w14:paraId="34C0510A" w14:textId="77777777">
        <w:trPr>
          <w:divId w:val="1845052625"/>
          <w:tblCellSpacing w:w="15" w:type="dxa"/>
        </w:trPr>
        <w:tc>
          <w:tcPr>
            <w:tcW w:w="0" w:type="auto"/>
            <w:vAlign w:val="center"/>
            <w:hideMark/>
          </w:tcPr>
          <w:p w14:paraId="7C2710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C319C5" w14:textId="77777777" w:rsidR="00D67926" w:rsidRDefault="008D6FB8">
            <w:pPr>
              <w:rPr>
                <w:rFonts w:eastAsia="Times New Roman"/>
                <w:lang w:val="en-US"/>
              </w:rPr>
            </w:pPr>
            <w:r>
              <w:rPr>
                <w:rFonts w:eastAsia="Times New Roman"/>
                <w:lang w:val="en-US"/>
              </w:rPr>
              <w:t>The person on whom the procedure was performed.</w:t>
            </w:r>
          </w:p>
        </w:tc>
      </w:tr>
      <w:tr w:rsidR="00D67926" w14:paraId="79575A38" w14:textId="77777777">
        <w:trPr>
          <w:divId w:val="1845052625"/>
          <w:tblCellSpacing w:w="15" w:type="dxa"/>
        </w:trPr>
        <w:tc>
          <w:tcPr>
            <w:tcW w:w="0" w:type="auto"/>
            <w:vAlign w:val="center"/>
            <w:hideMark/>
          </w:tcPr>
          <w:p w14:paraId="50F1C87F" w14:textId="77777777" w:rsidR="00D67926" w:rsidRDefault="008D6FB8">
            <w:pPr>
              <w:rPr>
                <w:rFonts w:eastAsia="Times New Roman"/>
                <w:lang w:val="en-US"/>
              </w:rPr>
            </w:pPr>
            <w:r>
              <w:rPr>
                <w:rFonts w:eastAsia="Times New Roman"/>
                <w:b/>
                <w:bCs/>
                <w:lang w:val="en-US"/>
              </w:rPr>
              <w:t>Procedure.status</w:t>
            </w:r>
          </w:p>
        </w:tc>
        <w:tc>
          <w:tcPr>
            <w:tcW w:w="0" w:type="auto"/>
            <w:vAlign w:val="center"/>
            <w:hideMark/>
          </w:tcPr>
          <w:p w14:paraId="66A59523" w14:textId="77777777" w:rsidR="00D67926" w:rsidRDefault="00D67926">
            <w:pPr>
              <w:rPr>
                <w:rFonts w:eastAsia="Times New Roman"/>
                <w:lang w:val="en-US"/>
              </w:rPr>
            </w:pPr>
          </w:p>
        </w:tc>
      </w:tr>
      <w:tr w:rsidR="00D67926" w14:paraId="0FE0A386" w14:textId="77777777">
        <w:trPr>
          <w:divId w:val="1845052625"/>
          <w:tblCellSpacing w:w="15" w:type="dxa"/>
        </w:trPr>
        <w:tc>
          <w:tcPr>
            <w:tcW w:w="0" w:type="auto"/>
            <w:vAlign w:val="center"/>
            <w:hideMark/>
          </w:tcPr>
          <w:p w14:paraId="272D15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ACEBD9" w14:textId="77777777" w:rsidR="00D67926" w:rsidRDefault="008D6FB8">
            <w:pPr>
              <w:rPr>
                <w:rFonts w:eastAsia="Times New Roman"/>
                <w:lang w:val="en-US"/>
              </w:rPr>
            </w:pPr>
            <w:r>
              <w:rPr>
                <w:rFonts w:eastAsia="Times New Roman"/>
                <w:lang w:val="en-US"/>
              </w:rPr>
              <w:t>A code specifying the state of the procedure record. Generally this will be in-progress or completed state.</w:t>
            </w:r>
          </w:p>
        </w:tc>
      </w:tr>
      <w:tr w:rsidR="00D67926" w14:paraId="1F79F932" w14:textId="77777777">
        <w:trPr>
          <w:divId w:val="1845052625"/>
          <w:tblCellSpacing w:w="15" w:type="dxa"/>
        </w:trPr>
        <w:tc>
          <w:tcPr>
            <w:tcW w:w="0" w:type="auto"/>
            <w:vAlign w:val="center"/>
            <w:hideMark/>
          </w:tcPr>
          <w:p w14:paraId="37EE0E4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2A71914" w14:textId="77777777" w:rsidR="00D67926" w:rsidRDefault="008D6FB8">
            <w:pPr>
              <w:rPr>
                <w:rFonts w:eastAsia="Times New Roman"/>
                <w:lang w:val="en-US"/>
              </w:rPr>
            </w:pPr>
            <w:r>
              <w:rPr>
                <w:rFonts w:eastAsia="Times New Roman"/>
                <w:lang w:val="en-US"/>
              </w:rPr>
              <w:t>A code specifying the state of the procedure record</w:t>
            </w:r>
          </w:p>
        </w:tc>
      </w:tr>
      <w:tr w:rsidR="00D67926" w14:paraId="21F35824" w14:textId="77777777">
        <w:trPr>
          <w:divId w:val="1845052625"/>
          <w:tblCellSpacing w:w="15" w:type="dxa"/>
        </w:trPr>
        <w:tc>
          <w:tcPr>
            <w:tcW w:w="0" w:type="auto"/>
            <w:vAlign w:val="center"/>
            <w:hideMark/>
          </w:tcPr>
          <w:p w14:paraId="2559C058" w14:textId="77777777" w:rsidR="00D67926" w:rsidRDefault="008D6FB8">
            <w:pPr>
              <w:rPr>
                <w:rFonts w:eastAsia="Times New Roman"/>
                <w:lang w:val="en-US"/>
              </w:rPr>
            </w:pPr>
            <w:r>
              <w:rPr>
                <w:rFonts w:eastAsia="Times New Roman"/>
                <w:b/>
                <w:bCs/>
                <w:lang w:val="en-US"/>
              </w:rPr>
              <w:t>Procedure.category</w:t>
            </w:r>
          </w:p>
        </w:tc>
        <w:tc>
          <w:tcPr>
            <w:tcW w:w="0" w:type="auto"/>
            <w:vAlign w:val="center"/>
            <w:hideMark/>
          </w:tcPr>
          <w:p w14:paraId="7F34A6E3" w14:textId="77777777" w:rsidR="00D67926" w:rsidRDefault="00D67926">
            <w:pPr>
              <w:rPr>
                <w:rFonts w:eastAsia="Times New Roman"/>
                <w:lang w:val="en-US"/>
              </w:rPr>
            </w:pPr>
          </w:p>
        </w:tc>
      </w:tr>
      <w:tr w:rsidR="00D67926" w14:paraId="30374FBE" w14:textId="77777777">
        <w:trPr>
          <w:divId w:val="1845052625"/>
          <w:tblCellSpacing w:w="15" w:type="dxa"/>
        </w:trPr>
        <w:tc>
          <w:tcPr>
            <w:tcW w:w="0" w:type="auto"/>
            <w:vAlign w:val="center"/>
            <w:hideMark/>
          </w:tcPr>
          <w:p w14:paraId="0F8912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91E628" w14:textId="77777777" w:rsidR="00D67926" w:rsidRDefault="008D6FB8">
            <w:pPr>
              <w:rPr>
                <w:rFonts w:eastAsia="Times New Roman"/>
                <w:lang w:val="en-US"/>
              </w:rPr>
            </w:pPr>
            <w:r>
              <w:rPr>
                <w:rFonts w:eastAsia="Times New Roman"/>
                <w:lang w:val="en-US"/>
              </w:rPr>
              <w:t>Classification of the procedure</w:t>
            </w:r>
          </w:p>
        </w:tc>
      </w:tr>
      <w:tr w:rsidR="00D67926" w14:paraId="7F82D637" w14:textId="77777777">
        <w:trPr>
          <w:divId w:val="1845052625"/>
          <w:tblCellSpacing w:w="15" w:type="dxa"/>
        </w:trPr>
        <w:tc>
          <w:tcPr>
            <w:tcW w:w="0" w:type="auto"/>
            <w:vAlign w:val="center"/>
            <w:hideMark/>
          </w:tcPr>
          <w:p w14:paraId="54FB033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B8257C" w14:textId="77777777" w:rsidR="00D67926" w:rsidRDefault="008D6FB8">
            <w:pPr>
              <w:rPr>
                <w:rFonts w:eastAsia="Times New Roman"/>
                <w:lang w:val="en-US"/>
              </w:rPr>
            </w:pPr>
            <w:r>
              <w:rPr>
                <w:rFonts w:eastAsia="Times New Roman"/>
                <w:lang w:val="en-US"/>
              </w:rPr>
              <w:t>A code that classifies the procedure for searching, sorting and display purposes (e.g. "Surgical Procedure").</w:t>
            </w:r>
          </w:p>
        </w:tc>
      </w:tr>
      <w:tr w:rsidR="00D67926" w14:paraId="154C68C0" w14:textId="77777777">
        <w:trPr>
          <w:divId w:val="1845052625"/>
          <w:tblCellSpacing w:w="15" w:type="dxa"/>
        </w:trPr>
        <w:tc>
          <w:tcPr>
            <w:tcW w:w="0" w:type="auto"/>
            <w:vAlign w:val="center"/>
            <w:hideMark/>
          </w:tcPr>
          <w:p w14:paraId="596109D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AC29148" w14:textId="77777777" w:rsidR="00D67926" w:rsidRDefault="008D6FB8">
            <w:pPr>
              <w:rPr>
                <w:rFonts w:eastAsia="Times New Roman"/>
                <w:lang w:val="en-US"/>
              </w:rPr>
            </w:pPr>
            <w:r>
              <w:rPr>
                <w:rFonts w:eastAsia="Times New Roman"/>
                <w:lang w:val="en-US"/>
              </w:rPr>
              <w:t>A code that classifies a procedure for searching, sorting and display purposes</w:t>
            </w:r>
          </w:p>
        </w:tc>
      </w:tr>
      <w:tr w:rsidR="00D67926" w14:paraId="2B9E58DC" w14:textId="77777777">
        <w:trPr>
          <w:divId w:val="1845052625"/>
          <w:tblCellSpacing w:w="15" w:type="dxa"/>
        </w:trPr>
        <w:tc>
          <w:tcPr>
            <w:tcW w:w="0" w:type="auto"/>
            <w:vAlign w:val="center"/>
            <w:hideMark/>
          </w:tcPr>
          <w:p w14:paraId="2F5B4F50" w14:textId="77777777" w:rsidR="00D67926" w:rsidRDefault="008D6FB8">
            <w:pPr>
              <w:rPr>
                <w:rFonts w:eastAsia="Times New Roman"/>
                <w:lang w:val="en-US"/>
              </w:rPr>
            </w:pPr>
            <w:r>
              <w:rPr>
                <w:rFonts w:eastAsia="Times New Roman"/>
                <w:b/>
                <w:bCs/>
                <w:lang w:val="en-US"/>
              </w:rPr>
              <w:t>Procedure.code</w:t>
            </w:r>
          </w:p>
        </w:tc>
        <w:tc>
          <w:tcPr>
            <w:tcW w:w="0" w:type="auto"/>
            <w:vAlign w:val="center"/>
            <w:hideMark/>
          </w:tcPr>
          <w:p w14:paraId="5CFE876D" w14:textId="77777777" w:rsidR="00D67926" w:rsidRDefault="00D67926">
            <w:pPr>
              <w:rPr>
                <w:rFonts w:eastAsia="Times New Roman"/>
                <w:lang w:val="en-US"/>
              </w:rPr>
            </w:pPr>
          </w:p>
        </w:tc>
      </w:tr>
      <w:tr w:rsidR="00D67926" w14:paraId="7343122F" w14:textId="77777777">
        <w:trPr>
          <w:divId w:val="1845052625"/>
          <w:tblCellSpacing w:w="15" w:type="dxa"/>
        </w:trPr>
        <w:tc>
          <w:tcPr>
            <w:tcW w:w="0" w:type="auto"/>
            <w:vAlign w:val="center"/>
            <w:hideMark/>
          </w:tcPr>
          <w:p w14:paraId="74C3B7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710E6C" w14:textId="77777777" w:rsidR="00D67926" w:rsidRDefault="008D6FB8">
            <w:pPr>
              <w:rPr>
                <w:rFonts w:eastAsia="Times New Roman"/>
                <w:lang w:val="en-US"/>
              </w:rPr>
            </w:pPr>
            <w:r>
              <w:rPr>
                <w:rFonts w:eastAsia="Times New Roman"/>
                <w:lang w:val="en-US"/>
              </w:rPr>
              <w:t>Identification of the procedure</w:t>
            </w:r>
          </w:p>
        </w:tc>
      </w:tr>
      <w:tr w:rsidR="00D67926" w14:paraId="502C8BE9" w14:textId="77777777">
        <w:trPr>
          <w:divId w:val="1845052625"/>
          <w:tblCellSpacing w:w="15" w:type="dxa"/>
        </w:trPr>
        <w:tc>
          <w:tcPr>
            <w:tcW w:w="0" w:type="auto"/>
            <w:vAlign w:val="center"/>
            <w:hideMark/>
          </w:tcPr>
          <w:p w14:paraId="6F1D83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56D4BF" w14:textId="77777777" w:rsidR="00D67926" w:rsidRDefault="008D6FB8">
            <w:pPr>
              <w:rPr>
                <w:rFonts w:eastAsia="Times New Roman"/>
                <w:lang w:val="en-US"/>
              </w:rPr>
            </w:pPr>
            <w:r>
              <w:rPr>
                <w:rFonts w:eastAsia="Times New Roman"/>
                <w:lang w:val="en-US"/>
              </w:rPr>
              <w:t xml:space="preserve">The specific procedure that is performed. Use text if the exact nature of the procedure can't be coded (e.g. "Laparoscopic Appendectomy"). </w:t>
            </w:r>
          </w:p>
        </w:tc>
      </w:tr>
      <w:tr w:rsidR="00D67926" w14:paraId="1E1C657A" w14:textId="77777777">
        <w:trPr>
          <w:divId w:val="1845052625"/>
          <w:tblCellSpacing w:w="15" w:type="dxa"/>
        </w:trPr>
        <w:tc>
          <w:tcPr>
            <w:tcW w:w="0" w:type="auto"/>
            <w:vAlign w:val="center"/>
            <w:hideMark/>
          </w:tcPr>
          <w:p w14:paraId="5800526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F65C3FC" w14:textId="77777777" w:rsidR="00D67926" w:rsidRDefault="008D6FB8">
            <w:pPr>
              <w:rPr>
                <w:rFonts w:eastAsia="Times New Roman"/>
                <w:lang w:val="en-US"/>
              </w:rPr>
            </w:pPr>
            <w:r>
              <w:rPr>
                <w:rFonts w:eastAsia="Times New Roman"/>
                <w:lang w:val="en-US"/>
              </w:rPr>
              <w:t>A code to identify a specific procedure</w:t>
            </w:r>
          </w:p>
        </w:tc>
      </w:tr>
      <w:tr w:rsidR="00D67926" w14:paraId="28EF812F" w14:textId="77777777">
        <w:trPr>
          <w:divId w:val="1845052625"/>
          <w:tblCellSpacing w:w="15" w:type="dxa"/>
        </w:trPr>
        <w:tc>
          <w:tcPr>
            <w:tcW w:w="0" w:type="auto"/>
            <w:vAlign w:val="center"/>
            <w:hideMark/>
          </w:tcPr>
          <w:p w14:paraId="426DC55F" w14:textId="77777777" w:rsidR="00D67926" w:rsidRDefault="008D6FB8">
            <w:pPr>
              <w:rPr>
                <w:rFonts w:eastAsia="Times New Roman"/>
                <w:lang w:val="en-US"/>
              </w:rPr>
            </w:pPr>
            <w:r>
              <w:rPr>
                <w:rFonts w:eastAsia="Times New Roman"/>
                <w:b/>
                <w:bCs/>
                <w:lang w:val="en-US"/>
              </w:rPr>
              <w:lastRenderedPageBreak/>
              <w:t>Procedure.notPerformed</w:t>
            </w:r>
          </w:p>
        </w:tc>
        <w:tc>
          <w:tcPr>
            <w:tcW w:w="0" w:type="auto"/>
            <w:vAlign w:val="center"/>
            <w:hideMark/>
          </w:tcPr>
          <w:p w14:paraId="0839B55E" w14:textId="77777777" w:rsidR="00D67926" w:rsidRDefault="00D67926">
            <w:pPr>
              <w:rPr>
                <w:rFonts w:eastAsia="Times New Roman"/>
                <w:lang w:val="en-US"/>
              </w:rPr>
            </w:pPr>
          </w:p>
        </w:tc>
      </w:tr>
      <w:tr w:rsidR="00D67926" w14:paraId="6978772D" w14:textId="77777777">
        <w:trPr>
          <w:divId w:val="1845052625"/>
          <w:tblCellSpacing w:w="15" w:type="dxa"/>
        </w:trPr>
        <w:tc>
          <w:tcPr>
            <w:tcW w:w="0" w:type="auto"/>
            <w:vAlign w:val="center"/>
            <w:hideMark/>
          </w:tcPr>
          <w:p w14:paraId="073BBE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F86647" w14:textId="77777777" w:rsidR="00D67926" w:rsidRDefault="008D6FB8">
            <w:pPr>
              <w:rPr>
                <w:rFonts w:eastAsia="Times New Roman"/>
                <w:lang w:val="en-US"/>
              </w:rPr>
            </w:pPr>
            <w:r>
              <w:rPr>
                <w:rFonts w:eastAsia="Times New Roman"/>
                <w:lang w:val="en-US"/>
              </w:rPr>
              <w:t>True if procedure was not performed as scheduled</w:t>
            </w:r>
          </w:p>
        </w:tc>
      </w:tr>
      <w:tr w:rsidR="00D67926" w14:paraId="3CC2FE69" w14:textId="77777777">
        <w:trPr>
          <w:divId w:val="1845052625"/>
          <w:tblCellSpacing w:w="15" w:type="dxa"/>
        </w:trPr>
        <w:tc>
          <w:tcPr>
            <w:tcW w:w="0" w:type="auto"/>
            <w:vAlign w:val="center"/>
            <w:hideMark/>
          </w:tcPr>
          <w:p w14:paraId="4D80DA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57DCEB" w14:textId="77777777" w:rsidR="00D67926" w:rsidRDefault="008D6FB8">
            <w:pPr>
              <w:rPr>
                <w:rFonts w:eastAsia="Times New Roman"/>
                <w:lang w:val="en-US"/>
              </w:rPr>
            </w:pPr>
            <w:r>
              <w:rPr>
                <w:rFonts w:eastAsia="Times New Roman"/>
                <w:lang w:val="en-US"/>
              </w:rPr>
              <w:t>Set this to true if the record is saying that the procedure was NOT performed.</w:t>
            </w:r>
          </w:p>
        </w:tc>
      </w:tr>
      <w:tr w:rsidR="00D67926" w14:paraId="4C1560E6" w14:textId="77777777">
        <w:trPr>
          <w:divId w:val="1845052625"/>
          <w:tblCellSpacing w:w="15" w:type="dxa"/>
        </w:trPr>
        <w:tc>
          <w:tcPr>
            <w:tcW w:w="0" w:type="auto"/>
            <w:vAlign w:val="center"/>
            <w:hideMark/>
          </w:tcPr>
          <w:p w14:paraId="1FA6D039"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5D8ED885" w14:textId="77777777" w:rsidR="00D67926" w:rsidRDefault="008D6FB8">
            <w:pPr>
              <w:rPr>
                <w:rFonts w:eastAsia="Times New Roman"/>
                <w:lang w:val="en-US"/>
              </w:rPr>
            </w:pPr>
            <w:r>
              <w:rPr>
                <w:rFonts w:eastAsia="Times New Roman"/>
                <w:lang w:val="en-US"/>
              </w:rPr>
              <w:t>If this is missing, then the procedure was performed</w:t>
            </w:r>
          </w:p>
        </w:tc>
      </w:tr>
      <w:tr w:rsidR="00D67926" w14:paraId="4EF3A524" w14:textId="77777777">
        <w:trPr>
          <w:divId w:val="1845052625"/>
          <w:tblCellSpacing w:w="15" w:type="dxa"/>
        </w:trPr>
        <w:tc>
          <w:tcPr>
            <w:tcW w:w="0" w:type="auto"/>
            <w:vAlign w:val="center"/>
            <w:hideMark/>
          </w:tcPr>
          <w:p w14:paraId="6B3337AF" w14:textId="77777777" w:rsidR="00D67926" w:rsidRDefault="008D6FB8">
            <w:pPr>
              <w:rPr>
                <w:rFonts w:eastAsia="Times New Roman"/>
                <w:lang w:val="en-US"/>
              </w:rPr>
            </w:pPr>
            <w:r>
              <w:rPr>
                <w:rFonts w:eastAsia="Times New Roman"/>
                <w:b/>
                <w:bCs/>
                <w:lang w:val="en-US"/>
              </w:rPr>
              <w:t>Procedure.reasonNotPerformed</w:t>
            </w:r>
          </w:p>
        </w:tc>
        <w:tc>
          <w:tcPr>
            <w:tcW w:w="0" w:type="auto"/>
            <w:vAlign w:val="center"/>
            <w:hideMark/>
          </w:tcPr>
          <w:p w14:paraId="26EC3680" w14:textId="77777777" w:rsidR="00D67926" w:rsidRDefault="00D67926">
            <w:pPr>
              <w:rPr>
                <w:rFonts w:eastAsia="Times New Roman"/>
                <w:lang w:val="en-US"/>
              </w:rPr>
            </w:pPr>
          </w:p>
        </w:tc>
      </w:tr>
      <w:tr w:rsidR="00D67926" w14:paraId="33D37022" w14:textId="77777777">
        <w:trPr>
          <w:divId w:val="1845052625"/>
          <w:tblCellSpacing w:w="15" w:type="dxa"/>
        </w:trPr>
        <w:tc>
          <w:tcPr>
            <w:tcW w:w="0" w:type="auto"/>
            <w:vAlign w:val="center"/>
            <w:hideMark/>
          </w:tcPr>
          <w:p w14:paraId="74132B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72C3EF" w14:textId="77777777" w:rsidR="00D67926" w:rsidRDefault="008D6FB8">
            <w:pPr>
              <w:rPr>
                <w:rFonts w:eastAsia="Times New Roman"/>
                <w:lang w:val="en-US"/>
              </w:rPr>
            </w:pPr>
            <w:r>
              <w:rPr>
                <w:rFonts w:eastAsia="Times New Roman"/>
                <w:lang w:val="en-US"/>
              </w:rPr>
              <w:t>Reason procedure not performed</w:t>
            </w:r>
          </w:p>
        </w:tc>
      </w:tr>
      <w:tr w:rsidR="00D67926" w14:paraId="69F84479" w14:textId="77777777">
        <w:trPr>
          <w:divId w:val="1845052625"/>
          <w:tblCellSpacing w:w="15" w:type="dxa"/>
        </w:trPr>
        <w:tc>
          <w:tcPr>
            <w:tcW w:w="0" w:type="auto"/>
            <w:vAlign w:val="center"/>
            <w:hideMark/>
          </w:tcPr>
          <w:p w14:paraId="518186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1912EF" w14:textId="77777777" w:rsidR="00D67926" w:rsidRDefault="008D6FB8">
            <w:pPr>
              <w:rPr>
                <w:rFonts w:eastAsia="Times New Roman"/>
                <w:lang w:val="en-US"/>
              </w:rPr>
            </w:pPr>
            <w:r>
              <w:rPr>
                <w:rFonts w:eastAsia="Times New Roman"/>
                <w:lang w:val="en-US"/>
              </w:rPr>
              <w:t>A code indicating why the procedure was not performed.</w:t>
            </w:r>
          </w:p>
        </w:tc>
      </w:tr>
      <w:tr w:rsidR="00D67926" w14:paraId="45BC01A3" w14:textId="77777777">
        <w:trPr>
          <w:divId w:val="1845052625"/>
          <w:tblCellSpacing w:w="15" w:type="dxa"/>
        </w:trPr>
        <w:tc>
          <w:tcPr>
            <w:tcW w:w="0" w:type="auto"/>
            <w:vAlign w:val="center"/>
            <w:hideMark/>
          </w:tcPr>
          <w:p w14:paraId="7467B44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97C6F05" w14:textId="77777777" w:rsidR="00D67926" w:rsidRDefault="008D6FB8">
            <w:pPr>
              <w:rPr>
                <w:rFonts w:eastAsia="Times New Roman"/>
                <w:lang w:val="en-US"/>
              </w:rPr>
            </w:pPr>
            <w:r>
              <w:rPr>
                <w:rFonts w:eastAsia="Times New Roman"/>
                <w:lang w:val="en-US"/>
              </w:rPr>
              <w:t>Reason not performed is only permitted if notPerformed indicator is true</w:t>
            </w:r>
          </w:p>
        </w:tc>
      </w:tr>
      <w:tr w:rsidR="00D67926" w14:paraId="0DABD3A9" w14:textId="77777777">
        <w:trPr>
          <w:divId w:val="1845052625"/>
          <w:tblCellSpacing w:w="15" w:type="dxa"/>
        </w:trPr>
        <w:tc>
          <w:tcPr>
            <w:tcW w:w="0" w:type="auto"/>
            <w:vAlign w:val="center"/>
            <w:hideMark/>
          </w:tcPr>
          <w:p w14:paraId="5897967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A75362A" w14:textId="77777777" w:rsidR="00D67926" w:rsidRDefault="008D6FB8">
            <w:pPr>
              <w:rPr>
                <w:rFonts w:eastAsia="Times New Roman"/>
                <w:lang w:val="en-US"/>
              </w:rPr>
            </w:pPr>
            <w:r>
              <w:rPr>
                <w:rFonts w:eastAsia="Times New Roman"/>
                <w:lang w:val="en-US"/>
              </w:rPr>
              <w:t>A code that explains a reason why a procedure was not performed</w:t>
            </w:r>
          </w:p>
        </w:tc>
      </w:tr>
      <w:tr w:rsidR="00D67926" w14:paraId="1D6FCFE7" w14:textId="77777777">
        <w:trPr>
          <w:divId w:val="1845052625"/>
          <w:tblCellSpacing w:w="15" w:type="dxa"/>
        </w:trPr>
        <w:tc>
          <w:tcPr>
            <w:tcW w:w="0" w:type="auto"/>
            <w:vAlign w:val="center"/>
            <w:hideMark/>
          </w:tcPr>
          <w:p w14:paraId="13E3AB2D" w14:textId="77777777" w:rsidR="00D67926" w:rsidRDefault="008D6FB8">
            <w:pPr>
              <w:rPr>
                <w:rFonts w:eastAsia="Times New Roman"/>
                <w:lang w:val="en-US"/>
              </w:rPr>
            </w:pPr>
            <w:r>
              <w:rPr>
                <w:rFonts w:eastAsia="Times New Roman"/>
                <w:b/>
                <w:bCs/>
                <w:lang w:val="en-US"/>
              </w:rPr>
              <w:t>Procedure.bodySite</w:t>
            </w:r>
          </w:p>
        </w:tc>
        <w:tc>
          <w:tcPr>
            <w:tcW w:w="0" w:type="auto"/>
            <w:vAlign w:val="center"/>
            <w:hideMark/>
          </w:tcPr>
          <w:p w14:paraId="202A9A57" w14:textId="77777777" w:rsidR="00D67926" w:rsidRDefault="00D67926">
            <w:pPr>
              <w:rPr>
                <w:rFonts w:eastAsia="Times New Roman"/>
                <w:lang w:val="en-US"/>
              </w:rPr>
            </w:pPr>
          </w:p>
        </w:tc>
      </w:tr>
      <w:tr w:rsidR="00D67926" w14:paraId="190447D3" w14:textId="77777777">
        <w:trPr>
          <w:divId w:val="1845052625"/>
          <w:tblCellSpacing w:w="15" w:type="dxa"/>
        </w:trPr>
        <w:tc>
          <w:tcPr>
            <w:tcW w:w="0" w:type="auto"/>
            <w:vAlign w:val="center"/>
            <w:hideMark/>
          </w:tcPr>
          <w:p w14:paraId="658791A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EBB17A" w14:textId="77777777" w:rsidR="00D67926" w:rsidRDefault="008D6FB8">
            <w:pPr>
              <w:rPr>
                <w:rFonts w:eastAsia="Times New Roman"/>
                <w:lang w:val="en-US"/>
              </w:rPr>
            </w:pPr>
            <w:r>
              <w:rPr>
                <w:rFonts w:eastAsia="Times New Roman"/>
                <w:lang w:val="en-US"/>
              </w:rPr>
              <w:t>Target body sites</w:t>
            </w:r>
          </w:p>
        </w:tc>
      </w:tr>
      <w:tr w:rsidR="00D67926" w14:paraId="1165F4F4" w14:textId="77777777">
        <w:trPr>
          <w:divId w:val="1845052625"/>
          <w:tblCellSpacing w:w="15" w:type="dxa"/>
        </w:trPr>
        <w:tc>
          <w:tcPr>
            <w:tcW w:w="0" w:type="auto"/>
            <w:vAlign w:val="center"/>
            <w:hideMark/>
          </w:tcPr>
          <w:p w14:paraId="54442D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90F077" w14:textId="77777777" w:rsidR="00D67926" w:rsidRDefault="008D6FB8">
            <w:pPr>
              <w:rPr>
                <w:rFonts w:eastAsia="Times New Roman"/>
                <w:lang w:val="en-US"/>
              </w:rPr>
            </w:pPr>
            <w:r>
              <w:rPr>
                <w:rFonts w:eastAsia="Times New Roman"/>
                <w:lang w:val="en-US"/>
              </w:rPr>
              <w:t xml:space="preserve">Detailed and structured anatomical location information. Multiple locations are allowed - e.g. multiple punch biopsies of a lesion. </w:t>
            </w:r>
          </w:p>
        </w:tc>
      </w:tr>
      <w:tr w:rsidR="00D67926" w14:paraId="3A522229" w14:textId="77777777">
        <w:trPr>
          <w:divId w:val="1845052625"/>
          <w:tblCellSpacing w:w="15" w:type="dxa"/>
        </w:trPr>
        <w:tc>
          <w:tcPr>
            <w:tcW w:w="0" w:type="auto"/>
            <w:vAlign w:val="center"/>
            <w:hideMark/>
          </w:tcPr>
          <w:p w14:paraId="0F72E17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53FC415"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44099E41" w14:textId="77777777">
        <w:trPr>
          <w:divId w:val="1845052625"/>
          <w:tblCellSpacing w:w="15" w:type="dxa"/>
        </w:trPr>
        <w:tc>
          <w:tcPr>
            <w:tcW w:w="0" w:type="auto"/>
            <w:vAlign w:val="center"/>
            <w:hideMark/>
          </w:tcPr>
          <w:p w14:paraId="7BF55223" w14:textId="77777777" w:rsidR="00D67926" w:rsidRDefault="008D6FB8">
            <w:pPr>
              <w:rPr>
                <w:rFonts w:eastAsia="Times New Roman"/>
                <w:lang w:val="en-US"/>
              </w:rPr>
            </w:pPr>
            <w:r>
              <w:rPr>
                <w:rFonts w:eastAsia="Times New Roman"/>
                <w:b/>
                <w:bCs/>
                <w:lang w:val="en-US"/>
              </w:rPr>
              <w:t>Procedure.reason[x]</w:t>
            </w:r>
          </w:p>
        </w:tc>
        <w:tc>
          <w:tcPr>
            <w:tcW w:w="0" w:type="auto"/>
            <w:vAlign w:val="center"/>
            <w:hideMark/>
          </w:tcPr>
          <w:p w14:paraId="0D5D015A" w14:textId="77777777" w:rsidR="00D67926" w:rsidRDefault="00D67926">
            <w:pPr>
              <w:rPr>
                <w:rFonts w:eastAsia="Times New Roman"/>
                <w:lang w:val="en-US"/>
              </w:rPr>
            </w:pPr>
          </w:p>
        </w:tc>
      </w:tr>
      <w:tr w:rsidR="00D67926" w14:paraId="7BE2CBB0" w14:textId="77777777">
        <w:trPr>
          <w:divId w:val="1845052625"/>
          <w:tblCellSpacing w:w="15" w:type="dxa"/>
        </w:trPr>
        <w:tc>
          <w:tcPr>
            <w:tcW w:w="0" w:type="auto"/>
            <w:vAlign w:val="center"/>
            <w:hideMark/>
          </w:tcPr>
          <w:p w14:paraId="400905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182F7E" w14:textId="77777777" w:rsidR="00D67926" w:rsidRDefault="008D6FB8">
            <w:pPr>
              <w:rPr>
                <w:rFonts w:eastAsia="Times New Roman"/>
                <w:lang w:val="en-US"/>
              </w:rPr>
            </w:pPr>
            <w:r>
              <w:rPr>
                <w:rFonts w:eastAsia="Times New Roman"/>
                <w:lang w:val="en-US"/>
              </w:rPr>
              <w:t>Reason procedure performed</w:t>
            </w:r>
          </w:p>
        </w:tc>
      </w:tr>
      <w:tr w:rsidR="00D67926" w14:paraId="19CF94A2" w14:textId="77777777">
        <w:trPr>
          <w:divId w:val="1845052625"/>
          <w:tblCellSpacing w:w="15" w:type="dxa"/>
        </w:trPr>
        <w:tc>
          <w:tcPr>
            <w:tcW w:w="0" w:type="auto"/>
            <w:vAlign w:val="center"/>
            <w:hideMark/>
          </w:tcPr>
          <w:p w14:paraId="46AD13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DB8D7B" w14:textId="77777777" w:rsidR="00D67926" w:rsidRDefault="008D6FB8">
            <w:pPr>
              <w:rPr>
                <w:rFonts w:eastAsia="Times New Roman"/>
                <w:lang w:val="en-US"/>
              </w:rPr>
            </w:pPr>
            <w:r>
              <w:rPr>
                <w:rFonts w:eastAsia="Times New Roman"/>
                <w:lang w:val="en-US"/>
              </w:rPr>
              <w:t xml:space="preserve">The reason why the procedure was performed. This may be due to a Condition, may be coded entity of some type, or may simply be present as text. </w:t>
            </w:r>
          </w:p>
        </w:tc>
      </w:tr>
      <w:tr w:rsidR="00D67926" w14:paraId="236E2AB5" w14:textId="77777777">
        <w:trPr>
          <w:divId w:val="1845052625"/>
          <w:tblCellSpacing w:w="15" w:type="dxa"/>
        </w:trPr>
        <w:tc>
          <w:tcPr>
            <w:tcW w:w="0" w:type="auto"/>
            <w:vAlign w:val="center"/>
            <w:hideMark/>
          </w:tcPr>
          <w:p w14:paraId="4B85C28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8466F1" w14:textId="77777777" w:rsidR="00D67926" w:rsidRDefault="008D6FB8">
            <w:pPr>
              <w:rPr>
                <w:rFonts w:eastAsia="Times New Roman"/>
                <w:lang w:val="en-US"/>
              </w:rPr>
            </w:pPr>
            <w:r>
              <w:rPr>
                <w:rFonts w:eastAsia="Times New Roman"/>
                <w:lang w:val="en-US"/>
              </w:rPr>
              <w:t>e.g. endoscopy for dilatation and biopsy, combination diagnosis and therapuetic.</w:t>
            </w:r>
          </w:p>
        </w:tc>
      </w:tr>
      <w:tr w:rsidR="00D67926" w14:paraId="07697B89" w14:textId="77777777">
        <w:trPr>
          <w:divId w:val="1845052625"/>
          <w:tblCellSpacing w:w="15" w:type="dxa"/>
        </w:trPr>
        <w:tc>
          <w:tcPr>
            <w:tcW w:w="0" w:type="auto"/>
            <w:vAlign w:val="center"/>
            <w:hideMark/>
          </w:tcPr>
          <w:p w14:paraId="54691E9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C799F0" w14:textId="77777777" w:rsidR="00D67926" w:rsidRDefault="008D6FB8">
            <w:pPr>
              <w:rPr>
                <w:rFonts w:eastAsia="Times New Roman"/>
                <w:lang w:val="en-US"/>
              </w:rPr>
            </w:pPr>
            <w:r>
              <w:rPr>
                <w:rFonts w:eastAsia="Times New Roman"/>
                <w:lang w:val="en-US"/>
              </w:rPr>
              <w:t>A code that explains a reason why a procedure is required.</w:t>
            </w:r>
          </w:p>
        </w:tc>
      </w:tr>
      <w:tr w:rsidR="00D67926" w14:paraId="71449BEE" w14:textId="77777777">
        <w:trPr>
          <w:divId w:val="1845052625"/>
          <w:tblCellSpacing w:w="15" w:type="dxa"/>
        </w:trPr>
        <w:tc>
          <w:tcPr>
            <w:tcW w:w="0" w:type="auto"/>
            <w:vAlign w:val="center"/>
            <w:hideMark/>
          </w:tcPr>
          <w:p w14:paraId="74B4E718" w14:textId="77777777" w:rsidR="00D67926" w:rsidRDefault="008D6FB8">
            <w:pPr>
              <w:rPr>
                <w:rFonts w:eastAsia="Times New Roman"/>
                <w:lang w:val="en-US"/>
              </w:rPr>
            </w:pPr>
            <w:r>
              <w:rPr>
                <w:rFonts w:eastAsia="Times New Roman"/>
                <w:b/>
                <w:bCs/>
                <w:lang w:val="en-US"/>
              </w:rPr>
              <w:t>Procedure.performer</w:t>
            </w:r>
          </w:p>
        </w:tc>
        <w:tc>
          <w:tcPr>
            <w:tcW w:w="0" w:type="auto"/>
            <w:vAlign w:val="center"/>
            <w:hideMark/>
          </w:tcPr>
          <w:p w14:paraId="5B1289FD" w14:textId="77777777" w:rsidR="00D67926" w:rsidRDefault="00D67926">
            <w:pPr>
              <w:rPr>
                <w:rFonts w:eastAsia="Times New Roman"/>
                <w:lang w:val="en-US"/>
              </w:rPr>
            </w:pPr>
          </w:p>
        </w:tc>
      </w:tr>
      <w:tr w:rsidR="00D67926" w14:paraId="19EFDB14" w14:textId="77777777">
        <w:trPr>
          <w:divId w:val="1845052625"/>
          <w:tblCellSpacing w:w="15" w:type="dxa"/>
        </w:trPr>
        <w:tc>
          <w:tcPr>
            <w:tcW w:w="0" w:type="auto"/>
            <w:vAlign w:val="center"/>
            <w:hideMark/>
          </w:tcPr>
          <w:p w14:paraId="701EDE5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438FC8" w14:textId="77777777" w:rsidR="00D67926" w:rsidRDefault="008D6FB8">
            <w:pPr>
              <w:rPr>
                <w:rFonts w:eastAsia="Times New Roman"/>
                <w:lang w:val="en-US"/>
              </w:rPr>
            </w:pPr>
            <w:r>
              <w:rPr>
                <w:rFonts w:eastAsia="Times New Roman"/>
                <w:lang w:val="en-US"/>
              </w:rPr>
              <w:t>The people who performed the procedure</w:t>
            </w:r>
          </w:p>
        </w:tc>
      </w:tr>
      <w:tr w:rsidR="00D67926" w14:paraId="09F4F35F" w14:textId="77777777">
        <w:trPr>
          <w:divId w:val="1845052625"/>
          <w:tblCellSpacing w:w="15" w:type="dxa"/>
        </w:trPr>
        <w:tc>
          <w:tcPr>
            <w:tcW w:w="0" w:type="auto"/>
            <w:vAlign w:val="center"/>
            <w:hideMark/>
          </w:tcPr>
          <w:p w14:paraId="21B445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E060F9" w14:textId="77777777" w:rsidR="00D67926" w:rsidRDefault="008D6FB8">
            <w:pPr>
              <w:rPr>
                <w:rFonts w:eastAsia="Times New Roman"/>
                <w:lang w:val="en-US"/>
              </w:rPr>
            </w:pPr>
            <w:r>
              <w:rPr>
                <w:rFonts w:eastAsia="Times New Roman"/>
                <w:lang w:val="en-US"/>
              </w:rPr>
              <w:t>Limited to 'real' people rather than equipment.</w:t>
            </w:r>
          </w:p>
        </w:tc>
      </w:tr>
      <w:tr w:rsidR="00D67926" w14:paraId="136DF10B" w14:textId="77777777">
        <w:trPr>
          <w:divId w:val="1845052625"/>
          <w:tblCellSpacing w:w="15" w:type="dxa"/>
        </w:trPr>
        <w:tc>
          <w:tcPr>
            <w:tcW w:w="0" w:type="auto"/>
            <w:vAlign w:val="center"/>
            <w:hideMark/>
          </w:tcPr>
          <w:p w14:paraId="15293EDC" w14:textId="77777777" w:rsidR="00D67926" w:rsidRDefault="008D6FB8">
            <w:pPr>
              <w:rPr>
                <w:rFonts w:eastAsia="Times New Roman"/>
                <w:lang w:val="en-US"/>
              </w:rPr>
            </w:pPr>
            <w:r>
              <w:rPr>
                <w:rFonts w:eastAsia="Times New Roman"/>
                <w:b/>
                <w:bCs/>
                <w:lang w:val="en-US"/>
              </w:rPr>
              <w:t>Procedure.performer.actor</w:t>
            </w:r>
          </w:p>
        </w:tc>
        <w:tc>
          <w:tcPr>
            <w:tcW w:w="0" w:type="auto"/>
            <w:vAlign w:val="center"/>
            <w:hideMark/>
          </w:tcPr>
          <w:p w14:paraId="6A5D2C00" w14:textId="77777777" w:rsidR="00D67926" w:rsidRDefault="00D67926">
            <w:pPr>
              <w:rPr>
                <w:rFonts w:eastAsia="Times New Roman"/>
                <w:lang w:val="en-US"/>
              </w:rPr>
            </w:pPr>
          </w:p>
        </w:tc>
      </w:tr>
      <w:tr w:rsidR="00D67926" w14:paraId="07CD1A68" w14:textId="77777777">
        <w:trPr>
          <w:divId w:val="1845052625"/>
          <w:tblCellSpacing w:w="15" w:type="dxa"/>
        </w:trPr>
        <w:tc>
          <w:tcPr>
            <w:tcW w:w="0" w:type="auto"/>
            <w:vAlign w:val="center"/>
            <w:hideMark/>
          </w:tcPr>
          <w:p w14:paraId="7BC4DB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3253FE" w14:textId="77777777" w:rsidR="00D67926" w:rsidRDefault="008D6FB8">
            <w:pPr>
              <w:rPr>
                <w:rFonts w:eastAsia="Times New Roman"/>
                <w:lang w:val="en-US"/>
              </w:rPr>
            </w:pPr>
            <w:r>
              <w:rPr>
                <w:rFonts w:eastAsia="Times New Roman"/>
                <w:lang w:val="en-US"/>
              </w:rPr>
              <w:t>The reference to the practitioner</w:t>
            </w:r>
          </w:p>
        </w:tc>
      </w:tr>
      <w:tr w:rsidR="00D67926" w14:paraId="426B124F" w14:textId="77777777">
        <w:trPr>
          <w:divId w:val="1845052625"/>
          <w:tblCellSpacing w:w="15" w:type="dxa"/>
        </w:trPr>
        <w:tc>
          <w:tcPr>
            <w:tcW w:w="0" w:type="auto"/>
            <w:vAlign w:val="center"/>
            <w:hideMark/>
          </w:tcPr>
          <w:p w14:paraId="627AC7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37B017" w14:textId="77777777" w:rsidR="00D67926" w:rsidRDefault="008D6FB8">
            <w:pPr>
              <w:rPr>
                <w:rFonts w:eastAsia="Times New Roman"/>
                <w:lang w:val="en-US"/>
              </w:rPr>
            </w:pPr>
            <w:r>
              <w:rPr>
                <w:rFonts w:eastAsia="Times New Roman"/>
                <w:lang w:val="en-US"/>
              </w:rPr>
              <w:t>The practitioner who was involved in the procedure.</w:t>
            </w:r>
          </w:p>
        </w:tc>
      </w:tr>
      <w:tr w:rsidR="00D67926" w14:paraId="2ADF573B" w14:textId="77777777">
        <w:trPr>
          <w:divId w:val="1845052625"/>
          <w:tblCellSpacing w:w="15" w:type="dxa"/>
        </w:trPr>
        <w:tc>
          <w:tcPr>
            <w:tcW w:w="0" w:type="auto"/>
            <w:vAlign w:val="center"/>
            <w:hideMark/>
          </w:tcPr>
          <w:p w14:paraId="20AA4422" w14:textId="77777777" w:rsidR="00D67926" w:rsidRDefault="008D6FB8">
            <w:pPr>
              <w:rPr>
                <w:rFonts w:eastAsia="Times New Roman"/>
                <w:lang w:val="en-US"/>
              </w:rPr>
            </w:pPr>
            <w:r>
              <w:rPr>
                <w:rFonts w:eastAsia="Times New Roman"/>
                <w:b/>
                <w:bCs/>
                <w:lang w:val="en-US"/>
              </w:rPr>
              <w:t>Procedure.performer.role</w:t>
            </w:r>
          </w:p>
        </w:tc>
        <w:tc>
          <w:tcPr>
            <w:tcW w:w="0" w:type="auto"/>
            <w:vAlign w:val="center"/>
            <w:hideMark/>
          </w:tcPr>
          <w:p w14:paraId="3F048140" w14:textId="77777777" w:rsidR="00D67926" w:rsidRDefault="00D67926">
            <w:pPr>
              <w:rPr>
                <w:rFonts w:eastAsia="Times New Roman"/>
                <w:lang w:val="en-US"/>
              </w:rPr>
            </w:pPr>
          </w:p>
        </w:tc>
      </w:tr>
      <w:tr w:rsidR="00D67926" w14:paraId="24DEF2CA" w14:textId="77777777">
        <w:trPr>
          <w:divId w:val="1845052625"/>
          <w:tblCellSpacing w:w="15" w:type="dxa"/>
        </w:trPr>
        <w:tc>
          <w:tcPr>
            <w:tcW w:w="0" w:type="auto"/>
            <w:vAlign w:val="center"/>
            <w:hideMark/>
          </w:tcPr>
          <w:p w14:paraId="55224A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874E98" w14:textId="77777777" w:rsidR="00D67926" w:rsidRDefault="008D6FB8">
            <w:pPr>
              <w:rPr>
                <w:rFonts w:eastAsia="Times New Roman"/>
                <w:lang w:val="en-US"/>
              </w:rPr>
            </w:pPr>
            <w:r>
              <w:rPr>
                <w:rFonts w:eastAsia="Times New Roman"/>
                <w:lang w:val="en-US"/>
              </w:rPr>
              <w:t>The role the actor was in</w:t>
            </w:r>
          </w:p>
        </w:tc>
      </w:tr>
      <w:tr w:rsidR="00D67926" w14:paraId="58EAEB56" w14:textId="77777777">
        <w:trPr>
          <w:divId w:val="1845052625"/>
          <w:tblCellSpacing w:w="15" w:type="dxa"/>
        </w:trPr>
        <w:tc>
          <w:tcPr>
            <w:tcW w:w="0" w:type="auto"/>
            <w:vAlign w:val="center"/>
            <w:hideMark/>
          </w:tcPr>
          <w:p w14:paraId="1814F3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CE06E1" w14:textId="77777777" w:rsidR="00D67926" w:rsidRDefault="008D6FB8">
            <w:pPr>
              <w:rPr>
                <w:rFonts w:eastAsia="Times New Roman"/>
                <w:lang w:val="en-US"/>
              </w:rPr>
            </w:pPr>
            <w:r>
              <w:rPr>
                <w:rFonts w:eastAsia="Times New Roman"/>
                <w:lang w:val="en-US"/>
              </w:rPr>
              <w:t>E.g. surgeon, anaethetist, endoscopist.</w:t>
            </w:r>
          </w:p>
        </w:tc>
      </w:tr>
      <w:tr w:rsidR="00D67926" w14:paraId="43C7F9CC" w14:textId="77777777">
        <w:trPr>
          <w:divId w:val="1845052625"/>
          <w:tblCellSpacing w:w="15" w:type="dxa"/>
        </w:trPr>
        <w:tc>
          <w:tcPr>
            <w:tcW w:w="0" w:type="auto"/>
            <w:vAlign w:val="center"/>
            <w:hideMark/>
          </w:tcPr>
          <w:p w14:paraId="475316F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A5AC18" w14:textId="77777777" w:rsidR="00D67926" w:rsidRDefault="008D6FB8">
            <w:pPr>
              <w:rPr>
                <w:rFonts w:eastAsia="Times New Roman"/>
                <w:lang w:val="en-US"/>
              </w:rPr>
            </w:pPr>
            <w:r>
              <w:rPr>
                <w:rFonts w:eastAsia="Times New Roman"/>
                <w:lang w:val="en-US"/>
              </w:rPr>
              <w:t>A code that identifies a role of a performer in a procedure process</w:t>
            </w:r>
          </w:p>
        </w:tc>
      </w:tr>
      <w:tr w:rsidR="00D67926" w14:paraId="1E089ACF" w14:textId="77777777">
        <w:trPr>
          <w:divId w:val="1845052625"/>
          <w:tblCellSpacing w:w="15" w:type="dxa"/>
        </w:trPr>
        <w:tc>
          <w:tcPr>
            <w:tcW w:w="0" w:type="auto"/>
            <w:vAlign w:val="center"/>
            <w:hideMark/>
          </w:tcPr>
          <w:p w14:paraId="69C6E238" w14:textId="77777777" w:rsidR="00D67926" w:rsidRDefault="008D6FB8">
            <w:pPr>
              <w:rPr>
                <w:rFonts w:eastAsia="Times New Roman"/>
                <w:lang w:val="en-US"/>
              </w:rPr>
            </w:pPr>
            <w:r>
              <w:rPr>
                <w:rFonts w:eastAsia="Times New Roman"/>
                <w:b/>
                <w:bCs/>
                <w:lang w:val="en-US"/>
              </w:rPr>
              <w:t>Procedure.performed[x]</w:t>
            </w:r>
          </w:p>
        </w:tc>
        <w:tc>
          <w:tcPr>
            <w:tcW w:w="0" w:type="auto"/>
            <w:vAlign w:val="center"/>
            <w:hideMark/>
          </w:tcPr>
          <w:p w14:paraId="0DE179C1" w14:textId="77777777" w:rsidR="00D67926" w:rsidRDefault="00D67926">
            <w:pPr>
              <w:rPr>
                <w:rFonts w:eastAsia="Times New Roman"/>
                <w:lang w:val="en-US"/>
              </w:rPr>
            </w:pPr>
          </w:p>
        </w:tc>
      </w:tr>
      <w:tr w:rsidR="00D67926" w14:paraId="3EA11B61" w14:textId="77777777">
        <w:trPr>
          <w:divId w:val="1845052625"/>
          <w:tblCellSpacing w:w="15" w:type="dxa"/>
        </w:trPr>
        <w:tc>
          <w:tcPr>
            <w:tcW w:w="0" w:type="auto"/>
            <w:vAlign w:val="center"/>
            <w:hideMark/>
          </w:tcPr>
          <w:p w14:paraId="4B27CBCB"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50C2075B" w14:textId="77777777" w:rsidR="00D67926" w:rsidRDefault="008D6FB8">
            <w:pPr>
              <w:rPr>
                <w:rFonts w:eastAsia="Times New Roman"/>
                <w:lang w:val="en-US"/>
              </w:rPr>
            </w:pPr>
            <w:r>
              <w:rPr>
                <w:rFonts w:eastAsia="Times New Roman"/>
                <w:lang w:val="en-US"/>
              </w:rPr>
              <w:t>Date/Period the procedure was performed</w:t>
            </w:r>
          </w:p>
        </w:tc>
      </w:tr>
      <w:tr w:rsidR="00D67926" w14:paraId="019187D1" w14:textId="77777777">
        <w:trPr>
          <w:divId w:val="1845052625"/>
          <w:tblCellSpacing w:w="15" w:type="dxa"/>
        </w:trPr>
        <w:tc>
          <w:tcPr>
            <w:tcW w:w="0" w:type="auto"/>
            <w:vAlign w:val="center"/>
            <w:hideMark/>
          </w:tcPr>
          <w:p w14:paraId="45A432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361A08" w14:textId="77777777" w:rsidR="00D67926" w:rsidRDefault="008D6FB8">
            <w:pPr>
              <w:rPr>
                <w:rFonts w:eastAsia="Times New Roman"/>
                <w:lang w:val="en-US"/>
              </w:rPr>
            </w:pPr>
            <w:r>
              <w:rPr>
                <w:rFonts w:eastAsia="Times New Roman"/>
                <w:lang w:val="en-US"/>
              </w:rPr>
              <w:t xml:space="preserve">The date(time)/period over which the procedure was performed. Allows a period to support complex procedures that span more than one date, and also allows for the length of the procedure to be captured. </w:t>
            </w:r>
          </w:p>
        </w:tc>
      </w:tr>
      <w:tr w:rsidR="00D67926" w14:paraId="0388E155" w14:textId="77777777">
        <w:trPr>
          <w:divId w:val="1845052625"/>
          <w:tblCellSpacing w:w="15" w:type="dxa"/>
        </w:trPr>
        <w:tc>
          <w:tcPr>
            <w:tcW w:w="0" w:type="auto"/>
            <w:vAlign w:val="center"/>
            <w:hideMark/>
          </w:tcPr>
          <w:p w14:paraId="47140769" w14:textId="77777777" w:rsidR="00D67926" w:rsidRDefault="008D6FB8">
            <w:pPr>
              <w:rPr>
                <w:rFonts w:eastAsia="Times New Roman"/>
                <w:lang w:val="en-US"/>
              </w:rPr>
            </w:pPr>
            <w:r>
              <w:rPr>
                <w:rFonts w:eastAsia="Times New Roman"/>
                <w:b/>
                <w:bCs/>
                <w:lang w:val="en-US"/>
              </w:rPr>
              <w:t>Procedure.encounter</w:t>
            </w:r>
          </w:p>
        </w:tc>
        <w:tc>
          <w:tcPr>
            <w:tcW w:w="0" w:type="auto"/>
            <w:vAlign w:val="center"/>
            <w:hideMark/>
          </w:tcPr>
          <w:p w14:paraId="666D209C" w14:textId="77777777" w:rsidR="00D67926" w:rsidRDefault="00D67926">
            <w:pPr>
              <w:rPr>
                <w:rFonts w:eastAsia="Times New Roman"/>
                <w:lang w:val="en-US"/>
              </w:rPr>
            </w:pPr>
          </w:p>
        </w:tc>
      </w:tr>
      <w:tr w:rsidR="00D67926" w14:paraId="3CA95A9C" w14:textId="77777777">
        <w:trPr>
          <w:divId w:val="1845052625"/>
          <w:tblCellSpacing w:w="15" w:type="dxa"/>
        </w:trPr>
        <w:tc>
          <w:tcPr>
            <w:tcW w:w="0" w:type="auto"/>
            <w:vAlign w:val="center"/>
            <w:hideMark/>
          </w:tcPr>
          <w:p w14:paraId="353939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5F78C7" w14:textId="77777777" w:rsidR="00D67926" w:rsidRDefault="008D6FB8">
            <w:pPr>
              <w:rPr>
                <w:rFonts w:eastAsia="Times New Roman"/>
                <w:lang w:val="en-US"/>
              </w:rPr>
            </w:pPr>
            <w:r>
              <w:rPr>
                <w:rFonts w:eastAsia="Times New Roman"/>
                <w:lang w:val="en-US"/>
              </w:rPr>
              <w:t>The encounter when procedure performed</w:t>
            </w:r>
          </w:p>
        </w:tc>
      </w:tr>
      <w:tr w:rsidR="00D67926" w14:paraId="4E7086FC" w14:textId="77777777">
        <w:trPr>
          <w:divId w:val="1845052625"/>
          <w:tblCellSpacing w:w="15" w:type="dxa"/>
        </w:trPr>
        <w:tc>
          <w:tcPr>
            <w:tcW w:w="0" w:type="auto"/>
            <w:vAlign w:val="center"/>
            <w:hideMark/>
          </w:tcPr>
          <w:p w14:paraId="4805F7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ED1CA4" w14:textId="77777777" w:rsidR="00D67926" w:rsidRDefault="008D6FB8">
            <w:pPr>
              <w:rPr>
                <w:rFonts w:eastAsia="Times New Roman"/>
                <w:lang w:val="en-US"/>
              </w:rPr>
            </w:pPr>
            <w:r>
              <w:rPr>
                <w:rFonts w:eastAsia="Times New Roman"/>
                <w:lang w:val="en-US"/>
              </w:rPr>
              <w:t>The encounter during which the procedure was performed.</w:t>
            </w:r>
          </w:p>
        </w:tc>
      </w:tr>
      <w:tr w:rsidR="00D67926" w14:paraId="2217C0D0" w14:textId="77777777">
        <w:trPr>
          <w:divId w:val="1845052625"/>
          <w:tblCellSpacing w:w="15" w:type="dxa"/>
        </w:trPr>
        <w:tc>
          <w:tcPr>
            <w:tcW w:w="0" w:type="auto"/>
            <w:vAlign w:val="center"/>
            <w:hideMark/>
          </w:tcPr>
          <w:p w14:paraId="4DF74F5B" w14:textId="77777777" w:rsidR="00D67926" w:rsidRDefault="008D6FB8">
            <w:pPr>
              <w:rPr>
                <w:rFonts w:eastAsia="Times New Roman"/>
                <w:lang w:val="en-US"/>
              </w:rPr>
            </w:pPr>
            <w:r>
              <w:rPr>
                <w:rFonts w:eastAsia="Times New Roman"/>
                <w:b/>
                <w:bCs/>
                <w:lang w:val="en-US"/>
              </w:rPr>
              <w:t>Procedure.location</w:t>
            </w:r>
          </w:p>
        </w:tc>
        <w:tc>
          <w:tcPr>
            <w:tcW w:w="0" w:type="auto"/>
            <w:vAlign w:val="center"/>
            <w:hideMark/>
          </w:tcPr>
          <w:p w14:paraId="23AC3FC9" w14:textId="77777777" w:rsidR="00D67926" w:rsidRDefault="00D67926">
            <w:pPr>
              <w:rPr>
                <w:rFonts w:eastAsia="Times New Roman"/>
                <w:lang w:val="en-US"/>
              </w:rPr>
            </w:pPr>
          </w:p>
        </w:tc>
      </w:tr>
      <w:tr w:rsidR="00D67926" w14:paraId="041F4DB4" w14:textId="77777777">
        <w:trPr>
          <w:divId w:val="1845052625"/>
          <w:tblCellSpacing w:w="15" w:type="dxa"/>
        </w:trPr>
        <w:tc>
          <w:tcPr>
            <w:tcW w:w="0" w:type="auto"/>
            <w:vAlign w:val="center"/>
            <w:hideMark/>
          </w:tcPr>
          <w:p w14:paraId="044CA7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BA4615" w14:textId="77777777" w:rsidR="00D67926" w:rsidRDefault="008D6FB8">
            <w:pPr>
              <w:rPr>
                <w:rFonts w:eastAsia="Times New Roman"/>
                <w:lang w:val="en-US"/>
              </w:rPr>
            </w:pPr>
            <w:r>
              <w:rPr>
                <w:rFonts w:eastAsia="Times New Roman"/>
                <w:lang w:val="en-US"/>
              </w:rPr>
              <w:t>Where the procedure happened</w:t>
            </w:r>
          </w:p>
        </w:tc>
      </w:tr>
      <w:tr w:rsidR="00D67926" w14:paraId="5BD348F8" w14:textId="77777777">
        <w:trPr>
          <w:divId w:val="1845052625"/>
          <w:tblCellSpacing w:w="15" w:type="dxa"/>
        </w:trPr>
        <w:tc>
          <w:tcPr>
            <w:tcW w:w="0" w:type="auto"/>
            <w:vAlign w:val="center"/>
            <w:hideMark/>
          </w:tcPr>
          <w:p w14:paraId="3FF49D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3BB674" w14:textId="77777777" w:rsidR="00D67926" w:rsidRDefault="008D6FB8">
            <w:pPr>
              <w:rPr>
                <w:rFonts w:eastAsia="Times New Roman"/>
                <w:lang w:val="en-US"/>
              </w:rPr>
            </w:pPr>
            <w:r>
              <w:rPr>
                <w:rFonts w:eastAsia="Times New Roman"/>
                <w:lang w:val="en-US"/>
              </w:rPr>
              <w:t>The location where the procedure actually happened. e.g. a newborn at home, a tracheostomy at a restaurant.</w:t>
            </w:r>
          </w:p>
        </w:tc>
      </w:tr>
      <w:tr w:rsidR="00D67926" w14:paraId="40CFF77A" w14:textId="77777777">
        <w:trPr>
          <w:divId w:val="1845052625"/>
          <w:tblCellSpacing w:w="15" w:type="dxa"/>
        </w:trPr>
        <w:tc>
          <w:tcPr>
            <w:tcW w:w="0" w:type="auto"/>
            <w:vAlign w:val="center"/>
            <w:hideMark/>
          </w:tcPr>
          <w:p w14:paraId="53A3413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9099CC5" w14:textId="77777777" w:rsidR="00D67926" w:rsidRDefault="008D6FB8">
            <w:pPr>
              <w:rPr>
                <w:rFonts w:eastAsia="Times New Roman"/>
                <w:lang w:val="en-US"/>
              </w:rPr>
            </w:pPr>
            <w:r>
              <w:rPr>
                <w:rFonts w:eastAsia="Times New Roman"/>
                <w:lang w:val="en-US"/>
              </w:rPr>
              <w:t>Ties a procedure to where the records are kept.</w:t>
            </w:r>
          </w:p>
        </w:tc>
      </w:tr>
      <w:tr w:rsidR="00D67926" w14:paraId="7C935EB1" w14:textId="77777777">
        <w:trPr>
          <w:divId w:val="1845052625"/>
          <w:tblCellSpacing w:w="15" w:type="dxa"/>
        </w:trPr>
        <w:tc>
          <w:tcPr>
            <w:tcW w:w="0" w:type="auto"/>
            <w:vAlign w:val="center"/>
            <w:hideMark/>
          </w:tcPr>
          <w:p w14:paraId="0555C8DC" w14:textId="77777777" w:rsidR="00D67926" w:rsidRDefault="008D6FB8">
            <w:pPr>
              <w:rPr>
                <w:rFonts w:eastAsia="Times New Roman"/>
                <w:lang w:val="en-US"/>
              </w:rPr>
            </w:pPr>
            <w:r>
              <w:rPr>
                <w:rFonts w:eastAsia="Times New Roman"/>
                <w:b/>
                <w:bCs/>
                <w:lang w:val="en-US"/>
              </w:rPr>
              <w:t>Procedure.outcome</w:t>
            </w:r>
          </w:p>
        </w:tc>
        <w:tc>
          <w:tcPr>
            <w:tcW w:w="0" w:type="auto"/>
            <w:vAlign w:val="center"/>
            <w:hideMark/>
          </w:tcPr>
          <w:p w14:paraId="4707429D" w14:textId="77777777" w:rsidR="00D67926" w:rsidRDefault="00D67926">
            <w:pPr>
              <w:rPr>
                <w:rFonts w:eastAsia="Times New Roman"/>
                <w:lang w:val="en-US"/>
              </w:rPr>
            </w:pPr>
          </w:p>
        </w:tc>
      </w:tr>
      <w:tr w:rsidR="00D67926" w14:paraId="72E3DC2F" w14:textId="77777777">
        <w:trPr>
          <w:divId w:val="1845052625"/>
          <w:tblCellSpacing w:w="15" w:type="dxa"/>
        </w:trPr>
        <w:tc>
          <w:tcPr>
            <w:tcW w:w="0" w:type="auto"/>
            <w:vAlign w:val="center"/>
            <w:hideMark/>
          </w:tcPr>
          <w:p w14:paraId="3CA4AE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C55F40" w14:textId="77777777" w:rsidR="00D67926" w:rsidRDefault="008D6FB8">
            <w:pPr>
              <w:rPr>
                <w:rFonts w:eastAsia="Times New Roman"/>
                <w:lang w:val="en-US"/>
              </w:rPr>
            </w:pPr>
            <w:r>
              <w:rPr>
                <w:rFonts w:eastAsia="Times New Roman"/>
                <w:lang w:val="en-US"/>
              </w:rPr>
              <w:t>What was result of procedure?</w:t>
            </w:r>
          </w:p>
        </w:tc>
      </w:tr>
      <w:tr w:rsidR="00D67926" w14:paraId="5232E73D" w14:textId="77777777">
        <w:trPr>
          <w:divId w:val="1845052625"/>
          <w:tblCellSpacing w:w="15" w:type="dxa"/>
        </w:trPr>
        <w:tc>
          <w:tcPr>
            <w:tcW w:w="0" w:type="auto"/>
            <w:vAlign w:val="center"/>
            <w:hideMark/>
          </w:tcPr>
          <w:p w14:paraId="2A82F1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6F3AE2" w14:textId="77777777" w:rsidR="00D67926" w:rsidRDefault="008D6FB8">
            <w:pPr>
              <w:rPr>
                <w:rFonts w:eastAsia="Times New Roman"/>
                <w:lang w:val="en-US"/>
              </w:rPr>
            </w:pPr>
            <w:r>
              <w:rPr>
                <w:rFonts w:eastAsia="Times New Roman"/>
                <w:lang w:val="en-US"/>
              </w:rPr>
              <w:t>What was the outcome of the procedure - did it resolve reasons why the procedure was performed?</w:t>
            </w:r>
          </w:p>
        </w:tc>
      </w:tr>
      <w:tr w:rsidR="00D67926" w14:paraId="42ADC85F" w14:textId="77777777">
        <w:trPr>
          <w:divId w:val="1845052625"/>
          <w:tblCellSpacing w:w="15" w:type="dxa"/>
        </w:trPr>
        <w:tc>
          <w:tcPr>
            <w:tcW w:w="0" w:type="auto"/>
            <w:vAlign w:val="center"/>
            <w:hideMark/>
          </w:tcPr>
          <w:p w14:paraId="05DDE1C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2C8317" w14:textId="77777777" w:rsidR="00D67926" w:rsidRDefault="008D6FB8">
            <w:pPr>
              <w:rPr>
                <w:rFonts w:eastAsia="Times New Roman"/>
                <w:lang w:val="en-US"/>
              </w:rPr>
            </w:pPr>
            <w:r>
              <w:rPr>
                <w:rFonts w:eastAsia="Times New Roman"/>
                <w:lang w:val="en-US"/>
              </w:rPr>
              <w:t>If outcome contains the narrative text only, it can be captured using the CodeableConcept.text.</w:t>
            </w:r>
          </w:p>
        </w:tc>
      </w:tr>
      <w:tr w:rsidR="00D67926" w14:paraId="7A8F92FC" w14:textId="77777777">
        <w:trPr>
          <w:divId w:val="1845052625"/>
          <w:tblCellSpacing w:w="15" w:type="dxa"/>
        </w:trPr>
        <w:tc>
          <w:tcPr>
            <w:tcW w:w="0" w:type="auto"/>
            <w:vAlign w:val="center"/>
            <w:hideMark/>
          </w:tcPr>
          <w:p w14:paraId="1FECB52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6EDC446" w14:textId="77777777" w:rsidR="00D67926" w:rsidRDefault="008D6FB8">
            <w:pPr>
              <w:rPr>
                <w:rFonts w:eastAsia="Times New Roman"/>
                <w:lang w:val="en-US"/>
              </w:rPr>
            </w:pPr>
            <w:r>
              <w:rPr>
                <w:rFonts w:eastAsia="Times New Roman"/>
                <w:lang w:val="en-US"/>
              </w:rPr>
              <w:t>An outcome of a procedure - whether it resolveed the reasons why the procedure was performed</w:t>
            </w:r>
          </w:p>
        </w:tc>
      </w:tr>
      <w:tr w:rsidR="00D67926" w14:paraId="395F00C7" w14:textId="77777777">
        <w:trPr>
          <w:divId w:val="1845052625"/>
          <w:tblCellSpacing w:w="15" w:type="dxa"/>
        </w:trPr>
        <w:tc>
          <w:tcPr>
            <w:tcW w:w="0" w:type="auto"/>
            <w:vAlign w:val="center"/>
            <w:hideMark/>
          </w:tcPr>
          <w:p w14:paraId="7106BA6A" w14:textId="77777777" w:rsidR="00D67926" w:rsidRDefault="008D6FB8">
            <w:pPr>
              <w:rPr>
                <w:rFonts w:eastAsia="Times New Roman"/>
                <w:lang w:val="en-US"/>
              </w:rPr>
            </w:pPr>
            <w:r>
              <w:rPr>
                <w:rFonts w:eastAsia="Times New Roman"/>
                <w:b/>
                <w:bCs/>
                <w:lang w:val="en-US"/>
              </w:rPr>
              <w:t>Procedure.report</w:t>
            </w:r>
          </w:p>
        </w:tc>
        <w:tc>
          <w:tcPr>
            <w:tcW w:w="0" w:type="auto"/>
            <w:vAlign w:val="center"/>
            <w:hideMark/>
          </w:tcPr>
          <w:p w14:paraId="2A2A71DD" w14:textId="77777777" w:rsidR="00D67926" w:rsidRDefault="00D67926">
            <w:pPr>
              <w:rPr>
                <w:rFonts w:eastAsia="Times New Roman"/>
                <w:lang w:val="en-US"/>
              </w:rPr>
            </w:pPr>
          </w:p>
        </w:tc>
      </w:tr>
      <w:tr w:rsidR="00D67926" w14:paraId="2B1F2977" w14:textId="77777777">
        <w:trPr>
          <w:divId w:val="1845052625"/>
          <w:tblCellSpacing w:w="15" w:type="dxa"/>
        </w:trPr>
        <w:tc>
          <w:tcPr>
            <w:tcW w:w="0" w:type="auto"/>
            <w:vAlign w:val="center"/>
            <w:hideMark/>
          </w:tcPr>
          <w:p w14:paraId="0CADB5C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243556" w14:textId="77777777" w:rsidR="00D67926" w:rsidRDefault="008D6FB8">
            <w:pPr>
              <w:rPr>
                <w:rFonts w:eastAsia="Times New Roman"/>
                <w:lang w:val="en-US"/>
              </w:rPr>
            </w:pPr>
            <w:r>
              <w:rPr>
                <w:rFonts w:eastAsia="Times New Roman"/>
                <w:lang w:val="en-US"/>
              </w:rPr>
              <w:t>Any report that results from the procedure</w:t>
            </w:r>
          </w:p>
        </w:tc>
      </w:tr>
      <w:tr w:rsidR="00D67926" w14:paraId="1DBDD332" w14:textId="77777777">
        <w:trPr>
          <w:divId w:val="1845052625"/>
          <w:tblCellSpacing w:w="15" w:type="dxa"/>
        </w:trPr>
        <w:tc>
          <w:tcPr>
            <w:tcW w:w="0" w:type="auto"/>
            <w:vAlign w:val="center"/>
            <w:hideMark/>
          </w:tcPr>
          <w:p w14:paraId="658692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B1CACB" w14:textId="77777777" w:rsidR="00D67926" w:rsidRDefault="008D6FB8">
            <w:pPr>
              <w:rPr>
                <w:rFonts w:eastAsia="Times New Roman"/>
                <w:lang w:val="en-US"/>
              </w:rPr>
            </w:pPr>
            <w:r>
              <w:rPr>
                <w:rFonts w:eastAsia="Times New Roman"/>
                <w:lang w:val="en-US"/>
              </w:rPr>
              <w:t xml:space="preserve">This could be a histology result. There could potentially be multiple reports - e.g. if this was a procedure that made multiple biopsies. </w:t>
            </w:r>
          </w:p>
        </w:tc>
      </w:tr>
      <w:tr w:rsidR="00D67926" w14:paraId="2C35716F" w14:textId="77777777">
        <w:trPr>
          <w:divId w:val="1845052625"/>
          <w:tblCellSpacing w:w="15" w:type="dxa"/>
        </w:trPr>
        <w:tc>
          <w:tcPr>
            <w:tcW w:w="0" w:type="auto"/>
            <w:vAlign w:val="center"/>
            <w:hideMark/>
          </w:tcPr>
          <w:p w14:paraId="165BEBF9" w14:textId="77777777" w:rsidR="00D67926" w:rsidRDefault="008D6FB8">
            <w:pPr>
              <w:rPr>
                <w:rFonts w:eastAsia="Times New Roman"/>
                <w:lang w:val="en-US"/>
              </w:rPr>
            </w:pPr>
            <w:r>
              <w:rPr>
                <w:rFonts w:eastAsia="Times New Roman"/>
                <w:b/>
                <w:bCs/>
                <w:lang w:val="en-US"/>
              </w:rPr>
              <w:t>Procedure.complication</w:t>
            </w:r>
          </w:p>
        </w:tc>
        <w:tc>
          <w:tcPr>
            <w:tcW w:w="0" w:type="auto"/>
            <w:vAlign w:val="center"/>
            <w:hideMark/>
          </w:tcPr>
          <w:p w14:paraId="5F787BE2" w14:textId="77777777" w:rsidR="00D67926" w:rsidRDefault="00D67926">
            <w:pPr>
              <w:rPr>
                <w:rFonts w:eastAsia="Times New Roman"/>
                <w:lang w:val="en-US"/>
              </w:rPr>
            </w:pPr>
          </w:p>
        </w:tc>
      </w:tr>
      <w:tr w:rsidR="00D67926" w14:paraId="5E0362B1" w14:textId="77777777">
        <w:trPr>
          <w:divId w:val="1845052625"/>
          <w:tblCellSpacing w:w="15" w:type="dxa"/>
        </w:trPr>
        <w:tc>
          <w:tcPr>
            <w:tcW w:w="0" w:type="auto"/>
            <w:vAlign w:val="center"/>
            <w:hideMark/>
          </w:tcPr>
          <w:p w14:paraId="194D6B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1335CA" w14:textId="77777777" w:rsidR="00D67926" w:rsidRDefault="008D6FB8">
            <w:pPr>
              <w:rPr>
                <w:rFonts w:eastAsia="Times New Roman"/>
                <w:lang w:val="en-US"/>
              </w:rPr>
            </w:pPr>
            <w:r>
              <w:rPr>
                <w:rFonts w:eastAsia="Times New Roman"/>
                <w:lang w:val="en-US"/>
              </w:rPr>
              <w:t>Complication following the procedure</w:t>
            </w:r>
          </w:p>
        </w:tc>
      </w:tr>
      <w:tr w:rsidR="00D67926" w14:paraId="373BFB68" w14:textId="77777777">
        <w:trPr>
          <w:divId w:val="1845052625"/>
          <w:tblCellSpacing w:w="15" w:type="dxa"/>
        </w:trPr>
        <w:tc>
          <w:tcPr>
            <w:tcW w:w="0" w:type="auto"/>
            <w:vAlign w:val="center"/>
            <w:hideMark/>
          </w:tcPr>
          <w:p w14:paraId="42EE18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1FD505" w14:textId="77777777" w:rsidR="00D67926" w:rsidRDefault="008D6FB8">
            <w:pPr>
              <w:rPr>
                <w:rFonts w:eastAsia="Times New Roman"/>
                <w:lang w:val="en-US"/>
              </w:rPr>
            </w:pPr>
            <w:r>
              <w:rPr>
                <w:rFonts w:eastAsia="Times New Roman"/>
                <w:lang w:val="en-US"/>
              </w:rPr>
              <w:t xml:space="preserve">Any complications that occurred during the procedure, or in the immediate post-operative period. These are generally tracked separately from the notes, which typically will describe the procedure itself rather than any 'post procedure' issues. </w:t>
            </w:r>
          </w:p>
        </w:tc>
      </w:tr>
      <w:tr w:rsidR="00D67926" w14:paraId="5F9F82E8" w14:textId="77777777">
        <w:trPr>
          <w:divId w:val="1845052625"/>
          <w:tblCellSpacing w:w="15" w:type="dxa"/>
        </w:trPr>
        <w:tc>
          <w:tcPr>
            <w:tcW w:w="0" w:type="auto"/>
            <w:vAlign w:val="center"/>
            <w:hideMark/>
          </w:tcPr>
          <w:p w14:paraId="13288F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61285B1" w14:textId="77777777" w:rsidR="00D67926" w:rsidRDefault="008D6FB8">
            <w:pPr>
              <w:rPr>
                <w:rFonts w:eastAsia="Times New Roman"/>
                <w:lang w:val="en-US"/>
              </w:rPr>
            </w:pPr>
            <w:r>
              <w:rPr>
                <w:rFonts w:eastAsia="Times New Roman"/>
                <w:lang w:val="en-US"/>
              </w:rPr>
              <w:t>If complications are only expressed by the narrative text, it can be captured using the CodeableConcept.text.</w:t>
            </w:r>
          </w:p>
        </w:tc>
      </w:tr>
      <w:tr w:rsidR="00D67926" w14:paraId="346E8433" w14:textId="77777777">
        <w:trPr>
          <w:divId w:val="1845052625"/>
          <w:tblCellSpacing w:w="15" w:type="dxa"/>
        </w:trPr>
        <w:tc>
          <w:tcPr>
            <w:tcW w:w="0" w:type="auto"/>
            <w:vAlign w:val="center"/>
            <w:hideMark/>
          </w:tcPr>
          <w:p w14:paraId="056DF38C" w14:textId="77777777" w:rsidR="00D67926" w:rsidRDefault="008D6FB8">
            <w:pPr>
              <w:rPr>
                <w:rFonts w:eastAsia="Times New Roman"/>
                <w:lang w:val="en-US"/>
              </w:rPr>
            </w:pPr>
            <w:r>
              <w:rPr>
                <w:rFonts w:eastAsia="Times New Roman"/>
                <w:b/>
                <w:bCs/>
                <w:lang w:val="en-US"/>
              </w:rPr>
              <w:t>Procedure.followUp</w:t>
            </w:r>
          </w:p>
        </w:tc>
        <w:tc>
          <w:tcPr>
            <w:tcW w:w="0" w:type="auto"/>
            <w:vAlign w:val="center"/>
            <w:hideMark/>
          </w:tcPr>
          <w:p w14:paraId="6624FF99" w14:textId="77777777" w:rsidR="00D67926" w:rsidRDefault="00D67926">
            <w:pPr>
              <w:rPr>
                <w:rFonts w:eastAsia="Times New Roman"/>
                <w:lang w:val="en-US"/>
              </w:rPr>
            </w:pPr>
          </w:p>
        </w:tc>
      </w:tr>
      <w:tr w:rsidR="00D67926" w14:paraId="55097576" w14:textId="77777777">
        <w:trPr>
          <w:divId w:val="1845052625"/>
          <w:tblCellSpacing w:w="15" w:type="dxa"/>
        </w:trPr>
        <w:tc>
          <w:tcPr>
            <w:tcW w:w="0" w:type="auto"/>
            <w:vAlign w:val="center"/>
            <w:hideMark/>
          </w:tcPr>
          <w:p w14:paraId="0ED256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4A220F" w14:textId="77777777" w:rsidR="00D67926" w:rsidRDefault="008D6FB8">
            <w:pPr>
              <w:rPr>
                <w:rFonts w:eastAsia="Times New Roman"/>
                <w:lang w:val="en-US"/>
              </w:rPr>
            </w:pPr>
            <w:r>
              <w:rPr>
                <w:rFonts w:eastAsia="Times New Roman"/>
                <w:lang w:val="en-US"/>
              </w:rPr>
              <w:t>Instructions for follow up</w:t>
            </w:r>
          </w:p>
        </w:tc>
      </w:tr>
      <w:tr w:rsidR="00D67926" w14:paraId="3F1161ED" w14:textId="77777777">
        <w:trPr>
          <w:divId w:val="1845052625"/>
          <w:tblCellSpacing w:w="15" w:type="dxa"/>
        </w:trPr>
        <w:tc>
          <w:tcPr>
            <w:tcW w:w="0" w:type="auto"/>
            <w:vAlign w:val="center"/>
            <w:hideMark/>
          </w:tcPr>
          <w:p w14:paraId="66EC0B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8DB2CF" w14:textId="77777777" w:rsidR="00D67926" w:rsidRDefault="008D6FB8">
            <w:pPr>
              <w:rPr>
                <w:rFonts w:eastAsia="Times New Roman"/>
                <w:lang w:val="en-US"/>
              </w:rPr>
            </w:pPr>
            <w:r>
              <w:rPr>
                <w:rFonts w:eastAsia="Times New Roman"/>
                <w:lang w:val="en-US"/>
              </w:rPr>
              <w:t xml:space="preserve">If the procedure required specific follow up - e.g. removal of sutures. The followup may be represented as </w:t>
            </w:r>
            <w:r>
              <w:rPr>
                <w:rFonts w:eastAsia="Times New Roman"/>
                <w:lang w:val="en-US"/>
              </w:rPr>
              <w:lastRenderedPageBreak/>
              <w:t xml:space="preserve">a simple note, or potentially could be more complex in which case the CarePlan resource can be used. </w:t>
            </w:r>
          </w:p>
        </w:tc>
      </w:tr>
      <w:tr w:rsidR="00D67926" w14:paraId="76372EF3" w14:textId="77777777">
        <w:trPr>
          <w:divId w:val="1845052625"/>
          <w:tblCellSpacing w:w="15" w:type="dxa"/>
        </w:trPr>
        <w:tc>
          <w:tcPr>
            <w:tcW w:w="0" w:type="auto"/>
            <w:vAlign w:val="center"/>
            <w:hideMark/>
          </w:tcPr>
          <w:p w14:paraId="18E699D1"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61A79CCC" w14:textId="77777777" w:rsidR="00D67926" w:rsidRDefault="008D6FB8">
            <w:pPr>
              <w:rPr>
                <w:rFonts w:eastAsia="Times New Roman"/>
                <w:lang w:val="en-US"/>
              </w:rPr>
            </w:pPr>
            <w:r>
              <w:rPr>
                <w:rFonts w:eastAsia="Times New Roman"/>
                <w:lang w:val="en-US"/>
              </w:rPr>
              <w:t>Specific follow up required for a procedure e.g. removal of sutures</w:t>
            </w:r>
          </w:p>
        </w:tc>
      </w:tr>
      <w:tr w:rsidR="00D67926" w14:paraId="45C69977" w14:textId="77777777">
        <w:trPr>
          <w:divId w:val="1845052625"/>
          <w:tblCellSpacing w:w="15" w:type="dxa"/>
        </w:trPr>
        <w:tc>
          <w:tcPr>
            <w:tcW w:w="0" w:type="auto"/>
            <w:vAlign w:val="center"/>
            <w:hideMark/>
          </w:tcPr>
          <w:p w14:paraId="3E110F3F" w14:textId="77777777" w:rsidR="00D67926" w:rsidRDefault="008D6FB8">
            <w:pPr>
              <w:rPr>
                <w:rFonts w:eastAsia="Times New Roman"/>
                <w:lang w:val="en-US"/>
              </w:rPr>
            </w:pPr>
            <w:r>
              <w:rPr>
                <w:rFonts w:eastAsia="Times New Roman"/>
                <w:b/>
                <w:bCs/>
                <w:lang w:val="en-US"/>
              </w:rPr>
              <w:t>Procedure.request</w:t>
            </w:r>
          </w:p>
        </w:tc>
        <w:tc>
          <w:tcPr>
            <w:tcW w:w="0" w:type="auto"/>
            <w:vAlign w:val="center"/>
            <w:hideMark/>
          </w:tcPr>
          <w:p w14:paraId="2F82BE2D" w14:textId="77777777" w:rsidR="00D67926" w:rsidRDefault="00D67926">
            <w:pPr>
              <w:rPr>
                <w:rFonts w:eastAsia="Times New Roman"/>
                <w:lang w:val="en-US"/>
              </w:rPr>
            </w:pPr>
          </w:p>
        </w:tc>
      </w:tr>
      <w:tr w:rsidR="00D67926" w14:paraId="306C15EA" w14:textId="77777777">
        <w:trPr>
          <w:divId w:val="1845052625"/>
          <w:tblCellSpacing w:w="15" w:type="dxa"/>
        </w:trPr>
        <w:tc>
          <w:tcPr>
            <w:tcW w:w="0" w:type="auto"/>
            <w:vAlign w:val="center"/>
            <w:hideMark/>
          </w:tcPr>
          <w:p w14:paraId="6EFA51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0C2174" w14:textId="77777777" w:rsidR="00D67926" w:rsidRDefault="008D6FB8">
            <w:pPr>
              <w:rPr>
                <w:rFonts w:eastAsia="Times New Roman"/>
                <w:lang w:val="en-US"/>
              </w:rPr>
            </w:pPr>
            <w:r>
              <w:rPr>
                <w:rFonts w:eastAsia="Times New Roman"/>
                <w:lang w:val="en-US"/>
              </w:rPr>
              <w:t>A request for this procedure</w:t>
            </w:r>
          </w:p>
        </w:tc>
      </w:tr>
      <w:tr w:rsidR="00D67926" w14:paraId="082CD19D" w14:textId="77777777">
        <w:trPr>
          <w:divId w:val="1845052625"/>
          <w:tblCellSpacing w:w="15" w:type="dxa"/>
        </w:trPr>
        <w:tc>
          <w:tcPr>
            <w:tcW w:w="0" w:type="auto"/>
            <w:vAlign w:val="center"/>
            <w:hideMark/>
          </w:tcPr>
          <w:p w14:paraId="3D9183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6A041F" w14:textId="77777777" w:rsidR="00D67926" w:rsidRDefault="008D6FB8">
            <w:pPr>
              <w:rPr>
                <w:rFonts w:eastAsia="Times New Roman"/>
                <w:lang w:val="en-US"/>
              </w:rPr>
            </w:pPr>
            <w:r>
              <w:rPr>
                <w:rFonts w:eastAsia="Times New Roman"/>
                <w:lang w:val="en-US"/>
              </w:rPr>
              <w:t>A reference to a resource that contains about this procedure's request.</w:t>
            </w:r>
          </w:p>
        </w:tc>
      </w:tr>
      <w:tr w:rsidR="00D67926" w14:paraId="71284078" w14:textId="77777777">
        <w:trPr>
          <w:divId w:val="1845052625"/>
          <w:tblCellSpacing w:w="15" w:type="dxa"/>
        </w:trPr>
        <w:tc>
          <w:tcPr>
            <w:tcW w:w="0" w:type="auto"/>
            <w:vAlign w:val="center"/>
            <w:hideMark/>
          </w:tcPr>
          <w:p w14:paraId="3A7217ED" w14:textId="77777777" w:rsidR="00D67926" w:rsidRDefault="008D6FB8">
            <w:pPr>
              <w:rPr>
                <w:rFonts w:eastAsia="Times New Roman"/>
                <w:lang w:val="en-US"/>
              </w:rPr>
            </w:pPr>
            <w:r>
              <w:rPr>
                <w:rFonts w:eastAsia="Times New Roman"/>
                <w:b/>
                <w:bCs/>
                <w:lang w:val="en-US"/>
              </w:rPr>
              <w:t>Procedure.notes</w:t>
            </w:r>
          </w:p>
        </w:tc>
        <w:tc>
          <w:tcPr>
            <w:tcW w:w="0" w:type="auto"/>
            <w:vAlign w:val="center"/>
            <w:hideMark/>
          </w:tcPr>
          <w:p w14:paraId="460CB929" w14:textId="77777777" w:rsidR="00D67926" w:rsidRDefault="00D67926">
            <w:pPr>
              <w:rPr>
                <w:rFonts w:eastAsia="Times New Roman"/>
                <w:lang w:val="en-US"/>
              </w:rPr>
            </w:pPr>
          </w:p>
        </w:tc>
      </w:tr>
      <w:tr w:rsidR="00D67926" w14:paraId="190260BF" w14:textId="77777777">
        <w:trPr>
          <w:divId w:val="1845052625"/>
          <w:tblCellSpacing w:w="15" w:type="dxa"/>
        </w:trPr>
        <w:tc>
          <w:tcPr>
            <w:tcW w:w="0" w:type="auto"/>
            <w:vAlign w:val="center"/>
            <w:hideMark/>
          </w:tcPr>
          <w:p w14:paraId="303E2E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9D48E5" w14:textId="77777777" w:rsidR="00D67926" w:rsidRDefault="008D6FB8">
            <w:pPr>
              <w:rPr>
                <w:rFonts w:eastAsia="Times New Roman"/>
                <w:lang w:val="en-US"/>
              </w:rPr>
            </w:pPr>
            <w:r>
              <w:rPr>
                <w:rFonts w:eastAsia="Times New Roman"/>
                <w:lang w:val="en-US"/>
              </w:rPr>
              <w:t>Additional information about procedure</w:t>
            </w:r>
          </w:p>
        </w:tc>
      </w:tr>
      <w:tr w:rsidR="00D67926" w14:paraId="4F3C6FDD" w14:textId="77777777">
        <w:trPr>
          <w:divId w:val="1845052625"/>
          <w:tblCellSpacing w:w="15" w:type="dxa"/>
        </w:trPr>
        <w:tc>
          <w:tcPr>
            <w:tcW w:w="0" w:type="auto"/>
            <w:vAlign w:val="center"/>
            <w:hideMark/>
          </w:tcPr>
          <w:p w14:paraId="0B4633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425826" w14:textId="77777777" w:rsidR="00D67926" w:rsidRDefault="008D6FB8">
            <w:pPr>
              <w:rPr>
                <w:rFonts w:eastAsia="Times New Roman"/>
                <w:lang w:val="en-US"/>
              </w:rPr>
            </w:pPr>
            <w:r>
              <w:rPr>
                <w:rFonts w:eastAsia="Times New Roman"/>
                <w:lang w:val="en-US"/>
              </w:rPr>
              <w:t>Any other notes about the procedure - e.g. the operative notes.</w:t>
            </w:r>
          </w:p>
        </w:tc>
      </w:tr>
      <w:tr w:rsidR="00D67926" w14:paraId="7F81004A" w14:textId="77777777">
        <w:trPr>
          <w:divId w:val="1845052625"/>
          <w:tblCellSpacing w:w="15" w:type="dxa"/>
        </w:trPr>
        <w:tc>
          <w:tcPr>
            <w:tcW w:w="0" w:type="auto"/>
            <w:vAlign w:val="center"/>
            <w:hideMark/>
          </w:tcPr>
          <w:p w14:paraId="5C9C44C1" w14:textId="77777777" w:rsidR="00D67926" w:rsidRDefault="008D6FB8">
            <w:pPr>
              <w:rPr>
                <w:rFonts w:eastAsia="Times New Roman"/>
                <w:lang w:val="en-US"/>
              </w:rPr>
            </w:pPr>
            <w:r>
              <w:rPr>
                <w:rFonts w:eastAsia="Times New Roman"/>
                <w:b/>
                <w:bCs/>
                <w:lang w:val="en-US"/>
              </w:rPr>
              <w:t>Procedure.focalDevice</w:t>
            </w:r>
          </w:p>
        </w:tc>
        <w:tc>
          <w:tcPr>
            <w:tcW w:w="0" w:type="auto"/>
            <w:vAlign w:val="center"/>
            <w:hideMark/>
          </w:tcPr>
          <w:p w14:paraId="72068749" w14:textId="77777777" w:rsidR="00D67926" w:rsidRDefault="00D67926">
            <w:pPr>
              <w:rPr>
                <w:rFonts w:eastAsia="Times New Roman"/>
                <w:lang w:val="en-US"/>
              </w:rPr>
            </w:pPr>
          </w:p>
        </w:tc>
      </w:tr>
      <w:tr w:rsidR="00D67926" w14:paraId="0707AA75" w14:textId="77777777">
        <w:trPr>
          <w:divId w:val="1845052625"/>
          <w:tblCellSpacing w:w="15" w:type="dxa"/>
        </w:trPr>
        <w:tc>
          <w:tcPr>
            <w:tcW w:w="0" w:type="auto"/>
            <w:vAlign w:val="center"/>
            <w:hideMark/>
          </w:tcPr>
          <w:p w14:paraId="12F511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C00188" w14:textId="77777777" w:rsidR="00D67926" w:rsidRDefault="008D6FB8">
            <w:pPr>
              <w:rPr>
                <w:rFonts w:eastAsia="Times New Roman"/>
                <w:lang w:val="en-US"/>
              </w:rPr>
            </w:pPr>
            <w:r>
              <w:rPr>
                <w:rFonts w:eastAsia="Times New Roman"/>
                <w:lang w:val="en-US"/>
              </w:rPr>
              <w:t>Device changed in procedure</w:t>
            </w:r>
          </w:p>
        </w:tc>
      </w:tr>
      <w:tr w:rsidR="00D67926" w14:paraId="79A18E1A" w14:textId="77777777">
        <w:trPr>
          <w:divId w:val="1845052625"/>
          <w:tblCellSpacing w:w="15" w:type="dxa"/>
        </w:trPr>
        <w:tc>
          <w:tcPr>
            <w:tcW w:w="0" w:type="auto"/>
            <w:vAlign w:val="center"/>
            <w:hideMark/>
          </w:tcPr>
          <w:p w14:paraId="4C22FB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091CC4" w14:textId="77777777" w:rsidR="00D67926" w:rsidRDefault="008D6FB8">
            <w:pPr>
              <w:rPr>
                <w:rFonts w:eastAsia="Times New Roman"/>
                <w:lang w:val="en-US"/>
              </w:rPr>
            </w:pPr>
            <w:r>
              <w:rPr>
                <w:rFonts w:eastAsia="Times New Roman"/>
                <w:lang w:val="en-US"/>
              </w:rPr>
              <w:t xml:space="preserve">A device that is implanted, removed or otherwise manipulated (calibration, battery replacement, fitting a prosthesis, attaching a wound-vac, etc.) as a focal portion of the Procedure. </w:t>
            </w:r>
          </w:p>
        </w:tc>
      </w:tr>
      <w:tr w:rsidR="00D67926" w14:paraId="16FAC5B2" w14:textId="77777777">
        <w:trPr>
          <w:divId w:val="1845052625"/>
          <w:tblCellSpacing w:w="15" w:type="dxa"/>
        </w:trPr>
        <w:tc>
          <w:tcPr>
            <w:tcW w:w="0" w:type="auto"/>
            <w:vAlign w:val="center"/>
            <w:hideMark/>
          </w:tcPr>
          <w:p w14:paraId="45D561DF" w14:textId="77777777" w:rsidR="00D67926" w:rsidRDefault="008D6FB8">
            <w:pPr>
              <w:rPr>
                <w:rFonts w:eastAsia="Times New Roman"/>
                <w:lang w:val="en-US"/>
              </w:rPr>
            </w:pPr>
            <w:r>
              <w:rPr>
                <w:rFonts w:eastAsia="Times New Roman"/>
                <w:b/>
                <w:bCs/>
                <w:lang w:val="en-US"/>
              </w:rPr>
              <w:t>Procedure.focalDevice.action</w:t>
            </w:r>
          </w:p>
        </w:tc>
        <w:tc>
          <w:tcPr>
            <w:tcW w:w="0" w:type="auto"/>
            <w:vAlign w:val="center"/>
            <w:hideMark/>
          </w:tcPr>
          <w:p w14:paraId="26188D8B" w14:textId="77777777" w:rsidR="00D67926" w:rsidRDefault="00D67926">
            <w:pPr>
              <w:rPr>
                <w:rFonts w:eastAsia="Times New Roman"/>
                <w:lang w:val="en-US"/>
              </w:rPr>
            </w:pPr>
          </w:p>
        </w:tc>
      </w:tr>
      <w:tr w:rsidR="00D67926" w14:paraId="38D8453D" w14:textId="77777777">
        <w:trPr>
          <w:divId w:val="1845052625"/>
          <w:tblCellSpacing w:w="15" w:type="dxa"/>
        </w:trPr>
        <w:tc>
          <w:tcPr>
            <w:tcW w:w="0" w:type="auto"/>
            <w:vAlign w:val="center"/>
            <w:hideMark/>
          </w:tcPr>
          <w:p w14:paraId="2D7EF9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48F47C" w14:textId="77777777" w:rsidR="00D67926" w:rsidRDefault="008D6FB8">
            <w:pPr>
              <w:rPr>
                <w:rFonts w:eastAsia="Times New Roman"/>
                <w:lang w:val="en-US"/>
              </w:rPr>
            </w:pPr>
            <w:r>
              <w:rPr>
                <w:rFonts w:eastAsia="Times New Roman"/>
                <w:lang w:val="en-US"/>
              </w:rPr>
              <w:t>Kind of change to device</w:t>
            </w:r>
          </w:p>
        </w:tc>
      </w:tr>
      <w:tr w:rsidR="00D67926" w14:paraId="0CD8E430" w14:textId="77777777">
        <w:trPr>
          <w:divId w:val="1845052625"/>
          <w:tblCellSpacing w:w="15" w:type="dxa"/>
        </w:trPr>
        <w:tc>
          <w:tcPr>
            <w:tcW w:w="0" w:type="auto"/>
            <w:vAlign w:val="center"/>
            <w:hideMark/>
          </w:tcPr>
          <w:p w14:paraId="5BE509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A2CE7F" w14:textId="77777777" w:rsidR="00D67926" w:rsidRDefault="008D6FB8">
            <w:pPr>
              <w:rPr>
                <w:rFonts w:eastAsia="Times New Roman"/>
                <w:lang w:val="en-US"/>
              </w:rPr>
            </w:pPr>
            <w:r>
              <w:rPr>
                <w:rFonts w:eastAsia="Times New Roman"/>
                <w:lang w:val="en-US"/>
              </w:rPr>
              <w:t>The kind of change that happened to the device during the procedure.</w:t>
            </w:r>
          </w:p>
        </w:tc>
      </w:tr>
      <w:tr w:rsidR="00D67926" w14:paraId="49596501" w14:textId="77777777">
        <w:trPr>
          <w:divId w:val="1845052625"/>
          <w:tblCellSpacing w:w="15" w:type="dxa"/>
        </w:trPr>
        <w:tc>
          <w:tcPr>
            <w:tcW w:w="0" w:type="auto"/>
            <w:vAlign w:val="center"/>
            <w:hideMark/>
          </w:tcPr>
          <w:p w14:paraId="77B6B74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7A17D87" w14:textId="77777777" w:rsidR="00D67926" w:rsidRDefault="008D6FB8">
            <w:pPr>
              <w:rPr>
                <w:rFonts w:eastAsia="Times New Roman"/>
                <w:lang w:val="en-US"/>
              </w:rPr>
            </w:pPr>
            <w:r>
              <w:rPr>
                <w:rFonts w:eastAsia="Times New Roman"/>
                <w:lang w:val="en-US"/>
              </w:rPr>
              <w:t>A kind of change that happened to the device during the procedure</w:t>
            </w:r>
          </w:p>
        </w:tc>
      </w:tr>
      <w:tr w:rsidR="00D67926" w14:paraId="41933DB2" w14:textId="77777777">
        <w:trPr>
          <w:divId w:val="1845052625"/>
          <w:tblCellSpacing w:w="15" w:type="dxa"/>
        </w:trPr>
        <w:tc>
          <w:tcPr>
            <w:tcW w:w="0" w:type="auto"/>
            <w:vAlign w:val="center"/>
            <w:hideMark/>
          </w:tcPr>
          <w:p w14:paraId="0584C3B7" w14:textId="77777777" w:rsidR="00D67926" w:rsidRDefault="008D6FB8">
            <w:pPr>
              <w:rPr>
                <w:rFonts w:eastAsia="Times New Roman"/>
                <w:lang w:val="en-US"/>
              </w:rPr>
            </w:pPr>
            <w:r>
              <w:rPr>
                <w:rFonts w:eastAsia="Times New Roman"/>
                <w:b/>
                <w:bCs/>
                <w:lang w:val="en-US"/>
              </w:rPr>
              <w:t>Procedure.focalDevice.manipulated</w:t>
            </w:r>
          </w:p>
        </w:tc>
        <w:tc>
          <w:tcPr>
            <w:tcW w:w="0" w:type="auto"/>
            <w:vAlign w:val="center"/>
            <w:hideMark/>
          </w:tcPr>
          <w:p w14:paraId="5154E99E" w14:textId="77777777" w:rsidR="00D67926" w:rsidRDefault="00D67926">
            <w:pPr>
              <w:rPr>
                <w:rFonts w:eastAsia="Times New Roman"/>
                <w:lang w:val="en-US"/>
              </w:rPr>
            </w:pPr>
          </w:p>
        </w:tc>
      </w:tr>
      <w:tr w:rsidR="00D67926" w14:paraId="6B58C009" w14:textId="77777777">
        <w:trPr>
          <w:divId w:val="1845052625"/>
          <w:tblCellSpacing w:w="15" w:type="dxa"/>
        </w:trPr>
        <w:tc>
          <w:tcPr>
            <w:tcW w:w="0" w:type="auto"/>
            <w:vAlign w:val="center"/>
            <w:hideMark/>
          </w:tcPr>
          <w:p w14:paraId="48B2B3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A4B24C" w14:textId="77777777" w:rsidR="00D67926" w:rsidRDefault="008D6FB8">
            <w:pPr>
              <w:rPr>
                <w:rFonts w:eastAsia="Times New Roman"/>
                <w:lang w:val="en-US"/>
              </w:rPr>
            </w:pPr>
            <w:r>
              <w:rPr>
                <w:rFonts w:eastAsia="Times New Roman"/>
                <w:lang w:val="en-US"/>
              </w:rPr>
              <w:t>Device that was changed</w:t>
            </w:r>
          </w:p>
        </w:tc>
      </w:tr>
      <w:tr w:rsidR="00D67926" w14:paraId="44B7CE31" w14:textId="77777777">
        <w:trPr>
          <w:divId w:val="1845052625"/>
          <w:tblCellSpacing w:w="15" w:type="dxa"/>
        </w:trPr>
        <w:tc>
          <w:tcPr>
            <w:tcW w:w="0" w:type="auto"/>
            <w:vAlign w:val="center"/>
            <w:hideMark/>
          </w:tcPr>
          <w:p w14:paraId="46CBFC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A19AAE" w14:textId="77777777" w:rsidR="00D67926" w:rsidRDefault="008D6FB8">
            <w:pPr>
              <w:rPr>
                <w:rFonts w:eastAsia="Times New Roman"/>
                <w:lang w:val="en-US"/>
              </w:rPr>
            </w:pPr>
            <w:r>
              <w:rPr>
                <w:rFonts w:eastAsia="Times New Roman"/>
                <w:lang w:val="en-US"/>
              </w:rPr>
              <w:t>The device that was manipulated (changed) during the procedure.</w:t>
            </w:r>
          </w:p>
        </w:tc>
      </w:tr>
      <w:tr w:rsidR="00D67926" w14:paraId="61AB413B" w14:textId="77777777">
        <w:trPr>
          <w:divId w:val="1845052625"/>
          <w:tblCellSpacing w:w="15" w:type="dxa"/>
        </w:trPr>
        <w:tc>
          <w:tcPr>
            <w:tcW w:w="0" w:type="auto"/>
            <w:vAlign w:val="center"/>
            <w:hideMark/>
          </w:tcPr>
          <w:p w14:paraId="5A6E047E" w14:textId="77777777" w:rsidR="00D67926" w:rsidRDefault="008D6FB8">
            <w:pPr>
              <w:rPr>
                <w:rFonts w:eastAsia="Times New Roman"/>
                <w:lang w:val="en-US"/>
              </w:rPr>
            </w:pPr>
            <w:r>
              <w:rPr>
                <w:rFonts w:eastAsia="Times New Roman"/>
                <w:b/>
                <w:bCs/>
                <w:lang w:val="en-US"/>
              </w:rPr>
              <w:t>Procedure.used</w:t>
            </w:r>
          </w:p>
        </w:tc>
        <w:tc>
          <w:tcPr>
            <w:tcW w:w="0" w:type="auto"/>
            <w:vAlign w:val="center"/>
            <w:hideMark/>
          </w:tcPr>
          <w:p w14:paraId="49AF35AE" w14:textId="77777777" w:rsidR="00D67926" w:rsidRDefault="00D67926">
            <w:pPr>
              <w:rPr>
                <w:rFonts w:eastAsia="Times New Roman"/>
                <w:lang w:val="en-US"/>
              </w:rPr>
            </w:pPr>
          </w:p>
        </w:tc>
      </w:tr>
      <w:tr w:rsidR="00D67926" w14:paraId="57867DC3" w14:textId="77777777">
        <w:trPr>
          <w:divId w:val="1845052625"/>
          <w:tblCellSpacing w:w="15" w:type="dxa"/>
        </w:trPr>
        <w:tc>
          <w:tcPr>
            <w:tcW w:w="0" w:type="auto"/>
            <w:vAlign w:val="center"/>
            <w:hideMark/>
          </w:tcPr>
          <w:p w14:paraId="01F259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583217" w14:textId="77777777" w:rsidR="00D67926" w:rsidRDefault="008D6FB8">
            <w:pPr>
              <w:rPr>
                <w:rFonts w:eastAsia="Times New Roman"/>
                <w:lang w:val="en-US"/>
              </w:rPr>
            </w:pPr>
            <w:r>
              <w:rPr>
                <w:rFonts w:eastAsia="Times New Roman"/>
                <w:lang w:val="en-US"/>
              </w:rPr>
              <w:t>Items used during procedure</w:t>
            </w:r>
          </w:p>
        </w:tc>
      </w:tr>
      <w:tr w:rsidR="00D67926" w14:paraId="66E73B7D" w14:textId="77777777">
        <w:trPr>
          <w:divId w:val="1845052625"/>
          <w:tblCellSpacing w:w="15" w:type="dxa"/>
        </w:trPr>
        <w:tc>
          <w:tcPr>
            <w:tcW w:w="0" w:type="auto"/>
            <w:vAlign w:val="center"/>
            <w:hideMark/>
          </w:tcPr>
          <w:p w14:paraId="5D9397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328364" w14:textId="77777777" w:rsidR="00D67926" w:rsidRDefault="008D6FB8">
            <w:pPr>
              <w:rPr>
                <w:rFonts w:eastAsia="Times New Roman"/>
                <w:lang w:val="en-US"/>
              </w:rPr>
            </w:pPr>
            <w:r>
              <w:rPr>
                <w:rFonts w:eastAsia="Times New Roman"/>
                <w:lang w:val="en-US"/>
              </w:rPr>
              <w:t>Identifies medications, devices and other substance used as part of the procedure.</w:t>
            </w:r>
          </w:p>
        </w:tc>
      </w:tr>
      <w:tr w:rsidR="00D67926" w14:paraId="1D3BB74E" w14:textId="77777777">
        <w:trPr>
          <w:divId w:val="1845052625"/>
          <w:tblCellSpacing w:w="15" w:type="dxa"/>
        </w:trPr>
        <w:tc>
          <w:tcPr>
            <w:tcW w:w="0" w:type="auto"/>
            <w:vAlign w:val="center"/>
            <w:hideMark/>
          </w:tcPr>
          <w:p w14:paraId="4FE2120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DADC21" w14:textId="77777777" w:rsidR="00D67926" w:rsidRDefault="008D6FB8">
            <w:pPr>
              <w:rPr>
                <w:rFonts w:eastAsia="Times New Roman"/>
                <w:lang w:val="en-US"/>
              </w:rPr>
            </w:pPr>
            <w:r>
              <w:rPr>
                <w:rFonts w:eastAsia="Times New Roman"/>
                <w:lang w:val="en-US"/>
              </w:rPr>
              <w:t>For devices actually implanted or removed, use Procedure.device.</w:t>
            </w:r>
          </w:p>
        </w:tc>
      </w:tr>
      <w:tr w:rsidR="00D67926" w14:paraId="6C9B4152" w14:textId="77777777">
        <w:trPr>
          <w:divId w:val="1845052625"/>
          <w:tblCellSpacing w:w="15" w:type="dxa"/>
        </w:trPr>
        <w:tc>
          <w:tcPr>
            <w:tcW w:w="0" w:type="auto"/>
            <w:vAlign w:val="center"/>
            <w:hideMark/>
          </w:tcPr>
          <w:p w14:paraId="16F3F29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AE8118" w14:textId="77777777" w:rsidR="00D67926" w:rsidRDefault="008D6FB8">
            <w:pPr>
              <w:rPr>
                <w:rFonts w:eastAsia="Times New Roman"/>
                <w:lang w:val="en-US"/>
              </w:rPr>
            </w:pPr>
            <w:r>
              <w:rPr>
                <w:rFonts w:eastAsia="Times New Roman"/>
                <w:lang w:val="en-US"/>
              </w:rPr>
              <w:t>Used for tracking contamination, etc.</w:t>
            </w:r>
          </w:p>
        </w:tc>
      </w:tr>
    </w:tbl>
    <w:p w14:paraId="1B25CB32" w14:textId="77777777" w:rsidR="00D67926" w:rsidRDefault="008D6FB8">
      <w:pPr>
        <w:pStyle w:val="Heading2"/>
        <w:divId w:val="1845052625"/>
        <w:rPr>
          <w:rFonts w:eastAsia="Times New Roman"/>
          <w:lang w:val="en-US"/>
        </w:rPr>
      </w:pPr>
      <w:r>
        <w:rPr>
          <w:rFonts w:eastAsia="Times New Roman"/>
          <w:lang w:val="en-US"/>
        </w:rPr>
        <w:t>http://hl7.org/fhir/StructureDefinition/ProcedureRequest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2"/>
        <w:gridCol w:w="6038"/>
      </w:tblGrid>
      <w:tr w:rsidR="00D67926" w14:paraId="7E22F355" w14:textId="77777777">
        <w:trPr>
          <w:divId w:val="1845052625"/>
          <w:tblCellSpacing w:w="15" w:type="dxa"/>
        </w:trPr>
        <w:tc>
          <w:tcPr>
            <w:tcW w:w="0" w:type="auto"/>
            <w:vAlign w:val="center"/>
            <w:hideMark/>
          </w:tcPr>
          <w:p w14:paraId="13F0FFEE" w14:textId="77777777" w:rsidR="00D67926" w:rsidRDefault="008D6FB8">
            <w:pPr>
              <w:rPr>
                <w:rFonts w:eastAsia="Times New Roman"/>
                <w:lang w:val="en-US"/>
              </w:rPr>
            </w:pPr>
            <w:r>
              <w:rPr>
                <w:rFonts w:eastAsia="Times New Roman"/>
                <w:b/>
                <w:bCs/>
                <w:lang w:val="en-US"/>
              </w:rPr>
              <w:t>ProcedureRequest</w:t>
            </w:r>
          </w:p>
        </w:tc>
        <w:tc>
          <w:tcPr>
            <w:tcW w:w="0" w:type="auto"/>
            <w:vAlign w:val="center"/>
            <w:hideMark/>
          </w:tcPr>
          <w:p w14:paraId="1F96FADF" w14:textId="77777777" w:rsidR="00D67926" w:rsidRDefault="008D6FB8">
            <w:pPr>
              <w:rPr>
                <w:rFonts w:eastAsia="Times New Roman"/>
                <w:lang w:val="en-US"/>
              </w:rPr>
            </w:pPr>
            <w:r>
              <w:rPr>
                <w:rFonts w:eastAsia="Times New Roman"/>
                <w:lang w:val="en-US"/>
              </w:rPr>
              <w:t>Procedure Request</w:t>
            </w:r>
          </w:p>
        </w:tc>
      </w:tr>
      <w:tr w:rsidR="00D67926" w14:paraId="29187DC0" w14:textId="77777777">
        <w:trPr>
          <w:divId w:val="1845052625"/>
          <w:tblCellSpacing w:w="15" w:type="dxa"/>
        </w:trPr>
        <w:tc>
          <w:tcPr>
            <w:tcW w:w="0" w:type="auto"/>
            <w:vAlign w:val="center"/>
            <w:hideMark/>
          </w:tcPr>
          <w:p w14:paraId="1DDDF8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865FDD" w14:textId="77777777" w:rsidR="00D67926" w:rsidRDefault="008D6FB8">
            <w:pPr>
              <w:rPr>
                <w:rFonts w:eastAsia="Times New Roman"/>
                <w:lang w:val="en-US"/>
              </w:rPr>
            </w:pPr>
            <w:r>
              <w:rPr>
                <w:rFonts w:eastAsia="Times New Roman"/>
                <w:lang w:val="en-US"/>
              </w:rPr>
              <w:t>A request for a procedure to be performed</w:t>
            </w:r>
          </w:p>
        </w:tc>
      </w:tr>
      <w:tr w:rsidR="00D67926" w14:paraId="32A79A53" w14:textId="77777777">
        <w:trPr>
          <w:divId w:val="1845052625"/>
          <w:tblCellSpacing w:w="15" w:type="dxa"/>
        </w:trPr>
        <w:tc>
          <w:tcPr>
            <w:tcW w:w="0" w:type="auto"/>
            <w:vAlign w:val="center"/>
            <w:hideMark/>
          </w:tcPr>
          <w:p w14:paraId="2B9CE7C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D74532C" w14:textId="77777777" w:rsidR="00D67926" w:rsidRDefault="008D6FB8">
            <w:pPr>
              <w:rPr>
                <w:rFonts w:eastAsia="Times New Roman"/>
                <w:lang w:val="en-US"/>
              </w:rPr>
            </w:pPr>
            <w:r>
              <w:rPr>
                <w:rFonts w:eastAsia="Times New Roman"/>
                <w:lang w:val="en-US"/>
              </w:rPr>
              <w:t>A request for a procedure to be performed. May be a proposal or an order.</w:t>
            </w:r>
          </w:p>
        </w:tc>
      </w:tr>
      <w:tr w:rsidR="00D67926" w14:paraId="5EB753C6" w14:textId="77777777">
        <w:trPr>
          <w:divId w:val="1845052625"/>
          <w:tblCellSpacing w:w="15" w:type="dxa"/>
        </w:trPr>
        <w:tc>
          <w:tcPr>
            <w:tcW w:w="0" w:type="auto"/>
            <w:vAlign w:val="center"/>
            <w:hideMark/>
          </w:tcPr>
          <w:p w14:paraId="62D825BC" w14:textId="77777777" w:rsidR="00D67926" w:rsidRDefault="008D6FB8">
            <w:pPr>
              <w:rPr>
                <w:rFonts w:eastAsia="Times New Roman"/>
                <w:lang w:val="en-US"/>
              </w:rPr>
            </w:pPr>
            <w:r>
              <w:rPr>
                <w:rFonts w:eastAsia="Times New Roman"/>
                <w:b/>
                <w:bCs/>
                <w:lang w:val="en-US"/>
              </w:rPr>
              <w:t>ProcedureRequest.identifier</w:t>
            </w:r>
          </w:p>
        </w:tc>
        <w:tc>
          <w:tcPr>
            <w:tcW w:w="0" w:type="auto"/>
            <w:vAlign w:val="center"/>
            <w:hideMark/>
          </w:tcPr>
          <w:p w14:paraId="192C975C" w14:textId="77777777" w:rsidR="00D67926" w:rsidRDefault="00D67926">
            <w:pPr>
              <w:rPr>
                <w:rFonts w:eastAsia="Times New Roman"/>
                <w:lang w:val="en-US"/>
              </w:rPr>
            </w:pPr>
          </w:p>
        </w:tc>
      </w:tr>
      <w:tr w:rsidR="00D67926" w14:paraId="719A67F0" w14:textId="77777777">
        <w:trPr>
          <w:divId w:val="1845052625"/>
          <w:tblCellSpacing w:w="15" w:type="dxa"/>
        </w:trPr>
        <w:tc>
          <w:tcPr>
            <w:tcW w:w="0" w:type="auto"/>
            <w:vAlign w:val="center"/>
            <w:hideMark/>
          </w:tcPr>
          <w:p w14:paraId="3A15CB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269E78" w14:textId="77777777" w:rsidR="00D67926" w:rsidRDefault="008D6FB8">
            <w:pPr>
              <w:rPr>
                <w:rFonts w:eastAsia="Times New Roman"/>
                <w:lang w:val="en-US"/>
              </w:rPr>
            </w:pPr>
            <w:r>
              <w:rPr>
                <w:rFonts w:eastAsia="Times New Roman"/>
                <w:lang w:val="en-US"/>
              </w:rPr>
              <w:t>Identifier</w:t>
            </w:r>
          </w:p>
        </w:tc>
      </w:tr>
      <w:tr w:rsidR="00D67926" w14:paraId="52777EF9" w14:textId="77777777">
        <w:trPr>
          <w:divId w:val="1845052625"/>
          <w:tblCellSpacing w:w="15" w:type="dxa"/>
        </w:trPr>
        <w:tc>
          <w:tcPr>
            <w:tcW w:w="0" w:type="auto"/>
            <w:vAlign w:val="center"/>
            <w:hideMark/>
          </w:tcPr>
          <w:p w14:paraId="4B9256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03BD07" w14:textId="77777777" w:rsidR="00D67926" w:rsidRDefault="008D6FB8">
            <w:pPr>
              <w:rPr>
                <w:rFonts w:eastAsia="Times New Roman"/>
                <w:lang w:val="en-US"/>
              </w:rPr>
            </w:pPr>
            <w:r>
              <w:rPr>
                <w:rFonts w:eastAsia="Times New Roman"/>
                <w:lang w:val="en-US"/>
              </w:rPr>
              <w:t>Identifiers assigned to this order by the order or by the receiver.</w:t>
            </w:r>
          </w:p>
        </w:tc>
      </w:tr>
      <w:tr w:rsidR="00D67926" w14:paraId="4E04FC1C" w14:textId="77777777">
        <w:trPr>
          <w:divId w:val="1845052625"/>
          <w:tblCellSpacing w:w="15" w:type="dxa"/>
        </w:trPr>
        <w:tc>
          <w:tcPr>
            <w:tcW w:w="0" w:type="auto"/>
            <w:vAlign w:val="center"/>
            <w:hideMark/>
          </w:tcPr>
          <w:p w14:paraId="4D4EF098" w14:textId="77777777" w:rsidR="00D67926" w:rsidRDefault="008D6FB8">
            <w:pPr>
              <w:rPr>
                <w:rFonts w:eastAsia="Times New Roman"/>
                <w:lang w:val="en-US"/>
              </w:rPr>
            </w:pPr>
            <w:r>
              <w:rPr>
                <w:rFonts w:eastAsia="Times New Roman"/>
                <w:b/>
                <w:bCs/>
                <w:lang w:val="en-US"/>
              </w:rPr>
              <w:t>ProcedureRequest.subject</w:t>
            </w:r>
          </w:p>
        </w:tc>
        <w:tc>
          <w:tcPr>
            <w:tcW w:w="0" w:type="auto"/>
            <w:vAlign w:val="center"/>
            <w:hideMark/>
          </w:tcPr>
          <w:p w14:paraId="6870E4C3" w14:textId="77777777" w:rsidR="00D67926" w:rsidRDefault="00D67926">
            <w:pPr>
              <w:rPr>
                <w:rFonts w:eastAsia="Times New Roman"/>
                <w:lang w:val="en-US"/>
              </w:rPr>
            </w:pPr>
          </w:p>
        </w:tc>
      </w:tr>
      <w:tr w:rsidR="00D67926" w14:paraId="292946FE" w14:textId="77777777">
        <w:trPr>
          <w:divId w:val="1845052625"/>
          <w:tblCellSpacing w:w="15" w:type="dxa"/>
        </w:trPr>
        <w:tc>
          <w:tcPr>
            <w:tcW w:w="0" w:type="auto"/>
            <w:vAlign w:val="center"/>
            <w:hideMark/>
          </w:tcPr>
          <w:p w14:paraId="30488D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786E38" w14:textId="77777777" w:rsidR="00D67926" w:rsidRDefault="008D6FB8">
            <w:pPr>
              <w:rPr>
                <w:rFonts w:eastAsia="Times New Roman"/>
                <w:lang w:val="en-US"/>
              </w:rPr>
            </w:pPr>
            <w:r>
              <w:rPr>
                <w:rFonts w:eastAsia="Times New Roman"/>
                <w:lang w:val="en-US"/>
              </w:rPr>
              <w:t>Subject</w:t>
            </w:r>
          </w:p>
        </w:tc>
      </w:tr>
      <w:tr w:rsidR="00D67926" w14:paraId="474F9B6A" w14:textId="77777777">
        <w:trPr>
          <w:divId w:val="1845052625"/>
          <w:tblCellSpacing w:w="15" w:type="dxa"/>
        </w:trPr>
        <w:tc>
          <w:tcPr>
            <w:tcW w:w="0" w:type="auto"/>
            <w:vAlign w:val="center"/>
            <w:hideMark/>
          </w:tcPr>
          <w:p w14:paraId="2F9540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D00B56" w14:textId="77777777" w:rsidR="00D67926" w:rsidRDefault="008D6FB8">
            <w:pPr>
              <w:rPr>
                <w:rFonts w:eastAsia="Times New Roman"/>
                <w:lang w:val="en-US"/>
              </w:rPr>
            </w:pPr>
            <w:r>
              <w:rPr>
                <w:rFonts w:eastAsia="Times New Roman"/>
                <w:lang w:val="en-US"/>
              </w:rPr>
              <w:t>The patient who will receive the procedure or a group of subjects.</w:t>
            </w:r>
          </w:p>
        </w:tc>
      </w:tr>
      <w:tr w:rsidR="00D67926" w14:paraId="6902B79A" w14:textId="77777777">
        <w:trPr>
          <w:divId w:val="1845052625"/>
          <w:tblCellSpacing w:w="15" w:type="dxa"/>
        </w:trPr>
        <w:tc>
          <w:tcPr>
            <w:tcW w:w="0" w:type="auto"/>
            <w:vAlign w:val="center"/>
            <w:hideMark/>
          </w:tcPr>
          <w:p w14:paraId="5409FBB0" w14:textId="77777777" w:rsidR="00D67926" w:rsidRDefault="008D6FB8">
            <w:pPr>
              <w:rPr>
                <w:rFonts w:eastAsia="Times New Roman"/>
                <w:lang w:val="en-US"/>
              </w:rPr>
            </w:pPr>
            <w:r>
              <w:rPr>
                <w:rFonts w:eastAsia="Times New Roman"/>
                <w:b/>
                <w:bCs/>
                <w:lang w:val="en-US"/>
              </w:rPr>
              <w:t>ProcedureRequest.code</w:t>
            </w:r>
          </w:p>
        </w:tc>
        <w:tc>
          <w:tcPr>
            <w:tcW w:w="0" w:type="auto"/>
            <w:vAlign w:val="center"/>
            <w:hideMark/>
          </w:tcPr>
          <w:p w14:paraId="1E096209" w14:textId="77777777" w:rsidR="00D67926" w:rsidRDefault="00D67926">
            <w:pPr>
              <w:rPr>
                <w:rFonts w:eastAsia="Times New Roman"/>
                <w:lang w:val="en-US"/>
              </w:rPr>
            </w:pPr>
          </w:p>
        </w:tc>
      </w:tr>
      <w:tr w:rsidR="00D67926" w14:paraId="3EFF32F4" w14:textId="77777777">
        <w:trPr>
          <w:divId w:val="1845052625"/>
          <w:tblCellSpacing w:w="15" w:type="dxa"/>
        </w:trPr>
        <w:tc>
          <w:tcPr>
            <w:tcW w:w="0" w:type="auto"/>
            <w:vAlign w:val="center"/>
            <w:hideMark/>
          </w:tcPr>
          <w:p w14:paraId="284A81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688D3D" w14:textId="77777777" w:rsidR="00D67926" w:rsidRDefault="008D6FB8">
            <w:pPr>
              <w:rPr>
                <w:rFonts w:eastAsia="Times New Roman"/>
                <w:lang w:val="en-US"/>
              </w:rPr>
            </w:pPr>
            <w:r>
              <w:rPr>
                <w:rFonts w:eastAsia="Times New Roman"/>
                <w:lang w:val="en-US"/>
              </w:rPr>
              <w:t>Procedure Code</w:t>
            </w:r>
          </w:p>
        </w:tc>
      </w:tr>
      <w:tr w:rsidR="00D67926" w14:paraId="170863A7" w14:textId="77777777">
        <w:trPr>
          <w:divId w:val="1845052625"/>
          <w:tblCellSpacing w:w="15" w:type="dxa"/>
        </w:trPr>
        <w:tc>
          <w:tcPr>
            <w:tcW w:w="0" w:type="auto"/>
            <w:vAlign w:val="center"/>
            <w:hideMark/>
          </w:tcPr>
          <w:p w14:paraId="5F5293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F765C6" w14:textId="77777777" w:rsidR="00D67926" w:rsidRDefault="008D6FB8">
            <w:pPr>
              <w:rPr>
                <w:rFonts w:eastAsia="Times New Roman"/>
                <w:lang w:val="en-US"/>
              </w:rPr>
            </w:pPr>
            <w:r>
              <w:rPr>
                <w:rFonts w:eastAsia="Times New Roman"/>
                <w:lang w:val="en-US"/>
              </w:rPr>
              <w:t>The specific procedure that is ordered. Use text if the exact nature of the procedure can't be coded.</w:t>
            </w:r>
          </w:p>
        </w:tc>
      </w:tr>
      <w:tr w:rsidR="00D67926" w14:paraId="289BB2B0" w14:textId="77777777">
        <w:trPr>
          <w:divId w:val="1845052625"/>
          <w:tblCellSpacing w:w="15" w:type="dxa"/>
        </w:trPr>
        <w:tc>
          <w:tcPr>
            <w:tcW w:w="0" w:type="auto"/>
            <w:vAlign w:val="center"/>
            <w:hideMark/>
          </w:tcPr>
          <w:p w14:paraId="37E3C7E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87982CD" w14:textId="77777777" w:rsidR="00D67926" w:rsidRDefault="008D6FB8">
            <w:pPr>
              <w:rPr>
                <w:rFonts w:eastAsia="Times New Roman"/>
                <w:lang w:val="en-US"/>
              </w:rPr>
            </w:pPr>
            <w:r>
              <w:rPr>
                <w:rFonts w:eastAsia="Times New Roman"/>
                <w:lang w:val="en-US"/>
              </w:rPr>
              <w:t>A code to identify a specific procedure</w:t>
            </w:r>
          </w:p>
        </w:tc>
      </w:tr>
      <w:tr w:rsidR="00D67926" w14:paraId="16D393E5" w14:textId="77777777">
        <w:trPr>
          <w:divId w:val="1845052625"/>
          <w:tblCellSpacing w:w="15" w:type="dxa"/>
        </w:trPr>
        <w:tc>
          <w:tcPr>
            <w:tcW w:w="0" w:type="auto"/>
            <w:vAlign w:val="center"/>
            <w:hideMark/>
          </w:tcPr>
          <w:p w14:paraId="7822D6F6" w14:textId="77777777" w:rsidR="00D67926" w:rsidRDefault="008D6FB8">
            <w:pPr>
              <w:rPr>
                <w:rFonts w:eastAsia="Times New Roman"/>
                <w:lang w:val="en-US"/>
              </w:rPr>
            </w:pPr>
            <w:r>
              <w:rPr>
                <w:rFonts w:eastAsia="Times New Roman"/>
                <w:b/>
                <w:bCs/>
                <w:lang w:val="en-US"/>
              </w:rPr>
              <w:t>ProcedureRequest.bodySite</w:t>
            </w:r>
          </w:p>
        </w:tc>
        <w:tc>
          <w:tcPr>
            <w:tcW w:w="0" w:type="auto"/>
            <w:vAlign w:val="center"/>
            <w:hideMark/>
          </w:tcPr>
          <w:p w14:paraId="6B9D9114" w14:textId="77777777" w:rsidR="00D67926" w:rsidRDefault="00D67926">
            <w:pPr>
              <w:rPr>
                <w:rFonts w:eastAsia="Times New Roman"/>
                <w:lang w:val="en-US"/>
              </w:rPr>
            </w:pPr>
          </w:p>
        </w:tc>
      </w:tr>
      <w:tr w:rsidR="00D67926" w14:paraId="22750154" w14:textId="77777777">
        <w:trPr>
          <w:divId w:val="1845052625"/>
          <w:tblCellSpacing w:w="15" w:type="dxa"/>
        </w:trPr>
        <w:tc>
          <w:tcPr>
            <w:tcW w:w="0" w:type="auto"/>
            <w:vAlign w:val="center"/>
            <w:hideMark/>
          </w:tcPr>
          <w:p w14:paraId="4DDD73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AEC2D3" w14:textId="77777777" w:rsidR="00D67926" w:rsidRDefault="008D6FB8">
            <w:pPr>
              <w:rPr>
                <w:rFonts w:eastAsia="Times New Roman"/>
                <w:lang w:val="en-US"/>
              </w:rPr>
            </w:pPr>
            <w:r>
              <w:rPr>
                <w:rFonts w:eastAsia="Times New Roman"/>
                <w:lang w:val="en-US"/>
              </w:rPr>
              <w:t>Target body sites</w:t>
            </w:r>
          </w:p>
        </w:tc>
      </w:tr>
      <w:tr w:rsidR="00D67926" w14:paraId="32C87049" w14:textId="77777777">
        <w:trPr>
          <w:divId w:val="1845052625"/>
          <w:tblCellSpacing w:w="15" w:type="dxa"/>
        </w:trPr>
        <w:tc>
          <w:tcPr>
            <w:tcW w:w="0" w:type="auto"/>
            <w:vAlign w:val="center"/>
            <w:hideMark/>
          </w:tcPr>
          <w:p w14:paraId="7DC0C3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25DE27" w14:textId="77777777" w:rsidR="00D67926" w:rsidRDefault="008D6FB8">
            <w:pPr>
              <w:rPr>
                <w:rFonts w:eastAsia="Times New Roman"/>
                <w:lang w:val="en-US"/>
              </w:rPr>
            </w:pPr>
            <w:r>
              <w:rPr>
                <w:rFonts w:eastAsia="Times New Roman"/>
                <w:lang w:val="en-US"/>
              </w:rPr>
              <w:t>Indicates the sites on the subject's body where the procedure should be performed ( i.e. the target sites).</w:t>
            </w:r>
          </w:p>
        </w:tc>
      </w:tr>
      <w:tr w:rsidR="00D67926" w14:paraId="27140556" w14:textId="77777777">
        <w:trPr>
          <w:divId w:val="1845052625"/>
          <w:tblCellSpacing w:w="15" w:type="dxa"/>
        </w:trPr>
        <w:tc>
          <w:tcPr>
            <w:tcW w:w="0" w:type="auto"/>
            <w:vAlign w:val="center"/>
            <w:hideMark/>
          </w:tcPr>
          <w:p w14:paraId="4E886C7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B72504" w14:textId="77777777" w:rsidR="00D67926" w:rsidRDefault="008D6FB8">
            <w:pPr>
              <w:rPr>
                <w:rFonts w:eastAsia="Times New Roman"/>
                <w:lang w:val="en-US"/>
              </w:rPr>
            </w:pPr>
            <w:r>
              <w:rPr>
                <w:rFonts w:eastAsia="Times New Roman"/>
                <w:lang w:val="en-US"/>
              </w:rPr>
              <w:t>Only used if not implicit in code found in ProcedureRequest.type.</w:t>
            </w:r>
          </w:p>
        </w:tc>
      </w:tr>
      <w:tr w:rsidR="00D67926" w14:paraId="0032727D" w14:textId="77777777">
        <w:trPr>
          <w:divId w:val="1845052625"/>
          <w:tblCellSpacing w:w="15" w:type="dxa"/>
        </w:trPr>
        <w:tc>
          <w:tcPr>
            <w:tcW w:w="0" w:type="auto"/>
            <w:vAlign w:val="center"/>
            <w:hideMark/>
          </w:tcPr>
          <w:p w14:paraId="461D89E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63F948A" w14:textId="77777777" w:rsidR="00D67926" w:rsidRDefault="008D6FB8">
            <w:pPr>
              <w:rPr>
                <w:rFonts w:eastAsia="Times New Roman"/>
                <w:lang w:val="en-US"/>
              </w:rPr>
            </w:pPr>
            <w:r>
              <w:rPr>
                <w:rFonts w:eastAsia="Times New Roman"/>
                <w:lang w:val="en-US"/>
              </w:rPr>
              <w:t>Knowing where the procedure is made is important for tracking if multiple sites are possible.</w:t>
            </w:r>
          </w:p>
        </w:tc>
      </w:tr>
      <w:tr w:rsidR="00D67926" w14:paraId="7A3DBFF6" w14:textId="77777777">
        <w:trPr>
          <w:divId w:val="1845052625"/>
          <w:tblCellSpacing w:w="15" w:type="dxa"/>
        </w:trPr>
        <w:tc>
          <w:tcPr>
            <w:tcW w:w="0" w:type="auto"/>
            <w:vAlign w:val="center"/>
            <w:hideMark/>
          </w:tcPr>
          <w:p w14:paraId="2A5EDEB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493840E" w14:textId="77777777" w:rsidR="00D67926" w:rsidRDefault="008D6FB8">
            <w:pPr>
              <w:rPr>
                <w:rFonts w:eastAsia="Times New Roman"/>
                <w:lang w:val="en-US"/>
              </w:rPr>
            </w:pPr>
            <w:r>
              <w:rPr>
                <w:rFonts w:eastAsia="Times New Roman"/>
                <w:lang w:val="en-US"/>
              </w:rPr>
              <w:t>A code that identifies anatomical location</w:t>
            </w:r>
          </w:p>
        </w:tc>
      </w:tr>
      <w:tr w:rsidR="00D67926" w14:paraId="5425BC88" w14:textId="77777777">
        <w:trPr>
          <w:divId w:val="1845052625"/>
          <w:tblCellSpacing w:w="15" w:type="dxa"/>
        </w:trPr>
        <w:tc>
          <w:tcPr>
            <w:tcW w:w="0" w:type="auto"/>
            <w:vAlign w:val="center"/>
            <w:hideMark/>
          </w:tcPr>
          <w:p w14:paraId="2DFA2705" w14:textId="77777777" w:rsidR="00D67926" w:rsidRDefault="008D6FB8">
            <w:pPr>
              <w:rPr>
                <w:rFonts w:eastAsia="Times New Roman"/>
                <w:lang w:val="en-US"/>
              </w:rPr>
            </w:pPr>
            <w:r>
              <w:rPr>
                <w:rFonts w:eastAsia="Times New Roman"/>
                <w:b/>
                <w:bCs/>
                <w:lang w:val="en-US"/>
              </w:rPr>
              <w:t>ProcedureRequest.reason[x]</w:t>
            </w:r>
          </w:p>
        </w:tc>
        <w:tc>
          <w:tcPr>
            <w:tcW w:w="0" w:type="auto"/>
            <w:vAlign w:val="center"/>
            <w:hideMark/>
          </w:tcPr>
          <w:p w14:paraId="70B7BEF5" w14:textId="77777777" w:rsidR="00D67926" w:rsidRDefault="00D67926">
            <w:pPr>
              <w:rPr>
                <w:rFonts w:eastAsia="Times New Roman"/>
                <w:lang w:val="en-US"/>
              </w:rPr>
            </w:pPr>
          </w:p>
        </w:tc>
      </w:tr>
      <w:tr w:rsidR="00D67926" w14:paraId="24485798" w14:textId="77777777">
        <w:trPr>
          <w:divId w:val="1845052625"/>
          <w:tblCellSpacing w:w="15" w:type="dxa"/>
        </w:trPr>
        <w:tc>
          <w:tcPr>
            <w:tcW w:w="0" w:type="auto"/>
            <w:vAlign w:val="center"/>
            <w:hideMark/>
          </w:tcPr>
          <w:p w14:paraId="46BE8D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3D4337" w14:textId="77777777" w:rsidR="00D67926" w:rsidRDefault="008D6FB8">
            <w:pPr>
              <w:rPr>
                <w:rFonts w:eastAsia="Times New Roman"/>
                <w:lang w:val="en-US"/>
              </w:rPr>
            </w:pPr>
            <w:r>
              <w:rPr>
                <w:rFonts w:eastAsia="Times New Roman"/>
                <w:lang w:val="en-US"/>
              </w:rPr>
              <w:t>Indication</w:t>
            </w:r>
          </w:p>
        </w:tc>
      </w:tr>
      <w:tr w:rsidR="00D67926" w14:paraId="52D856D8" w14:textId="77777777">
        <w:trPr>
          <w:divId w:val="1845052625"/>
          <w:tblCellSpacing w:w="15" w:type="dxa"/>
        </w:trPr>
        <w:tc>
          <w:tcPr>
            <w:tcW w:w="0" w:type="auto"/>
            <w:vAlign w:val="center"/>
            <w:hideMark/>
          </w:tcPr>
          <w:p w14:paraId="065528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EE5FA8" w14:textId="77777777" w:rsidR="00D67926" w:rsidRDefault="008D6FB8">
            <w:pPr>
              <w:rPr>
                <w:rFonts w:eastAsia="Times New Roman"/>
                <w:lang w:val="en-US"/>
              </w:rPr>
            </w:pPr>
            <w:r>
              <w:rPr>
                <w:rFonts w:eastAsia="Times New Roman"/>
                <w:lang w:val="en-US"/>
              </w:rPr>
              <w:t>The reason why the procedure is proposed or ordered. This procedure request may be motivated by a Condition for instance.</w:t>
            </w:r>
          </w:p>
        </w:tc>
      </w:tr>
      <w:tr w:rsidR="00D67926" w14:paraId="70E9CADE" w14:textId="77777777">
        <w:trPr>
          <w:divId w:val="1845052625"/>
          <w:tblCellSpacing w:w="15" w:type="dxa"/>
        </w:trPr>
        <w:tc>
          <w:tcPr>
            <w:tcW w:w="0" w:type="auto"/>
            <w:vAlign w:val="center"/>
            <w:hideMark/>
          </w:tcPr>
          <w:p w14:paraId="508879C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EB3C06D" w14:textId="77777777" w:rsidR="00D67926" w:rsidRDefault="008D6FB8">
            <w:pPr>
              <w:rPr>
                <w:rFonts w:eastAsia="Times New Roman"/>
                <w:lang w:val="en-US"/>
              </w:rPr>
            </w:pPr>
            <w:r>
              <w:rPr>
                <w:rFonts w:eastAsia="Times New Roman"/>
                <w:lang w:val="en-US"/>
              </w:rPr>
              <w:t>A code that explains a reason why a procedure is required.</w:t>
            </w:r>
          </w:p>
        </w:tc>
      </w:tr>
      <w:tr w:rsidR="00D67926" w14:paraId="1DAB4595" w14:textId="77777777">
        <w:trPr>
          <w:divId w:val="1845052625"/>
          <w:tblCellSpacing w:w="15" w:type="dxa"/>
        </w:trPr>
        <w:tc>
          <w:tcPr>
            <w:tcW w:w="0" w:type="auto"/>
            <w:vAlign w:val="center"/>
            <w:hideMark/>
          </w:tcPr>
          <w:p w14:paraId="5418AC78" w14:textId="77777777" w:rsidR="00D67926" w:rsidRDefault="008D6FB8">
            <w:pPr>
              <w:rPr>
                <w:rFonts w:eastAsia="Times New Roman"/>
                <w:lang w:val="en-US"/>
              </w:rPr>
            </w:pPr>
            <w:r>
              <w:rPr>
                <w:rFonts w:eastAsia="Times New Roman"/>
                <w:b/>
                <w:bCs/>
                <w:lang w:val="en-US"/>
              </w:rPr>
              <w:t>ProcedureRequest.scheduled[x]</w:t>
            </w:r>
          </w:p>
        </w:tc>
        <w:tc>
          <w:tcPr>
            <w:tcW w:w="0" w:type="auto"/>
            <w:vAlign w:val="center"/>
            <w:hideMark/>
          </w:tcPr>
          <w:p w14:paraId="519D6151" w14:textId="77777777" w:rsidR="00D67926" w:rsidRDefault="00D67926">
            <w:pPr>
              <w:rPr>
                <w:rFonts w:eastAsia="Times New Roman"/>
                <w:lang w:val="en-US"/>
              </w:rPr>
            </w:pPr>
          </w:p>
        </w:tc>
      </w:tr>
      <w:tr w:rsidR="00D67926" w14:paraId="5819CD8B" w14:textId="77777777">
        <w:trPr>
          <w:divId w:val="1845052625"/>
          <w:tblCellSpacing w:w="15" w:type="dxa"/>
        </w:trPr>
        <w:tc>
          <w:tcPr>
            <w:tcW w:w="0" w:type="auto"/>
            <w:vAlign w:val="center"/>
            <w:hideMark/>
          </w:tcPr>
          <w:p w14:paraId="4E9920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8DF5C1" w14:textId="77777777" w:rsidR="00D67926" w:rsidRDefault="008D6FB8">
            <w:pPr>
              <w:rPr>
                <w:rFonts w:eastAsia="Times New Roman"/>
                <w:lang w:val="en-US"/>
              </w:rPr>
            </w:pPr>
            <w:r>
              <w:rPr>
                <w:rFonts w:eastAsia="Times New Roman"/>
                <w:lang w:val="en-US"/>
              </w:rPr>
              <w:t>Procedure timing schedule</w:t>
            </w:r>
          </w:p>
        </w:tc>
      </w:tr>
      <w:tr w:rsidR="00D67926" w14:paraId="3F745049" w14:textId="77777777">
        <w:trPr>
          <w:divId w:val="1845052625"/>
          <w:tblCellSpacing w:w="15" w:type="dxa"/>
        </w:trPr>
        <w:tc>
          <w:tcPr>
            <w:tcW w:w="0" w:type="auto"/>
            <w:vAlign w:val="center"/>
            <w:hideMark/>
          </w:tcPr>
          <w:p w14:paraId="70EF44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344CD5" w14:textId="77777777" w:rsidR="00D67926" w:rsidRDefault="008D6FB8">
            <w:pPr>
              <w:rPr>
                <w:rFonts w:eastAsia="Times New Roman"/>
                <w:lang w:val="en-US"/>
              </w:rPr>
            </w:pPr>
            <w:r>
              <w:rPr>
                <w:rFonts w:eastAsia="Times New Roman"/>
                <w:lang w:val="en-US"/>
              </w:rPr>
              <w:t xml:space="preserve">The timing schedule for the proposed or ordered procedure. The Schedule data type allows many different expressions, for example. "Every 8 hours"; "Three times a day"; "1/2 an hour before breakfast for 10 days from 23-Dec 2011:"; "15 Oct 2013, 17 Oct 2013 and 1 Nov 2013". </w:t>
            </w:r>
          </w:p>
        </w:tc>
      </w:tr>
      <w:tr w:rsidR="00D67926" w14:paraId="573013F1" w14:textId="77777777">
        <w:trPr>
          <w:divId w:val="1845052625"/>
          <w:tblCellSpacing w:w="15" w:type="dxa"/>
        </w:trPr>
        <w:tc>
          <w:tcPr>
            <w:tcW w:w="0" w:type="auto"/>
            <w:vAlign w:val="center"/>
            <w:hideMark/>
          </w:tcPr>
          <w:p w14:paraId="6C38D03E" w14:textId="77777777" w:rsidR="00D67926" w:rsidRDefault="008D6FB8">
            <w:pPr>
              <w:rPr>
                <w:rFonts w:eastAsia="Times New Roman"/>
                <w:lang w:val="en-US"/>
              </w:rPr>
            </w:pPr>
            <w:r>
              <w:rPr>
                <w:rFonts w:eastAsia="Times New Roman"/>
                <w:b/>
                <w:bCs/>
                <w:lang w:val="en-US"/>
              </w:rPr>
              <w:t>ProcedureRequest.encounter</w:t>
            </w:r>
          </w:p>
        </w:tc>
        <w:tc>
          <w:tcPr>
            <w:tcW w:w="0" w:type="auto"/>
            <w:vAlign w:val="center"/>
            <w:hideMark/>
          </w:tcPr>
          <w:p w14:paraId="5A99BE8D" w14:textId="77777777" w:rsidR="00D67926" w:rsidRDefault="00D67926">
            <w:pPr>
              <w:rPr>
                <w:rFonts w:eastAsia="Times New Roman"/>
                <w:lang w:val="en-US"/>
              </w:rPr>
            </w:pPr>
          </w:p>
        </w:tc>
      </w:tr>
      <w:tr w:rsidR="00D67926" w14:paraId="6A40B402" w14:textId="77777777">
        <w:trPr>
          <w:divId w:val="1845052625"/>
          <w:tblCellSpacing w:w="15" w:type="dxa"/>
        </w:trPr>
        <w:tc>
          <w:tcPr>
            <w:tcW w:w="0" w:type="auto"/>
            <w:vAlign w:val="center"/>
            <w:hideMark/>
          </w:tcPr>
          <w:p w14:paraId="6A79F3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8E6EE2" w14:textId="77777777" w:rsidR="00D67926" w:rsidRDefault="008D6FB8">
            <w:pPr>
              <w:rPr>
                <w:rFonts w:eastAsia="Times New Roman"/>
                <w:lang w:val="en-US"/>
              </w:rPr>
            </w:pPr>
            <w:r>
              <w:rPr>
                <w:rFonts w:eastAsia="Times New Roman"/>
                <w:lang w:val="en-US"/>
              </w:rPr>
              <w:t>Encounter</w:t>
            </w:r>
          </w:p>
        </w:tc>
      </w:tr>
      <w:tr w:rsidR="00D67926" w14:paraId="261D49BC" w14:textId="77777777">
        <w:trPr>
          <w:divId w:val="1845052625"/>
          <w:tblCellSpacing w:w="15" w:type="dxa"/>
        </w:trPr>
        <w:tc>
          <w:tcPr>
            <w:tcW w:w="0" w:type="auto"/>
            <w:vAlign w:val="center"/>
            <w:hideMark/>
          </w:tcPr>
          <w:p w14:paraId="4F469D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1E8D3D" w14:textId="77777777" w:rsidR="00D67926" w:rsidRDefault="008D6FB8">
            <w:pPr>
              <w:rPr>
                <w:rFonts w:eastAsia="Times New Roman"/>
                <w:lang w:val="en-US"/>
              </w:rPr>
            </w:pPr>
            <w:r>
              <w:rPr>
                <w:rFonts w:eastAsia="Times New Roman"/>
                <w:lang w:val="en-US"/>
              </w:rPr>
              <w:t>The encounter within which the procedure proposal or request was created.</w:t>
            </w:r>
          </w:p>
        </w:tc>
      </w:tr>
      <w:tr w:rsidR="00D67926" w14:paraId="753DA14A" w14:textId="77777777">
        <w:trPr>
          <w:divId w:val="1845052625"/>
          <w:tblCellSpacing w:w="15" w:type="dxa"/>
        </w:trPr>
        <w:tc>
          <w:tcPr>
            <w:tcW w:w="0" w:type="auto"/>
            <w:vAlign w:val="center"/>
            <w:hideMark/>
          </w:tcPr>
          <w:p w14:paraId="4CA26C57" w14:textId="77777777" w:rsidR="00D67926" w:rsidRDefault="008D6FB8">
            <w:pPr>
              <w:rPr>
                <w:rFonts w:eastAsia="Times New Roman"/>
                <w:lang w:val="en-US"/>
              </w:rPr>
            </w:pPr>
            <w:r>
              <w:rPr>
                <w:rFonts w:eastAsia="Times New Roman"/>
                <w:b/>
                <w:bCs/>
                <w:lang w:val="en-US"/>
              </w:rPr>
              <w:lastRenderedPageBreak/>
              <w:t>ProcedureRequest.performer</w:t>
            </w:r>
          </w:p>
        </w:tc>
        <w:tc>
          <w:tcPr>
            <w:tcW w:w="0" w:type="auto"/>
            <w:vAlign w:val="center"/>
            <w:hideMark/>
          </w:tcPr>
          <w:p w14:paraId="0E23248B" w14:textId="77777777" w:rsidR="00D67926" w:rsidRDefault="00D67926">
            <w:pPr>
              <w:rPr>
                <w:rFonts w:eastAsia="Times New Roman"/>
                <w:lang w:val="en-US"/>
              </w:rPr>
            </w:pPr>
          </w:p>
        </w:tc>
      </w:tr>
      <w:tr w:rsidR="00D67926" w14:paraId="66A3EDBA" w14:textId="77777777">
        <w:trPr>
          <w:divId w:val="1845052625"/>
          <w:tblCellSpacing w:w="15" w:type="dxa"/>
        </w:trPr>
        <w:tc>
          <w:tcPr>
            <w:tcW w:w="0" w:type="auto"/>
            <w:vAlign w:val="center"/>
            <w:hideMark/>
          </w:tcPr>
          <w:p w14:paraId="586187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A936B1" w14:textId="77777777" w:rsidR="00D67926" w:rsidRDefault="008D6FB8">
            <w:pPr>
              <w:rPr>
                <w:rFonts w:eastAsia="Times New Roman"/>
                <w:lang w:val="en-US"/>
              </w:rPr>
            </w:pPr>
            <w:r>
              <w:rPr>
                <w:rFonts w:eastAsia="Times New Roman"/>
                <w:lang w:val="en-US"/>
              </w:rPr>
              <w:t>Performer</w:t>
            </w:r>
          </w:p>
        </w:tc>
      </w:tr>
      <w:tr w:rsidR="00D67926" w14:paraId="4B50B5E6" w14:textId="77777777">
        <w:trPr>
          <w:divId w:val="1845052625"/>
          <w:tblCellSpacing w:w="15" w:type="dxa"/>
        </w:trPr>
        <w:tc>
          <w:tcPr>
            <w:tcW w:w="0" w:type="auto"/>
            <w:vAlign w:val="center"/>
            <w:hideMark/>
          </w:tcPr>
          <w:p w14:paraId="39E3F9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D71515" w14:textId="77777777" w:rsidR="00D67926" w:rsidRDefault="008D6FB8">
            <w:pPr>
              <w:rPr>
                <w:rFonts w:eastAsia="Times New Roman"/>
                <w:lang w:val="en-US"/>
              </w:rPr>
            </w:pPr>
            <w:r>
              <w:rPr>
                <w:rFonts w:eastAsia="Times New Roman"/>
                <w:lang w:val="en-US"/>
              </w:rPr>
              <w:t>E.g. surgeon, anaethetist, endoscopist.</w:t>
            </w:r>
          </w:p>
        </w:tc>
      </w:tr>
      <w:tr w:rsidR="00D67926" w14:paraId="4C8E21D3" w14:textId="77777777">
        <w:trPr>
          <w:divId w:val="1845052625"/>
          <w:tblCellSpacing w:w="15" w:type="dxa"/>
        </w:trPr>
        <w:tc>
          <w:tcPr>
            <w:tcW w:w="0" w:type="auto"/>
            <w:vAlign w:val="center"/>
            <w:hideMark/>
          </w:tcPr>
          <w:p w14:paraId="725F085A" w14:textId="77777777" w:rsidR="00D67926" w:rsidRDefault="008D6FB8">
            <w:pPr>
              <w:rPr>
                <w:rFonts w:eastAsia="Times New Roman"/>
                <w:lang w:val="en-US"/>
              </w:rPr>
            </w:pPr>
            <w:r>
              <w:rPr>
                <w:rFonts w:eastAsia="Times New Roman"/>
                <w:b/>
                <w:bCs/>
                <w:lang w:val="en-US"/>
              </w:rPr>
              <w:t>ProcedureRequest.status</w:t>
            </w:r>
          </w:p>
        </w:tc>
        <w:tc>
          <w:tcPr>
            <w:tcW w:w="0" w:type="auto"/>
            <w:vAlign w:val="center"/>
            <w:hideMark/>
          </w:tcPr>
          <w:p w14:paraId="42D04FB1" w14:textId="77777777" w:rsidR="00D67926" w:rsidRDefault="00D67926">
            <w:pPr>
              <w:rPr>
                <w:rFonts w:eastAsia="Times New Roman"/>
                <w:lang w:val="en-US"/>
              </w:rPr>
            </w:pPr>
          </w:p>
        </w:tc>
      </w:tr>
      <w:tr w:rsidR="00D67926" w14:paraId="5101230B" w14:textId="77777777">
        <w:trPr>
          <w:divId w:val="1845052625"/>
          <w:tblCellSpacing w:w="15" w:type="dxa"/>
        </w:trPr>
        <w:tc>
          <w:tcPr>
            <w:tcW w:w="0" w:type="auto"/>
            <w:vAlign w:val="center"/>
            <w:hideMark/>
          </w:tcPr>
          <w:p w14:paraId="03B484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483AB6" w14:textId="77777777" w:rsidR="00D67926" w:rsidRDefault="008D6FB8">
            <w:pPr>
              <w:rPr>
                <w:rFonts w:eastAsia="Times New Roman"/>
                <w:lang w:val="en-US"/>
              </w:rPr>
            </w:pPr>
            <w:r>
              <w:rPr>
                <w:rFonts w:eastAsia="Times New Roman"/>
                <w:lang w:val="en-US"/>
              </w:rPr>
              <w:t>The status of the order.</w:t>
            </w:r>
          </w:p>
        </w:tc>
      </w:tr>
      <w:tr w:rsidR="00D67926" w14:paraId="72D74508" w14:textId="77777777">
        <w:trPr>
          <w:divId w:val="1845052625"/>
          <w:tblCellSpacing w:w="15" w:type="dxa"/>
        </w:trPr>
        <w:tc>
          <w:tcPr>
            <w:tcW w:w="0" w:type="auto"/>
            <w:vAlign w:val="center"/>
            <w:hideMark/>
          </w:tcPr>
          <w:p w14:paraId="33AA4F6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7B556FF" w14:textId="77777777" w:rsidR="00D67926" w:rsidRDefault="008D6FB8">
            <w:pPr>
              <w:rPr>
                <w:rFonts w:eastAsia="Times New Roman"/>
                <w:lang w:val="en-US"/>
              </w:rPr>
            </w:pPr>
            <w:r>
              <w:rPr>
                <w:rFonts w:eastAsia="Times New Roman"/>
                <w:lang w:val="en-US"/>
              </w:rPr>
              <w:t>The status of the request</w:t>
            </w:r>
          </w:p>
        </w:tc>
      </w:tr>
      <w:tr w:rsidR="00D67926" w14:paraId="10AF9A70" w14:textId="77777777">
        <w:trPr>
          <w:divId w:val="1845052625"/>
          <w:tblCellSpacing w:w="15" w:type="dxa"/>
        </w:trPr>
        <w:tc>
          <w:tcPr>
            <w:tcW w:w="0" w:type="auto"/>
            <w:vAlign w:val="center"/>
            <w:hideMark/>
          </w:tcPr>
          <w:p w14:paraId="47804049" w14:textId="77777777" w:rsidR="00D67926" w:rsidRDefault="008D6FB8">
            <w:pPr>
              <w:rPr>
                <w:rFonts w:eastAsia="Times New Roman"/>
                <w:lang w:val="en-US"/>
              </w:rPr>
            </w:pPr>
            <w:r>
              <w:rPr>
                <w:rFonts w:eastAsia="Times New Roman"/>
                <w:b/>
                <w:bCs/>
                <w:lang w:val="en-US"/>
              </w:rPr>
              <w:t>ProcedureRequest.notes</w:t>
            </w:r>
          </w:p>
        </w:tc>
        <w:tc>
          <w:tcPr>
            <w:tcW w:w="0" w:type="auto"/>
            <w:vAlign w:val="center"/>
            <w:hideMark/>
          </w:tcPr>
          <w:p w14:paraId="1E2F1E71" w14:textId="77777777" w:rsidR="00D67926" w:rsidRDefault="00D67926">
            <w:pPr>
              <w:rPr>
                <w:rFonts w:eastAsia="Times New Roman"/>
                <w:lang w:val="en-US"/>
              </w:rPr>
            </w:pPr>
          </w:p>
        </w:tc>
      </w:tr>
      <w:tr w:rsidR="00D67926" w14:paraId="3BC83EB3" w14:textId="77777777">
        <w:trPr>
          <w:divId w:val="1845052625"/>
          <w:tblCellSpacing w:w="15" w:type="dxa"/>
        </w:trPr>
        <w:tc>
          <w:tcPr>
            <w:tcW w:w="0" w:type="auto"/>
            <w:vAlign w:val="center"/>
            <w:hideMark/>
          </w:tcPr>
          <w:p w14:paraId="3BC475C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E845BC" w14:textId="77777777" w:rsidR="00D67926" w:rsidRDefault="008D6FB8">
            <w:pPr>
              <w:rPr>
                <w:rFonts w:eastAsia="Times New Roman"/>
                <w:lang w:val="en-US"/>
              </w:rPr>
            </w:pPr>
            <w:r>
              <w:rPr>
                <w:rFonts w:eastAsia="Times New Roman"/>
                <w:lang w:val="en-US"/>
              </w:rPr>
              <w:t>Notes</w:t>
            </w:r>
          </w:p>
        </w:tc>
      </w:tr>
      <w:tr w:rsidR="00D67926" w14:paraId="44ADDC3C" w14:textId="77777777">
        <w:trPr>
          <w:divId w:val="1845052625"/>
          <w:tblCellSpacing w:w="15" w:type="dxa"/>
        </w:trPr>
        <w:tc>
          <w:tcPr>
            <w:tcW w:w="0" w:type="auto"/>
            <w:vAlign w:val="center"/>
            <w:hideMark/>
          </w:tcPr>
          <w:p w14:paraId="0C1A27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5DD47E" w14:textId="77777777" w:rsidR="00D67926" w:rsidRDefault="008D6FB8">
            <w:pPr>
              <w:rPr>
                <w:rFonts w:eastAsia="Times New Roman"/>
                <w:lang w:val="en-US"/>
              </w:rPr>
            </w:pPr>
            <w:r>
              <w:rPr>
                <w:rFonts w:eastAsia="Times New Roman"/>
                <w:lang w:val="en-US"/>
              </w:rPr>
              <w:t>Any other notes associated with this proposal or order - e.g., provider instructions.</w:t>
            </w:r>
          </w:p>
        </w:tc>
      </w:tr>
      <w:tr w:rsidR="00D67926" w14:paraId="218B4F20" w14:textId="77777777">
        <w:trPr>
          <w:divId w:val="1845052625"/>
          <w:tblCellSpacing w:w="15" w:type="dxa"/>
        </w:trPr>
        <w:tc>
          <w:tcPr>
            <w:tcW w:w="0" w:type="auto"/>
            <w:vAlign w:val="center"/>
            <w:hideMark/>
          </w:tcPr>
          <w:p w14:paraId="5CE6CA4E" w14:textId="77777777" w:rsidR="00D67926" w:rsidRDefault="008D6FB8">
            <w:pPr>
              <w:rPr>
                <w:rFonts w:eastAsia="Times New Roman"/>
                <w:lang w:val="en-US"/>
              </w:rPr>
            </w:pPr>
            <w:r>
              <w:rPr>
                <w:rFonts w:eastAsia="Times New Roman"/>
                <w:b/>
                <w:bCs/>
                <w:lang w:val="en-US"/>
              </w:rPr>
              <w:t>ProcedureRequest.asNeeded[x]</w:t>
            </w:r>
          </w:p>
        </w:tc>
        <w:tc>
          <w:tcPr>
            <w:tcW w:w="0" w:type="auto"/>
            <w:vAlign w:val="center"/>
            <w:hideMark/>
          </w:tcPr>
          <w:p w14:paraId="1CEBEA61" w14:textId="77777777" w:rsidR="00D67926" w:rsidRDefault="00D67926">
            <w:pPr>
              <w:rPr>
                <w:rFonts w:eastAsia="Times New Roman"/>
                <w:lang w:val="en-US"/>
              </w:rPr>
            </w:pPr>
          </w:p>
        </w:tc>
      </w:tr>
      <w:tr w:rsidR="00D67926" w14:paraId="5E020994" w14:textId="77777777">
        <w:trPr>
          <w:divId w:val="1845052625"/>
          <w:tblCellSpacing w:w="15" w:type="dxa"/>
        </w:trPr>
        <w:tc>
          <w:tcPr>
            <w:tcW w:w="0" w:type="auto"/>
            <w:vAlign w:val="center"/>
            <w:hideMark/>
          </w:tcPr>
          <w:p w14:paraId="786747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3B7B9D" w14:textId="77777777" w:rsidR="00D67926" w:rsidRDefault="008D6FB8">
            <w:pPr>
              <w:rPr>
                <w:rFonts w:eastAsia="Times New Roman"/>
                <w:lang w:val="en-US"/>
              </w:rPr>
            </w:pPr>
            <w:r>
              <w:rPr>
                <w:rFonts w:eastAsia="Times New Roman"/>
                <w:lang w:val="en-US"/>
              </w:rPr>
              <w:t>PRN</w:t>
            </w:r>
          </w:p>
        </w:tc>
      </w:tr>
      <w:tr w:rsidR="00D67926" w14:paraId="493439F1" w14:textId="77777777">
        <w:trPr>
          <w:divId w:val="1845052625"/>
          <w:tblCellSpacing w:w="15" w:type="dxa"/>
        </w:trPr>
        <w:tc>
          <w:tcPr>
            <w:tcW w:w="0" w:type="auto"/>
            <w:vAlign w:val="center"/>
            <w:hideMark/>
          </w:tcPr>
          <w:p w14:paraId="0F3660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30A4EF" w14:textId="77777777" w:rsidR="00D67926" w:rsidRDefault="008D6FB8">
            <w:pPr>
              <w:rPr>
                <w:rFonts w:eastAsia="Times New Roman"/>
                <w:lang w:val="en-US"/>
              </w:rPr>
            </w:pPr>
            <w:r>
              <w:rPr>
                <w:rFonts w:eastAsia="Times New Roman"/>
                <w:lang w:val="en-US"/>
              </w:rPr>
              <w:t>If a CodeableConcept is present, it indicates the pre-condition for performing the procedure.</w:t>
            </w:r>
          </w:p>
        </w:tc>
      </w:tr>
      <w:tr w:rsidR="00D67926" w14:paraId="637D884B" w14:textId="77777777">
        <w:trPr>
          <w:divId w:val="1845052625"/>
          <w:tblCellSpacing w:w="15" w:type="dxa"/>
        </w:trPr>
        <w:tc>
          <w:tcPr>
            <w:tcW w:w="0" w:type="auto"/>
            <w:vAlign w:val="center"/>
            <w:hideMark/>
          </w:tcPr>
          <w:p w14:paraId="739FB99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19F333D" w14:textId="77777777" w:rsidR="00D67926" w:rsidRDefault="008D6FB8">
            <w:pPr>
              <w:rPr>
                <w:rFonts w:eastAsia="Times New Roman"/>
                <w:lang w:val="en-US"/>
              </w:rPr>
            </w:pPr>
            <w:r>
              <w:rPr>
                <w:rFonts w:eastAsia="Times New Roman"/>
                <w:lang w:val="en-US"/>
              </w:rPr>
              <w:t xml:space="preserve">A coded concept identifying the pre-condition that should hold prior to performing a procedure. For example "pain", "on flare-up", etc. </w:t>
            </w:r>
          </w:p>
        </w:tc>
      </w:tr>
      <w:tr w:rsidR="00D67926" w14:paraId="07A69D87" w14:textId="77777777">
        <w:trPr>
          <w:divId w:val="1845052625"/>
          <w:tblCellSpacing w:w="15" w:type="dxa"/>
        </w:trPr>
        <w:tc>
          <w:tcPr>
            <w:tcW w:w="0" w:type="auto"/>
            <w:vAlign w:val="center"/>
            <w:hideMark/>
          </w:tcPr>
          <w:p w14:paraId="61E29CFB" w14:textId="77777777" w:rsidR="00D67926" w:rsidRDefault="008D6FB8">
            <w:pPr>
              <w:rPr>
                <w:rFonts w:eastAsia="Times New Roman"/>
                <w:lang w:val="en-US"/>
              </w:rPr>
            </w:pPr>
            <w:r>
              <w:rPr>
                <w:rFonts w:eastAsia="Times New Roman"/>
                <w:b/>
                <w:bCs/>
                <w:lang w:val="en-US"/>
              </w:rPr>
              <w:t>ProcedureRequest.orderedOn</w:t>
            </w:r>
          </w:p>
        </w:tc>
        <w:tc>
          <w:tcPr>
            <w:tcW w:w="0" w:type="auto"/>
            <w:vAlign w:val="center"/>
            <w:hideMark/>
          </w:tcPr>
          <w:p w14:paraId="4DAD2D10" w14:textId="77777777" w:rsidR="00D67926" w:rsidRDefault="00D67926">
            <w:pPr>
              <w:rPr>
                <w:rFonts w:eastAsia="Times New Roman"/>
                <w:lang w:val="en-US"/>
              </w:rPr>
            </w:pPr>
          </w:p>
        </w:tc>
      </w:tr>
      <w:tr w:rsidR="00D67926" w14:paraId="1FB60C0B" w14:textId="77777777">
        <w:trPr>
          <w:divId w:val="1845052625"/>
          <w:tblCellSpacing w:w="15" w:type="dxa"/>
        </w:trPr>
        <w:tc>
          <w:tcPr>
            <w:tcW w:w="0" w:type="auto"/>
            <w:vAlign w:val="center"/>
            <w:hideMark/>
          </w:tcPr>
          <w:p w14:paraId="1DF5E7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CF95E2" w14:textId="77777777" w:rsidR="00D67926" w:rsidRDefault="008D6FB8">
            <w:pPr>
              <w:rPr>
                <w:rFonts w:eastAsia="Times New Roman"/>
                <w:lang w:val="en-US"/>
              </w:rPr>
            </w:pPr>
            <w:r>
              <w:rPr>
                <w:rFonts w:eastAsia="Times New Roman"/>
                <w:lang w:val="en-US"/>
              </w:rPr>
              <w:t>When Requested</w:t>
            </w:r>
          </w:p>
        </w:tc>
      </w:tr>
      <w:tr w:rsidR="00D67926" w14:paraId="586DD47C" w14:textId="77777777">
        <w:trPr>
          <w:divId w:val="1845052625"/>
          <w:tblCellSpacing w:w="15" w:type="dxa"/>
        </w:trPr>
        <w:tc>
          <w:tcPr>
            <w:tcW w:w="0" w:type="auto"/>
            <w:vAlign w:val="center"/>
            <w:hideMark/>
          </w:tcPr>
          <w:p w14:paraId="25F8CF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2DC866" w14:textId="77777777" w:rsidR="00D67926" w:rsidRDefault="008D6FB8">
            <w:pPr>
              <w:rPr>
                <w:rFonts w:eastAsia="Times New Roman"/>
                <w:lang w:val="en-US"/>
              </w:rPr>
            </w:pPr>
            <w:r>
              <w:rPr>
                <w:rFonts w:eastAsia="Times New Roman"/>
                <w:lang w:val="en-US"/>
              </w:rPr>
              <w:t>The time when the request was made.</w:t>
            </w:r>
          </w:p>
        </w:tc>
      </w:tr>
      <w:tr w:rsidR="00D67926" w14:paraId="73BC3406" w14:textId="77777777">
        <w:trPr>
          <w:divId w:val="1845052625"/>
          <w:tblCellSpacing w:w="15" w:type="dxa"/>
        </w:trPr>
        <w:tc>
          <w:tcPr>
            <w:tcW w:w="0" w:type="auto"/>
            <w:vAlign w:val="center"/>
            <w:hideMark/>
          </w:tcPr>
          <w:p w14:paraId="087D7450" w14:textId="77777777" w:rsidR="00D67926" w:rsidRDefault="008D6FB8">
            <w:pPr>
              <w:rPr>
                <w:rFonts w:eastAsia="Times New Roman"/>
                <w:lang w:val="en-US"/>
              </w:rPr>
            </w:pPr>
            <w:r>
              <w:rPr>
                <w:rFonts w:eastAsia="Times New Roman"/>
                <w:b/>
                <w:bCs/>
                <w:lang w:val="en-US"/>
              </w:rPr>
              <w:t>ProcedureRequest.orderer</w:t>
            </w:r>
          </w:p>
        </w:tc>
        <w:tc>
          <w:tcPr>
            <w:tcW w:w="0" w:type="auto"/>
            <w:vAlign w:val="center"/>
            <w:hideMark/>
          </w:tcPr>
          <w:p w14:paraId="4FE3DDAE" w14:textId="77777777" w:rsidR="00D67926" w:rsidRDefault="00D67926">
            <w:pPr>
              <w:rPr>
                <w:rFonts w:eastAsia="Times New Roman"/>
                <w:lang w:val="en-US"/>
              </w:rPr>
            </w:pPr>
          </w:p>
        </w:tc>
      </w:tr>
      <w:tr w:rsidR="00D67926" w14:paraId="72C1DC3F" w14:textId="77777777">
        <w:trPr>
          <w:divId w:val="1845052625"/>
          <w:tblCellSpacing w:w="15" w:type="dxa"/>
        </w:trPr>
        <w:tc>
          <w:tcPr>
            <w:tcW w:w="0" w:type="auto"/>
            <w:vAlign w:val="center"/>
            <w:hideMark/>
          </w:tcPr>
          <w:p w14:paraId="1624C5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C86B1C" w14:textId="77777777" w:rsidR="00D67926" w:rsidRDefault="008D6FB8">
            <w:pPr>
              <w:rPr>
                <w:rFonts w:eastAsia="Times New Roman"/>
                <w:lang w:val="en-US"/>
              </w:rPr>
            </w:pPr>
            <w:r>
              <w:rPr>
                <w:rFonts w:eastAsia="Times New Roman"/>
                <w:lang w:val="en-US"/>
              </w:rPr>
              <w:t>Ordering Party</w:t>
            </w:r>
          </w:p>
        </w:tc>
      </w:tr>
      <w:tr w:rsidR="00D67926" w14:paraId="61535295" w14:textId="77777777">
        <w:trPr>
          <w:divId w:val="1845052625"/>
          <w:tblCellSpacing w:w="15" w:type="dxa"/>
        </w:trPr>
        <w:tc>
          <w:tcPr>
            <w:tcW w:w="0" w:type="auto"/>
            <w:vAlign w:val="center"/>
            <w:hideMark/>
          </w:tcPr>
          <w:p w14:paraId="122B5D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A4CCD8" w14:textId="77777777" w:rsidR="00D67926" w:rsidRDefault="008D6FB8">
            <w:pPr>
              <w:rPr>
                <w:rFonts w:eastAsia="Times New Roman"/>
                <w:lang w:val="en-US"/>
              </w:rPr>
            </w:pPr>
            <w:r>
              <w:rPr>
                <w:rFonts w:eastAsia="Times New Roman"/>
                <w:lang w:val="en-US"/>
              </w:rPr>
              <w:t>The healthcare professional responsible for proposing or ordering the procedure.</w:t>
            </w:r>
          </w:p>
        </w:tc>
      </w:tr>
      <w:tr w:rsidR="00D67926" w14:paraId="3BED647B" w14:textId="77777777">
        <w:trPr>
          <w:divId w:val="1845052625"/>
          <w:tblCellSpacing w:w="15" w:type="dxa"/>
        </w:trPr>
        <w:tc>
          <w:tcPr>
            <w:tcW w:w="0" w:type="auto"/>
            <w:vAlign w:val="center"/>
            <w:hideMark/>
          </w:tcPr>
          <w:p w14:paraId="54940F58" w14:textId="77777777" w:rsidR="00D67926" w:rsidRDefault="008D6FB8">
            <w:pPr>
              <w:rPr>
                <w:rFonts w:eastAsia="Times New Roman"/>
                <w:lang w:val="en-US"/>
              </w:rPr>
            </w:pPr>
            <w:r>
              <w:rPr>
                <w:rFonts w:eastAsia="Times New Roman"/>
                <w:b/>
                <w:bCs/>
                <w:lang w:val="en-US"/>
              </w:rPr>
              <w:t>ProcedureRequest.priority</w:t>
            </w:r>
          </w:p>
        </w:tc>
        <w:tc>
          <w:tcPr>
            <w:tcW w:w="0" w:type="auto"/>
            <w:vAlign w:val="center"/>
            <w:hideMark/>
          </w:tcPr>
          <w:p w14:paraId="4F1D8E6A" w14:textId="77777777" w:rsidR="00D67926" w:rsidRDefault="00D67926">
            <w:pPr>
              <w:rPr>
                <w:rFonts w:eastAsia="Times New Roman"/>
                <w:lang w:val="en-US"/>
              </w:rPr>
            </w:pPr>
          </w:p>
        </w:tc>
      </w:tr>
      <w:tr w:rsidR="00D67926" w14:paraId="13A43069" w14:textId="77777777">
        <w:trPr>
          <w:divId w:val="1845052625"/>
          <w:tblCellSpacing w:w="15" w:type="dxa"/>
        </w:trPr>
        <w:tc>
          <w:tcPr>
            <w:tcW w:w="0" w:type="auto"/>
            <w:vAlign w:val="center"/>
            <w:hideMark/>
          </w:tcPr>
          <w:p w14:paraId="1D3492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ED034C" w14:textId="77777777" w:rsidR="00D67926" w:rsidRDefault="008D6FB8">
            <w:pPr>
              <w:rPr>
                <w:rFonts w:eastAsia="Times New Roman"/>
                <w:lang w:val="en-US"/>
              </w:rPr>
            </w:pPr>
            <w:r>
              <w:rPr>
                <w:rFonts w:eastAsia="Times New Roman"/>
                <w:lang w:val="en-US"/>
              </w:rPr>
              <w:t>The clinical priority associated with this order.</w:t>
            </w:r>
          </w:p>
        </w:tc>
      </w:tr>
      <w:tr w:rsidR="00D67926" w14:paraId="66C30850" w14:textId="77777777">
        <w:trPr>
          <w:divId w:val="1845052625"/>
          <w:tblCellSpacing w:w="15" w:type="dxa"/>
        </w:trPr>
        <w:tc>
          <w:tcPr>
            <w:tcW w:w="0" w:type="auto"/>
            <w:vAlign w:val="center"/>
            <w:hideMark/>
          </w:tcPr>
          <w:p w14:paraId="1CE1EFA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B3CCC3" w14:textId="77777777" w:rsidR="00D67926" w:rsidRDefault="008D6FB8">
            <w:pPr>
              <w:rPr>
                <w:rFonts w:eastAsia="Times New Roman"/>
                <w:lang w:val="en-US"/>
              </w:rPr>
            </w:pPr>
            <w:r>
              <w:rPr>
                <w:rFonts w:eastAsia="Times New Roman"/>
                <w:lang w:val="en-US"/>
              </w:rPr>
              <w:t>The priority of the request</w:t>
            </w:r>
          </w:p>
        </w:tc>
      </w:tr>
    </w:tbl>
    <w:p w14:paraId="6322DD19" w14:textId="77777777" w:rsidR="00D67926" w:rsidRDefault="008D6FB8">
      <w:pPr>
        <w:pStyle w:val="Heading2"/>
        <w:divId w:val="1845052625"/>
        <w:rPr>
          <w:rFonts w:eastAsia="Times New Roman"/>
          <w:lang w:val="en-US"/>
        </w:rPr>
      </w:pPr>
      <w:r>
        <w:rPr>
          <w:rFonts w:eastAsia="Times New Roman"/>
          <w:lang w:val="en-US"/>
        </w:rPr>
        <w:t>http://hl7.org/fhir/StructureDefinition/Questionnaire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gridCol w:w="5278"/>
      </w:tblGrid>
      <w:tr w:rsidR="00D67926" w14:paraId="4886AFD4" w14:textId="77777777">
        <w:trPr>
          <w:divId w:val="1845052625"/>
          <w:tblCellSpacing w:w="15" w:type="dxa"/>
        </w:trPr>
        <w:tc>
          <w:tcPr>
            <w:tcW w:w="0" w:type="auto"/>
            <w:vAlign w:val="center"/>
            <w:hideMark/>
          </w:tcPr>
          <w:p w14:paraId="4B88E179" w14:textId="77777777" w:rsidR="00D67926" w:rsidRDefault="008D6FB8">
            <w:pPr>
              <w:rPr>
                <w:rFonts w:eastAsia="Times New Roman"/>
                <w:lang w:val="en-US"/>
              </w:rPr>
            </w:pPr>
            <w:r>
              <w:rPr>
                <w:rFonts w:eastAsia="Times New Roman"/>
                <w:b/>
                <w:bCs/>
                <w:lang w:val="en-US"/>
              </w:rPr>
              <w:t>Questionnaire</w:t>
            </w:r>
          </w:p>
        </w:tc>
        <w:tc>
          <w:tcPr>
            <w:tcW w:w="0" w:type="auto"/>
            <w:vAlign w:val="center"/>
            <w:hideMark/>
          </w:tcPr>
          <w:p w14:paraId="5D3EAD2E" w14:textId="77777777" w:rsidR="00D67926" w:rsidRDefault="008D6FB8">
            <w:pPr>
              <w:rPr>
                <w:rFonts w:eastAsia="Times New Roman"/>
                <w:lang w:val="en-US"/>
              </w:rPr>
            </w:pPr>
            <w:r>
              <w:rPr>
                <w:rFonts w:eastAsia="Times New Roman"/>
                <w:lang w:val="en-US"/>
              </w:rPr>
              <w:t>Questionnaire</w:t>
            </w:r>
          </w:p>
        </w:tc>
      </w:tr>
      <w:tr w:rsidR="00D67926" w14:paraId="1900DB21" w14:textId="77777777">
        <w:trPr>
          <w:divId w:val="1845052625"/>
          <w:tblCellSpacing w:w="15" w:type="dxa"/>
        </w:trPr>
        <w:tc>
          <w:tcPr>
            <w:tcW w:w="0" w:type="auto"/>
            <w:vAlign w:val="center"/>
            <w:hideMark/>
          </w:tcPr>
          <w:p w14:paraId="721423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B5A829" w14:textId="77777777" w:rsidR="00D67926" w:rsidRDefault="008D6FB8">
            <w:pPr>
              <w:rPr>
                <w:rFonts w:eastAsia="Times New Roman"/>
                <w:lang w:val="en-US"/>
              </w:rPr>
            </w:pPr>
            <w:r>
              <w:rPr>
                <w:rFonts w:eastAsia="Times New Roman"/>
                <w:lang w:val="en-US"/>
              </w:rPr>
              <w:t>A structured set of questions</w:t>
            </w:r>
          </w:p>
        </w:tc>
      </w:tr>
      <w:tr w:rsidR="00D67926" w14:paraId="7DEAE742" w14:textId="77777777">
        <w:trPr>
          <w:divId w:val="1845052625"/>
          <w:tblCellSpacing w:w="15" w:type="dxa"/>
        </w:trPr>
        <w:tc>
          <w:tcPr>
            <w:tcW w:w="0" w:type="auto"/>
            <w:vAlign w:val="center"/>
            <w:hideMark/>
          </w:tcPr>
          <w:p w14:paraId="50E337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CAE61E" w14:textId="77777777" w:rsidR="00D67926" w:rsidRDefault="008D6FB8">
            <w:pPr>
              <w:rPr>
                <w:rFonts w:eastAsia="Times New Roman"/>
                <w:lang w:val="en-US"/>
              </w:rPr>
            </w:pP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D67926" w14:paraId="70E77694" w14:textId="77777777">
        <w:trPr>
          <w:divId w:val="1845052625"/>
          <w:tblCellSpacing w:w="15" w:type="dxa"/>
        </w:trPr>
        <w:tc>
          <w:tcPr>
            <w:tcW w:w="0" w:type="auto"/>
            <w:vAlign w:val="center"/>
            <w:hideMark/>
          </w:tcPr>
          <w:p w14:paraId="37B6D16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B8D2593" w14:textId="77777777" w:rsidR="00D67926" w:rsidRDefault="008D6FB8">
            <w:pPr>
              <w:rPr>
                <w:rFonts w:eastAsia="Times New Roman"/>
                <w:lang w:val="en-US"/>
              </w:rPr>
            </w:pPr>
            <w:r>
              <w:rPr>
                <w:rFonts w:eastAsia="Times New Roman"/>
                <w:lang w:val="en-US"/>
              </w:rPr>
              <w:t>Form</w:t>
            </w:r>
          </w:p>
        </w:tc>
      </w:tr>
      <w:tr w:rsidR="00D67926" w14:paraId="33A31919" w14:textId="77777777">
        <w:trPr>
          <w:divId w:val="1845052625"/>
          <w:tblCellSpacing w:w="15" w:type="dxa"/>
        </w:trPr>
        <w:tc>
          <w:tcPr>
            <w:tcW w:w="0" w:type="auto"/>
            <w:vAlign w:val="center"/>
            <w:hideMark/>
          </w:tcPr>
          <w:p w14:paraId="7ABD077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0D4829A" w14:textId="77777777" w:rsidR="00D67926" w:rsidRDefault="008D6FB8">
            <w:pPr>
              <w:rPr>
                <w:rFonts w:eastAsia="Times New Roman"/>
                <w:lang w:val="en-US"/>
              </w:rPr>
            </w:pPr>
            <w:r>
              <w:rPr>
                <w:rFonts w:eastAsia="Times New Roman"/>
                <w:lang w:val="en-US"/>
              </w:rPr>
              <w:t>CRF</w:t>
            </w:r>
          </w:p>
        </w:tc>
      </w:tr>
      <w:tr w:rsidR="00D67926" w14:paraId="7FAFA2C8" w14:textId="77777777">
        <w:trPr>
          <w:divId w:val="1845052625"/>
          <w:tblCellSpacing w:w="15" w:type="dxa"/>
        </w:trPr>
        <w:tc>
          <w:tcPr>
            <w:tcW w:w="0" w:type="auto"/>
            <w:vAlign w:val="center"/>
            <w:hideMark/>
          </w:tcPr>
          <w:p w14:paraId="1306B50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35C1C20" w14:textId="77777777" w:rsidR="00D67926" w:rsidRDefault="008D6FB8">
            <w:pPr>
              <w:rPr>
                <w:rFonts w:eastAsia="Times New Roman"/>
                <w:lang w:val="en-US"/>
              </w:rPr>
            </w:pPr>
            <w:r>
              <w:rPr>
                <w:rFonts w:eastAsia="Times New Roman"/>
                <w:lang w:val="en-US"/>
              </w:rPr>
              <w:t>Survey</w:t>
            </w:r>
          </w:p>
        </w:tc>
      </w:tr>
      <w:tr w:rsidR="00D67926" w14:paraId="62A1FC78" w14:textId="77777777">
        <w:trPr>
          <w:divId w:val="1845052625"/>
          <w:tblCellSpacing w:w="15" w:type="dxa"/>
        </w:trPr>
        <w:tc>
          <w:tcPr>
            <w:tcW w:w="0" w:type="auto"/>
            <w:vAlign w:val="center"/>
            <w:hideMark/>
          </w:tcPr>
          <w:p w14:paraId="1004C47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1F22C80" w14:textId="77777777" w:rsidR="00D67926" w:rsidRDefault="008D6FB8">
            <w:pPr>
              <w:rPr>
                <w:rFonts w:eastAsia="Times New Roman"/>
                <w:lang w:val="en-US"/>
              </w:rPr>
            </w:pPr>
            <w:r>
              <w:rPr>
                <w:rFonts w:eastAsia="Times New Roman"/>
                <w:lang w:val="en-US"/>
              </w:rPr>
              <w:t>If root group must be "required"</w:t>
            </w:r>
          </w:p>
        </w:tc>
      </w:tr>
      <w:tr w:rsidR="00D67926" w14:paraId="24236403" w14:textId="77777777">
        <w:trPr>
          <w:divId w:val="1845052625"/>
          <w:tblCellSpacing w:w="15" w:type="dxa"/>
        </w:trPr>
        <w:tc>
          <w:tcPr>
            <w:tcW w:w="0" w:type="auto"/>
            <w:vAlign w:val="center"/>
            <w:hideMark/>
          </w:tcPr>
          <w:p w14:paraId="7B5F7CDA"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1945C1AA" w14:textId="77777777" w:rsidR="00D67926" w:rsidRDefault="008D6FB8">
            <w:pPr>
              <w:rPr>
                <w:rFonts w:eastAsia="Times New Roman"/>
                <w:lang w:val="en-US"/>
              </w:rPr>
            </w:pPr>
            <w:r>
              <w:rPr>
                <w:rFonts w:eastAsia="Times New Roman"/>
                <w:lang w:val="en-US"/>
              </w:rPr>
              <w:t>The link ids for groups and questions must be unique within the questionnaire</w:t>
            </w:r>
          </w:p>
        </w:tc>
      </w:tr>
      <w:tr w:rsidR="00D67926" w14:paraId="0ADC549A" w14:textId="77777777">
        <w:trPr>
          <w:divId w:val="1845052625"/>
          <w:tblCellSpacing w:w="15" w:type="dxa"/>
        </w:trPr>
        <w:tc>
          <w:tcPr>
            <w:tcW w:w="0" w:type="auto"/>
            <w:vAlign w:val="center"/>
            <w:hideMark/>
          </w:tcPr>
          <w:p w14:paraId="7CC084FA" w14:textId="77777777" w:rsidR="00D67926" w:rsidRDefault="008D6FB8">
            <w:pPr>
              <w:rPr>
                <w:rFonts w:eastAsia="Times New Roman"/>
                <w:lang w:val="en-US"/>
              </w:rPr>
            </w:pPr>
            <w:r>
              <w:rPr>
                <w:rFonts w:eastAsia="Times New Roman"/>
                <w:b/>
                <w:bCs/>
                <w:lang w:val="en-US"/>
              </w:rPr>
              <w:t>Questionnaire.identifier</w:t>
            </w:r>
          </w:p>
        </w:tc>
        <w:tc>
          <w:tcPr>
            <w:tcW w:w="0" w:type="auto"/>
            <w:vAlign w:val="center"/>
            <w:hideMark/>
          </w:tcPr>
          <w:p w14:paraId="00BA6C60" w14:textId="77777777" w:rsidR="00D67926" w:rsidRDefault="00D67926">
            <w:pPr>
              <w:rPr>
                <w:rFonts w:eastAsia="Times New Roman"/>
                <w:lang w:val="en-US"/>
              </w:rPr>
            </w:pPr>
          </w:p>
        </w:tc>
      </w:tr>
      <w:tr w:rsidR="00D67926" w14:paraId="29A9C9A1" w14:textId="77777777">
        <w:trPr>
          <w:divId w:val="1845052625"/>
          <w:tblCellSpacing w:w="15" w:type="dxa"/>
        </w:trPr>
        <w:tc>
          <w:tcPr>
            <w:tcW w:w="0" w:type="auto"/>
            <w:vAlign w:val="center"/>
            <w:hideMark/>
          </w:tcPr>
          <w:p w14:paraId="41A654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041BC3" w14:textId="77777777" w:rsidR="00D67926" w:rsidRDefault="008D6FB8">
            <w:pPr>
              <w:rPr>
                <w:rFonts w:eastAsia="Times New Roman"/>
                <w:lang w:val="en-US"/>
              </w:rPr>
            </w:pPr>
            <w:r>
              <w:rPr>
                <w:rFonts w:eastAsia="Times New Roman"/>
                <w:lang w:val="en-US"/>
              </w:rPr>
              <w:t>External Ids for this questionnaire</w:t>
            </w:r>
          </w:p>
        </w:tc>
      </w:tr>
      <w:tr w:rsidR="00D67926" w14:paraId="668802E9" w14:textId="77777777">
        <w:trPr>
          <w:divId w:val="1845052625"/>
          <w:tblCellSpacing w:w="15" w:type="dxa"/>
        </w:trPr>
        <w:tc>
          <w:tcPr>
            <w:tcW w:w="0" w:type="auto"/>
            <w:vAlign w:val="center"/>
            <w:hideMark/>
          </w:tcPr>
          <w:p w14:paraId="71A8EB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5B6D96" w14:textId="77777777" w:rsidR="00D67926" w:rsidRDefault="008D6FB8">
            <w:pPr>
              <w:rPr>
                <w:rFonts w:eastAsia="Times New Roman"/>
                <w:lang w:val="en-US"/>
              </w:rPr>
            </w:pPr>
            <w:r>
              <w:rPr>
                <w:rFonts w:eastAsia="Times New Roman"/>
                <w:lang w:val="en-US"/>
              </w:rPr>
              <w:t xml:space="preserve">This records identifiers associated with this question set that are defined by business processed and/ or used to refer to it when a direct URL reference to the resource itself is not appropriate (e.g. in CDA documents, or in written / printed documentation). </w:t>
            </w:r>
          </w:p>
        </w:tc>
      </w:tr>
      <w:tr w:rsidR="00D67926" w14:paraId="456EEA8C" w14:textId="77777777">
        <w:trPr>
          <w:divId w:val="1845052625"/>
          <w:tblCellSpacing w:w="15" w:type="dxa"/>
        </w:trPr>
        <w:tc>
          <w:tcPr>
            <w:tcW w:w="0" w:type="auto"/>
            <w:vAlign w:val="center"/>
            <w:hideMark/>
          </w:tcPr>
          <w:p w14:paraId="0AE4826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B6AA5FE" w14:textId="77777777" w:rsidR="00D67926" w:rsidRDefault="008D6FB8">
            <w:pPr>
              <w:rPr>
                <w:rFonts w:eastAsia="Times New Roman"/>
                <w:lang w:val="en-US"/>
              </w:rPr>
            </w:pPr>
            <w:r>
              <w:rPr>
                <w:rFonts w:eastAsia="Times New Roman"/>
                <w:lang w:val="en-US"/>
              </w:rPr>
              <w:t>Need to allow connection to a wider workflow.</w:t>
            </w:r>
          </w:p>
        </w:tc>
      </w:tr>
      <w:tr w:rsidR="00D67926" w14:paraId="571C1ED3" w14:textId="77777777">
        <w:trPr>
          <w:divId w:val="1845052625"/>
          <w:tblCellSpacing w:w="15" w:type="dxa"/>
        </w:trPr>
        <w:tc>
          <w:tcPr>
            <w:tcW w:w="0" w:type="auto"/>
            <w:vAlign w:val="center"/>
            <w:hideMark/>
          </w:tcPr>
          <w:p w14:paraId="4B28DEA4" w14:textId="77777777" w:rsidR="00D67926" w:rsidRDefault="008D6FB8">
            <w:pPr>
              <w:rPr>
                <w:rFonts w:eastAsia="Times New Roman"/>
                <w:lang w:val="en-US"/>
              </w:rPr>
            </w:pPr>
            <w:r>
              <w:rPr>
                <w:rFonts w:eastAsia="Times New Roman"/>
                <w:b/>
                <w:bCs/>
                <w:lang w:val="en-US"/>
              </w:rPr>
              <w:t>Questionnaire.version</w:t>
            </w:r>
          </w:p>
        </w:tc>
        <w:tc>
          <w:tcPr>
            <w:tcW w:w="0" w:type="auto"/>
            <w:vAlign w:val="center"/>
            <w:hideMark/>
          </w:tcPr>
          <w:p w14:paraId="79F214FD" w14:textId="77777777" w:rsidR="00D67926" w:rsidRDefault="00D67926">
            <w:pPr>
              <w:rPr>
                <w:rFonts w:eastAsia="Times New Roman"/>
                <w:lang w:val="en-US"/>
              </w:rPr>
            </w:pPr>
          </w:p>
        </w:tc>
      </w:tr>
      <w:tr w:rsidR="00D67926" w14:paraId="391E4AD8" w14:textId="77777777">
        <w:trPr>
          <w:divId w:val="1845052625"/>
          <w:tblCellSpacing w:w="15" w:type="dxa"/>
        </w:trPr>
        <w:tc>
          <w:tcPr>
            <w:tcW w:w="0" w:type="auto"/>
            <w:vAlign w:val="center"/>
            <w:hideMark/>
          </w:tcPr>
          <w:p w14:paraId="6CD77A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89A8D2" w14:textId="77777777" w:rsidR="00D67926" w:rsidRDefault="008D6FB8">
            <w:pPr>
              <w:rPr>
                <w:rFonts w:eastAsia="Times New Roman"/>
                <w:lang w:val="en-US"/>
              </w:rPr>
            </w:pPr>
            <w:r>
              <w:rPr>
                <w:rFonts w:eastAsia="Times New Roman"/>
                <w:lang w:val="en-US"/>
              </w:rPr>
              <w:t>Logical id for this version of Questionnaire</w:t>
            </w:r>
          </w:p>
        </w:tc>
      </w:tr>
      <w:tr w:rsidR="00D67926" w14:paraId="5E91DCE1" w14:textId="77777777">
        <w:trPr>
          <w:divId w:val="1845052625"/>
          <w:tblCellSpacing w:w="15" w:type="dxa"/>
        </w:trPr>
        <w:tc>
          <w:tcPr>
            <w:tcW w:w="0" w:type="auto"/>
            <w:vAlign w:val="center"/>
            <w:hideMark/>
          </w:tcPr>
          <w:p w14:paraId="5A2A10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B64C17" w14:textId="77777777" w:rsidR="00D67926" w:rsidRDefault="008D6FB8">
            <w:pPr>
              <w:rPr>
                <w:rFonts w:eastAsia="Times New Roman"/>
                <w:lang w:val="en-US"/>
              </w:rPr>
            </w:pPr>
            <w:r>
              <w:rPr>
                <w:rFonts w:eastAsia="Times New Roman"/>
                <w:lang w:val="en-US"/>
              </w:rPr>
              <w:t>The version number assigned by the publisher for business reasons. It may remain the same when the resource is updated.</w:t>
            </w:r>
          </w:p>
        </w:tc>
      </w:tr>
      <w:tr w:rsidR="00D67926" w14:paraId="73A085F5" w14:textId="77777777">
        <w:trPr>
          <w:divId w:val="1845052625"/>
          <w:tblCellSpacing w:w="15" w:type="dxa"/>
        </w:trPr>
        <w:tc>
          <w:tcPr>
            <w:tcW w:w="0" w:type="auto"/>
            <w:vAlign w:val="center"/>
            <w:hideMark/>
          </w:tcPr>
          <w:p w14:paraId="1CD38B5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A9650A3" w14:textId="77777777" w:rsidR="00D67926" w:rsidRDefault="008D6FB8">
            <w:pPr>
              <w:rPr>
                <w:rFonts w:eastAsia="Times New Roman"/>
                <w:lang w:val="en-US"/>
              </w:rPr>
            </w:pPr>
            <w:r>
              <w:rPr>
                <w:rFonts w:eastAsia="Times New Roman"/>
                <w:lang w:val="en-US"/>
              </w:rPr>
              <w:t xml:space="preserve">In some cases, separate resource instances might be created for each version (if an older version can be maintained once a new version exists). </w:t>
            </w:r>
          </w:p>
        </w:tc>
      </w:tr>
      <w:tr w:rsidR="00D67926" w14:paraId="43C147A4" w14:textId="77777777">
        <w:trPr>
          <w:divId w:val="1845052625"/>
          <w:tblCellSpacing w:w="15" w:type="dxa"/>
        </w:trPr>
        <w:tc>
          <w:tcPr>
            <w:tcW w:w="0" w:type="auto"/>
            <w:vAlign w:val="center"/>
            <w:hideMark/>
          </w:tcPr>
          <w:p w14:paraId="703FF4D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0A20C5D" w14:textId="77777777" w:rsidR="00D67926" w:rsidRDefault="008D6FB8">
            <w:pPr>
              <w:rPr>
                <w:rFonts w:eastAsia="Times New Roman"/>
                <w:lang w:val="en-US"/>
              </w:rPr>
            </w:pPr>
            <w:r>
              <w:rPr>
                <w:rFonts w:eastAsia="Times New Roman"/>
                <w:lang w:val="en-US"/>
              </w:rPr>
              <w:t>N/A - MIF rather than RIM level</w:t>
            </w:r>
          </w:p>
        </w:tc>
      </w:tr>
      <w:tr w:rsidR="00D67926" w14:paraId="6A8E33C7" w14:textId="77777777">
        <w:trPr>
          <w:divId w:val="1845052625"/>
          <w:tblCellSpacing w:w="15" w:type="dxa"/>
        </w:trPr>
        <w:tc>
          <w:tcPr>
            <w:tcW w:w="0" w:type="auto"/>
            <w:vAlign w:val="center"/>
            <w:hideMark/>
          </w:tcPr>
          <w:p w14:paraId="68E64215" w14:textId="77777777" w:rsidR="00D67926" w:rsidRDefault="008D6FB8">
            <w:pPr>
              <w:rPr>
                <w:rFonts w:eastAsia="Times New Roman"/>
                <w:lang w:val="en-US"/>
              </w:rPr>
            </w:pPr>
            <w:r>
              <w:rPr>
                <w:rFonts w:eastAsia="Times New Roman"/>
                <w:b/>
                <w:bCs/>
                <w:lang w:val="en-US"/>
              </w:rPr>
              <w:t>Questionnaire.status</w:t>
            </w:r>
          </w:p>
        </w:tc>
        <w:tc>
          <w:tcPr>
            <w:tcW w:w="0" w:type="auto"/>
            <w:vAlign w:val="center"/>
            <w:hideMark/>
          </w:tcPr>
          <w:p w14:paraId="648201DC" w14:textId="77777777" w:rsidR="00D67926" w:rsidRDefault="00D67926">
            <w:pPr>
              <w:rPr>
                <w:rFonts w:eastAsia="Times New Roman"/>
                <w:lang w:val="en-US"/>
              </w:rPr>
            </w:pPr>
          </w:p>
        </w:tc>
      </w:tr>
      <w:tr w:rsidR="00D67926" w14:paraId="0B2E7AFF" w14:textId="77777777">
        <w:trPr>
          <w:divId w:val="1845052625"/>
          <w:tblCellSpacing w:w="15" w:type="dxa"/>
        </w:trPr>
        <w:tc>
          <w:tcPr>
            <w:tcW w:w="0" w:type="auto"/>
            <w:vAlign w:val="center"/>
            <w:hideMark/>
          </w:tcPr>
          <w:p w14:paraId="6C6557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E7F1A8" w14:textId="77777777" w:rsidR="00D67926" w:rsidRDefault="008D6FB8">
            <w:pPr>
              <w:rPr>
                <w:rFonts w:eastAsia="Times New Roman"/>
                <w:lang w:val="en-US"/>
              </w:rPr>
            </w:pPr>
            <w:r>
              <w:rPr>
                <w:rFonts w:eastAsia="Times New Roman"/>
                <w:lang w:val="en-US"/>
              </w:rPr>
              <w:t>The lifecycle status of the questionnaire as a whole.</w:t>
            </w:r>
          </w:p>
        </w:tc>
      </w:tr>
      <w:tr w:rsidR="00D67926" w14:paraId="7F7153A2" w14:textId="77777777">
        <w:trPr>
          <w:divId w:val="1845052625"/>
          <w:tblCellSpacing w:w="15" w:type="dxa"/>
        </w:trPr>
        <w:tc>
          <w:tcPr>
            <w:tcW w:w="0" w:type="auto"/>
            <w:vAlign w:val="center"/>
            <w:hideMark/>
          </w:tcPr>
          <w:p w14:paraId="11314E9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BA1F644" w14:textId="77777777" w:rsidR="00D67926" w:rsidRDefault="008D6FB8">
            <w:pPr>
              <w:rPr>
                <w:rFonts w:eastAsia="Times New Roman"/>
                <w:lang w:val="en-US"/>
              </w:rPr>
            </w:pPr>
            <w:r>
              <w:rPr>
                <w:rFonts w:eastAsia="Times New Roman"/>
                <w:lang w:val="en-US"/>
              </w:rPr>
              <w:t>Lifecycle status of the questionnaire</w:t>
            </w:r>
          </w:p>
        </w:tc>
      </w:tr>
      <w:tr w:rsidR="00D67926" w14:paraId="0379559E" w14:textId="77777777">
        <w:trPr>
          <w:divId w:val="1845052625"/>
          <w:tblCellSpacing w:w="15" w:type="dxa"/>
        </w:trPr>
        <w:tc>
          <w:tcPr>
            <w:tcW w:w="0" w:type="auto"/>
            <w:vAlign w:val="center"/>
            <w:hideMark/>
          </w:tcPr>
          <w:p w14:paraId="39A27240" w14:textId="77777777" w:rsidR="00D67926" w:rsidRDefault="008D6FB8">
            <w:pPr>
              <w:rPr>
                <w:rFonts w:eastAsia="Times New Roman"/>
                <w:lang w:val="en-US"/>
              </w:rPr>
            </w:pPr>
            <w:r>
              <w:rPr>
                <w:rFonts w:eastAsia="Times New Roman"/>
                <w:b/>
                <w:bCs/>
                <w:lang w:val="en-US"/>
              </w:rPr>
              <w:t>Questionnaire.date</w:t>
            </w:r>
          </w:p>
        </w:tc>
        <w:tc>
          <w:tcPr>
            <w:tcW w:w="0" w:type="auto"/>
            <w:vAlign w:val="center"/>
            <w:hideMark/>
          </w:tcPr>
          <w:p w14:paraId="2805D998" w14:textId="77777777" w:rsidR="00D67926" w:rsidRDefault="00D67926">
            <w:pPr>
              <w:rPr>
                <w:rFonts w:eastAsia="Times New Roman"/>
                <w:lang w:val="en-US"/>
              </w:rPr>
            </w:pPr>
          </w:p>
        </w:tc>
      </w:tr>
      <w:tr w:rsidR="00D67926" w14:paraId="3A119A19" w14:textId="77777777">
        <w:trPr>
          <w:divId w:val="1845052625"/>
          <w:tblCellSpacing w:w="15" w:type="dxa"/>
        </w:trPr>
        <w:tc>
          <w:tcPr>
            <w:tcW w:w="0" w:type="auto"/>
            <w:vAlign w:val="center"/>
            <w:hideMark/>
          </w:tcPr>
          <w:p w14:paraId="60D647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7336FF" w14:textId="77777777" w:rsidR="00D67926" w:rsidRDefault="008D6FB8">
            <w:pPr>
              <w:rPr>
                <w:rFonts w:eastAsia="Times New Roman"/>
                <w:lang w:val="en-US"/>
              </w:rPr>
            </w:pPr>
            <w:r>
              <w:rPr>
                <w:rFonts w:eastAsia="Times New Roman"/>
                <w:lang w:val="en-US"/>
              </w:rPr>
              <w:t>Date this version was authored</w:t>
            </w:r>
          </w:p>
        </w:tc>
      </w:tr>
      <w:tr w:rsidR="00D67926" w14:paraId="4E4DBCD4" w14:textId="77777777">
        <w:trPr>
          <w:divId w:val="1845052625"/>
          <w:tblCellSpacing w:w="15" w:type="dxa"/>
        </w:trPr>
        <w:tc>
          <w:tcPr>
            <w:tcW w:w="0" w:type="auto"/>
            <w:vAlign w:val="center"/>
            <w:hideMark/>
          </w:tcPr>
          <w:p w14:paraId="505173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BC1A67" w14:textId="77777777" w:rsidR="00D67926" w:rsidRDefault="008D6FB8">
            <w:pPr>
              <w:rPr>
                <w:rFonts w:eastAsia="Times New Roman"/>
                <w:lang w:val="en-US"/>
              </w:rPr>
            </w:pPr>
            <w:r>
              <w:rPr>
                <w:rFonts w:eastAsia="Times New Roman"/>
                <w:lang w:val="en-US"/>
              </w:rPr>
              <w:t>The date that this questionnaire was last changed.</w:t>
            </w:r>
          </w:p>
        </w:tc>
      </w:tr>
      <w:tr w:rsidR="00D67926" w14:paraId="4CA60826" w14:textId="77777777">
        <w:trPr>
          <w:divId w:val="1845052625"/>
          <w:tblCellSpacing w:w="15" w:type="dxa"/>
        </w:trPr>
        <w:tc>
          <w:tcPr>
            <w:tcW w:w="0" w:type="auto"/>
            <w:vAlign w:val="center"/>
            <w:hideMark/>
          </w:tcPr>
          <w:p w14:paraId="175201E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020FD66" w14:textId="77777777" w:rsidR="00D67926" w:rsidRDefault="008D6FB8">
            <w:pPr>
              <w:rPr>
                <w:rFonts w:eastAsia="Times New Roman"/>
                <w:lang w:val="en-US"/>
              </w:rPr>
            </w:pPr>
            <w:r>
              <w:rPr>
                <w:rFonts w:eastAsia="Times New Roman"/>
                <w:lang w:val="en-US"/>
              </w:rPr>
              <w:t>Date Created</w:t>
            </w:r>
          </w:p>
        </w:tc>
      </w:tr>
      <w:tr w:rsidR="00D67926" w14:paraId="738DB4EF" w14:textId="77777777">
        <w:trPr>
          <w:divId w:val="1845052625"/>
          <w:tblCellSpacing w:w="15" w:type="dxa"/>
        </w:trPr>
        <w:tc>
          <w:tcPr>
            <w:tcW w:w="0" w:type="auto"/>
            <w:vAlign w:val="center"/>
            <w:hideMark/>
          </w:tcPr>
          <w:p w14:paraId="1893685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A164624" w14:textId="77777777" w:rsidR="00D67926" w:rsidRDefault="008D6FB8">
            <w:pPr>
              <w:rPr>
                <w:rFonts w:eastAsia="Times New Roman"/>
                <w:lang w:val="en-US"/>
              </w:rPr>
            </w:pPr>
            <w:r>
              <w:rPr>
                <w:rFonts w:eastAsia="Times New Roman"/>
                <w:lang w:val="en-US"/>
              </w:rPr>
              <w:t>Date published</w:t>
            </w:r>
          </w:p>
        </w:tc>
      </w:tr>
      <w:tr w:rsidR="00D67926" w14:paraId="31A299C2" w14:textId="77777777">
        <w:trPr>
          <w:divId w:val="1845052625"/>
          <w:tblCellSpacing w:w="15" w:type="dxa"/>
        </w:trPr>
        <w:tc>
          <w:tcPr>
            <w:tcW w:w="0" w:type="auto"/>
            <w:vAlign w:val="center"/>
            <w:hideMark/>
          </w:tcPr>
          <w:p w14:paraId="1E63173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A7E12C3" w14:textId="77777777" w:rsidR="00D67926" w:rsidRDefault="008D6FB8">
            <w:pPr>
              <w:rPr>
                <w:rFonts w:eastAsia="Times New Roman"/>
                <w:lang w:val="en-US"/>
              </w:rPr>
            </w:pPr>
            <w:r>
              <w:rPr>
                <w:rFonts w:eastAsia="Times New Roman"/>
                <w:lang w:val="en-US"/>
              </w:rPr>
              <w:t>Date Issued</w:t>
            </w:r>
          </w:p>
        </w:tc>
      </w:tr>
      <w:tr w:rsidR="00D67926" w14:paraId="238C0318" w14:textId="77777777">
        <w:trPr>
          <w:divId w:val="1845052625"/>
          <w:tblCellSpacing w:w="15" w:type="dxa"/>
        </w:trPr>
        <w:tc>
          <w:tcPr>
            <w:tcW w:w="0" w:type="auto"/>
            <w:vAlign w:val="center"/>
            <w:hideMark/>
          </w:tcPr>
          <w:p w14:paraId="45F175E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B45E5C1" w14:textId="77777777" w:rsidR="00D67926" w:rsidRDefault="008D6FB8">
            <w:pPr>
              <w:rPr>
                <w:rFonts w:eastAsia="Times New Roman"/>
                <w:lang w:val="en-US"/>
              </w:rPr>
            </w:pPr>
            <w:r>
              <w:rPr>
                <w:rFonts w:eastAsia="Times New Roman"/>
                <w:lang w:val="en-US"/>
              </w:rPr>
              <w:t>Date updated</w:t>
            </w:r>
          </w:p>
        </w:tc>
      </w:tr>
      <w:tr w:rsidR="00D67926" w14:paraId="723E6F36" w14:textId="77777777">
        <w:trPr>
          <w:divId w:val="1845052625"/>
          <w:tblCellSpacing w:w="15" w:type="dxa"/>
        </w:trPr>
        <w:tc>
          <w:tcPr>
            <w:tcW w:w="0" w:type="auto"/>
            <w:vAlign w:val="center"/>
            <w:hideMark/>
          </w:tcPr>
          <w:p w14:paraId="4D5F6B5C" w14:textId="77777777" w:rsidR="00D67926" w:rsidRDefault="008D6FB8">
            <w:pPr>
              <w:rPr>
                <w:rFonts w:eastAsia="Times New Roman"/>
                <w:lang w:val="en-US"/>
              </w:rPr>
            </w:pPr>
            <w:r>
              <w:rPr>
                <w:rFonts w:eastAsia="Times New Roman"/>
                <w:b/>
                <w:bCs/>
                <w:lang w:val="en-US"/>
              </w:rPr>
              <w:t>Questionnaire.publisher</w:t>
            </w:r>
          </w:p>
        </w:tc>
        <w:tc>
          <w:tcPr>
            <w:tcW w:w="0" w:type="auto"/>
            <w:vAlign w:val="center"/>
            <w:hideMark/>
          </w:tcPr>
          <w:p w14:paraId="60A698BD" w14:textId="77777777" w:rsidR="00D67926" w:rsidRDefault="00D67926">
            <w:pPr>
              <w:rPr>
                <w:rFonts w:eastAsia="Times New Roman"/>
                <w:lang w:val="en-US"/>
              </w:rPr>
            </w:pPr>
          </w:p>
        </w:tc>
      </w:tr>
      <w:tr w:rsidR="00D67926" w14:paraId="7D0CDEF7" w14:textId="77777777">
        <w:trPr>
          <w:divId w:val="1845052625"/>
          <w:tblCellSpacing w:w="15" w:type="dxa"/>
        </w:trPr>
        <w:tc>
          <w:tcPr>
            <w:tcW w:w="0" w:type="auto"/>
            <w:vAlign w:val="center"/>
            <w:hideMark/>
          </w:tcPr>
          <w:p w14:paraId="603D61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D91BD1" w14:textId="77777777" w:rsidR="00D67926" w:rsidRDefault="008D6FB8">
            <w:pPr>
              <w:rPr>
                <w:rFonts w:eastAsia="Times New Roman"/>
                <w:lang w:val="en-US"/>
              </w:rPr>
            </w:pPr>
            <w:r>
              <w:rPr>
                <w:rFonts w:eastAsia="Times New Roman"/>
                <w:lang w:val="en-US"/>
              </w:rPr>
              <w:t>Organization/individual who designed the questionnaire</w:t>
            </w:r>
          </w:p>
        </w:tc>
      </w:tr>
      <w:tr w:rsidR="00D67926" w14:paraId="034DE627" w14:textId="77777777">
        <w:trPr>
          <w:divId w:val="1845052625"/>
          <w:tblCellSpacing w:w="15" w:type="dxa"/>
        </w:trPr>
        <w:tc>
          <w:tcPr>
            <w:tcW w:w="0" w:type="auto"/>
            <w:vAlign w:val="center"/>
            <w:hideMark/>
          </w:tcPr>
          <w:p w14:paraId="71D292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58AF67" w14:textId="77777777" w:rsidR="00D67926" w:rsidRDefault="008D6FB8">
            <w:pPr>
              <w:rPr>
                <w:rFonts w:eastAsia="Times New Roman"/>
                <w:lang w:val="en-US"/>
              </w:rPr>
            </w:pPr>
            <w:r>
              <w:rPr>
                <w:rFonts w:eastAsia="Times New Roman"/>
                <w:lang w:val="en-US"/>
              </w:rPr>
              <w:t>Organization or person responsible for developing and maintaining the questionnaire.</w:t>
            </w:r>
          </w:p>
        </w:tc>
      </w:tr>
      <w:tr w:rsidR="00D67926" w14:paraId="10858AA9" w14:textId="77777777">
        <w:trPr>
          <w:divId w:val="1845052625"/>
          <w:tblCellSpacing w:w="15" w:type="dxa"/>
        </w:trPr>
        <w:tc>
          <w:tcPr>
            <w:tcW w:w="0" w:type="auto"/>
            <w:vAlign w:val="center"/>
            <w:hideMark/>
          </w:tcPr>
          <w:p w14:paraId="5E83109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51FD043" w14:textId="77777777" w:rsidR="00D67926" w:rsidRDefault="008D6FB8">
            <w:pPr>
              <w:rPr>
                <w:rFonts w:eastAsia="Times New Roman"/>
                <w:lang w:val="en-US"/>
              </w:rPr>
            </w:pPr>
            <w:r>
              <w:rPr>
                <w:rFonts w:eastAsia="Times New Roman"/>
                <w:lang w:val="en-US"/>
              </w:rPr>
              <w:t>Conveys responsibility for the questions and their organization and also helps evaluate the questionnaire's "authority".</w:t>
            </w:r>
          </w:p>
        </w:tc>
      </w:tr>
      <w:tr w:rsidR="00D67926" w14:paraId="32E46D68" w14:textId="77777777">
        <w:trPr>
          <w:divId w:val="1845052625"/>
          <w:tblCellSpacing w:w="15" w:type="dxa"/>
        </w:trPr>
        <w:tc>
          <w:tcPr>
            <w:tcW w:w="0" w:type="auto"/>
            <w:vAlign w:val="center"/>
            <w:hideMark/>
          </w:tcPr>
          <w:p w14:paraId="6E253395" w14:textId="77777777" w:rsidR="00D67926" w:rsidRDefault="008D6FB8">
            <w:pPr>
              <w:rPr>
                <w:rFonts w:eastAsia="Times New Roman"/>
                <w:lang w:val="en-US"/>
              </w:rPr>
            </w:pPr>
            <w:r>
              <w:rPr>
                <w:rFonts w:eastAsia="Times New Roman"/>
                <w:b/>
                <w:bCs/>
                <w:lang w:val="en-US"/>
              </w:rPr>
              <w:t>Questionnaire.telecom</w:t>
            </w:r>
          </w:p>
        </w:tc>
        <w:tc>
          <w:tcPr>
            <w:tcW w:w="0" w:type="auto"/>
            <w:vAlign w:val="center"/>
            <w:hideMark/>
          </w:tcPr>
          <w:p w14:paraId="2438D231" w14:textId="77777777" w:rsidR="00D67926" w:rsidRDefault="00D67926">
            <w:pPr>
              <w:rPr>
                <w:rFonts w:eastAsia="Times New Roman"/>
                <w:lang w:val="en-US"/>
              </w:rPr>
            </w:pPr>
          </w:p>
        </w:tc>
      </w:tr>
      <w:tr w:rsidR="00D67926" w14:paraId="7AC43F47" w14:textId="77777777">
        <w:trPr>
          <w:divId w:val="1845052625"/>
          <w:tblCellSpacing w:w="15" w:type="dxa"/>
        </w:trPr>
        <w:tc>
          <w:tcPr>
            <w:tcW w:w="0" w:type="auto"/>
            <w:vAlign w:val="center"/>
            <w:hideMark/>
          </w:tcPr>
          <w:p w14:paraId="0045EC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9B1D6B" w14:textId="77777777" w:rsidR="00D67926" w:rsidRDefault="008D6FB8">
            <w:pPr>
              <w:rPr>
                <w:rFonts w:eastAsia="Times New Roman"/>
                <w:lang w:val="en-US"/>
              </w:rPr>
            </w:pPr>
            <w:r>
              <w:rPr>
                <w:rFonts w:eastAsia="Times New Roman"/>
                <w:lang w:val="en-US"/>
              </w:rPr>
              <w:t>Contact information of the publisher</w:t>
            </w:r>
          </w:p>
        </w:tc>
      </w:tr>
      <w:tr w:rsidR="00D67926" w14:paraId="74A4466A" w14:textId="77777777">
        <w:trPr>
          <w:divId w:val="1845052625"/>
          <w:tblCellSpacing w:w="15" w:type="dxa"/>
        </w:trPr>
        <w:tc>
          <w:tcPr>
            <w:tcW w:w="0" w:type="auto"/>
            <w:vAlign w:val="center"/>
            <w:hideMark/>
          </w:tcPr>
          <w:p w14:paraId="55BC71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6862D5" w14:textId="77777777" w:rsidR="00D67926" w:rsidRDefault="008D6FB8">
            <w:pPr>
              <w:rPr>
                <w:rFonts w:eastAsia="Times New Roman"/>
                <w:lang w:val="en-US"/>
              </w:rPr>
            </w:pPr>
            <w:r>
              <w:rPr>
                <w:rFonts w:eastAsia="Times New Roman"/>
                <w:lang w:val="en-US"/>
              </w:rPr>
              <w:t>Contact details to assist a user in finding and communicating with the publisher.</w:t>
            </w:r>
          </w:p>
        </w:tc>
      </w:tr>
      <w:tr w:rsidR="00D67926" w14:paraId="5F460473" w14:textId="77777777">
        <w:trPr>
          <w:divId w:val="1845052625"/>
          <w:tblCellSpacing w:w="15" w:type="dxa"/>
        </w:trPr>
        <w:tc>
          <w:tcPr>
            <w:tcW w:w="0" w:type="auto"/>
            <w:vAlign w:val="center"/>
            <w:hideMark/>
          </w:tcPr>
          <w:p w14:paraId="5D2E43D2" w14:textId="77777777" w:rsidR="00D67926" w:rsidRDefault="008D6FB8">
            <w:pPr>
              <w:rPr>
                <w:rFonts w:eastAsia="Times New Roman"/>
                <w:lang w:val="en-US"/>
              </w:rPr>
            </w:pPr>
            <w:r>
              <w:rPr>
                <w:rFonts w:eastAsia="Times New Roman"/>
                <w:b/>
                <w:bCs/>
                <w:lang w:val="en-US"/>
              </w:rPr>
              <w:lastRenderedPageBreak/>
              <w:t>Questionnaire.subjectType</w:t>
            </w:r>
          </w:p>
        </w:tc>
        <w:tc>
          <w:tcPr>
            <w:tcW w:w="0" w:type="auto"/>
            <w:vAlign w:val="center"/>
            <w:hideMark/>
          </w:tcPr>
          <w:p w14:paraId="52ECBE1B" w14:textId="77777777" w:rsidR="00D67926" w:rsidRDefault="00D67926">
            <w:pPr>
              <w:rPr>
                <w:rFonts w:eastAsia="Times New Roman"/>
                <w:lang w:val="en-US"/>
              </w:rPr>
            </w:pPr>
          </w:p>
        </w:tc>
      </w:tr>
      <w:tr w:rsidR="00D67926" w14:paraId="182238F6" w14:textId="77777777">
        <w:trPr>
          <w:divId w:val="1845052625"/>
          <w:tblCellSpacing w:w="15" w:type="dxa"/>
        </w:trPr>
        <w:tc>
          <w:tcPr>
            <w:tcW w:w="0" w:type="auto"/>
            <w:vAlign w:val="center"/>
            <w:hideMark/>
          </w:tcPr>
          <w:p w14:paraId="1C2586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990A04" w14:textId="77777777" w:rsidR="00D67926" w:rsidRDefault="008D6FB8">
            <w:pPr>
              <w:rPr>
                <w:rFonts w:eastAsia="Times New Roman"/>
                <w:lang w:val="en-US"/>
              </w:rPr>
            </w:pPr>
            <w:r>
              <w:rPr>
                <w:rFonts w:eastAsia="Times New Roman"/>
                <w:lang w:val="en-US"/>
              </w:rPr>
              <w:t>Resource that can be subject of QuestionnaireResponse</w:t>
            </w:r>
          </w:p>
        </w:tc>
      </w:tr>
      <w:tr w:rsidR="00D67926" w14:paraId="22305EA9" w14:textId="77777777">
        <w:trPr>
          <w:divId w:val="1845052625"/>
          <w:tblCellSpacing w:w="15" w:type="dxa"/>
        </w:trPr>
        <w:tc>
          <w:tcPr>
            <w:tcW w:w="0" w:type="auto"/>
            <w:vAlign w:val="center"/>
            <w:hideMark/>
          </w:tcPr>
          <w:p w14:paraId="73EFF2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3187B7" w14:textId="77777777" w:rsidR="00D67926" w:rsidRDefault="008D6FB8">
            <w:pPr>
              <w:rPr>
                <w:rFonts w:eastAsia="Times New Roman"/>
                <w:lang w:val="en-US"/>
              </w:rPr>
            </w:pPr>
            <w:r>
              <w:rPr>
                <w:rFonts w:eastAsia="Times New Roman"/>
                <w:lang w:val="en-US"/>
              </w:rPr>
              <w:t>Identifies the types of subjects that can be the subject of the questionnaire.</w:t>
            </w:r>
          </w:p>
        </w:tc>
      </w:tr>
      <w:tr w:rsidR="00D67926" w14:paraId="6A4CA64B" w14:textId="77777777">
        <w:trPr>
          <w:divId w:val="1845052625"/>
          <w:tblCellSpacing w:w="15" w:type="dxa"/>
        </w:trPr>
        <w:tc>
          <w:tcPr>
            <w:tcW w:w="0" w:type="auto"/>
            <w:vAlign w:val="center"/>
            <w:hideMark/>
          </w:tcPr>
          <w:p w14:paraId="34AC317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CF190CB" w14:textId="77777777" w:rsidR="00D67926" w:rsidRDefault="008D6FB8">
            <w:pPr>
              <w:rPr>
                <w:rFonts w:eastAsia="Times New Roman"/>
                <w:lang w:val="en-US"/>
              </w:rPr>
            </w:pPr>
            <w:r>
              <w:rPr>
                <w:rFonts w:eastAsia="Times New Roman"/>
                <w:lang w:val="en-US"/>
              </w:rPr>
              <w:t>If none are specified, then the subject is unlimited.</w:t>
            </w:r>
          </w:p>
        </w:tc>
      </w:tr>
      <w:tr w:rsidR="00D67926" w14:paraId="70A534BE" w14:textId="77777777">
        <w:trPr>
          <w:divId w:val="1845052625"/>
          <w:tblCellSpacing w:w="15" w:type="dxa"/>
        </w:trPr>
        <w:tc>
          <w:tcPr>
            <w:tcW w:w="0" w:type="auto"/>
            <w:vAlign w:val="center"/>
            <w:hideMark/>
          </w:tcPr>
          <w:p w14:paraId="1994705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A5FB43"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2B22301A" w14:textId="77777777">
        <w:trPr>
          <w:divId w:val="1845052625"/>
          <w:tblCellSpacing w:w="15" w:type="dxa"/>
        </w:trPr>
        <w:tc>
          <w:tcPr>
            <w:tcW w:w="0" w:type="auto"/>
            <w:vAlign w:val="center"/>
            <w:hideMark/>
          </w:tcPr>
          <w:p w14:paraId="0CE56386" w14:textId="77777777" w:rsidR="00D67926" w:rsidRDefault="008D6FB8">
            <w:pPr>
              <w:rPr>
                <w:rFonts w:eastAsia="Times New Roman"/>
                <w:lang w:val="en-US"/>
              </w:rPr>
            </w:pPr>
            <w:r>
              <w:rPr>
                <w:rFonts w:eastAsia="Times New Roman"/>
                <w:b/>
                <w:bCs/>
                <w:lang w:val="en-US"/>
              </w:rPr>
              <w:t>Questionnaire.group</w:t>
            </w:r>
          </w:p>
        </w:tc>
        <w:tc>
          <w:tcPr>
            <w:tcW w:w="0" w:type="auto"/>
            <w:vAlign w:val="center"/>
            <w:hideMark/>
          </w:tcPr>
          <w:p w14:paraId="5727C0F4" w14:textId="77777777" w:rsidR="00D67926" w:rsidRDefault="00D67926">
            <w:pPr>
              <w:rPr>
                <w:rFonts w:eastAsia="Times New Roman"/>
                <w:lang w:val="en-US"/>
              </w:rPr>
            </w:pPr>
          </w:p>
        </w:tc>
      </w:tr>
      <w:tr w:rsidR="00D67926" w14:paraId="1DC4A736" w14:textId="77777777">
        <w:trPr>
          <w:divId w:val="1845052625"/>
          <w:tblCellSpacing w:w="15" w:type="dxa"/>
        </w:trPr>
        <w:tc>
          <w:tcPr>
            <w:tcW w:w="0" w:type="auto"/>
            <w:vAlign w:val="center"/>
            <w:hideMark/>
          </w:tcPr>
          <w:p w14:paraId="599C18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6ABC3F" w14:textId="77777777" w:rsidR="00D67926" w:rsidRDefault="008D6FB8">
            <w:pPr>
              <w:rPr>
                <w:rFonts w:eastAsia="Times New Roman"/>
                <w:lang w:val="en-US"/>
              </w:rPr>
            </w:pPr>
            <w:r>
              <w:rPr>
                <w:rFonts w:eastAsia="Times New Roman"/>
                <w:lang w:val="en-US"/>
              </w:rPr>
              <w:t>Grouped questions</w:t>
            </w:r>
          </w:p>
        </w:tc>
      </w:tr>
      <w:tr w:rsidR="00D67926" w14:paraId="49A869D7" w14:textId="77777777">
        <w:trPr>
          <w:divId w:val="1845052625"/>
          <w:tblCellSpacing w:w="15" w:type="dxa"/>
        </w:trPr>
        <w:tc>
          <w:tcPr>
            <w:tcW w:w="0" w:type="auto"/>
            <w:vAlign w:val="center"/>
            <w:hideMark/>
          </w:tcPr>
          <w:p w14:paraId="1C4F92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BF36DC" w14:textId="77777777" w:rsidR="00D67926" w:rsidRDefault="008D6FB8">
            <w:pPr>
              <w:rPr>
                <w:rFonts w:eastAsia="Times New Roman"/>
                <w:lang w:val="en-US"/>
              </w:rPr>
            </w:pPr>
            <w:r>
              <w:rPr>
                <w:rFonts w:eastAsia="Times New Roman"/>
                <w:lang w:val="en-US"/>
              </w:rPr>
              <w:t>A collection of related questions (or further groupings of questions).</w:t>
            </w:r>
          </w:p>
        </w:tc>
      </w:tr>
      <w:tr w:rsidR="00D67926" w14:paraId="1AF40265" w14:textId="77777777">
        <w:trPr>
          <w:divId w:val="1845052625"/>
          <w:tblCellSpacing w:w="15" w:type="dxa"/>
        </w:trPr>
        <w:tc>
          <w:tcPr>
            <w:tcW w:w="0" w:type="auto"/>
            <w:vAlign w:val="center"/>
            <w:hideMark/>
          </w:tcPr>
          <w:p w14:paraId="5CF147B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59969E" w14:textId="77777777" w:rsidR="00D67926" w:rsidRDefault="008D6FB8">
            <w:pPr>
              <w:rPr>
                <w:rFonts w:eastAsia="Times New Roman"/>
                <w:lang w:val="en-US"/>
              </w:rPr>
            </w:pPr>
            <w:r>
              <w:rPr>
                <w:rFonts w:eastAsia="Times New Roman"/>
                <w:lang w:val="en-US"/>
              </w:rPr>
              <w:t xml:space="preserve">The Questionnaire itself has one "root" group with the actual contents of the Questionnaire. Information on this root group applies to the questionnaire as a whole. </w:t>
            </w:r>
          </w:p>
        </w:tc>
      </w:tr>
      <w:tr w:rsidR="00D67926" w14:paraId="30FC1616" w14:textId="77777777">
        <w:trPr>
          <w:divId w:val="1845052625"/>
          <w:tblCellSpacing w:w="15" w:type="dxa"/>
        </w:trPr>
        <w:tc>
          <w:tcPr>
            <w:tcW w:w="0" w:type="auto"/>
            <w:vAlign w:val="center"/>
            <w:hideMark/>
          </w:tcPr>
          <w:p w14:paraId="1E0C8B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259FAEC" w14:textId="77777777" w:rsidR="00D67926" w:rsidRDefault="008D6FB8">
            <w:pPr>
              <w:rPr>
                <w:rFonts w:eastAsia="Times New Roman"/>
                <w:lang w:val="en-US"/>
              </w:rPr>
            </w:pPr>
            <w:r>
              <w:rPr>
                <w:rFonts w:eastAsia="Times New Roman"/>
                <w:lang w:val="en-US"/>
              </w:rPr>
              <w:t>Need to be able to logically group answers to grouped questions.</w:t>
            </w:r>
          </w:p>
        </w:tc>
      </w:tr>
      <w:tr w:rsidR="00D67926" w14:paraId="21859556" w14:textId="77777777">
        <w:trPr>
          <w:divId w:val="1845052625"/>
          <w:tblCellSpacing w:w="15" w:type="dxa"/>
        </w:trPr>
        <w:tc>
          <w:tcPr>
            <w:tcW w:w="0" w:type="auto"/>
            <w:vAlign w:val="center"/>
            <w:hideMark/>
          </w:tcPr>
          <w:p w14:paraId="51E8287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265AC08" w14:textId="77777777" w:rsidR="00D67926" w:rsidRDefault="008D6FB8">
            <w:pPr>
              <w:rPr>
                <w:rFonts w:eastAsia="Times New Roman"/>
                <w:lang w:val="en-US"/>
              </w:rPr>
            </w:pPr>
            <w:r>
              <w:rPr>
                <w:rFonts w:eastAsia="Times New Roman"/>
                <w:lang w:val="en-US"/>
              </w:rPr>
              <w:t>Section</w:t>
            </w:r>
          </w:p>
        </w:tc>
      </w:tr>
      <w:tr w:rsidR="00D67926" w14:paraId="241FC166" w14:textId="77777777">
        <w:trPr>
          <w:divId w:val="1845052625"/>
          <w:tblCellSpacing w:w="15" w:type="dxa"/>
        </w:trPr>
        <w:tc>
          <w:tcPr>
            <w:tcW w:w="0" w:type="auto"/>
            <w:vAlign w:val="center"/>
            <w:hideMark/>
          </w:tcPr>
          <w:p w14:paraId="1CBEC356"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D586B78" w14:textId="77777777" w:rsidR="00D67926" w:rsidRDefault="008D6FB8">
            <w:pPr>
              <w:rPr>
                <w:rFonts w:eastAsia="Times New Roman"/>
                <w:lang w:val="en-US"/>
              </w:rPr>
            </w:pPr>
            <w:r>
              <w:rPr>
                <w:rFonts w:eastAsia="Times New Roman"/>
                <w:lang w:val="en-US"/>
              </w:rPr>
              <w:t>Groups may either contain questions or groups but not both</w:t>
            </w:r>
          </w:p>
        </w:tc>
      </w:tr>
      <w:tr w:rsidR="00D67926" w14:paraId="75D1ACFE" w14:textId="77777777">
        <w:trPr>
          <w:divId w:val="1845052625"/>
          <w:tblCellSpacing w:w="15" w:type="dxa"/>
        </w:trPr>
        <w:tc>
          <w:tcPr>
            <w:tcW w:w="0" w:type="auto"/>
            <w:vAlign w:val="center"/>
            <w:hideMark/>
          </w:tcPr>
          <w:p w14:paraId="714B219F" w14:textId="77777777" w:rsidR="00D67926" w:rsidRDefault="008D6FB8">
            <w:pPr>
              <w:rPr>
                <w:rFonts w:eastAsia="Times New Roman"/>
                <w:lang w:val="en-US"/>
              </w:rPr>
            </w:pPr>
            <w:r>
              <w:rPr>
                <w:rFonts w:eastAsia="Times New Roman"/>
                <w:b/>
                <w:bCs/>
                <w:lang w:val="en-US"/>
              </w:rPr>
              <w:t>Questionnaire.group.linkId</w:t>
            </w:r>
          </w:p>
        </w:tc>
        <w:tc>
          <w:tcPr>
            <w:tcW w:w="0" w:type="auto"/>
            <w:vAlign w:val="center"/>
            <w:hideMark/>
          </w:tcPr>
          <w:p w14:paraId="6A55BA1C" w14:textId="77777777" w:rsidR="00D67926" w:rsidRDefault="00D67926">
            <w:pPr>
              <w:rPr>
                <w:rFonts w:eastAsia="Times New Roman"/>
                <w:lang w:val="en-US"/>
              </w:rPr>
            </w:pPr>
          </w:p>
        </w:tc>
      </w:tr>
      <w:tr w:rsidR="00D67926" w14:paraId="5AD511F4" w14:textId="77777777">
        <w:trPr>
          <w:divId w:val="1845052625"/>
          <w:tblCellSpacing w:w="15" w:type="dxa"/>
        </w:trPr>
        <w:tc>
          <w:tcPr>
            <w:tcW w:w="0" w:type="auto"/>
            <w:vAlign w:val="center"/>
            <w:hideMark/>
          </w:tcPr>
          <w:p w14:paraId="07E690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518E83" w14:textId="77777777" w:rsidR="00D67926" w:rsidRDefault="008D6FB8">
            <w:pPr>
              <w:rPr>
                <w:rFonts w:eastAsia="Times New Roman"/>
                <w:lang w:val="en-US"/>
              </w:rPr>
            </w:pPr>
            <w:r>
              <w:rPr>
                <w:rFonts w:eastAsia="Times New Roman"/>
                <w:lang w:val="en-US"/>
              </w:rPr>
              <w:t>To link questionnaire with questionnaire response</w:t>
            </w:r>
          </w:p>
        </w:tc>
      </w:tr>
      <w:tr w:rsidR="00D67926" w14:paraId="2EB4B42B" w14:textId="77777777">
        <w:trPr>
          <w:divId w:val="1845052625"/>
          <w:tblCellSpacing w:w="15" w:type="dxa"/>
        </w:trPr>
        <w:tc>
          <w:tcPr>
            <w:tcW w:w="0" w:type="auto"/>
            <w:vAlign w:val="center"/>
            <w:hideMark/>
          </w:tcPr>
          <w:p w14:paraId="3B1E99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FC577A" w14:textId="77777777"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14:paraId="3C825D12" w14:textId="77777777">
        <w:trPr>
          <w:divId w:val="1845052625"/>
          <w:tblCellSpacing w:w="15" w:type="dxa"/>
        </w:trPr>
        <w:tc>
          <w:tcPr>
            <w:tcW w:w="0" w:type="auto"/>
            <w:vAlign w:val="center"/>
            <w:hideMark/>
          </w:tcPr>
          <w:p w14:paraId="6570AF1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F9B430" w14:textId="77777777"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14:paraId="55BDBEDD" w14:textId="77777777">
        <w:trPr>
          <w:divId w:val="1845052625"/>
          <w:tblCellSpacing w:w="15" w:type="dxa"/>
        </w:trPr>
        <w:tc>
          <w:tcPr>
            <w:tcW w:w="0" w:type="auto"/>
            <w:vAlign w:val="center"/>
            <w:hideMark/>
          </w:tcPr>
          <w:p w14:paraId="703947E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87D330" w14:textId="77777777"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14:paraId="24C2D121" w14:textId="77777777">
        <w:trPr>
          <w:divId w:val="1845052625"/>
          <w:tblCellSpacing w:w="15" w:type="dxa"/>
        </w:trPr>
        <w:tc>
          <w:tcPr>
            <w:tcW w:w="0" w:type="auto"/>
            <w:vAlign w:val="center"/>
            <w:hideMark/>
          </w:tcPr>
          <w:p w14:paraId="6B5009BC" w14:textId="77777777" w:rsidR="00D67926" w:rsidRDefault="008D6FB8">
            <w:pPr>
              <w:rPr>
                <w:rFonts w:eastAsia="Times New Roman"/>
                <w:lang w:val="en-US"/>
              </w:rPr>
            </w:pPr>
            <w:r>
              <w:rPr>
                <w:rFonts w:eastAsia="Times New Roman"/>
                <w:b/>
                <w:bCs/>
                <w:lang w:val="en-US"/>
              </w:rPr>
              <w:t>Questionnaire.group.title</w:t>
            </w:r>
          </w:p>
        </w:tc>
        <w:tc>
          <w:tcPr>
            <w:tcW w:w="0" w:type="auto"/>
            <w:vAlign w:val="center"/>
            <w:hideMark/>
          </w:tcPr>
          <w:p w14:paraId="78926F40" w14:textId="77777777" w:rsidR="00D67926" w:rsidRDefault="00D67926">
            <w:pPr>
              <w:rPr>
                <w:rFonts w:eastAsia="Times New Roman"/>
                <w:lang w:val="en-US"/>
              </w:rPr>
            </w:pPr>
          </w:p>
        </w:tc>
      </w:tr>
      <w:tr w:rsidR="00D67926" w14:paraId="1646F539" w14:textId="77777777">
        <w:trPr>
          <w:divId w:val="1845052625"/>
          <w:tblCellSpacing w:w="15" w:type="dxa"/>
        </w:trPr>
        <w:tc>
          <w:tcPr>
            <w:tcW w:w="0" w:type="auto"/>
            <w:vAlign w:val="center"/>
            <w:hideMark/>
          </w:tcPr>
          <w:p w14:paraId="60DDA1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8D56C8" w14:textId="77777777" w:rsidR="00D67926" w:rsidRDefault="008D6FB8">
            <w:pPr>
              <w:rPr>
                <w:rFonts w:eastAsia="Times New Roman"/>
                <w:lang w:val="en-US"/>
              </w:rPr>
            </w:pPr>
            <w:r>
              <w:rPr>
                <w:rFonts w:eastAsia="Times New Roman"/>
                <w:lang w:val="en-US"/>
              </w:rPr>
              <w:t>Name to be displayed for group</w:t>
            </w:r>
          </w:p>
        </w:tc>
      </w:tr>
      <w:tr w:rsidR="00D67926" w14:paraId="269EBC47" w14:textId="77777777">
        <w:trPr>
          <w:divId w:val="1845052625"/>
          <w:tblCellSpacing w:w="15" w:type="dxa"/>
        </w:trPr>
        <w:tc>
          <w:tcPr>
            <w:tcW w:w="0" w:type="auto"/>
            <w:vAlign w:val="center"/>
            <w:hideMark/>
          </w:tcPr>
          <w:p w14:paraId="3B3A58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70B363" w14:textId="77777777" w:rsidR="00D67926" w:rsidRDefault="008D6FB8">
            <w:pPr>
              <w:rPr>
                <w:rFonts w:eastAsia="Times New Roman"/>
                <w:lang w:val="en-US"/>
              </w:rPr>
            </w:pPr>
            <w:r>
              <w:rPr>
                <w:rFonts w:eastAsia="Times New Roman"/>
                <w:lang w:val="en-US"/>
              </w:rPr>
              <w:t>The human-readable name for this section of the questionnaire.</w:t>
            </w:r>
          </w:p>
        </w:tc>
      </w:tr>
      <w:tr w:rsidR="00D67926" w14:paraId="5AA49C6D" w14:textId="77777777">
        <w:trPr>
          <w:divId w:val="1845052625"/>
          <w:tblCellSpacing w:w="15" w:type="dxa"/>
        </w:trPr>
        <w:tc>
          <w:tcPr>
            <w:tcW w:w="0" w:type="auto"/>
            <w:vAlign w:val="center"/>
            <w:hideMark/>
          </w:tcPr>
          <w:p w14:paraId="32A9A51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2E5CA3" w14:textId="77777777" w:rsidR="00D67926" w:rsidRDefault="008D6FB8">
            <w:pPr>
              <w:rPr>
                <w:rFonts w:eastAsia="Times New Roman"/>
                <w:lang w:val="en-US"/>
              </w:rPr>
            </w:pPr>
            <w:r>
              <w:rPr>
                <w:rFonts w:eastAsia="Times New Roman"/>
                <w:lang w:val="en-US"/>
              </w:rPr>
              <w:t>The title of the "root" group is the title for the questionnaire.</w:t>
            </w:r>
          </w:p>
        </w:tc>
      </w:tr>
      <w:tr w:rsidR="00D67926" w14:paraId="1FCB0DB7" w14:textId="77777777">
        <w:trPr>
          <w:divId w:val="1845052625"/>
          <w:tblCellSpacing w:w="15" w:type="dxa"/>
        </w:trPr>
        <w:tc>
          <w:tcPr>
            <w:tcW w:w="0" w:type="auto"/>
            <w:vAlign w:val="center"/>
            <w:hideMark/>
          </w:tcPr>
          <w:p w14:paraId="7811D8D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FB78DE2" w14:textId="77777777"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14:paraId="567B862B" w14:textId="77777777">
        <w:trPr>
          <w:divId w:val="1845052625"/>
          <w:tblCellSpacing w:w="15" w:type="dxa"/>
        </w:trPr>
        <w:tc>
          <w:tcPr>
            <w:tcW w:w="0" w:type="auto"/>
            <w:vAlign w:val="center"/>
            <w:hideMark/>
          </w:tcPr>
          <w:p w14:paraId="4BD9ED90" w14:textId="77777777" w:rsidR="00D67926" w:rsidRDefault="008D6FB8">
            <w:pPr>
              <w:rPr>
                <w:rFonts w:eastAsia="Times New Roman"/>
                <w:lang w:val="en-US"/>
              </w:rPr>
            </w:pPr>
            <w:r>
              <w:rPr>
                <w:rFonts w:eastAsia="Times New Roman"/>
                <w:b/>
                <w:bCs/>
                <w:lang w:val="en-US"/>
              </w:rPr>
              <w:lastRenderedPageBreak/>
              <w:t>Questionnaire.group.concept</w:t>
            </w:r>
          </w:p>
        </w:tc>
        <w:tc>
          <w:tcPr>
            <w:tcW w:w="0" w:type="auto"/>
            <w:vAlign w:val="center"/>
            <w:hideMark/>
          </w:tcPr>
          <w:p w14:paraId="027B7D1D" w14:textId="77777777" w:rsidR="00D67926" w:rsidRDefault="00D67926">
            <w:pPr>
              <w:rPr>
                <w:rFonts w:eastAsia="Times New Roman"/>
                <w:lang w:val="en-US"/>
              </w:rPr>
            </w:pPr>
          </w:p>
        </w:tc>
      </w:tr>
      <w:tr w:rsidR="00D67926" w14:paraId="06301365" w14:textId="77777777">
        <w:trPr>
          <w:divId w:val="1845052625"/>
          <w:tblCellSpacing w:w="15" w:type="dxa"/>
        </w:trPr>
        <w:tc>
          <w:tcPr>
            <w:tcW w:w="0" w:type="auto"/>
            <w:vAlign w:val="center"/>
            <w:hideMark/>
          </w:tcPr>
          <w:p w14:paraId="5BD708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607331" w14:textId="77777777" w:rsidR="00D67926" w:rsidRDefault="008D6FB8">
            <w:pPr>
              <w:rPr>
                <w:rFonts w:eastAsia="Times New Roman"/>
                <w:lang w:val="en-US"/>
              </w:rPr>
            </w:pPr>
            <w:r>
              <w:rPr>
                <w:rFonts w:eastAsia="Times New Roman"/>
                <w:lang w:val="en-US"/>
              </w:rPr>
              <w:t>Concept that represents this section on a questionnaire</w:t>
            </w:r>
          </w:p>
        </w:tc>
      </w:tr>
      <w:tr w:rsidR="00D67926" w14:paraId="27F50F58" w14:textId="77777777">
        <w:trPr>
          <w:divId w:val="1845052625"/>
          <w:tblCellSpacing w:w="15" w:type="dxa"/>
        </w:trPr>
        <w:tc>
          <w:tcPr>
            <w:tcW w:w="0" w:type="auto"/>
            <w:vAlign w:val="center"/>
            <w:hideMark/>
          </w:tcPr>
          <w:p w14:paraId="7D64AF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9D849C" w14:textId="77777777" w:rsidR="00D67926" w:rsidRDefault="008D6FB8">
            <w:pPr>
              <w:rPr>
                <w:rFonts w:eastAsia="Times New Roman"/>
                <w:lang w:val="en-US"/>
              </w:rPr>
            </w:pPr>
            <w:r>
              <w:rPr>
                <w:rFonts w:eastAsia="Times New Roman"/>
                <w:lang w:val="en-US"/>
              </w:rPr>
              <w:t>Identifies a how this group of questions is known in a particular terminology such as LOINC.</w:t>
            </w:r>
          </w:p>
        </w:tc>
      </w:tr>
      <w:tr w:rsidR="00D67926" w14:paraId="484427E2" w14:textId="77777777">
        <w:trPr>
          <w:divId w:val="1845052625"/>
          <w:tblCellSpacing w:w="15" w:type="dxa"/>
        </w:trPr>
        <w:tc>
          <w:tcPr>
            <w:tcW w:w="0" w:type="auto"/>
            <w:vAlign w:val="center"/>
            <w:hideMark/>
          </w:tcPr>
          <w:p w14:paraId="7F5A5F0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FDB637" w14:textId="77777777" w:rsidR="00D67926" w:rsidRDefault="008D6FB8">
            <w:pPr>
              <w:rPr>
                <w:rFonts w:eastAsia="Times New Roman"/>
                <w:lang w:val="en-US"/>
              </w:rPr>
            </w:pPr>
            <w:r>
              <w:rPr>
                <w:rFonts w:eastAsia="Times New Roman"/>
                <w:lang w:val="en-US"/>
              </w:rPr>
              <w:t>The code(s) for the "root" group apply to the questionnaire as a whole.</w:t>
            </w:r>
          </w:p>
        </w:tc>
      </w:tr>
      <w:tr w:rsidR="00D67926" w14:paraId="58321310" w14:textId="77777777">
        <w:trPr>
          <w:divId w:val="1845052625"/>
          <w:tblCellSpacing w:w="15" w:type="dxa"/>
        </w:trPr>
        <w:tc>
          <w:tcPr>
            <w:tcW w:w="0" w:type="auto"/>
            <w:vAlign w:val="center"/>
            <w:hideMark/>
          </w:tcPr>
          <w:p w14:paraId="79BAE30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1A3E919" w14:textId="77777777" w:rsidR="00D67926" w:rsidRDefault="008D6FB8">
            <w:pPr>
              <w:rPr>
                <w:rFonts w:eastAsia="Times New Roman"/>
                <w:lang w:val="en-US"/>
              </w:rPr>
            </w:pPr>
            <w:r>
              <w:rPr>
                <w:rFonts w:eastAsia="Times New Roman"/>
                <w:lang w:val="en-US"/>
              </w:rPr>
              <w:t>Allows linking of groups of questions (and complete questionnaires) to formal terminologies.</w:t>
            </w:r>
          </w:p>
        </w:tc>
      </w:tr>
      <w:tr w:rsidR="00D67926" w14:paraId="0A899D3B" w14:textId="77777777">
        <w:trPr>
          <w:divId w:val="1845052625"/>
          <w:tblCellSpacing w:w="15" w:type="dxa"/>
        </w:trPr>
        <w:tc>
          <w:tcPr>
            <w:tcW w:w="0" w:type="auto"/>
            <w:vAlign w:val="center"/>
            <w:hideMark/>
          </w:tcPr>
          <w:p w14:paraId="1412226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6BDCDB7" w14:textId="77777777" w:rsidR="00D67926" w:rsidRDefault="008D6FB8">
            <w:pPr>
              <w:rPr>
                <w:rFonts w:eastAsia="Times New Roman"/>
                <w:lang w:val="en-US"/>
              </w:rPr>
            </w:pPr>
            <w:r>
              <w:rPr>
                <w:rFonts w:eastAsia="Times New Roman"/>
                <w:lang w:val="en-US"/>
              </w:rPr>
              <w:t>Codes for groupings of questionnaire questions</w:t>
            </w:r>
          </w:p>
        </w:tc>
      </w:tr>
      <w:tr w:rsidR="00D67926" w14:paraId="54497BF1" w14:textId="77777777">
        <w:trPr>
          <w:divId w:val="1845052625"/>
          <w:tblCellSpacing w:w="15" w:type="dxa"/>
        </w:trPr>
        <w:tc>
          <w:tcPr>
            <w:tcW w:w="0" w:type="auto"/>
            <w:vAlign w:val="center"/>
            <w:hideMark/>
          </w:tcPr>
          <w:p w14:paraId="5C61994E" w14:textId="77777777" w:rsidR="00D67926" w:rsidRDefault="008D6FB8">
            <w:pPr>
              <w:rPr>
                <w:rFonts w:eastAsia="Times New Roman"/>
                <w:lang w:val="en-US"/>
              </w:rPr>
            </w:pPr>
            <w:r>
              <w:rPr>
                <w:rFonts w:eastAsia="Times New Roman"/>
                <w:b/>
                <w:bCs/>
                <w:lang w:val="en-US"/>
              </w:rPr>
              <w:t>Questionnaire.group.text</w:t>
            </w:r>
          </w:p>
        </w:tc>
        <w:tc>
          <w:tcPr>
            <w:tcW w:w="0" w:type="auto"/>
            <w:vAlign w:val="center"/>
            <w:hideMark/>
          </w:tcPr>
          <w:p w14:paraId="27431A02" w14:textId="77777777" w:rsidR="00D67926" w:rsidRDefault="00D67926">
            <w:pPr>
              <w:rPr>
                <w:rFonts w:eastAsia="Times New Roman"/>
                <w:lang w:val="en-US"/>
              </w:rPr>
            </w:pPr>
          </w:p>
        </w:tc>
      </w:tr>
      <w:tr w:rsidR="00D67926" w14:paraId="1A71D0FA" w14:textId="77777777">
        <w:trPr>
          <w:divId w:val="1845052625"/>
          <w:tblCellSpacing w:w="15" w:type="dxa"/>
        </w:trPr>
        <w:tc>
          <w:tcPr>
            <w:tcW w:w="0" w:type="auto"/>
            <w:vAlign w:val="center"/>
            <w:hideMark/>
          </w:tcPr>
          <w:p w14:paraId="2224B5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5D617C" w14:textId="77777777" w:rsidR="00D67926" w:rsidRDefault="008D6FB8">
            <w:pPr>
              <w:rPr>
                <w:rFonts w:eastAsia="Times New Roman"/>
                <w:lang w:val="en-US"/>
              </w:rPr>
            </w:pPr>
            <w:r>
              <w:rPr>
                <w:rFonts w:eastAsia="Times New Roman"/>
                <w:lang w:val="en-US"/>
              </w:rPr>
              <w:t>Additional text for the group</w:t>
            </w:r>
          </w:p>
        </w:tc>
      </w:tr>
      <w:tr w:rsidR="00D67926" w14:paraId="35E3D72F" w14:textId="77777777">
        <w:trPr>
          <w:divId w:val="1845052625"/>
          <w:tblCellSpacing w:w="15" w:type="dxa"/>
        </w:trPr>
        <w:tc>
          <w:tcPr>
            <w:tcW w:w="0" w:type="auto"/>
            <w:vAlign w:val="center"/>
            <w:hideMark/>
          </w:tcPr>
          <w:p w14:paraId="1B6AD5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8498B9" w14:textId="77777777" w:rsidR="00D67926" w:rsidRDefault="008D6FB8">
            <w:pPr>
              <w:rPr>
                <w:rFonts w:eastAsia="Times New Roman"/>
                <w:lang w:val="en-US"/>
              </w:rPr>
            </w:pPr>
            <w:r>
              <w:rPr>
                <w:rFonts w:eastAsia="Times New Roman"/>
                <w:lang w:val="en-US"/>
              </w:rPr>
              <w:t>Additional text for the group, used for display purposes.</w:t>
            </w:r>
          </w:p>
        </w:tc>
      </w:tr>
      <w:tr w:rsidR="00D67926" w14:paraId="49B6BD93" w14:textId="77777777">
        <w:trPr>
          <w:divId w:val="1845052625"/>
          <w:tblCellSpacing w:w="15" w:type="dxa"/>
        </w:trPr>
        <w:tc>
          <w:tcPr>
            <w:tcW w:w="0" w:type="auto"/>
            <w:vAlign w:val="center"/>
            <w:hideMark/>
          </w:tcPr>
          <w:p w14:paraId="00C3082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51CB774" w14:textId="77777777" w:rsidR="00D67926" w:rsidRDefault="008D6FB8">
            <w:pPr>
              <w:rPr>
                <w:rFonts w:eastAsia="Times New Roman"/>
                <w:lang w:val="en-US"/>
              </w:rPr>
            </w:pPr>
            <w:r>
              <w:rPr>
                <w:rFonts w:eastAsia="Times New Roman"/>
                <w:lang w:val="en-US"/>
              </w:rPr>
              <w:t>Common extensions are defined for more specialized types of display text.</w:t>
            </w:r>
          </w:p>
        </w:tc>
      </w:tr>
      <w:tr w:rsidR="00D67926" w14:paraId="24E4C19F" w14:textId="77777777">
        <w:trPr>
          <w:divId w:val="1845052625"/>
          <w:tblCellSpacing w:w="15" w:type="dxa"/>
        </w:trPr>
        <w:tc>
          <w:tcPr>
            <w:tcW w:w="0" w:type="auto"/>
            <w:vAlign w:val="center"/>
            <w:hideMark/>
          </w:tcPr>
          <w:p w14:paraId="02938CF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92B989" w14:textId="77777777"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14:paraId="3A6EDD9E" w14:textId="77777777">
        <w:trPr>
          <w:divId w:val="1845052625"/>
          <w:tblCellSpacing w:w="15" w:type="dxa"/>
        </w:trPr>
        <w:tc>
          <w:tcPr>
            <w:tcW w:w="0" w:type="auto"/>
            <w:vAlign w:val="center"/>
            <w:hideMark/>
          </w:tcPr>
          <w:p w14:paraId="76E4BD1C" w14:textId="77777777" w:rsidR="00D67926" w:rsidRDefault="008D6FB8">
            <w:pPr>
              <w:rPr>
                <w:rFonts w:eastAsia="Times New Roman"/>
                <w:lang w:val="en-US"/>
              </w:rPr>
            </w:pPr>
            <w:r>
              <w:rPr>
                <w:rFonts w:eastAsia="Times New Roman"/>
                <w:b/>
                <w:bCs/>
                <w:lang w:val="en-US"/>
              </w:rPr>
              <w:t>Questionnaire.group.required</w:t>
            </w:r>
          </w:p>
        </w:tc>
        <w:tc>
          <w:tcPr>
            <w:tcW w:w="0" w:type="auto"/>
            <w:vAlign w:val="center"/>
            <w:hideMark/>
          </w:tcPr>
          <w:p w14:paraId="4037DEE5" w14:textId="77777777" w:rsidR="00D67926" w:rsidRDefault="00D67926">
            <w:pPr>
              <w:rPr>
                <w:rFonts w:eastAsia="Times New Roman"/>
                <w:lang w:val="en-US"/>
              </w:rPr>
            </w:pPr>
          </w:p>
        </w:tc>
      </w:tr>
      <w:tr w:rsidR="00D67926" w14:paraId="615232D2" w14:textId="77777777">
        <w:trPr>
          <w:divId w:val="1845052625"/>
          <w:tblCellSpacing w:w="15" w:type="dxa"/>
        </w:trPr>
        <w:tc>
          <w:tcPr>
            <w:tcW w:w="0" w:type="auto"/>
            <w:vAlign w:val="center"/>
            <w:hideMark/>
          </w:tcPr>
          <w:p w14:paraId="4A38DB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5711CA" w14:textId="77777777" w:rsidR="00D67926" w:rsidRDefault="008D6FB8">
            <w:pPr>
              <w:rPr>
                <w:rFonts w:eastAsia="Times New Roman"/>
                <w:lang w:val="en-US"/>
              </w:rPr>
            </w:pPr>
            <w:r>
              <w:rPr>
                <w:rFonts w:eastAsia="Times New Roman"/>
                <w:lang w:val="en-US"/>
              </w:rPr>
              <w:t>Must group be included in data results?</w:t>
            </w:r>
          </w:p>
        </w:tc>
      </w:tr>
      <w:tr w:rsidR="00D67926" w14:paraId="2CB48446" w14:textId="77777777">
        <w:trPr>
          <w:divId w:val="1845052625"/>
          <w:tblCellSpacing w:w="15" w:type="dxa"/>
        </w:trPr>
        <w:tc>
          <w:tcPr>
            <w:tcW w:w="0" w:type="auto"/>
            <w:vAlign w:val="center"/>
            <w:hideMark/>
          </w:tcPr>
          <w:p w14:paraId="297484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0158B1" w14:textId="77777777" w:rsidR="00D67926" w:rsidRDefault="008D6FB8">
            <w:pPr>
              <w:rPr>
                <w:rFonts w:eastAsia="Times New Roman"/>
                <w:lang w:val="en-US"/>
              </w:rPr>
            </w:pPr>
            <w:r>
              <w:rPr>
                <w:rFonts w:eastAsia="Times New Roman"/>
                <w:lang w:val="en-US"/>
              </w:rPr>
              <w:t xml:space="preserve">If true, indicates that the group must be present and have required questions within it answered. If false, the group may be skipped when answering the questionnaire. </w:t>
            </w:r>
          </w:p>
        </w:tc>
      </w:tr>
      <w:tr w:rsidR="00D67926" w14:paraId="06CF9BBD" w14:textId="77777777">
        <w:trPr>
          <w:divId w:val="1845052625"/>
          <w:tblCellSpacing w:w="15" w:type="dxa"/>
        </w:trPr>
        <w:tc>
          <w:tcPr>
            <w:tcW w:w="0" w:type="auto"/>
            <w:vAlign w:val="center"/>
            <w:hideMark/>
          </w:tcPr>
          <w:p w14:paraId="24434294" w14:textId="77777777" w:rsidR="00D67926" w:rsidRDefault="008D6FB8">
            <w:pPr>
              <w:rPr>
                <w:rFonts w:eastAsia="Times New Roman"/>
                <w:lang w:val="en-US"/>
              </w:rPr>
            </w:pPr>
            <w:r>
              <w:rPr>
                <w:rFonts w:eastAsia="Times New Roman"/>
                <w:b/>
                <w:bCs/>
                <w:lang w:val="en-US"/>
              </w:rPr>
              <w:t>Questionnaire.group.repeats</w:t>
            </w:r>
          </w:p>
        </w:tc>
        <w:tc>
          <w:tcPr>
            <w:tcW w:w="0" w:type="auto"/>
            <w:vAlign w:val="center"/>
            <w:hideMark/>
          </w:tcPr>
          <w:p w14:paraId="435DF6BD" w14:textId="77777777" w:rsidR="00D67926" w:rsidRDefault="00D67926">
            <w:pPr>
              <w:rPr>
                <w:rFonts w:eastAsia="Times New Roman"/>
                <w:lang w:val="en-US"/>
              </w:rPr>
            </w:pPr>
          </w:p>
        </w:tc>
      </w:tr>
      <w:tr w:rsidR="00D67926" w14:paraId="3A7EFEBD" w14:textId="77777777">
        <w:trPr>
          <w:divId w:val="1845052625"/>
          <w:tblCellSpacing w:w="15" w:type="dxa"/>
        </w:trPr>
        <w:tc>
          <w:tcPr>
            <w:tcW w:w="0" w:type="auto"/>
            <w:vAlign w:val="center"/>
            <w:hideMark/>
          </w:tcPr>
          <w:p w14:paraId="659644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CBEE3A" w14:textId="77777777" w:rsidR="00D67926" w:rsidRDefault="008D6FB8">
            <w:pPr>
              <w:rPr>
                <w:rFonts w:eastAsia="Times New Roman"/>
                <w:lang w:val="en-US"/>
              </w:rPr>
            </w:pPr>
            <w:r>
              <w:rPr>
                <w:rFonts w:eastAsia="Times New Roman"/>
                <w:lang w:val="en-US"/>
              </w:rPr>
              <w:t>Whether the group may repeat</w:t>
            </w:r>
          </w:p>
        </w:tc>
      </w:tr>
      <w:tr w:rsidR="00D67926" w14:paraId="7FC43244" w14:textId="77777777">
        <w:trPr>
          <w:divId w:val="1845052625"/>
          <w:tblCellSpacing w:w="15" w:type="dxa"/>
        </w:trPr>
        <w:tc>
          <w:tcPr>
            <w:tcW w:w="0" w:type="auto"/>
            <w:vAlign w:val="center"/>
            <w:hideMark/>
          </w:tcPr>
          <w:p w14:paraId="34FF60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1549FC" w14:textId="77777777" w:rsidR="00D67926" w:rsidRDefault="008D6FB8">
            <w:pPr>
              <w:rPr>
                <w:rFonts w:eastAsia="Times New Roman"/>
                <w:lang w:val="en-US"/>
              </w:rPr>
            </w:pPr>
            <w:r>
              <w:rPr>
                <w:rFonts w:eastAsia="Times New Roman"/>
                <w:lang w:val="en-US"/>
              </w:rPr>
              <w:t>Whether the group may occur multiple times in the instance, containing multiple sets of answers.</w:t>
            </w:r>
          </w:p>
        </w:tc>
      </w:tr>
      <w:tr w:rsidR="00D67926" w14:paraId="46B06A43" w14:textId="77777777">
        <w:trPr>
          <w:divId w:val="1845052625"/>
          <w:tblCellSpacing w:w="15" w:type="dxa"/>
        </w:trPr>
        <w:tc>
          <w:tcPr>
            <w:tcW w:w="0" w:type="auto"/>
            <w:vAlign w:val="center"/>
            <w:hideMark/>
          </w:tcPr>
          <w:p w14:paraId="24C9663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D635493" w14:textId="77777777" w:rsidR="00D67926" w:rsidRDefault="008D6FB8">
            <w:pPr>
              <w:rPr>
                <w:rFonts w:eastAsia="Times New Roman"/>
                <w:lang w:val="en-US"/>
              </w:rPr>
            </w:pPr>
            <w:r>
              <w:rPr>
                <w:rFonts w:eastAsia="Times New Roman"/>
                <w:lang w:val="en-US"/>
              </w:rPr>
              <w:t>Groups may be used to create set of (related) questions that can be repeated to give multiple answers to such a set.</w:t>
            </w:r>
          </w:p>
        </w:tc>
      </w:tr>
      <w:tr w:rsidR="00D67926" w14:paraId="3DCAA366" w14:textId="77777777">
        <w:trPr>
          <w:divId w:val="1845052625"/>
          <w:tblCellSpacing w:w="15" w:type="dxa"/>
        </w:trPr>
        <w:tc>
          <w:tcPr>
            <w:tcW w:w="0" w:type="auto"/>
            <w:vAlign w:val="center"/>
            <w:hideMark/>
          </w:tcPr>
          <w:p w14:paraId="78E96487" w14:textId="77777777" w:rsidR="00D67926" w:rsidRDefault="008D6FB8">
            <w:pPr>
              <w:rPr>
                <w:rFonts w:eastAsia="Times New Roman"/>
                <w:lang w:val="en-US"/>
              </w:rPr>
            </w:pPr>
            <w:r>
              <w:rPr>
                <w:rFonts w:eastAsia="Times New Roman"/>
                <w:b/>
                <w:bCs/>
                <w:lang w:val="en-US"/>
              </w:rPr>
              <w:t>Questionnaire.group.group</w:t>
            </w:r>
          </w:p>
        </w:tc>
        <w:tc>
          <w:tcPr>
            <w:tcW w:w="0" w:type="auto"/>
            <w:vAlign w:val="center"/>
            <w:hideMark/>
          </w:tcPr>
          <w:p w14:paraId="2CC2873B" w14:textId="77777777" w:rsidR="00D67926" w:rsidRDefault="00D67926">
            <w:pPr>
              <w:rPr>
                <w:rFonts w:eastAsia="Times New Roman"/>
                <w:lang w:val="en-US"/>
              </w:rPr>
            </w:pPr>
          </w:p>
        </w:tc>
      </w:tr>
      <w:tr w:rsidR="00D67926" w14:paraId="1CF395A7" w14:textId="77777777">
        <w:trPr>
          <w:divId w:val="1845052625"/>
          <w:tblCellSpacing w:w="15" w:type="dxa"/>
        </w:trPr>
        <w:tc>
          <w:tcPr>
            <w:tcW w:w="0" w:type="auto"/>
            <w:vAlign w:val="center"/>
            <w:hideMark/>
          </w:tcPr>
          <w:p w14:paraId="21EB46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EABA22" w14:textId="77777777" w:rsidR="00D67926" w:rsidRDefault="008D6FB8">
            <w:pPr>
              <w:rPr>
                <w:rFonts w:eastAsia="Times New Roman"/>
                <w:lang w:val="en-US"/>
              </w:rPr>
            </w:pPr>
            <w:r>
              <w:rPr>
                <w:rFonts w:eastAsia="Times New Roman"/>
                <w:lang w:val="en-US"/>
              </w:rPr>
              <w:t>Nested questionnaire group</w:t>
            </w:r>
          </w:p>
        </w:tc>
      </w:tr>
      <w:tr w:rsidR="00D67926" w14:paraId="670D17CD" w14:textId="77777777">
        <w:trPr>
          <w:divId w:val="1845052625"/>
          <w:tblCellSpacing w:w="15" w:type="dxa"/>
        </w:trPr>
        <w:tc>
          <w:tcPr>
            <w:tcW w:w="0" w:type="auto"/>
            <w:vAlign w:val="center"/>
            <w:hideMark/>
          </w:tcPr>
          <w:p w14:paraId="47C0DF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44E4DF" w14:textId="77777777"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14:paraId="1A5AA519" w14:textId="77777777">
        <w:trPr>
          <w:divId w:val="1845052625"/>
          <w:tblCellSpacing w:w="15" w:type="dxa"/>
        </w:trPr>
        <w:tc>
          <w:tcPr>
            <w:tcW w:w="0" w:type="auto"/>
            <w:vAlign w:val="center"/>
            <w:hideMark/>
          </w:tcPr>
          <w:p w14:paraId="7C56F6A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F423792" w14:textId="77777777" w:rsidR="00D67926" w:rsidRDefault="008D6FB8">
            <w:pPr>
              <w:rPr>
                <w:rFonts w:eastAsia="Times New Roman"/>
                <w:lang w:val="en-US"/>
              </w:rPr>
            </w:pPr>
            <w:r>
              <w:rPr>
                <w:rFonts w:eastAsia="Times New Roman"/>
                <w:lang w:val="en-US"/>
              </w:rPr>
              <w:t>Reports can consist of complex nested groups.</w:t>
            </w:r>
          </w:p>
        </w:tc>
      </w:tr>
      <w:tr w:rsidR="00D67926" w14:paraId="49B76393" w14:textId="77777777">
        <w:trPr>
          <w:divId w:val="1845052625"/>
          <w:tblCellSpacing w:w="15" w:type="dxa"/>
        </w:trPr>
        <w:tc>
          <w:tcPr>
            <w:tcW w:w="0" w:type="auto"/>
            <w:vAlign w:val="center"/>
            <w:hideMark/>
          </w:tcPr>
          <w:p w14:paraId="227C6762" w14:textId="77777777" w:rsidR="00D67926" w:rsidRDefault="008D6FB8">
            <w:pPr>
              <w:rPr>
                <w:rFonts w:eastAsia="Times New Roman"/>
                <w:lang w:val="en-US"/>
              </w:rPr>
            </w:pPr>
            <w:r>
              <w:rPr>
                <w:rFonts w:eastAsia="Times New Roman"/>
                <w:b/>
                <w:bCs/>
                <w:lang w:val="en-US"/>
              </w:rPr>
              <w:t>Questionnaire.group.question</w:t>
            </w:r>
          </w:p>
        </w:tc>
        <w:tc>
          <w:tcPr>
            <w:tcW w:w="0" w:type="auto"/>
            <w:vAlign w:val="center"/>
            <w:hideMark/>
          </w:tcPr>
          <w:p w14:paraId="1996D007" w14:textId="77777777" w:rsidR="00D67926" w:rsidRDefault="00D67926">
            <w:pPr>
              <w:rPr>
                <w:rFonts w:eastAsia="Times New Roman"/>
                <w:lang w:val="en-US"/>
              </w:rPr>
            </w:pPr>
          </w:p>
        </w:tc>
      </w:tr>
      <w:tr w:rsidR="00D67926" w14:paraId="0A3278A0" w14:textId="77777777">
        <w:trPr>
          <w:divId w:val="1845052625"/>
          <w:tblCellSpacing w:w="15" w:type="dxa"/>
        </w:trPr>
        <w:tc>
          <w:tcPr>
            <w:tcW w:w="0" w:type="auto"/>
            <w:vAlign w:val="center"/>
            <w:hideMark/>
          </w:tcPr>
          <w:p w14:paraId="1B73DF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5B0743" w14:textId="77777777" w:rsidR="00D67926" w:rsidRDefault="008D6FB8">
            <w:pPr>
              <w:rPr>
                <w:rFonts w:eastAsia="Times New Roman"/>
                <w:lang w:val="en-US"/>
              </w:rPr>
            </w:pPr>
            <w:r>
              <w:rPr>
                <w:rFonts w:eastAsia="Times New Roman"/>
                <w:lang w:val="en-US"/>
              </w:rPr>
              <w:t>Questions in this group</w:t>
            </w:r>
          </w:p>
        </w:tc>
      </w:tr>
      <w:tr w:rsidR="00D67926" w14:paraId="5A7ED10C" w14:textId="77777777">
        <w:trPr>
          <w:divId w:val="1845052625"/>
          <w:tblCellSpacing w:w="15" w:type="dxa"/>
        </w:trPr>
        <w:tc>
          <w:tcPr>
            <w:tcW w:w="0" w:type="auto"/>
            <w:vAlign w:val="center"/>
            <w:hideMark/>
          </w:tcPr>
          <w:p w14:paraId="4D4A39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7CEC37" w14:textId="77777777"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14:paraId="2431D734" w14:textId="77777777">
        <w:trPr>
          <w:divId w:val="1845052625"/>
          <w:tblCellSpacing w:w="15" w:type="dxa"/>
        </w:trPr>
        <w:tc>
          <w:tcPr>
            <w:tcW w:w="0" w:type="auto"/>
            <w:vAlign w:val="center"/>
            <w:hideMark/>
          </w:tcPr>
          <w:p w14:paraId="4E2695BF"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94B98CE" w14:textId="77777777" w:rsidR="00D67926" w:rsidRDefault="008D6FB8">
            <w:pPr>
              <w:rPr>
                <w:rFonts w:eastAsia="Times New Roman"/>
                <w:lang w:val="en-US"/>
              </w:rPr>
            </w:pPr>
            <w:r>
              <w:rPr>
                <w:rFonts w:eastAsia="Times New Roman"/>
                <w:lang w:val="en-US"/>
              </w:rPr>
              <w:t>Must register answers to questions.</w:t>
            </w:r>
          </w:p>
        </w:tc>
      </w:tr>
      <w:tr w:rsidR="00D67926" w14:paraId="286A920A" w14:textId="77777777">
        <w:trPr>
          <w:divId w:val="1845052625"/>
          <w:tblCellSpacing w:w="15" w:type="dxa"/>
        </w:trPr>
        <w:tc>
          <w:tcPr>
            <w:tcW w:w="0" w:type="auto"/>
            <w:vAlign w:val="center"/>
            <w:hideMark/>
          </w:tcPr>
          <w:p w14:paraId="27199A7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C489AE2" w14:textId="77777777" w:rsidR="00D67926" w:rsidRDefault="008D6FB8">
            <w:pPr>
              <w:rPr>
                <w:rFonts w:eastAsia="Times New Roman"/>
                <w:lang w:val="en-US"/>
              </w:rPr>
            </w:pPr>
            <w:r>
              <w:rPr>
                <w:rFonts w:eastAsia="Times New Roman"/>
                <w:lang w:val="en-US"/>
              </w:rPr>
              <w:t>Responses</w:t>
            </w:r>
          </w:p>
        </w:tc>
      </w:tr>
      <w:tr w:rsidR="00D67926" w14:paraId="3691E4A0" w14:textId="77777777">
        <w:trPr>
          <w:divId w:val="1845052625"/>
          <w:tblCellSpacing w:w="15" w:type="dxa"/>
        </w:trPr>
        <w:tc>
          <w:tcPr>
            <w:tcW w:w="0" w:type="auto"/>
            <w:vAlign w:val="center"/>
            <w:hideMark/>
          </w:tcPr>
          <w:p w14:paraId="1B715D7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71BF4F9" w14:textId="77777777" w:rsidR="00D67926" w:rsidRDefault="008D6FB8">
            <w:pPr>
              <w:rPr>
                <w:rFonts w:eastAsia="Times New Roman"/>
                <w:lang w:val="en-US"/>
              </w:rPr>
            </w:pPr>
            <w:r>
              <w:rPr>
                <w:rFonts w:eastAsia="Times New Roman"/>
                <w:lang w:val="en-US"/>
              </w:rPr>
              <w:t>Contents</w:t>
            </w:r>
          </w:p>
        </w:tc>
      </w:tr>
      <w:tr w:rsidR="00D67926" w14:paraId="3FAAFF82" w14:textId="77777777">
        <w:trPr>
          <w:divId w:val="1845052625"/>
          <w:tblCellSpacing w:w="15" w:type="dxa"/>
        </w:trPr>
        <w:tc>
          <w:tcPr>
            <w:tcW w:w="0" w:type="auto"/>
            <w:vAlign w:val="center"/>
            <w:hideMark/>
          </w:tcPr>
          <w:p w14:paraId="15FCA4B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848E5F7" w14:textId="77777777" w:rsidR="00D67926" w:rsidRDefault="008D6FB8">
            <w:pPr>
              <w:rPr>
                <w:rFonts w:eastAsia="Times New Roman"/>
                <w:lang w:val="en-US"/>
              </w:rPr>
            </w:pPr>
            <w:r>
              <w:rPr>
                <w:rFonts w:eastAsia="Times New Roman"/>
                <w:lang w:val="en-US"/>
              </w:rPr>
              <w:t>A question must use either option or options, not both</w:t>
            </w:r>
          </w:p>
        </w:tc>
      </w:tr>
      <w:tr w:rsidR="00D67926" w14:paraId="7B519BB1" w14:textId="77777777">
        <w:trPr>
          <w:divId w:val="1845052625"/>
          <w:tblCellSpacing w:w="15" w:type="dxa"/>
        </w:trPr>
        <w:tc>
          <w:tcPr>
            <w:tcW w:w="0" w:type="auto"/>
            <w:vAlign w:val="center"/>
            <w:hideMark/>
          </w:tcPr>
          <w:p w14:paraId="1E1902B5" w14:textId="77777777" w:rsidR="00D67926" w:rsidRDefault="008D6FB8">
            <w:pPr>
              <w:rPr>
                <w:rFonts w:eastAsia="Times New Roman"/>
                <w:lang w:val="en-US"/>
              </w:rPr>
            </w:pPr>
            <w:r>
              <w:rPr>
                <w:rFonts w:eastAsia="Times New Roman"/>
                <w:b/>
                <w:bCs/>
                <w:lang w:val="en-US"/>
              </w:rPr>
              <w:t>Questionnaire.group.question.linkId</w:t>
            </w:r>
          </w:p>
        </w:tc>
        <w:tc>
          <w:tcPr>
            <w:tcW w:w="0" w:type="auto"/>
            <w:vAlign w:val="center"/>
            <w:hideMark/>
          </w:tcPr>
          <w:p w14:paraId="4089A37C" w14:textId="77777777" w:rsidR="00D67926" w:rsidRDefault="00D67926">
            <w:pPr>
              <w:rPr>
                <w:rFonts w:eastAsia="Times New Roman"/>
                <w:lang w:val="en-US"/>
              </w:rPr>
            </w:pPr>
          </w:p>
        </w:tc>
      </w:tr>
      <w:tr w:rsidR="00D67926" w14:paraId="25F2F533" w14:textId="77777777">
        <w:trPr>
          <w:divId w:val="1845052625"/>
          <w:tblCellSpacing w:w="15" w:type="dxa"/>
        </w:trPr>
        <w:tc>
          <w:tcPr>
            <w:tcW w:w="0" w:type="auto"/>
            <w:vAlign w:val="center"/>
            <w:hideMark/>
          </w:tcPr>
          <w:p w14:paraId="04CED8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5D2221" w14:textId="77777777" w:rsidR="00D67926" w:rsidRDefault="008D6FB8">
            <w:pPr>
              <w:rPr>
                <w:rFonts w:eastAsia="Times New Roman"/>
                <w:lang w:val="en-US"/>
              </w:rPr>
            </w:pPr>
            <w:r>
              <w:rPr>
                <w:rFonts w:eastAsia="Times New Roman"/>
                <w:lang w:val="en-US"/>
              </w:rPr>
              <w:t>To link questionnaire with questionnaire response</w:t>
            </w:r>
          </w:p>
        </w:tc>
      </w:tr>
      <w:tr w:rsidR="00D67926" w14:paraId="4ABF4525" w14:textId="77777777">
        <w:trPr>
          <w:divId w:val="1845052625"/>
          <w:tblCellSpacing w:w="15" w:type="dxa"/>
        </w:trPr>
        <w:tc>
          <w:tcPr>
            <w:tcW w:w="0" w:type="auto"/>
            <w:vAlign w:val="center"/>
            <w:hideMark/>
          </w:tcPr>
          <w:p w14:paraId="74B57B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545149" w14:textId="77777777"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14:paraId="6D1D3F98" w14:textId="77777777">
        <w:trPr>
          <w:divId w:val="1845052625"/>
          <w:tblCellSpacing w:w="15" w:type="dxa"/>
        </w:trPr>
        <w:tc>
          <w:tcPr>
            <w:tcW w:w="0" w:type="auto"/>
            <w:vAlign w:val="center"/>
            <w:hideMark/>
          </w:tcPr>
          <w:p w14:paraId="26CC7E6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18EBDD" w14:textId="77777777"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14:paraId="27968F8F" w14:textId="77777777">
        <w:trPr>
          <w:divId w:val="1845052625"/>
          <w:tblCellSpacing w:w="15" w:type="dxa"/>
        </w:trPr>
        <w:tc>
          <w:tcPr>
            <w:tcW w:w="0" w:type="auto"/>
            <w:vAlign w:val="center"/>
            <w:hideMark/>
          </w:tcPr>
          <w:p w14:paraId="161DA0E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9B2B356" w14:textId="77777777"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14:paraId="76A6D9DE" w14:textId="77777777">
        <w:trPr>
          <w:divId w:val="1845052625"/>
          <w:tblCellSpacing w:w="15" w:type="dxa"/>
        </w:trPr>
        <w:tc>
          <w:tcPr>
            <w:tcW w:w="0" w:type="auto"/>
            <w:vAlign w:val="center"/>
            <w:hideMark/>
          </w:tcPr>
          <w:p w14:paraId="560E25F5" w14:textId="77777777" w:rsidR="00D67926" w:rsidRDefault="008D6FB8">
            <w:pPr>
              <w:rPr>
                <w:rFonts w:eastAsia="Times New Roman"/>
                <w:lang w:val="en-US"/>
              </w:rPr>
            </w:pPr>
            <w:r>
              <w:rPr>
                <w:rFonts w:eastAsia="Times New Roman"/>
                <w:b/>
                <w:bCs/>
                <w:lang w:val="en-US"/>
              </w:rPr>
              <w:t>Questionnaire.group.question.concept</w:t>
            </w:r>
          </w:p>
        </w:tc>
        <w:tc>
          <w:tcPr>
            <w:tcW w:w="0" w:type="auto"/>
            <w:vAlign w:val="center"/>
            <w:hideMark/>
          </w:tcPr>
          <w:p w14:paraId="77D30D01" w14:textId="77777777" w:rsidR="00D67926" w:rsidRDefault="00D67926">
            <w:pPr>
              <w:rPr>
                <w:rFonts w:eastAsia="Times New Roman"/>
                <w:lang w:val="en-US"/>
              </w:rPr>
            </w:pPr>
          </w:p>
        </w:tc>
      </w:tr>
      <w:tr w:rsidR="00D67926" w14:paraId="0A3D5BDD" w14:textId="77777777">
        <w:trPr>
          <w:divId w:val="1845052625"/>
          <w:tblCellSpacing w:w="15" w:type="dxa"/>
        </w:trPr>
        <w:tc>
          <w:tcPr>
            <w:tcW w:w="0" w:type="auto"/>
            <w:vAlign w:val="center"/>
            <w:hideMark/>
          </w:tcPr>
          <w:p w14:paraId="7A0119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3292FB" w14:textId="77777777" w:rsidR="00D67926" w:rsidRDefault="008D6FB8">
            <w:pPr>
              <w:rPr>
                <w:rFonts w:eastAsia="Times New Roman"/>
                <w:lang w:val="en-US"/>
              </w:rPr>
            </w:pPr>
            <w:r>
              <w:rPr>
                <w:rFonts w:eastAsia="Times New Roman"/>
                <w:lang w:val="en-US"/>
              </w:rPr>
              <w:t>Concept that represents this question on a questionnaire</w:t>
            </w:r>
          </w:p>
        </w:tc>
      </w:tr>
      <w:tr w:rsidR="00D67926" w14:paraId="52440C38" w14:textId="77777777">
        <w:trPr>
          <w:divId w:val="1845052625"/>
          <w:tblCellSpacing w:w="15" w:type="dxa"/>
        </w:trPr>
        <w:tc>
          <w:tcPr>
            <w:tcW w:w="0" w:type="auto"/>
            <w:vAlign w:val="center"/>
            <w:hideMark/>
          </w:tcPr>
          <w:p w14:paraId="6EF9D4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6D1ED2" w14:textId="77777777" w:rsidR="00D67926" w:rsidRDefault="008D6FB8">
            <w:pPr>
              <w:rPr>
                <w:rFonts w:eastAsia="Times New Roman"/>
                <w:lang w:val="en-US"/>
              </w:rPr>
            </w:pPr>
            <w:r>
              <w:rPr>
                <w:rFonts w:eastAsia="Times New Roman"/>
                <w:lang w:val="en-US"/>
              </w:rPr>
              <w:t>Identifies a how this question is known in a particular terminology such as LOINC.</w:t>
            </w:r>
          </w:p>
        </w:tc>
      </w:tr>
      <w:tr w:rsidR="00D67926" w14:paraId="019751A4" w14:textId="77777777">
        <w:trPr>
          <w:divId w:val="1845052625"/>
          <w:tblCellSpacing w:w="15" w:type="dxa"/>
        </w:trPr>
        <w:tc>
          <w:tcPr>
            <w:tcW w:w="0" w:type="auto"/>
            <w:vAlign w:val="center"/>
            <w:hideMark/>
          </w:tcPr>
          <w:p w14:paraId="1795A77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345A351" w14:textId="77777777" w:rsidR="00D67926" w:rsidRDefault="008D6FB8">
            <w:pPr>
              <w:rPr>
                <w:rFonts w:eastAsia="Times New Roman"/>
                <w:lang w:val="en-US"/>
              </w:rPr>
            </w:pPr>
            <w:r>
              <w:rPr>
                <w:rFonts w:eastAsia="Times New Roman"/>
                <w:lang w:val="en-US"/>
              </w:rPr>
              <w:t>Allows linking of questions (and their answers) to formal terminologies.</w:t>
            </w:r>
          </w:p>
        </w:tc>
      </w:tr>
      <w:tr w:rsidR="00D67926" w14:paraId="4FDD3BEA" w14:textId="77777777">
        <w:trPr>
          <w:divId w:val="1845052625"/>
          <w:tblCellSpacing w:w="15" w:type="dxa"/>
        </w:trPr>
        <w:tc>
          <w:tcPr>
            <w:tcW w:w="0" w:type="auto"/>
            <w:vAlign w:val="center"/>
            <w:hideMark/>
          </w:tcPr>
          <w:p w14:paraId="2523B3A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5B0EF67" w14:textId="77777777" w:rsidR="00D67926" w:rsidRDefault="008D6FB8">
            <w:pPr>
              <w:rPr>
                <w:rFonts w:eastAsia="Times New Roman"/>
                <w:lang w:val="en-US"/>
              </w:rPr>
            </w:pPr>
            <w:r>
              <w:rPr>
                <w:rFonts w:eastAsia="Times New Roman"/>
                <w:lang w:val="en-US"/>
              </w:rPr>
              <w:t>Codes corresponding to individual questions</w:t>
            </w:r>
          </w:p>
        </w:tc>
      </w:tr>
      <w:tr w:rsidR="00D67926" w14:paraId="004781B1" w14:textId="77777777">
        <w:trPr>
          <w:divId w:val="1845052625"/>
          <w:tblCellSpacing w:w="15" w:type="dxa"/>
        </w:trPr>
        <w:tc>
          <w:tcPr>
            <w:tcW w:w="0" w:type="auto"/>
            <w:vAlign w:val="center"/>
            <w:hideMark/>
          </w:tcPr>
          <w:p w14:paraId="75505AF8" w14:textId="77777777" w:rsidR="00D67926" w:rsidRDefault="008D6FB8">
            <w:pPr>
              <w:rPr>
                <w:rFonts w:eastAsia="Times New Roman"/>
                <w:lang w:val="en-US"/>
              </w:rPr>
            </w:pPr>
            <w:r>
              <w:rPr>
                <w:rFonts w:eastAsia="Times New Roman"/>
                <w:b/>
                <w:bCs/>
                <w:lang w:val="en-US"/>
              </w:rPr>
              <w:t>Questionnaire.group.question.text</w:t>
            </w:r>
          </w:p>
        </w:tc>
        <w:tc>
          <w:tcPr>
            <w:tcW w:w="0" w:type="auto"/>
            <w:vAlign w:val="center"/>
            <w:hideMark/>
          </w:tcPr>
          <w:p w14:paraId="26BEC991" w14:textId="77777777" w:rsidR="00D67926" w:rsidRDefault="00D67926">
            <w:pPr>
              <w:rPr>
                <w:rFonts w:eastAsia="Times New Roman"/>
                <w:lang w:val="en-US"/>
              </w:rPr>
            </w:pPr>
          </w:p>
        </w:tc>
      </w:tr>
      <w:tr w:rsidR="00D67926" w14:paraId="6682C915" w14:textId="77777777">
        <w:trPr>
          <w:divId w:val="1845052625"/>
          <w:tblCellSpacing w:w="15" w:type="dxa"/>
        </w:trPr>
        <w:tc>
          <w:tcPr>
            <w:tcW w:w="0" w:type="auto"/>
            <w:vAlign w:val="center"/>
            <w:hideMark/>
          </w:tcPr>
          <w:p w14:paraId="524717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67004A" w14:textId="77777777" w:rsidR="00D67926" w:rsidRDefault="008D6FB8">
            <w:pPr>
              <w:rPr>
                <w:rFonts w:eastAsia="Times New Roman"/>
                <w:lang w:val="en-US"/>
              </w:rPr>
            </w:pPr>
            <w:r>
              <w:rPr>
                <w:rFonts w:eastAsia="Times New Roman"/>
                <w:lang w:val="en-US"/>
              </w:rPr>
              <w:t>Text of the question as it is shown to the user</w:t>
            </w:r>
          </w:p>
        </w:tc>
      </w:tr>
      <w:tr w:rsidR="00D67926" w14:paraId="6695BBF3" w14:textId="77777777">
        <w:trPr>
          <w:divId w:val="1845052625"/>
          <w:tblCellSpacing w:w="15" w:type="dxa"/>
        </w:trPr>
        <w:tc>
          <w:tcPr>
            <w:tcW w:w="0" w:type="auto"/>
            <w:vAlign w:val="center"/>
            <w:hideMark/>
          </w:tcPr>
          <w:p w14:paraId="42691F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E252F7" w14:textId="77777777" w:rsidR="00D67926" w:rsidRDefault="008D6FB8">
            <w:pPr>
              <w:rPr>
                <w:rFonts w:eastAsia="Times New Roman"/>
                <w:lang w:val="en-US"/>
              </w:rPr>
            </w:pPr>
            <w:r>
              <w:rPr>
                <w:rFonts w:eastAsia="Times New Roman"/>
                <w:lang w:val="en-US"/>
              </w:rPr>
              <w:t>The actual question as shown to the user to prompt them for an answer.</w:t>
            </w:r>
          </w:p>
        </w:tc>
      </w:tr>
      <w:tr w:rsidR="00D67926" w14:paraId="386EC89B" w14:textId="77777777">
        <w:trPr>
          <w:divId w:val="1845052625"/>
          <w:tblCellSpacing w:w="15" w:type="dxa"/>
        </w:trPr>
        <w:tc>
          <w:tcPr>
            <w:tcW w:w="0" w:type="auto"/>
            <w:vAlign w:val="center"/>
            <w:hideMark/>
          </w:tcPr>
          <w:p w14:paraId="19583A8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8CA6AC4" w14:textId="77777777" w:rsidR="00D67926" w:rsidRDefault="008D6FB8">
            <w:pPr>
              <w:rPr>
                <w:rFonts w:eastAsia="Times New Roman"/>
                <w:lang w:val="en-US"/>
              </w:rPr>
            </w:pPr>
            <w:r>
              <w:rPr>
                <w:rFonts w:eastAsia="Times New Roman"/>
                <w:lang w:val="en-US"/>
              </w:rPr>
              <w:t>Common extensions are defined for more specialized types of display text.</w:t>
            </w:r>
          </w:p>
        </w:tc>
      </w:tr>
      <w:tr w:rsidR="00D67926" w14:paraId="757D2F83" w14:textId="77777777">
        <w:trPr>
          <w:divId w:val="1845052625"/>
          <w:tblCellSpacing w:w="15" w:type="dxa"/>
        </w:trPr>
        <w:tc>
          <w:tcPr>
            <w:tcW w:w="0" w:type="auto"/>
            <w:vAlign w:val="center"/>
            <w:hideMark/>
          </w:tcPr>
          <w:p w14:paraId="0D12AF4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0DA65B9" w14:textId="77777777"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14:paraId="1CFF1847" w14:textId="77777777">
        <w:trPr>
          <w:divId w:val="1845052625"/>
          <w:tblCellSpacing w:w="15" w:type="dxa"/>
        </w:trPr>
        <w:tc>
          <w:tcPr>
            <w:tcW w:w="0" w:type="auto"/>
            <w:vAlign w:val="center"/>
            <w:hideMark/>
          </w:tcPr>
          <w:p w14:paraId="5E94B57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A028042" w14:textId="77777777" w:rsidR="00D67926" w:rsidRDefault="008D6FB8">
            <w:pPr>
              <w:rPr>
                <w:rFonts w:eastAsia="Times New Roman"/>
                <w:lang w:val="en-US"/>
              </w:rPr>
            </w:pPr>
            <w:r>
              <w:rPr>
                <w:rFonts w:eastAsia="Times New Roman"/>
                <w:lang w:val="en-US"/>
              </w:rPr>
              <w:t>Question</w:t>
            </w:r>
          </w:p>
        </w:tc>
      </w:tr>
      <w:tr w:rsidR="00D67926" w14:paraId="1A5EC31A" w14:textId="77777777">
        <w:trPr>
          <w:divId w:val="1845052625"/>
          <w:tblCellSpacing w:w="15" w:type="dxa"/>
        </w:trPr>
        <w:tc>
          <w:tcPr>
            <w:tcW w:w="0" w:type="auto"/>
            <w:vAlign w:val="center"/>
            <w:hideMark/>
          </w:tcPr>
          <w:p w14:paraId="01532D65" w14:textId="77777777" w:rsidR="00D67926" w:rsidRDefault="008D6FB8">
            <w:pPr>
              <w:rPr>
                <w:rFonts w:eastAsia="Times New Roman"/>
                <w:lang w:val="en-US"/>
              </w:rPr>
            </w:pPr>
            <w:r>
              <w:rPr>
                <w:rFonts w:eastAsia="Times New Roman"/>
                <w:b/>
                <w:bCs/>
                <w:lang w:val="en-US"/>
              </w:rPr>
              <w:t>Questionnaire.group.question.type</w:t>
            </w:r>
          </w:p>
        </w:tc>
        <w:tc>
          <w:tcPr>
            <w:tcW w:w="0" w:type="auto"/>
            <w:vAlign w:val="center"/>
            <w:hideMark/>
          </w:tcPr>
          <w:p w14:paraId="6F0127BF" w14:textId="77777777" w:rsidR="00D67926" w:rsidRDefault="00D67926">
            <w:pPr>
              <w:rPr>
                <w:rFonts w:eastAsia="Times New Roman"/>
                <w:lang w:val="en-US"/>
              </w:rPr>
            </w:pPr>
          </w:p>
        </w:tc>
      </w:tr>
      <w:tr w:rsidR="00D67926" w14:paraId="7194F153" w14:textId="77777777">
        <w:trPr>
          <w:divId w:val="1845052625"/>
          <w:tblCellSpacing w:w="15" w:type="dxa"/>
        </w:trPr>
        <w:tc>
          <w:tcPr>
            <w:tcW w:w="0" w:type="auto"/>
            <w:vAlign w:val="center"/>
            <w:hideMark/>
          </w:tcPr>
          <w:p w14:paraId="406F6D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B84753" w14:textId="77777777" w:rsidR="00D67926" w:rsidRDefault="008D6FB8">
            <w:pPr>
              <w:rPr>
                <w:rFonts w:eastAsia="Times New Roman"/>
                <w:lang w:val="en-US"/>
              </w:rPr>
            </w:pPr>
            <w:r>
              <w:rPr>
                <w:rFonts w:eastAsia="Times New Roman"/>
                <w:lang w:val="en-US"/>
              </w:rPr>
              <w:t>The expected format of the answer, e.g. the type of input (string, integer) or whether a (multiple) choice is expected.</w:t>
            </w:r>
          </w:p>
        </w:tc>
      </w:tr>
      <w:tr w:rsidR="00D67926" w14:paraId="19F7B3DD" w14:textId="77777777">
        <w:trPr>
          <w:divId w:val="1845052625"/>
          <w:tblCellSpacing w:w="15" w:type="dxa"/>
        </w:trPr>
        <w:tc>
          <w:tcPr>
            <w:tcW w:w="0" w:type="auto"/>
            <w:vAlign w:val="center"/>
            <w:hideMark/>
          </w:tcPr>
          <w:p w14:paraId="79FAE38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8F6AA80" w14:textId="77777777" w:rsidR="00D67926" w:rsidRDefault="008D6FB8">
            <w:pPr>
              <w:rPr>
                <w:rFonts w:eastAsia="Times New Roman"/>
                <w:lang w:val="en-US"/>
              </w:rPr>
            </w:pPr>
            <w:r>
              <w:rPr>
                <w:rFonts w:eastAsia="Times New Roman"/>
                <w:lang w:val="en-US"/>
              </w:rPr>
              <w:t>Additional constraints on the type of answer can be conveyed by extensions.</w:t>
            </w:r>
          </w:p>
        </w:tc>
      </w:tr>
      <w:tr w:rsidR="00D67926" w14:paraId="6A5F2A78" w14:textId="77777777">
        <w:trPr>
          <w:divId w:val="1845052625"/>
          <w:tblCellSpacing w:w="15" w:type="dxa"/>
        </w:trPr>
        <w:tc>
          <w:tcPr>
            <w:tcW w:w="0" w:type="auto"/>
            <w:vAlign w:val="center"/>
            <w:hideMark/>
          </w:tcPr>
          <w:p w14:paraId="4EBBE413"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19298EFC" w14:textId="77777777" w:rsidR="00D67926" w:rsidRDefault="008D6FB8">
            <w:pPr>
              <w:rPr>
                <w:rFonts w:eastAsia="Times New Roman"/>
                <w:lang w:val="en-US"/>
              </w:rPr>
            </w:pPr>
            <w:r>
              <w:rPr>
                <w:rFonts w:eastAsia="Times New Roman"/>
                <w:lang w:val="en-US"/>
              </w:rPr>
              <w:t>Defines the format in which the user is to be prompted for the answer.</w:t>
            </w:r>
          </w:p>
        </w:tc>
      </w:tr>
      <w:tr w:rsidR="00D67926" w14:paraId="404E4C68" w14:textId="77777777">
        <w:trPr>
          <w:divId w:val="1845052625"/>
          <w:tblCellSpacing w:w="15" w:type="dxa"/>
        </w:trPr>
        <w:tc>
          <w:tcPr>
            <w:tcW w:w="0" w:type="auto"/>
            <w:vAlign w:val="center"/>
            <w:hideMark/>
          </w:tcPr>
          <w:p w14:paraId="5FED1E0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6A5C39E" w14:textId="77777777" w:rsidR="00D67926" w:rsidRDefault="008D6FB8">
            <w:pPr>
              <w:rPr>
                <w:rFonts w:eastAsia="Times New Roman"/>
                <w:lang w:val="en-US"/>
              </w:rPr>
            </w:pPr>
            <w:r>
              <w:rPr>
                <w:rFonts w:eastAsia="Times New Roman"/>
                <w:lang w:val="en-US"/>
              </w:rPr>
              <w:t>The expected format of an answer</w:t>
            </w:r>
          </w:p>
        </w:tc>
      </w:tr>
      <w:tr w:rsidR="00D67926" w14:paraId="48A92A88" w14:textId="77777777">
        <w:trPr>
          <w:divId w:val="1845052625"/>
          <w:tblCellSpacing w:w="15" w:type="dxa"/>
        </w:trPr>
        <w:tc>
          <w:tcPr>
            <w:tcW w:w="0" w:type="auto"/>
            <w:vAlign w:val="center"/>
            <w:hideMark/>
          </w:tcPr>
          <w:p w14:paraId="16D5FA9D" w14:textId="77777777" w:rsidR="00D67926" w:rsidRDefault="008D6FB8">
            <w:pPr>
              <w:rPr>
                <w:rFonts w:eastAsia="Times New Roman"/>
                <w:lang w:val="en-US"/>
              </w:rPr>
            </w:pPr>
            <w:r>
              <w:rPr>
                <w:rFonts w:eastAsia="Times New Roman"/>
                <w:b/>
                <w:bCs/>
                <w:lang w:val="en-US"/>
              </w:rPr>
              <w:t>Questionnaire.group.question.required</w:t>
            </w:r>
          </w:p>
        </w:tc>
        <w:tc>
          <w:tcPr>
            <w:tcW w:w="0" w:type="auto"/>
            <w:vAlign w:val="center"/>
            <w:hideMark/>
          </w:tcPr>
          <w:p w14:paraId="29FC21CB" w14:textId="77777777" w:rsidR="00D67926" w:rsidRDefault="00D67926">
            <w:pPr>
              <w:rPr>
                <w:rFonts w:eastAsia="Times New Roman"/>
                <w:lang w:val="en-US"/>
              </w:rPr>
            </w:pPr>
          </w:p>
        </w:tc>
      </w:tr>
      <w:tr w:rsidR="00D67926" w14:paraId="44722771" w14:textId="77777777">
        <w:trPr>
          <w:divId w:val="1845052625"/>
          <w:tblCellSpacing w:w="15" w:type="dxa"/>
        </w:trPr>
        <w:tc>
          <w:tcPr>
            <w:tcW w:w="0" w:type="auto"/>
            <w:vAlign w:val="center"/>
            <w:hideMark/>
          </w:tcPr>
          <w:p w14:paraId="1CD18F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81CBBF" w14:textId="77777777" w:rsidR="00D67926" w:rsidRDefault="008D6FB8">
            <w:pPr>
              <w:rPr>
                <w:rFonts w:eastAsia="Times New Roman"/>
                <w:lang w:val="en-US"/>
              </w:rPr>
            </w:pPr>
            <w:r>
              <w:rPr>
                <w:rFonts w:eastAsia="Times New Roman"/>
                <w:lang w:val="en-US"/>
              </w:rPr>
              <w:t>Must question be answered in data results?</w:t>
            </w:r>
          </w:p>
        </w:tc>
      </w:tr>
      <w:tr w:rsidR="00D67926" w14:paraId="155D7751" w14:textId="77777777">
        <w:trPr>
          <w:divId w:val="1845052625"/>
          <w:tblCellSpacing w:w="15" w:type="dxa"/>
        </w:trPr>
        <w:tc>
          <w:tcPr>
            <w:tcW w:w="0" w:type="auto"/>
            <w:vAlign w:val="center"/>
            <w:hideMark/>
          </w:tcPr>
          <w:p w14:paraId="6A5FF7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AEDCE7" w14:textId="77777777" w:rsidR="00D67926" w:rsidRDefault="008D6FB8">
            <w:pPr>
              <w:rPr>
                <w:rFonts w:eastAsia="Times New Roman"/>
                <w:lang w:val="en-US"/>
              </w:rPr>
            </w:pPr>
            <w:r>
              <w:rPr>
                <w:rFonts w:eastAsia="Times New Roman"/>
                <w:lang w:val="en-US"/>
              </w:rPr>
              <w:t xml:space="preserve">If true, indicates that the question must be answered and have required groups within it also present. If false, the question and any contained groups may be skipped when answering the questionnaire. </w:t>
            </w:r>
          </w:p>
        </w:tc>
      </w:tr>
      <w:tr w:rsidR="00D67926" w14:paraId="64A3834F" w14:textId="77777777">
        <w:trPr>
          <w:divId w:val="1845052625"/>
          <w:tblCellSpacing w:w="15" w:type="dxa"/>
        </w:trPr>
        <w:tc>
          <w:tcPr>
            <w:tcW w:w="0" w:type="auto"/>
            <w:vAlign w:val="center"/>
            <w:hideMark/>
          </w:tcPr>
          <w:p w14:paraId="3DB71965" w14:textId="77777777" w:rsidR="00D67926" w:rsidRDefault="008D6FB8">
            <w:pPr>
              <w:rPr>
                <w:rFonts w:eastAsia="Times New Roman"/>
                <w:lang w:val="en-US"/>
              </w:rPr>
            </w:pPr>
            <w:r>
              <w:rPr>
                <w:rFonts w:eastAsia="Times New Roman"/>
                <w:b/>
                <w:bCs/>
                <w:lang w:val="en-US"/>
              </w:rPr>
              <w:t>Questionnaire.group.question.repeats</w:t>
            </w:r>
          </w:p>
        </w:tc>
        <w:tc>
          <w:tcPr>
            <w:tcW w:w="0" w:type="auto"/>
            <w:vAlign w:val="center"/>
            <w:hideMark/>
          </w:tcPr>
          <w:p w14:paraId="34560FA9" w14:textId="77777777" w:rsidR="00D67926" w:rsidRDefault="00D67926">
            <w:pPr>
              <w:rPr>
                <w:rFonts w:eastAsia="Times New Roman"/>
                <w:lang w:val="en-US"/>
              </w:rPr>
            </w:pPr>
          </w:p>
        </w:tc>
      </w:tr>
      <w:tr w:rsidR="00D67926" w14:paraId="0AF14E95" w14:textId="77777777">
        <w:trPr>
          <w:divId w:val="1845052625"/>
          <w:tblCellSpacing w:w="15" w:type="dxa"/>
        </w:trPr>
        <w:tc>
          <w:tcPr>
            <w:tcW w:w="0" w:type="auto"/>
            <w:vAlign w:val="center"/>
            <w:hideMark/>
          </w:tcPr>
          <w:p w14:paraId="6FF161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31FE31" w14:textId="77777777" w:rsidR="00D67926" w:rsidRDefault="008D6FB8">
            <w:pPr>
              <w:rPr>
                <w:rFonts w:eastAsia="Times New Roman"/>
                <w:lang w:val="en-US"/>
              </w:rPr>
            </w:pPr>
            <w:r>
              <w:rPr>
                <w:rFonts w:eastAsia="Times New Roman"/>
                <w:lang w:val="en-US"/>
              </w:rPr>
              <w:t>Can question have multiple answers?</w:t>
            </w:r>
          </w:p>
        </w:tc>
      </w:tr>
      <w:tr w:rsidR="00D67926" w14:paraId="6F2D02AF" w14:textId="77777777">
        <w:trPr>
          <w:divId w:val="1845052625"/>
          <w:tblCellSpacing w:w="15" w:type="dxa"/>
        </w:trPr>
        <w:tc>
          <w:tcPr>
            <w:tcW w:w="0" w:type="auto"/>
            <w:vAlign w:val="center"/>
            <w:hideMark/>
          </w:tcPr>
          <w:p w14:paraId="6660671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60E48F" w14:textId="77777777" w:rsidR="00D67926" w:rsidRDefault="008D6FB8">
            <w:pPr>
              <w:rPr>
                <w:rFonts w:eastAsia="Times New Roman"/>
                <w:lang w:val="en-US"/>
              </w:rPr>
            </w:pPr>
            <w:r>
              <w:rPr>
                <w:rFonts w:eastAsia="Times New Roman"/>
                <w:lang w:val="en-US"/>
              </w:rPr>
              <w:t>If true, the question may have more than one answer.</w:t>
            </w:r>
          </w:p>
        </w:tc>
      </w:tr>
      <w:tr w:rsidR="00D67926" w14:paraId="4E68827D" w14:textId="77777777">
        <w:trPr>
          <w:divId w:val="1845052625"/>
          <w:tblCellSpacing w:w="15" w:type="dxa"/>
        </w:trPr>
        <w:tc>
          <w:tcPr>
            <w:tcW w:w="0" w:type="auto"/>
            <w:vAlign w:val="center"/>
            <w:hideMark/>
          </w:tcPr>
          <w:p w14:paraId="2CCCF1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D54EF2D" w14:textId="77777777" w:rsidR="00D67926" w:rsidRDefault="008D6FB8">
            <w:pPr>
              <w:rPr>
                <w:rFonts w:eastAsia="Times New Roman"/>
                <w:lang w:val="en-US"/>
              </w:rPr>
            </w:pPr>
            <w:r>
              <w:rPr>
                <w:rFonts w:eastAsia="Times New Roman"/>
                <w:lang w:val="en-US"/>
              </w:rPr>
              <w:t xml:space="preserve">Whether the question itself will be displayed for each answer is a rendering choice typically based on whether there are nested groups. </w:t>
            </w:r>
          </w:p>
        </w:tc>
      </w:tr>
      <w:tr w:rsidR="00D67926" w14:paraId="0C3A429A" w14:textId="77777777">
        <w:trPr>
          <w:divId w:val="1845052625"/>
          <w:tblCellSpacing w:w="15" w:type="dxa"/>
        </w:trPr>
        <w:tc>
          <w:tcPr>
            <w:tcW w:w="0" w:type="auto"/>
            <w:vAlign w:val="center"/>
            <w:hideMark/>
          </w:tcPr>
          <w:p w14:paraId="1A62D9E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D4DC98E" w14:textId="77777777" w:rsidR="00D67926" w:rsidRDefault="008D6FB8">
            <w:pPr>
              <w:rPr>
                <w:rFonts w:eastAsia="Times New Roman"/>
                <w:lang w:val="en-US"/>
              </w:rPr>
            </w:pPr>
            <w:r>
              <w:rPr>
                <w:rFonts w:eastAsia="Times New Roman"/>
                <w:lang w:val="en-US"/>
              </w:rPr>
              <w:t>Used for "check all that apply" types of questions or "list your top 3", etc.</w:t>
            </w:r>
          </w:p>
        </w:tc>
      </w:tr>
      <w:tr w:rsidR="00D67926" w14:paraId="2141EFF9" w14:textId="77777777">
        <w:trPr>
          <w:divId w:val="1845052625"/>
          <w:tblCellSpacing w:w="15" w:type="dxa"/>
        </w:trPr>
        <w:tc>
          <w:tcPr>
            <w:tcW w:w="0" w:type="auto"/>
            <w:vAlign w:val="center"/>
            <w:hideMark/>
          </w:tcPr>
          <w:p w14:paraId="3219C4A5" w14:textId="77777777" w:rsidR="00D67926" w:rsidRDefault="008D6FB8">
            <w:pPr>
              <w:rPr>
                <w:rFonts w:eastAsia="Times New Roman"/>
                <w:lang w:val="en-US"/>
              </w:rPr>
            </w:pPr>
            <w:r>
              <w:rPr>
                <w:rFonts w:eastAsia="Times New Roman"/>
                <w:b/>
                <w:bCs/>
                <w:lang w:val="en-US"/>
              </w:rPr>
              <w:t>Questionnaire.group.question.options</w:t>
            </w:r>
          </w:p>
        </w:tc>
        <w:tc>
          <w:tcPr>
            <w:tcW w:w="0" w:type="auto"/>
            <w:vAlign w:val="center"/>
            <w:hideMark/>
          </w:tcPr>
          <w:p w14:paraId="2199B859" w14:textId="77777777" w:rsidR="00D67926" w:rsidRDefault="00D67926">
            <w:pPr>
              <w:rPr>
                <w:rFonts w:eastAsia="Times New Roman"/>
                <w:lang w:val="en-US"/>
              </w:rPr>
            </w:pPr>
          </w:p>
        </w:tc>
      </w:tr>
      <w:tr w:rsidR="00D67926" w14:paraId="35D4931E" w14:textId="77777777">
        <w:trPr>
          <w:divId w:val="1845052625"/>
          <w:tblCellSpacing w:w="15" w:type="dxa"/>
        </w:trPr>
        <w:tc>
          <w:tcPr>
            <w:tcW w:w="0" w:type="auto"/>
            <w:vAlign w:val="center"/>
            <w:hideMark/>
          </w:tcPr>
          <w:p w14:paraId="799FDB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B1D8BE" w14:textId="77777777" w:rsidR="00D67926" w:rsidRDefault="008D6FB8">
            <w:pPr>
              <w:rPr>
                <w:rFonts w:eastAsia="Times New Roman"/>
                <w:lang w:val="en-US"/>
              </w:rPr>
            </w:pPr>
            <w:r>
              <w:rPr>
                <w:rFonts w:eastAsia="Times New Roman"/>
                <w:lang w:val="en-US"/>
              </w:rPr>
              <w:t>Valueset containing permitted answers</w:t>
            </w:r>
          </w:p>
        </w:tc>
      </w:tr>
      <w:tr w:rsidR="00D67926" w14:paraId="1C2FC310" w14:textId="77777777">
        <w:trPr>
          <w:divId w:val="1845052625"/>
          <w:tblCellSpacing w:w="15" w:type="dxa"/>
        </w:trPr>
        <w:tc>
          <w:tcPr>
            <w:tcW w:w="0" w:type="auto"/>
            <w:vAlign w:val="center"/>
            <w:hideMark/>
          </w:tcPr>
          <w:p w14:paraId="371CB2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EC3EBD" w14:textId="77777777" w:rsidR="00D67926" w:rsidRDefault="008D6FB8">
            <w:pPr>
              <w:rPr>
                <w:rFonts w:eastAsia="Times New Roman"/>
                <w:lang w:val="en-US"/>
              </w:rPr>
            </w:pPr>
            <w:r>
              <w:rPr>
                <w:rFonts w:eastAsia="Times New Roman"/>
                <w:lang w:val="en-US"/>
              </w:rPr>
              <w:t>Reference to a valueset containing the a list of codes representing permitted answers for the question.</w:t>
            </w:r>
          </w:p>
        </w:tc>
      </w:tr>
      <w:tr w:rsidR="00D67926" w14:paraId="1EF0F510" w14:textId="77777777">
        <w:trPr>
          <w:divId w:val="1845052625"/>
          <w:tblCellSpacing w:w="15" w:type="dxa"/>
        </w:trPr>
        <w:tc>
          <w:tcPr>
            <w:tcW w:w="0" w:type="auto"/>
            <w:vAlign w:val="center"/>
            <w:hideMark/>
          </w:tcPr>
          <w:p w14:paraId="6F5AED9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599D37" w14:textId="77777777" w:rsidR="00D67926" w:rsidRDefault="008D6FB8">
            <w:pPr>
              <w:rPr>
                <w:rFonts w:eastAsia="Times New Roman"/>
                <w:lang w:val="en-US"/>
              </w:rPr>
            </w:pPr>
            <w:r>
              <w:rPr>
                <w:rFonts w:eastAsia="Times New Roman"/>
                <w:lang w:val="en-US"/>
              </w:rPr>
              <w:t>LOINC defines many useful value sets for questionnaire response. See [LOINC Answer Lists](loinc.html#alist).</w:t>
            </w:r>
          </w:p>
        </w:tc>
      </w:tr>
      <w:tr w:rsidR="00D67926" w14:paraId="3185F94A" w14:textId="77777777">
        <w:trPr>
          <w:divId w:val="1845052625"/>
          <w:tblCellSpacing w:w="15" w:type="dxa"/>
        </w:trPr>
        <w:tc>
          <w:tcPr>
            <w:tcW w:w="0" w:type="auto"/>
            <w:vAlign w:val="center"/>
            <w:hideMark/>
          </w:tcPr>
          <w:p w14:paraId="1CF6357D" w14:textId="77777777" w:rsidR="00D67926" w:rsidRDefault="008D6FB8">
            <w:pPr>
              <w:rPr>
                <w:rFonts w:eastAsia="Times New Roman"/>
                <w:lang w:val="en-US"/>
              </w:rPr>
            </w:pPr>
            <w:r>
              <w:rPr>
                <w:rFonts w:eastAsia="Times New Roman"/>
                <w:b/>
                <w:bCs/>
                <w:lang w:val="en-US"/>
              </w:rPr>
              <w:t>Questionnaire.group.question.option</w:t>
            </w:r>
          </w:p>
        </w:tc>
        <w:tc>
          <w:tcPr>
            <w:tcW w:w="0" w:type="auto"/>
            <w:vAlign w:val="center"/>
            <w:hideMark/>
          </w:tcPr>
          <w:p w14:paraId="2C6ECB9C" w14:textId="77777777" w:rsidR="00D67926" w:rsidRDefault="00D67926">
            <w:pPr>
              <w:rPr>
                <w:rFonts w:eastAsia="Times New Roman"/>
                <w:lang w:val="en-US"/>
              </w:rPr>
            </w:pPr>
          </w:p>
        </w:tc>
      </w:tr>
      <w:tr w:rsidR="00D67926" w14:paraId="39CD82B3" w14:textId="77777777">
        <w:trPr>
          <w:divId w:val="1845052625"/>
          <w:tblCellSpacing w:w="15" w:type="dxa"/>
        </w:trPr>
        <w:tc>
          <w:tcPr>
            <w:tcW w:w="0" w:type="auto"/>
            <w:vAlign w:val="center"/>
            <w:hideMark/>
          </w:tcPr>
          <w:p w14:paraId="7BB948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24EE10" w14:textId="77777777" w:rsidR="00D67926" w:rsidRDefault="008D6FB8">
            <w:pPr>
              <w:rPr>
                <w:rFonts w:eastAsia="Times New Roman"/>
                <w:lang w:val="en-US"/>
              </w:rPr>
            </w:pPr>
            <w:r>
              <w:rPr>
                <w:rFonts w:eastAsia="Times New Roman"/>
                <w:lang w:val="en-US"/>
              </w:rPr>
              <w:t>Permitted answer</w:t>
            </w:r>
          </w:p>
        </w:tc>
      </w:tr>
      <w:tr w:rsidR="00D67926" w14:paraId="770C35FA" w14:textId="77777777">
        <w:trPr>
          <w:divId w:val="1845052625"/>
          <w:tblCellSpacing w:w="15" w:type="dxa"/>
        </w:trPr>
        <w:tc>
          <w:tcPr>
            <w:tcW w:w="0" w:type="auto"/>
            <w:vAlign w:val="center"/>
            <w:hideMark/>
          </w:tcPr>
          <w:p w14:paraId="1C1BF1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043257" w14:textId="77777777" w:rsidR="00D67926" w:rsidRDefault="008D6FB8">
            <w:pPr>
              <w:rPr>
                <w:rFonts w:eastAsia="Times New Roman"/>
                <w:lang w:val="en-US"/>
              </w:rPr>
            </w:pPr>
            <w:r>
              <w:rPr>
                <w:rFonts w:eastAsia="Times New Roman"/>
                <w:lang w:val="en-US"/>
              </w:rPr>
              <w:t>For a "choice" question, identifies one of the permitted answers for the question.</w:t>
            </w:r>
          </w:p>
        </w:tc>
      </w:tr>
      <w:tr w:rsidR="00D67926" w14:paraId="7928EC64" w14:textId="77777777">
        <w:trPr>
          <w:divId w:val="1845052625"/>
          <w:tblCellSpacing w:w="15" w:type="dxa"/>
        </w:trPr>
        <w:tc>
          <w:tcPr>
            <w:tcW w:w="0" w:type="auto"/>
            <w:vAlign w:val="center"/>
            <w:hideMark/>
          </w:tcPr>
          <w:p w14:paraId="2A7FBA1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140C4F" w14:textId="77777777" w:rsidR="00D67926" w:rsidRDefault="008D6FB8">
            <w:pPr>
              <w:rPr>
                <w:rFonts w:eastAsia="Times New Roman"/>
                <w:lang w:val="en-US"/>
              </w:rPr>
            </w:pPr>
            <w:r>
              <w:rPr>
                <w:rFonts w:eastAsia="Times New Roman"/>
                <w:lang w:val="en-US"/>
              </w:rPr>
              <w:t>Allowed values to answer questions</w:t>
            </w:r>
          </w:p>
        </w:tc>
      </w:tr>
      <w:tr w:rsidR="00D67926" w14:paraId="0E5F6F44" w14:textId="77777777">
        <w:trPr>
          <w:divId w:val="1845052625"/>
          <w:tblCellSpacing w:w="15" w:type="dxa"/>
        </w:trPr>
        <w:tc>
          <w:tcPr>
            <w:tcW w:w="0" w:type="auto"/>
            <w:vAlign w:val="center"/>
            <w:hideMark/>
          </w:tcPr>
          <w:p w14:paraId="3201B34A" w14:textId="77777777" w:rsidR="00D67926" w:rsidRDefault="008D6FB8">
            <w:pPr>
              <w:rPr>
                <w:rFonts w:eastAsia="Times New Roman"/>
                <w:lang w:val="en-US"/>
              </w:rPr>
            </w:pPr>
            <w:r>
              <w:rPr>
                <w:rFonts w:eastAsia="Times New Roman"/>
                <w:b/>
                <w:bCs/>
                <w:lang w:val="en-US"/>
              </w:rPr>
              <w:t>Questionnaire.group.question.group</w:t>
            </w:r>
          </w:p>
        </w:tc>
        <w:tc>
          <w:tcPr>
            <w:tcW w:w="0" w:type="auto"/>
            <w:vAlign w:val="center"/>
            <w:hideMark/>
          </w:tcPr>
          <w:p w14:paraId="0647DFC0" w14:textId="77777777" w:rsidR="00D67926" w:rsidRDefault="00D67926">
            <w:pPr>
              <w:rPr>
                <w:rFonts w:eastAsia="Times New Roman"/>
                <w:lang w:val="en-US"/>
              </w:rPr>
            </w:pPr>
          </w:p>
        </w:tc>
      </w:tr>
      <w:tr w:rsidR="00D67926" w14:paraId="1853C5A8" w14:textId="77777777">
        <w:trPr>
          <w:divId w:val="1845052625"/>
          <w:tblCellSpacing w:w="15" w:type="dxa"/>
        </w:trPr>
        <w:tc>
          <w:tcPr>
            <w:tcW w:w="0" w:type="auto"/>
            <w:vAlign w:val="center"/>
            <w:hideMark/>
          </w:tcPr>
          <w:p w14:paraId="7E3C451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345953" w14:textId="77777777" w:rsidR="00D67926" w:rsidRDefault="008D6FB8">
            <w:pPr>
              <w:rPr>
                <w:rFonts w:eastAsia="Times New Roman"/>
                <w:lang w:val="en-US"/>
              </w:rPr>
            </w:pPr>
            <w:r>
              <w:rPr>
                <w:rFonts w:eastAsia="Times New Roman"/>
                <w:lang w:val="en-US"/>
              </w:rPr>
              <w:t>Nested questionnaire group</w:t>
            </w:r>
          </w:p>
        </w:tc>
      </w:tr>
      <w:tr w:rsidR="00D67926" w14:paraId="3D316F30" w14:textId="77777777">
        <w:trPr>
          <w:divId w:val="1845052625"/>
          <w:tblCellSpacing w:w="15" w:type="dxa"/>
        </w:trPr>
        <w:tc>
          <w:tcPr>
            <w:tcW w:w="0" w:type="auto"/>
            <w:vAlign w:val="center"/>
            <w:hideMark/>
          </w:tcPr>
          <w:p w14:paraId="60D285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4D57E4" w14:textId="77777777"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14:paraId="14F53EC1" w14:textId="77777777">
        <w:trPr>
          <w:divId w:val="1845052625"/>
          <w:tblCellSpacing w:w="15" w:type="dxa"/>
        </w:trPr>
        <w:tc>
          <w:tcPr>
            <w:tcW w:w="0" w:type="auto"/>
            <w:vAlign w:val="center"/>
            <w:hideMark/>
          </w:tcPr>
          <w:p w14:paraId="2C83687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84B89E0" w14:textId="77777777"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14:paraId="1F752691" w14:textId="77777777" w:rsidR="00D67926" w:rsidRDefault="008D6FB8">
      <w:pPr>
        <w:pStyle w:val="Heading2"/>
        <w:divId w:val="1845052625"/>
        <w:rPr>
          <w:rFonts w:eastAsia="Times New Roman"/>
          <w:lang w:val="en-US"/>
        </w:rPr>
      </w:pPr>
      <w:r>
        <w:rPr>
          <w:rFonts w:eastAsia="Times New Roman"/>
          <w:lang w:val="en-US"/>
        </w:rPr>
        <w:t>http://hl7.org/fhir/StructureDefinition/QuestionnaireResponse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9"/>
        <w:gridCol w:w="3591"/>
      </w:tblGrid>
      <w:tr w:rsidR="00D67926" w14:paraId="332A0256" w14:textId="77777777">
        <w:trPr>
          <w:divId w:val="1845052625"/>
          <w:tblCellSpacing w:w="15" w:type="dxa"/>
        </w:trPr>
        <w:tc>
          <w:tcPr>
            <w:tcW w:w="0" w:type="auto"/>
            <w:vAlign w:val="center"/>
            <w:hideMark/>
          </w:tcPr>
          <w:p w14:paraId="6C5541D8" w14:textId="77777777" w:rsidR="00D67926" w:rsidRDefault="008D6FB8">
            <w:pPr>
              <w:rPr>
                <w:rFonts w:eastAsia="Times New Roman"/>
                <w:lang w:val="en-US"/>
              </w:rPr>
            </w:pPr>
            <w:r>
              <w:rPr>
                <w:rFonts w:eastAsia="Times New Roman"/>
                <w:b/>
                <w:bCs/>
                <w:lang w:val="en-US"/>
              </w:rPr>
              <w:lastRenderedPageBreak/>
              <w:t>QuestionnaireResponse</w:t>
            </w:r>
          </w:p>
        </w:tc>
        <w:tc>
          <w:tcPr>
            <w:tcW w:w="0" w:type="auto"/>
            <w:vAlign w:val="center"/>
            <w:hideMark/>
          </w:tcPr>
          <w:p w14:paraId="1DCBEC03" w14:textId="77777777" w:rsidR="00D67926" w:rsidRDefault="008D6FB8">
            <w:pPr>
              <w:rPr>
                <w:rFonts w:eastAsia="Times New Roman"/>
                <w:lang w:val="en-US"/>
              </w:rPr>
            </w:pPr>
            <w:r>
              <w:rPr>
                <w:rFonts w:eastAsia="Times New Roman"/>
                <w:lang w:val="en-US"/>
              </w:rPr>
              <w:t>Questionnaire Response</w:t>
            </w:r>
          </w:p>
        </w:tc>
      </w:tr>
      <w:tr w:rsidR="00D67926" w14:paraId="0EE7C67C" w14:textId="77777777">
        <w:trPr>
          <w:divId w:val="1845052625"/>
          <w:tblCellSpacing w:w="15" w:type="dxa"/>
        </w:trPr>
        <w:tc>
          <w:tcPr>
            <w:tcW w:w="0" w:type="auto"/>
            <w:vAlign w:val="center"/>
            <w:hideMark/>
          </w:tcPr>
          <w:p w14:paraId="6DA86F8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CADF5C" w14:textId="77777777" w:rsidR="00D67926" w:rsidRDefault="008D6FB8">
            <w:pPr>
              <w:rPr>
                <w:rFonts w:eastAsia="Times New Roman"/>
                <w:lang w:val="en-US"/>
              </w:rPr>
            </w:pPr>
            <w:r>
              <w:rPr>
                <w:rFonts w:eastAsia="Times New Roman"/>
                <w:lang w:val="en-US"/>
              </w:rPr>
              <w:t>A structured set of questions and their answers</w:t>
            </w:r>
          </w:p>
        </w:tc>
      </w:tr>
      <w:tr w:rsidR="00D67926" w14:paraId="4045F3FD" w14:textId="77777777">
        <w:trPr>
          <w:divId w:val="1845052625"/>
          <w:tblCellSpacing w:w="15" w:type="dxa"/>
        </w:trPr>
        <w:tc>
          <w:tcPr>
            <w:tcW w:w="0" w:type="auto"/>
            <w:vAlign w:val="center"/>
            <w:hideMark/>
          </w:tcPr>
          <w:p w14:paraId="6CB632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BB4B56" w14:textId="77777777" w:rsidR="00D67926" w:rsidRDefault="008D6FB8">
            <w:pPr>
              <w:rPr>
                <w:rFonts w:eastAsia="Times New Roman"/>
                <w:lang w:val="en-US"/>
              </w:rPr>
            </w:pP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D67926" w14:paraId="2198BA1D" w14:textId="77777777">
        <w:trPr>
          <w:divId w:val="1845052625"/>
          <w:tblCellSpacing w:w="15" w:type="dxa"/>
        </w:trPr>
        <w:tc>
          <w:tcPr>
            <w:tcW w:w="0" w:type="auto"/>
            <w:vAlign w:val="center"/>
            <w:hideMark/>
          </w:tcPr>
          <w:p w14:paraId="56AE114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ED94E2B" w14:textId="77777777" w:rsidR="00D67926" w:rsidRDefault="008D6FB8">
            <w:pPr>
              <w:rPr>
                <w:rFonts w:eastAsia="Times New Roman"/>
                <w:lang w:val="en-US"/>
              </w:rPr>
            </w:pPr>
            <w:r>
              <w:rPr>
                <w:rFonts w:eastAsia="Times New Roman"/>
                <w:lang w:val="en-US"/>
              </w:rPr>
              <w:t>Form</w:t>
            </w:r>
          </w:p>
        </w:tc>
      </w:tr>
      <w:tr w:rsidR="00D67926" w14:paraId="15A1A5C5" w14:textId="77777777">
        <w:trPr>
          <w:divId w:val="1845052625"/>
          <w:tblCellSpacing w:w="15" w:type="dxa"/>
        </w:trPr>
        <w:tc>
          <w:tcPr>
            <w:tcW w:w="0" w:type="auto"/>
            <w:vAlign w:val="center"/>
            <w:hideMark/>
          </w:tcPr>
          <w:p w14:paraId="7B28B2FD" w14:textId="77777777" w:rsidR="00D67926" w:rsidRDefault="008D6FB8">
            <w:pPr>
              <w:rPr>
                <w:rFonts w:eastAsia="Times New Roman"/>
                <w:lang w:val="en-US"/>
              </w:rPr>
            </w:pPr>
            <w:r>
              <w:rPr>
                <w:rFonts w:eastAsia="Times New Roman"/>
                <w:b/>
                <w:bCs/>
                <w:lang w:val="en-US"/>
              </w:rPr>
              <w:t>QuestionnaireResponse.identifier</w:t>
            </w:r>
          </w:p>
        </w:tc>
        <w:tc>
          <w:tcPr>
            <w:tcW w:w="0" w:type="auto"/>
            <w:vAlign w:val="center"/>
            <w:hideMark/>
          </w:tcPr>
          <w:p w14:paraId="6367868C" w14:textId="77777777" w:rsidR="00D67926" w:rsidRDefault="00D67926">
            <w:pPr>
              <w:rPr>
                <w:rFonts w:eastAsia="Times New Roman"/>
                <w:lang w:val="en-US"/>
              </w:rPr>
            </w:pPr>
          </w:p>
        </w:tc>
      </w:tr>
      <w:tr w:rsidR="00D67926" w14:paraId="157C4012" w14:textId="77777777">
        <w:trPr>
          <w:divId w:val="1845052625"/>
          <w:tblCellSpacing w:w="15" w:type="dxa"/>
        </w:trPr>
        <w:tc>
          <w:tcPr>
            <w:tcW w:w="0" w:type="auto"/>
            <w:vAlign w:val="center"/>
            <w:hideMark/>
          </w:tcPr>
          <w:p w14:paraId="756122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68E740" w14:textId="77777777" w:rsidR="00D67926" w:rsidRDefault="008D6FB8">
            <w:pPr>
              <w:rPr>
                <w:rFonts w:eastAsia="Times New Roman"/>
                <w:lang w:val="en-US"/>
              </w:rPr>
            </w:pPr>
            <w:r>
              <w:rPr>
                <w:rFonts w:eastAsia="Times New Roman"/>
                <w:lang w:val="en-US"/>
              </w:rPr>
              <w:t>Unique id for this set of answers</w:t>
            </w:r>
          </w:p>
        </w:tc>
      </w:tr>
      <w:tr w:rsidR="00D67926" w14:paraId="1304D438" w14:textId="77777777">
        <w:trPr>
          <w:divId w:val="1845052625"/>
          <w:tblCellSpacing w:w="15" w:type="dxa"/>
        </w:trPr>
        <w:tc>
          <w:tcPr>
            <w:tcW w:w="0" w:type="auto"/>
            <w:vAlign w:val="center"/>
            <w:hideMark/>
          </w:tcPr>
          <w:p w14:paraId="5AB2A0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C022D4" w14:textId="77777777" w:rsidR="00D67926" w:rsidRDefault="008D6FB8">
            <w:pPr>
              <w:rPr>
                <w:rFonts w:eastAsia="Times New Roman"/>
                <w:lang w:val="en-US"/>
              </w:rPr>
            </w:pPr>
            <w:r>
              <w:rPr>
                <w:rFonts w:eastAsia="Times New Roman"/>
                <w:lang w:val="en-US"/>
              </w:rPr>
              <w:t>A business identifier assigned to a particular completed (or partially completed) questionnaire.</w:t>
            </w:r>
          </w:p>
        </w:tc>
      </w:tr>
      <w:tr w:rsidR="00D67926" w14:paraId="2B6CFCBA" w14:textId="77777777">
        <w:trPr>
          <w:divId w:val="1845052625"/>
          <w:tblCellSpacing w:w="15" w:type="dxa"/>
        </w:trPr>
        <w:tc>
          <w:tcPr>
            <w:tcW w:w="0" w:type="auto"/>
            <w:vAlign w:val="center"/>
            <w:hideMark/>
          </w:tcPr>
          <w:p w14:paraId="3B4E1A7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E5A5B4A" w14:textId="77777777" w:rsidR="00D67926" w:rsidRDefault="008D6FB8">
            <w:pPr>
              <w:rPr>
                <w:rFonts w:eastAsia="Times New Roman"/>
                <w:lang w:val="en-US"/>
              </w:rPr>
            </w:pPr>
            <w:r>
              <w:rPr>
                <w:rFonts w:eastAsia="Times New Roman"/>
                <w:lang w:val="en-US"/>
              </w:rPr>
              <w:t>Used for tracking, registration and other business purposes.</w:t>
            </w:r>
          </w:p>
        </w:tc>
      </w:tr>
      <w:tr w:rsidR="00D67926" w14:paraId="44A53A1A" w14:textId="77777777">
        <w:trPr>
          <w:divId w:val="1845052625"/>
          <w:tblCellSpacing w:w="15" w:type="dxa"/>
        </w:trPr>
        <w:tc>
          <w:tcPr>
            <w:tcW w:w="0" w:type="auto"/>
            <w:vAlign w:val="center"/>
            <w:hideMark/>
          </w:tcPr>
          <w:p w14:paraId="0F28330E" w14:textId="77777777" w:rsidR="00D67926" w:rsidRDefault="008D6FB8">
            <w:pPr>
              <w:rPr>
                <w:rFonts w:eastAsia="Times New Roman"/>
                <w:lang w:val="en-US"/>
              </w:rPr>
            </w:pPr>
            <w:r>
              <w:rPr>
                <w:rFonts w:eastAsia="Times New Roman"/>
                <w:b/>
                <w:bCs/>
                <w:lang w:val="en-US"/>
              </w:rPr>
              <w:t>QuestionnaireResponse.questionnaire</w:t>
            </w:r>
          </w:p>
        </w:tc>
        <w:tc>
          <w:tcPr>
            <w:tcW w:w="0" w:type="auto"/>
            <w:vAlign w:val="center"/>
            <w:hideMark/>
          </w:tcPr>
          <w:p w14:paraId="143B5E81" w14:textId="77777777" w:rsidR="00D67926" w:rsidRDefault="00D67926">
            <w:pPr>
              <w:rPr>
                <w:rFonts w:eastAsia="Times New Roman"/>
                <w:lang w:val="en-US"/>
              </w:rPr>
            </w:pPr>
          </w:p>
        </w:tc>
      </w:tr>
      <w:tr w:rsidR="00D67926" w14:paraId="051D4B23" w14:textId="77777777">
        <w:trPr>
          <w:divId w:val="1845052625"/>
          <w:tblCellSpacing w:w="15" w:type="dxa"/>
        </w:trPr>
        <w:tc>
          <w:tcPr>
            <w:tcW w:w="0" w:type="auto"/>
            <w:vAlign w:val="center"/>
            <w:hideMark/>
          </w:tcPr>
          <w:p w14:paraId="11B2DC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D41B05" w14:textId="77777777" w:rsidR="00D67926" w:rsidRDefault="008D6FB8">
            <w:pPr>
              <w:rPr>
                <w:rFonts w:eastAsia="Times New Roman"/>
                <w:lang w:val="en-US"/>
              </w:rPr>
            </w:pPr>
            <w:r>
              <w:rPr>
                <w:rFonts w:eastAsia="Times New Roman"/>
                <w:lang w:val="en-US"/>
              </w:rPr>
              <w:t>Form being answered</w:t>
            </w:r>
          </w:p>
        </w:tc>
      </w:tr>
      <w:tr w:rsidR="00D67926" w14:paraId="788816FD" w14:textId="77777777">
        <w:trPr>
          <w:divId w:val="1845052625"/>
          <w:tblCellSpacing w:w="15" w:type="dxa"/>
        </w:trPr>
        <w:tc>
          <w:tcPr>
            <w:tcW w:w="0" w:type="auto"/>
            <w:vAlign w:val="center"/>
            <w:hideMark/>
          </w:tcPr>
          <w:p w14:paraId="4FD839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28C7DC" w14:textId="77777777" w:rsidR="00D67926" w:rsidRDefault="008D6FB8">
            <w:pPr>
              <w:rPr>
                <w:rFonts w:eastAsia="Times New Roman"/>
                <w:lang w:val="en-US"/>
              </w:rPr>
            </w:pPr>
            <w:r>
              <w:rPr>
                <w:rFonts w:eastAsia="Times New Roman"/>
                <w:lang w:val="en-US"/>
              </w:rPr>
              <w:t>Indicates the Questionnaire resource that defines the form for which answers are being provided.</w:t>
            </w:r>
          </w:p>
        </w:tc>
      </w:tr>
      <w:tr w:rsidR="00D67926" w14:paraId="6215E3AA" w14:textId="77777777">
        <w:trPr>
          <w:divId w:val="1845052625"/>
          <w:tblCellSpacing w:w="15" w:type="dxa"/>
        </w:trPr>
        <w:tc>
          <w:tcPr>
            <w:tcW w:w="0" w:type="auto"/>
            <w:vAlign w:val="center"/>
            <w:hideMark/>
          </w:tcPr>
          <w:p w14:paraId="17E6E07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F3E3F7A" w14:textId="77777777" w:rsidR="00D67926" w:rsidRDefault="008D6FB8">
            <w:pPr>
              <w:rPr>
                <w:rFonts w:eastAsia="Times New Roman"/>
                <w:lang w:val="en-US"/>
              </w:rPr>
            </w:pPr>
            <w:r>
              <w:rPr>
                <w:rFonts w:eastAsia="Times New Roman"/>
                <w:lang w:val="en-US"/>
              </w:rPr>
              <w:t>Needed to allow editing of the questionnaire in a manner that enforces the constraints of the original form.</w:t>
            </w:r>
          </w:p>
        </w:tc>
      </w:tr>
      <w:tr w:rsidR="00D67926" w14:paraId="5F2E52EA" w14:textId="77777777">
        <w:trPr>
          <w:divId w:val="1845052625"/>
          <w:tblCellSpacing w:w="15" w:type="dxa"/>
        </w:trPr>
        <w:tc>
          <w:tcPr>
            <w:tcW w:w="0" w:type="auto"/>
            <w:vAlign w:val="center"/>
            <w:hideMark/>
          </w:tcPr>
          <w:p w14:paraId="7CCBE15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491F9F1" w14:textId="77777777" w:rsidR="00D67926" w:rsidRDefault="008D6FB8">
            <w:pPr>
              <w:rPr>
                <w:rFonts w:eastAsia="Times New Roman"/>
                <w:lang w:val="en-US"/>
              </w:rPr>
            </w:pPr>
            <w:r>
              <w:rPr>
                <w:rFonts w:eastAsia="Times New Roman"/>
                <w:lang w:val="en-US"/>
              </w:rPr>
              <w:t>Form</w:t>
            </w:r>
          </w:p>
        </w:tc>
      </w:tr>
      <w:tr w:rsidR="00D67926" w14:paraId="1BD4F49D" w14:textId="77777777">
        <w:trPr>
          <w:divId w:val="1845052625"/>
          <w:tblCellSpacing w:w="15" w:type="dxa"/>
        </w:trPr>
        <w:tc>
          <w:tcPr>
            <w:tcW w:w="0" w:type="auto"/>
            <w:vAlign w:val="center"/>
            <w:hideMark/>
          </w:tcPr>
          <w:p w14:paraId="0F2FB5F9" w14:textId="77777777" w:rsidR="00D67926" w:rsidRDefault="008D6FB8">
            <w:pPr>
              <w:rPr>
                <w:rFonts w:eastAsia="Times New Roman"/>
                <w:lang w:val="en-US"/>
              </w:rPr>
            </w:pPr>
            <w:r>
              <w:rPr>
                <w:rFonts w:eastAsia="Times New Roman"/>
                <w:b/>
                <w:bCs/>
                <w:lang w:val="en-US"/>
              </w:rPr>
              <w:t>QuestionnaireResponse.status</w:t>
            </w:r>
          </w:p>
        </w:tc>
        <w:tc>
          <w:tcPr>
            <w:tcW w:w="0" w:type="auto"/>
            <w:vAlign w:val="center"/>
            <w:hideMark/>
          </w:tcPr>
          <w:p w14:paraId="3464D891" w14:textId="77777777" w:rsidR="00D67926" w:rsidRDefault="00D67926">
            <w:pPr>
              <w:rPr>
                <w:rFonts w:eastAsia="Times New Roman"/>
                <w:lang w:val="en-US"/>
              </w:rPr>
            </w:pPr>
          </w:p>
        </w:tc>
      </w:tr>
      <w:tr w:rsidR="00D67926" w14:paraId="37D1A97F" w14:textId="77777777">
        <w:trPr>
          <w:divId w:val="1845052625"/>
          <w:tblCellSpacing w:w="15" w:type="dxa"/>
        </w:trPr>
        <w:tc>
          <w:tcPr>
            <w:tcW w:w="0" w:type="auto"/>
            <w:vAlign w:val="center"/>
            <w:hideMark/>
          </w:tcPr>
          <w:p w14:paraId="53B8FE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16E164" w14:textId="77777777" w:rsidR="00D67926" w:rsidRDefault="008D6FB8">
            <w:pPr>
              <w:rPr>
                <w:rFonts w:eastAsia="Times New Roman"/>
                <w:lang w:val="en-US"/>
              </w:rPr>
            </w:pPr>
            <w:r>
              <w:rPr>
                <w:rFonts w:eastAsia="Times New Roman"/>
                <w:lang w:val="en-US"/>
              </w:rPr>
              <w:t>The lifecycle status of the questionnaire response as a whole.</w:t>
            </w:r>
          </w:p>
        </w:tc>
      </w:tr>
      <w:tr w:rsidR="00D67926" w14:paraId="3DCB79C2" w14:textId="77777777">
        <w:trPr>
          <w:divId w:val="1845052625"/>
          <w:tblCellSpacing w:w="15" w:type="dxa"/>
        </w:trPr>
        <w:tc>
          <w:tcPr>
            <w:tcW w:w="0" w:type="auto"/>
            <w:vAlign w:val="center"/>
            <w:hideMark/>
          </w:tcPr>
          <w:p w14:paraId="016043D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516FBEC" w14:textId="77777777" w:rsidR="00D67926" w:rsidRDefault="008D6FB8">
            <w:pPr>
              <w:rPr>
                <w:rFonts w:eastAsia="Times New Roman"/>
                <w:lang w:val="en-US"/>
              </w:rPr>
            </w:pPr>
            <w:r>
              <w:rPr>
                <w:rFonts w:eastAsia="Times New Roman"/>
                <w:lang w:val="en-US"/>
              </w:rPr>
              <w:t xml:space="preserve">The information on questionnaires may possibly be gathered during multiple sessions and altered after considered being finished. Questionnaires with just questions may serve as template forms, with the applicable publication statuses. </w:t>
            </w:r>
          </w:p>
        </w:tc>
      </w:tr>
      <w:tr w:rsidR="00D67926" w14:paraId="16D791A7" w14:textId="77777777">
        <w:trPr>
          <w:divId w:val="1845052625"/>
          <w:tblCellSpacing w:w="15" w:type="dxa"/>
        </w:trPr>
        <w:tc>
          <w:tcPr>
            <w:tcW w:w="0" w:type="auto"/>
            <w:vAlign w:val="center"/>
            <w:hideMark/>
          </w:tcPr>
          <w:p w14:paraId="420AD16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4114D84" w14:textId="77777777" w:rsidR="00D67926" w:rsidRDefault="008D6FB8">
            <w:pPr>
              <w:rPr>
                <w:rFonts w:eastAsia="Times New Roman"/>
                <w:lang w:val="en-US"/>
              </w:rPr>
            </w:pPr>
            <w:r>
              <w:rPr>
                <w:rFonts w:eastAsia="Times New Roman"/>
                <w:lang w:val="en-US"/>
              </w:rPr>
              <w:t>Lifecycle status of the questionnaire response</w:t>
            </w:r>
          </w:p>
        </w:tc>
      </w:tr>
      <w:tr w:rsidR="00D67926" w14:paraId="4044A0D4" w14:textId="77777777">
        <w:trPr>
          <w:divId w:val="1845052625"/>
          <w:tblCellSpacing w:w="15" w:type="dxa"/>
        </w:trPr>
        <w:tc>
          <w:tcPr>
            <w:tcW w:w="0" w:type="auto"/>
            <w:vAlign w:val="center"/>
            <w:hideMark/>
          </w:tcPr>
          <w:p w14:paraId="66FB7F32" w14:textId="77777777" w:rsidR="00D67926" w:rsidRDefault="008D6FB8">
            <w:pPr>
              <w:rPr>
                <w:rFonts w:eastAsia="Times New Roman"/>
                <w:lang w:val="en-US"/>
              </w:rPr>
            </w:pPr>
            <w:r>
              <w:rPr>
                <w:rFonts w:eastAsia="Times New Roman"/>
                <w:b/>
                <w:bCs/>
                <w:lang w:val="en-US"/>
              </w:rPr>
              <w:t>QuestionnaireResponse.subject</w:t>
            </w:r>
          </w:p>
        </w:tc>
        <w:tc>
          <w:tcPr>
            <w:tcW w:w="0" w:type="auto"/>
            <w:vAlign w:val="center"/>
            <w:hideMark/>
          </w:tcPr>
          <w:p w14:paraId="594B7E99" w14:textId="77777777" w:rsidR="00D67926" w:rsidRDefault="00D67926">
            <w:pPr>
              <w:rPr>
                <w:rFonts w:eastAsia="Times New Roman"/>
                <w:lang w:val="en-US"/>
              </w:rPr>
            </w:pPr>
          </w:p>
        </w:tc>
      </w:tr>
      <w:tr w:rsidR="00D67926" w14:paraId="1C39833B" w14:textId="77777777">
        <w:trPr>
          <w:divId w:val="1845052625"/>
          <w:tblCellSpacing w:w="15" w:type="dxa"/>
        </w:trPr>
        <w:tc>
          <w:tcPr>
            <w:tcW w:w="0" w:type="auto"/>
            <w:vAlign w:val="center"/>
            <w:hideMark/>
          </w:tcPr>
          <w:p w14:paraId="23DAB8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E1745B" w14:textId="77777777" w:rsidR="00D67926" w:rsidRDefault="008D6FB8">
            <w:pPr>
              <w:rPr>
                <w:rFonts w:eastAsia="Times New Roman"/>
                <w:lang w:val="en-US"/>
              </w:rPr>
            </w:pPr>
            <w:r>
              <w:rPr>
                <w:rFonts w:eastAsia="Times New Roman"/>
                <w:lang w:val="en-US"/>
              </w:rPr>
              <w:t>The subject of the questions</w:t>
            </w:r>
          </w:p>
        </w:tc>
      </w:tr>
      <w:tr w:rsidR="00D67926" w14:paraId="3486FFCC" w14:textId="77777777">
        <w:trPr>
          <w:divId w:val="1845052625"/>
          <w:tblCellSpacing w:w="15" w:type="dxa"/>
        </w:trPr>
        <w:tc>
          <w:tcPr>
            <w:tcW w:w="0" w:type="auto"/>
            <w:vAlign w:val="center"/>
            <w:hideMark/>
          </w:tcPr>
          <w:p w14:paraId="656C1C7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F8BE2C1" w14:textId="77777777" w:rsidR="00D67926" w:rsidRDefault="008D6FB8">
            <w:pPr>
              <w:rPr>
                <w:rFonts w:eastAsia="Times New Roman"/>
                <w:lang w:val="en-US"/>
              </w:rPr>
            </w:pPr>
            <w:r>
              <w:rPr>
                <w:rFonts w:eastAsia="Times New Roman"/>
                <w:lang w:val="en-US"/>
              </w:rPr>
              <w:t xml:space="preserve">The subject of the questionnaire response. This could be a patient, organization, practitioner, device, etc. This is who/what the answers apply to, but is not necessarily the source of information. </w:t>
            </w:r>
          </w:p>
        </w:tc>
      </w:tr>
      <w:tr w:rsidR="00D67926" w14:paraId="3B93618B" w14:textId="77777777">
        <w:trPr>
          <w:divId w:val="1845052625"/>
          <w:tblCellSpacing w:w="15" w:type="dxa"/>
        </w:trPr>
        <w:tc>
          <w:tcPr>
            <w:tcW w:w="0" w:type="auto"/>
            <w:vAlign w:val="center"/>
            <w:hideMark/>
          </w:tcPr>
          <w:p w14:paraId="3A100E5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0352FD" w14:textId="77777777" w:rsidR="00D67926" w:rsidRDefault="008D6FB8">
            <w:pPr>
              <w:rPr>
                <w:rFonts w:eastAsia="Times New Roman"/>
                <w:lang w:val="en-US"/>
              </w:rPr>
            </w:pPr>
            <w:r>
              <w:rPr>
                <w:rFonts w:eastAsia="Times New Roman"/>
                <w:lang w:val="en-US"/>
              </w:rPr>
              <w:t>Must know the subject context.</w:t>
            </w:r>
          </w:p>
        </w:tc>
      </w:tr>
      <w:tr w:rsidR="00D67926" w14:paraId="022C28B9" w14:textId="77777777">
        <w:trPr>
          <w:divId w:val="1845052625"/>
          <w:tblCellSpacing w:w="15" w:type="dxa"/>
        </w:trPr>
        <w:tc>
          <w:tcPr>
            <w:tcW w:w="0" w:type="auto"/>
            <w:vAlign w:val="center"/>
            <w:hideMark/>
          </w:tcPr>
          <w:p w14:paraId="2011DCB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84D8D21" w14:textId="77777777" w:rsidR="00D67926" w:rsidRDefault="008D6FB8">
            <w:pPr>
              <w:rPr>
                <w:rFonts w:eastAsia="Times New Roman"/>
                <w:lang w:val="en-US"/>
              </w:rPr>
            </w:pPr>
            <w:r>
              <w:rPr>
                <w:rFonts w:eastAsia="Times New Roman"/>
                <w:lang w:val="en-US"/>
              </w:rPr>
              <w:t>Patient</w:t>
            </w:r>
          </w:p>
        </w:tc>
      </w:tr>
      <w:tr w:rsidR="00D67926" w14:paraId="5B551BF1" w14:textId="77777777">
        <w:trPr>
          <w:divId w:val="1845052625"/>
          <w:tblCellSpacing w:w="15" w:type="dxa"/>
        </w:trPr>
        <w:tc>
          <w:tcPr>
            <w:tcW w:w="0" w:type="auto"/>
            <w:vAlign w:val="center"/>
            <w:hideMark/>
          </w:tcPr>
          <w:p w14:paraId="7322ECB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DE0FCF6" w14:textId="77777777" w:rsidR="00D67926" w:rsidRDefault="008D6FB8">
            <w:pPr>
              <w:rPr>
                <w:rFonts w:eastAsia="Times New Roman"/>
                <w:lang w:val="en-US"/>
              </w:rPr>
            </w:pPr>
            <w:r>
              <w:rPr>
                <w:rFonts w:eastAsia="Times New Roman"/>
                <w:lang w:val="en-US"/>
              </w:rPr>
              <w:t>Focus</w:t>
            </w:r>
          </w:p>
        </w:tc>
      </w:tr>
      <w:tr w:rsidR="00D67926" w14:paraId="5BD3C976" w14:textId="77777777">
        <w:trPr>
          <w:divId w:val="1845052625"/>
          <w:tblCellSpacing w:w="15" w:type="dxa"/>
        </w:trPr>
        <w:tc>
          <w:tcPr>
            <w:tcW w:w="0" w:type="auto"/>
            <w:vAlign w:val="center"/>
            <w:hideMark/>
          </w:tcPr>
          <w:p w14:paraId="6B1DDDB1" w14:textId="77777777" w:rsidR="00D67926" w:rsidRDefault="008D6FB8">
            <w:pPr>
              <w:rPr>
                <w:rFonts w:eastAsia="Times New Roman"/>
                <w:lang w:val="en-US"/>
              </w:rPr>
            </w:pPr>
            <w:r>
              <w:rPr>
                <w:rFonts w:eastAsia="Times New Roman"/>
                <w:b/>
                <w:bCs/>
                <w:lang w:val="en-US"/>
              </w:rPr>
              <w:t>QuestionnaireResponse.author</w:t>
            </w:r>
          </w:p>
        </w:tc>
        <w:tc>
          <w:tcPr>
            <w:tcW w:w="0" w:type="auto"/>
            <w:vAlign w:val="center"/>
            <w:hideMark/>
          </w:tcPr>
          <w:p w14:paraId="73CEB3C7" w14:textId="77777777" w:rsidR="00D67926" w:rsidRDefault="00D67926">
            <w:pPr>
              <w:rPr>
                <w:rFonts w:eastAsia="Times New Roman"/>
                <w:lang w:val="en-US"/>
              </w:rPr>
            </w:pPr>
          </w:p>
        </w:tc>
      </w:tr>
      <w:tr w:rsidR="00D67926" w14:paraId="07641195" w14:textId="77777777">
        <w:trPr>
          <w:divId w:val="1845052625"/>
          <w:tblCellSpacing w:w="15" w:type="dxa"/>
        </w:trPr>
        <w:tc>
          <w:tcPr>
            <w:tcW w:w="0" w:type="auto"/>
            <w:vAlign w:val="center"/>
            <w:hideMark/>
          </w:tcPr>
          <w:p w14:paraId="66E48A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A46FDB" w14:textId="77777777" w:rsidR="00D67926" w:rsidRDefault="008D6FB8">
            <w:pPr>
              <w:rPr>
                <w:rFonts w:eastAsia="Times New Roman"/>
                <w:lang w:val="en-US"/>
              </w:rPr>
            </w:pPr>
            <w:r>
              <w:rPr>
                <w:rFonts w:eastAsia="Times New Roman"/>
                <w:lang w:val="en-US"/>
              </w:rPr>
              <w:t>Person who received and recorded the answers</w:t>
            </w:r>
          </w:p>
        </w:tc>
      </w:tr>
      <w:tr w:rsidR="00D67926" w14:paraId="5C431780" w14:textId="77777777">
        <w:trPr>
          <w:divId w:val="1845052625"/>
          <w:tblCellSpacing w:w="15" w:type="dxa"/>
        </w:trPr>
        <w:tc>
          <w:tcPr>
            <w:tcW w:w="0" w:type="auto"/>
            <w:vAlign w:val="center"/>
            <w:hideMark/>
          </w:tcPr>
          <w:p w14:paraId="25033F9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AC7CF9" w14:textId="77777777" w:rsidR="00D67926" w:rsidRDefault="008D6FB8">
            <w:pPr>
              <w:rPr>
                <w:rFonts w:eastAsia="Times New Roman"/>
                <w:lang w:val="en-US"/>
              </w:rPr>
            </w:pPr>
            <w:r>
              <w:rPr>
                <w:rFonts w:eastAsia="Times New Roman"/>
                <w:lang w:val="en-US"/>
              </w:rPr>
              <w:t>Person who received the answers to the questions in the QuestionnaireResponse and recorded them in the system.</w:t>
            </w:r>
          </w:p>
        </w:tc>
      </w:tr>
      <w:tr w:rsidR="00D67926" w14:paraId="2B07E7C0" w14:textId="77777777">
        <w:trPr>
          <w:divId w:val="1845052625"/>
          <w:tblCellSpacing w:w="15" w:type="dxa"/>
        </w:trPr>
        <w:tc>
          <w:tcPr>
            <w:tcW w:w="0" w:type="auto"/>
            <w:vAlign w:val="center"/>
            <w:hideMark/>
          </w:tcPr>
          <w:p w14:paraId="14E9687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58497B" w14:textId="77777777" w:rsidR="00D67926" w:rsidRDefault="008D6FB8">
            <w:pPr>
              <w:rPr>
                <w:rFonts w:eastAsia="Times New Roman"/>
                <w:lang w:val="en-US"/>
              </w:rPr>
            </w:pPr>
            <w:r>
              <w:rPr>
                <w:rFonts w:eastAsia="Times New Roman"/>
                <w:lang w:val="en-US"/>
              </w:rPr>
              <w:t xml:space="preserve">Mapping a subject's answers to multiple choice options and determining what to put in the textual answer is a matter of interpretation. Authoring by device would indicate that some portion of the questionnaire had been auto-populated. </w:t>
            </w:r>
          </w:p>
        </w:tc>
      </w:tr>
      <w:tr w:rsidR="00D67926" w14:paraId="75AC962F" w14:textId="77777777">
        <w:trPr>
          <w:divId w:val="1845052625"/>
          <w:tblCellSpacing w:w="15" w:type="dxa"/>
        </w:trPr>
        <w:tc>
          <w:tcPr>
            <w:tcW w:w="0" w:type="auto"/>
            <w:vAlign w:val="center"/>
            <w:hideMark/>
          </w:tcPr>
          <w:p w14:paraId="6952721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AEF9ED2" w14:textId="77777777" w:rsidR="00D67926" w:rsidRDefault="008D6FB8">
            <w:pPr>
              <w:rPr>
                <w:rFonts w:eastAsia="Times New Roman"/>
                <w:lang w:val="en-US"/>
              </w:rPr>
            </w:pPr>
            <w:r>
              <w:rPr>
                <w:rFonts w:eastAsia="Times New Roman"/>
                <w:lang w:val="en-US"/>
              </w:rPr>
              <w:t xml:space="preserve">Need to know who interpreted the subject's answers to the questions in the questionnaire, and selected the appropriate options for answers. </w:t>
            </w:r>
          </w:p>
        </w:tc>
      </w:tr>
      <w:tr w:rsidR="00D67926" w14:paraId="0B929057" w14:textId="77777777">
        <w:trPr>
          <w:divId w:val="1845052625"/>
          <w:tblCellSpacing w:w="15" w:type="dxa"/>
        </w:trPr>
        <w:tc>
          <w:tcPr>
            <w:tcW w:w="0" w:type="auto"/>
            <w:vAlign w:val="center"/>
            <w:hideMark/>
          </w:tcPr>
          <w:p w14:paraId="790A763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1671B64" w14:textId="77777777" w:rsidR="00D67926" w:rsidRDefault="008D6FB8">
            <w:pPr>
              <w:rPr>
                <w:rFonts w:eastAsia="Times New Roman"/>
                <w:lang w:val="en-US"/>
              </w:rPr>
            </w:pPr>
            <w:r>
              <w:rPr>
                <w:rFonts w:eastAsia="Times New Roman"/>
                <w:lang w:val="en-US"/>
              </w:rPr>
              <w:t>Laboratory</w:t>
            </w:r>
          </w:p>
        </w:tc>
      </w:tr>
      <w:tr w:rsidR="00D67926" w14:paraId="32A5F512" w14:textId="77777777">
        <w:trPr>
          <w:divId w:val="1845052625"/>
          <w:tblCellSpacing w:w="15" w:type="dxa"/>
        </w:trPr>
        <w:tc>
          <w:tcPr>
            <w:tcW w:w="0" w:type="auto"/>
            <w:vAlign w:val="center"/>
            <w:hideMark/>
          </w:tcPr>
          <w:p w14:paraId="10B8184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186FD09" w14:textId="77777777" w:rsidR="00D67926" w:rsidRDefault="008D6FB8">
            <w:pPr>
              <w:rPr>
                <w:rFonts w:eastAsia="Times New Roman"/>
                <w:lang w:val="en-US"/>
              </w:rPr>
            </w:pPr>
            <w:r>
              <w:rPr>
                <w:rFonts w:eastAsia="Times New Roman"/>
                <w:lang w:val="en-US"/>
              </w:rPr>
              <w:t>Service</w:t>
            </w:r>
          </w:p>
        </w:tc>
      </w:tr>
      <w:tr w:rsidR="00D67926" w14:paraId="5FDFAAA7" w14:textId="77777777">
        <w:trPr>
          <w:divId w:val="1845052625"/>
          <w:tblCellSpacing w:w="15" w:type="dxa"/>
        </w:trPr>
        <w:tc>
          <w:tcPr>
            <w:tcW w:w="0" w:type="auto"/>
            <w:vAlign w:val="center"/>
            <w:hideMark/>
          </w:tcPr>
          <w:p w14:paraId="23B7933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497D553" w14:textId="77777777" w:rsidR="00D67926" w:rsidRDefault="008D6FB8">
            <w:pPr>
              <w:rPr>
                <w:rFonts w:eastAsia="Times New Roman"/>
                <w:lang w:val="en-US"/>
              </w:rPr>
            </w:pPr>
            <w:r>
              <w:rPr>
                <w:rFonts w:eastAsia="Times New Roman"/>
                <w:lang w:val="en-US"/>
              </w:rPr>
              <w:t>Practitioner</w:t>
            </w:r>
          </w:p>
        </w:tc>
      </w:tr>
      <w:tr w:rsidR="00D67926" w14:paraId="32C7CE98" w14:textId="77777777">
        <w:trPr>
          <w:divId w:val="1845052625"/>
          <w:tblCellSpacing w:w="15" w:type="dxa"/>
        </w:trPr>
        <w:tc>
          <w:tcPr>
            <w:tcW w:w="0" w:type="auto"/>
            <w:vAlign w:val="center"/>
            <w:hideMark/>
          </w:tcPr>
          <w:p w14:paraId="22A2B49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6F5E7BB" w14:textId="77777777" w:rsidR="00D67926" w:rsidRDefault="008D6FB8">
            <w:pPr>
              <w:rPr>
                <w:rFonts w:eastAsia="Times New Roman"/>
                <w:lang w:val="en-US"/>
              </w:rPr>
            </w:pPr>
            <w:r>
              <w:rPr>
                <w:rFonts w:eastAsia="Times New Roman"/>
                <w:lang w:val="en-US"/>
              </w:rPr>
              <w:t>Department</w:t>
            </w:r>
          </w:p>
        </w:tc>
      </w:tr>
      <w:tr w:rsidR="00D67926" w14:paraId="7BE4DBCE" w14:textId="77777777">
        <w:trPr>
          <w:divId w:val="1845052625"/>
          <w:tblCellSpacing w:w="15" w:type="dxa"/>
        </w:trPr>
        <w:tc>
          <w:tcPr>
            <w:tcW w:w="0" w:type="auto"/>
            <w:vAlign w:val="center"/>
            <w:hideMark/>
          </w:tcPr>
          <w:p w14:paraId="364D790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52808C2" w14:textId="77777777" w:rsidR="00D67926" w:rsidRDefault="008D6FB8">
            <w:pPr>
              <w:rPr>
                <w:rFonts w:eastAsia="Times New Roman"/>
                <w:lang w:val="en-US"/>
              </w:rPr>
            </w:pPr>
            <w:r>
              <w:rPr>
                <w:rFonts w:eastAsia="Times New Roman"/>
                <w:lang w:val="en-US"/>
              </w:rPr>
              <w:t>Company</w:t>
            </w:r>
          </w:p>
        </w:tc>
      </w:tr>
      <w:tr w:rsidR="00D67926" w14:paraId="1C1CBD34" w14:textId="77777777">
        <w:trPr>
          <w:divId w:val="1845052625"/>
          <w:tblCellSpacing w:w="15" w:type="dxa"/>
        </w:trPr>
        <w:tc>
          <w:tcPr>
            <w:tcW w:w="0" w:type="auto"/>
            <w:vAlign w:val="center"/>
            <w:hideMark/>
          </w:tcPr>
          <w:p w14:paraId="15D16C2B" w14:textId="77777777" w:rsidR="00D67926" w:rsidRDefault="008D6FB8">
            <w:pPr>
              <w:rPr>
                <w:rFonts w:eastAsia="Times New Roman"/>
                <w:lang w:val="en-US"/>
              </w:rPr>
            </w:pPr>
            <w:r>
              <w:rPr>
                <w:rFonts w:eastAsia="Times New Roman"/>
                <w:b/>
                <w:bCs/>
                <w:lang w:val="en-US"/>
              </w:rPr>
              <w:t>QuestionnaireResponse.authored</w:t>
            </w:r>
          </w:p>
        </w:tc>
        <w:tc>
          <w:tcPr>
            <w:tcW w:w="0" w:type="auto"/>
            <w:vAlign w:val="center"/>
            <w:hideMark/>
          </w:tcPr>
          <w:p w14:paraId="1E2F6AB1" w14:textId="77777777" w:rsidR="00D67926" w:rsidRDefault="00D67926">
            <w:pPr>
              <w:rPr>
                <w:rFonts w:eastAsia="Times New Roman"/>
                <w:lang w:val="en-US"/>
              </w:rPr>
            </w:pPr>
          </w:p>
        </w:tc>
      </w:tr>
      <w:tr w:rsidR="00D67926" w14:paraId="2D1F5257" w14:textId="77777777">
        <w:trPr>
          <w:divId w:val="1845052625"/>
          <w:tblCellSpacing w:w="15" w:type="dxa"/>
        </w:trPr>
        <w:tc>
          <w:tcPr>
            <w:tcW w:w="0" w:type="auto"/>
            <w:vAlign w:val="center"/>
            <w:hideMark/>
          </w:tcPr>
          <w:p w14:paraId="1593308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B8C30B" w14:textId="77777777" w:rsidR="00D67926" w:rsidRDefault="008D6FB8">
            <w:pPr>
              <w:rPr>
                <w:rFonts w:eastAsia="Times New Roman"/>
                <w:lang w:val="en-US"/>
              </w:rPr>
            </w:pPr>
            <w:r>
              <w:rPr>
                <w:rFonts w:eastAsia="Times New Roman"/>
                <w:lang w:val="en-US"/>
              </w:rPr>
              <w:t>Date this version was authored</w:t>
            </w:r>
          </w:p>
        </w:tc>
      </w:tr>
      <w:tr w:rsidR="00D67926" w14:paraId="0820519E" w14:textId="77777777">
        <w:trPr>
          <w:divId w:val="1845052625"/>
          <w:tblCellSpacing w:w="15" w:type="dxa"/>
        </w:trPr>
        <w:tc>
          <w:tcPr>
            <w:tcW w:w="0" w:type="auto"/>
            <w:vAlign w:val="center"/>
            <w:hideMark/>
          </w:tcPr>
          <w:p w14:paraId="25A6A9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B4E776" w14:textId="77777777" w:rsidR="00D67926" w:rsidRDefault="008D6FB8">
            <w:pPr>
              <w:rPr>
                <w:rFonts w:eastAsia="Times New Roman"/>
                <w:lang w:val="en-US"/>
              </w:rPr>
            </w:pPr>
            <w:r>
              <w:rPr>
                <w:rFonts w:eastAsia="Times New Roman"/>
                <w:lang w:val="en-US"/>
              </w:rPr>
              <w:t>The date and/or time that this version of the questionnaire response was authored.</w:t>
            </w:r>
          </w:p>
        </w:tc>
      </w:tr>
      <w:tr w:rsidR="00D67926" w14:paraId="56C159E0" w14:textId="77777777">
        <w:trPr>
          <w:divId w:val="1845052625"/>
          <w:tblCellSpacing w:w="15" w:type="dxa"/>
        </w:trPr>
        <w:tc>
          <w:tcPr>
            <w:tcW w:w="0" w:type="auto"/>
            <w:vAlign w:val="center"/>
            <w:hideMark/>
          </w:tcPr>
          <w:p w14:paraId="5AE7D34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A0D2BD" w14:textId="77777777"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collection and authoring. This element is optional to allow for systems that </w:t>
            </w:r>
            <w:r>
              <w:rPr>
                <w:rFonts w:eastAsia="Times New Roman"/>
                <w:lang w:val="en-US"/>
              </w:rPr>
              <w:lastRenderedPageBreak/>
              <w:t xml:space="preserve">may not know the value, however it SHOULD be populated if possible. </w:t>
            </w:r>
          </w:p>
        </w:tc>
      </w:tr>
      <w:tr w:rsidR="00D67926" w14:paraId="6C28DEA4" w14:textId="77777777">
        <w:trPr>
          <w:divId w:val="1845052625"/>
          <w:tblCellSpacing w:w="15" w:type="dxa"/>
        </w:trPr>
        <w:tc>
          <w:tcPr>
            <w:tcW w:w="0" w:type="auto"/>
            <w:vAlign w:val="center"/>
            <w:hideMark/>
          </w:tcPr>
          <w:p w14:paraId="52A1CF93"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4A51524" w14:textId="77777777" w:rsidR="00D67926" w:rsidRDefault="008D6FB8">
            <w:pPr>
              <w:rPr>
                <w:rFonts w:eastAsia="Times New Roman"/>
                <w:lang w:val="en-US"/>
              </w:rPr>
            </w:pPr>
            <w:r>
              <w:rPr>
                <w:rFonts w:eastAsia="Times New Roman"/>
                <w:lang w:val="en-US"/>
              </w:rPr>
              <w:t xml:space="preserve">Clinicians need to be able to check the date that the information in the questionnaire was collected, to derive the context of the answers. </w:t>
            </w:r>
          </w:p>
        </w:tc>
      </w:tr>
      <w:tr w:rsidR="00D67926" w14:paraId="3C8BBFB0" w14:textId="77777777">
        <w:trPr>
          <w:divId w:val="1845052625"/>
          <w:tblCellSpacing w:w="15" w:type="dxa"/>
        </w:trPr>
        <w:tc>
          <w:tcPr>
            <w:tcW w:w="0" w:type="auto"/>
            <w:vAlign w:val="center"/>
            <w:hideMark/>
          </w:tcPr>
          <w:p w14:paraId="76F22E3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3E4D352" w14:textId="77777777" w:rsidR="00D67926" w:rsidRDefault="008D6FB8">
            <w:pPr>
              <w:rPr>
                <w:rFonts w:eastAsia="Times New Roman"/>
                <w:lang w:val="en-US"/>
              </w:rPr>
            </w:pPr>
            <w:r>
              <w:rPr>
                <w:rFonts w:eastAsia="Times New Roman"/>
                <w:lang w:val="en-US"/>
              </w:rPr>
              <w:t>Date Created</w:t>
            </w:r>
          </w:p>
        </w:tc>
      </w:tr>
      <w:tr w:rsidR="00D67926" w14:paraId="68633B23" w14:textId="77777777">
        <w:trPr>
          <w:divId w:val="1845052625"/>
          <w:tblCellSpacing w:w="15" w:type="dxa"/>
        </w:trPr>
        <w:tc>
          <w:tcPr>
            <w:tcW w:w="0" w:type="auto"/>
            <w:vAlign w:val="center"/>
            <w:hideMark/>
          </w:tcPr>
          <w:p w14:paraId="5845A70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3261E40" w14:textId="77777777" w:rsidR="00D67926" w:rsidRDefault="008D6FB8">
            <w:pPr>
              <w:rPr>
                <w:rFonts w:eastAsia="Times New Roman"/>
                <w:lang w:val="en-US"/>
              </w:rPr>
            </w:pPr>
            <w:r>
              <w:rPr>
                <w:rFonts w:eastAsia="Times New Roman"/>
                <w:lang w:val="en-US"/>
              </w:rPr>
              <w:t>Date published</w:t>
            </w:r>
          </w:p>
        </w:tc>
      </w:tr>
      <w:tr w:rsidR="00D67926" w14:paraId="0D5E83B8" w14:textId="77777777">
        <w:trPr>
          <w:divId w:val="1845052625"/>
          <w:tblCellSpacing w:w="15" w:type="dxa"/>
        </w:trPr>
        <w:tc>
          <w:tcPr>
            <w:tcW w:w="0" w:type="auto"/>
            <w:vAlign w:val="center"/>
            <w:hideMark/>
          </w:tcPr>
          <w:p w14:paraId="41E0AF4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3B0B6B7" w14:textId="77777777" w:rsidR="00D67926" w:rsidRDefault="008D6FB8">
            <w:pPr>
              <w:rPr>
                <w:rFonts w:eastAsia="Times New Roman"/>
                <w:lang w:val="en-US"/>
              </w:rPr>
            </w:pPr>
            <w:r>
              <w:rPr>
                <w:rFonts w:eastAsia="Times New Roman"/>
                <w:lang w:val="en-US"/>
              </w:rPr>
              <w:t>Date Issued</w:t>
            </w:r>
          </w:p>
        </w:tc>
      </w:tr>
      <w:tr w:rsidR="00D67926" w14:paraId="44E28629" w14:textId="77777777">
        <w:trPr>
          <w:divId w:val="1845052625"/>
          <w:tblCellSpacing w:w="15" w:type="dxa"/>
        </w:trPr>
        <w:tc>
          <w:tcPr>
            <w:tcW w:w="0" w:type="auto"/>
            <w:vAlign w:val="center"/>
            <w:hideMark/>
          </w:tcPr>
          <w:p w14:paraId="7DEFD94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56F2B71" w14:textId="77777777" w:rsidR="00D67926" w:rsidRDefault="008D6FB8">
            <w:pPr>
              <w:rPr>
                <w:rFonts w:eastAsia="Times New Roman"/>
                <w:lang w:val="en-US"/>
              </w:rPr>
            </w:pPr>
            <w:r>
              <w:rPr>
                <w:rFonts w:eastAsia="Times New Roman"/>
                <w:lang w:val="en-US"/>
              </w:rPr>
              <w:t>Date updated</w:t>
            </w:r>
          </w:p>
        </w:tc>
      </w:tr>
      <w:tr w:rsidR="00D67926" w14:paraId="03645EDE" w14:textId="77777777">
        <w:trPr>
          <w:divId w:val="1845052625"/>
          <w:tblCellSpacing w:w="15" w:type="dxa"/>
        </w:trPr>
        <w:tc>
          <w:tcPr>
            <w:tcW w:w="0" w:type="auto"/>
            <w:vAlign w:val="center"/>
            <w:hideMark/>
          </w:tcPr>
          <w:p w14:paraId="4141B354" w14:textId="77777777" w:rsidR="00D67926" w:rsidRDefault="008D6FB8">
            <w:pPr>
              <w:rPr>
                <w:rFonts w:eastAsia="Times New Roman"/>
                <w:lang w:val="en-US"/>
              </w:rPr>
            </w:pPr>
            <w:r>
              <w:rPr>
                <w:rFonts w:eastAsia="Times New Roman"/>
                <w:b/>
                <w:bCs/>
                <w:lang w:val="en-US"/>
              </w:rPr>
              <w:t>QuestionnaireResponse.source</w:t>
            </w:r>
          </w:p>
        </w:tc>
        <w:tc>
          <w:tcPr>
            <w:tcW w:w="0" w:type="auto"/>
            <w:vAlign w:val="center"/>
            <w:hideMark/>
          </w:tcPr>
          <w:p w14:paraId="10896E97" w14:textId="77777777" w:rsidR="00D67926" w:rsidRDefault="00D67926">
            <w:pPr>
              <w:rPr>
                <w:rFonts w:eastAsia="Times New Roman"/>
                <w:lang w:val="en-US"/>
              </w:rPr>
            </w:pPr>
          </w:p>
        </w:tc>
      </w:tr>
      <w:tr w:rsidR="00D67926" w14:paraId="08F1EED2" w14:textId="77777777">
        <w:trPr>
          <w:divId w:val="1845052625"/>
          <w:tblCellSpacing w:w="15" w:type="dxa"/>
        </w:trPr>
        <w:tc>
          <w:tcPr>
            <w:tcW w:w="0" w:type="auto"/>
            <w:vAlign w:val="center"/>
            <w:hideMark/>
          </w:tcPr>
          <w:p w14:paraId="3C980D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3C00A8" w14:textId="77777777" w:rsidR="00D67926" w:rsidRDefault="008D6FB8">
            <w:pPr>
              <w:rPr>
                <w:rFonts w:eastAsia="Times New Roman"/>
                <w:lang w:val="en-US"/>
              </w:rPr>
            </w:pPr>
            <w:r>
              <w:rPr>
                <w:rFonts w:eastAsia="Times New Roman"/>
                <w:lang w:val="en-US"/>
              </w:rPr>
              <w:t>The person who answered the questions</w:t>
            </w:r>
          </w:p>
        </w:tc>
      </w:tr>
      <w:tr w:rsidR="00D67926" w14:paraId="136204DF" w14:textId="77777777">
        <w:trPr>
          <w:divId w:val="1845052625"/>
          <w:tblCellSpacing w:w="15" w:type="dxa"/>
        </w:trPr>
        <w:tc>
          <w:tcPr>
            <w:tcW w:w="0" w:type="auto"/>
            <w:vAlign w:val="center"/>
            <w:hideMark/>
          </w:tcPr>
          <w:p w14:paraId="4463B4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04CE10" w14:textId="77777777" w:rsidR="00D67926" w:rsidRDefault="008D6FB8">
            <w:pPr>
              <w:rPr>
                <w:rFonts w:eastAsia="Times New Roman"/>
                <w:lang w:val="en-US"/>
              </w:rPr>
            </w:pPr>
            <w:r>
              <w:rPr>
                <w:rFonts w:eastAsia="Times New Roman"/>
                <w:lang w:val="en-US"/>
              </w:rPr>
              <w:t>The person who answered the questions about the subject.</w:t>
            </w:r>
          </w:p>
        </w:tc>
      </w:tr>
      <w:tr w:rsidR="00D67926" w14:paraId="21E0F272" w14:textId="77777777">
        <w:trPr>
          <w:divId w:val="1845052625"/>
          <w:tblCellSpacing w:w="15" w:type="dxa"/>
        </w:trPr>
        <w:tc>
          <w:tcPr>
            <w:tcW w:w="0" w:type="auto"/>
            <w:vAlign w:val="center"/>
            <w:hideMark/>
          </w:tcPr>
          <w:p w14:paraId="3261964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4D0307C" w14:textId="77777777" w:rsidR="00D67926" w:rsidRDefault="008D6FB8">
            <w:pPr>
              <w:rPr>
                <w:rFonts w:eastAsia="Times New Roman"/>
                <w:lang w:val="en-US"/>
              </w:rPr>
            </w:pPr>
            <w:r>
              <w:rPr>
                <w:rFonts w:eastAsia="Times New Roman"/>
                <w:lang w:val="en-US"/>
              </w:rPr>
              <w:t>If not specified, no inference can be made about who provided the data.</w:t>
            </w:r>
          </w:p>
        </w:tc>
      </w:tr>
      <w:tr w:rsidR="00D67926" w14:paraId="6399B2F4" w14:textId="77777777">
        <w:trPr>
          <w:divId w:val="1845052625"/>
          <w:tblCellSpacing w:w="15" w:type="dxa"/>
        </w:trPr>
        <w:tc>
          <w:tcPr>
            <w:tcW w:w="0" w:type="auto"/>
            <w:vAlign w:val="center"/>
            <w:hideMark/>
          </w:tcPr>
          <w:p w14:paraId="4DC1BA6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C181992" w14:textId="77777777" w:rsidR="00D67926" w:rsidRDefault="008D6FB8">
            <w:pPr>
              <w:rPr>
                <w:rFonts w:eastAsia="Times New Roman"/>
                <w:lang w:val="en-US"/>
              </w:rPr>
            </w:pPr>
            <w:r>
              <w:rPr>
                <w:rFonts w:eastAsia="Times New Roman"/>
                <w:lang w:val="en-US"/>
              </w:rPr>
              <w:t xml:space="preserve">When answering questions about a subject that is minor, incapable of answering or an animal, another human source is used to answer the questions. </w:t>
            </w:r>
          </w:p>
        </w:tc>
      </w:tr>
      <w:tr w:rsidR="00D67926" w14:paraId="5BF824BA" w14:textId="77777777">
        <w:trPr>
          <w:divId w:val="1845052625"/>
          <w:tblCellSpacing w:w="15" w:type="dxa"/>
        </w:trPr>
        <w:tc>
          <w:tcPr>
            <w:tcW w:w="0" w:type="auto"/>
            <w:vAlign w:val="center"/>
            <w:hideMark/>
          </w:tcPr>
          <w:p w14:paraId="1A732E55" w14:textId="77777777" w:rsidR="00D67926" w:rsidRDefault="008D6FB8">
            <w:pPr>
              <w:rPr>
                <w:rFonts w:eastAsia="Times New Roman"/>
                <w:lang w:val="en-US"/>
              </w:rPr>
            </w:pPr>
            <w:r>
              <w:rPr>
                <w:rFonts w:eastAsia="Times New Roman"/>
                <w:b/>
                <w:bCs/>
                <w:lang w:val="en-US"/>
              </w:rPr>
              <w:t>QuestionnaireResponse.encounter</w:t>
            </w:r>
          </w:p>
        </w:tc>
        <w:tc>
          <w:tcPr>
            <w:tcW w:w="0" w:type="auto"/>
            <w:vAlign w:val="center"/>
            <w:hideMark/>
          </w:tcPr>
          <w:p w14:paraId="4FC537BD" w14:textId="77777777" w:rsidR="00D67926" w:rsidRDefault="00D67926">
            <w:pPr>
              <w:rPr>
                <w:rFonts w:eastAsia="Times New Roman"/>
                <w:lang w:val="en-US"/>
              </w:rPr>
            </w:pPr>
          </w:p>
        </w:tc>
      </w:tr>
      <w:tr w:rsidR="00D67926" w14:paraId="155A699A" w14:textId="77777777">
        <w:trPr>
          <w:divId w:val="1845052625"/>
          <w:tblCellSpacing w:w="15" w:type="dxa"/>
        </w:trPr>
        <w:tc>
          <w:tcPr>
            <w:tcW w:w="0" w:type="auto"/>
            <w:vAlign w:val="center"/>
            <w:hideMark/>
          </w:tcPr>
          <w:p w14:paraId="59A5CF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27C26B" w14:textId="77777777" w:rsidR="00D67926" w:rsidRDefault="008D6FB8">
            <w:pPr>
              <w:rPr>
                <w:rFonts w:eastAsia="Times New Roman"/>
                <w:lang w:val="en-US"/>
              </w:rPr>
            </w:pPr>
            <w:r>
              <w:rPr>
                <w:rFonts w:eastAsia="Times New Roman"/>
                <w:lang w:val="en-US"/>
              </w:rPr>
              <w:t>Primary encounter during which the answers were collected</w:t>
            </w:r>
          </w:p>
        </w:tc>
      </w:tr>
      <w:tr w:rsidR="00D67926" w14:paraId="02A71E09" w14:textId="77777777">
        <w:trPr>
          <w:divId w:val="1845052625"/>
          <w:tblCellSpacing w:w="15" w:type="dxa"/>
        </w:trPr>
        <w:tc>
          <w:tcPr>
            <w:tcW w:w="0" w:type="auto"/>
            <w:vAlign w:val="center"/>
            <w:hideMark/>
          </w:tcPr>
          <w:p w14:paraId="4891ED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52DAF8" w14:textId="77777777" w:rsidR="00D67926" w:rsidRDefault="008D6FB8">
            <w:pPr>
              <w:rPr>
                <w:rFonts w:eastAsia="Times New Roman"/>
                <w:lang w:val="en-US"/>
              </w:rPr>
            </w:pPr>
            <w:r>
              <w:rPr>
                <w:rFonts w:eastAsia="Times New Roman"/>
                <w:lang w:val="en-US"/>
              </w:rPr>
              <w:t xml:space="preserve">Encounter during which this set of questionnaire response were collected. When there were multiple encounters, this is the one considered most relevant to the context of the answers. </w:t>
            </w:r>
          </w:p>
        </w:tc>
      </w:tr>
      <w:tr w:rsidR="00D67926" w14:paraId="11792797" w14:textId="77777777">
        <w:trPr>
          <w:divId w:val="1845052625"/>
          <w:tblCellSpacing w:w="15" w:type="dxa"/>
        </w:trPr>
        <w:tc>
          <w:tcPr>
            <w:tcW w:w="0" w:type="auto"/>
            <w:vAlign w:val="center"/>
            <w:hideMark/>
          </w:tcPr>
          <w:p w14:paraId="6037EC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C826568" w14:textId="77777777" w:rsidR="00D67926" w:rsidRDefault="008D6FB8">
            <w:pPr>
              <w:rPr>
                <w:rFonts w:eastAsia="Times New Roman"/>
                <w:lang w:val="en-US"/>
              </w:rPr>
            </w:pPr>
            <w:r>
              <w:rPr>
                <w:rFonts w:eastAsia="Times New Roman"/>
                <w:lang w:val="en-US"/>
              </w:rPr>
              <w:t>Some institutions track questionnaires under a specific encounter.</w:t>
            </w:r>
          </w:p>
        </w:tc>
      </w:tr>
      <w:tr w:rsidR="00D67926" w14:paraId="58CD39B6" w14:textId="77777777">
        <w:trPr>
          <w:divId w:val="1845052625"/>
          <w:tblCellSpacing w:w="15" w:type="dxa"/>
        </w:trPr>
        <w:tc>
          <w:tcPr>
            <w:tcW w:w="0" w:type="auto"/>
            <w:vAlign w:val="center"/>
            <w:hideMark/>
          </w:tcPr>
          <w:p w14:paraId="6FF09967" w14:textId="77777777" w:rsidR="00D67926" w:rsidRDefault="008D6FB8">
            <w:pPr>
              <w:rPr>
                <w:rFonts w:eastAsia="Times New Roman"/>
                <w:lang w:val="en-US"/>
              </w:rPr>
            </w:pPr>
            <w:r>
              <w:rPr>
                <w:rFonts w:eastAsia="Times New Roman"/>
                <w:b/>
                <w:bCs/>
                <w:lang w:val="en-US"/>
              </w:rPr>
              <w:t>QuestionnaireResponse.group</w:t>
            </w:r>
          </w:p>
        </w:tc>
        <w:tc>
          <w:tcPr>
            <w:tcW w:w="0" w:type="auto"/>
            <w:vAlign w:val="center"/>
            <w:hideMark/>
          </w:tcPr>
          <w:p w14:paraId="7C3A048B" w14:textId="77777777" w:rsidR="00D67926" w:rsidRDefault="00D67926">
            <w:pPr>
              <w:rPr>
                <w:rFonts w:eastAsia="Times New Roman"/>
                <w:lang w:val="en-US"/>
              </w:rPr>
            </w:pPr>
          </w:p>
        </w:tc>
      </w:tr>
      <w:tr w:rsidR="00D67926" w14:paraId="1D2C4070" w14:textId="77777777">
        <w:trPr>
          <w:divId w:val="1845052625"/>
          <w:tblCellSpacing w:w="15" w:type="dxa"/>
        </w:trPr>
        <w:tc>
          <w:tcPr>
            <w:tcW w:w="0" w:type="auto"/>
            <w:vAlign w:val="center"/>
            <w:hideMark/>
          </w:tcPr>
          <w:p w14:paraId="542BE6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3BEE28" w14:textId="77777777" w:rsidR="00D67926" w:rsidRDefault="008D6FB8">
            <w:pPr>
              <w:rPr>
                <w:rFonts w:eastAsia="Times New Roman"/>
                <w:lang w:val="en-US"/>
              </w:rPr>
            </w:pPr>
            <w:r>
              <w:rPr>
                <w:rFonts w:eastAsia="Times New Roman"/>
                <w:lang w:val="en-US"/>
              </w:rPr>
              <w:t>Grouped questions</w:t>
            </w:r>
          </w:p>
        </w:tc>
      </w:tr>
      <w:tr w:rsidR="00D67926" w14:paraId="2C1FB5BE" w14:textId="77777777">
        <w:trPr>
          <w:divId w:val="1845052625"/>
          <w:tblCellSpacing w:w="15" w:type="dxa"/>
        </w:trPr>
        <w:tc>
          <w:tcPr>
            <w:tcW w:w="0" w:type="auto"/>
            <w:vAlign w:val="center"/>
            <w:hideMark/>
          </w:tcPr>
          <w:p w14:paraId="45B0BC3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3248CD" w14:textId="77777777" w:rsidR="00D67926" w:rsidRDefault="008D6FB8">
            <w:pPr>
              <w:rPr>
                <w:rFonts w:eastAsia="Times New Roman"/>
                <w:lang w:val="en-US"/>
              </w:rPr>
            </w:pPr>
            <w:r>
              <w:rPr>
                <w:rFonts w:eastAsia="Times New Roman"/>
                <w:lang w:val="en-US"/>
              </w:rPr>
              <w:t>A group of questions to a possibly similarly grouped set of questions in the questionnaire response.</w:t>
            </w:r>
          </w:p>
        </w:tc>
      </w:tr>
      <w:tr w:rsidR="00D67926" w14:paraId="031B42CC" w14:textId="77777777">
        <w:trPr>
          <w:divId w:val="1845052625"/>
          <w:tblCellSpacing w:w="15" w:type="dxa"/>
        </w:trPr>
        <w:tc>
          <w:tcPr>
            <w:tcW w:w="0" w:type="auto"/>
            <w:vAlign w:val="center"/>
            <w:hideMark/>
          </w:tcPr>
          <w:p w14:paraId="578C089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33AA5B" w14:textId="77777777" w:rsidR="00D67926" w:rsidRDefault="008D6FB8">
            <w:pPr>
              <w:rPr>
                <w:rFonts w:eastAsia="Times New Roman"/>
                <w:lang w:val="en-US"/>
              </w:rPr>
            </w:pPr>
            <w:r>
              <w:rPr>
                <w:rFonts w:eastAsia="Times New Roman"/>
                <w:lang w:val="en-US"/>
              </w:rPr>
              <w:t>The Questionnaire itself has one "root" group with the actual contents of the Questionnaire.</w:t>
            </w:r>
          </w:p>
        </w:tc>
      </w:tr>
      <w:tr w:rsidR="00D67926" w14:paraId="79EB87A3" w14:textId="77777777">
        <w:trPr>
          <w:divId w:val="1845052625"/>
          <w:tblCellSpacing w:w="15" w:type="dxa"/>
        </w:trPr>
        <w:tc>
          <w:tcPr>
            <w:tcW w:w="0" w:type="auto"/>
            <w:vAlign w:val="center"/>
            <w:hideMark/>
          </w:tcPr>
          <w:p w14:paraId="47DE4880"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5903FC7" w14:textId="77777777" w:rsidR="00D67926" w:rsidRDefault="008D6FB8">
            <w:pPr>
              <w:rPr>
                <w:rFonts w:eastAsia="Times New Roman"/>
                <w:lang w:val="en-US"/>
              </w:rPr>
            </w:pPr>
            <w:r>
              <w:rPr>
                <w:rFonts w:eastAsia="Times New Roman"/>
                <w:lang w:val="en-US"/>
              </w:rPr>
              <w:t>Need to be able to logically group answers to grouped questions.</w:t>
            </w:r>
          </w:p>
        </w:tc>
      </w:tr>
      <w:tr w:rsidR="00D67926" w14:paraId="06D602BC" w14:textId="77777777">
        <w:trPr>
          <w:divId w:val="1845052625"/>
          <w:tblCellSpacing w:w="15" w:type="dxa"/>
        </w:trPr>
        <w:tc>
          <w:tcPr>
            <w:tcW w:w="0" w:type="auto"/>
            <w:vAlign w:val="center"/>
            <w:hideMark/>
          </w:tcPr>
          <w:p w14:paraId="5BBF69F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950ABA7" w14:textId="77777777" w:rsidR="00D67926" w:rsidRDefault="008D6FB8">
            <w:pPr>
              <w:rPr>
                <w:rFonts w:eastAsia="Times New Roman"/>
                <w:lang w:val="en-US"/>
              </w:rPr>
            </w:pPr>
            <w:r>
              <w:rPr>
                <w:rFonts w:eastAsia="Times New Roman"/>
                <w:lang w:val="en-US"/>
              </w:rPr>
              <w:t>Groups may either contain questions or groups but not both</w:t>
            </w:r>
          </w:p>
        </w:tc>
      </w:tr>
      <w:tr w:rsidR="00D67926" w14:paraId="65F041DB" w14:textId="77777777">
        <w:trPr>
          <w:divId w:val="1845052625"/>
          <w:tblCellSpacing w:w="15" w:type="dxa"/>
        </w:trPr>
        <w:tc>
          <w:tcPr>
            <w:tcW w:w="0" w:type="auto"/>
            <w:vAlign w:val="center"/>
            <w:hideMark/>
          </w:tcPr>
          <w:p w14:paraId="5B338A56" w14:textId="77777777" w:rsidR="00D67926" w:rsidRDefault="008D6FB8">
            <w:pPr>
              <w:rPr>
                <w:rFonts w:eastAsia="Times New Roman"/>
                <w:lang w:val="en-US"/>
              </w:rPr>
            </w:pPr>
            <w:r>
              <w:rPr>
                <w:rFonts w:eastAsia="Times New Roman"/>
                <w:b/>
                <w:bCs/>
                <w:lang w:val="en-US"/>
              </w:rPr>
              <w:t>QuestionnaireResponse.group.linkId</w:t>
            </w:r>
          </w:p>
        </w:tc>
        <w:tc>
          <w:tcPr>
            <w:tcW w:w="0" w:type="auto"/>
            <w:vAlign w:val="center"/>
            <w:hideMark/>
          </w:tcPr>
          <w:p w14:paraId="634EED3E" w14:textId="77777777" w:rsidR="00D67926" w:rsidRDefault="00D67926">
            <w:pPr>
              <w:rPr>
                <w:rFonts w:eastAsia="Times New Roman"/>
                <w:lang w:val="en-US"/>
              </w:rPr>
            </w:pPr>
          </w:p>
        </w:tc>
      </w:tr>
      <w:tr w:rsidR="00D67926" w14:paraId="3958E295" w14:textId="77777777">
        <w:trPr>
          <w:divId w:val="1845052625"/>
          <w:tblCellSpacing w:w="15" w:type="dxa"/>
        </w:trPr>
        <w:tc>
          <w:tcPr>
            <w:tcW w:w="0" w:type="auto"/>
            <w:vAlign w:val="center"/>
            <w:hideMark/>
          </w:tcPr>
          <w:p w14:paraId="4D1B62B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A63556" w14:textId="77777777" w:rsidR="00D67926" w:rsidRDefault="008D6FB8">
            <w:pPr>
              <w:rPr>
                <w:rFonts w:eastAsia="Times New Roman"/>
                <w:lang w:val="en-US"/>
              </w:rPr>
            </w:pPr>
            <w:r>
              <w:rPr>
                <w:rFonts w:eastAsia="Times New Roman"/>
                <w:lang w:val="en-US"/>
              </w:rPr>
              <w:t>Corresponding group within Questionnaire</w:t>
            </w:r>
          </w:p>
        </w:tc>
      </w:tr>
      <w:tr w:rsidR="00D67926" w14:paraId="28529F99" w14:textId="77777777">
        <w:trPr>
          <w:divId w:val="1845052625"/>
          <w:tblCellSpacing w:w="15" w:type="dxa"/>
        </w:trPr>
        <w:tc>
          <w:tcPr>
            <w:tcW w:w="0" w:type="auto"/>
            <w:vAlign w:val="center"/>
            <w:hideMark/>
          </w:tcPr>
          <w:p w14:paraId="21F94CC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02BE7C" w14:textId="77777777" w:rsidR="00D67926" w:rsidRDefault="008D6FB8">
            <w:pPr>
              <w:rPr>
                <w:rFonts w:eastAsia="Times New Roman"/>
                <w:lang w:val="en-US"/>
              </w:rPr>
            </w:pPr>
            <w:r>
              <w:rPr>
                <w:rFonts w:eastAsia="Times New Roman"/>
                <w:lang w:val="en-US"/>
              </w:rPr>
              <w:t>Identifies the group from the Questionnaire that corresponds to this group in the QuestionnaireResponse resource.</w:t>
            </w:r>
          </w:p>
        </w:tc>
      </w:tr>
      <w:tr w:rsidR="00D67926" w14:paraId="4C64D980" w14:textId="77777777">
        <w:trPr>
          <w:divId w:val="1845052625"/>
          <w:tblCellSpacing w:w="15" w:type="dxa"/>
        </w:trPr>
        <w:tc>
          <w:tcPr>
            <w:tcW w:w="0" w:type="auto"/>
            <w:vAlign w:val="center"/>
            <w:hideMark/>
          </w:tcPr>
          <w:p w14:paraId="04C1708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C058FA8" w14:textId="77777777" w:rsidR="00D67926" w:rsidRDefault="008D6FB8">
            <w:pPr>
              <w:rPr>
                <w:rFonts w:eastAsia="Times New Roman"/>
                <w:lang w:val="en-US"/>
              </w:rPr>
            </w:pPr>
            <w:r>
              <w:rPr>
                <w:rFonts w:eastAsia="Times New Roman"/>
                <w:lang w:val="en-US"/>
              </w:rPr>
              <w:t>Groups can repeat in the answers, so a direct 1..1 correspondence may not exist - requiring correspondence by id.</w:t>
            </w:r>
          </w:p>
        </w:tc>
      </w:tr>
      <w:tr w:rsidR="00D67926" w14:paraId="0D61FD5D" w14:textId="77777777">
        <w:trPr>
          <w:divId w:val="1845052625"/>
          <w:tblCellSpacing w:w="15" w:type="dxa"/>
        </w:trPr>
        <w:tc>
          <w:tcPr>
            <w:tcW w:w="0" w:type="auto"/>
            <w:vAlign w:val="center"/>
            <w:hideMark/>
          </w:tcPr>
          <w:p w14:paraId="53F8E98D" w14:textId="77777777" w:rsidR="00D67926" w:rsidRDefault="008D6FB8">
            <w:pPr>
              <w:rPr>
                <w:rFonts w:eastAsia="Times New Roman"/>
                <w:lang w:val="en-US"/>
              </w:rPr>
            </w:pPr>
            <w:r>
              <w:rPr>
                <w:rFonts w:eastAsia="Times New Roman"/>
                <w:b/>
                <w:bCs/>
                <w:lang w:val="en-US"/>
              </w:rPr>
              <w:t>QuestionnaireResponse.group.title</w:t>
            </w:r>
          </w:p>
        </w:tc>
        <w:tc>
          <w:tcPr>
            <w:tcW w:w="0" w:type="auto"/>
            <w:vAlign w:val="center"/>
            <w:hideMark/>
          </w:tcPr>
          <w:p w14:paraId="0F24AF33" w14:textId="77777777" w:rsidR="00D67926" w:rsidRDefault="00D67926">
            <w:pPr>
              <w:rPr>
                <w:rFonts w:eastAsia="Times New Roman"/>
                <w:lang w:val="en-US"/>
              </w:rPr>
            </w:pPr>
          </w:p>
        </w:tc>
      </w:tr>
      <w:tr w:rsidR="00D67926" w14:paraId="7E8B5C4C" w14:textId="77777777">
        <w:trPr>
          <w:divId w:val="1845052625"/>
          <w:tblCellSpacing w:w="15" w:type="dxa"/>
        </w:trPr>
        <w:tc>
          <w:tcPr>
            <w:tcW w:w="0" w:type="auto"/>
            <w:vAlign w:val="center"/>
            <w:hideMark/>
          </w:tcPr>
          <w:p w14:paraId="034197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5824E0" w14:textId="77777777" w:rsidR="00D67926" w:rsidRDefault="008D6FB8">
            <w:pPr>
              <w:rPr>
                <w:rFonts w:eastAsia="Times New Roman"/>
                <w:lang w:val="en-US"/>
              </w:rPr>
            </w:pPr>
            <w:r>
              <w:rPr>
                <w:rFonts w:eastAsia="Times New Roman"/>
                <w:lang w:val="en-US"/>
              </w:rPr>
              <w:t>Name for this group</w:t>
            </w:r>
          </w:p>
        </w:tc>
      </w:tr>
      <w:tr w:rsidR="00D67926" w14:paraId="685EAC4D" w14:textId="77777777">
        <w:trPr>
          <w:divId w:val="1845052625"/>
          <w:tblCellSpacing w:w="15" w:type="dxa"/>
        </w:trPr>
        <w:tc>
          <w:tcPr>
            <w:tcW w:w="0" w:type="auto"/>
            <w:vAlign w:val="center"/>
            <w:hideMark/>
          </w:tcPr>
          <w:p w14:paraId="4360C5E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95655E" w14:textId="77777777" w:rsidR="00D67926" w:rsidRDefault="008D6FB8">
            <w:pPr>
              <w:rPr>
                <w:rFonts w:eastAsia="Times New Roman"/>
                <w:lang w:val="en-US"/>
              </w:rPr>
            </w:pPr>
            <w:r>
              <w:rPr>
                <w:rFonts w:eastAsia="Times New Roman"/>
                <w:lang w:val="en-US"/>
              </w:rPr>
              <w:t>Text that is displayed above the contents of the group.</w:t>
            </w:r>
          </w:p>
        </w:tc>
      </w:tr>
      <w:tr w:rsidR="00D67926" w14:paraId="28E32AF1" w14:textId="77777777">
        <w:trPr>
          <w:divId w:val="1845052625"/>
          <w:tblCellSpacing w:w="15" w:type="dxa"/>
        </w:trPr>
        <w:tc>
          <w:tcPr>
            <w:tcW w:w="0" w:type="auto"/>
            <w:vAlign w:val="center"/>
            <w:hideMark/>
          </w:tcPr>
          <w:p w14:paraId="1304E83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E4CF1C0" w14:textId="77777777" w:rsidR="00D67926" w:rsidRDefault="008D6FB8">
            <w:pPr>
              <w:rPr>
                <w:rFonts w:eastAsia="Times New Roman"/>
                <w:lang w:val="en-US"/>
              </w:rPr>
            </w:pPr>
            <w:r>
              <w:rPr>
                <w:rFonts w:eastAsia="Times New Roman"/>
                <w:lang w:val="en-US"/>
              </w:rPr>
              <w:t>On the root group, this is the title of the questionnaire.</w:t>
            </w:r>
          </w:p>
        </w:tc>
      </w:tr>
      <w:tr w:rsidR="00D67926" w14:paraId="29592E17" w14:textId="77777777">
        <w:trPr>
          <w:divId w:val="1845052625"/>
          <w:tblCellSpacing w:w="15" w:type="dxa"/>
        </w:trPr>
        <w:tc>
          <w:tcPr>
            <w:tcW w:w="0" w:type="auto"/>
            <w:vAlign w:val="center"/>
            <w:hideMark/>
          </w:tcPr>
          <w:p w14:paraId="2DF3316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5B9F0D6" w14:textId="77777777"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14:paraId="28E78F98" w14:textId="77777777">
        <w:trPr>
          <w:divId w:val="1845052625"/>
          <w:tblCellSpacing w:w="15" w:type="dxa"/>
        </w:trPr>
        <w:tc>
          <w:tcPr>
            <w:tcW w:w="0" w:type="auto"/>
            <w:vAlign w:val="center"/>
            <w:hideMark/>
          </w:tcPr>
          <w:p w14:paraId="5D49F4DB" w14:textId="77777777" w:rsidR="00D67926" w:rsidRDefault="008D6FB8">
            <w:pPr>
              <w:rPr>
                <w:rFonts w:eastAsia="Times New Roman"/>
                <w:lang w:val="en-US"/>
              </w:rPr>
            </w:pPr>
            <w:r>
              <w:rPr>
                <w:rFonts w:eastAsia="Times New Roman"/>
                <w:b/>
                <w:bCs/>
                <w:lang w:val="en-US"/>
              </w:rPr>
              <w:t>QuestionnaireResponse.group.text</w:t>
            </w:r>
          </w:p>
        </w:tc>
        <w:tc>
          <w:tcPr>
            <w:tcW w:w="0" w:type="auto"/>
            <w:vAlign w:val="center"/>
            <w:hideMark/>
          </w:tcPr>
          <w:p w14:paraId="794360DA" w14:textId="77777777" w:rsidR="00D67926" w:rsidRDefault="00D67926">
            <w:pPr>
              <w:rPr>
                <w:rFonts w:eastAsia="Times New Roman"/>
                <w:lang w:val="en-US"/>
              </w:rPr>
            </w:pPr>
          </w:p>
        </w:tc>
      </w:tr>
      <w:tr w:rsidR="00D67926" w14:paraId="5BA499D6" w14:textId="77777777">
        <w:trPr>
          <w:divId w:val="1845052625"/>
          <w:tblCellSpacing w:w="15" w:type="dxa"/>
        </w:trPr>
        <w:tc>
          <w:tcPr>
            <w:tcW w:w="0" w:type="auto"/>
            <w:vAlign w:val="center"/>
            <w:hideMark/>
          </w:tcPr>
          <w:p w14:paraId="567C92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0F57B6" w14:textId="77777777" w:rsidR="00D67926" w:rsidRDefault="008D6FB8">
            <w:pPr>
              <w:rPr>
                <w:rFonts w:eastAsia="Times New Roman"/>
                <w:lang w:val="en-US"/>
              </w:rPr>
            </w:pPr>
            <w:r>
              <w:rPr>
                <w:rFonts w:eastAsia="Times New Roman"/>
                <w:lang w:val="en-US"/>
              </w:rPr>
              <w:t>Additional text for the group</w:t>
            </w:r>
          </w:p>
        </w:tc>
      </w:tr>
      <w:tr w:rsidR="00D67926" w14:paraId="34A0D0C3" w14:textId="77777777">
        <w:trPr>
          <w:divId w:val="1845052625"/>
          <w:tblCellSpacing w:w="15" w:type="dxa"/>
        </w:trPr>
        <w:tc>
          <w:tcPr>
            <w:tcW w:w="0" w:type="auto"/>
            <w:vAlign w:val="center"/>
            <w:hideMark/>
          </w:tcPr>
          <w:p w14:paraId="54AE93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6A6490" w14:textId="77777777" w:rsidR="00D67926" w:rsidRDefault="008D6FB8">
            <w:pPr>
              <w:rPr>
                <w:rFonts w:eastAsia="Times New Roman"/>
                <w:lang w:val="en-US"/>
              </w:rPr>
            </w:pPr>
            <w:r>
              <w:rPr>
                <w:rFonts w:eastAsia="Times New Roman"/>
                <w:lang w:val="en-US"/>
              </w:rPr>
              <w:t>Additional text for the group, used for display purposes.</w:t>
            </w:r>
          </w:p>
        </w:tc>
      </w:tr>
      <w:tr w:rsidR="00D67926" w14:paraId="524595E7" w14:textId="77777777">
        <w:trPr>
          <w:divId w:val="1845052625"/>
          <w:tblCellSpacing w:w="15" w:type="dxa"/>
        </w:trPr>
        <w:tc>
          <w:tcPr>
            <w:tcW w:w="0" w:type="auto"/>
            <w:vAlign w:val="center"/>
            <w:hideMark/>
          </w:tcPr>
          <w:p w14:paraId="1875AAA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51F712C" w14:textId="77777777"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14:paraId="0E9D7611" w14:textId="77777777">
        <w:trPr>
          <w:divId w:val="1845052625"/>
          <w:tblCellSpacing w:w="15" w:type="dxa"/>
        </w:trPr>
        <w:tc>
          <w:tcPr>
            <w:tcW w:w="0" w:type="auto"/>
            <w:vAlign w:val="center"/>
            <w:hideMark/>
          </w:tcPr>
          <w:p w14:paraId="52948E91" w14:textId="77777777" w:rsidR="00D67926" w:rsidRDefault="008D6FB8">
            <w:pPr>
              <w:rPr>
                <w:rFonts w:eastAsia="Times New Roman"/>
                <w:lang w:val="en-US"/>
              </w:rPr>
            </w:pPr>
            <w:r>
              <w:rPr>
                <w:rFonts w:eastAsia="Times New Roman"/>
                <w:b/>
                <w:bCs/>
                <w:lang w:val="en-US"/>
              </w:rPr>
              <w:t>QuestionnaireResponse.group.subject</w:t>
            </w:r>
          </w:p>
        </w:tc>
        <w:tc>
          <w:tcPr>
            <w:tcW w:w="0" w:type="auto"/>
            <w:vAlign w:val="center"/>
            <w:hideMark/>
          </w:tcPr>
          <w:p w14:paraId="282E2DBD" w14:textId="77777777" w:rsidR="00D67926" w:rsidRDefault="00D67926">
            <w:pPr>
              <w:rPr>
                <w:rFonts w:eastAsia="Times New Roman"/>
                <w:lang w:val="en-US"/>
              </w:rPr>
            </w:pPr>
          </w:p>
        </w:tc>
      </w:tr>
      <w:tr w:rsidR="00D67926" w14:paraId="10A44D55" w14:textId="77777777">
        <w:trPr>
          <w:divId w:val="1845052625"/>
          <w:tblCellSpacing w:w="15" w:type="dxa"/>
        </w:trPr>
        <w:tc>
          <w:tcPr>
            <w:tcW w:w="0" w:type="auto"/>
            <w:vAlign w:val="center"/>
            <w:hideMark/>
          </w:tcPr>
          <w:p w14:paraId="49C72B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E8A8E5" w14:textId="77777777" w:rsidR="00D67926" w:rsidRDefault="008D6FB8">
            <w:pPr>
              <w:rPr>
                <w:rFonts w:eastAsia="Times New Roman"/>
                <w:lang w:val="en-US"/>
              </w:rPr>
            </w:pPr>
            <w:r>
              <w:rPr>
                <w:rFonts w:eastAsia="Times New Roman"/>
                <w:lang w:val="en-US"/>
              </w:rPr>
              <w:t>The subject this group's answers are about</w:t>
            </w:r>
          </w:p>
        </w:tc>
      </w:tr>
      <w:tr w:rsidR="00D67926" w14:paraId="430745B5" w14:textId="77777777">
        <w:trPr>
          <w:divId w:val="1845052625"/>
          <w:tblCellSpacing w:w="15" w:type="dxa"/>
        </w:trPr>
        <w:tc>
          <w:tcPr>
            <w:tcW w:w="0" w:type="auto"/>
            <w:vAlign w:val="center"/>
            <w:hideMark/>
          </w:tcPr>
          <w:p w14:paraId="0A377E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F67586" w14:textId="77777777" w:rsidR="00D67926" w:rsidRDefault="008D6FB8">
            <w:pPr>
              <w:rPr>
                <w:rFonts w:eastAsia="Times New Roman"/>
                <w:lang w:val="en-US"/>
              </w:rPr>
            </w:pPr>
            <w:r>
              <w:rPr>
                <w:rFonts w:eastAsia="Times New Roman"/>
                <w:lang w:val="en-US"/>
              </w:rPr>
              <w:t>More specific subject this section's answers are about, details the subject given in QuestionnaireResponse.</w:t>
            </w:r>
          </w:p>
        </w:tc>
      </w:tr>
      <w:tr w:rsidR="00D67926" w14:paraId="6ABA800D" w14:textId="77777777">
        <w:trPr>
          <w:divId w:val="1845052625"/>
          <w:tblCellSpacing w:w="15" w:type="dxa"/>
        </w:trPr>
        <w:tc>
          <w:tcPr>
            <w:tcW w:w="0" w:type="auto"/>
            <w:vAlign w:val="center"/>
            <w:hideMark/>
          </w:tcPr>
          <w:p w14:paraId="090A1B2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3C07E4F" w14:textId="77777777" w:rsidR="00D67926" w:rsidRDefault="008D6FB8">
            <w:pPr>
              <w:rPr>
                <w:rFonts w:eastAsia="Times New Roman"/>
                <w:lang w:val="en-US"/>
              </w:rPr>
            </w:pPr>
            <w:r>
              <w:rPr>
                <w:rFonts w:eastAsia="Times New Roman"/>
                <w:lang w:val="en-US"/>
              </w:rPr>
              <w:t xml:space="preserve">Sometimes a group of answers is about a specific participant, artifact or piece of information in the </w:t>
            </w:r>
            <w:r>
              <w:rPr>
                <w:rFonts w:eastAsia="Times New Roman"/>
                <w:lang w:val="en-US"/>
              </w:rPr>
              <w:lastRenderedPageBreak/>
              <w:t xml:space="preserve">patient's care or record, e.g. a specific Problem, RelatedPerson, Allergy etc. </w:t>
            </w:r>
          </w:p>
        </w:tc>
      </w:tr>
      <w:tr w:rsidR="00D67926" w14:paraId="6707260B" w14:textId="77777777">
        <w:trPr>
          <w:divId w:val="1845052625"/>
          <w:tblCellSpacing w:w="15" w:type="dxa"/>
        </w:trPr>
        <w:tc>
          <w:tcPr>
            <w:tcW w:w="0" w:type="auto"/>
            <w:vAlign w:val="center"/>
            <w:hideMark/>
          </w:tcPr>
          <w:p w14:paraId="0FCF6D62" w14:textId="77777777" w:rsidR="00D67926" w:rsidRDefault="008D6FB8">
            <w:pPr>
              <w:rPr>
                <w:rFonts w:eastAsia="Times New Roman"/>
                <w:lang w:val="en-US"/>
              </w:rPr>
            </w:pPr>
            <w:r>
              <w:rPr>
                <w:rFonts w:eastAsia="Times New Roman"/>
                <w:b/>
                <w:bCs/>
                <w:lang w:val="en-US"/>
              </w:rPr>
              <w:lastRenderedPageBreak/>
              <w:t>QuestionnaireResponse.group.group</w:t>
            </w:r>
          </w:p>
        </w:tc>
        <w:tc>
          <w:tcPr>
            <w:tcW w:w="0" w:type="auto"/>
            <w:vAlign w:val="center"/>
            <w:hideMark/>
          </w:tcPr>
          <w:p w14:paraId="23A40957" w14:textId="77777777" w:rsidR="00D67926" w:rsidRDefault="00D67926">
            <w:pPr>
              <w:rPr>
                <w:rFonts w:eastAsia="Times New Roman"/>
                <w:lang w:val="en-US"/>
              </w:rPr>
            </w:pPr>
          </w:p>
        </w:tc>
      </w:tr>
      <w:tr w:rsidR="00D67926" w14:paraId="35560F57" w14:textId="77777777">
        <w:trPr>
          <w:divId w:val="1845052625"/>
          <w:tblCellSpacing w:w="15" w:type="dxa"/>
        </w:trPr>
        <w:tc>
          <w:tcPr>
            <w:tcW w:w="0" w:type="auto"/>
            <w:vAlign w:val="center"/>
            <w:hideMark/>
          </w:tcPr>
          <w:p w14:paraId="184B73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903BE2" w14:textId="77777777" w:rsidR="00D67926" w:rsidRDefault="008D6FB8">
            <w:pPr>
              <w:rPr>
                <w:rFonts w:eastAsia="Times New Roman"/>
                <w:lang w:val="en-US"/>
              </w:rPr>
            </w:pPr>
            <w:r>
              <w:rPr>
                <w:rFonts w:eastAsia="Times New Roman"/>
                <w:lang w:val="en-US"/>
              </w:rPr>
              <w:t>Nested questionnaire response group</w:t>
            </w:r>
          </w:p>
        </w:tc>
      </w:tr>
      <w:tr w:rsidR="00D67926" w14:paraId="05049671" w14:textId="77777777">
        <w:trPr>
          <w:divId w:val="1845052625"/>
          <w:tblCellSpacing w:w="15" w:type="dxa"/>
        </w:trPr>
        <w:tc>
          <w:tcPr>
            <w:tcW w:w="0" w:type="auto"/>
            <w:vAlign w:val="center"/>
            <w:hideMark/>
          </w:tcPr>
          <w:p w14:paraId="419745F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63C189" w14:textId="77777777"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14:paraId="358D3521" w14:textId="77777777">
        <w:trPr>
          <w:divId w:val="1845052625"/>
          <w:tblCellSpacing w:w="15" w:type="dxa"/>
        </w:trPr>
        <w:tc>
          <w:tcPr>
            <w:tcW w:w="0" w:type="auto"/>
            <w:vAlign w:val="center"/>
            <w:hideMark/>
          </w:tcPr>
          <w:p w14:paraId="1C0C0F3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B0AA98" w14:textId="77777777" w:rsidR="00D67926" w:rsidRDefault="008D6FB8">
            <w:pPr>
              <w:rPr>
                <w:rFonts w:eastAsia="Times New Roman"/>
                <w:lang w:val="en-US"/>
              </w:rPr>
            </w:pPr>
            <w:r>
              <w:rPr>
                <w:rFonts w:eastAsia="Times New Roman"/>
                <w:lang w:val="en-US"/>
              </w:rPr>
              <w:t>Reports can consist of complex nested groups.</w:t>
            </w:r>
          </w:p>
        </w:tc>
      </w:tr>
      <w:tr w:rsidR="00D67926" w14:paraId="4AF4D699" w14:textId="77777777">
        <w:trPr>
          <w:divId w:val="1845052625"/>
          <w:tblCellSpacing w:w="15" w:type="dxa"/>
        </w:trPr>
        <w:tc>
          <w:tcPr>
            <w:tcW w:w="0" w:type="auto"/>
            <w:vAlign w:val="center"/>
            <w:hideMark/>
          </w:tcPr>
          <w:p w14:paraId="053BF767" w14:textId="77777777" w:rsidR="00D67926" w:rsidRDefault="008D6FB8">
            <w:pPr>
              <w:rPr>
                <w:rFonts w:eastAsia="Times New Roman"/>
                <w:lang w:val="en-US"/>
              </w:rPr>
            </w:pPr>
            <w:r>
              <w:rPr>
                <w:rFonts w:eastAsia="Times New Roman"/>
                <w:b/>
                <w:bCs/>
                <w:lang w:val="en-US"/>
              </w:rPr>
              <w:t>QuestionnaireResponse.group.question</w:t>
            </w:r>
          </w:p>
        </w:tc>
        <w:tc>
          <w:tcPr>
            <w:tcW w:w="0" w:type="auto"/>
            <w:vAlign w:val="center"/>
            <w:hideMark/>
          </w:tcPr>
          <w:p w14:paraId="688ED7AC" w14:textId="77777777" w:rsidR="00D67926" w:rsidRDefault="00D67926">
            <w:pPr>
              <w:rPr>
                <w:rFonts w:eastAsia="Times New Roman"/>
                <w:lang w:val="en-US"/>
              </w:rPr>
            </w:pPr>
          </w:p>
        </w:tc>
      </w:tr>
      <w:tr w:rsidR="00D67926" w14:paraId="7938C606" w14:textId="77777777">
        <w:trPr>
          <w:divId w:val="1845052625"/>
          <w:tblCellSpacing w:w="15" w:type="dxa"/>
        </w:trPr>
        <w:tc>
          <w:tcPr>
            <w:tcW w:w="0" w:type="auto"/>
            <w:vAlign w:val="center"/>
            <w:hideMark/>
          </w:tcPr>
          <w:p w14:paraId="2DD981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53783F" w14:textId="77777777" w:rsidR="00D67926" w:rsidRDefault="008D6FB8">
            <w:pPr>
              <w:rPr>
                <w:rFonts w:eastAsia="Times New Roman"/>
                <w:lang w:val="en-US"/>
              </w:rPr>
            </w:pPr>
            <w:r>
              <w:rPr>
                <w:rFonts w:eastAsia="Times New Roman"/>
                <w:lang w:val="en-US"/>
              </w:rPr>
              <w:t>Questions in this group</w:t>
            </w:r>
          </w:p>
        </w:tc>
      </w:tr>
      <w:tr w:rsidR="00D67926" w14:paraId="4D8FDB72" w14:textId="77777777">
        <w:trPr>
          <w:divId w:val="1845052625"/>
          <w:tblCellSpacing w:w="15" w:type="dxa"/>
        </w:trPr>
        <w:tc>
          <w:tcPr>
            <w:tcW w:w="0" w:type="auto"/>
            <w:vAlign w:val="center"/>
            <w:hideMark/>
          </w:tcPr>
          <w:p w14:paraId="1211DC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4F76DD" w14:textId="77777777"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14:paraId="1FCFA8A0" w14:textId="77777777">
        <w:trPr>
          <w:divId w:val="1845052625"/>
          <w:tblCellSpacing w:w="15" w:type="dxa"/>
        </w:trPr>
        <w:tc>
          <w:tcPr>
            <w:tcW w:w="0" w:type="auto"/>
            <w:vAlign w:val="center"/>
            <w:hideMark/>
          </w:tcPr>
          <w:p w14:paraId="22E2721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440AA3C" w14:textId="77777777" w:rsidR="00D67926" w:rsidRDefault="008D6FB8">
            <w:pPr>
              <w:rPr>
                <w:rFonts w:eastAsia="Times New Roman"/>
                <w:lang w:val="en-US"/>
              </w:rPr>
            </w:pPr>
            <w:r>
              <w:rPr>
                <w:rFonts w:eastAsia="Times New Roman"/>
                <w:lang w:val="en-US"/>
              </w:rPr>
              <w:t>Must register answers to questions.</w:t>
            </w:r>
          </w:p>
        </w:tc>
      </w:tr>
      <w:tr w:rsidR="00D67926" w14:paraId="7E3A3C69" w14:textId="77777777">
        <w:trPr>
          <w:divId w:val="1845052625"/>
          <w:tblCellSpacing w:w="15" w:type="dxa"/>
        </w:trPr>
        <w:tc>
          <w:tcPr>
            <w:tcW w:w="0" w:type="auto"/>
            <w:vAlign w:val="center"/>
            <w:hideMark/>
          </w:tcPr>
          <w:p w14:paraId="7C84BA0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AE13EFE" w14:textId="77777777" w:rsidR="00D67926" w:rsidRDefault="008D6FB8">
            <w:pPr>
              <w:rPr>
                <w:rFonts w:eastAsia="Times New Roman"/>
                <w:lang w:val="en-US"/>
              </w:rPr>
            </w:pPr>
            <w:r>
              <w:rPr>
                <w:rFonts w:eastAsia="Times New Roman"/>
                <w:lang w:val="en-US"/>
              </w:rPr>
              <w:t>Responses</w:t>
            </w:r>
          </w:p>
        </w:tc>
      </w:tr>
      <w:tr w:rsidR="00D67926" w14:paraId="551EE842" w14:textId="77777777">
        <w:trPr>
          <w:divId w:val="1845052625"/>
          <w:tblCellSpacing w:w="15" w:type="dxa"/>
        </w:trPr>
        <w:tc>
          <w:tcPr>
            <w:tcW w:w="0" w:type="auto"/>
            <w:vAlign w:val="center"/>
            <w:hideMark/>
          </w:tcPr>
          <w:p w14:paraId="1B2C737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3559417" w14:textId="77777777" w:rsidR="00D67926" w:rsidRDefault="008D6FB8">
            <w:pPr>
              <w:rPr>
                <w:rFonts w:eastAsia="Times New Roman"/>
                <w:lang w:val="en-US"/>
              </w:rPr>
            </w:pPr>
            <w:r>
              <w:rPr>
                <w:rFonts w:eastAsia="Times New Roman"/>
                <w:lang w:val="en-US"/>
              </w:rPr>
              <w:t>Contents</w:t>
            </w:r>
          </w:p>
        </w:tc>
      </w:tr>
      <w:tr w:rsidR="00D67926" w14:paraId="17C2A081" w14:textId="77777777">
        <w:trPr>
          <w:divId w:val="1845052625"/>
          <w:tblCellSpacing w:w="15" w:type="dxa"/>
        </w:trPr>
        <w:tc>
          <w:tcPr>
            <w:tcW w:w="0" w:type="auto"/>
            <w:vAlign w:val="center"/>
            <w:hideMark/>
          </w:tcPr>
          <w:p w14:paraId="1DC104C5" w14:textId="77777777" w:rsidR="00D67926" w:rsidRDefault="008D6FB8">
            <w:pPr>
              <w:rPr>
                <w:rFonts w:eastAsia="Times New Roman"/>
                <w:lang w:val="en-US"/>
              </w:rPr>
            </w:pPr>
            <w:r>
              <w:rPr>
                <w:rFonts w:eastAsia="Times New Roman"/>
                <w:b/>
                <w:bCs/>
                <w:lang w:val="en-US"/>
              </w:rPr>
              <w:t>QuestionnaireResponse.group.question.linkId</w:t>
            </w:r>
          </w:p>
        </w:tc>
        <w:tc>
          <w:tcPr>
            <w:tcW w:w="0" w:type="auto"/>
            <w:vAlign w:val="center"/>
            <w:hideMark/>
          </w:tcPr>
          <w:p w14:paraId="10E0B669" w14:textId="77777777" w:rsidR="00D67926" w:rsidRDefault="00D67926">
            <w:pPr>
              <w:rPr>
                <w:rFonts w:eastAsia="Times New Roman"/>
                <w:lang w:val="en-US"/>
              </w:rPr>
            </w:pPr>
          </w:p>
        </w:tc>
      </w:tr>
      <w:tr w:rsidR="00D67926" w14:paraId="38CA2ACE" w14:textId="77777777">
        <w:trPr>
          <w:divId w:val="1845052625"/>
          <w:tblCellSpacing w:w="15" w:type="dxa"/>
        </w:trPr>
        <w:tc>
          <w:tcPr>
            <w:tcW w:w="0" w:type="auto"/>
            <w:vAlign w:val="center"/>
            <w:hideMark/>
          </w:tcPr>
          <w:p w14:paraId="20943D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155E28" w14:textId="77777777" w:rsidR="00D67926" w:rsidRDefault="008D6FB8">
            <w:pPr>
              <w:rPr>
                <w:rFonts w:eastAsia="Times New Roman"/>
                <w:lang w:val="en-US"/>
              </w:rPr>
            </w:pPr>
            <w:r>
              <w:rPr>
                <w:rFonts w:eastAsia="Times New Roman"/>
                <w:lang w:val="en-US"/>
              </w:rPr>
              <w:t>Corresponding question within Questionnaire</w:t>
            </w:r>
          </w:p>
        </w:tc>
      </w:tr>
      <w:tr w:rsidR="00D67926" w14:paraId="00EC33B3" w14:textId="77777777">
        <w:trPr>
          <w:divId w:val="1845052625"/>
          <w:tblCellSpacing w:w="15" w:type="dxa"/>
        </w:trPr>
        <w:tc>
          <w:tcPr>
            <w:tcW w:w="0" w:type="auto"/>
            <w:vAlign w:val="center"/>
            <w:hideMark/>
          </w:tcPr>
          <w:p w14:paraId="3ED8E7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35B1A1" w14:textId="77777777" w:rsidR="00D67926" w:rsidRDefault="008D6FB8">
            <w:pPr>
              <w:rPr>
                <w:rFonts w:eastAsia="Times New Roman"/>
                <w:lang w:val="en-US"/>
              </w:rPr>
            </w:pPr>
            <w:r>
              <w:rPr>
                <w:rFonts w:eastAsia="Times New Roman"/>
                <w:lang w:val="en-US"/>
              </w:rPr>
              <w:t>Identifies the question from the Questionnaire that corresponds to this question in the QuestionnaireResponse resource.</w:t>
            </w:r>
          </w:p>
        </w:tc>
      </w:tr>
      <w:tr w:rsidR="00D67926" w14:paraId="4CA6369D" w14:textId="77777777">
        <w:trPr>
          <w:divId w:val="1845052625"/>
          <w:tblCellSpacing w:w="15" w:type="dxa"/>
        </w:trPr>
        <w:tc>
          <w:tcPr>
            <w:tcW w:w="0" w:type="auto"/>
            <w:vAlign w:val="center"/>
            <w:hideMark/>
          </w:tcPr>
          <w:p w14:paraId="0088151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F9D3279" w14:textId="77777777" w:rsidR="00D67926" w:rsidRDefault="008D6FB8">
            <w:pPr>
              <w:rPr>
                <w:rFonts w:eastAsia="Times New Roman"/>
                <w:lang w:val="en-US"/>
              </w:rPr>
            </w:pPr>
            <w:r>
              <w:rPr>
                <w:rFonts w:eastAsia="Times New Roman"/>
                <w:lang w:val="en-US"/>
              </w:rPr>
              <w:t>Groups can repeat in the answers, so a direct 1..1 correspondence may not exist - requiring correspondence by id.</w:t>
            </w:r>
          </w:p>
        </w:tc>
      </w:tr>
      <w:tr w:rsidR="00D67926" w14:paraId="657C5082" w14:textId="77777777">
        <w:trPr>
          <w:divId w:val="1845052625"/>
          <w:tblCellSpacing w:w="15" w:type="dxa"/>
        </w:trPr>
        <w:tc>
          <w:tcPr>
            <w:tcW w:w="0" w:type="auto"/>
            <w:vAlign w:val="center"/>
            <w:hideMark/>
          </w:tcPr>
          <w:p w14:paraId="1F8A10DC" w14:textId="77777777" w:rsidR="00D67926" w:rsidRDefault="008D6FB8">
            <w:pPr>
              <w:rPr>
                <w:rFonts w:eastAsia="Times New Roman"/>
                <w:lang w:val="en-US"/>
              </w:rPr>
            </w:pPr>
            <w:r>
              <w:rPr>
                <w:rFonts w:eastAsia="Times New Roman"/>
                <w:b/>
                <w:bCs/>
                <w:lang w:val="en-US"/>
              </w:rPr>
              <w:t>QuestionnaireResponse.group.question.text</w:t>
            </w:r>
          </w:p>
        </w:tc>
        <w:tc>
          <w:tcPr>
            <w:tcW w:w="0" w:type="auto"/>
            <w:vAlign w:val="center"/>
            <w:hideMark/>
          </w:tcPr>
          <w:p w14:paraId="0EB58A03" w14:textId="77777777" w:rsidR="00D67926" w:rsidRDefault="00D67926">
            <w:pPr>
              <w:rPr>
                <w:rFonts w:eastAsia="Times New Roman"/>
                <w:lang w:val="en-US"/>
              </w:rPr>
            </w:pPr>
          </w:p>
        </w:tc>
      </w:tr>
      <w:tr w:rsidR="00D67926" w14:paraId="63682400" w14:textId="77777777">
        <w:trPr>
          <w:divId w:val="1845052625"/>
          <w:tblCellSpacing w:w="15" w:type="dxa"/>
        </w:trPr>
        <w:tc>
          <w:tcPr>
            <w:tcW w:w="0" w:type="auto"/>
            <w:vAlign w:val="center"/>
            <w:hideMark/>
          </w:tcPr>
          <w:p w14:paraId="6D2966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536C21" w14:textId="77777777" w:rsidR="00D67926" w:rsidRDefault="008D6FB8">
            <w:pPr>
              <w:rPr>
                <w:rFonts w:eastAsia="Times New Roman"/>
                <w:lang w:val="en-US"/>
              </w:rPr>
            </w:pPr>
            <w:r>
              <w:rPr>
                <w:rFonts w:eastAsia="Times New Roman"/>
                <w:lang w:val="en-US"/>
              </w:rPr>
              <w:t>Text of the question as it is shown to the user</w:t>
            </w:r>
          </w:p>
        </w:tc>
      </w:tr>
      <w:tr w:rsidR="00D67926" w14:paraId="4924CEFB" w14:textId="77777777">
        <w:trPr>
          <w:divId w:val="1845052625"/>
          <w:tblCellSpacing w:w="15" w:type="dxa"/>
        </w:trPr>
        <w:tc>
          <w:tcPr>
            <w:tcW w:w="0" w:type="auto"/>
            <w:vAlign w:val="center"/>
            <w:hideMark/>
          </w:tcPr>
          <w:p w14:paraId="2D39F11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E1BD38" w14:textId="77777777" w:rsidR="00D67926" w:rsidRDefault="008D6FB8">
            <w:pPr>
              <w:rPr>
                <w:rFonts w:eastAsia="Times New Roman"/>
                <w:lang w:val="en-US"/>
              </w:rPr>
            </w:pPr>
            <w:r>
              <w:rPr>
                <w:rFonts w:eastAsia="Times New Roman"/>
                <w:lang w:val="en-US"/>
              </w:rPr>
              <w:t>The actual question as shown to the user to prompt them for an answer.</w:t>
            </w:r>
          </w:p>
        </w:tc>
      </w:tr>
      <w:tr w:rsidR="00D67926" w14:paraId="2EF64607" w14:textId="77777777">
        <w:trPr>
          <w:divId w:val="1845052625"/>
          <w:tblCellSpacing w:w="15" w:type="dxa"/>
        </w:trPr>
        <w:tc>
          <w:tcPr>
            <w:tcW w:w="0" w:type="auto"/>
            <w:vAlign w:val="center"/>
            <w:hideMark/>
          </w:tcPr>
          <w:p w14:paraId="2425518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B52918" w14:textId="77777777"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14:paraId="108059F3" w14:textId="77777777">
        <w:trPr>
          <w:divId w:val="1845052625"/>
          <w:tblCellSpacing w:w="15" w:type="dxa"/>
        </w:trPr>
        <w:tc>
          <w:tcPr>
            <w:tcW w:w="0" w:type="auto"/>
            <w:vAlign w:val="center"/>
            <w:hideMark/>
          </w:tcPr>
          <w:p w14:paraId="38E938E2" w14:textId="77777777" w:rsidR="00D67926" w:rsidRDefault="008D6FB8">
            <w:pPr>
              <w:rPr>
                <w:rFonts w:eastAsia="Times New Roman"/>
                <w:lang w:val="en-US"/>
              </w:rPr>
            </w:pPr>
            <w:r>
              <w:rPr>
                <w:rFonts w:eastAsia="Times New Roman"/>
                <w:b/>
                <w:bCs/>
                <w:lang w:val="en-US"/>
              </w:rPr>
              <w:t>QuestionnaireResponse.group.question.answer</w:t>
            </w:r>
          </w:p>
        </w:tc>
        <w:tc>
          <w:tcPr>
            <w:tcW w:w="0" w:type="auto"/>
            <w:vAlign w:val="center"/>
            <w:hideMark/>
          </w:tcPr>
          <w:p w14:paraId="663814BC" w14:textId="77777777" w:rsidR="00D67926" w:rsidRDefault="00D67926">
            <w:pPr>
              <w:rPr>
                <w:rFonts w:eastAsia="Times New Roman"/>
                <w:lang w:val="en-US"/>
              </w:rPr>
            </w:pPr>
          </w:p>
        </w:tc>
      </w:tr>
      <w:tr w:rsidR="00D67926" w14:paraId="59592111" w14:textId="77777777">
        <w:trPr>
          <w:divId w:val="1845052625"/>
          <w:tblCellSpacing w:w="15" w:type="dxa"/>
        </w:trPr>
        <w:tc>
          <w:tcPr>
            <w:tcW w:w="0" w:type="auto"/>
            <w:vAlign w:val="center"/>
            <w:hideMark/>
          </w:tcPr>
          <w:p w14:paraId="270777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70E048" w14:textId="77777777" w:rsidR="00D67926" w:rsidRDefault="008D6FB8">
            <w:pPr>
              <w:rPr>
                <w:rFonts w:eastAsia="Times New Roman"/>
                <w:lang w:val="en-US"/>
              </w:rPr>
            </w:pPr>
            <w:r>
              <w:rPr>
                <w:rFonts w:eastAsia="Times New Roman"/>
                <w:lang w:val="en-US"/>
              </w:rPr>
              <w:t>The response(s) to the question</w:t>
            </w:r>
          </w:p>
        </w:tc>
      </w:tr>
      <w:tr w:rsidR="00D67926" w14:paraId="5EE01641" w14:textId="77777777">
        <w:trPr>
          <w:divId w:val="1845052625"/>
          <w:tblCellSpacing w:w="15" w:type="dxa"/>
        </w:trPr>
        <w:tc>
          <w:tcPr>
            <w:tcW w:w="0" w:type="auto"/>
            <w:vAlign w:val="center"/>
            <w:hideMark/>
          </w:tcPr>
          <w:p w14:paraId="4B566D2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DA570AA" w14:textId="77777777" w:rsidR="00D67926" w:rsidRDefault="008D6FB8">
            <w:pPr>
              <w:rPr>
                <w:rFonts w:eastAsia="Times New Roman"/>
                <w:lang w:val="en-US"/>
              </w:rPr>
            </w:pPr>
            <w:r>
              <w:rPr>
                <w:rFonts w:eastAsia="Times New Roman"/>
                <w:lang w:val="en-US"/>
              </w:rPr>
              <w:t>The respondent's answer(s) to the question.</w:t>
            </w:r>
          </w:p>
        </w:tc>
      </w:tr>
      <w:tr w:rsidR="00D67926" w14:paraId="0BB1D815" w14:textId="77777777">
        <w:trPr>
          <w:divId w:val="1845052625"/>
          <w:tblCellSpacing w:w="15" w:type="dxa"/>
        </w:trPr>
        <w:tc>
          <w:tcPr>
            <w:tcW w:w="0" w:type="auto"/>
            <w:vAlign w:val="center"/>
            <w:hideMark/>
          </w:tcPr>
          <w:p w14:paraId="55C2960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0353C8" w14:textId="77777777" w:rsidR="00D67926" w:rsidRDefault="008D6FB8">
            <w:pPr>
              <w:rPr>
                <w:rFonts w:eastAsia="Times New Roman"/>
                <w:lang w:val="en-US"/>
              </w:rPr>
            </w:pPr>
            <w:r>
              <w:rPr>
                <w:rFonts w:eastAsia="Times New Roman"/>
                <w:lang w:val="en-US"/>
              </w:rPr>
              <w:t>We nest the value because we can't have a repeating structure that has variable type.</w:t>
            </w:r>
          </w:p>
        </w:tc>
      </w:tr>
      <w:tr w:rsidR="00D67926" w14:paraId="744B98A5" w14:textId="77777777">
        <w:trPr>
          <w:divId w:val="1845052625"/>
          <w:tblCellSpacing w:w="15" w:type="dxa"/>
        </w:trPr>
        <w:tc>
          <w:tcPr>
            <w:tcW w:w="0" w:type="auto"/>
            <w:vAlign w:val="center"/>
            <w:hideMark/>
          </w:tcPr>
          <w:p w14:paraId="40BB487D" w14:textId="77777777" w:rsidR="00D67926" w:rsidRDefault="008D6FB8">
            <w:pPr>
              <w:rPr>
                <w:rFonts w:eastAsia="Times New Roman"/>
                <w:lang w:val="en-US"/>
              </w:rPr>
            </w:pPr>
            <w:r>
              <w:rPr>
                <w:rFonts w:eastAsia="Times New Roman"/>
                <w:b/>
                <w:bCs/>
                <w:lang w:val="en-US"/>
              </w:rPr>
              <w:t>QuestionnaireResponse.group.question.answer.value[x]</w:t>
            </w:r>
          </w:p>
        </w:tc>
        <w:tc>
          <w:tcPr>
            <w:tcW w:w="0" w:type="auto"/>
            <w:vAlign w:val="center"/>
            <w:hideMark/>
          </w:tcPr>
          <w:p w14:paraId="6BD8B95A" w14:textId="77777777" w:rsidR="00D67926" w:rsidRDefault="00D67926">
            <w:pPr>
              <w:rPr>
                <w:rFonts w:eastAsia="Times New Roman"/>
                <w:lang w:val="en-US"/>
              </w:rPr>
            </w:pPr>
          </w:p>
        </w:tc>
      </w:tr>
      <w:tr w:rsidR="00D67926" w14:paraId="2C4F846A" w14:textId="77777777">
        <w:trPr>
          <w:divId w:val="1845052625"/>
          <w:tblCellSpacing w:w="15" w:type="dxa"/>
        </w:trPr>
        <w:tc>
          <w:tcPr>
            <w:tcW w:w="0" w:type="auto"/>
            <w:vAlign w:val="center"/>
            <w:hideMark/>
          </w:tcPr>
          <w:p w14:paraId="132BE1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886320" w14:textId="77777777" w:rsidR="00D67926" w:rsidRDefault="008D6FB8">
            <w:pPr>
              <w:rPr>
                <w:rFonts w:eastAsia="Times New Roman"/>
                <w:lang w:val="en-US"/>
              </w:rPr>
            </w:pPr>
            <w:r>
              <w:rPr>
                <w:rFonts w:eastAsia="Times New Roman"/>
                <w:lang w:val="en-US"/>
              </w:rPr>
              <w:t>Single-valued answer to the question</w:t>
            </w:r>
          </w:p>
        </w:tc>
      </w:tr>
      <w:tr w:rsidR="00D67926" w14:paraId="4D5CB0D6" w14:textId="77777777">
        <w:trPr>
          <w:divId w:val="1845052625"/>
          <w:tblCellSpacing w:w="15" w:type="dxa"/>
        </w:trPr>
        <w:tc>
          <w:tcPr>
            <w:tcW w:w="0" w:type="auto"/>
            <w:vAlign w:val="center"/>
            <w:hideMark/>
          </w:tcPr>
          <w:p w14:paraId="01979C6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587A68" w14:textId="77777777" w:rsidR="00D67926" w:rsidRDefault="008D6FB8">
            <w:pPr>
              <w:rPr>
                <w:rFonts w:eastAsia="Times New Roman"/>
                <w:lang w:val="en-US"/>
              </w:rPr>
            </w:pPr>
            <w:r>
              <w:rPr>
                <w:rFonts w:eastAsia="Times New Roman"/>
                <w:lang w:val="en-US"/>
              </w:rPr>
              <w:t>The answer (or one of the answers) provided by the respondant to the question.</w:t>
            </w:r>
          </w:p>
        </w:tc>
      </w:tr>
      <w:tr w:rsidR="00D67926" w14:paraId="16BF1C92" w14:textId="77777777">
        <w:trPr>
          <w:divId w:val="1845052625"/>
          <w:tblCellSpacing w:w="15" w:type="dxa"/>
        </w:trPr>
        <w:tc>
          <w:tcPr>
            <w:tcW w:w="0" w:type="auto"/>
            <w:vAlign w:val="center"/>
            <w:hideMark/>
          </w:tcPr>
          <w:p w14:paraId="77F8EAE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3588A51" w14:textId="77777777" w:rsidR="00D67926" w:rsidRDefault="008D6FB8">
            <w:pPr>
              <w:rPr>
                <w:rFonts w:eastAsia="Times New Roman"/>
                <w:lang w:val="en-US"/>
              </w:rPr>
            </w:pPr>
            <w:r>
              <w:rPr>
                <w:rFonts w:eastAsia="Times New Roman"/>
                <w:lang w:val="en-US"/>
              </w:rPr>
              <w:t xml:space="preserve">More complex structures (Attachment, Resource and Quantity) will typically be limited to electronic forms that can expose an appropriate user interface to capture the components and enforce the constraints of a complex data type. Additional complex types can be introduced through extensions. </w:t>
            </w:r>
          </w:p>
        </w:tc>
      </w:tr>
      <w:tr w:rsidR="00D67926" w14:paraId="16A6B0A2" w14:textId="77777777">
        <w:trPr>
          <w:divId w:val="1845052625"/>
          <w:tblCellSpacing w:w="15" w:type="dxa"/>
        </w:trPr>
        <w:tc>
          <w:tcPr>
            <w:tcW w:w="0" w:type="auto"/>
            <w:vAlign w:val="center"/>
            <w:hideMark/>
          </w:tcPr>
          <w:p w14:paraId="3CB7CA0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CE6933" w14:textId="77777777" w:rsidR="00D67926" w:rsidRDefault="008D6FB8">
            <w:pPr>
              <w:rPr>
                <w:rFonts w:eastAsia="Times New Roman"/>
                <w:lang w:val="en-US"/>
              </w:rPr>
            </w:pPr>
            <w:r>
              <w:rPr>
                <w:rFonts w:eastAsia="Times New Roman"/>
                <w:lang w:val="en-US"/>
              </w:rPr>
              <w:t>Need to be able to retain a single-valued answer to a question.</w:t>
            </w:r>
          </w:p>
        </w:tc>
      </w:tr>
      <w:tr w:rsidR="00D67926" w14:paraId="4D4D5053" w14:textId="77777777">
        <w:trPr>
          <w:divId w:val="1845052625"/>
          <w:tblCellSpacing w:w="15" w:type="dxa"/>
        </w:trPr>
        <w:tc>
          <w:tcPr>
            <w:tcW w:w="0" w:type="auto"/>
            <w:vAlign w:val="center"/>
            <w:hideMark/>
          </w:tcPr>
          <w:p w14:paraId="13D2E7EF" w14:textId="77777777" w:rsidR="00D67926" w:rsidRDefault="008D6FB8">
            <w:pPr>
              <w:rPr>
                <w:rFonts w:eastAsia="Times New Roman"/>
                <w:lang w:val="en-US"/>
              </w:rPr>
            </w:pPr>
            <w:r>
              <w:rPr>
                <w:rFonts w:eastAsia="Times New Roman"/>
                <w:b/>
                <w:bCs/>
                <w:lang w:val="en-US"/>
              </w:rPr>
              <w:t>QuestionnaireResponse.group.question.answer.group</w:t>
            </w:r>
          </w:p>
        </w:tc>
        <w:tc>
          <w:tcPr>
            <w:tcW w:w="0" w:type="auto"/>
            <w:vAlign w:val="center"/>
            <w:hideMark/>
          </w:tcPr>
          <w:p w14:paraId="1D186E54" w14:textId="77777777" w:rsidR="00D67926" w:rsidRDefault="00D67926">
            <w:pPr>
              <w:rPr>
                <w:rFonts w:eastAsia="Times New Roman"/>
                <w:lang w:val="en-US"/>
              </w:rPr>
            </w:pPr>
          </w:p>
        </w:tc>
      </w:tr>
      <w:tr w:rsidR="00D67926" w14:paraId="280437C4" w14:textId="77777777">
        <w:trPr>
          <w:divId w:val="1845052625"/>
          <w:tblCellSpacing w:w="15" w:type="dxa"/>
        </w:trPr>
        <w:tc>
          <w:tcPr>
            <w:tcW w:w="0" w:type="auto"/>
            <w:vAlign w:val="center"/>
            <w:hideMark/>
          </w:tcPr>
          <w:p w14:paraId="2A0F68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327D78" w14:textId="77777777" w:rsidR="00D67926" w:rsidRDefault="008D6FB8">
            <w:pPr>
              <w:rPr>
                <w:rFonts w:eastAsia="Times New Roman"/>
                <w:lang w:val="en-US"/>
              </w:rPr>
            </w:pPr>
            <w:r>
              <w:rPr>
                <w:rFonts w:eastAsia="Times New Roman"/>
                <w:lang w:val="en-US"/>
              </w:rPr>
              <w:t>Nested questionnaire group</w:t>
            </w:r>
          </w:p>
        </w:tc>
      </w:tr>
      <w:tr w:rsidR="00D67926" w14:paraId="72FE49B8" w14:textId="77777777">
        <w:trPr>
          <w:divId w:val="1845052625"/>
          <w:tblCellSpacing w:w="15" w:type="dxa"/>
        </w:trPr>
        <w:tc>
          <w:tcPr>
            <w:tcW w:w="0" w:type="auto"/>
            <w:vAlign w:val="center"/>
            <w:hideMark/>
          </w:tcPr>
          <w:p w14:paraId="44DC258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97B4C2" w14:textId="77777777"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14:paraId="20714315" w14:textId="77777777">
        <w:trPr>
          <w:divId w:val="1845052625"/>
          <w:tblCellSpacing w:w="15" w:type="dxa"/>
        </w:trPr>
        <w:tc>
          <w:tcPr>
            <w:tcW w:w="0" w:type="auto"/>
            <w:vAlign w:val="center"/>
            <w:hideMark/>
          </w:tcPr>
          <w:p w14:paraId="205F107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A08033D" w14:textId="77777777"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14:paraId="3427434A" w14:textId="77777777" w:rsidR="00D67926" w:rsidRDefault="008D6FB8">
      <w:pPr>
        <w:pStyle w:val="Heading2"/>
        <w:divId w:val="1845052625"/>
        <w:rPr>
          <w:rFonts w:eastAsia="Times New Roman"/>
          <w:lang w:val="en-US"/>
        </w:rPr>
      </w:pPr>
      <w:r>
        <w:rPr>
          <w:rFonts w:eastAsia="Times New Roman"/>
          <w:lang w:val="en-US"/>
        </w:rPr>
        <w:t>http://hl7.org/fhir/StructureDefinition/ReferralRequest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2"/>
        <w:gridCol w:w="5158"/>
      </w:tblGrid>
      <w:tr w:rsidR="00D67926" w14:paraId="2F177809" w14:textId="77777777">
        <w:trPr>
          <w:divId w:val="1845052625"/>
          <w:tblCellSpacing w:w="15" w:type="dxa"/>
        </w:trPr>
        <w:tc>
          <w:tcPr>
            <w:tcW w:w="0" w:type="auto"/>
            <w:vAlign w:val="center"/>
            <w:hideMark/>
          </w:tcPr>
          <w:p w14:paraId="614D2C5F" w14:textId="77777777" w:rsidR="00D67926" w:rsidRDefault="008D6FB8">
            <w:pPr>
              <w:rPr>
                <w:rFonts w:eastAsia="Times New Roman"/>
                <w:lang w:val="en-US"/>
              </w:rPr>
            </w:pPr>
            <w:r>
              <w:rPr>
                <w:rFonts w:eastAsia="Times New Roman"/>
                <w:b/>
                <w:bCs/>
                <w:lang w:val="en-US"/>
              </w:rPr>
              <w:t>ReferralRequest</w:t>
            </w:r>
          </w:p>
        </w:tc>
        <w:tc>
          <w:tcPr>
            <w:tcW w:w="0" w:type="auto"/>
            <w:vAlign w:val="center"/>
            <w:hideMark/>
          </w:tcPr>
          <w:p w14:paraId="68AC2515" w14:textId="77777777" w:rsidR="00D67926" w:rsidRDefault="008D6FB8">
            <w:pPr>
              <w:rPr>
                <w:rFonts w:eastAsia="Times New Roman"/>
                <w:lang w:val="en-US"/>
              </w:rPr>
            </w:pPr>
            <w:r>
              <w:rPr>
                <w:rFonts w:eastAsia="Times New Roman"/>
                <w:lang w:val="en-US"/>
              </w:rPr>
              <w:t>Referral Request</w:t>
            </w:r>
          </w:p>
        </w:tc>
      </w:tr>
      <w:tr w:rsidR="00D67926" w14:paraId="3183D26D" w14:textId="77777777">
        <w:trPr>
          <w:divId w:val="1845052625"/>
          <w:tblCellSpacing w:w="15" w:type="dxa"/>
        </w:trPr>
        <w:tc>
          <w:tcPr>
            <w:tcW w:w="0" w:type="auto"/>
            <w:vAlign w:val="center"/>
            <w:hideMark/>
          </w:tcPr>
          <w:p w14:paraId="3264D03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943A0C" w14:textId="77777777" w:rsidR="00D67926" w:rsidRDefault="008D6FB8">
            <w:pPr>
              <w:rPr>
                <w:rFonts w:eastAsia="Times New Roman"/>
                <w:lang w:val="en-US"/>
              </w:rPr>
            </w:pPr>
            <w:r>
              <w:rPr>
                <w:rFonts w:eastAsia="Times New Roman"/>
                <w:lang w:val="en-US"/>
              </w:rPr>
              <w:t>A request for referral or transfer of care</w:t>
            </w:r>
          </w:p>
        </w:tc>
      </w:tr>
      <w:tr w:rsidR="00D67926" w14:paraId="6E065390" w14:textId="77777777">
        <w:trPr>
          <w:divId w:val="1845052625"/>
          <w:tblCellSpacing w:w="15" w:type="dxa"/>
        </w:trPr>
        <w:tc>
          <w:tcPr>
            <w:tcW w:w="0" w:type="auto"/>
            <w:vAlign w:val="center"/>
            <w:hideMark/>
          </w:tcPr>
          <w:p w14:paraId="292C60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8F99A7" w14:textId="77777777" w:rsidR="00D67926" w:rsidRDefault="008D6FB8">
            <w:pPr>
              <w:rPr>
                <w:rFonts w:eastAsia="Times New Roman"/>
                <w:lang w:val="en-US"/>
              </w:rPr>
            </w:pPr>
            <w:r>
              <w:rPr>
                <w:rFonts w:eastAsia="Times New Roman"/>
                <w:lang w:val="en-US"/>
              </w:rPr>
              <w:t xml:space="preserve">Used to record and send details about a request for referral service or transfer of a patient to the care of another provider or provider organisation. </w:t>
            </w:r>
          </w:p>
        </w:tc>
      </w:tr>
      <w:tr w:rsidR="00D67926" w14:paraId="243A0B29" w14:textId="77777777">
        <w:trPr>
          <w:divId w:val="1845052625"/>
          <w:tblCellSpacing w:w="15" w:type="dxa"/>
        </w:trPr>
        <w:tc>
          <w:tcPr>
            <w:tcW w:w="0" w:type="auto"/>
            <w:vAlign w:val="center"/>
            <w:hideMark/>
          </w:tcPr>
          <w:p w14:paraId="03C0A87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10C698D" w14:textId="77777777" w:rsidR="00D67926" w:rsidRDefault="008D6FB8">
            <w:pPr>
              <w:rPr>
                <w:rFonts w:eastAsia="Times New Roman"/>
                <w:lang w:val="en-US"/>
              </w:rPr>
            </w:pPr>
            <w:r>
              <w:rPr>
                <w:rFonts w:eastAsia="Times New Roman"/>
                <w:lang w:val="en-US"/>
              </w:rPr>
              <w:t>ReferralRequest TransferOfCare Request</w:t>
            </w:r>
          </w:p>
        </w:tc>
      </w:tr>
      <w:tr w:rsidR="00D67926" w14:paraId="0960F358" w14:textId="77777777">
        <w:trPr>
          <w:divId w:val="1845052625"/>
          <w:tblCellSpacing w:w="15" w:type="dxa"/>
        </w:trPr>
        <w:tc>
          <w:tcPr>
            <w:tcW w:w="0" w:type="auto"/>
            <w:vAlign w:val="center"/>
            <w:hideMark/>
          </w:tcPr>
          <w:p w14:paraId="61CADB91" w14:textId="77777777" w:rsidR="00D67926" w:rsidRDefault="008D6FB8">
            <w:pPr>
              <w:rPr>
                <w:rFonts w:eastAsia="Times New Roman"/>
                <w:lang w:val="en-US"/>
              </w:rPr>
            </w:pPr>
            <w:r>
              <w:rPr>
                <w:rFonts w:eastAsia="Times New Roman"/>
                <w:b/>
                <w:bCs/>
                <w:lang w:val="en-US"/>
              </w:rPr>
              <w:t>ReferralRequest.status</w:t>
            </w:r>
          </w:p>
        </w:tc>
        <w:tc>
          <w:tcPr>
            <w:tcW w:w="0" w:type="auto"/>
            <w:vAlign w:val="center"/>
            <w:hideMark/>
          </w:tcPr>
          <w:p w14:paraId="3E5621F1" w14:textId="77777777" w:rsidR="00D67926" w:rsidRDefault="00D67926">
            <w:pPr>
              <w:rPr>
                <w:rFonts w:eastAsia="Times New Roman"/>
                <w:lang w:val="en-US"/>
              </w:rPr>
            </w:pPr>
          </w:p>
        </w:tc>
      </w:tr>
      <w:tr w:rsidR="00D67926" w14:paraId="343FBEB7" w14:textId="77777777">
        <w:trPr>
          <w:divId w:val="1845052625"/>
          <w:tblCellSpacing w:w="15" w:type="dxa"/>
        </w:trPr>
        <w:tc>
          <w:tcPr>
            <w:tcW w:w="0" w:type="auto"/>
            <w:vAlign w:val="center"/>
            <w:hideMark/>
          </w:tcPr>
          <w:p w14:paraId="676433CF"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A2478EC" w14:textId="77777777" w:rsidR="00D67926" w:rsidRDefault="008D6FB8">
            <w:pPr>
              <w:rPr>
                <w:rFonts w:eastAsia="Times New Roman"/>
                <w:lang w:val="en-US"/>
              </w:rPr>
            </w:pPr>
            <w:r>
              <w:rPr>
                <w:rFonts w:eastAsia="Times New Roman"/>
                <w:lang w:val="en-US"/>
              </w:rPr>
              <w:t>The workflow status of the referral or transfer of care request.</w:t>
            </w:r>
          </w:p>
        </w:tc>
      </w:tr>
      <w:tr w:rsidR="00D67926" w14:paraId="49ADA3D9" w14:textId="77777777">
        <w:trPr>
          <w:divId w:val="1845052625"/>
          <w:tblCellSpacing w:w="15" w:type="dxa"/>
        </w:trPr>
        <w:tc>
          <w:tcPr>
            <w:tcW w:w="0" w:type="auto"/>
            <w:vAlign w:val="center"/>
            <w:hideMark/>
          </w:tcPr>
          <w:p w14:paraId="0C84492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9F7FCE4" w14:textId="77777777" w:rsidR="00D67926" w:rsidRDefault="008D6FB8">
            <w:pPr>
              <w:rPr>
                <w:rFonts w:eastAsia="Times New Roman"/>
                <w:lang w:val="en-US"/>
              </w:rPr>
            </w:pPr>
            <w:r>
              <w:rPr>
                <w:rFonts w:eastAsia="Times New Roman"/>
                <w:lang w:val="en-US"/>
              </w:rPr>
              <w:t>The status of the referral</w:t>
            </w:r>
          </w:p>
        </w:tc>
      </w:tr>
      <w:tr w:rsidR="00D67926" w14:paraId="6CD7DAD9" w14:textId="77777777">
        <w:trPr>
          <w:divId w:val="1845052625"/>
          <w:tblCellSpacing w:w="15" w:type="dxa"/>
        </w:trPr>
        <w:tc>
          <w:tcPr>
            <w:tcW w:w="0" w:type="auto"/>
            <w:vAlign w:val="center"/>
            <w:hideMark/>
          </w:tcPr>
          <w:p w14:paraId="2573A0B0" w14:textId="77777777" w:rsidR="00D67926" w:rsidRDefault="008D6FB8">
            <w:pPr>
              <w:rPr>
                <w:rFonts w:eastAsia="Times New Roman"/>
                <w:lang w:val="en-US"/>
              </w:rPr>
            </w:pPr>
            <w:r>
              <w:rPr>
                <w:rFonts w:eastAsia="Times New Roman"/>
                <w:b/>
                <w:bCs/>
                <w:lang w:val="en-US"/>
              </w:rPr>
              <w:t>ReferralRequest.identifier</w:t>
            </w:r>
          </w:p>
        </w:tc>
        <w:tc>
          <w:tcPr>
            <w:tcW w:w="0" w:type="auto"/>
            <w:vAlign w:val="center"/>
            <w:hideMark/>
          </w:tcPr>
          <w:p w14:paraId="5FE84625" w14:textId="77777777" w:rsidR="00D67926" w:rsidRDefault="00D67926">
            <w:pPr>
              <w:rPr>
                <w:rFonts w:eastAsia="Times New Roman"/>
                <w:lang w:val="en-US"/>
              </w:rPr>
            </w:pPr>
          </w:p>
        </w:tc>
      </w:tr>
      <w:tr w:rsidR="00D67926" w14:paraId="64EB205B" w14:textId="77777777">
        <w:trPr>
          <w:divId w:val="1845052625"/>
          <w:tblCellSpacing w:w="15" w:type="dxa"/>
        </w:trPr>
        <w:tc>
          <w:tcPr>
            <w:tcW w:w="0" w:type="auto"/>
            <w:vAlign w:val="center"/>
            <w:hideMark/>
          </w:tcPr>
          <w:p w14:paraId="2FF395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C55F70" w14:textId="77777777" w:rsidR="00D67926" w:rsidRDefault="008D6FB8">
            <w:pPr>
              <w:rPr>
                <w:rFonts w:eastAsia="Times New Roman"/>
                <w:lang w:val="en-US"/>
              </w:rPr>
            </w:pPr>
            <w:r>
              <w:rPr>
                <w:rFonts w:eastAsia="Times New Roman"/>
                <w:lang w:val="en-US"/>
              </w:rPr>
              <w:t>Business Identifier</w:t>
            </w:r>
          </w:p>
        </w:tc>
      </w:tr>
      <w:tr w:rsidR="00D67926" w14:paraId="62C9D13F" w14:textId="77777777">
        <w:trPr>
          <w:divId w:val="1845052625"/>
          <w:tblCellSpacing w:w="15" w:type="dxa"/>
        </w:trPr>
        <w:tc>
          <w:tcPr>
            <w:tcW w:w="0" w:type="auto"/>
            <w:vAlign w:val="center"/>
            <w:hideMark/>
          </w:tcPr>
          <w:p w14:paraId="2B4526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E8246B" w14:textId="77777777" w:rsidR="00D67926" w:rsidRDefault="008D6FB8">
            <w:pPr>
              <w:rPr>
                <w:rFonts w:eastAsia="Times New Roman"/>
                <w:lang w:val="en-US"/>
              </w:rPr>
            </w:pPr>
            <w:r>
              <w:rPr>
                <w:rFonts w:eastAsia="Times New Roman"/>
                <w:lang w:val="en-US"/>
              </w:rPr>
              <w:t>Business Id that uniquely identifies the referral/care transfer request instance.</w:t>
            </w:r>
          </w:p>
        </w:tc>
      </w:tr>
      <w:tr w:rsidR="00D67926" w14:paraId="7BD297D8" w14:textId="77777777">
        <w:trPr>
          <w:divId w:val="1845052625"/>
          <w:tblCellSpacing w:w="15" w:type="dxa"/>
        </w:trPr>
        <w:tc>
          <w:tcPr>
            <w:tcW w:w="0" w:type="auto"/>
            <w:vAlign w:val="center"/>
            <w:hideMark/>
          </w:tcPr>
          <w:p w14:paraId="736D3673" w14:textId="77777777" w:rsidR="00D67926" w:rsidRDefault="008D6FB8">
            <w:pPr>
              <w:rPr>
                <w:rFonts w:eastAsia="Times New Roman"/>
                <w:lang w:val="en-US"/>
              </w:rPr>
            </w:pPr>
            <w:r>
              <w:rPr>
                <w:rFonts w:eastAsia="Times New Roman"/>
                <w:b/>
                <w:bCs/>
                <w:lang w:val="en-US"/>
              </w:rPr>
              <w:t>ReferralRequest.date</w:t>
            </w:r>
          </w:p>
        </w:tc>
        <w:tc>
          <w:tcPr>
            <w:tcW w:w="0" w:type="auto"/>
            <w:vAlign w:val="center"/>
            <w:hideMark/>
          </w:tcPr>
          <w:p w14:paraId="3FCECE71" w14:textId="77777777" w:rsidR="00D67926" w:rsidRDefault="00D67926">
            <w:pPr>
              <w:rPr>
                <w:rFonts w:eastAsia="Times New Roman"/>
                <w:lang w:val="en-US"/>
              </w:rPr>
            </w:pPr>
          </w:p>
        </w:tc>
      </w:tr>
      <w:tr w:rsidR="00D67926" w14:paraId="3D5302FE" w14:textId="77777777">
        <w:trPr>
          <w:divId w:val="1845052625"/>
          <w:tblCellSpacing w:w="15" w:type="dxa"/>
        </w:trPr>
        <w:tc>
          <w:tcPr>
            <w:tcW w:w="0" w:type="auto"/>
            <w:vAlign w:val="center"/>
            <w:hideMark/>
          </w:tcPr>
          <w:p w14:paraId="59182E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C2C02C" w14:textId="77777777" w:rsidR="00D67926" w:rsidRDefault="008D6FB8">
            <w:pPr>
              <w:rPr>
                <w:rFonts w:eastAsia="Times New Roman"/>
                <w:lang w:val="en-US"/>
              </w:rPr>
            </w:pPr>
            <w:r>
              <w:rPr>
                <w:rFonts w:eastAsia="Times New Roman"/>
                <w:lang w:val="en-US"/>
              </w:rPr>
              <w:t>Date of creation/activation</w:t>
            </w:r>
          </w:p>
        </w:tc>
      </w:tr>
      <w:tr w:rsidR="00D67926" w14:paraId="6F533DFD" w14:textId="77777777">
        <w:trPr>
          <w:divId w:val="1845052625"/>
          <w:tblCellSpacing w:w="15" w:type="dxa"/>
        </w:trPr>
        <w:tc>
          <w:tcPr>
            <w:tcW w:w="0" w:type="auto"/>
            <w:vAlign w:val="center"/>
            <w:hideMark/>
          </w:tcPr>
          <w:p w14:paraId="34A6AE2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73ECE0" w14:textId="77777777" w:rsidR="00D67926" w:rsidRDefault="008D6FB8">
            <w:pPr>
              <w:rPr>
                <w:rFonts w:eastAsia="Times New Roman"/>
                <w:lang w:val="en-US"/>
              </w:rPr>
            </w:pPr>
            <w:r>
              <w:rPr>
                <w:rFonts w:eastAsia="Times New Roman"/>
                <w:lang w:val="en-US"/>
              </w:rPr>
              <w:t>Date/DateTime of creation for draft requests and date of activation for active requests.</w:t>
            </w:r>
          </w:p>
        </w:tc>
      </w:tr>
      <w:tr w:rsidR="00D67926" w14:paraId="38AD7F14" w14:textId="77777777">
        <w:trPr>
          <w:divId w:val="1845052625"/>
          <w:tblCellSpacing w:w="15" w:type="dxa"/>
        </w:trPr>
        <w:tc>
          <w:tcPr>
            <w:tcW w:w="0" w:type="auto"/>
            <w:vAlign w:val="center"/>
            <w:hideMark/>
          </w:tcPr>
          <w:p w14:paraId="677E1369" w14:textId="77777777" w:rsidR="00D67926" w:rsidRDefault="008D6FB8">
            <w:pPr>
              <w:rPr>
                <w:rFonts w:eastAsia="Times New Roman"/>
                <w:lang w:val="en-US"/>
              </w:rPr>
            </w:pPr>
            <w:r>
              <w:rPr>
                <w:rFonts w:eastAsia="Times New Roman"/>
                <w:b/>
                <w:bCs/>
                <w:lang w:val="en-US"/>
              </w:rPr>
              <w:t>ReferralRequest.type</w:t>
            </w:r>
          </w:p>
        </w:tc>
        <w:tc>
          <w:tcPr>
            <w:tcW w:w="0" w:type="auto"/>
            <w:vAlign w:val="center"/>
            <w:hideMark/>
          </w:tcPr>
          <w:p w14:paraId="6ABB90C3" w14:textId="77777777" w:rsidR="00D67926" w:rsidRDefault="00D67926">
            <w:pPr>
              <w:rPr>
                <w:rFonts w:eastAsia="Times New Roman"/>
                <w:lang w:val="en-US"/>
              </w:rPr>
            </w:pPr>
          </w:p>
        </w:tc>
      </w:tr>
      <w:tr w:rsidR="00D67926" w14:paraId="460CD5D9" w14:textId="77777777">
        <w:trPr>
          <w:divId w:val="1845052625"/>
          <w:tblCellSpacing w:w="15" w:type="dxa"/>
        </w:trPr>
        <w:tc>
          <w:tcPr>
            <w:tcW w:w="0" w:type="auto"/>
            <w:vAlign w:val="center"/>
            <w:hideMark/>
          </w:tcPr>
          <w:p w14:paraId="72F0ED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E2420E" w14:textId="77777777" w:rsidR="00D67926" w:rsidRDefault="008D6FB8">
            <w:pPr>
              <w:rPr>
                <w:rFonts w:eastAsia="Times New Roman"/>
                <w:lang w:val="en-US"/>
              </w:rPr>
            </w:pPr>
            <w:r>
              <w:rPr>
                <w:rFonts w:eastAsia="Times New Roman"/>
                <w:lang w:val="en-US"/>
              </w:rPr>
              <w:t>Referral/Transition of care request type</w:t>
            </w:r>
          </w:p>
        </w:tc>
      </w:tr>
      <w:tr w:rsidR="00D67926" w14:paraId="390D85DA" w14:textId="77777777">
        <w:trPr>
          <w:divId w:val="1845052625"/>
          <w:tblCellSpacing w:w="15" w:type="dxa"/>
        </w:trPr>
        <w:tc>
          <w:tcPr>
            <w:tcW w:w="0" w:type="auto"/>
            <w:vAlign w:val="center"/>
            <w:hideMark/>
          </w:tcPr>
          <w:p w14:paraId="7574B99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0125A2" w14:textId="77777777" w:rsidR="00D67926" w:rsidRDefault="008D6FB8">
            <w:pPr>
              <w:rPr>
                <w:rFonts w:eastAsia="Times New Roman"/>
                <w:lang w:val="en-US"/>
              </w:rPr>
            </w:pPr>
            <w:r>
              <w:rPr>
                <w:rFonts w:eastAsia="Times New Roman"/>
                <w:lang w:val="en-US"/>
              </w:rPr>
              <w:t>An indication of the type of referral (or where applicable the type of transfer of care) request.</w:t>
            </w:r>
          </w:p>
        </w:tc>
      </w:tr>
      <w:tr w:rsidR="00D67926" w14:paraId="650CDC05" w14:textId="77777777">
        <w:trPr>
          <w:divId w:val="1845052625"/>
          <w:tblCellSpacing w:w="15" w:type="dxa"/>
        </w:trPr>
        <w:tc>
          <w:tcPr>
            <w:tcW w:w="0" w:type="auto"/>
            <w:vAlign w:val="center"/>
            <w:hideMark/>
          </w:tcPr>
          <w:p w14:paraId="56D4D96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EA5431F" w14:textId="77777777" w:rsidR="00D67926" w:rsidRDefault="008D6FB8">
            <w:pPr>
              <w:rPr>
                <w:rFonts w:eastAsia="Times New Roman"/>
                <w:lang w:val="en-US"/>
              </w:rPr>
            </w:pPr>
            <w:r>
              <w:rPr>
                <w:rFonts w:eastAsia="Times New Roman"/>
                <w:lang w:val="en-US"/>
              </w:rPr>
              <w:t xml:space="preserve">Examples of referral type: - consultation; second opinion; third opinion - Assume management - Request for procedure(s) HL7 v2.8 Example - Table 0336: S = second opinion p = patient preference o = provider ordered w = work load. </w:t>
            </w:r>
          </w:p>
        </w:tc>
      </w:tr>
      <w:tr w:rsidR="00D67926" w14:paraId="0AAC7A21" w14:textId="77777777">
        <w:trPr>
          <w:divId w:val="1845052625"/>
          <w:tblCellSpacing w:w="15" w:type="dxa"/>
        </w:trPr>
        <w:tc>
          <w:tcPr>
            <w:tcW w:w="0" w:type="auto"/>
            <w:vAlign w:val="center"/>
            <w:hideMark/>
          </w:tcPr>
          <w:p w14:paraId="39618AE7" w14:textId="77777777" w:rsidR="00D67926" w:rsidRDefault="008D6FB8">
            <w:pPr>
              <w:rPr>
                <w:rFonts w:eastAsia="Times New Roman"/>
                <w:lang w:val="en-US"/>
              </w:rPr>
            </w:pPr>
            <w:r>
              <w:rPr>
                <w:rFonts w:eastAsia="Times New Roman"/>
                <w:b/>
                <w:bCs/>
                <w:lang w:val="en-US"/>
              </w:rPr>
              <w:t>ReferralRequest.specialty</w:t>
            </w:r>
          </w:p>
        </w:tc>
        <w:tc>
          <w:tcPr>
            <w:tcW w:w="0" w:type="auto"/>
            <w:vAlign w:val="center"/>
            <w:hideMark/>
          </w:tcPr>
          <w:p w14:paraId="6E1A86A6" w14:textId="77777777" w:rsidR="00D67926" w:rsidRDefault="00D67926">
            <w:pPr>
              <w:rPr>
                <w:rFonts w:eastAsia="Times New Roman"/>
                <w:lang w:val="en-US"/>
              </w:rPr>
            </w:pPr>
          </w:p>
        </w:tc>
      </w:tr>
      <w:tr w:rsidR="00D67926" w14:paraId="5538C6E0" w14:textId="77777777">
        <w:trPr>
          <w:divId w:val="1845052625"/>
          <w:tblCellSpacing w:w="15" w:type="dxa"/>
        </w:trPr>
        <w:tc>
          <w:tcPr>
            <w:tcW w:w="0" w:type="auto"/>
            <w:vAlign w:val="center"/>
            <w:hideMark/>
          </w:tcPr>
          <w:p w14:paraId="15D606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B6C88E" w14:textId="77777777" w:rsidR="00D67926" w:rsidRDefault="008D6FB8">
            <w:pPr>
              <w:rPr>
                <w:rFonts w:eastAsia="Times New Roman"/>
                <w:lang w:val="en-US"/>
              </w:rPr>
            </w:pPr>
            <w:r>
              <w:rPr>
                <w:rFonts w:eastAsia="Times New Roman"/>
                <w:lang w:val="en-US"/>
              </w:rPr>
              <w:t>The clinical specialty (discipline) that the referral is requested for</w:t>
            </w:r>
          </w:p>
        </w:tc>
      </w:tr>
      <w:tr w:rsidR="00D67926" w14:paraId="0E5AABEA" w14:textId="77777777">
        <w:trPr>
          <w:divId w:val="1845052625"/>
          <w:tblCellSpacing w:w="15" w:type="dxa"/>
        </w:trPr>
        <w:tc>
          <w:tcPr>
            <w:tcW w:w="0" w:type="auto"/>
            <w:vAlign w:val="center"/>
            <w:hideMark/>
          </w:tcPr>
          <w:p w14:paraId="7E3270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191C2C" w14:textId="77777777" w:rsidR="00D67926" w:rsidRDefault="008D6FB8">
            <w:pPr>
              <w:rPr>
                <w:rFonts w:eastAsia="Times New Roman"/>
                <w:lang w:val="en-US"/>
              </w:rPr>
            </w:pPr>
            <w:r>
              <w:rPr>
                <w:rFonts w:eastAsia="Times New Roman"/>
                <w:lang w:val="en-US"/>
              </w:rPr>
              <w:t>Indication of the clinical domain or discipline to which the referral or transfer of care request is sent.</w:t>
            </w:r>
          </w:p>
        </w:tc>
      </w:tr>
      <w:tr w:rsidR="00D67926" w14:paraId="3C7978BC" w14:textId="77777777">
        <w:trPr>
          <w:divId w:val="1845052625"/>
          <w:tblCellSpacing w:w="15" w:type="dxa"/>
        </w:trPr>
        <w:tc>
          <w:tcPr>
            <w:tcW w:w="0" w:type="auto"/>
            <w:vAlign w:val="center"/>
            <w:hideMark/>
          </w:tcPr>
          <w:p w14:paraId="4781E11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A4E1DB" w14:textId="77777777" w:rsidR="00D67926" w:rsidRDefault="008D6FB8">
            <w:pPr>
              <w:rPr>
                <w:rFonts w:eastAsia="Times New Roman"/>
                <w:lang w:val="en-US"/>
              </w:rPr>
            </w:pPr>
            <w:r>
              <w:rPr>
                <w:rFonts w:eastAsia="Times New Roman"/>
                <w:lang w:val="en-US"/>
              </w:rPr>
              <w:t>Examples: Cardiology Gastroenterology Diabetology.</w:t>
            </w:r>
          </w:p>
        </w:tc>
      </w:tr>
      <w:tr w:rsidR="00D67926" w14:paraId="012A41CD" w14:textId="77777777">
        <w:trPr>
          <w:divId w:val="1845052625"/>
          <w:tblCellSpacing w:w="15" w:type="dxa"/>
        </w:trPr>
        <w:tc>
          <w:tcPr>
            <w:tcW w:w="0" w:type="auto"/>
            <w:vAlign w:val="center"/>
            <w:hideMark/>
          </w:tcPr>
          <w:p w14:paraId="1B198689" w14:textId="77777777" w:rsidR="00D67926" w:rsidRDefault="008D6FB8">
            <w:pPr>
              <w:rPr>
                <w:rFonts w:eastAsia="Times New Roman"/>
                <w:lang w:val="en-US"/>
              </w:rPr>
            </w:pPr>
            <w:r>
              <w:rPr>
                <w:rFonts w:eastAsia="Times New Roman"/>
                <w:b/>
                <w:bCs/>
                <w:lang w:val="en-US"/>
              </w:rPr>
              <w:t>ReferralRequest.priority</w:t>
            </w:r>
          </w:p>
        </w:tc>
        <w:tc>
          <w:tcPr>
            <w:tcW w:w="0" w:type="auto"/>
            <w:vAlign w:val="center"/>
            <w:hideMark/>
          </w:tcPr>
          <w:p w14:paraId="3D4AFF20" w14:textId="77777777" w:rsidR="00D67926" w:rsidRDefault="00D67926">
            <w:pPr>
              <w:rPr>
                <w:rFonts w:eastAsia="Times New Roman"/>
                <w:lang w:val="en-US"/>
              </w:rPr>
            </w:pPr>
          </w:p>
        </w:tc>
      </w:tr>
      <w:tr w:rsidR="00D67926" w14:paraId="0D2AC758" w14:textId="77777777">
        <w:trPr>
          <w:divId w:val="1845052625"/>
          <w:tblCellSpacing w:w="15" w:type="dxa"/>
        </w:trPr>
        <w:tc>
          <w:tcPr>
            <w:tcW w:w="0" w:type="auto"/>
            <w:vAlign w:val="center"/>
            <w:hideMark/>
          </w:tcPr>
          <w:p w14:paraId="4D2AFA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D57D0B" w14:textId="77777777" w:rsidR="00D67926" w:rsidRDefault="008D6FB8">
            <w:pPr>
              <w:rPr>
                <w:rFonts w:eastAsia="Times New Roman"/>
                <w:lang w:val="en-US"/>
              </w:rPr>
            </w:pPr>
            <w:r>
              <w:rPr>
                <w:rFonts w:eastAsia="Times New Roman"/>
                <w:lang w:val="en-US"/>
              </w:rPr>
              <w:t>Urgency of referral / transfer of care request</w:t>
            </w:r>
          </w:p>
        </w:tc>
      </w:tr>
      <w:tr w:rsidR="00D67926" w14:paraId="4C0CED25" w14:textId="77777777">
        <w:trPr>
          <w:divId w:val="1845052625"/>
          <w:tblCellSpacing w:w="15" w:type="dxa"/>
        </w:trPr>
        <w:tc>
          <w:tcPr>
            <w:tcW w:w="0" w:type="auto"/>
            <w:vAlign w:val="center"/>
            <w:hideMark/>
          </w:tcPr>
          <w:p w14:paraId="3D2E45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2275C6" w14:textId="77777777" w:rsidR="00D67926" w:rsidRDefault="008D6FB8">
            <w:pPr>
              <w:rPr>
                <w:rFonts w:eastAsia="Times New Roman"/>
                <w:lang w:val="en-US"/>
              </w:rPr>
            </w:pPr>
            <w:r>
              <w:rPr>
                <w:rFonts w:eastAsia="Times New Roman"/>
                <w:lang w:val="en-US"/>
              </w:rPr>
              <w:t>An indication of the urgency of referral (or where applicable the type of transfer of care) request.</w:t>
            </w:r>
          </w:p>
        </w:tc>
      </w:tr>
      <w:tr w:rsidR="00D67926" w14:paraId="68242019" w14:textId="77777777">
        <w:trPr>
          <w:divId w:val="1845052625"/>
          <w:tblCellSpacing w:w="15" w:type="dxa"/>
        </w:trPr>
        <w:tc>
          <w:tcPr>
            <w:tcW w:w="0" w:type="auto"/>
            <w:vAlign w:val="center"/>
            <w:hideMark/>
          </w:tcPr>
          <w:p w14:paraId="26F27178" w14:textId="77777777" w:rsidR="00D67926" w:rsidRDefault="008D6FB8">
            <w:pPr>
              <w:rPr>
                <w:rFonts w:eastAsia="Times New Roman"/>
                <w:lang w:val="en-US"/>
              </w:rPr>
            </w:pPr>
            <w:r>
              <w:rPr>
                <w:rFonts w:eastAsia="Times New Roman"/>
                <w:b/>
                <w:bCs/>
                <w:lang w:val="en-US"/>
              </w:rPr>
              <w:t>ReferralRequest.patient</w:t>
            </w:r>
          </w:p>
        </w:tc>
        <w:tc>
          <w:tcPr>
            <w:tcW w:w="0" w:type="auto"/>
            <w:vAlign w:val="center"/>
            <w:hideMark/>
          </w:tcPr>
          <w:p w14:paraId="3DF7D7F1" w14:textId="77777777" w:rsidR="00D67926" w:rsidRDefault="00D67926">
            <w:pPr>
              <w:rPr>
                <w:rFonts w:eastAsia="Times New Roman"/>
                <w:lang w:val="en-US"/>
              </w:rPr>
            </w:pPr>
          </w:p>
        </w:tc>
      </w:tr>
      <w:tr w:rsidR="00D67926" w14:paraId="41390CA9" w14:textId="77777777">
        <w:trPr>
          <w:divId w:val="1845052625"/>
          <w:tblCellSpacing w:w="15" w:type="dxa"/>
        </w:trPr>
        <w:tc>
          <w:tcPr>
            <w:tcW w:w="0" w:type="auto"/>
            <w:vAlign w:val="center"/>
            <w:hideMark/>
          </w:tcPr>
          <w:p w14:paraId="4CF060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AC8362" w14:textId="77777777" w:rsidR="00D67926" w:rsidRDefault="008D6FB8">
            <w:pPr>
              <w:rPr>
                <w:rFonts w:eastAsia="Times New Roman"/>
                <w:lang w:val="en-US"/>
              </w:rPr>
            </w:pPr>
            <w:r>
              <w:rPr>
                <w:rFonts w:eastAsia="Times New Roman"/>
                <w:lang w:val="en-US"/>
              </w:rPr>
              <w:t>Patient referred to care or transfer</w:t>
            </w:r>
          </w:p>
        </w:tc>
      </w:tr>
      <w:tr w:rsidR="00D67926" w14:paraId="60137046" w14:textId="77777777">
        <w:trPr>
          <w:divId w:val="1845052625"/>
          <w:tblCellSpacing w:w="15" w:type="dxa"/>
        </w:trPr>
        <w:tc>
          <w:tcPr>
            <w:tcW w:w="0" w:type="auto"/>
            <w:vAlign w:val="center"/>
            <w:hideMark/>
          </w:tcPr>
          <w:p w14:paraId="44A782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543F76" w14:textId="77777777" w:rsidR="00D67926" w:rsidRDefault="008D6FB8">
            <w:pPr>
              <w:rPr>
                <w:rFonts w:eastAsia="Times New Roman"/>
                <w:lang w:val="en-US"/>
              </w:rPr>
            </w:pPr>
            <w:r>
              <w:rPr>
                <w:rFonts w:eastAsia="Times New Roman"/>
                <w:lang w:val="en-US"/>
              </w:rPr>
              <w:t>The patient who is the subject of a referral or transfer of care request.</w:t>
            </w:r>
          </w:p>
        </w:tc>
      </w:tr>
      <w:tr w:rsidR="00D67926" w14:paraId="6E11DA80" w14:textId="77777777">
        <w:trPr>
          <w:divId w:val="1845052625"/>
          <w:tblCellSpacing w:w="15" w:type="dxa"/>
        </w:trPr>
        <w:tc>
          <w:tcPr>
            <w:tcW w:w="0" w:type="auto"/>
            <w:vAlign w:val="center"/>
            <w:hideMark/>
          </w:tcPr>
          <w:p w14:paraId="64C7288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6AFA51" w14:textId="77777777" w:rsidR="00D67926" w:rsidRDefault="008D6FB8">
            <w:pPr>
              <w:rPr>
                <w:rFonts w:eastAsia="Times New Roman"/>
                <w:lang w:val="en-US"/>
              </w:rPr>
            </w:pPr>
            <w:r>
              <w:rPr>
                <w:rFonts w:eastAsia="Times New Roman"/>
                <w:lang w:val="en-US"/>
              </w:rPr>
              <w:t>Referral of family, group or community is to be catered for by profiles.</w:t>
            </w:r>
          </w:p>
        </w:tc>
      </w:tr>
      <w:tr w:rsidR="00D67926" w14:paraId="5A366658" w14:textId="77777777">
        <w:trPr>
          <w:divId w:val="1845052625"/>
          <w:tblCellSpacing w:w="15" w:type="dxa"/>
        </w:trPr>
        <w:tc>
          <w:tcPr>
            <w:tcW w:w="0" w:type="auto"/>
            <w:vAlign w:val="center"/>
            <w:hideMark/>
          </w:tcPr>
          <w:p w14:paraId="3DF861FA" w14:textId="77777777" w:rsidR="00D67926" w:rsidRDefault="008D6FB8">
            <w:pPr>
              <w:rPr>
                <w:rFonts w:eastAsia="Times New Roman"/>
                <w:lang w:val="en-US"/>
              </w:rPr>
            </w:pPr>
            <w:r>
              <w:rPr>
                <w:rFonts w:eastAsia="Times New Roman"/>
                <w:b/>
                <w:bCs/>
                <w:lang w:val="en-US"/>
              </w:rPr>
              <w:t>ReferralRequest.requester</w:t>
            </w:r>
          </w:p>
        </w:tc>
        <w:tc>
          <w:tcPr>
            <w:tcW w:w="0" w:type="auto"/>
            <w:vAlign w:val="center"/>
            <w:hideMark/>
          </w:tcPr>
          <w:p w14:paraId="7CD388DC" w14:textId="77777777" w:rsidR="00D67926" w:rsidRDefault="00D67926">
            <w:pPr>
              <w:rPr>
                <w:rFonts w:eastAsia="Times New Roman"/>
                <w:lang w:val="en-US"/>
              </w:rPr>
            </w:pPr>
          </w:p>
        </w:tc>
      </w:tr>
      <w:tr w:rsidR="00D67926" w14:paraId="3D00F0FD" w14:textId="77777777">
        <w:trPr>
          <w:divId w:val="1845052625"/>
          <w:tblCellSpacing w:w="15" w:type="dxa"/>
        </w:trPr>
        <w:tc>
          <w:tcPr>
            <w:tcW w:w="0" w:type="auto"/>
            <w:vAlign w:val="center"/>
            <w:hideMark/>
          </w:tcPr>
          <w:p w14:paraId="740112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37BAAA" w14:textId="77777777" w:rsidR="00D67926" w:rsidRDefault="008D6FB8">
            <w:pPr>
              <w:rPr>
                <w:rFonts w:eastAsia="Times New Roman"/>
                <w:lang w:val="en-US"/>
              </w:rPr>
            </w:pPr>
            <w:r>
              <w:rPr>
                <w:rFonts w:eastAsia="Times New Roman"/>
                <w:lang w:val="en-US"/>
              </w:rPr>
              <w:t>Requester of referral / transfer of care</w:t>
            </w:r>
          </w:p>
        </w:tc>
      </w:tr>
      <w:tr w:rsidR="00D67926" w14:paraId="18FBDE69" w14:textId="77777777">
        <w:trPr>
          <w:divId w:val="1845052625"/>
          <w:tblCellSpacing w:w="15" w:type="dxa"/>
        </w:trPr>
        <w:tc>
          <w:tcPr>
            <w:tcW w:w="0" w:type="auto"/>
            <w:vAlign w:val="center"/>
            <w:hideMark/>
          </w:tcPr>
          <w:p w14:paraId="6829DC98"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900A663" w14:textId="77777777" w:rsidR="00D67926" w:rsidRDefault="008D6FB8">
            <w:pPr>
              <w:rPr>
                <w:rFonts w:eastAsia="Times New Roman"/>
                <w:lang w:val="en-US"/>
              </w:rPr>
            </w:pPr>
            <w:r>
              <w:rPr>
                <w:rFonts w:eastAsia="Times New Roman"/>
                <w:lang w:val="en-US"/>
              </w:rPr>
              <w:t xml:space="preserve">The healthcare provider or provider organization who/which initaited the referral/transfer of care request. Can also be Patient (a self referral). </w:t>
            </w:r>
          </w:p>
        </w:tc>
      </w:tr>
      <w:tr w:rsidR="00D67926" w14:paraId="2444DBAB" w14:textId="77777777">
        <w:trPr>
          <w:divId w:val="1845052625"/>
          <w:tblCellSpacing w:w="15" w:type="dxa"/>
        </w:trPr>
        <w:tc>
          <w:tcPr>
            <w:tcW w:w="0" w:type="auto"/>
            <w:vAlign w:val="center"/>
            <w:hideMark/>
          </w:tcPr>
          <w:p w14:paraId="11902FB3" w14:textId="77777777" w:rsidR="00D67926" w:rsidRDefault="008D6FB8">
            <w:pPr>
              <w:rPr>
                <w:rFonts w:eastAsia="Times New Roman"/>
                <w:lang w:val="en-US"/>
              </w:rPr>
            </w:pPr>
            <w:r>
              <w:rPr>
                <w:rFonts w:eastAsia="Times New Roman"/>
                <w:b/>
                <w:bCs/>
                <w:lang w:val="en-US"/>
              </w:rPr>
              <w:t>ReferralRequest.recipient</w:t>
            </w:r>
          </w:p>
        </w:tc>
        <w:tc>
          <w:tcPr>
            <w:tcW w:w="0" w:type="auto"/>
            <w:vAlign w:val="center"/>
            <w:hideMark/>
          </w:tcPr>
          <w:p w14:paraId="6382996D" w14:textId="77777777" w:rsidR="00D67926" w:rsidRDefault="00D67926">
            <w:pPr>
              <w:rPr>
                <w:rFonts w:eastAsia="Times New Roman"/>
                <w:lang w:val="en-US"/>
              </w:rPr>
            </w:pPr>
          </w:p>
        </w:tc>
      </w:tr>
      <w:tr w:rsidR="00D67926" w14:paraId="6BB5B0A5" w14:textId="77777777">
        <w:trPr>
          <w:divId w:val="1845052625"/>
          <w:tblCellSpacing w:w="15" w:type="dxa"/>
        </w:trPr>
        <w:tc>
          <w:tcPr>
            <w:tcW w:w="0" w:type="auto"/>
            <w:vAlign w:val="center"/>
            <w:hideMark/>
          </w:tcPr>
          <w:p w14:paraId="00ABE64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ADB2EA" w14:textId="77777777" w:rsidR="00D67926" w:rsidRDefault="008D6FB8">
            <w:pPr>
              <w:rPr>
                <w:rFonts w:eastAsia="Times New Roman"/>
                <w:lang w:val="en-US"/>
              </w:rPr>
            </w:pPr>
            <w:r>
              <w:rPr>
                <w:rFonts w:eastAsia="Times New Roman"/>
                <w:lang w:val="en-US"/>
              </w:rPr>
              <w:t>Receiver of referral / transfer of care request</w:t>
            </w:r>
          </w:p>
        </w:tc>
      </w:tr>
      <w:tr w:rsidR="00D67926" w14:paraId="5790F014" w14:textId="77777777">
        <w:trPr>
          <w:divId w:val="1845052625"/>
          <w:tblCellSpacing w:w="15" w:type="dxa"/>
        </w:trPr>
        <w:tc>
          <w:tcPr>
            <w:tcW w:w="0" w:type="auto"/>
            <w:vAlign w:val="center"/>
            <w:hideMark/>
          </w:tcPr>
          <w:p w14:paraId="344695F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F4E20E" w14:textId="77777777" w:rsidR="00D67926" w:rsidRDefault="008D6FB8">
            <w:pPr>
              <w:rPr>
                <w:rFonts w:eastAsia="Times New Roman"/>
                <w:lang w:val="en-US"/>
              </w:rPr>
            </w:pPr>
            <w:r>
              <w:rPr>
                <w:rFonts w:eastAsia="Times New Roman"/>
                <w:lang w:val="en-US"/>
              </w:rPr>
              <w:t>The healthcare provider(s) or provider organization(s) who/which is to receive the referral/transfer of care request.</w:t>
            </w:r>
          </w:p>
        </w:tc>
      </w:tr>
      <w:tr w:rsidR="00D67926" w14:paraId="2BAE062A" w14:textId="77777777">
        <w:trPr>
          <w:divId w:val="1845052625"/>
          <w:tblCellSpacing w:w="15" w:type="dxa"/>
        </w:trPr>
        <w:tc>
          <w:tcPr>
            <w:tcW w:w="0" w:type="auto"/>
            <w:vAlign w:val="center"/>
            <w:hideMark/>
          </w:tcPr>
          <w:p w14:paraId="6E57038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306C0E" w14:textId="77777777" w:rsidR="00D67926" w:rsidRDefault="008D6FB8">
            <w:pPr>
              <w:rPr>
                <w:rFonts w:eastAsia="Times New Roman"/>
                <w:lang w:val="en-US"/>
              </w:rPr>
            </w:pPr>
            <w:r>
              <w:rPr>
                <w:rFonts w:eastAsia="Times New Roman"/>
                <w:lang w:val="en-US"/>
              </w:rPr>
              <w:t>There will be a primary receiver. But the request can be received by any number of "copied to" providers or organisations.</w:t>
            </w:r>
          </w:p>
        </w:tc>
      </w:tr>
      <w:tr w:rsidR="00D67926" w14:paraId="0C69DFED" w14:textId="77777777">
        <w:trPr>
          <w:divId w:val="1845052625"/>
          <w:tblCellSpacing w:w="15" w:type="dxa"/>
        </w:trPr>
        <w:tc>
          <w:tcPr>
            <w:tcW w:w="0" w:type="auto"/>
            <w:vAlign w:val="center"/>
            <w:hideMark/>
          </w:tcPr>
          <w:p w14:paraId="4E2F521F" w14:textId="77777777" w:rsidR="00D67926" w:rsidRDefault="008D6FB8">
            <w:pPr>
              <w:rPr>
                <w:rFonts w:eastAsia="Times New Roman"/>
                <w:lang w:val="en-US"/>
              </w:rPr>
            </w:pPr>
            <w:r>
              <w:rPr>
                <w:rFonts w:eastAsia="Times New Roman"/>
                <w:b/>
                <w:bCs/>
                <w:lang w:val="en-US"/>
              </w:rPr>
              <w:t>ReferralRequest.encounter</w:t>
            </w:r>
          </w:p>
        </w:tc>
        <w:tc>
          <w:tcPr>
            <w:tcW w:w="0" w:type="auto"/>
            <w:vAlign w:val="center"/>
            <w:hideMark/>
          </w:tcPr>
          <w:p w14:paraId="086E5970" w14:textId="77777777" w:rsidR="00D67926" w:rsidRDefault="00D67926">
            <w:pPr>
              <w:rPr>
                <w:rFonts w:eastAsia="Times New Roman"/>
                <w:lang w:val="en-US"/>
              </w:rPr>
            </w:pPr>
          </w:p>
        </w:tc>
      </w:tr>
      <w:tr w:rsidR="00D67926" w14:paraId="26FED95E" w14:textId="77777777">
        <w:trPr>
          <w:divId w:val="1845052625"/>
          <w:tblCellSpacing w:w="15" w:type="dxa"/>
        </w:trPr>
        <w:tc>
          <w:tcPr>
            <w:tcW w:w="0" w:type="auto"/>
            <w:vAlign w:val="center"/>
            <w:hideMark/>
          </w:tcPr>
          <w:p w14:paraId="54C050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DB454F" w14:textId="77777777" w:rsidR="00D67926" w:rsidRDefault="008D6FB8">
            <w:pPr>
              <w:rPr>
                <w:rFonts w:eastAsia="Times New Roman"/>
                <w:lang w:val="en-US"/>
              </w:rPr>
            </w:pPr>
            <w:r>
              <w:rPr>
                <w:rFonts w:eastAsia="Times New Roman"/>
                <w:lang w:val="en-US"/>
              </w:rPr>
              <w:t>Originating encounter</w:t>
            </w:r>
          </w:p>
        </w:tc>
      </w:tr>
      <w:tr w:rsidR="00D67926" w14:paraId="242ADDAB" w14:textId="77777777">
        <w:trPr>
          <w:divId w:val="1845052625"/>
          <w:tblCellSpacing w:w="15" w:type="dxa"/>
        </w:trPr>
        <w:tc>
          <w:tcPr>
            <w:tcW w:w="0" w:type="auto"/>
            <w:vAlign w:val="center"/>
            <w:hideMark/>
          </w:tcPr>
          <w:p w14:paraId="19E5B3C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2DCD54" w14:textId="77777777" w:rsidR="00D67926" w:rsidRDefault="008D6FB8">
            <w:pPr>
              <w:rPr>
                <w:rFonts w:eastAsia="Times New Roman"/>
                <w:lang w:val="en-US"/>
              </w:rPr>
            </w:pPr>
            <w:r>
              <w:rPr>
                <w:rFonts w:eastAsia="Times New Roman"/>
                <w:lang w:val="en-US"/>
              </w:rPr>
              <w:t>The encounter at which the request for referral or transfer of care is initiated.</w:t>
            </w:r>
          </w:p>
        </w:tc>
      </w:tr>
      <w:tr w:rsidR="00D67926" w14:paraId="28D302BF" w14:textId="77777777">
        <w:trPr>
          <w:divId w:val="1845052625"/>
          <w:tblCellSpacing w:w="15" w:type="dxa"/>
        </w:trPr>
        <w:tc>
          <w:tcPr>
            <w:tcW w:w="0" w:type="auto"/>
            <w:vAlign w:val="center"/>
            <w:hideMark/>
          </w:tcPr>
          <w:p w14:paraId="1B86ADE8" w14:textId="77777777" w:rsidR="00D67926" w:rsidRDefault="008D6FB8">
            <w:pPr>
              <w:rPr>
                <w:rFonts w:eastAsia="Times New Roman"/>
                <w:lang w:val="en-US"/>
              </w:rPr>
            </w:pPr>
            <w:r>
              <w:rPr>
                <w:rFonts w:eastAsia="Times New Roman"/>
                <w:b/>
                <w:bCs/>
                <w:lang w:val="en-US"/>
              </w:rPr>
              <w:t>ReferralRequest.dateSent</w:t>
            </w:r>
          </w:p>
        </w:tc>
        <w:tc>
          <w:tcPr>
            <w:tcW w:w="0" w:type="auto"/>
            <w:vAlign w:val="center"/>
            <w:hideMark/>
          </w:tcPr>
          <w:p w14:paraId="18CA6D62" w14:textId="77777777" w:rsidR="00D67926" w:rsidRDefault="00D67926">
            <w:pPr>
              <w:rPr>
                <w:rFonts w:eastAsia="Times New Roman"/>
                <w:lang w:val="en-US"/>
              </w:rPr>
            </w:pPr>
          </w:p>
        </w:tc>
      </w:tr>
      <w:tr w:rsidR="00D67926" w14:paraId="513FAA09" w14:textId="77777777">
        <w:trPr>
          <w:divId w:val="1845052625"/>
          <w:tblCellSpacing w:w="15" w:type="dxa"/>
        </w:trPr>
        <w:tc>
          <w:tcPr>
            <w:tcW w:w="0" w:type="auto"/>
            <w:vAlign w:val="center"/>
            <w:hideMark/>
          </w:tcPr>
          <w:p w14:paraId="421D31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FE0CD8" w14:textId="77777777" w:rsidR="00D67926" w:rsidRDefault="008D6FB8">
            <w:pPr>
              <w:rPr>
                <w:rFonts w:eastAsia="Times New Roman"/>
                <w:lang w:val="en-US"/>
              </w:rPr>
            </w:pPr>
            <w:r>
              <w:rPr>
                <w:rFonts w:eastAsia="Times New Roman"/>
                <w:lang w:val="en-US"/>
              </w:rPr>
              <w:t>Date referral/transfer of care request is sent</w:t>
            </w:r>
          </w:p>
        </w:tc>
      </w:tr>
      <w:tr w:rsidR="00D67926" w14:paraId="341F1DD6" w14:textId="77777777">
        <w:trPr>
          <w:divId w:val="1845052625"/>
          <w:tblCellSpacing w:w="15" w:type="dxa"/>
        </w:trPr>
        <w:tc>
          <w:tcPr>
            <w:tcW w:w="0" w:type="auto"/>
            <w:vAlign w:val="center"/>
            <w:hideMark/>
          </w:tcPr>
          <w:p w14:paraId="126B06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F62611" w14:textId="77777777" w:rsidR="00D67926" w:rsidRDefault="008D6FB8">
            <w:pPr>
              <w:rPr>
                <w:rFonts w:eastAsia="Times New Roman"/>
                <w:lang w:val="en-US"/>
              </w:rPr>
            </w:pPr>
            <w:r>
              <w:rPr>
                <w:rFonts w:eastAsia="Times New Roman"/>
                <w:lang w:val="en-US"/>
              </w:rPr>
              <w:t>Date/DateTime the request for referral or transfer of care is sent by the author.</w:t>
            </w:r>
          </w:p>
        </w:tc>
      </w:tr>
      <w:tr w:rsidR="00D67926" w14:paraId="7A7BA3A8" w14:textId="77777777">
        <w:trPr>
          <w:divId w:val="1845052625"/>
          <w:tblCellSpacing w:w="15" w:type="dxa"/>
        </w:trPr>
        <w:tc>
          <w:tcPr>
            <w:tcW w:w="0" w:type="auto"/>
            <w:vAlign w:val="center"/>
            <w:hideMark/>
          </w:tcPr>
          <w:p w14:paraId="28C87568" w14:textId="77777777" w:rsidR="00D67926" w:rsidRDefault="008D6FB8">
            <w:pPr>
              <w:rPr>
                <w:rFonts w:eastAsia="Times New Roman"/>
                <w:lang w:val="en-US"/>
              </w:rPr>
            </w:pPr>
            <w:r>
              <w:rPr>
                <w:rFonts w:eastAsia="Times New Roman"/>
                <w:b/>
                <w:bCs/>
                <w:lang w:val="en-US"/>
              </w:rPr>
              <w:t>ReferralRequest.reason</w:t>
            </w:r>
          </w:p>
        </w:tc>
        <w:tc>
          <w:tcPr>
            <w:tcW w:w="0" w:type="auto"/>
            <w:vAlign w:val="center"/>
            <w:hideMark/>
          </w:tcPr>
          <w:p w14:paraId="2D4CE861" w14:textId="77777777" w:rsidR="00D67926" w:rsidRDefault="00D67926">
            <w:pPr>
              <w:rPr>
                <w:rFonts w:eastAsia="Times New Roman"/>
                <w:lang w:val="en-US"/>
              </w:rPr>
            </w:pPr>
          </w:p>
        </w:tc>
      </w:tr>
      <w:tr w:rsidR="00D67926" w14:paraId="033B0EDE" w14:textId="77777777">
        <w:trPr>
          <w:divId w:val="1845052625"/>
          <w:tblCellSpacing w:w="15" w:type="dxa"/>
        </w:trPr>
        <w:tc>
          <w:tcPr>
            <w:tcW w:w="0" w:type="auto"/>
            <w:vAlign w:val="center"/>
            <w:hideMark/>
          </w:tcPr>
          <w:p w14:paraId="74425C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ECB07A" w14:textId="77777777" w:rsidR="00D67926" w:rsidRDefault="008D6FB8">
            <w:pPr>
              <w:rPr>
                <w:rFonts w:eastAsia="Times New Roman"/>
                <w:lang w:val="en-US"/>
              </w:rPr>
            </w:pPr>
            <w:r>
              <w:rPr>
                <w:rFonts w:eastAsia="Times New Roman"/>
                <w:lang w:val="en-US"/>
              </w:rPr>
              <w:t>Reason for referral / Transfer of care request</w:t>
            </w:r>
          </w:p>
        </w:tc>
      </w:tr>
      <w:tr w:rsidR="00D67926" w14:paraId="5F31EC79" w14:textId="77777777">
        <w:trPr>
          <w:divId w:val="1845052625"/>
          <w:tblCellSpacing w:w="15" w:type="dxa"/>
        </w:trPr>
        <w:tc>
          <w:tcPr>
            <w:tcW w:w="0" w:type="auto"/>
            <w:vAlign w:val="center"/>
            <w:hideMark/>
          </w:tcPr>
          <w:p w14:paraId="0BB6064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1AE0E0" w14:textId="77777777" w:rsidR="00D67926" w:rsidRDefault="008D6FB8">
            <w:pPr>
              <w:rPr>
                <w:rFonts w:eastAsia="Times New Roman"/>
                <w:lang w:val="en-US"/>
              </w:rPr>
            </w:pPr>
            <w:r>
              <w:rPr>
                <w:rFonts w:eastAsia="Times New Roman"/>
                <w:lang w:val="en-US"/>
              </w:rPr>
              <w:t>Description of clinical condition indicating why referral/transfer of care is requested.</w:t>
            </w:r>
          </w:p>
        </w:tc>
      </w:tr>
      <w:tr w:rsidR="00D67926" w14:paraId="69D553F7" w14:textId="77777777">
        <w:trPr>
          <w:divId w:val="1845052625"/>
          <w:tblCellSpacing w:w="15" w:type="dxa"/>
        </w:trPr>
        <w:tc>
          <w:tcPr>
            <w:tcW w:w="0" w:type="auto"/>
            <w:vAlign w:val="center"/>
            <w:hideMark/>
          </w:tcPr>
          <w:p w14:paraId="1949B93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537C53" w14:textId="77777777" w:rsidR="00D67926" w:rsidRDefault="008D6FB8">
            <w:pPr>
              <w:rPr>
                <w:rFonts w:eastAsia="Times New Roman"/>
                <w:lang w:val="en-US"/>
              </w:rPr>
            </w:pPr>
            <w:r>
              <w:rPr>
                <w:rFonts w:eastAsia="Times New Roman"/>
                <w:lang w:val="en-US"/>
              </w:rPr>
              <w:t xml:space="preserve">Examples: "2nd degree AV block" Oral Health example ReferralReasonCode: 01 = Pathological Anomalies 02 = Disabled (physical or mental) 03 = Complexity of Treatment 04 = Seizure Disorders 05 = Extensive Surgery 06 = Surgical Complexity 07 = Rampant decay 08 = Medical History (to provide details upon request) 09 = Temporal Mandibular Joint Anomalies 10 = Accidental Injury 11 = Anaesthesia complications (local or general) 12 = Developmental Anomalies 13 = Behavioral Management. </w:t>
            </w:r>
          </w:p>
        </w:tc>
      </w:tr>
      <w:tr w:rsidR="00D67926" w14:paraId="01D3E417" w14:textId="77777777">
        <w:trPr>
          <w:divId w:val="1845052625"/>
          <w:tblCellSpacing w:w="15" w:type="dxa"/>
        </w:trPr>
        <w:tc>
          <w:tcPr>
            <w:tcW w:w="0" w:type="auto"/>
            <w:vAlign w:val="center"/>
            <w:hideMark/>
          </w:tcPr>
          <w:p w14:paraId="38032670" w14:textId="77777777" w:rsidR="00D67926" w:rsidRDefault="008D6FB8">
            <w:pPr>
              <w:rPr>
                <w:rFonts w:eastAsia="Times New Roman"/>
                <w:lang w:val="en-US"/>
              </w:rPr>
            </w:pPr>
            <w:r>
              <w:rPr>
                <w:rFonts w:eastAsia="Times New Roman"/>
                <w:b/>
                <w:bCs/>
                <w:lang w:val="en-US"/>
              </w:rPr>
              <w:t>ReferralRequest.description</w:t>
            </w:r>
          </w:p>
        </w:tc>
        <w:tc>
          <w:tcPr>
            <w:tcW w:w="0" w:type="auto"/>
            <w:vAlign w:val="center"/>
            <w:hideMark/>
          </w:tcPr>
          <w:p w14:paraId="6BE66C41" w14:textId="77777777" w:rsidR="00D67926" w:rsidRDefault="00D67926">
            <w:pPr>
              <w:rPr>
                <w:rFonts w:eastAsia="Times New Roman"/>
                <w:lang w:val="en-US"/>
              </w:rPr>
            </w:pPr>
          </w:p>
        </w:tc>
      </w:tr>
      <w:tr w:rsidR="00D67926" w14:paraId="5F930AC6" w14:textId="77777777">
        <w:trPr>
          <w:divId w:val="1845052625"/>
          <w:tblCellSpacing w:w="15" w:type="dxa"/>
        </w:trPr>
        <w:tc>
          <w:tcPr>
            <w:tcW w:w="0" w:type="auto"/>
            <w:vAlign w:val="center"/>
            <w:hideMark/>
          </w:tcPr>
          <w:p w14:paraId="38E1FE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E0EA8D" w14:textId="77777777" w:rsidR="00D67926" w:rsidRDefault="008D6FB8">
            <w:pPr>
              <w:rPr>
                <w:rFonts w:eastAsia="Times New Roman"/>
                <w:lang w:val="en-US"/>
              </w:rPr>
            </w:pPr>
            <w:r>
              <w:rPr>
                <w:rFonts w:eastAsia="Times New Roman"/>
                <w:lang w:val="en-US"/>
              </w:rPr>
              <w:t>A textual description of the referral</w:t>
            </w:r>
          </w:p>
        </w:tc>
      </w:tr>
      <w:tr w:rsidR="00D67926" w14:paraId="397E0205" w14:textId="77777777">
        <w:trPr>
          <w:divId w:val="1845052625"/>
          <w:tblCellSpacing w:w="15" w:type="dxa"/>
        </w:trPr>
        <w:tc>
          <w:tcPr>
            <w:tcW w:w="0" w:type="auto"/>
            <w:vAlign w:val="center"/>
            <w:hideMark/>
          </w:tcPr>
          <w:p w14:paraId="271128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57C06D" w14:textId="77777777" w:rsidR="00D67926" w:rsidRDefault="008D6FB8">
            <w:pPr>
              <w:rPr>
                <w:rFonts w:eastAsia="Times New Roman"/>
                <w:lang w:val="en-US"/>
              </w:rPr>
            </w:pPr>
            <w:r>
              <w:rPr>
                <w:rFonts w:eastAsia="Times New Roman"/>
                <w:lang w:val="en-US"/>
              </w:rPr>
              <w:t xml:space="preserve">The reason gives a short description of why the referral is being made, the description expands on this to support a more complete clinical summary. </w:t>
            </w:r>
          </w:p>
        </w:tc>
      </w:tr>
      <w:tr w:rsidR="00D67926" w14:paraId="23F01B13" w14:textId="77777777">
        <w:trPr>
          <w:divId w:val="1845052625"/>
          <w:tblCellSpacing w:w="15" w:type="dxa"/>
        </w:trPr>
        <w:tc>
          <w:tcPr>
            <w:tcW w:w="0" w:type="auto"/>
            <w:vAlign w:val="center"/>
            <w:hideMark/>
          </w:tcPr>
          <w:p w14:paraId="32204D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41D0B3" w14:textId="77777777" w:rsidR="00D67926" w:rsidRDefault="008D6FB8">
            <w:pPr>
              <w:rPr>
                <w:rFonts w:eastAsia="Times New Roman"/>
                <w:lang w:val="en-US"/>
              </w:rPr>
            </w:pPr>
            <w:r>
              <w:rPr>
                <w:rFonts w:eastAsia="Times New Roman"/>
                <w:lang w:val="en-US"/>
              </w:rPr>
              <w:t>This would be a good candidate for a 'markdown' data type.</w:t>
            </w:r>
          </w:p>
        </w:tc>
      </w:tr>
      <w:tr w:rsidR="00D67926" w14:paraId="7CF4907C" w14:textId="77777777">
        <w:trPr>
          <w:divId w:val="1845052625"/>
          <w:tblCellSpacing w:w="15" w:type="dxa"/>
        </w:trPr>
        <w:tc>
          <w:tcPr>
            <w:tcW w:w="0" w:type="auto"/>
            <w:vAlign w:val="center"/>
            <w:hideMark/>
          </w:tcPr>
          <w:p w14:paraId="4D4B7CA5" w14:textId="77777777" w:rsidR="00D67926" w:rsidRDefault="008D6FB8">
            <w:pPr>
              <w:rPr>
                <w:rFonts w:eastAsia="Times New Roman"/>
                <w:lang w:val="en-US"/>
              </w:rPr>
            </w:pPr>
            <w:r>
              <w:rPr>
                <w:rFonts w:eastAsia="Times New Roman"/>
                <w:b/>
                <w:bCs/>
                <w:lang w:val="en-US"/>
              </w:rPr>
              <w:t>ReferralRequest.serviceRequested</w:t>
            </w:r>
          </w:p>
        </w:tc>
        <w:tc>
          <w:tcPr>
            <w:tcW w:w="0" w:type="auto"/>
            <w:vAlign w:val="center"/>
            <w:hideMark/>
          </w:tcPr>
          <w:p w14:paraId="63F9B07D" w14:textId="77777777" w:rsidR="00D67926" w:rsidRDefault="00D67926">
            <w:pPr>
              <w:rPr>
                <w:rFonts w:eastAsia="Times New Roman"/>
                <w:lang w:val="en-US"/>
              </w:rPr>
            </w:pPr>
          </w:p>
        </w:tc>
      </w:tr>
      <w:tr w:rsidR="00D67926" w14:paraId="1184D445" w14:textId="77777777">
        <w:trPr>
          <w:divId w:val="1845052625"/>
          <w:tblCellSpacing w:w="15" w:type="dxa"/>
        </w:trPr>
        <w:tc>
          <w:tcPr>
            <w:tcW w:w="0" w:type="auto"/>
            <w:vAlign w:val="center"/>
            <w:hideMark/>
          </w:tcPr>
          <w:p w14:paraId="4D57E686"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03377B9" w14:textId="77777777" w:rsidR="00D67926" w:rsidRDefault="008D6FB8">
            <w:pPr>
              <w:rPr>
                <w:rFonts w:eastAsia="Times New Roman"/>
                <w:lang w:val="en-US"/>
              </w:rPr>
            </w:pPr>
            <w:r>
              <w:rPr>
                <w:rFonts w:eastAsia="Times New Roman"/>
                <w:lang w:val="en-US"/>
              </w:rPr>
              <w:t>What actions are requested as part of referral?</w:t>
            </w:r>
          </w:p>
        </w:tc>
      </w:tr>
      <w:tr w:rsidR="00D67926" w14:paraId="6460A2AA" w14:textId="77777777">
        <w:trPr>
          <w:divId w:val="1845052625"/>
          <w:tblCellSpacing w:w="15" w:type="dxa"/>
        </w:trPr>
        <w:tc>
          <w:tcPr>
            <w:tcW w:w="0" w:type="auto"/>
            <w:vAlign w:val="center"/>
            <w:hideMark/>
          </w:tcPr>
          <w:p w14:paraId="2FD009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018538" w14:textId="77777777" w:rsidR="00D67926" w:rsidRDefault="008D6FB8">
            <w:pPr>
              <w:rPr>
                <w:rFonts w:eastAsia="Times New Roman"/>
                <w:lang w:val="en-US"/>
              </w:rPr>
            </w:pPr>
            <w:r>
              <w:rPr>
                <w:rFonts w:eastAsia="Times New Roman"/>
                <w:lang w:val="en-US"/>
              </w:rPr>
              <w:t>The service(s) that is/are requested to be provided to the patient.</w:t>
            </w:r>
          </w:p>
        </w:tc>
      </w:tr>
      <w:tr w:rsidR="00D67926" w14:paraId="4D2B343D" w14:textId="77777777">
        <w:trPr>
          <w:divId w:val="1845052625"/>
          <w:tblCellSpacing w:w="15" w:type="dxa"/>
        </w:trPr>
        <w:tc>
          <w:tcPr>
            <w:tcW w:w="0" w:type="auto"/>
            <w:vAlign w:val="center"/>
            <w:hideMark/>
          </w:tcPr>
          <w:p w14:paraId="6A4D2E1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DEF375A" w14:textId="77777777" w:rsidR="00D67926" w:rsidRDefault="008D6FB8">
            <w:pPr>
              <w:rPr>
                <w:rFonts w:eastAsia="Times New Roman"/>
                <w:lang w:val="en-US"/>
              </w:rPr>
            </w:pPr>
            <w:r>
              <w:rPr>
                <w:rFonts w:eastAsia="Times New Roman"/>
                <w:lang w:val="en-US"/>
              </w:rPr>
              <w:t xml:space="preserve">Examples: "cardiac pacemaker insertion" HL7 v3 Concept domain - ReferralReasonCode examples: - Specialized medical assistance - Other care requirement. </w:t>
            </w:r>
          </w:p>
        </w:tc>
      </w:tr>
      <w:tr w:rsidR="00D67926" w14:paraId="46155BFF" w14:textId="77777777">
        <w:trPr>
          <w:divId w:val="1845052625"/>
          <w:tblCellSpacing w:w="15" w:type="dxa"/>
        </w:trPr>
        <w:tc>
          <w:tcPr>
            <w:tcW w:w="0" w:type="auto"/>
            <w:vAlign w:val="center"/>
            <w:hideMark/>
          </w:tcPr>
          <w:p w14:paraId="0D7FD903" w14:textId="77777777" w:rsidR="00D67926" w:rsidRDefault="008D6FB8">
            <w:pPr>
              <w:rPr>
                <w:rFonts w:eastAsia="Times New Roman"/>
                <w:lang w:val="en-US"/>
              </w:rPr>
            </w:pPr>
            <w:r>
              <w:rPr>
                <w:rFonts w:eastAsia="Times New Roman"/>
                <w:b/>
                <w:bCs/>
                <w:lang w:val="en-US"/>
              </w:rPr>
              <w:t>ReferralRequest.supportingInformation</w:t>
            </w:r>
          </w:p>
        </w:tc>
        <w:tc>
          <w:tcPr>
            <w:tcW w:w="0" w:type="auto"/>
            <w:vAlign w:val="center"/>
            <w:hideMark/>
          </w:tcPr>
          <w:p w14:paraId="7CB4FB30" w14:textId="77777777" w:rsidR="00D67926" w:rsidRDefault="00D67926">
            <w:pPr>
              <w:rPr>
                <w:rFonts w:eastAsia="Times New Roman"/>
                <w:lang w:val="en-US"/>
              </w:rPr>
            </w:pPr>
          </w:p>
        </w:tc>
      </w:tr>
      <w:tr w:rsidR="00D67926" w14:paraId="610F3C1F" w14:textId="77777777">
        <w:trPr>
          <w:divId w:val="1845052625"/>
          <w:tblCellSpacing w:w="15" w:type="dxa"/>
        </w:trPr>
        <w:tc>
          <w:tcPr>
            <w:tcW w:w="0" w:type="auto"/>
            <w:vAlign w:val="center"/>
            <w:hideMark/>
          </w:tcPr>
          <w:p w14:paraId="3C770D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47BC4A" w14:textId="77777777" w:rsidR="00D67926" w:rsidRDefault="008D6FB8">
            <w:pPr>
              <w:rPr>
                <w:rFonts w:eastAsia="Times New Roman"/>
                <w:lang w:val="en-US"/>
              </w:rPr>
            </w:pPr>
            <w:r>
              <w:rPr>
                <w:rFonts w:eastAsia="Times New Roman"/>
                <w:lang w:val="en-US"/>
              </w:rPr>
              <w:t>Additonal information to support referral or transfer of care request</w:t>
            </w:r>
          </w:p>
        </w:tc>
      </w:tr>
      <w:tr w:rsidR="00D67926" w14:paraId="41027197" w14:textId="77777777">
        <w:trPr>
          <w:divId w:val="1845052625"/>
          <w:tblCellSpacing w:w="15" w:type="dxa"/>
        </w:trPr>
        <w:tc>
          <w:tcPr>
            <w:tcW w:w="0" w:type="auto"/>
            <w:vAlign w:val="center"/>
            <w:hideMark/>
          </w:tcPr>
          <w:p w14:paraId="208257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738001" w14:textId="77777777" w:rsidR="00D67926" w:rsidRDefault="008D6FB8">
            <w:pPr>
              <w:rPr>
                <w:rFonts w:eastAsia="Times New Roman"/>
                <w:lang w:val="en-US"/>
              </w:rPr>
            </w:pPr>
            <w:r>
              <w:rPr>
                <w:rFonts w:eastAsia="Times New Roman"/>
                <w:lang w:val="en-US"/>
              </w:rPr>
              <w:t xml:space="preserve">Any additional (administrative, financial or clinical) information required to support request for referral or transfer of care. </w:t>
            </w:r>
          </w:p>
        </w:tc>
      </w:tr>
      <w:tr w:rsidR="00D67926" w14:paraId="271D4514" w14:textId="77777777">
        <w:trPr>
          <w:divId w:val="1845052625"/>
          <w:tblCellSpacing w:w="15" w:type="dxa"/>
        </w:trPr>
        <w:tc>
          <w:tcPr>
            <w:tcW w:w="0" w:type="auto"/>
            <w:vAlign w:val="center"/>
            <w:hideMark/>
          </w:tcPr>
          <w:p w14:paraId="15CC95C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49AF105" w14:textId="77777777" w:rsidR="00D67926" w:rsidRDefault="008D6FB8">
            <w:pPr>
              <w:rPr>
                <w:rFonts w:eastAsia="Times New Roman"/>
                <w:lang w:val="en-US"/>
              </w:rPr>
            </w:pPr>
            <w:r>
              <w:rPr>
                <w:rFonts w:eastAsia="Times New Roman"/>
                <w:lang w:val="en-US"/>
              </w:rPr>
              <w:t xml:space="preserve">Examples include: Presenting problems/chief complaints Medical History Family History Alerts Allergy/Intolerance and Adverse Reactions Medications Observations/Assessments (may include cognitive and fundtional assessments) Diagnostic Reports Care Plan. </w:t>
            </w:r>
          </w:p>
        </w:tc>
      </w:tr>
      <w:tr w:rsidR="00D67926" w14:paraId="57716F34" w14:textId="77777777">
        <w:trPr>
          <w:divId w:val="1845052625"/>
          <w:tblCellSpacing w:w="15" w:type="dxa"/>
        </w:trPr>
        <w:tc>
          <w:tcPr>
            <w:tcW w:w="0" w:type="auto"/>
            <w:vAlign w:val="center"/>
            <w:hideMark/>
          </w:tcPr>
          <w:p w14:paraId="28EFD833" w14:textId="77777777" w:rsidR="00D67926" w:rsidRDefault="008D6FB8">
            <w:pPr>
              <w:rPr>
                <w:rFonts w:eastAsia="Times New Roman"/>
                <w:lang w:val="en-US"/>
              </w:rPr>
            </w:pPr>
            <w:r>
              <w:rPr>
                <w:rFonts w:eastAsia="Times New Roman"/>
                <w:b/>
                <w:bCs/>
                <w:lang w:val="en-US"/>
              </w:rPr>
              <w:t>ReferralRequest.fulfillmentTime</w:t>
            </w:r>
          </w:p>
        </w:tc>
        <w:tc>
          <w:tcPr>
            <w:tcW w:w="0" w:type="auto"/>
            <w:vAlign w:val="center"/>
            <w:hideMark/>
          </w:tcPr>
          <w:p w14:paraId="1445DE64" w14:textId="77777777" w:rsidR="00D67926" w:rsidRDefault="00D67926">
            <w:pPr>
              <w:rPr>
                <w:rFonts w:eastAsia="Times New Roman"/>
                <w:lang w:val="en-US"/>
              </w:rPr>
            </w:pPr>
          </w:p>
        </w:tc>
      </w:tr>
      <w:tr w:rsidR="00D67926" w14:paraId="55450D5C" w14:textId="77777777">
        <w:trPr>
          <w:divId w:val="1845052625"/>
          <w:tblCellSpacing w:w="15" w:type="dxa"/>
        </w:trPr>
        <w:tc>
          <w:tcPr>
            <w:tcW w:w="0" w:type="auto"/>
            <w:vAlign w:val="center"/>
            <w:hideMark/>
          </w:tcPr>
          <w:p w14:paraId="35C405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1A3A8D" w14:textId="77777777" w:rsidR="00D67926" w:rsidRDefault="008D6FB8">
            <w:pPr>
              <w:rPr>
                <w:rFonts w:eastAsia="Times New Roman"/>
                <w:lang w:val="en-US"/>
              </w:rPr>
            </w:pPr>
            <w:r>
              <w:rPr>
                <w:rFonts w:eastAsia="Times New Roman"/>
                <w:lang w:val="en-US"/>
              </w:rPr>
              <w:t>Requested service(s) fulfillment time</w:t>
            </w:r>
          </w:p>
        </w:tc>
      </w:tr>
      <w:tr w:rsidR="00D67926" w14:paraId="041C3DBA" w14:textId="77777777">
        <w:trPr>
          <w:divId w:val="1845052625"/>
          <w:tblCellSpacing w:w="15" w:type="dxa"/>
        </w:trPr>
        <w:tc>
          <w:tcPr>
            <w:tcW w:w="0" w:type="auto"/>
            <w:vAlign w:val="center"/>
            <w:hideMark/>
          </w:tcPr>
          <w:p w14:paraId="551E6F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BA4601" w14:textId="77777777" w:rsidR="00D67926" w:rsidRDefault="008D6FB8">
            <w:pPr>
              <w:rPr>
                <w:rFonts w:eastAsia="Times New Roman"/>
                <w:lang w:val="en-US"/>
              </w:rPr>
            </w:pPr>
            <w:r>
              <w:rPr>
                <w:rFonts w:eastAsia="Times New Roman"/>
                <w:lang w:val="en-US"/>
              </w:rPr>
              <w:t>The period of time within which the services identified in the referral/transfer of care is specified or required to occur.</w:t>
            </w:r>
          </w:p>
        </w:tc>
      </w:tr>
      <w:tr w:rsidR="00D67926" w14:paraId="0FD14F6E" w14:textId="77777777">
        <w:trPr>
          <w:divId w:val="1845052625"/>
          <w:tblCellSpacing w:w="15" w:type="dxa"/>
        </w:trPr>
        <w:tc>
          <w:tcPr>
            <w:tcW w:w="0" w:type="auto"/>
            <w:vAlign w:val="center"/>
            <w:hideMark/>
          </w:tcPr>
          <w:p w14:paraId="4A78C63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59D872" w14:textId="77777777" w:rsidR="00D67926" w:rsidRDefault="008D6FB8">
            <w:pPr>
              <w:rPr>
                <w:rFonts w:eastAsia="Times New Roman"/>
                <w:lang w:val="en-US"/>
              </w:rPr>
            </w:pPr>
            <w:r>
              <w:rPr>
                <w:rFonts w:eastAsia="Times New Roman"/>
                <w:lang w:val="en-US"/>
              </w:rPr>
              <w:t xml:space="preserve">Use cases: (1) to indicate that the requested service is not to happen before a specified date, and saving the start date in Period.start (2) to indicate that the requested service must happen before a specified date, and saving the end date in Period.end (3) to indicate that the requested service must happen during the specified dates ("start" and "end" values). </w:t>
            </w:r>
          </w:p>
        </w:tc>
      </w:tr>
      <w:tr w:rsidR="00D67926" w14:paraId="4BB66777" w14:textId="77777777">
        <w:trPr>
          <w:divId w:val="1845052625"/>
          <w:tblCellSpacing w:w="15" w:type="dxa"/>
        </w:trPr>
        <w:tc>
          <w:tcPr>
            <w:tcW w:w="0" w:type="auto"/>
            <w:vAlign w:val="center"/>
            <w:hideMark/>
          </w:tcPr>
          <w:p w14:paraId="6BE0E36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D8112AE" w14:textId="77777777" w:rsidR="00D67926" w:rsidRDefault="008D6FB8">
            <w:pPr>
              <w:rPr>
                <w:rFonts w:eastAsia="Times New Roman"/>
                <w:lang w:val="en-US"/>
              </w:rPr>
            </w:pPr>
            <w:r>
              <w:rPr>
                <w:rFonts w:eastAsia="Times New Roman"/>
                <w:lang w:val="en-US"/>
              </w:rPr>
              <w:t>EffectiveTime</w:t>
            </w:r>
          </w:p>
        </w:tc>
      </w:tr>
    </w:tbl>
    <w:p w14:paraId="2FAC1A4C" w14:textId="77777777" w:rsidR="00D67926" w:rsidRDefault="008D6FB8">
      <w:pPr>
        <w:pStyle w:val="Heading1"/>
        <w:divId w:val="738407075"/>
        <w:rPr>
          <w:rFonts w:eastAsia="Times New Roman"/>
          <w:lang w:val="en-US"/>
        </w:rPr>
      </w:pPr>
      <w:r>
        <w:rPr>
          <w:rFonts w:eastAsia="Times New Roman"/>
          <w:lang w:val="en-US"/>
        </w:rPr>
        <w:t>Pharmacy</w:t>
      </w:r>
    </w:p>
    <w:p w14:paraId="787995D2" w14:textId="77777777" w:rsidR="00D67926" w:rsidRDefault="008D6FB8">
      <w:pPr>
        <w:pStyle w:val="Heading2"/>
        <w:divId w:val="738407075"/>
        <w:rPr>
          <w:rFonts w:eastAsia="Times New Roman"/>
          <w:lang w:val="en-US"/>
        </w:rPr>
      </w:pPr>
      <w:r>
        <w:rPr>
          <w:rFonts w:eastAsia="Times New Roman"/>
          <w:lang w:val="en-US"/>
        </w:rPr>
        <w:t>http://hl7.org/fhir/StructureDefinition/Medication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5"/>
        <w:gridCol w:w="5025"/>
      </w:tblGrid>
      <w:tr w:rsidR="00D67926" w14:paraId="59755B93" w14:textId="77777777">
        <w:trPr>
          <w:divId w:val="738407075"/>
          <w:tblCellSpacing w:w="15" w:type="dxa"/>
        </w:trPr>
        <w:tc>
          <w:tcPr>
            <w:tcW w:w="0" w:type="auto"/>
            <w:vAlign w:val="center"/>
            <w:hideMark/>
          </w:tcPr>
          <w:p w14:paraId="6B758CAD" w14:textId="77777777" w:rsidR="00D67926" w:rsidRDefault="008D6FB8">
            <w:pPr>
              <w:rPr>
                <w:rFonts w:eastAsia="Times New Roman"/>
                <w:lang w:val="en-US"/>
              </w:rPr>
            </w:pPr>
            <w:r>
              <w:rPr>
                <w:rFonts w:eastAsia="Times New Roman"/>
                <w:b/>
                <w:bCs/>
                <w:lang w:val="en-US"/>
              </w:rPr>
              <w:t>Medication</w:t>
            </w:r>
          </w:p>
        </w:tc>
        <w:tc>
          <w:tcPr>
            <w:tcW w:w="0" w:type="auto"/>
            <w:vAlign w:val="center"/>
            <w:hideMark/>
          </w:tcPr>
          <w:p w14:paraId="17A2BE90" w14:textId="77777777" w:rsidR="00D67926" w:rsidRDefault="008D6FB8">
            <w:pPr>
              <w:rPr>
                <w:rFonts w:eastAsia="Times New Roman"/>
                <w:lang w:val="en-US"/>
              </w:rPr>
            </w:pPr>
            <w:r>
              <w:rPr>
                <w:rFonts w:eastAsia="Times New Roman"/>
                <w:lang w:val="en-US"/>
              </w:rPr>
              <w:t>Medication</w:t>
            </w:r>
          </w:p>
        </w:tc>
      </w:tr>
      <w:tr w:rsidR="00D67926" w14:paraId="2E9535DB" w14:textId="77777777">
        <w:trPr>
          <w:divId w:val="738407075"/>
          <w:tblCellSpacing w:w="15" w:type="dxa"/>
        </w:trPr>
        <w:tc>
          <w:tcPr>
            <w:tcW w:w="0" w:type="auto"/>
            <w:vAlign w:val="center"/>
            <w:hideMark/>
          </w:tcPr>
          <w:p w14:paraId="0646F8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AEDE5B" w14:textId="77777777" w:rsidR="00D67926" w:rsidRDefault="008D6FB8">
            <w:pPr>
              <w:rPr>
                <w:rFonts w:eastAsia="Times New Roman"/>
                <w:lang w:val="en-US"/>
              </w:rPr>
            </w:pPr>
            <w:r>
              <w:rPr>
                <w:rFonts w:eastAsia="Times New Roman"/>
                <w:lang w:val="en-US"/>
              </w:rPr>
              <w:t>Definition of a Medication</w:t>
            </w:r>
          </w:p>
        </w:tc>
      </w:tr>
      <w:tr w:rsidR="00D67926" w14:paraId="1057DD65" w14:textId="77777777">
        <w:trPr>
          <w:divId w:val="738407075"/>
          <w:tblCellSpacing w:w="15" w:type="dxa"/>
        </w:trPr>
        <w:tc>
          <w:tcPr>
            <w:tcW w:w="0" w:type="auto"/>
            <w:vAlign w:val="center"/>
            <w:hideMark/>
          </w:tcPr>
          <w:p w14:paraId="2D3FE28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E167CD" w14:textId="77777777" w:rsidR="00D67926" w:rsidRDefault="008D6FB8">
            <w:pPr>
              <w:rPr>
                <w:rFonts w:eastAsia="Times New Roman"/>
                <w:lang w:val="en-US"/>
              </w:rPr>
            </w:pPr>
            <w:r>
              <w:rPr>
                <w:rFonts w:eastAsia="Times New Roman"/>
                <w:lang w:val="en-US"/>
              </w:rPr>
              <w:t xml:space="preserve">This resource is primarily used for the identification and definition of a medication. It </w:t>
            </w:r>
            <w:r>
              <w:rPr>
                <w:rFonts w:eastAsia="Times New Roman"/>
                <w:lang w:val="en-US"/>
              </w:rPr>
              <w:lastRenderedPageBreak/>
              <w:t xml:space="preserve">covers the ingredients and the packaging for a medication. </w:t>
            </w:r>
          </w:p>
        </w:tc>
      </w:tr>
      <w:tr w:rsidR="00D67926" w14:paraId="71BE37C8" w14:textId="77777777">
        <w:trPr>
          <w:divId w:val="738407075"/>
          <w:tblCellSpacing w:w="15" w:type="dxa"/>
        </w:trPr>
        <w:tc>
          <w:tcPr>
            <w:tcW w:w="0" w:type="auto"/>
            <w:vAlign w:val="center"/>
            <w:hideMark/>
          </w:tcPr>
          <w:p w14:paraId="15D52ED4" w14:textId="77777777" w:rsidR="00D67926" w:rsidRDefault="008D6FB8">
            <w:pPr>
              <w:rPr>
                <w:rFonts w:eastAsia="Times New Roman"/>
                <w:lang w:val="en-US"/>
              </w:rPr>
            </w:pPr>
            <w:r>
              <w:rPr>
                <w:rFonts w:eastAsia="Times New Roman"/>
                <w:b/>
                <w:bCs/>
                <w:lang w:val="en-US"/>
              </w:rPr>
              <w:lastRenderedPageBreak/>
              <w:t>Medication.code</w:t>
            </w:r>
          </w:p>
        </w:tc>
        <w:tc>
          <w:tcPr>
            <w:tcW w:w="0" w:type="auto"/>
            <w:vAlign w:val="center"/>
            <w:hideMark/>
          </w:tcPr>
          <w:p w14:paraId="2E724B44" w14:textId="77777777" w:rsidR="00D67926" w:rsidRDefault="00D67926">
            <w:pPr>
              <w:rPr>
                <w:rFonts w:eastAsia="Times New Roman"/>
                <w:lang w:val="en-US"/>
              </w:rPr>
            </w:pPr>
          </w:p>
        </w:tc>
      </w:tr>
      <w:tr w:rsidR="00D67926" w14:paraId="4C46E321" w14:textId="77777777">
        <w:trPr>
          <w:divId w:val="738407075"/>
          <w:tblCellSpacing w:w="15" w:type="dxa"/>
        </w:trPr>
        <w:tc>
          <w:tcPr>
            <w:tcW w:w="0" w:type="auto"/>
            <w:vAlign w:val="center"/>
            <w:hideMark/>
          </w:tcPr>
          <w:p w14:paraId="296EE9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0CE200" w14:textId="77777777" w:rsidR="00D67926" w:rsidRDefault="008D6FB8">
            <w:pPr>
              <w:rPr>
                <w:rFonts w:eastAsia="Times New Roman"/>
                <w:lang w:val="en-US"/>
              </w:rPr>
            </w:pPr>
            <w:r>
              <w:rPr>
                <w:rFonts w:eastAsia="Times New Roman"/>
                <w:lang w:val="en-US"/>
              </w:rPr>
              <w:t>Codes that identify this medication</w:t>
            </w:r>
          </w:p>
        </w:tc>
      </w:tr>
      <w:tr w:rsidR="00D67926" w14:paraId="70CB1994" w14:textId="77777777">
        <w:trPr>
          <w:divId w:val="738407075"/>
          <w:tblCellSpacing w:w="15" w:type="dxa"/>
        </w:trPr>
        <w:tc>
          <w:tcPr>
            <w:tcW w:w="0" w:type="auto"/>
            <w:vAlign w:val="center"/>
            <w:hideMark/>
          </w:tcPr>
          <w:p w14:paraId="56844D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A27E11" w14:textId="77777777" w:rsidR="00D67926" w:rsidRDefault="008D6FB8">
            <w:pPr>
              <w:rPr>
                <w:rFonts w:eastAsia="Times New Roman"/>
                <w:lang w:val="en-US"/>
              </w:rPr>
            </w:pPr>
            <w:r>
              <w:rPr>
                <w:rFonts w:eastAsia="Times New Roman"/>
                <w:lang w:val="en-US"/>
              </w:rPr>
              <w:t xml:space="preserve">A code (or set of codes) that specify this medication, or a textual description if no code is available. Usage note: This could be a standard medication code such as a code from RxNorm, SNOMED CT, IDMP etc. It could also be a national or local formulary code, optionally with translations to other code systems. </w:t>
            </w:r>
          </w:p>
        </w:tc>
      </w:tr>
      <w:tr w:rsidR="00D67926" w14:paraId="107F25CD" w14:textId="77777777">
        <w:trPr>
          <w:divId w:val="738407075"/>
          <w:tblCellSpacing w:w="15" w:type="dxa"/>
        </w:trPr>
        <w:tc>
          <w:tcPr>
            <w:tcW w:w="0" w:type="auto"/>
            <w:vAlign w:val="center"/>
            <w:hideMark/>
          </w:tcPr>
          <w:p w14:paraId="3AA146F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82B4EE9" w14:textId="77777777" w:rsidR="00D67926" w:rsidRDefault="008D6FB8">
            <w:pPr>
              <w:rPr>
                <w:rFonts w:eastAsia="Times New Roman"/>
                <w:lang w:val="en-US"/>
              </w:rPr>
            </w:pPr>
            <w:r>
              <w:rPr>
                <w:rFonts w:eastAsia="Times New Roman"/>
                <w:lang w:val="en-US"/>
              </w:rPr>
              <w:t xml:space="preserve">Depending on the context of use, the code that was actually selected by the user (prescriber, dispenser, etc.) should be marked as â€œprimaryâ€. Other codes can only be literal translations to alternative code systems, or codes at a lower level of granularity (e.g. a generic code for a vendor-specific primary one). </w:t>
            </w:r>
          </w:p>
        </w:tc>
      </w:tr>
      <w:tr w:rsidR="00D67926" w14:paraId="0B90EEA5" w14:textId="77777777">
        <w:trPr>
          <w:divId w:val="738407075"/>
          <w:tblCellSpacing w:w="15" w:type="dxa"/>
        </w:trPr>
        <w:tc>
          <w:tcPr>
            <w:tcW w:w="0" w:type="auto"/>
            <w:vAlign w:val="center"/>
            <w:hideMark/>
          </w:tcPr>
          <w:p w14:paraId="78D9E53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A3A59B9" w14:textId="77777777" w:rsidR="00D67926" w:rsidRDefault="008D6FB8">
            <w:pPr>
              <w:rPr>
                <w:rFonts w:eastAsia="Times New Roman"/>
                <w:lang w:val="en-US"/>
              </w:rPr>
            </w:pPr>
            <w:r>
              <w:rPr>
                <w:rFonts w:eastAsia="Times New Roman"/>
                <w:lang w:val="en-US"/>
              </w:rPr>
              <w:t>A code that defines the type of a medication</w:t>
            </w:r>
          </w:p>
        </w:tc>
      </w:tr>
      <w:tr w:rsidR="00D67926" w14:paraId="396AB5AE" w14:textId="77777777">
        <w:trPr>
          <w:divId w:val="738407075"/>
          <w:tblCellSpacing w:w="15" w:type="dxa"/>
        </w:trPr>
        <w:tc>
          <w:tcPr>
            <w:tcW w:w="0" w:type="auto"/>
            <w:vAlign w:val="center"/>
            <w:hideMark/>
          </w:tcPr>
          <w:p w14:paraId="521FDAA6" w14:textId="77777777" w:rsidR="00D67926" w:rsidRDefault="008D6FB8">
            <w:pPr>
              <w:rPr>
                <w:rFonts w:eastAsia="Times New Roman"/>
                <w:lang w:val="en-US"/>
              </w:rPr>
            </w:pPr>
            <w:r>
              <w:rPr>
                <w:rFonts w:eastAsia="Times New Roman"/>
                <w:b/>
                <w:bCs/>
                <w:lang w:val="en-US"/>
              </w:rPr>
              <w:t>Medication.isBrand</w:t>
            </w:r>
          </w:p>
        </w:tc>
        <w:tc>
          <w:tcPr>
            <w:tcW w:w="0" w:type="auto"/>
            <w:vAlign w:val="center"/>
            <w:hideMark/>
          </w:tcPr>
          <w:p w14:paraId="2B1400AD" w14:textId="77777777" w:rsidR="00D67926" w:rsidRDefault="00D67926">
            <w:pPr>
              <w:rPr>
                <w:rFonts w:eastAsia="Times New Roman"/>
                <w:lang w:val="en-US"/>
              </w:rPr>
            </w:pPr>
          </w:p>
        </w:tc>
      </w:tr>
      <w:tr w:rsidR="00D67926" w14:paraId="76E17F02" w14:textId="77777777">
        <w:trPr>
          <w:divId w:val="738407075"/>
          <w:tblCellSpacing w:w="15" w:type="dxa"/>
        </w:trPr>
        <w:tc>
          <w:tcPr>
            <w:tcW w:w="0" w:type="auto"/>
            <w:vAlign w:val="center"/>
            <w:hideMark/>
          </w:tcPr>
          <w:p w14:paraId="4DC89C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3A97E2" w14:textId="77777777" w:rsidR="00D67926" w:rsidRDefault="008D6FB8">
            <w:pPr>
              <w:rPr>
                <w:rFonts w:eastAsia="Times New Roman"/>
                <w:lang w:val="en-US"/>
              </w:rPr>
            </w:pPr>
            <w:r>
              <w:rPr>
                <w:rFonts w:eastAsia="Times New Roman"/>
                <w:lang w:val="en-US"/>
              </w:rPr>
              <w:t>True if a brand</w:t>
            </w:r>
          </w:p>
        </w:tc>
      </w:tr>
      <w:tr w:rsidR="00D67926" w14:paraId="5EB90C5F" w14:textId="77777777">
        <w:trPr>
          <w:divId w:val="738407075"/>
          <w:tblCellSpacing w:w="15" w:type="dxa"/>
        </w:trPr>
        <w:tc>
          <w:tcPr>
            <w:tcW w:w="0" w:type="auto"/>
            <w:vAlign w:val="center"/>
            <w:hideMark/>
          </w:tcPr>
          <w:p w14:paraId="43D25B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11D22D" w14:textId="77777777" w:rsidR="00D67926" w:rsidRDefault="008D6FB8">
            <w:pPr>
              <w:rPr>
                <w:rFonts w:eastAsia="Times New Roman"/>
                <w:lang w:val="en-US"/>
              </w:rPr>
            </w:pPr>
            <w:r>
              <w:rPr>
                <w:rFonts w:eastAsia="Times New Roman"/>
                <w:lang w:val="en-US"/>
              </w:rPr>
              <w:t>Set to true if the item is attributable to a specific manufacturer.</w:t>
            </w:r>
          </w:p>
        </w:tc>
      </w:tr>
      <w:tr w:rsidR="00D67926" w14:paraId="6B705CA0" w14:textId="77777777">
        <w:trPr>
          <w:divId w:val="738407075"/>
          <w:tblCellSpacing w:w="15" w:type="dxa"/>
        </w:trPr>
        <w:tc>
          <w:tcPr>
            <w:tcW w:w="0" w:type="auto"/>
            <w:vAlign w:val="center"/>
            <w:hideMark/>
          </w:tcPr>
          <w:p w14:paraId="7C1C7472" w14:textId="77777777" w:rsidR="00D67926" w:rsidRDefault="008D6FB8">
            <w:pPr>
              <w:rPr>
                <w:rFonts w:eastAsia="Times New Roman"/>
                <w:lang w:val="en-US"/>
              </w:rPr>
            </w:pPr>
            <w:r>
              <w:rPr>
                <w:rFonts w:eastAsia="Times New Roman"/>
                <w:b/>
                <w:bCs/>
                <w:lang w:val="en-US"/>
              </w:rPr>
              <w:t>Medication.manufacturer</w:t>
            </w:r>
          </w:p>
        </w:tc>
        <w:tc>
          <w:tcPr>
            <w:tcW w:w="0" w:type="auto"/>
            <w:vAlign w:val="center"/>
            <w:hideMark/>
          </w:tcPr>
          <w:p w14:paraId="6AAC34BE" w14:textId="77777777" w:rsidR="00D67926" w:rsidRDefault="00D67926">
            <w:pPr>
              <w:rPr>
                <w:rFonts w:eastAsia="Times New Roman"/>
                <w:lang w:val="en-US"/>
              </w:rPr>
            </w:pPr>
          </w:p>
        </w:tc>
      </w:tr>
      <w:tr w:rsidR="00D67926" w14:paraId="2CA59BDB" w14:textId="77777777">
        <w:trPr>
          <w:divId w:val="738407075"/>
          <w:tblCellSpacing w:w="15" w:type="dxa"/>
        </w:trPr>
        <w:tc>
          <w:tcPr>
            <w:tcW w:w="0" w:type="auto"/>
            <w:vAlign w:val="center"/>
            <w:hideMark/>
          </w:tcPr>
          <w:p w14:paraId="509E4CC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F44270" w14:textId="77777777" w:rsidR="00D67926" w:rsidRDefault="008D6FB8">
            <w:pPr>
              <w:rPr>
                <w:rFonts w:eastAsia="Times New Roman"/>
                <w:lang w:val="en-US"/>
              </w:rPr>
            </w:pPr>
            <w:r>
              <w:rPr>
                <w:rFonts w:eastAsia="Times New Roman"/>
                <w:lang w:val="en-US"/>
              </w:rPr>
              <w:t>Manufacturer of the item</w:t>
            </w:r>
          </w:p>
        </w:tc>
      </w:tr>
      <w:tr w:rsidR="00D67926" w14:paraId="5148F069" w14:textId="77777777">
        <w:trPr>
          <w:divId w:val="738407075"/>
          <w:tblCellSpacing w:w="15" w:type="dxa"/>
        </w:trPr>
        <w:tc>
          <w:tcPr>
            <w:tcW w:w="0" w:type="auto"/>
            <w:vAlign w:val="center"/>
            <w:hideMark/>
          </w:tcPr>
          <w:p w14:paraId="6858D9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AB64DB" w14:textId="77777777" w:rsidR="00D67926" w:rsidRDefault="008D6FB8">
            <w:pPr>
              <w:rPr>
                <w:rFonts w:eastAsia="Times New Roman"/>
                <w:lang w:val="en-US"/>
              </w:rPr>
            </w:pPr>
            <w:r>
              <w:rPr>
                <w:rFonts w:eastAsia="Times New Roman"/>
                <w:lang w:val="en-US"/>
              </w:rPr>
              <w:t>Describes the details of the manufacturer.</w:t>
            </w:r>
          </w:p>
        </w:tc>
      </w:tr>
      <w:tr w:rsidR="00D67926" w14:paraId="2995401E" w14:textId="77777777">
        <w:trPr>
          <w:divId w:val="738407075"/>
          <w:tblCellSpacing w:w="15" w:type="dxa"/>
        </w:trPr>
        <w:tc>
          <w:tcPr>
            <w:tcW w:w="0" w:type="auto"/>
            <w:vAlign w:val="center"/>
            <w:hideMark/>
          </w:tcPr>
          <w:p w14:paraId="763BD797" w14:textId="77777777" w:rsidR="00D67926" w:rsidRDefault="008D6FB8">
            <w:pPr>
              <w:rPr>
                <w:rFonts w:eastAsia="Times New Roman"/>
                <w:lang w:val="en-US"/>
              </w:rPr>
            </w:pPr>
            <w:r>
              <w:rPr>
                <w:rFonts w:eastAsia="Times New Roman"/>
                <w:b/>
                <w:bCs/>
                <w:lang w:val="en-US"/>
              </w:rPr>
              <w:t>Medication.product</w:t>
            </w:r>
          </w:p>
        </w:tc>
        <w:tc>
          <w:tcPr>
            <w:tcW w:w="0" w:type="auto"/>
            <w:vAlign w:val="center"/>
            <w:hideMark/>
          </w:tcPr>
          <w:p w14:paraId="70CAA7D3" w14:textId="77777777" w:rsidR="00D67926" w:rsidRDefault="00D67926">
            <w:pPr>
              <w:rPr>
                <w:rFonts w:eastAsia="Times New Roman"/>
                <w:lang w:val="en-US"/>
              </w:rPr>
            </w:pPr>
          </w:p>
        </w:tc>
      </w:tr>
      <w:tr w:rsidR="00D67926" w14:paraId="2CD17469" w14:textId="77777777">
        <w:trPr>
          <w:divId w:val="738407075"/>
          <w:tblCellSpacing w:w="15" w:type="dxa"/>
        </w:trPr>
        <w:tc>
          <w:tcPr>
            <w:tcW w:w="0" w:type="auto"/>
            <w:vAlign w:val="center"/>
            <w:hideMark/>
          </w:tcPr>
          <w:p w14:paraId="5DC979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3852E9" w14:textId="77777777" w:rsidR="00D67926" w:rsidRDefault="008D6FB8">
            <w:pPr>
              <w:rPr>
                <w:rFonts w:eastAsia="Times New Roman"/>
                <w:lang w:val="en-US"/>
              </w:rPr>
            </w:pPr>
            <w:r>
              <w:rPr>
                <w:rFonts w:eastAsia="Times New Roman"/>
                <w:lang w:val="en-US"/>
              </w:rPr>
              <w:t>Administrable medication details</w:t>
            </w:r>
          </w:p>
        </w:tc>
      </w:tr>
      <w:tr w:rsidR="00D67926" w14:paraId="320CDD89" w14:textId="77777777">
        <w:trPr>
          <w:divId w:val="738407075"/>
          <w:tblCellSpacing w:w="15" w:type="dxa"/>
        </w:trPr>
        <w:tc>
          <w:tcPr>
            <w:tcW w:w="0" w:type="auto"/>
            <w:vAlign w:val="center"/>
            <w:hideMark/>
          </w:tcPr>
          <w:p w14:paraId="7A6BA9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5B0649" w14:textId="77777777" w:rsidR="00D67926" w:rsidRDefault="008D6FB8">
            <w:pPr>
              <w:rPr>
                <w:rFonts w:eastAsia="Times New Roman"/>
                <w:lang w:val="en-US"/>
              </w:rPr>
            </w:pPr>
            <w:r>
              <w:rPr>
                <w:rFonts w:eastAsia="Times New Roman"/>
                <w:lang w:val="en-US"/>
              </w:rPr>
              <w:t>Information that only applies to products (not packages).</w:t>
            </w:r>
          </w:p>
        </w:tc>
      </w:tr>
      <w:tr w:rsidR="00D67926" w14:paraId="5991CCCE" w14:textId="77777777">
        <w:trPr>
          <w:divId w:val="738407075"/>
          <w:tblCellSpacing w:w="15" w:type="dxa"/>
        </w:trPr>
        <w:tc>
          <w:tcPr>
            <w:tcW w:w="0" w:type="auto"/>
            <w:vAlign w:val="center"/>
            <w:hideMark/>
          </w:tcPr>
          <w:p w14:paraId="329BA165" w14:textId="77777777" w:rsidR="00D67926" w:rsidRDefault="008D6FB8">
            <w:pPr>
              <w:rPr>
                <w:rFonts w:eastAsia="Times New Roman"/>
                <w:lang w:val="en-US"/>
              </w:rPr>
            </w:pPr>
            <w:r>
              <w:rPr>
                <w:rFonts w:eastAsia="Times New Roman"/>
                <w:b/>
                <w:bCs/>
                <w:lang w:val="en-US"/>
              </w:rPr>
              <w:t>Medication.product.form</w:t>
            </w:r>
          </w:p>
        </w:tc>
        <w:tc>
          <w:tcPr>
            <w:tcW w:w="0" w:type="auto"/>
            <w:vAlign w:val="center"/>
            <w:hideMark/>
          </w:tcPr>
          <w:p w14:paraId="178B6441" w14:textId="77777777" w:rsidR="00D67926" w:rsidRDefault="00D67926">
            <w:pPr>
              <w:rPr>
                <w:rFonts w:eastAsia="Times New Roman"/>
                <w:lang w:val="en-US"/>
              </w:rPr>
            </w:pPr>
          </w:p>
        </w:tc>
      </w:tr>
      <w:tr w:rsidR="00D67926" w14:paraId="51A951EF" w14:textId="77777777">
        <w:trPr>
          <w:divId w:val="738407075"/>
          <w:tblCellSpacing w:w="15" w:type="dxa"/>
        </w:trPr>
        <w:tc>
          <w:tcPr>
            <w:tcW w:w="0" w:type="auto"/>
            <w:vAlign w:val="center"/>
            <w:hideMark/>
          </w:tcPr>
          <w:p w14:paraId="496AE7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47E1AC" w14:textId="77777777" w:rsidR="00D67926" w:rsidRDefault="008D6FB8">
            <w:pPr>
              <w:rPr>
                <w:rFonts w:eastAsia="Times New Roman"/>
                <w:lang w:val="en-US"/>
              </w:rPr>
            </w:pPr>
            <w:r>
              <w:rPr>
                <w:rFonts w:eastAsia="Times New Roman"/>
                <w:lang w:val="en-US"/>
              </w:rPr>
              <w:t>Describes the form of the item. Powder; tablets; carton.</w:t>
            </w:r>
          </w:p>
        </w:tc>
      </w:tr>
      <w:tr w:rsidR="00D67926" w14:paraId="197E4767" w14:textId="77777777">
        <w:trPr>
          <w:divId w:val="738407075"/>
          <w:tblCellSpacing w:w="15" w:type="dxa"/>
        </w:trPr>
        <w:tc>
          <w:tcPr>
            <w:tcW w:w="0" w:type="auto"/>
            <w:vAlign w:val="center"/>
            <w:hideMark/>
          </w:tcPr>
          <w:p w14:paraId="67B91E7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D33AA9" w14:textId="77777777" w:rsidR="00D67926" w:rsidRDefault="008D6FB8">
            <w:pPr>
              <w:rPr>
                <w:rFonts w:eastAsia="Times New Roman"/>
                <w:lang w:val="en-US"/>
              </w:rPr>
            </w:pPr>
            <w:r>
              <w:rPr>
                <w:rFonts w:eastAsia="Times New Roman"/>
                <w:lang w:val="en-US"/>
              </w:rPr>
              <w:t>The form of a medication</w:t>
            </w:r>
          </w:p>
        </w:tc>
      </w:tr>
      <w:tr w:rsidR="00D67926" w14:paraId="4CFD7DE0" w14:textId="77777777">
        <w:trPr>
          <w:divId w:val="738407075"/>
          <w:tblCellSpacing w:w="15" w:type="dxa"/>
        </w:trPr>
        <w:tc>
          <w:tcPr>
            <w:tcW w:w="0" w:type="auto"/>
            <w:vAlign w:val="center"/>
            <w:hideMark/>
          </w:tcPr>
          <w:p w14:paraId="1C860460" w14:textId="77777777" w:rsidR="00D67926" w:rsidRDefault="008D6FB8">
            <w:pPr>
              <w:rPr>
                <w:rFonts w:eastAsia="Times New Roman"/>
                <w:lang w:val="en-US"/>
              </w:rPr>
            </w:pPr>
            <w:r>
              <w:rPr>
                <w:rFonts w:eastAsia="Times New Roman"/>
                <w:b/>
                <w:bCs/>
                <w:lang w:val="en-US"/>
              </w:rPr>
              <w:t>Medication.product.ingredient</w:t>
            </w:r>
          </w:p>
        </w:tc>
        <w:tc>
          <w:tcPr>
            <w:tcW w:w="0" w:type="auto"/>
            <w:vAlign w:val="center"/>
            <w:hideMark/>
          </w:tcPr>
          <w:p w14:paraId="5C629510" w14:textId="77777777" w:rsidR="00D67926" w:rsidRDefault="00D67926">
            <w:pPr>
              <w:rPr>
                <w:rFonts w:eastAsia="Times New Roman"/>
                <w:lang w:val="en-US"/>
              </w:rPr>
            </w:pPr>
          </w:p>
        </w:tc>
      </w:tr>
      <w:tr w:rsidR="00D67926" w14:paraId="4E89C5F1" w14:textId="77777777">
        <w:trPr>
          <w:divId w:val="738407075"/>
          <w:tblCellSpacing w:w="15" w:type="dxa"/>
        </w:trPr>
        <w:tc>
          <w:tcPr>
            <w:tcW w:w="0" w:type="auto"/>
            <w:vAlign w:val="center"/>
            <w:hideMark/>
          </w:tcPr>
          <w:p w14:paraId="33D2C5E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FF0C5B" w14:textId="77777777" w:rsidR="00D67926" w:rsidRDefault="008D6FB8">
            <w:pPr>
              <w:rPr>
                <w:rFonts w:eastAsia="Times New Roman"/>
                <w:lang w:val="en-US"/>
              </w:rPr>
            </w:pPr>
            <w:r>
              <w:rPr>
                <w:rFonts w:eastAsia="Times New Roman"/>
                <w:lang w:val="en-US"/>
              </w:rPr>
              <w:t>Active or inactive ingredient</w:t>
            </w:r>
          </w:p>
        </w:tc>
      </w:tr>
      <w:tr w:rsidR="00D67926" w14:paraId="5B78E4CB" w14:textId="77777777">
        <w:trPr>
          <w:divId w:val="738407075"/>
          <w:tblCellSpacing w:w="15" w:type="dxa"/>
        </w:trPr>
        <w:tc>
          <w:tcPr>
            <w:tcW w:w="0" w:type="auto"/>
            <w:vAlign w:val="center"/>
            <w:hideMark/>
          </w:tcPr>
          <w:p w14:paraId="167B81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350120" w14:textId="77777777" w:rsidR="00D67926" w:rsidRDefault="008D6FB8">
            <w:pPr>
              <w:rPr>
                <w:rFonts w:eastAsia="Times New Roman"/>
                <w:lang w:val="en-US"/>
              </w:rPr>
            </w:pPr>
            <w:r>
              <w:rPr>
                <w:rFonts w:eastAsia="Times New Roman"/>
                <w:lang w:val="en-US"/>
              </w:rPr>
              <w:t>Identifies a particular constituent of interest in the product.</w:t>
            </w:r>
          </w:p>
        </w:tc>
      </w:tr>
      <w:tr w:rsidR="00D67926" w14:paraId="2B802FA1" w14:textId="77777777">
        <w:trPr>
          <w:divId w:val="738407075"/>
          <w:tblCellSpacing w:w="15" w:type="dxa"/>
        </w:trPr>
        <w:tc>
          <w:tcPr>
            <w:tcW w:w="0" w:type="auto"/>
            <w:vAlign w:val="center"/>
            <w:hideMark/>
          </w:tcPr>
          <w:p w14:paraId="47EE141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3868A9C" w14:textId="77777777" w:rsidR="00D67926" w:rsidRDefault="008D6FB8">
            <w:pPr>
              <w:rPr>
                <w:rFonts w:eastAsia="Times New Roman"/>
                <w:lang w:val="en-US"/>
              </w:rPr>
            </w:pPr>
            <w:r>
              <w:rPr>
                <w:rFonts w:eastAsia="Times New Roman"/>
                <w:lang w:val="en-US"/>
              </w:rPr>
              <w:t>The ingredients need not be a complete list; usually only active ingredients are listed.</w:t>
            </w:r>
          </w:p>
        </w:tc>
      </w:tr>
      <w:tr w:rsidR="00D67926" w14:paraId="245EB8DB" w14:textId="77777777">
        <w:trPr>
          <w:divId w:val="738407075"/>
          <w:tblCellSpacing w:w="15" w:type="dxa"/>
        </w:trPr>
        <w:tc>
          <w:tcPr>
            <w:tcW w:w="0" w:type="auto"/>
            <w:vAlign w:val="center"/>
            <w:hideMark/>
          </w:tcPr>
          <w:p w14:paraId="6FB00CBA" w14:textId="77777777" w:rsidR="00D67926" w:rsidRDefault="008D6FB8">
            <w:pPr>
              <w:rPr>
                <w:rFonts w:eastAsia="Times New Roman"/>
                <w:lang w:val="en-US"/>
              </w:rPr>
            </w:pPr>
            <w:r>
              <w:rPr>
                <w:rFonts w:eastAsia="Times New Roman"/>
                <w:b/>
                <w:bCs/>
                <w:lang w:val="en-US"/>
              </w:rPr>
              <w:t>Medication.product.ingredient.item</w:t>
            </w:r>
          </w:p>
        </w:tc>
        <w:tc>
          <w:tcPr>
            <w:tcW w:w="0" w:type="auto"/>
            <w:vAlign w:val="center"/>
            <w:hideMark/>
          </w:tcPr>
          <w:p w14:paraId="4FE52239" w14:textId="77777777" w:rsidR="00D67926" w:rsidRDefault="00D67926">
            <w:pPr>
              <w:rPr>
                <w:rFonts w:eastAsia="Times New Roman"/>
                <w:lang w:val="en-US"/>
              </w:rPr>
            </w:pPr>
          </w:p>
        </w:tc>
      </w:tr>
      <w:tr w:rsidR="00D67926" w14:paraId="33A084ED" w14:textId="77777777">
        <w:trPr>
          <w:divId w:val="738407075"/>
          <w:tblCellSpacing w:w="15" w:type="dxa"/>
        </w:trPr>
        <w:tc>
          <w:tcPr>
            <w:tcW w:w="0" w:type="auto"/>
            <w:vAlign w:val="center"/>
            <w:hideMark/>
          </w:tcPr>
          <w:p w14:paraId="60E65C5C"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0072151C" w14:textId="77777777" w:rsidR="00D67926" w:rsidRDefault="008D6FB8">
            <w:pPr>
              <w:rPr>
                <w:rFonts w:eastAsia="Times New Roman"/>
                <w:lang w:val="en-US"/>
              </w:rPr>
            </w:pPr>
            <w:r>
              <w:rPr>
                <w:rFonts w:eastAsia="Times New Roman"/>
                <w:lang w:val="en-US"/>
              </w:rPr>
              <w:t>The product contained</w:t>
            </w:r>
          </w:p>
        </w:tc>
      </w:tr>
      <w:tr w:rsidR="00D67926" w14:paraId="3A319454" w14:textId="77777777">
        <w:trPr>
          <w:divId w:val="738407075"/>
          <w:tblCellSpacing w:w="15" w:type="dxa"/>
        </w:trPr>
        <w:tc>
          <w:tcPr>
            <w:tcW w:w="0" w:type="auto"/>
            <w:vAlign w:val="center"/>
            <w:hideMark/>
          </w:tcPr>
          <w:p w14:paraId="301842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CD5B3A" w14:textId="77777777" w:rsidR="00D67926" w:rsidRDefault="008D6FB8">
            <w:pPr>
              <w:rPr>
                <w:rFonts w:eastAsia="Times New Roman"/>
                <w:lang w:val="en-US"/>
              </w:rPr>
            </w:pPr>
            <w:r>
              <w:rPr>
                <w:rFonts w:eastAsia="Times New Roman"/>
                <w:lang w:val="en-US"/>
              </w:rPr>
              <w:t>The actual ingredient - either a substance (simple ingredient) or another medication.</w:t>
            </w:r>
          </w:p>
        </w:tc>
      </w:tr>
      <w:tr w:rsidR="00D67926" w14:paraId="4AB77E1C" w14:textId="77777777">
        <w:trPr>
          <w:divId w:val="738407075"/>
          <w:tblCellSpacing w:w="15" w:type="dxa"/>
        </w:trPr>
        <w:tc>
          <w:tcPr>
            <w:tcW w:w="0" w:type="auto"/>
            <w:vAlign w:val="center"/>
            <w:hideMark/>
          </w:tcPr>
          <w:p w14:paraId="1B142AF4" w14:textId="77777777" w:rsidR="00D67926" w:rsidRDefault="008D6FB8">
            <w:pPr>
              <w:rPr>
                <w:rFonts w:eastAsia="Times New Roman"/>
                <w:lang w:val="en-US"/>
              </w:rPr>
            </w:pPr>
            <w:r>
              <w:rPr>
                <w:rFonts w:eastAsia="Times New Roman"/>
                <w:b/>
                <w:bCs/>
                <w:lang w:val="en-US"/>
              </w:rPr>
              <w:t>Medication.product.ingredient.amount</w:t>
            </w:r>
          </w:p>
        </w:tc>
        <w:tc>
          <w:tcPr>
            <w:tcW w:w="0" w:type="auto"/>
            <w:vAlign w:val="center"/>
            <w:hideMark/>
          </w:tcPr>
          <w:p w14:paraId="6FC098EC" w14:textId="77777777" w:rsidR="00D67926" w:rsidRDefault="00D67926">
            <w:pPr>
              <w:rPr>
                <w:rFonts w:eastAsia="Times New Roman"/>
                <w:lang w:val="en-US"/>
              </w:rPr>
            </w:pPr>
          </w:p>
        </w:tc>
      </w:tr>
      <w:tr w:rsidR="00D67926" w14:paraId="633172B2" w14:textId="77777777">
        <w:trPr>
          <w:divId w:val="738407075"/>
          <w:tblCellSpacing w:w="15" w:type="dxa"/>
        </w:trPr>
        <w:tc>
          <w:tcPr>
            <w:tcW w:w="0" w:type="auto"/>
            <w:vAlign w:val="center"/>
            <w:hideMark/>
          </w:tcPr>
          <w:p w14:paraId="7C6DD3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46CCF4" w14:textId="77777777" w:rsidR="00D67926" w:rsidRDefault="008D6FB8">
            <w:pPr>
              <w:rPr>
                <w:rFonts w:eastAsia="Times New Roman"/>
                <w:lang w:val="en-US"/>
              </w:rPr>
            </w:pPr>
            <w:r>
              <w:rPr>
                <w:rFonts w:eastAsia="Times New Roman"/>
                <w:lang w:val="en-US"/>
              </w:rPr>
              <w:t>How much ingredient in product</w:t>
            </w:r>
          </w:p>
        </w:tc>
      </w:tr>
      <w:tr w:rsidR="00D67926" w14:paraId="2BE33E8C" w14:textId="77777777">
        <w:trPr>
          <w:divId w:val="738407075"/>
          <w:tblCellSpacing w:w="15" w:type="dxa"/>
        </w:trPr>
        <w:tc>
          <w:tcPr>
            <w:tcW w:w="0" w:type="auto"/>
            <w:vAlign w:val="center"/>
            <w:hideMark/>
          </w:tcPr>
          <w:p w14:paraId="7B0A10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27BF50" w14:textId="77777777" w:rsidR="00D67926" w:rsidRDefault="008D6FB8">
            <w:pPr>
              <w:rPr>
                <w:rFonts w:eastAsia="Times New Roman"/>
                <w:lang w:val="en-US"/>
              </w:rPr>
            </w:pPr>
            <w:r>
              <w:rPr>
                <w:rFonts w:eastAsia="Times New Roman"/>
                <w:lang w:val="en-US"/>
              </w:rPr>
              <w:t>Specifies how many (or how much) of the items there are in this Medication. E.g. 250 mg per tablet.</w:t>
            </w:r>
          </w:p>
        </w:tc>
      </w:tr>
      <w:tr w:rsidR="00D67926" w14:paraId="10BA41B0" w14:textId="77777777">
        <w:trPr>
          <w:divId w:val="738407075"/>
          <w:tblCellSpacing w:w="15" w:type="dxa"/>
        </w:trPr>
        <w:tc>
          <w:tcPr>
            <w:tcW w:w="0" w:type="auto"/>
            <w:vAlign w:val="center"/>
            <w:hideMark/>
          </w:tcPr>
          <w:p w14:paraId="47E35C92" w14:textId="77777777" w:rsidR="00D67926" w:rsidRDefault="008D6FB8">
            <w:pPr>
              <w:rPr>
                <w:rFonts w:eastAsia="Times New Roman"/>
                <w:lang w:val="en-US"/>
              </w:rPr>
            </w:pPr>
            <w:r>
              <w:rPr>
                <w:rFonts w:eastAsia="Times New Roman"/>
                <w:b/>
                <w:bCs/>
                <w:lang w:val="en-US"/>
              </w:rPr>
              <w:t>Medication.product.batch</w:t>
            </w:r>
          </w:p>
        </w:tc>
        <w:tc>
          <w:tcPr>
            <w:tcW w:w="0" w:type="auto"/>
            <w:vAlign w:val="center"/>
            <w:hideMark/>
          </w:tcPr>
          <w:p w14:paraId="78633377" w14:textId="77777777" w:rsidR="00D67926" w:rsidRDefault="00D67926">
            <w:pPr>
              <w:rPr>
                <w:rFonts w:eastAsia="Times New Roman"/>
                <w:lang w:val="en-US"/>
              </w:rPr>
            </w:pPr>
          </w:p>
        </w:tc>
      </w:tr>
      <w:tr w:rsidR="00D67926" w14:paraId="68A5BD29" w14:textId="77777777">
        <w:trPr>
          <w:divId w:val="738407075"/>
          <w:tblCellSpacing w:w="15" w:type="dxa"/>
        </w:trPr>
        <w:tc>
          <w:tcPr>
            <w:tcW w:w="0" w:type="auto"/>
            <w:vAlign w:val="center"/>
            <w:hideMark/>
          </w:tcPr>
          <w:p w14:paraId="5476AE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0A27CC" w14:textId="77777777" w:rsidR="00D67926" w:rsidRDefault="008D6FB8">
            <w:pPr>
              <w:rPr>
                <w:rFonts w:eastAsia="Times New Roman"/>
                <w:lang w:val="en-US"/>
              </w:rPr>
            </w:pPr>
            <w:r>
              <w:rPr>
                <w:rFonts w:eastAsia="Times New Roman"/>
                <w:lang w:val="en-US"/>
              </w:rPr>
              <w:t>Information about a group of medication produced or packaged from one production run.</w:t>
            </w:r>
          </w:p>
        </w:tc>
      </w:tr>
      <w:tr w:rsidR="00D67926" w14:paraId="1FA7CDC2" w14:textId="77777777">
        <w:trPr>
          <w:divId w:val="738407075"/>
          <w:tblCellSpacing w:w="15" w:type="dxa"/>
        </w:trPr>
        <w:tc>
          <w:tcPr>
            <w:tcW w:w="0" w:type="auto"/>
            <w:vAlign w:val="center"/>
            <w:hideMark/>
          </w:tcPr>
          <w:p w14:paraId="3956B7FE" w14:textId="77777777" w:rsidR="00D67926" w:rsidRDefault="008D6FB8">
            <w:pPr>
              <w:rPr>
                <w:rFonts w:eastAsia="Times New Roman"/>
                <w:lang w:val="en-US"/>
              </w:rPr>
            </w:pPr>
            <w:r>
              <w:rPr>
                <w:rFonts w:eastAsia="Times New Roman"/>
                <w:b/>
                <w:bCs/>
                <w:lang w:val="en-US"/>
              </w:rPr>
              <w:t>Medication.product.batch.lotNumber</w:t>
            </w:r>
          </w:p>
        </w:tc>
        <w:tc>
          <w:tcPr>
            <w:tcW w:w="0" w:type="auto"/>
            <w:vAlign w:val="center"/>
            <w:hideMark/>
          </w:tcPr>
          <w:p w14:paraId="4EDD6CE8" w14:textId="77777777" w:rsidR="00D67926" w:rsidRDefault="00D67926">
            <w:pPr>
              <w:rPr>
                <w:rFonts w:eastAsia="Times New Roman"/>
                <w:lang w:val="en-US"/>
              </w:rPr>
            </w:pPr>
          </w:p>
        </w:tc>
      </w:tr>
      <w:tr w:rsidR="00D67926" w14:paraId="323A04C0" w14:textId="77777777">
        <w:trPr>
          <w:divId w:val="738407075"/>
          <w:tblCellSpacing w:w="15" w:type="dxa"/>
        </w:trPr>
        <w:tc>
          <w:tcPr>
            <w:tcW w:w="0" w:type="auto"/>
            <w:vAlign w:val="center"/>
            <w:hideMark/>
          </w:tcPr>
          <w:p w14:paraId="038D5E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667241" w14:textId="77777777" w:rsidR="00D67926" w:rsidRDefault="008D6FB8">
            <w:pPr>
              <w:rPr>
                <w:rFonts w:eastAsia="Times New Roman"/>
                <w:lang w:val="en-US"/>
              </w:rPr>
            </w:pPr>
            <w:r>
              <w:rPr>
                <w:rFonts w:eastAsia="Times New Roman"/>
                <w:lang w:val="en-US"/>
              </w:rPr>
              <w:t>The assigned lot number of a batch of the specified product.</w:t>
            </w:r>
          </w:p>
        </w:tc>
      </w:tr>
      <w:tr w:rsidR="00D67926" w14:paraId="562BABDD" w14:textId="77777777">
        <w:trPr>
          <w:divId w:val="738407075"/>
          <w:tblCellSpacing w:w="15" w:type="dxa"/>
        </w:trPr>
        <w:tc>
          <w:tcPr>
            <w:tcW w:w="0" w:type="auto"/>
            <w:vAlign w:val="center"/>
            <w:hideMark/>
          </w:tcPr>
          <w:p w14:paraId="76D50B1E" w14:textId="77777777" w:rsidR="00D67926" w:rsidRDefault="008D6FB8">
            <w:pPr>
              <w:rPr>
                <w:rFonts w:eastAsia="Times New Roman"/>
                <w:lang w:val="en-US"/>
              </w:rPr>
            </w:pPr>
            <w:r>
              <w:rPr>
                <w:rFonts w:eastAsia="Times New Roman"/>
                <w:b/>
                <w:bCs/>
                <w:lang w:val="en-US"/>
              </w:rPr>
              <w:t>Medication.product.batch.expirationDate</w:t>
            </w:r>
          </w:p>
        </w:tc>
        <w:tc>
          <w:tcPr>
            <w:tcW w:w="0" w:type="auto"/>
            <w:vAlign w:val="center"/>
            <w:hideMark/>
          </w:tcPr>
          <w:p w14:paraId="66188824" w14:textId="77777777" w:rsidR="00D67926" w:rsidRDefault="00D67926">
            <w:pPr>
              <w:rPr>
                <w:rFonts w:eastAsia="Times New Roman"/>
                <w:lang w:val="en-US"/>
              </w:rPr>
            </w:pPr>
          </w:p>
        </w:tc>
      </w:tr>
      <w:tr w:rsidR="00D67926" w14:paraId="10CCC393" w14:textId="77777777">
        <w:trPr>
          <w:divId w:val="738407075"/>
          <w:tblCellSpacing w:w="15" w:type="dxa"/>
        </w:trPr>
        <w:tc>
          <w:tcPr>
            <w:tcW w:w="0" w:type="auto"/>
            <w:vAlign w:val="center"/>
            <w:hideMark/>
          </w:tcPr>
          <w:p w14:paraId="646D0E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D2672B" w14:textId="77777777" w:rsidR="00D67926" w:rsidRDefault="008D6FB8">
            <w:pPr>
              <w:rPr>
                <w:rFonts w:eastAsia="Times New Roman"/>
                <w:lang w:val="en-US"/>
              </w:rPr>
            </w:pPr>
            <w:r>
              <w:rPr>
                <w:rFonts w:eastAsia="Times New Roman"/>
                <w:lang w:val="en-US"/>
              </w:rPr>
              <w:t>When this specific batch of product will expire.</w:t>
            </w:r>
          </w:p>
        </w:tc>
      </w:tr>
      <w:tr w:rsidR="00D67926" w14:paraId="4525CF64" w14:textId="77777777">
        <w:trPr>
          <w:divId w:val="738407075"/>
          <w:tblCellSpacing w:w="15" w:type="dxa"/>
        </w:trPr>
        <w:tc>
          <w:tcPr>
            <w:tcW w:w="0" w:type="auto"/>
            <w:vAlign w:val="center"/>
            <w:hideMark/>
          </w:tcPr>
          <w:p w14:paraId="1A77A7E9" w14:textId="77777777" w:rsidR="00D67926" w:rsidRDefault="008D6FB8">
            <w:pPr>
              <w:rPr>
                <w:rFonts w:eastAsia="Times New Roman"/>
                <w:lang w:val="en-US"/>
              </w:rPr>
            </w:pPr>
            <w:r>
              <w:rPr>
                <w:rFonts w:eastAsia="Times New Roman"/>
                <w:b/>
                <w:bCs/>
                <w:lang w:val="en-US"/>
              </w:rPr>
              <w:t>Medication.package</w:t>
            </w:r>
          </w:p>
        </w:tc>
        <w:tc>
          <w:tcPr>
            <w:tcW w:w="0" w:type="auto"/>
            <w:vAlign w:val="center"/>
            <w:hideMark/>
          </w:tcPr>
          <w:p w14:paraId="7B715063" w14:textId="77777777" w:rsidR="00D67926" w:rsidRDefault="00D67926">
            <w:pPr>
              <w:rPr>
                <w:rFonts w:eastAsia="Times New Roman"/>
                <w:lang w:val="en-US"/>
              </w:rPr>
            </w:pPr>
          </w:p>
        </w:tc>
      </w:tr>
      <w:tr w:rsidR="00D67926" w14:paraId="08D47EB1" w14:textId="77777777">
        <w:trPr>
          <w:divId w:val="738407075"/>
          <w:tblCellSpacing w:w="15" w:type="dxa"/>
        </w:trPr>
        <w:tc>
          <w:tcPr>
            <w:tcW w:w="0" w:type="auto"/>
            <w:vAlign w:val="center"/>
            <w:hideMark/>
          </w:tcPr>
          <w:p w14:paraId="5691F8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FE24BF" w14:textId="77777777" w:rsidR="00D67926" w:rsidRDefault="008D6FB8">
            <w:pPr>
              <w:rPr>
                <w:rFonts w:eastAsia="Times New Roman"/>
                <w:lang w:val="en-US"/>
              </w:rPr>
            </w:pPr>
            <w:r>
              <w:rPr>
                <w:rFonts w:eastAsia="Times New Roman"/>
                <w:lang w:val="en-US"/>
              </w:rPr>
              <w:t>Details about packaged medications</w:t>
            </w:r>
          </w:p>
        </w:tc>
      </w:tr>
      <w:tr w:rsidR="00D67926" w14:paraId="2FA28666" w14:textId="77777777">
        <w:trPr>
          <w:divId w:val="738407075"/>
          <w:tblCellSpacing w:w="15" w:type="dxa"/>
        </w:trPr>
        <w:tc>
          <w:tcPr>
            <w:tcW w:w="0" w:type="auto"/>
            <w:vAlign w:val="center"/>
            <w:hideMark/>
          </w:tcPr>
          <w:p w14:paraId="5B0D14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E502A0" w14:textId="77777777" w:rsidR="00D67926" w:rsidRDefault="008D6FB8">
            <w:pPr>
              <w:rPr>
                <w:rFonts w:eastAsia="Times New Roman"/>
                <w:lang w:val="en-US"/>
              </w:rPr>
            </w:pPr>
            <w:r>
              <w:rPr>
                <w:rFonts w:eastAsia="Times New Roman"/>
                <w:lang w:val="en-US"/>
              </w:rPr>
              <w:t>Information that only applies to packages (not products).</w:t>
            </w:r>
          </w:p>
        </w:tc>
      </w:tr>
      <w:tr w:rsidR="00D67926" w14:paraId="0CBC54F3" w14:textId="77777777">
        <w:trPr>
          <w:divId w:val="738407075"/>
          <w:tblCellSpacing w:w="15" w:type="dxa"/>
        </w:trPr>
        <w:tc>
          <w:tcPr>
            <w:tcW w:w="0" w:type="auto"/>
            <w:vAlign w:val="center"/>
            <w:hideMark/>
          </w:tcPr>
          <w:p w14:paraId="090ABB78" w14:textId="77777777" w:rsidR="00D67926" w:rsidRDefault="008D6FB8">
            <w:pPr>
              <w:rPr>
                <w:rFonts w:eastAsia="Times New Roman"/>
                <w:lang w:val="en-US"/>
              </w:rPr>
            </w:pPr>
            <w:r>
              <w:rPr>
                <w:rFonts w:eastAsia="Times New Roman"/>
                <w:b/>
                <w:bCs/>
                <w:lang w:val="en-US"/>
              </w:rPr>
              <w:t>Medication.package.container</w:t>
            </w:r>
          </w:p>
        </w:tc>
        <w:tc>
          <w:tcPr>
            <w:tcW w:w="0" w:type="auto"/>
            <w:vAlign w:val="center"/>
            <w:hideMark/>
          </w:tcPr>
          <w:p w14:paraId="7BC697D9" w14:textId="77777777" w:rsidR="00D67926" w:rsidRDefault="00D67926">
            <w:pPr>
              <w:rPr>
                <w:rFonts w:eastAsia="Times New Roman"/>
                <w:lang w:val="en-US"/>
              </w:rPr>
            </w:pPr>
          </w:p>
        </w:tc>
      </w:tr>
      <w:tr w:rsidR="00D67926" w14:paraId="5A752FA8" w14:textId="77777777">
        <w:trPr>
          <w:divId w:val="738407075"/>
          <w:tblCellSpacing w:w="15" w:type="dxa"/>
        </w:trPr>
        <w:tc>
          <w:tcPr>
            <w:tcW w:w="0" w:type="auto"/>
            <w:vAlign w:val="center"/>
            <w:hideMark/>
          </w:tcPr>
          <w:p w14:paraId="30139E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A740FD" w14:textId="77777777" w:rsidR="00D67926" w:rsidRDefault="008D6FB8">
            <w:pPr>
              <w:rPr>
                <w:rFonts w:eastAsia="Times New Roman"/>
                <w:lang w:val="en-US"/>
              </w:rPr>
            </w:pPr>
            <w:r>
              <w:rPr>
                <w:rFonts w:eastAsia="Times New Roman"/>
                <w:lang w:val="en-US"/>
              </w:rPr>
              <w:t>E.g. box, vial, blister-pack</w:t>
            </w:r>
          </w:p>
        </w:tc>
      </w:tr>
      <w:tr w:rsidR="00D67926" w14:paraId="179A4F11" w14:textId="77777777">
        <w:trPr>
          <w:divId w:val="738407075"/>
          <w:tblCellSpacing w:w="15" w:type="dxa"/>
        </w:trPr>
        <w:tc>
          <w:tcPr>
            <w:tcW w:w="0" w:type="auto"/>
            <w:vAlign w:val="center"/>
            <w:hideMark/>
          </w:tcPr>
          <w:p w14:paraId="5CB222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EA826D" w14:textId="77777777" w:rsidR="00D67926" w:rsidRDefault="008D6FB8">
            <w:pPr>
              <w:rPr>
                <w:rFonts w:eastAsia="Times New Roman"/>
                <w:lang w:val="en-US"/>
              </w:rPr>
            </w:pPr>
            <w:r>
              <w:rPr>
                <w:rFonts w:eastAsia="Times New Roman"/>
                <w:lang w:val="en-US"/>
              </w:rPr>
              <w:t>The kind of container that this package comes as.</w:t>
            </w:r>
          </w:p>
        </w:tc>
      </w:tr>
      <w:tr w:rsidR="00D67926" w14:paraId="0CF2836B" w14:textId="77777777">
        <w:trPr>
          <w:divId w:val="738407075"/>
          <w:tblCellSpacing w:w="15" w:type="dxa"/>
        </w:trPr>
        <w:tc>
          <w:tcPr>
            <w:tcW w:w="0" w:type="auto"/>
            <w:vAlign w:val="center"/>
            <w:hideMark/>
          </w:tcPr>
          <w:p w14:paraId="15D7ECE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7A76C4D" w14:textId="77777777" w:rsidR="00D67926" w:rsidRDefault="008D6FB8">
            <w:pPr>
              <w:rPr>
                <w:rFonts w:eastAsia="Times New Roman"/>
                <w:lang w:val="en-US"/>
              </w:rPr>
            </w:pPr>
            <w:r>
              <w:rPr>
                <w:rFonts w:eastAsia="Times New Roman"/>
                <w:lang w:val="en-US"/>
              </w:rPr>
              <w:t>Kind of container a medication package is packaged in</w:t>
            </w:r>
          </w:p>
        </w:tc>
      </w:tr>
      <w:tr w:rsidR="00D67926" w14:paraId="3A3A1DD1" w14:textId="77777777">
        <w:trPr>
          <w:divId w:val="738407075"/>
          <w:tblCellSpacing w:w="15" w:type="dxa"/>
        </w:trPr>
        <w:tc>
          <w:tcPr>
            <w:tcW w:w="0" w:type="auto"/>
            <w:vAlign w:val="center"/>
            <w:hideMark/>
          </w:tcPr>
          <w:p w14:paraId="4EA85140" w14:textId="77777777" w:rsidR="00D67926" w:rsidRDefault="008D6FB8">
            <w:pPr>
              <w:rPr>
                <w:rFonts w:eastAsia="Times New Roman"/>
                <w:lang w:val="en-US"/>
              </w:rPr>
            </w:pPr>
            <w:r>
              <w:rPr>
                <w:rFonts w:eastAsia="Times New Roman"/>
                <w:b/>
                <w:bCs/>
                <w:lang w:val="en-US"/>
              </w:rPr>
              <w:t>Medication.package.content</w:t>
            </w:r>
          </w:p>
        </w:tc>
        <w:tc>
          <w:tcPr>
            <w:tcW w:w="0" w:type="auto"/>
            <w:vAlign w:val="center"/>
            <w:hideMark/>
          </w:tcPr>
          <w:p w14:paraId="2A41D2A0" w14:textId="77777777" w:rsidR="00D67926" w:rsidRDefault="00D67926">
            <w:pPr>
              <w:rPr>
                <w:rFonts w:eastAsia="Times New Roman"/>
                <w:lang w:val="en-US"/>
              </w:rPr>
            </w:pPr>
          </w:p>
        </w:tc>
      </w:tr>
      <w:tr w:rsidR="00D67926" w14:paraId="20B52905" w14:textId="77777777">
        <w:trPr>
          <w:divId w:val="738407075"/>
          <w:tblCellSpacing w:w="15" w:type="dxa"/>
        </w:trPr>
        <w:tc>
          <w:tcPr>
            <w:tcW w:w="0" w:type="auto"/>
            <w:vAlign w:val="center"/>
            <w:hideMark/>
          </w:tcPr>
          <w:p w14:paraId="62969E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519B07" w14:textId="77777777" w:rsidR="00D67926" w:rsidRDefault="008D6FB8">
            <w:pPr>
              <w:rPr>
                <w:rFonts w:eastAsia="Times New Roman"/>
                <w:lang w:val="en-US"/>
              </w:rPr>
            </w:pPr>
            <w:r>
              <w:rPr>
                <w:rFonts w:eastAsia="Times New Roman"/>
                <w:lang w:val="en-US"/>
              </w:rPr>
              <w:t>What is in the package?</w:t>
            </w:r>
          </w:p>
        </w:tc>
      </w:tr>
      <w:tr w:rsidR="00D67926" w14:paraId="03022510" w14:textId="77777777">
        <w:trPr>
          <w:divId w:val="738407075"/>
          <w:tblCellSpacing w:w="15" w:type="dxa"/>
        </w:trPr>
        <w:tc>
          <w:tcPr>
            <w:tcW w:w="0" w:type="auto"/>
            <w:vAlign w:val="center"/>
            <w:hideMark/>
          </w:tcPr>
          <w:p w14:paraId="60F377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4090DB" w14:textId="77777777" w:rsidR="00D67926" w:rsidRDefault="008D6FB8">
            <w:pPr>
              <w:rPr>
                <w:rFonts w:eastAsia="Times New Roman"/>
                <w:lang w:val="en-US"/>
              </w:rPr>
            </w:pPr>
            <w:r>
              <w:rPr>
                <w:rFonts w:eastAsia="Times New Roman"/>
                <w:lang w:val="en-US"/>
              </w:rPr>
              <w:t>A set of components that go to make up the described item.</w:t>
            </w:r>
          </w:p>
        </w:tc>
      </w:tr>
      <w:tr w:rsidR="00D67926" w14:paraId="06B58638" w14:textId="77777777">
        <w:trPr>
          <w:divId w:val="738407075"/>
          <w:tblCellSpacing w:w="15" w:type="dxa"/>
        </w:trPr>
        <w:tc>
          <w:tcPr>
            <w:tcW w:w="0" w:type="auto"/>
            <w:vAlign w:val="center"/>
            <w:hideMark/>
          </w:tcPr>
          <w:p w14:paraId="045481E6" w14:textId="77777777" w:rsidR="00D67926" w:rsidRDefault="008D6FB8">
            <w:pPr>
              <w:rPr>
                <w:rFonts w:eastAsia="Times New Roman"/>
                <w:lang w:val="en-US"/>
              </w:rPr>
            </w:pPr>
            <w:r>
              <w:rPr>
                <w:rFonts w:eastAsia="Times New Roman"/>
                <w:b/>
                <w:bCs/>
                <w:lang w:val="en-US"/>
              </w:rPr>
              <w:t>Medication.package.content.item</w:t>
            </w:r>
          </w:p>
        </w:tc>
        <w:tc>
          <w:tcPr>
            <w:tcW w:w="0" w:type="auto"/>
            <w:vAlign w:val="center"/>
            <w:hideMark/>
          </w:tcPr>
          <w:p w14:paraId="3908190B" w14:textId="77777777" w:rsidR="00D67926" w:rsidRDefault="00D67926">
            <w:pPr>
              <w:rPr>
                <w:rFonts w:eastAsia="Times New Roman"/>
                <w:lang w:val="en-US"/>
              </w:rPr>
            </w:pPr>
          </w:p>
        </w:tc>
      </w:tr>
      <w:tr w:rsidR="00D67926" w14:paraId="0B7D4AA9" w14:textId="77777777">
        <w:trPr>
          <w:divId w:val="738407075"/>
          <w:tblCellSpacing w:w="15" w:type="dxa"/>
        </w:trPr>
        <w:tc>
          <w:tcPr>
            <w:tcW w:w="0" w:type="auto"/>
            <w:vAlign w:val="center"/>
            <w:hideMark/>
          </w:tcPr>
          <w:p w14:paraId="7CEAC49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85DD07" w14:textId="77777777" w:rsidR="00D67926" w:rsidRDefault="008D6FB8">
            <w:pPr>
              <w:rPr>
                <w:rFonts w:eastAsia="Times New Roman"/>
                <w:lang w:val="en-US"/>
              </w:rPr>
            </w:pPr>
            <w:r>
              <w:rPr>
                <w:rFonts w:eastAsia="Times New Roman"/>
                <w:lang w:val="en-US"/>
              </w:rPr>
              <w:t>A product in the package</w:t>
            </w:r>
          </w:p>
        </w:tc>
      </w:tr>
      <w:tr w:rsidR="00D67926" w14:paraId="32EBC253" w14:textId="77777777">
        <w:trPr>
          <w:divId w:val="738407075"/>
          <w:tblCellSpacing w:w="15" w:type="dxa"/>
        </w:trPr>
        <w:tc>
          <w:tcPr>
            <w:tcW w:w="0" w:type="auto"/>
            <w:vAlign w:val="center"/>
            <w:hideMark/>
          </w:tcPr>
          <w:p w14:paraId="60A5E5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56AB05" w14:textId="77777777" w:rsidR="00D67926" w:rsidRDefault="008D6FB8">
            <w:pPr>
              <w:rPr>
                <w:rFonts w:eastAsia="Times New Roman"/>
                <w:lang w:val="en-US"/>
              </w:rPr>
            </w:pPr>
            <w:r>
              <w:rPr>
                <w:rFonts w:eastAsia="Times New Roman"/>
                <w:lang w:val="en-US"/>
              </w:rPr>
              <w:t>Identifies one of the items in the package.</w:t>
            </w:r>
          </w:p>
        </w:tc>
      </w:tr>
      <w:tr w:rsidR="00D67926" w14:paraId="38F7810A" w14:textId="77777777">
        <w:trPr>
          <w:divId w:val="738407075"/>
          <w:tblCellSpacing w:w="15" w:type="dxa"/>
        </w:trPr>
        <w:tc>
          <w:tcPr>
            <w:tcW w:w="0" w:type="auto"/>
            <w:vAlign w:val="center"/>
            <w:hideMark/>
          </w:tcPr>
          <w:p w14:paraId="198AA606" w14:textId="77777777" w:rsidR="00D67926" w:rsidRDefault="008D6FB8">
            <w:pPr>
              <w:rPr>
                <w:rFonts w:eastAsia="Times New Roman"/>
                <w:lang w:val="en-US"/>
              </w:rPr>
            </w:pPr>
            <w:r>
              <w:rPr>
                <w:rFonts w:eastAsia="Times New Roman"/>
                <w:b/>
                <w:bCs/>
                <w:lang w:val="en-US"/>
              </w:rPr>
              <w:t>Medication.package.content.amount</w:t>
            </w:r>
          </w:p>
        </w:tc>
        <w:tc>
          <w:tcPr>
            <w:tcW w:w="0" w:type="auto"/>
            <w:vAlign w:val="center"/>
            <w:hideMark/>
          </w:tcPr>
          <w:p w14:paraId="770FECAC" w14:textId="77777777" w:rsidR="00D67926" w:rsidRDefault="00D67926">
            <w:pPr>
              <w:rPr>
                <w:rFonts w:eastAsia="Times New Roman"/>
                <w:lang w:val="en-US"/>
              </w:rPr>
            </w:pPr>
          </w:p>
        </w:tc>
      </w:tr>
      <w:tr w:rsidR="00D67926" w14:paraId="6DE3CE77" w14:textId="77777777">
        <w:trPr>
          <w:divId w:val="738407075"/>
          <w:tblCellSpacing w:w="15" w:type="dxa"/>
        </w:trPr>
        <w:tc>
          <w:tcPr>
            <w:tcW w:w="0" w:type="auto"/>
            <w:vAlign w:val="center"/>
            <w:hideMark/>
          </w:tcPr>
          <w:p w14:paraId="0A1E2E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EBDF56" w14:textId="77777777" w:rsidR="00D67926" w:rsidRDefault="008D6FB8">
            <w:pPr>
              <w:rPr>
                <w:rFonts w:eastAsia="Times New Roman"/>
                <w:lang w:val="en-US"/>
              </w:rPr>
            </w:pPr>
            <w:r>
              <w:rPr>
                <w:rFonts w:eastAsia="Times New Roman"/>
                <w:lang w:val="en-US"/>
              </w:rPr>
              <w:t>How many are in the package?</w:t>
            </w:r>
          </w:p>
        </w:tc>
      </w:tr>
      <w:tr w:rsidR="00D67926" w14:paraId="30414AAF" w14:textId="77777777">
        <w:trPr>
          <w:divId w:val="738407075"/>
          <w:tblCellSpacing w:w="15" w:type="dxa"/>
        </w:trPr>
        <w:tc>
          <w:tcPr>
            <w:tcW w:w="0" w:type="auto"/>
            <w:vAlign w:val="center"/>
            <w:hideMark/>
          </w:tcPr>
          <w:p w14:paraId="57749E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F04985" w14:textId="77777777" w:rsidR="00D67926" w:rsidRDefault="008D6FB8">
            <w:pPr>
              <w:rPr>
                <w:rFonts w:eastAsia="Times New Roman"/>
                <w:lang w:val="en-US"/>
              </w:rPr>
            </w:pPr>
            <w:r>
              <w:rPr>
                <w:rFonts w:eastAsia="Times New Roman"/>
                <w:lang w:val="en-US"/>
              </w:rPr>
              <w:t>The amount of the product that is in the package.</w:t>
            </w:r>
          </w:p>
        </w:tc>
      </w:tr>
    </w:tbl>
    <w:p w14:paraId="53DAED78" w14:textId="77777777" w:rsidR="00D67926" w:rsidRDefault="008D6FB8">
      <w:pPr>
        <w:pStyle w:val="Heading2"/>
        <w:divId w:val="738407075"/>
        <w:rPr>
          <w:rFonts w:eastAsia="Times New Roman"/>
          <w:lang w:val="en-US"/>
        </w:rPr>
      </w:pPr>
      <w:r>
        <w:rPr>
          <w:rFonts w:eastAsia="Times New Roman"/>
          <w:lang w:val="en-US"/>
        </w:rPr>
        <w:t>http://hl7.org/fhir/StructureDefinition/MedicationAdministration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5"/>
        <w:gridCol w:w="4825"/>
      </w:tblGrid>
      <w:tr w:rsidR="00D67926" w14:paraId="69F3A12D" w14:textId="77777777">
        <w:trPr>
          <w:divId w:val="738407075"/>
          <w:tblCellSpacing w:w="15" w:type="dxa"/>
        </w:trPr>
        <w:tc>
          <w:tcPr>
            <w:tcW w:w="0" w:type="auto"/>
            <w:vAlign w:val="center"/>
            <w:hideMark/>
          </w:tcPr>
          <w:p w14:paraId="10D502E4" w14:textId="77777777" w:rsidR="00D67926" w:rsidRDefault="008D6FB8">
            <w:pPr>
              <w:rPr>
                <w:rFonts w:eastAsia="Times New Roman"/>
                <w:lang w:val="en-US"/>
              </w:rPr>
            </w:pPr>
            <w:r>
              <w:rPr>
                <w:rFonts w:eastAsia="Times New Roman"/>
                <w:b/>
                <w:bCs/>
                <w:lang w:val="en-US"/>
              </w:rPr>
              <w:lastRenderedPageBreak/>
              <w:t>MedicationAdministration</w:t>
            </w:r>
          </w:p>
        </w:tc>
        <w:tc>
          <w:tcPr>
            <w:tcW w:w="0" w:type="auto"/>
            <w:vAlign w:val="center"/>
            <w:hideMark/>
          </w:tcPr>
          <w:p w14:paraId="56DCA6B0" w14:textId="77777777" w:rsidR="00D67926" w:rsidRDefault="008D6FB8">
            <w:pPr>
              <w:rPr>
                <w:rFonts w:eastAsia="Times New Roman"/>
                <w:lang w:val="en-US"/>
              </w:rPr>
            </w:pPr>
            <w:r>
              <w:rPr>
                <w:rFonts w:eastAsia="Times New Roman"/>
                <w:lang w:val="en-US"/>
              </w:rPr>
              <w:t>Medication Administration</w:t>
            </w:r>
          </w:p>
        </w:tc>
      </w:tr>
      <w:tr w:rsidR="00D67926" w14:paraId="45158F3A" w14:textId="77777777">
        <w:trPr>
          <w:divId w:val="738407075"/>
          <w:tblCellSpacing w:w="15" w:type="dxa"/>
        </w:trPr>
        <w:tc>
          <w:tcPr>
            <w:tcW w:w="0" w:type="auto"/>
            <w:vAlign w:val="center"/>
            <w:hideMark/>
          </w:tcPr>
          <w:p w14:paraId="427B23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FF4C0F" w14:textId="77777777" w:rsidR="00D67926" w:rsidRDefault="008D6FB8">
            <w:pPr>
              <w:rPr>
                <w:rFonts w:eastAsia="Times New Roman"/>
                <w:lang w:val="en-US"/>
              </w:rPr>
            </w:pPr>
            <w:r>
              <w:rPr>
                <w:rFonts w:eastAsia="Times New Roman"/>
                <w:lang w:val="en-US"/>
              </w:rPr>
              <w:t>Administration of medication to a patient</w:t>
            </w:r>
          </w:p>
        </w:tc>
      </w:tr>
      <w:tr w:rsidR="00D67926" w14:paraId="7DCA6F09" w14:textId="77777777">
        <w:trPr>
          <w:divId w:val="738407075"/>
          <w:tblCellSpacing w:w="15" w:type="dxa"/>
        </w:trPr>
        <w:tc>
          <w:tcPr>
            <w:tcW w:w="0" w:type="auto"/>
            <w:vAlign w:val="center"/>
            <w:hideMark/>
          </w:tcPr>
          <w:p w14:paraId="67246B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336584" w14:textId="77777777" w:rsidR="00D67926" w:rsidRDefault="008D6FB8">
            <w:pPr>
              <w:rPr>
                <w:rFonts w:eastAsia="Times New Roman"/>
                <w:lang w:val="en-US"/>
              </w:rPr>
            </w:pP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D67926" w14:paraId="78856DE0" w14:textId="77777777">
        <w:trPr>
          <w:divId w:val="738407075"/>
          <w:tblCellSpacing w:w="15" w:type="dxa"/>
        </w:trPr>
        <w:tc>
          <w:tcPr>
            <w:tcW w:w="0" w:type="auto"/>
            <w:vAlign w:val="center"/>
            <w:hideMark/>
          </w:tcPr>
          <w:p w14:paraId="5A12B6A9" w14:textId="77777777" w:rsidR="00D67926" w:rsidRDefault="008D6FB8">
            <w:pPr>
              <w:rPr>
                <w:rFonts w:eastAsia="Times New Roman"/>
                <w:lang w:val="en-US"/>
              </w:rPr>
            </w:pPr>
            <w:r>
              <w:rPr>
                <w:rFonts w:eastAsia="Times New Roman"/>
                <w:b/>
                <w:bCs/>
                <w:lang w:val="en-US"/>
              </w:rPr>
              <w:t>MedicationAdministration.identifier</w:t>
            </w:r>
          </w:p>
        </w:tc>
        <w:tc>
          <w:tcPr>
            <w:tcW w:w="0" w:type="auto"/>
            <w:vAlign w:val="center"/>
            <w:hideMark/>
          </w:tcPr>
          <w:p w14:paraId="1AF65E1E" w14:textId="77777777" w:rsidR="00D67926" w:rsidRDefault="00D67926">
            <w:pPr>
              <w:rPr>
                <w:rFonts w:eastAsia="Times New Roman"/>
                <w:lang w:val="en-US"/>
              </w:rPr>
            </w:pPr>
          </w:p>
        </w:tc>
      </w:tr>
      <w:tr w:rsidR="00D67926" w14:paraId="6783BF8A" w14:textId="77777777">
        <w:trPr>
          <w:divId w:val="738407075"/>
          <w:tblCellSpacing w:w="15" w:type="dxa"/>
        </w:trPr>
        <w:tc>
          <w:tcPr>
            <w:tcW w:w="0" w:type="auto"/>
            <w:vAlign w:val="center"/>
            <w:hideMark/>
          </w:tcPr>
          <w:p w14:paraId="31D527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5686F1" w14:textId="77777777" w:rsidR="00D67926" w:rsidRDefault="008D6FB8">
            <w:pPr>
              <w:rPr>
                <w:rFonts w:eastAsia="Times New Roman"/>
                <w:lang w:val="en-US"/>
              </w:rPr>
            </w:pPr>
            <w:r>
              <w:rPr>
                <w:rFonts w:eastAsia="Times New Roman"/>
                <w:lang w:val="en-US"/>
              </w:rPr>
              <w:t>External identifier</w:t>
            </w:r>
          </w:p>
        </w:tc>
      </w:tr>
      <w:tr w:rsidR="00D67926" w14:paraId="356AED52" w14:textId="77777777">
        <w:trPr>
          <w:divId w:val="738407075"/>
          <w:tblCellSpacing w:w="15" w:type="dxa"/>
        </w:trPr>
        <w:tc>
          <w:tcPr>
            <w:tcW w:w="0" w:type="auto"/>
            <w:vAlign w:val="center"/>
            <w:hideMark/>
          </w:tcPr>
          <w:p w14:paraId="4457F1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E6983A" w14:textId="77777777"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14:paraId="1493CECF" w14:textId="77777777">
        <w:trPr>
          <w:divId w:val="738407075"/>
          <w:tblCellSpacing w:w="15" w:type="dxa"/>
        </w:trPr>
        <w:tc>
          <w:tcPr>
            <w:tcW w:w="0" w:type="auto"/>
            <w:vAlign w:val="center"/>
            <w:hideMark/>
          </w:tcPr>
          <w:p w14:paraId="621F2D31" w14:textId="77777777" w:rsidR="00D67926" w:rsidRDefault="008D6FB8">
            <w:pPr>
              <w:rPr>
                <w:rFonts w:eastAsia="Times New Roman"/>
                <w:lang w:val="en-US"/>
              </w:rPr>
            </w:pPr>
            <w:r>
              <w:rPr>
                <w:rFonts w:eastAsia="Times New Roman"/>
                <w:b/>
                <w:bCs/>
                <w:lang w:val="en-US"/>
              </w:rPr>
              <w:t>MedicationAdministration.status</w:t>
            </w:r>
          </w:p>
        </w:tc>
        <w:tc>
          <w:tcPr>
            <w:tcW w:w="0" w:type="auto"/>
            <w:vAlign w:val="center"/>
            <w:hideMark/>
          </w:tcPr>
          <w:p w14:paraId="611598CD" w14:textId="77777777" w:rsidR="00D67926" w:rsidRDefault="00D67926">
            <w:pPr>
              <w:rPr>
                <w:rFonts w:eastAsia="Times New Roman"/>
                <w:lang w:val="en-US"/>
              </w:rPr>
            </w:pPr>
          </w:p>
        </w:tc>
      </w:tr>
      <w:tr w:rsidR="00D67926" w14:paraId="78F17B53" w14:textId="77777777">
        <w:trPr>
          <w:divId w:val="738407075"/>
          <w:tblCellSpacing w:w="15" w:type="dxa"/>
        </w:trPr>
        <w:tc>
          <w:tcPr>
            <w:tcW w:w="0" w:type="auto"/>
            <w:vAlign w:val="center"/>
            <w:hideMark/>
          </w:tcPr>
          <w:p w14:paraId="0571A8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6C4720" w14:textId="77777777" w:rsidR="00D67926" w:rsidRDefault="008D6FB8">
            <w:pPr>
              <w:rPr>
                <w:rFonts w:eastAsia="Times New Roman"/>
                <w:lang w:val="en-US"/>
              </w:rPr>
            </w:pPr>
            <w:r>
              <w:rPr>
                <w:rFonts w:eastAsia="Times New Roman"/>
                <w:lang w:val="en-US"/>
              </w:rPr>
              <w:t xml:space="preserve">Will generally be set to show that the administration has been completed. For some long running administrations such as infusions it is possible for an administration to be started but not completed or it may be paused while some other process is under way. </w:t>
            </w:r>
          </w:p>
        </w:tc>
      </w:tr>
      <w:tr w:rsidR="00D67926" w14:paraId="7712B331" w14:textId="77777777">
        <w:trPr>
          <w:divId w:val="738407075"/>
          <w:tblCellSpacing w:w="15" w:type="dxa"/>
        </w:trPr>
        <w:tc>
          <w:tcPr>
            <w:tcW w:w="0" w:type="auto"/>
            <w:vAlign w:val="center"/>
            <w:hideMark/>
          </w:tcPr>
          <w:p w14:paraId="6315242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D18AF87" w14:textId="77777777" w:rsidR="00D67926" w:rsidRDefault="008D6FB8">
            <w:pPr>
              <w:rPr>
                <w:rFonts w:eastAsia="Times New Roman"/>
                <w:lang w:val="en-US"/>
              </w:rPr>
            </w:pPr>
            <w:r>
              <w:rPr>
                <w:rFonts w:eastAsia="Times New Roman"/>
                <w:lang w:val="en-US"/>
              </w:rPr>
              <w:t>A set of codes indicating the current status of a MedicationAdministration</w:t>
            </w:r>
          </w:p>
        </w:tc>
      </w:tr>
      <w:tr w:rsidR="00D67926" w14:paraId="25FF4181" w14:textId="77777777">
        <w:trPr>
          <w:divId w:val="738407075"/>
          <w:tblCellSpacing w:w="15" w:type="dxa"/>
        </w:trPr>
        <w:tc>
          <w:tcPr>
            <w:tcW w:w="0" w:type="auto"/>
            <w:vAlign w:val="center"/>
            <w:hideMark/>
          </w:tcPr>
          <w:p w14:paraId="2371673F" w14:textId="77777777" w:rsidR="00D67926" w:rsidRDefault="008D6FB8">
            <w:pPr>
              <w:rPr>
                <w:rFonts w:eastAsia="Times New Roman"/>
                <w:lang w:val="en-US"/>
              </w:rPr>
            </w:pPr>
            <w:r>
              <w:rPr>
                <w:rFonts w:eastAsia="Times New Roman"/>
                <w:b/>
                <w:bCs/>
                <w:lang w:val="en-US"/>
              </w:rPr>
              <w:t>MedicationAdministration.patient</w:t>
            </w:r>
          </w:p>
        </w:tc>
        <w:tc>
          <w:tcPr>
            <w:tcW w:w="0" w:type="auto"/>
            <w:vAlign w:val="center"/>
            <w:hideMark/>
          </w:tcPr>
          <w:p w14:paraId="5092ACE2" w14:textId="77777777" w:rsidR="00D67926" w:rsidRDefault="00D67926">
            <w:pPr>
              <w:rPr>
                <w:rFonts w:eastAsia="Times New Roman"/>
                <w:lang w:val="en-US"/>
              </w:rPr>
            </w:pPr>
          </w:p>
        </w:tc>
      </w:tr>
      <w:tr w:rsidR="00D67926" w14:paraId="65553C02" w14:textId="77777777">
        <w:trPr>
          <w:divId w:val="738407075"/>
          <w:tblCellSpacing w:w="15" w:type="dxa"/>
        </w:trPr>
        <w:tc>
          <w:tcPr>
            <w:tcW w:w="0" w:type="auto"/>
            <w:vAlign w:val="center"/>
            <w:hideMark/>
          </w:tcPr>
          <w:p w14:paraId="4C80BE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252050" w14:textId="77777777" w:rsidR="00D67926" w:rsidRDefault="008D6FB8">
            <w:pPr>
              <w:rPr>
                <w:rFonts w:eastAsia="Times New Roman"/>
                <w:lang w:val="en-US"/>
              </w:rPr>
            </w:pPr>
            <w:r>
              <w:rPr>
                <w:rFonts w:eastAsia="Times New Roman"/>
                <w:lang w:val="en-US"/>
              </w:rPr>
              <w:t>Who received medication?</w:t>
            </w:r>
          </w:p>
        </w:tc>
      </w:tr>
      <w:tr w:rsidR="00D67926" w14:paraId="4D463F09" w14:textId="77777777">
        <w:trPr>
          <w:divId w:val="738407075"/>
          <w:tblCellSpacing w:w="15" w:type="dxa"/>
        </w:trPr>
        <w:tc>
          <w:tcPr>
            <w:tcW w:w="0" w:type="auto"/>
            <w:vAlign w:val="center"/>
            <w:hideMark/>
          </w:tcPr>
          <w:p w14:paraId="11EBF3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DF6C30" w14:textId="77777777" w:rsidR="00D67926" w:rsidRDefault="008D6FB8">
            <w:pPr>
              <w:rPr>
                <w:rFonts w:eastAsia="Times New Roman"/>
                <w:lang w:val="en-US"/>
              </w:rPr>
            </w:pPr>
            <w:r>
              <w:rPr>
                <w:rFonts w:eastAsia="Times New Roman"/>
                <w:lang w:val="en-US"/>
              </w:rPr>
              <w:t>The person or animal to whom the medication was given.</w:t>
            </w:r>
          </w:p>
        </w:tc>
      </w:tr>
      <w:tr w:rsidR="00D67926" w14:paraId="68F6A1AE" w14:textId="77777777">
        <w:trPr>
          <w:divId w:val="738407075"/>
          <w:tblCellSpacing w:w="15" w:type="dxa"/>
        </w:trPr>
        <w:tc>
          <w:tcPr>
            <w:tcW w:w="0" w:type="auto"/>
            <w:vAlign w:val="center"/>
            <w:hideMark/>
          </w:tcPr>
          <w:p w14:paraId="1AED0EB1" w14:textId="77777777" w:rsidR="00D67926" w:rsidRDefault="008D6FB8">
            <w:pPr>
              <w:rPr>
                <w:rFonts w:eastAsia="Times New Roman"/>
                <w:lang w:val="en-US"/>
              </w:rPr>
            </w:pPr>
            <w:r>
              <w:rPr>
                <w:rFonts w:eastAsia="Times New Roman"/>
                <w:b/>
                <w:bCs/>
                <w:lang w:val="en-US"/>
              </w:rPr>
              <w:t>MedicationAdministration.practitioner</w:t>
            </w:r>
          </w:p>
        </w:tc>
        <w:tc>
          <w:tcPr>
            <w:tcW w:w="0" w:type="auto"/>
            <w:vAlign w:val="center"/>
            <w:hideMark/>
          </w:tcPr>
          <w:p w14:paraId="13596EA6" w14:textId="77777777" w:rsidR="00D67926" w:rsidRDefault="00D67926">
            <w:pPr>
              <w:rPr>
                <w:rFonts w:eastAsia="Times New Roman"/>
                <w:lang w:val="en-US"/>
              </w:rPr>
            </w:pPr>
          </w:p>
        </w:tc>
      </w:tr>
      <w:tr w:rsidR="00D67926" w14:paraId="0A921D31" w14:textId="77777777">
        <w:trPr>
          <w:divId w:val="738407075"/>
          <w:tblCellSpacing w:w="15" w:type="dxa"/>
        </w:trPr>
        <w:tc>
          <w:tcPr>
            <w:tcW w:w="0" w:type="auto"/>
            <w:vAlign w:val="center"/>
            <w:hideMark/>
          </w:tcPr>
          <w:p w14:paraId="58A586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155606" w14:textId="77777777" w:rsidR="00D67926" w:rsidRDefault="008D6FB8">
            <w:pPr>
              <w:rPr>
                <w:rFonts w:eastAsia="Times New Roman"/>
                <w:lang w:val="en-US"/>
              </w:rPr>
            </w:pPr>
            <w:r>
              <w:rPr>
                <w:rFonts w:eastAsia="Times New Roman"/>
                <w:lang w:val="en-US"/>
              </w:rPr>
              <w:t>Who administered substance?</w:t>
            </w:r>
          </w:p>
        </w:tc>
      </w:tr>
      <w:tr w:rsidR="00D67926" w14:paraId="0F9C6E0D" w14:textId="77777777">
        <w:trPr>
          <w:divId w:val="738407075"/>
          <w:tblCellSpacing w:w="15" w:type="dxa"/>
        </w:trPr>
        <w:tc>
          <w:tcPr>
            <w:tcW w:w="0" w:type="auto"/>
            <w:vAlign w:val="center"/>
            <w:hideMark/>
          </w:tcPr>
          <w:p w14:paraId="2276A1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25C251" w14:textId="77777777" w:rsidR="00D67926" w:rsidRDefault="008D6FB8">
            <w:pPr>
              <w:rPr>
                <w:rFonts w:eastAsia="Times New Roman"/>
                <w:lang w:val="en-US"/>
              </w:rPr>
            </w:pPr>
            <w:r>
              <w:rPr>
                <w:rFonts w:eastAsia="Times New Roman"/>
                <w:lang w:val="en-US"/>
              </w:rPr>
              <w:t>The individual who was responsible for giving the medication to the patient.</w:t>
            </w:r>
          </w:p>
        </w:tc>
      </w:tr>
      <w:tr w:rsidR="00D67926" w14:paraId="48CA2723" w14:textId="77777777">
        <w:trPr>
          <w:divId w:val="738407075"/>
          <w:tblCellSpacing w:w="15" w:type="dxa"/>
        </w:trPr>
        <w:tc>
          <w:tcPr>
            <w:tcW w:w="0" w:type="auto"/>
            <w:vAlign w:val="center"/>
            <w:hideMark/>
          </w:tcPr>
          <w:p w14:paraId="7F36AD47" w14:textId="77777777" w:rsidR="00D67926" w:rsidRDefault="008D6FB8">
            <w:pPr>
              <w:rPr>
                <w:rFonts w:eastAsia="Times New Roman"/>
                <w:lang w:val="en-US"/>
              </w:rPr>
            </w:pPr>
            <w:r>
              <w:rPr>
                <w:rFonts w:eastAsia="Times New Roman"/>
                <w:b/>
                <w:bCs/>
                <w:lang w:val="en-US"/>
              </w:rPr>
              <w:t>MedicationAdministration.encounter</w:t>
            </w:r>
          </w:p>
        </w:tc>
        <w:tc>
          <w:tcPr>
            <w:tcW w:w="0" w:type="auto"/>
            <w:vAlign w:val="center"/>
            <w:hideMark/>
          </w:tcPr>
          <w:p w14:paraId="6FA284B6" w14:textId="77777777" w:rsidR="00D67926" w:rsidRDefault="00D67926">
            <w:pPr>
              <w:rPr>
                <w:rFonts w:eastAsia="Times New Roman"/>
                <w:lang w:val="en-US"/>
              </w:rPr>
            </w:pPr>
          </w:p>
        </w:tc>
      </w:tr>
      <w:tr w:rsidR="00D67926" w14:paraId="4B3CA52F" w14:textId="77777777">
        <w:trPr>
          <w:divId w:val="738407075"/>
          <w:tblCellSpacing w:w="15" w:type="dxa"/>
        </w:trPr>
        <w:tc>
          <w:tcPr>
            <w:tcW w:w="0" w:type="auto"/>
            <w:vAlign w:val="center"/>
            <w:hideMark/>
          </w:tcPr>
          <w:p w14:paraId="0E4C4E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71DD1F" w14:textId="77777777" w:rsidR="00D67926" w:rsidRDefault="008D6FB8">
            <w:pPr>
              <w:rPr>
                <w:rFonts w:eastAsia="Times New Roman"/>
                <w:lang w:val="en-US"/>
              </w:rPr>
            </w:pPr>
            <w:r>
              <w:rPr>
                <w:rFonts w:eastAsia="Times New Roman"/>
                <w:lang w:val="en-US"/>
              </w:rPr>
              <w:t>Encounter administered as part of</w:t>
            </w:r>
          </w:p>
        </w:tc>
      </w:tr>
      <w:tr w:rsidR="00D67926" w14:paraId="6F3575B1" w14:textId="77777777">
        <w:trPr>
          <w:divId w:val="738407075"/>
          <w:tblCellSpacing w:w="15" w:type="dxa"/>
        </w:trPr>
        <w:tc>
          <w:tcPr>
            <w:tcW w:w="0" w:type="auto"/>
            <w:vAlign w:val="center"/>
            <w:hideMark/>
          </w:tcPr>
          <w:p w14:paraId="7099DB6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9821A3D" w14:textId="77777777" w:rsidR="00D67926" w:rsidRDefault="008D6FB8">
            <w:pPr>
              <w:rPr>
                <w:rFonts w:eastAsia="Times New Roman"/>
                <w:lang w:val="en-US"/>
              </w:rPr>
            </w:pPr>
            <w:r>
              <w:rPr>
                <w:rFonts w:eastAsia="Times New Roman"/>
                <w:lang w:val="en-US"/>
              </w:rPr>
              <w:t xml:space="preserve">The visit or admission the or other contact between patient and health care provider the medication administration was performed as part of. </w:t>
            </w:r>
          </w:p>
        </w:tc>
      </w:tr>
      <w:tr w:rsidR="00D67926" w14:paraId="0C65FAD5" w14:textId="77777777">
        <w:trPr>
          <w:divId w:val="738407075"/>
          <w:tblCellSpacing w:w="15" w:type="dxa"/>
        </w:trPr>
        <w:tc>
          <w:tcPr>
            <w:tcW w:w="0" w:type="auto"/>
            <w:vAlign w:val="center"/>
            <w:hideMark/>
          </w:tcPr>
          <w:p w14:paraId="70F0F7D7" w14:textId="77777777" w:rsidR="00D67926" w:rsidRDefault="008D6FB8">
            <w:pPr>
              <w:rPr>
                <w:rFonts w:eastAsia="Times New Roman"/>
                <w:lang w:val="en-US"/>
              </w:rPr>
            </w:pPr>
            <w:r>
              <w:rPr>
                <w:rFonts w:eastAsia="Times New Roman"/>
                <w:b/>
                <w:bCs/>
                <w:lang w:val="en-US"/>
              </w:rPr>
              <w:t>MedicationAdministration.prescription</w:t>
            </w:r>
          </w:p>
        </w:tc>
        <w:tc>
          <w:tcPr>
            <w:tcW w:w="0" w:type="auto"/>
            <w:vAlign w:val="center"/>
            <w:hideMark/>
          </w:tcPr>
          <w:p w14:paraId="6760ECB6" w14:textId="77777777" w:rsidR="00D67926" w:rsidRDefault="00D67926">
            <w:pPr>
              <w:rPr>
                <w:rFonts w:eastAsia="Times New Roman"/>
                <w:lang w:val="en-US"/>
              </w:rPr>
            </w:pPr>
          </w:p>
        </w:tc>
      </w:tr>
      <w:tr w:rsidR="00D67926" w14:paraId="3DC202ED" w14:textId="77777777">
        <w:trPr>
          <w:divId w:val="738407075"/>
          <w:tblCellSpacing w:w="15" w:type="dxa"/>
        </w:trPr>
        <w:tc>
          <w:tcPr>
            <w:tcW w:w="0" w:type="auto"/>
            <w:vAlign w:val="center"/>
            <w:hideMark/>
          </w:tcPr>
          <w:p w14:paraId="3F54626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4F8C31" w14:textId="77777777" w:rsidR="00D67926" w:rsidRDefault="008D6FB8">
            <w:pPr>
              <w:rPr>
                <w:rFonts w:eastAsia="Times New Roman"/>
                <w:lang w:val="en-US"/>
              </w:rPr>
            </w:pPr>
            <w:r>
              <w:rPr>
                <w:rFonts w:eastAsia="Times New Roman"/>
                <w:lang w:val="en-US"/>
              </w:rPr>
              <w:t>Order administration performed against</w:t>
            </w:r>
          </w:p>
        </w:tc>
      </w:tr>
      <w:tr w:rsidR="00D67926" w14:paraId="3C2AD2CF" w14:textId="77777777">
        <w:trPr>
          <w:divId w:val="738407075"/>
          <w:tblCellSpacing w:w="15" w:type="dxa"/>
        </w:trPr>
        <w:tc>
          <w:tcPr>
            <w:tcW w:w="0" w:type="auto"/>
            <w:vAlign w:val="center"/>
            <w:hideMark/>
          </w:tcPr>
          <w:p w14:paraId="56F710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4A3046" w14:textId="77777777" w:rsidR="00D67926" w:rsidRDefault="008D6FB8">
            <w:pPr>
              <w:rPr>
                <w:rFonts w:eastAsia="Times New Roman"/>
                <w:lang w:val="en-US"/>
              </w:rPr>
            </w:pPr>
            <w:r>
              <w:rPr>
                <w:rFonts w:eastAsia="Times New Roman"/>
                <w:lang w:val="en-US"/>
              </w:rPr>
              <w:t>The original request, instruction or authority to perform the administration.</w:t>
            </w:r>
          </w:p>
        </w:tc>
      </w:tr>
      <w:tr w:rsidR="00D67926" w14:paraId="6478472C" w14:textId="77777777">
        <w:trPr>
          <w:divId w:val="738407075"/>
          <w:tblCellSpacing w:w="15" w:type="dxa"/>
        </w:trPr>
        <w:tc>
          <w:tcPr>
            <w:tcW w:w="0" w:type="auto"/>
            <w:vAlign w:val="center"/>
            <w:hideMark/>
          </w:tcPr>
          <w:p w14:paraId="51E61FD2" w14:textId="77777777" w:rsidR="00D67926" w:rsidRDefault="008D6FB8">
            <w:pPr>
              <w:rPr>
                <w:rFonts w:eastAsia="Times New Roman"/>
                <w:lang w:val="en-US"/>
              </w:rPr>
            </w:pPr>
            <w:r>
              <w:rPr>
                <w:rFonts w:eastAsia="Times New Roman"/>
                <w:b/>
                <w:bCs/>
                <w:lang w:val="en-US"/>
              </w:rPr>
              <w:t>MedicationAdministration.wasNotGiven</w:t>
            </w:r>
          </w:p>
        </w:tc>
        <w:tc>
          <w:tcPr>
            <w:tcW w:w="0" w:type="auto"/>
            <w:vAlign w:val="center"/>
            <w:hideMark/>
          </w:tcPr>
          <w:p w14:paraId="045FA637" w14:textId="77777777" w:rsidR="00D67926" w:rsidRDefault="00D67926">
            <w:pPr>
              <w:rPr>
                <w:rFonts w:eastAsia="Times New Roman"/>
                <w:lang w:val="en-US"/>
              </w:rPr>
            </w:pPr>
          </w:p>
        </w:tc>
      </w:tr>
      <w:tr w:rsidR="00D67926" w14:paraId="5B3D25C5" w14:textId="77777777">
        <w:trPr>
          <w:divId w:val="738407075"/>
          <w:tblCellSpacing w:w="15" w:type="dxa"/>
        </w:trPr>
        <w:tc>
          <w:tcPr>
            <w:tcW w:w="0" w:type="auto"/>
            <w:vAlign w:val="center"/>
            <w:hideMark/>
          </w:tcPr>
          <w:p w14:paraId="754F4F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B75B79" w14:textId="77777777" w:rsidR="00D67926" w:rsidRDefault="008D6FB8">
            <w:pPr>
              <w:rPr>
                <w:rFonts w:eastAsia="Times New Roman"/>
                <w:lang w:val="en-US"/>
              </w:rPr>
            </w:pPr>
            <w:r>
              <w:rPr>
                <w:rFonts w:eastAsia="Times New Roman"/>
                <w:lang w:val="en-US"/>
              </w:rPr>
              <w:t>True if medication not administered</w:t>
            </w:r>
          </w:p>
        </w:tc>
      </w:tr>
      <w:tr w:rsidR="00D67926" w14:paraId="56890478" w14:textId="77777777">
        <w:trPr>
          <w:divId w:val="738407075"/>
          <w:tblCellSpacing w:w="15" w:type="dxa"/>
        </w:trPr>
        <w:tc>
          <w:tcPr>
            <w:tcW w:w="0" w:type="auto"/>
            <w:vAlign w:val="center"/>
            <w:hideMark/>
          </w:tcPr>
          <w:p w14:paraId="53DED7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F66B8F" w14:textId="77777777" w:rsidR="00D67926" w:rsidRDefault="008D6FB8">
            <w:pPr>
              <w:rPr>
                <w:rFonts w:eastAsia="Times New Roman"/>
                <w:lang w:val="en-US"/>
              </w:rPr>
            </w:pPr>
            <w:r>
              <w:rPr>
                <w:rFonts w:eastAsia="Times New Roman"/>
                <w:lang w:val="en-US"/>
              </w:rPr>
              <w:t>Set this to true if the record is saying that the medication was NOT administered.</w:t>
            </w:r>
          </w:p>
        </w:tc>
      </w:tr>
      <w:tr w:rsidR="00D67926" w14:paraId="371F50AE" w14:textId="77777777">
        <w:trPr>
          <w:divId w:val="738407075"/>
          <w:tblCellSpacing w:w="15" w:type="dxa"/>
        </w:trPr>
        <w:tc>
          <w:tcPr>
            <w:tcW w:w="0" w:type="auto"/>
            <w:vAlign w:val="center"/>
            <w:hideMark/>
          </w:tcPr>
          <w:p w14:paraId="617D6049"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21E3B18E" w14:textId="77777777" w:rsidR="00D67926" w:rsidRDefault="008D6FB8">
            <w:pPr>
              <w:rPr>
                <w:rFonts w:eastAsia="Times New Roman"/>
                <w:lang w:val="en-US"/>
              </w:rPr>
            </w:pPr>
            <w:r>
              <w:rPr>
                <w:rFonts w:eastAsia="Times New Roman"/>
                <w:lang w:val="en-US"/>
              </w:rPr>
              <w:t>If this is missing, then the medication was administered</w:t>
            </w:r>
          </w:p>
        </w:tc>
      </w:tr>
      <w:tr w:rsidR="00D67926" w14:paraId="7A8E2B3A" w14:textId="77777777">
        <w:trPr>
          <w:divId w:val="738407075"/>
          <w:tblCellSpacing w:w="15" w:type="dxa"/>
        </w:trPr>
        <w:tc>
          <w:tcPr>
            <w:tcW w:w="0" w:type="auto"/>
            <w:vAlign w:val="center"/>
            <w:hideMark/>
          </w:tcPr>
          <w:p w14:paraId="4766F09D" w14:textId="77777777" w:rsidR="00D67926" w:rsidRDefault="008D6FB8">
            <w:pPr>
              <w:rPr>
                <w:rFonts w:eastAsia="Times New Roman"/>
                <w:lang w:val="en-US"/>
              </w:rPr>
            </w:pPr>
            <w:r>
              <w:rPr>
                <w:rFonts w:eastAsia="Times New Roman"/>
                <w:b/>
                <w:bCs/>
                <w:lang w:val="en-US"/>
              </w:rPr>
              <w:t>MedicationAdministration.reasonNotGiven</w:t>
            </w:r>
          </w:p>
        </w:tc>
        <w:tc>
          <w:tcPr>
            <w:tcW w:w="0" w:type="auto"/>
            <w:vAlign w:val="center"/>
            <w:hideMark/>
          </w:tcPr>
          <w:p w14:paraId="532982DD" w14:textId="77777777" w:rsidR="00D67926" w:rsidRDefault="00D67926">
            <w:pPr>
              <w:rPr>
                <w:rFonts w:eastAsia="Times New Roman"/>
                <w:lang w:val="en-US"/>
              </w:rPr>
            </w:pPr>
          </w:p>
        </w:tc>
      </w:tr>
      <w:tr w:rsidR="00D67926" w14:paraId="7316234F" w14:textId="77777777">
        <w:trPr>
          <w:divId w:val="738407075"/>
          <w:tblCellSpacing w:w="15" w:type="dxa"/>
        </w:trPr>
        <w:tc>
          <w:tcPr>
            <w:tcW w:w="0" w:type="auto"/>
            <w:vAlign w:val="center"/>
            <w:hideMark/>
          </w:tcPr>
          <w:p w14:paraId="3B1D53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0D7A35" w14:textId="77777777" w:rsidR="00D67926" w:rsidRDefault="008D6FB8">
            <w:pPr>
              <w:rPr>
                <w:rFonts w:eastAsia="Times New Roman"/>
                <w:lang w:val="en-US"/>
              </w:rPr>
            </w:pPr>
            <w:r>
              <w:rPr>
                <w:rFonts w:eastAsia="Times New Roman"/>
                <w:lang w:val="en-US"/>
              </w:rPr>
              <w:t>Reason administration not performed</w:t>
            </w:r>
          </w:p>
        </w:tc>
      </w:tr>
      <w:tr w:rsidR="00D67926" w14:paraId="656C418C" w14:textId="77777777">
        <w:trPr>
          <w:divId w:val="738407075"/>
          <w:tblCellSpacing w:w="15" w:type="dxa"/>
        </w:trPr>
        <w:tc>
          <w:tcPr>
            <w:tcW w:w="0" w:type="auto"/>
            <w:vAlign w:val="center"/>
            <w:hideMark/>
          </w:tcPr>
          <w:p w14:paraId="335588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6E3175" w14:textId="77777777" w:rsidR="00D67926" w:rsidRDefault="008D6FB8">
            <w:pPr>
              <w:rPr>
                <w:rFonts w:eastAsia="Times New Roman"/>
                <w:lang w:val="en-US"/>
              </w:rPr>
            </w:pPr>
            <w:r>
              <w:rPr>
                <w:rFonts w:eastAsia="Times New Roman"/>
                <w:lang w:val="en-US"/>
              </w:rPr>
              <w:t>A code indicating why the administration was not performed.</w:t>
            </w:r>
          </w:p>
        </w:tc>
      </w:tr>
      <w:tr w:rsidR="00D67926" w14:paraId="79CBDD5F" w14:textId="77777777">
        <w:trPr>
          <w:divId w:val="738407075"/>
          <w:tblCellSpacing w:w="15" w:type="dxa"/>
        </w:trPr>
        <w:tc>
          <w:tcPr>
            <w:tcW w:w="0" w:type="auto"/>
            <w:vAlign w:val="center"/>
            <w:hideMark/>
          </w:tcPr>
          <w:p w14:paraId="051B955E"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E3DF425" w14:textId="77777777" w:rsidR="00D67926" w:rsidRDefault="008D6FB8">
            <w:pPr>
              <w:rPr>
                <w:rFonts w:eastAsia="Times New Roman"/>
                <w:lang w:val="en-US"/>
              </w:rPr>
            </w:pPr>
            <w:r>
              <w:rPr>
                <w:rFonts w:eastAsia="Times New Roman"/>
                <w:lang w:val="en-US"/>
              </w:rPr>
              <w:t>Reason not given is only permitted if wasNotGiven is true</w:t>
            </w:r>
          </w:p>
        </w:tc>
      </w:tr>
      <w:tr w:rsidR="00D67926" w14:paraId="18121330" w14:textId="77777777">
        <w:trPr>
          <w:divId w:val="738407075"/>
          <w:tblCellSpacing w:w="15" w:type="dxa"/>
        </w:trPr>
        <w:tc>
          <w:tcPr>
            <w:tcW w:w="0" w:type="auto"/>
            <w:vAlign w:val="center"/>
            <w:hideMark/>
          </w:tcPr>
          <w:p w14:paraId="1CF86C9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6B9A7B" w14:textId="77777777"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14:paraId="4EEBD1EA" w14:textId="77777777">
        <w:trPr>
          <w:divId w:val="738407075"/>
          <w:tblCellSpacing w:w="15" w:type="dxa"/>
        </w:trPr>
        <w:tc>
          <w:tcPr>
            <w:tcW w:w="0" w:type="auto"/>
            <w:vAlign w:val="center"/>
            <w:hideMark/>
          </w:tcPr>
          <w:p w14:paraId="0876DC41" w14:textId="77777777" w:rsidR="00D67926" w:rsidRDefault="008D6FB8">
            <w:pPr>
              <w:rPr>
                <w:rFonts w:eastAsia="Times New Roman"/>
                <w:lang w:val="en-US"/>
              </w:rPr>
            </w:pPr>
            <w:r>
              <w:rPr>
                <w:rFonts w:eastAsia="Times New Roman"/>
                <w:b/>
                <w:bCs/>
                <w:lang w:val="en-US"/>
              </w:rPr>
              <w:t>MedicationAdministration.reasonGiven</w:t>
            </w:r>
          </w:p>
        </w:tc>
        <w:tc>
          <w:tcPr>
            <w:tcW w:w="0" w:type="auto"/>
            <w:vAlign w:val="center"/>
            <w:hideMark/>
          </w:tcPr>
          <w:p w14:paraId="52EC50FD" w14:textId="77777777" w:rsidR="00D67926" w:rsidRDefault="00D67926">
            <w:pPr>
              <w:rPr>
                <w:rFonts w:eastAsia="Times New Roman"/>
                <w:lang w:val="en-US"/>
              </w:rPr>
            </w:pPr>
          </w:p>
        </w:tc>
      </w:tr>
      <w:tr w:rsidR="00D67926" w14:paraId="4BCBE654" w14:textId="77777777">
        <w:trPr>
          <w:divId w:val="738407075"/>
          <w:tblCellSpacing w:w="15" w:type="dxa"/>
        </w:trPr>
        <w:tc>
          <w:tcPr>
            <w:tcW w:w="0" w:type="auto"/>
            <w:vAlign w:val="center"/>
            <w:hideMark/>
          </w:tcPr>
          <w:p w14:paraId="47E0D1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D6DC3E" w14:textId="77777777" w:rsidR="00D67926" w:rsidRDefault="008D6FB8">
            <w:pPr>
              <w:rPr>
                <w:rFonts w:eastAsia="Times New Roman"/>
                <w:lang w:val="en-US"/>
              </w:rPr>
            </w:pPr>
            <w:r>
              <w:rPr>
                <w:rFonts w:eastAsia="Times New Roman"/>
                <w:lang w:val="en-US"/>
              </w:rPr>
              <w:t>Reason administration performed</w:t>
            </w:r>
          </w:p>
        </w:tc>
      </w:tr>
      <w:tr w:rsidR="00D67926" w14:paraId="5C5D73AA" w14:textId="77777777">
        <w:trPr>
          <w:divId w:val="738407075"/>
          <w:tblCellSpacing w:w="15" w:type="dxa"/>
        </w:trPr>
        <w:tc>
          <w:tcPr>
            <w:tcW w:w="0" w:type="auto"/>
            <w:vAlign w:val="center"/>
            <w:hideMark/>
          </w:tcPr>
          <w:p w14:paraId="684FFA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37023B" w14:textId="77777777" w:rsidR="00D67926" w:rsidRDefault="008D6FB8">
            <w:pPr>
              <w:rPr>
                <w:rFonts w:eastAsia="Times New Roman"/>
                <w:lang w:val="en-US"/>
              </w:rPr>
            </w:pPr>
            <w:r>
              <w:rPr>
                <w:rFonts w:eastAsia="Times New Roman"/>
                <w:lang w:val="en-US"/>
              </w:rPr>
              <w:t>A code indicating why the medication was given.</w:t>
            </w:r>
          </w:p>
        </w:tc>
      </w:tr>
      <w:tr w:rsidR="00D67926" w14:paraId="43E41AAD" w14:textId="77777777">
        <w:trPr>
          <w:divId w:val="738407075"/>
          <w:tblCellSpacing w:w="15" w:type="dxa"/>
        </w:trPr>
        <w:tc>
          <w:tcPr>
            <w:tcW w:w="0" w:type="auto"/>
            <w:vAlign w:val="center"/>
            <w:hideMark/>
          </w:tcPr>
          <w:p w14:paraId="082B1F9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968C896" w14:textId="77777777" w:rsidR="00D67926" w:rsidRDefault="008D6FB8">
            <w:pPr>
              <w:rPr>
                <w:rFonts w:eastAsia="Times New Roman"/>
                <w:lang w:val="en-US"/>
              </w:rPr>
            </w:pPr>
            <w:r>
              <w:rPr>
                <w:rFonts w:eastAsia="Times New Roman"/>
                <w:lang w:val="en-US"/>
              </w:rPr>
              <w:t>Reason given is only permitted if wasNotGiven is false</w:t>
            </w:r>
          </w:p>
        </w:tc>
      </w:tr>
      <w:tr w:rsidR="00D67926" w14:paraId="748D7361" w14:textId="77777777">
        <w:trPr>
          <w:divId w:val="738407075"/>
          <w:tblCellSpacing w:w="15" w:type="dxa"/>
        </w:trPr>
        <w:tc>
          <w:tcPr>
            <w:tcW w:w="0" w:type="auto"/>
            <w:vAlign w:val="center"/>
            <w:hideMark/>
          </w:tcPr>
          <w:p w14:paraId="20E0462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6F0F254" w14:textId="77777777" w:rsidR="00D67926" w:rsidRDefault="008D6FB8">
            <w:pPr>
              <w:rPr>
                <w:rFonts w:eastAsia="Times New Roman"/>
                <w:lang w:val="en-US"/>
              </w:rPr>
            </w:pPr>
            <w:r>
              <w:rPr>
                <w:rFonts w:eastAsia="Times New Roman"/>
                <w:lang w:val="en-US"/>
              </w:rPr>
              <w:t>A set of codes indicating the reason why the MedicationAdministration was made.</w:t>
            </w:r>
          </w:p>
        </w:tc>
      </w:tr>
      <w:tr w:rsidR="00D67926" w14:paraId="1618BB2E" w14:textId="77777777">
        <w:trPr>
          <w:divId w:val="738407075"/>
          <w:tblCellSpacing w:w="15" w:type="dxa"/>
        </w:trPr>
        <w:tc>
          <w:tcPr>
            <w:tcW w:w="0" w:type="auto"/>
            <w:vAlign w:val="center"/>
            <w:hideMark/>
          </w:tcPr>
          <w:p w14:paraId="71903B88" w14:textId="77777777" w:rsidR="00D67926" w:rsidRDefault="008D6FB8">
            <w:pPr>
              <w:rPr>
                <w:rFonts w:eastAsia="Times New Roman"/>
                <w:lang w:val="en-US"/>
              </w:rPr>
            </w:pPr>
            <w:r>
              <w:rPr>
                <w:rFonts w:eastAsia="Times New Roman"/>
                <w:b/>
                <w:bCs/>
                <w:lang w:val="en-US"/>
              </w:rPr>
              <w:t>MedicationAdministration.effectiveTime[x]</w:t>
            </w:r>
          </w:p>
        </w:tc>
        <w:tc>
          <w:tcPr>
            <w:tcW w:w="0" w:type="auto"/>
            <w:vAlign w:val="center"/>
            <w:hideMark/>
          </w:tcPr>
          <w:p w14:paraId="4548D4CE" w14:textId="77777777" w:rsidR="00D67926" w:rsidRDefault="00D67926">
            <w:pPr>
              <w:rPr>
                <w:rFonts w:eastAsia="Times New Roman"/>
                <w:lang w:val="en-US"/>
              </w:rPr>
            </w:pPr>
          </w:p>
        </w:tc>
      </w:tr>
      <w:tr w:rsidR="00D67926" w14:paraId="74B0CEEC" w14:textId="77777777">
        <w:trPr>
          <w:divId w:val="738407075"/>
          <w:tblCellSpacing w:w="15" w:type="dxa"/>
        </w:trPr>
        <w:tc>
          <w:tcPr>
            <w:tcW w:w="0" w:type="auto"/>
            <w:vAlign w:val="center"/>
            <w:hideMark/>
          </w:tcPr>
          <w:p w14:paraId="4DD18D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1F23E4" w14:textId="77777777" w:rsidR="00D67926" w:rsidRDefault="008D6FB8">
            <w:pPr>
              <w:rPr>
                <w:rFonts w:eastAsia="Times New Roman"/>
                <w:lang w:val="en-US"/>
              </w:rPr>
            </w:pPr>
            <w:r>
              <w:rPr>
                <w:rFonts w:eastAsia="Times New Roman"/>
                <w:lang w:val="en-US"/>
              </w:rPr>
              <w:t>Start and end time of administration</w:t>
            </w:r>
          </w:p>
        </w:tc>
      </w:tr>
      <w:tr w:rsidR="00D67926" w14:paraId="31CEE1EC" w14:textId="77777777">
        <w:trPr>
          <w:divId w:val="738407075"/>
          <w:tblCellSpacing w:w="15" w:type="dxa"/>
        </w:trPr>
        <w:tc>
          <w:tcPr>
            <w:tcW w:w="0" w:type="auto"/>
            <w:vAlign w:val="center"/>
            <w:hideMark/>
          </w:tcPr>
          <w:p w14:paraId="3DFF1F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6A731B" w14:textId="77777777" w:rsidR="00D67926" w:rsidRDefault="008D6FB8">
            <w:pPr>
              <w:rPr>
                <w:rFonts w:eastAsia="Times New Roman"/>
                <w:lang w:val="en-US"/>
              </w:rPr>
            </w:pPr>
            <w:r>
              <w:rPr>
                <w:rFonts w:eastAsia="Times New Roman"/>
                <w:lang w:val="en-US"/>
              </w:rPr>
              <w:t xml:space="preserve">A specific date/time or interval of time during which the administration took place (or did not take place, when the 'notGiven' attribute is true). For many administrations, such as swallowing a tablet the use of dateTime is more appropriate. </w:t>
            </w:r>
          </w:p>
        </w:tc>
      </w:tr>
      <w:tr w:rsidR="00D67926" w14:paraId="6069DECA" w14:textId="77777777">
        <w:trPr>
          <w:divId w:val="738407075"/>
          <w:tblCellSpacing w:w="15" w:type="dxa"/>
        </w:trPr>
        <w:tc>
          <w:tcPr>
            <w:tcW w:w="0" w:type="auto"/>
            <w:vAlign w:val="center"/>
            <w:hideMark/>
          </w:tcPr>
          <w:p w14:paraId="68BDF22C" w14:textId="77777777" w:rsidR="00D67926" w:rsidRDefault="008D6FB8">
            <w:pPr>
              <w:rPr>
                <w:rFonts w:eastAsia="Times New Roman"/>
                <w:lang w:val="en-US"/>
              </w:rPr>
            </w:pPr>
            <w:r>
              <w:rPr>
                <w:rFonts w:eastAsia="Times New Roman"/>
                <w:b/>
                <w:bCs/>
                <w:lang w:val="en-US"/>
              </w:rPr>
              <w:t>MedicationAdministration.medication[x]</w:t>
            </w:r>
          </w:p>
        </w:tc>
        <w:tc>
          <w:tcPr>
            <w:tcW w:w="0" w:type="auto"/>
            <w:vAlign w:val="center"/>
            <w:hideMark/>
          </w:tcPr>
          <w:p w14:paraId="5A008136" w14:textId="77777777" w:rsidR="00D67926" w:rsidRDefault="00D67926">
            <w:pPr>
              <w:rPr>
                <w:rFonts w:eastAsia="Times New Roman"/>
                <w:lang w:val="en-US"/>
              </w:rPr>
            </w:pPr>
          </w:p>
        </w:tc>
      </w:tr>
      <w:tr w:rsidR="00D67926" w14:paraId="56F4F816" w14:textId="77777777">
        <w:trPr>
          <w:divId w:val="738407075"/>
          <w:tblCellSpacing w:w="15" w:type="dxa"/>
        </w:trPr>
        <w:tc>
          <w:tcPr>
            <w:tcW w:w="0" w:type="auto"/>
            <w:vAlign w:val="center"/>
            <w:hideMark/>
          </w:tcPr>
          <w:p w14:paraId="5894D3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9533E6" w14:textId="77777777" w:rsidR="00D67926" w:rsidRDefault="008D6FB8">
            <w:pPr>
              <w:rPr>
                <w:rFonts w:eastAsia="Times New Roman"/>
                <w:lang w:val="en-US"/>
              </w:rPr>
            </w:pPr>
            <w:r>
              <w:rPr>
                <w:rFonts w:eastAsia="Times New Roman"/>
                <w:lang w:val="en-US"/>
              </w:rPr>
              <w:t>What was administered?</w:t>
            </w:r>
          </w:p>
        </w:tc>
      </w:tr>
      <w:tr w:rsidR="00D67926" w14:paraId="5C5BE357" w14:textId="77777777">
        <w:trPr>
          <w:divId w:val="738407075"/>
          <w:tblCellSpacing w:w="15" w:type="dxa"/>
        </w:trPr>
        <w:tc>
          <w:tcPr>
            <w:tcW w:w="0" w:type="auto"/>
            <w:vAlign w:val="center"/>
            <w:hideMark/>
          </w:tcPr>
          <w:p w14:paraId="0EDE55A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88FCEE" w14:textId="77777777" w:rsidR="00D67926" w:rsidRDefault="008D6FB8">
            <w:pPr>
              <w:rPr>
                <w:rFonts w:eastAsia="Times New Roman"/>
                <w:lang w:val="en-US"/>
              </w:rPr>
            </w:pPr>
            <w:r>
              <w:rPr>
                <w:rFonts w:eastAsia="Times New Roman"/>
                <w:lang w:val="en-US"/>
              </w:rPr>
              <w:t xml:space="preserve">Identifies the medication that was administered. This is either a link to a resource representing the details of the medication or a simple attribute </w:t>
            </w:r>
            <w:r>
              <w:rPr>
                <w:rFonts w:eastAsia="Times New Roman"/>
                <w:lang w:val="en-US"/>
              </w:rPr>
              <w:lastRenderedPageBreak/>
              <w:t xml:space="preserve">carrying a code that identifies the medication from a known list of medications. </w:t>
            </w:r>
          </w:p>
        </w:tc>
      </w:tr>
      <w:tr w:rsidR="00D67926" w14:paraId="64C333BD" w14:textId="77777777">
        <w:trPr>
          <w:divId w:val="738407075"/>
          <w:tblCellSpacing w:w="15" w:type="dxa"/>
        </w:trPr>
        <w:tc>
          <w:tcPr>
            <w:tcW w:w="0" w:type="auto"/>
            <w:vAlign w:val="center"/>
            <w:hideMark/>
          </w:tcPr>
          <w:p w14:paraId="4C2D793E"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7911AF1" w14:textId="77777777"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administered medication. When the only available information is a text description of the medication, Medication.code.text should be used. </w:t>
            </w:r>
          </w:p>
        </w:tc>
      </w:tr>
      <w:tr w:rsidR="00D67926" w14:paraId="4C50195F" w14:textId="77777777">
        <w:trPr>
          <w:divId w:val="738407075"/>
          <w:tblCellSpacing w:w="15" w:type="dxa"/>
        </w:trPr>
        <w:tc>
          <w:tcPr>
            <w:tcW w:w="0" w:type="auto"/>
            <w:vAlign w:val="center"/>
            <w:hideMark/>
          </w:tcPr>
          <w:p w14:paraId="2FA4CF99" w14:textId="77777777" w:rsidR="00D67926" w:rsidRDefault="008D6FB8">
            <w:pPr>
              <w:rPr>
                <w:rFonts w:eastAsia="Times New Roman"/>
                <w:lang w:val="en-US"/>
              </w:rPr>
            </w:pPr>
            <w:r>
              <w:rPr>
                <w:rFonts w:eastAsia="Times New Roman"/>
                <w:b/>
                <w:bCs/>
                <w:lang w:val="en-US"/>
              </w:rPr>
              <w:t>MedicationAdministration.device</w:t>
            </w:r>
          </w:p>
        </w:tc>
        <w:tc>
          <w:tcPr>
            <w:tcW w:w="0" w:type="auto"/>
            <w:vAlign w:val="center"/>
            <w:hideMark/>
          </w:tcPr>
          <w:p w14:paraId="60BCF6AC" w14:textId="77777777" w:rsidR="00D67926" w:rsidRDefault="00D67926">
            <w:pPr>
              <w:rPr>
                <w:rFonts w:eastAsia="Times New Roman"/>
                <w:lang w:val="en-US"/>
              </w:rPr>
            </w:pPr>
          </w:p>
        </w:tc>
      </w:tr>
      <w:tr w:rsidR="00D67926" w14:paraId="7B74246B" w14:textId="77777777">
        <w:trPr>
          <w:divId w:val="738407075"/>
          <w:tblCellSpacing w:w="15" w:type="dxa"/>
        </w:trPr>
        <w:tc>
          <w:tcPr>
            <w:tcW w:w="0" w:type="auto"/>
            <w:vAlign w:val="center"/>
            <w:hideMark/>
          </w:tcPr>
          <w:p w14:paraId="37EA39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9ED593" w14:textId="77777777" w:rsidR="00D67926" w:rsidRDefault="008D6FB8">
            <w:pPr>
              <w:rPr>
                <w:rFonts w:eastAsia="Times New Roman"/>
                <w:lang w:val="en-US"/>
              </w:rPr>
            </w:pPr>
            <w:r>
              <w:rPr>
                <w:rFonts w:eastAsia="Times New Roman"/>
                <w:lang w:val="en-US"/>
              </w:rPr>
              <w:t>Device used to administer</w:t>
            </w:r>
          </w:p>
        </w:tc>
      </w:tr>
      <w:tr w:rsidR="00D67926" w14:paraId="73A8461B" w14:textId="77777777">
        <w:trPr>
          <w:divId w:val="738407075"/>
          <w:tblCellSpacing w:w="15" w:type="dxa"/>
        </w:trPr>
        <w:tc>
          <w:tcPr>
            <w:tcW w:w="0" w:type="auto"/>
            <w:vAlign w:val="center"/>
            <w:hideMark/>
          </w:tcPr>
          <w:p w14:paraId="31A609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CDB512" w14:textId="77777777" w:rsidR="00D67926" w:rsidRDefault="008D6FB8">
            <w:pPr>
              <w:rPr>
                <w:rFonts w:eastAsia="Times New Roman"/>
                <w:lang w:val="en-US"/>
              </w:rPr>
            </w:pPr>
            <w:r>
              <w:rPr>
                <w:rFonts w:eastAsia="Times New Roman"/>
                <w:lang w:val="en-US"/>
              </w:rPr>
              <w:t>The device used in administering the medication to the patient. E.g. a particular infusion pump.</w:t>
            </w:r>
          </w:p>
        </w:tc>
      </w:tr>
      <w:tr w:rsidR="00D67926" w14:paraId="27F602B3" w14:textId="77777777">
        <w:trPr>
          <w:divId w:val="738407075"/>
          <w:tblCellSpacing w:w="15" w:type="dxa"/>
        </w:trPr>
        <w:tc>
          <w:tcPr>
            <w:tcW w:w="0" w:type="auto"/>
            <w:vAlign w:val="center"/>
            <w:hideMark/>
          </w:tcPr>
          <w:p w14:paraId="19968075" w14:textId="77777777" w:rsidR="00D67926" w:rsidRDefault="008D6FB8">
            <w:pPr>
              <w:rPr>
                <w:rFonts w:eastAsia="Times New Roman"/>
                <w:lang w:val="en-US"/>
              </w:rPr>
            </w:pPr>
            <w:r>
              <w:rPr>
                <w:rFonts w:eastAsia="Times New Roman"/>
                <w:b/>
                <w:bCs/>
                <w:lang w:val="en-US"/>
              </w:rPr>
              <w:t>MedicationAdministration.note</w:t>
            </w:r>
          </w:p>
        </w:tc>
        <w:tc>
          <w:tcPr>
            <w:tcW w:w="0" w:type="auto"/>
            <w:vAlign w:val="center"/>
            <w:hideMark/>
          </w:tcPr>
          <w:p w14:paraId="3DCACBB7" w14:textId="77777777" w:rsidR="00D67926" w:rsidRDefault="00D67926">
            <w:pPr>
              <w:rPr>
                <w:rFonts w:eastAsia="Times New Roman"/>
                <w:lang w:val="en-US"/>
              </w:rPr>
            </w:pPr>
          </w:p>
        </w:tc>
      </w:tr>
      <w:tr w:rsidR="00D67926" w14:paraId="194A6F1C" w14:textId="77777777">
        <w:trPr>
          <w:divId w:val="738407075"/>
          <w:tblCellSpacing w:w="15" w:type="dxa"/>
        </w:trPr>
        <w:tc>
          <w:tcPr>
            <w:tcW w:w="0" w:type="auto"/>
            <w:vAlign w:val="center"/>
            <w:hideMark/>
          </w:tcPr>
          <w:p w14:paraId="23D250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79CA15" w14:textId="77777777" w:rsidR="00D67926" w:rsidRDefault="008D6FB8">
            <w:pPr>
              <w:rPr>
                <w:rFonts w:eastAsia="Times New Roman"/>
                <w:lang w:val="en-US"/>
              </w:rPr>
            </w:pPr>
            <w:r>
              <w:rPr>
                <w:rFonts w:eastAsia="Times New Roman"/>
                <w:lang w:val="en-US"/>
              </w:rPr>
              <w:t>Information about the administration</w:t>
            </w:r>
          </w:p>
        </w:tc>
      </w:tr>
      <w:tr w:rsidR="00D67926" w14:paraId="3EEFE7D9" w14:textId="77777777">
        <w:trPr>
          <w:divId w:val="738407075"/>
          <w:tblCellSpacing w:w="15" w:type="dxa"/>
        </w:trPr>
        <w:tc>
          <w:tcPr>
            <w:tcW w:w="0" w:type="auto"/>
            <w:vAlign w:val="center"/>
            <w:hideMark/>
          </w:tcPr>
          <w:p w14:paraId="579532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C7F432" w14:textId="77777777" w:rsidR="00D67926" w:rsidRDefault="008D6FB8">
            <w:pPr>
              <w:rPr>
                <w:rFonts w:eastAsia="Times New Roman"/>
                <w:lang w:val="en-US"/>
              </w:rPr>
            </w:pPr>
            <w:r>
              <w:rPr>
                <w:rFonts w:eastAsia="Times New Roman"/>
                <w:lang w:val="en-US"/>
              </w:rPr>
              <w:t>Extra information about the medication administration that is not conveyed by the other attributes.</w:t>
            </w:r>
          </w:p>
        </w:tc>
      </w:tr>
      <w:tr w:rsidR="00D67926" w14:paraId="5760A913" w14:textId="77777777">
        <w:trPr>
          <w:divId w:val="738407075"/>
          <w:tblCellSpacing w:w="15" w:type="dxa"/>
        </w:trPr>
        <w:tc>
          <w:tcPr>
            <w:tcW w:w="0" w:type="auto"/>
            <w:vAlign w:val="center"/>
            <w:hideMark/>
          </w:tcPr>
          <w:p w14:paraId="149E46D4" w14:textId="77777777" w:rsidR="00D67926" w:rsidRDefault="008D6FB8">
            <w:pPr>
              <w:rPr>
                <w:rFonts w:eastAsia="Times New Roman"/>
                <w:lang w:val="en-US"/>
              </w:rPr>
            </w:pPr>
            <w:r>
              <w:rPr>
                <w:rFonts w:eastAsia="Times New Roman"/>
                <w:b/>
                <w:bCs/>
                <w:lang w:val="en-US"/>
              </w:rPr>
              <w:t>MedicationAdministration.dosage</w:t>
            </w:r>
          </w:p>
        </w:tc>
        <w:tc>
          <w:tcPr>
            <w:tcW w:w="0" w:type="auto"/>
            <w:vAlign w:val="center"/>
            <w:hideMark/>
          </w:tcPr>
          <w:p w14:paraId="170FE213" w14:textId="77777777" w:rsidR="00D67926" w:rsidRDefault="00D67926">
            <w:pPr>
              <w:rPr>
                <w:rFonts w:eastAsia="Times New Roman"/>
                <w:lang w:val="en-US"/>
              </w:rPr>
            </w:pPr>
          </w:p>
        </w:tc>
      </w:tr>
      <w:tr w:rsidR="00D67926" w14:paraId="31BA8ACC" w14:textId="77777777">
        <w:trPr>
          <w:divId w:val="738407075"/>
          <w:tblCellSpacing w:w="15" w:type="dxa"/>
        </w:trPr>
        <w:tc>
          <w:tcPr>
            <w:tcW w:w="0" w:type="auto"/>
            <w:vAlign w:val="center"/>
            <w:hideMark/>
          </w:tcPr>
          <w:p w14:paraId="324324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D2B019" w14:textId="77777777" w:rsidR="00D67926" w:rsidRDefault="008D6FB8">
            <w:pPr>
              <w:rPr>
                <w:rFonts w:eastAsia="Times New Roman"/>
                <w:lang w:val="en-US"/>
              </w:rPr>
            </w:pPr>
            <w:r>
              <w:rPr>
                <w:rFonts w:eastAsia="Times New Roman"/>
                <w:lang w:val="en-US"/>
              </w:rPr>
              <w:t>Details of how medication was taken</w:t>
            </w:r>
          </w:p>
        </w:tc>
      </w:tr>
      <w:tr w:rsidR="00D67926" w14:paraId="46C21D47" w14:textId="77777777">
        <w:trPr>
          <w:divId w:val="738407075"/>
          <w:tblCellSpacing w:w="15" w:type="dxa"/>
        </w:trPr>
        <w:tc>
          <w:tcPr>
            <w:tcW w:w="0" w:type="auto"/>
            <w:vAlign w:val="center"/>
            <w:hideMark/>
          </w:tcPr>
          <w:p w14:paraId="5C6B74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54A171" w14:textId="77777777" w:rsidR="00D67926" w:rsidRDefault="008D6FB8">
            <w:pPr>
              <w:rPr>
                <w:rFonts w:eastAsia="Times New Roman"/>
                <w:lang w:val="en-US"/>
              </w:rPr>
            </w:pPr>
            <w:r>
              <w:rPr>
                <w:rFonts w:eastAsia="Times New Roman"/>
                <w:lang w:val="en-US"/>
              </w:rPr>
              <w:t>Describes the medication dosage information details e.g. dose, rate, site, route, etc.</w:t>
            </w:r>
          </w:p>
        </w:tc>
      </w:tr>
      <w:tr w:rsidR="00D67926" w14:paraId="4DECEB27" w14:textId="77777777">
        <w:trPr>
          <w:divId w:val="738407075"/>
          <w:tblCellSpacing w:w="15" w:type="dxa"/>
        </w:trPr>
        <w:tc>
          <w:tcPr>
            <w:tcW w:w="0" w:type="auto"/>
            <w:vAlign w:val="center"/>
            <w:hideMark/>
          </w:tcPr>
          <w:p w14:paraId="1FEA139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1FE9026" w14:textId="77777777" w:rsidR="00D67926" w:rsidRDefault="008D6FB8">
            <w:pPr>
              <w:rPr>
                <w:rFonts w:eastAsia="Times New Roman"/>
                <w:lang w:val="en-US"/>
              </w:rPr>
            </w:pPr>
            <w:r>
              <w:rPr>
                <w:rFonts w:eastAsia="Times New Roman"/>
                <w:lang w:val="en-US"/>
              </w:rPr>
              <w:t>SHALL have at least one of dosage.quantity and dosage.rate</w:t>
            </w:r>
          </w:p>
        </w:tc>
      </w:tr>
      <w:tr w:rsidR="00D67926" w14:paraId="33A71B94" w14:textId="77777777">
        <w:trPr>
          <w:divId w:val="738407075"/>
          <w:tblCellSpacing w:w="15" w:type="dxa"/>
        </w:trPr>
        <w:tc>
          <w:tcPr>
            <w:tcW w:w="0" w:type="auto"/>
            <w:vAlign w:val="center"/>
            <w:hideMark/>
          </w:tcPr>
          <w:p w14:paraId="15061FFF" w14:textId="77777777" w:rsidR="00D67926" w:rsidRDefault="008D6FB8">
            <w:pPr>
              <w:rPr>
                <w:rFonts w:eastAsia="Times New Roman"/>
                <w:lang w:val="en-US"/>
              </w:rPr>
            </w:pPr>
            <w:r>
              <w:rPr>
                <w:rFonts w:eastAsia="Times New Roman"/>
                <w:b/>
                <w:bCs/>
                <w:lang w:val="en-US"/>
              </w:rPr>
              <w:t>MedicationAdministration.dosage.text</w:t>
            </w:r>
          </w:p>
        </w:tc>
        <w:tc>
          <w:tcPr>
            <w:tcW w:w="0" w:type="auto"/>
            <w:vAlign w:val="center"/>
            <w:hideMark/>
          </w:tcPr>
          <w:p w14:paraId="27063189" w14:textId="77777777" w:rsidR="00D67926" w:rsidRDefault="00D67926">
            <w:pPr>
              <w:rPr>
                <w:rFonts w:eastAsia="Times New Roman"/>
                <w:lang w:val="en-US"/>
              </w:rPr>
            </w:pPr>
          </w:p>
        </w:tc>
      </w:tr>
      <w:tr w:rsidR="00D67926" w14:paraId="69B77124" w14:textId="77777777">
        <w:trPr>
          <w:divId w:val="738407075"/>
          <w:tblCellSpacing w:w="15" w:type="dxa"/>
        </w:trPr>
        <w:tc>
          <w:tcPr>
            <w:tcW w:w="0" w:type="auto"/>
            <w:vAlign w:val="center"/>
            <w:hideMark/>
          </w:tcPr>
          <w:p w14:paraId="2CD9C9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084121" w14:textId="77777777" w:rsidR="00D67926" w:rsidRDefault="008D6FB8">
            <w:pPr>
              <w:rPr>
                <w:rFonts w:eastAsia="Times New Roman"/>
                <w:lang w:val="en-US"/>
              </w:rPr>
            </w:pPr>
            <w:r>
              <w:rPr>
                <w:rFonts w:eastAsia="Times New Roman"/>
                <w:lang w:val="en-US"/>
              </w:rPr>
              <w:t>Dosage Instructions</w:t>
            </w:r>
          </w:p>
        </w:tc>
      </w:tr>
      <w:tr w:rsidR="00D67926" w14:paraId="757AAE3F" w14:textId="77777777">
        <w:trPr>
          <w:divId w:val="738407075"/>
          <w:tblCellSpacing w:w="15" w:type="dxa"/>
        </w:trPr>
        <w:tc>
          <w:tcPr>
            <w:tcW w:w="0" w:type="auto"/>
            <w:vAlign w:val="center"/>
            <w:hideMark/>
          </w:tcPr>
          <w:p w14:paraId="3D7C70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EE4930" w14:textId="77777777"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administering the medication. </w:t>
            </w:r>
          </w:p>
        </w:tc>
      </w:tr>
      <w:tr w:rsidR="00D67926" w14:paraId="481195E9" w14:textId="77777777">
        <w:trPr>
          <w:divId w:val="738407075"/>
          <w:tblCellSpacing w:w="15" w:type="dxa"/>
        </w:trPr>
        <w:tc>
          <w:tcPr>
            <w:tcW w:w="0" w:type="auto"/>
            <w:vAlign w:val="center"/>
            <w:hideMark/>
          </w:tcPr>
          <w:p w14:paraId="7E7B91BB" w14:textId="77777777" w:rsidR="00D67926" w:rsidRDefault="008D6FB8">
            <w:pPr>
              <w:rPr>
                <w:rFonts w:eastAsia="Times New Roman"/>
                <w:lang w:val="en-US"/>
              </w:rPr>
            </w:pPr>
            <w:r>
              <w:rPr>
                <w:rFonts w:eastAsia="Times New Roman"/>
                <w:b/>
                <w:bCs/>
                <w:lang w:val="en-US"/>
              </w:rPr>
              <w:t>MedicationAdministration.dosage.site[x]</w:t>
            </w:r>
          </w:p>
        </w:tc>
        <w:tc>
          <w:tcPr>
            <w:tcW w:w="0" w:type="auto"/>
            <w:vAlign w:val="center"/>
            <w:hideMark/>
          </w:tcPr>
          <w:p w14:paraId="6592B408" w14:textId="77777777" w:rsidR="00D67926" w:rsidRDefault="00D67926">
            <w:pPr>
              <w:rPr>
                <w:rFonts w:eastAsia="Times New Roman"/>
                <w:lang w:val="en-US"/>
              </w:rPr>
            </w:pPr>
          </w:p>
        </w:tc>
      </w:tr>
      <w:tr w:rsidR="00D67926" w14:paraId="23E20BE8" w14:textId="77777777">
        <w:trPr>
          <w:divId w:val="738407075"/>
          <w:tblCellSpacing w:w="15" w:type="dxa"/>
        </w:trPr>
        <w:tc>
          <w:tcPr>
            <w:tcW w:w="0" w:type="auto"/>
            <w:vAlign w:val="center"/>
            <w:hideMark/>
          </w:tcPr>
          <w:p w14:paraId="65B0E0E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B13F9B" w14:textId="77777777" w:rsidR="00D67926" w:rsidRDefault="008D6FB8">
            <w:pPr>
              <w:rPr>
                <w:rFonts w:eastAsia="Times New Roman"/>
                <w:lang w:val="en-US"/>
              </w:rPr>
            </w:pPr>
            <w:r>
              <w:rPr>
                <w:rFonts w:eastAsia="Times New Roman"/>
                <w:lang w:val="en-US"/>
              </w:rPr>
              <w:t>Body site administered to</w:t>
            </w:r>
          </w:p>
        </w:tc>
      </w:tr>
      <w:tr w:rsidR="00D67926" w14:paraId="20918783" w14:textId="77777777">
        <w:trPr>
          <w:divId w:val="738407075"/>
          <w:tblCellSpacing w:w="15" w:type="dxa"/>
        </w:trPr>
        <w:tc>
          <w:tcPr>
            <w:tcW w:w="0" w:type="auto"/>
            <w:vAlign w:val="center"/>
            <w:hideMark/>
          </w:tcPr>
          <w:p w14:paraId="31EF7A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413B6C" w14:textId="77777777" w:rsidR="00D67926" w:rsidRDefault="008D6FB8">
            <w:pPr>
              <w:rPr>
                <w:rFonts w:eastAsia="Times New Roman"/>
                <w:lang w:val="en-US"/>
              </w:rPr>
            </w:pPr>
            <w:r>
              <w:rPr>
                <w:rFonts w:eastAsia="Times New Roman"/>
                <w:lang w:val="en-US"/>
              </w:rPr>
              <w:t>A coded specification of the anatomic site where the medication first entered the body. E.g. "left arm".</w:t>
            </w:r>
          </w:p>
        </w:tc>
      </w:tr>
      <w:tr w:rsidR="00D67926" w14:paraId="21E4F5BE" w14:textId="77777777">
        <w:trPr>
          <w:divId w:val="738407075"/>
          <w:tblCellSpacing w:w="15" w:type="dxa"/>
        </w:trPr>
        <w:tc>
          <w:tcPr>
            <w:tcW w:w="0" w:type="auto"/>
            <w:vAlign w:val="center"/>
            <w:hideMark/>
          </w:tcPr>
          <w:p w14:paraId="0A0867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881044" w14:textId="77777777"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14:paraId="78B5A5B3" w14:textId="77777777">
        <w:trPr>
          <w:divId w:val="738407075"/>
          <w:tblCellSpacing w:w="15" w:type="dxa"/>
        </w:trPr>
        <w:tc>
          <w:tcPr>
            <w:tcW w:w="0" w:type="auto"/>
            <w:vAlign w:val="center"/>
            <w:hideMark/>
          </w:tcPr>
          <w:p w14:paraId="67B4495F" w14:textId="77777777" w:rsidR="00D67926" w:rsidRDefault="008D6FB8">
            <w:pPr>
              <w:rPr>
                <w:rFonts w:eastAsia="Times New Roman"/>
                <w:lang w:val="en-US"/>
              </w:rPr>
            </w:pPr>
            <w:r>
              <w:rPr>
                <w:rFonts w:eastAsia="Times New Roman"/>
                <w:b/>
                <w:bCs/>
                <w:lang w:val="en-US"/>
              </w:rPr>
              <w:t>MedicationAdministration.dosage.route</w:t>
            </w:r>
          </w:p>
        </w:tc>
        <w:tc>
          <w:tcPr>
            <w:tcW w:w="0" w:type="auto"/>
            <w:vAlign w:val="center"/>
            <w:hideMark/>
          </w:tcPr>
          <w:p w14:paraId="0A6FA911" w14:textId="77777777" w:rsidR="00D67926" w:rsidRDefault="00D67926">
            <w:pPr>
              <w:rPr>
                <w:rFonts w:eastAsia="Times New Roman"/>
                <w:lang w:val="en-US"/>
              </w:rPr>
            </w:pPr>
          </w:p>
        </w:tc>
      </w:tr>
      <w:tr w:rsidR="00D67926" w14:paraId="522D4DC6" w14:textId="77777777">
        <w:trPr>
          <w:divId w:val="738407075"/>
          <w:tblCellSpacing w:w="15" w:type="dxa"/>
        </w:trPr>
        <w:tc>
          <w:tcPr>
            <w:tcW w:w="0" w:type="auto"/>
            <w:vAlign w:val="center"/>
            <w:hideMark/>
          </w:tcPr>
          <w:p w14:paraId="6BA2AA8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74E977" w14:textId="77777777" w:rsidR="00D67926" w:rsidRDefault="008D6FB8">
            <w:pPr>
              <w:rPr>
                <w:rFonts w:eastAsia="Times New Roman"/>
                <w:lang w:val="en-US"/>
              </w:rPr>
            </w:pPr>
            <w:r>
              <w:rPr>
                <w:rFonts w:eastAsia="Times New Roman"/>
                <w:lang w:val="en-US"/>
              </w:rPr>
              <w:t>Path of substance into body</w:t>
            </w:r>
          </w:p>
        </w:tc>
      </w:tr>
      <w:tr w:rsidR="00D67926" w14:paraId="68899EEB" w14:textId="77777777">
        <w:trPr>
          <w:divId w:val="738407075"/>
          <w:tblCellSpacing w:w="15" w:type="dxa"/>
        </w:trPr>
        <w:tc>
          <w:tcPr>
            <w:tcW w:w="0" w:type="auto"/>
            <w:vAlign w:val="center"/>
            <w:hideMark/>
          </w:tcPr>
          <w:p w14:paraId="2F0D931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6D01A31" w14:textId="77777777" w:rsidR="00D67926" w:rsidRDefault="008D6FB8">
            <w:pPr>
              <w:rPr>
                <w:rFonts w:eastAsia="Times New Roman"/>
                <w:lang w:val="en-US"/>
              </w:rPr>
            </w:pPr>
            <w:r>
              <w:rPr>
                <w:rFonts w:eastAsia="Times New Roman"/>
                <w:lang w:val="en-US"/>
              </w:rPr>
              <w:t xml:space="preserve">A code specifying the route or physiological path of administration of a therapeutic agent into or onto the patient. E.g. topical, intravenous, etc. </w:t>
            </w:r>
          </w:p>
        </w:tc>
      </w:tr>
      <w:tr w:rsidR="00D67926" w14:paraId="2919D108" w14:textId="77777777">
        <w:trPr>
          <w:divId w:val="738407075"/>
          <w:tblCellSpacing w:w="15" w:type="dxa"/>
        </w:trPr>
        <w:tc>
          <w:tcPr>
            <w:tcW w:w="0" w:type="auto"/>
            <w:vAlign w:val="center"/>
            <w:hideMark/>
          </w:tcPr>
          <w:p w14:paraId="02A2846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FBE0D87" w14:textId="77777777"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14:paraId="5EC2F5F6" w14:textId="77777777">
        <w:trPr>
          <w:divId w:val="738407075"/>
          <w:tblCellSpacing w:w="15" w:type="dxa"/>
        </w:trPr>
        <w:tc>
          <w:tcPr>
            <w:tcW w:w="0" w:type="auto"/>
            <w:vAlign w:val="center"/>
            <w:hideMark/>
          </w:tcPr>
          <w:p w14:paraId="5E74FA58" w14:textId="77777777" w:rsidR="00D67926" w:rsidRDefault="008D6FB8">
            <w:pPr>
              <w:rPr>
                <w:rFonts w:eastAsia="Times New Roman"/>
                <w:lang w:val="en-US"/>
              </w:rPr>
            </w:pPr>
            <w:r>
              <w:rPr>
                <w:rFonts w:eastAsia="Times New Roman"/>
                <w:b/>
                <w:bCs/>
                <w:lang w:val="en-US"/>
              </w:rPr>
              <w:t>MedicationAdministration.dosage.method</w:t>
            </w:r>
          </w:p>
        </w:tc>
        <w:tc>
          <w:tcPr>
            <w:tcW w:w="0" w:type="auto"/>
            <w:vAlign w:val="center"/>
            <w:hideMark/>
          </w:tcPr>
          <w:p w14:paraId="48B4E506" w14:textId="77777777" w:rsidR="00D67926" w:rsidRDefault="00D67926">
            <w:pPr>
              <w:rPr>
                <w:rFonts w:eastAsia="Times New Roman"/>
                <w:lang w:val="en-US"/>
              </w:rPr>
            </w:pPr>
          </w:p>
        </w:tc>
      </w:tr>
      <w:tr w:rsidR="00D67926" w14:paraId="39138628" w14:textId="77777777">
        <w:trPr>
          <w:divId w:val="738407075"/>
          <w:tblCellSpacing w:w="15" w:type="dxa"/>
        </w:trPr>
        <w:tc>
          <w:tcPr>
            <w:tcW w:w="0" w:type="auto"/>
            <w:vAlign w:val="center"/>
            <w:hideMark/>
          </w:tcPr>
          <w:p w14:paraId="7862D5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B6C796" w14:textId="77777777" w:rsidR="00D67926" w:rsidRDefault="008D6FB8">
            <w:pPr>
              <w:rPr>
                <w:rFonts w:eastAsia="Times New Roman"/>
                <w:lang w:val="en-US"/>
              </w:rPr>
            </w:pPr>
            <w:r>
              <w:rPr>
                <w:rFonts w:eastAsia="Times New Roman"/>
                <w:lang w:val="en-US"/>
              </w:rPr>
              <w:t>How drug was administered</w:t>
            </w:r>
          </w:p>
        </w:tc>
      </w:tr>
      <w:tr w:rsidR="00D67926" w14:paraId="4661F46D" w14:textId="77777777">
        <w:trPr>
          <w:divId w:val="738407075"/>
          <w:tblCellSpacing w:w="15" w:type="dxa"/>
        </w:trPr>
        <w:tc>
          <w:tcPr>
            <w:tcW w:w="0" w:type="auto"/>
            <w:vAlign w:val="center"/>
            <w:hideMark/>
          </w:tcPr>
          <w:p w14:paraId="3D0E7D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DE835A" w14:textId="77777777"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14:paraId="094823D3" w14:textId="77777777">
        <w:trPr>
          <w:divId w:val="738407075"/>
          <w:tblCellSpacing w:w="15" w:type="dxa"/>
        </w:trPr>
        <w:tc>
          <w:tcPr>
            <w:tcW w:w="0" w:type="auto"/>
            <w:vAlign w:val="center"/>
            <w:hideMark/>
          </w:tcPr>
          <w:p w14:paraId="36EAE69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C9E2040" w14:textId="77777777"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14:paraId="22B145A2" w14:textId="77777777">
        <w:trPr>
          <w:divId w:val="738407075"/>
          <w:tblCellSpacing w:w="15" w:type="dxa"/>
        </w:trPr>
        <w:tc>
          <w:tcPr>
            <w:tcW w:w="0" w:type="auto"/>
            <w:vAlign w:val="center"/>
            <w:hideMark/>
          </w:tcPr>
          <w:p w14:paraId="2F9310C6" w14:textId="77777777" w:rsidR="00D67926" w:rsidRDefault="008D6FB8">
            <w:pPr>
              <w:rPr>
                <w:rFonts w:eastAsia="Times New Roman"/>
                <w:lang w:val="en-US"/>
              </w:rPr>
            </w:pPr>
            <w:r>
              <w:rPr>
                <w:rFonts w:eastAsia="Times New Roman"/>
                <w:b/>
                <w:bCs/>
                <w:lang w:val="en-US"/>
              </w:rPr>
              <w:t>MedicationAdministration.dosage.quantity</w:t>
            </w:r>
          </w:p>
        </w:tc>
        <w:tc>
          <w:tcPr>
            <w:tcW w:w="0" w:type="auto"/>
            <w:vAlign w:val="center"/>
            <w:hideMark/>
          </w:tcPr>
          <w:p w14:paraId="37F73B78" w14:textId="77777777" w:rsidR="00D67926" w:rsidRDefault="00D67926">
            <w:pPr>
              <w:rPr>
                <w:rFonts w:eastAsia="Times New Roman"/>
                <w:lang w:val="en-US"/>
              </w:rPr>
            </w:pPr>
          </w:p>
        </w:tc>
      </w:tr>
      <w:tr w:rsidR="00D67926" w14:paraId="515C4D03" w14:textId="77777777">
        <w:trPr>
          <w:divId w:val="738407075"/>
          <w:tblCellSpacing w:w="15" w:type="dxa"/>
        </w:trPr>
        <w:tc>
          <w:tcPr>
            <w:tcW w:w="0" w:type="auto"/>
            <w:vAlign w:val="center"/>
            <w:hideMark/>
          </w:tcPr>
          <w:p w14:paraId="05C925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C0D948" w14:textId="77777777" w:rsidR="00D67926" w:rsidRDefault="008D6FB8">
            <w:pPr>
              <w:rPr>
                <w:rFonts w:eastAsia="Times New Roman"/>
                <w:lang w:val="en-US"/>
              </w:rPr>
            </w:pPr>
            <w:r>
              <w:rPr>
                <w:rFonts w:eastAsia="Times New Roman"/>
                <w:lang w:val="en-US"/>
              </w:rPr>
              <w:t>Amount administered in one dose</w:t>
            </w:r>
          </w:p>
        </w:tc>
      </w:tr>
      <w:tr w:rsidR="00D67926" w14:paraId="49B3E98E" w14:textId="77777777">
        <w:trPr>
          <w:divId w:val="738407075"/>
          <w:tblCellSpacing w:w="15" w:type="dxa"/>
        </w:trPr>
        <w:tc>
          <w:tcPr>
            <w:tcW w:w="0" w:type="auto"/>
            <w:vAlign w:val="center"/>
            <w:hideMark/>
          </w:tcPr>
          <w:p w14:paraId="5D034C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900245" w14:textId="77777777" w:rsidR="00D67926" w:rsidRDefault="008D6FB8">
            <w:pPr>
              <w:rPr>
                <w:rFonts w:eastAsia="Times New Roman"/>
                <w:lang w:val="en-US"/>
              </w:rPr>
            </w:pPr>
            <w:r>
              <w:rPr>
                <w:rFonts w:eastAsia="Times New Roman"/>
                <w:lang w:val="en-US"/>
              </w:rPr>
              <w:t xml:space="preserve">The amount of the medication given at one administration event. Use this value when the administration is essentially an instantaneous event such as a swallowing a tablet or giving an injection. </w:t>
            </w:r>
          </w:p>
        </w:tc>
      </w:tr>
      <w:tr w:rsidR="00D67926" w14:paraId="18106E7C" w14:textId="77777777">
        <w:trPr>
          <w:divId w:val="738407075"/>
          <w:tblCellSpacing w:w="15" w:type="dxa"/>
        </w:trPr>
        <w:tc>
          <w:tcPr>
            <w:tcW w:w="0" w:type="auto"/>
            <w:vAlign w:val="center"/>
            <w:hideMark/>
          </w:tcPr>
          <w:p w14:paraId="1613DA4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2A9D300" w14:textId="77777777" w:rsidR="00D67926" w:rsidRDefault="008D6FB8">
            <w:pPr>
              <w:rPr>
                <w:rFonts w:eastAsia="Times New Roman"/>
                <w:lang w:val="en-US"/>
              </w:rPr>
            </w:pPr>
            <w:r>
              <w:rPr>
                <w:rFonts w:eastAsia="Times New Roman"/>
                <w:lang w:val="en-US"/>
              </w:rPr>
              <w:t xml:space="preserve">If the administration is not instantaneous (rate is present or timing has a duration), this can be specified to convey the total amount administered over period of time of a single administration (as indicated by schedule). </w:t>
            </w:r>
          </w:p>
        </w:tc>
      </w:tr>
      <w:tr w:rsidR="00D67926" w14:paraId="5053F61F" w14:textId="77777777">
        <w:trPr>
          <w:divId w:val="738407075"/>
          <w:tblCellSpacing w:w="15" w:type="dxa"/>
        </w:trPr>
        <w:tc>
          <w:tcPr>
            <w:tcW w:w="0" w:type="auto"/>
            <w:vAlign w:val="center"/>
            <w:hideMark/>
          </w:tcPr>
          <w:p w14:paraId="496B4976" w14:textId="77777777" w:rsidR="00D67926" w:rsidRDefault="008D6FB8">
            <w:pPr>
              <w:rPr>
                <w:rFonts w:eastAsia="Times New Roman"/>
                <w:lang w:val="en-US"/>
              </w:rPr>
            </w:pPr>
            <w:r>
              <w:rPr>
                <w:rFonts w:eastAsia="Times New Roman"/>
                <w:b/>
                <w:bCs/>
                <w:lang w:val="en-US"/>
              </w:rPr>
              <w:t>MedicationAdministration.dosage.rate[x]</w:t>
            </w:r>
          </w:p>
        </w:tc>
        <w:tc>
          <w:tcPr>
            <w:tcW w:w="0" w:type="auto"/>
            <w:vAlign w:val="center"/>
            <w:hideMark/>
          </w:tcPr>
          <w:p w14:paraId="33EE1979" w14:textId="77777777" w:rsidR="00D67926" w:rsidRDefault="00D67926">
            <w:pPr>
              <w:rPr>
                <w:rFonts w:eastAsia="Times New Roman"/>
                <w:lang w:val="en-US"/>
              </w:rPr>
            </w:pPr>
          </w:p>
        </w:tc>
      </w:tr>
      <w:tr w:rsidR="00D67926" w14:paraId="66F56766" w14:textId="77777777">
        <w:trPr>
          <w:divId w:val="738407075"/>
          <w:tblCellSpacing w:w="15" w:type="dxa"/>
        </w:trPr>
        <w:tc>
          <w:tcPr>
            <w:tcW w:w="0" w:type="auto"/>
            <w:vAlign w:val="center"/>
            <w:hideMark/>
          </w:tcPr>
          <w:p w14:paraId="4015E1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8517F9" w14:textId="77777777" w:rsidR="00D67926" w:rsidRDefault="008D6FB8">
            <w:pPr>
              <w:rPr>
                <w:rFonts w:eastAsia="Times New Roman"/>
                <w:lang w:val="en-US"/>
              </w:rPr>
            </w:pPr>
            <w:r>
              <w:rPr>
                <w:rFonts w:eastAsia="Times New Roman"/>
                <w:lang w:val="en-US"/>
              </w:rPr>
              <w:t>Dose quantity per unit of time</w:t>
            </w:r>
          </w:p>
        </w:tc>
      </w:tr>
      <w:tr w:rsidR="00D67926" w14:paraId="72CF3554" w14:textId="77777777">
        <w:trPr>
          <w:divId w:val="738407075"/>
          <w:tblCellSpacing w:w="15" w:type="dxa"/>
        </w:trPr>
        <w:tc>
          <w:tcPr>
            <w:tcW w:w="0" w:type="auto"/>
            <w:vAlign w:val="center"/>
            <w:hideMark/>
          </w:tcPr>
          <w:p w14:paraId="6F8C99E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FF8472B" w14:textId="77777777" w:rsidR="00D67926" w:rsidRDefault="008D6FB8">
            <w:pPr>
              <w:rPr>
                <w:rFonts w:eastAsia="Times New Roman"/>
                <w:lang w:val="en-US"/>
              </w:rPr>
            </w:pPr>
            <w:r>
              <w:rPr>
                <w:rFonts w:eastAsia="Times New Roman"/>
                <w:lang w:val="en-US"/>
              </w:rPr>
              <w:t xml:space="preserve">Identifies the speed with which the medication was or will be introduced into the patient. </w:t>
            </w:r>
            <w:proofErr w:type="gramStart"/>
            <w:r>
              <w:rPr>
                <w:rFonts w:eastAsia="Times New Roman"/>
                <w:lang w:val="en-US"/>
              </w:rPr>
              <w:t>Typically</w:t>
            </w:r>
            <w:proofErr w:type="gramEnd"/>
            <w:r>
              <w:rPr>
                <w:rFonts w:eastAsia="Times New Roman"/>
                <w:lang w:val="en-US"/>
              </w:rPr>
              <w:t xml:space="preserve">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14:paraId="26213935" w14:textId="77777777">
        <w:trPr>
          <w:divId w:val="738407075"/>
          <w:tblCellSpacing w:w="15" w:type="dxa"/>
        </w:trPr>
        <w:tc>
          <w:tcPr>
            <w:tcW w:w="0" w:type="auto"/>
            <w:vAlign w:val="center"/>
            <w:hideMark/>
          </w:tcPr>
          <w:p w14:paraId="123DC95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761986B" w14:textId="77777777" w:rsidR="00D67926" w:rsidRDefault="008D6FB8">
            <w:pPr>
              <w:rPr>
                <w:rFonts w:eastAsia="Times New Roman"/>
                <w:lang w:val="en-US"/>
              </w:rPr>
            </w:pPr>
            <w:r>
              <w:rPr>
                <w:rFonts w:eastAsia="Times New Roman"/>
                <w:lang w:val="en-US"/>
              </w:rPr>
              <w:t xml:space="preserve">If the rate changes over time, and you want to capture this in Medication Administration, then each change should be captured as a distinct Medication Administration, with a specific </w:t>
            </w:r>
            <w:proofErr w:type="gramStart"/>
            <w:r>
              <w:rPr>
                <w:rFonts w:eastAsia="Times New Roman"/>
                <w:lang w:val="en-US"/>
              </w:rPr>
              <w:t>MedicationAdministration.dosage.rate</w:t>
            </w:r>
            <w:proofErr w:type="gramEnd"/>
            <w:r>
              <w:rPr>
                <w:rFonts w:eastAsia="Times New Roman"/>
                <w:lang w:val="en-US"/>
              </w:rPr>
              <w:t xml:space="preserve">, and the date time when the rate change occurred. Typically, the </w:t>
            </w:r>
            <w:proofErr w:type="gramStart"/>
            <w:r>
              <w:rPr>
                <w:rFonts w:eastAsia="Times New Roman"/>
                <w:lang w:val="en-US"/>
              </w:rPr>
              <w:t>MedicationAdministration.dosage.rate</w:t>
            </w:r>
            <w:proofErr w:type="gramEnd"/>
            <w:r>
              <w:rPr>
                <w:rFonts w:eastAsia="Times New Roman"/>
                <w:lang w:val="en-US"/>
              </w:rPr>
              <w:t xml:space="preserve"> element is not used to convey an average rate. </w:t>
            </w:r>
          </w:p>
        </w:tc>
      </w:tr>
    </w:tbl>
    <w:p w14:paraId="639C7527" w14:textId="77777777" w:rsidR="00D67926" w:rsidRDefault="008D6FB8">
      <w:pPr>
        <w:pStyle w:val="Heading2"/>
        <w:divId w:val="738407075"/>
        <w:rPr>
          <w:rFonts w:eastAsia="Times New Roman"/>
          <w:lang w:val="en-US"/>
        </w:rPr>
      </w:pPr>
      <w:r>
        <w:rPr>
          <w:rFonts w:eastAsia="Times New Roman"/>
          <w:lang w:val="en-US"/>
        </w:rPr>
        <w:t>http://hl7.org/fhir/StructureDefinition/MedicationDispense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3"/>
        <w:gridCol w:w="2977"/>
      </w:tblGrid>
      <w:tr w:rsidR="00D67926" w14:paraId="5E90BE77" w14:textId="77777777">
        <w:trPr>
          <w:divId w:val="738407075"/>
          <w:tblCellSpacing w:w="15" w:type="dxa"/>
        </w:trPr>
        <w:tc>
          <w:tcPr>
            <w:tcW w:w="0" w:type="auto"/>
            <w:vAlign w:val="center"/>
            <w:hideMark/>
          </w:tcPr>
          <w:p w14:paraId="04473D47" w14:textId="77777777" w:rsidR="00D67926" w:rsidRDefault="008D6FB8">
            <w:pPr>
              <w:rPr>
                <w:rFonts w:eastAsia="Times New Roman"/>
                <w:lang w:val="en-US"/>
              </w:rPr>
            </w:pPr>
            <w:r>
              <w:rPr>
                <w:rFonts w:eastAsia="Times New Roman"/>
                <w:b/>
                <w:bCs/>
                <w:lang w:val="en-US"/>
              </w:rPr>
              <w:t>MedicationDispense</w:t>
            </w:r>
          </w:p>
        </w:tc>
        <w:tc>
          <w:tcPr>
            <w:tcW w:w="0" w:type="auto"/>
            <w:vAlign w:val="center"/>
            <w:hideMark/>
          </w:tcPr>
          <w:p w14:paraId="3C0673AE" w14:textId="77777777" w:rsidR="00D67926" w:rsidRDefault="008D6FB8">
            <w:pPr>
              <w:rPr>
                <w:rFonts w:eastAsia="Times New Roman"/>
                <w:lang w:val="en-US"/>
              </w:rPr>
            </w:pPr>
            <w:r>
              <w:rPr>
                <w:rFonts w:eastAsia="Times New Roman"/>
                <w:lang w:val="en-US"/>
              </w:rPr>
              <w:t>Medication Dispense</w:t>
            </w:r>
          </w:p>
        </w:tc>
      </w:tr>
      <w:tr w:rsidR="00D67926" w14:paraId="08D1740B" w14:textId="77777777">
        <w:trPr>
          <w:divId w:val="738407075"/>
          <w:tblCellSpacing w:w="15" w:type="dxa"/>
        </w:trPr>
        <w:tc>
          <w:tcPr>
            <w:tcW w:w="0" w:type="auto"/>
            <w:vAlign w:val="center"/>
            <w:hideMark/>
          </w:tcPr>
          <w:p w14:paraId="71E7B6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4E02E2" w14:textId="77777777" w:rsidR="00D67926" w:rsidRDefault="008D6FB8">
            <w:pPr>
              <w:rPr>
                <w:rFonts w:eastAsia="Times New Roman"/>
                <w:lang w:val="en-US"/>
              </w:rPr>
            </w:pPr>
            <w:r>
              <w:rPr>
                <w:rFonts w:eastAsia="Times New Roman"/>
                <w:lang w:val="en-US"/>
              </w:rPr>
              <w:t>Dispensing a medication to a named patient</w:t>
            </w:r>
          </w:p>
        </w:tc>
      </w:tr>
      <w:tr w:rsidR="00D67926" w14:paraId="354482FC" w14:textId="77777777">
        <w:trPr>
          <w:divId w:val="738407075"/>
          <w:tblCellSpacing w:w="15" w:type="dxa"/>
        </w:trPr>
        <w:tc>
          <w:tcPr>
            <w:tcW w:w="0" w:type="auto"/>
            <w:vAlign w:val="center"/>
            <w:hideMark/>
          </w:tcPr>
          <w:p w14:paraId="665D789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E88509" w14:textId="77777777" w:rsidR="00D67926" w:rsidRDefault="008D6FB8">
            <w:pPr>
              <w:rPr>
                <w:rFonts w:eastAsia="Times New Roman"/>
                <w:lang w:val="en-US"/>
              </w:rPr>
            </w:pP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D67926" w14:paraId="6954FD1A" w14:textId="77777777">
        <w:trPr>
          <w:divId w:val="738407075"/>
          <w:tblCellSpacing w:w="15" w:type="dxa"/>
        </w:trPr>
        <w:tc>
          <w:tcPr>
            <w:tcW w:w="0" w:type="auto"/>
            <w:vAlign w:val="center"/>
            <w:hideMark/>
          </w:tcPr>
          <w:p w14:paraId="2061D9C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4ECBE7F" w14:textId="77777777" w:rsidR="00D67926" w:rsidRDefault="008D6FB8">
            <w:pPr>
              <w:rPr>
                <w:rFonts w:eastAsia="Times New Roman"/>
                <w:lang w:val="en-US"/>
              </w:rPr>
            </w:pPr>
            <w:r>
              <w:rPr>
                <w:rFonts w:eastAsia="Times New Roman"/>
                <w:lang w:val="en-US"/>
              </w:rPr>
              <w:t>whenHandedOver cannot be before whenPrepared</w:t>
            </w:r>
          </w:p>
        </w:tc>
      </w:tr>
      <w:tr w:rsidR="00D67926" w14:paraId="472F6CBD" w14:textId="77777777">
        <w:trPr>
          <w:divId w:val="738407075"/>
          <w:tblCellSpacing w:w="15" w:type="dxa"/>
        </w:trPr>
        <w:tc>
          <w:tcPr>
            <w:tcW w:w="0" w:type="auto"/>
            <w:vAlign w:val="center"/>
            <w:hideMark/>
          </w:tcPr>
          <w:p w14:paraId="7C7ECF05" w14:textId="77777777" w:rsidR="00D67926" w:rsidRDefault="008D6FB8">
            <w:pPr>
              <w:rPr>
                <w:rFonts w:eastAsia="Times New Roman"/>
                <w:lang w:val="en-US"/>
              </w:rPr>
            </w:pPr>
            <w:r>
              <w:rPr>
                <w:rFonts w:eastAsia="Times New Roman"/>
                <w:b/>
                <w:bCs/>
                <w:lang w:val="en-US"/>
              </w:rPr>
              <w:t>MedicationDispense.identifier</w:t>
            </w:r>
          </w:p>
        </w:tc>
        <w:tc>
          <w:tcPr>
            <w:tcW w:w="0" w:type="auto"/>
            <w:vAlign w:val="center"/>
            <w:hideMark/>
          </w:tcPr>
          <w:p w14:paraId="27D8E755" w14:textId="77777777" w:rsidR="00D67926" w:rsidRDefault="00D67926">
            <w:pPr>
              <w:rPr>
                <w:rFonts w:eastAsia="Times New Roman"/>
                <w:lang w:val="en-US"/>
              </w:rPr>
            </w:pPr>
          </w:p>
        </w:tc>
      </w:tr>
      <w:tr w:rsidR="00D67926" w14:paraId="46A2CB6C" w14:textId="77777777">
        <w:trPr>
          <w:divId w:val="738407075"/>
          <w:tblCellSpacing w:w="15" w:type="dxa"/>
        </w:trPr>
        <w:tc>
          <w:tcPr>
            <w:tcW w:w="0" w:type="auto"/>
            <w:vAlign w:val="center"/>
            <w:hideMark/>
          </w:tcPr>
          <w:p w14:paraId="016B65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2A6CF6" w14:textId="77777777" w:rsidR="00D67926" w:rsidRDefault="008D6FB8">
            <w:pPr>
              <w:rPr>
                <w:rFonts w:eastAsia="Times New Roman"/>
                <w:lang w:val="en-US"/>
              </w:rPr>
            </w:pPr>
            <w:r>
              <w:rPr>
                <w:rFonts w:eastAsia="Times New Roman"/>
                <w:lang w:val="en-US"/>
              </w:rPr>
              <w:t>External identifier</w:t>
            </w:r>
          </w:p>
        </w:tc>
      </w:tr>
      <w:tr w:rsidR="00D67926" w14:paraId="3DFBF645" w14:textId="77777777">
        <w:trPr>
          <w:divId w:val="738407075"/>
          <w:tblCellSpacing w:w="15" w:type="dxa"/>
        </w:trPr>
        <w:tc>
          <w:tcPr>
            <w:tcW w:w="0" w:type="auto"/>
            <w:vAlign w:val="center"/>
            <w:hideMark/>
          </w:tcPr>
          <w:p w14:paraId="6E62BA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8A3ABB" w14:textId="77777777" w:rsidR="00D67926" w:rsidRDefault="008D6FB8">
            <w:pPr>
              <w:rPr>
                <w:rFonts w:eastAsia="Times New Roman"/>
                <w:lang w:val="en-US"/>
              </w:rPr>
            </w:pPr>
            <w:r>
              <w:rPr>
                <w:rFonts w:eastAsia="Times New Roman"/>
                <w:lang w:val="en-US"/>
              </w:rPr>
              <w:t>Identifier assigned by the dispensing facility - this is an identifier assigned outside FHIR.</w:t>
            </w:r>
          </w:p>
        </w:tc>
      </w:tr>
      <w:tr w:rsidR="00D67926" w14:paraId="351070A2" w14:textId="77777777">
        <w:trPr>
          <w:divId w:val="738407075"/>
          <w:tblCellSpacing w:w="15" w:type="dxa"/>
        </w:trPr>
        <w:tc>
          <w:tcPr>
            <w:tcW w:w="0" w:type="auto"/>
            <w:vAlign w:val="center"/>
            <w:hideMark/>
          </w:tcPr>
          <w:p w14:paraId="062382D9" w14:textId="77777777" w:rsidR="00D67926" w:rsidRDefault="008D6FB8">
            <w:pPr>
              <w:rPr>
                <w:rFonts w:eastAsia="Times New Roman"/>
                <w:lang w:val="en-US"/>
              </w:rPr>
            </w:pPr>
            <w:r>
              <w:rPr>
                <w:rFonts w:eastAsia="Times New Roman"/>
                <w:b/>
                <w:bCs/>
                <w:lang w:val="en-US"/>
              </w:rPr>
              <w:lastRenderedPageBreak/>
              <w:t>MedicationDispense.status</w:t>
            </w:r>
          </w:p>
        </w:tc>
        <w:tc>
          <w:tcPr>
            <w:tcW w:w="0" w:type="auto"/>
            <w:vAlign w:val="center"/>
            <w:hideMark/>
          </w:tcPr>
          <w:p w14:paraId="1B5F60C7" w14:textId="77777777" w:rsidR="00D67926" w:rsidRDefault="00D67926">
            <w:pPr>
              <w:rPr>
                <w:rFonts w:eastAsia="Times New Roman"/>
                <w:lang w:val="en-US"/>
              </w:rPr>
            </w:pPr>
          </w:p>
        </w:tc>
      </w:tr>
      <w:tr w:rsidR="00D67926" w14:paraId="2A998DDA" w14:textId="77777777">
        <w:trPr>
          <w:divId w:val="738407075"/>
          <w:tblCellSpacing w:w="15" w:type="dxa"/>
        </w:trPr>
        <w:tc>
          <w:tcPr>
            <w:tcW w:w="0" w:type="auto"/>
            <w:vAlign w:val="center"/>
            <w:hideMark/>
          </w:tcPr>
          <w:p w14:paraId="52BDD5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B3DFB2" w14:textId="77777777" w:rsidR="00D67926" w:rsidRDefault="008D6FB8">
            <w:pPr>
              <w:rPr>
                <w:rFonts w:eastAsia="Times New Roman"/>
                <w:lang w:val="en-US"/>
              </w:rPr>
            </w:pPr>
            <w:r>
              <w:rPr>
                <w:rFonts w:eastAsia="Times New Roman"/>
                <w:lang w:val="en-US"/>
              </w:rPr>
              <w:t>A code specifying the state of the set of dispense events.</w:t>
            </w:r>
          </w:p>
        </w:tc>
      </w:tr>
      <w:tr w:rsidR="00D67926" w14:paraId="3F36DEE1" w14:textId="77777777">
        <w:trPr>
          <w:divId w:val="738407075"/>
          <w:tblCellSpacing w:w="15" w:type="dxa"/>
        </w:trPr>
        <w:tc>
          <w:tcPr>
            <w:tcW w:w="0" w:type="auto"/>
            <w:vAlign w:val="center"/>
            <w:hideMark/>
          </w:tcPr>
          <w:p w14:paraId="5FE3A40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B18BDD1" w14:textId="77777777" w:rsidR="00D67926" w:rsidRDefault="008D6FB8">
            <w:pPr>
              <w:rPr>
                <w:rFonts w:eastAsia="Times New Roman"/>
                <w:lang w:val="en-US"/>
              </w:rPr>
            </w:pPr>
            <w:r>
              <w:rPr>
                <w:rFonts w:eastAsia="Times New Roman"/>
                <w:lang w:val="en-US"/>
              </w:rPr>
              <w:t>A code specifying the state of the dispense event.</w:t>
            </w:r>
          </w:p>
        </w:tc>
      </w:tr>
      <w:tr w:rsidR="00D67926" w14:paraId="3342CECE" w14:textId="77777777">
        <w:trPr>
          <w:divId w:val="738407075"/>
          <w:tblCellSpacing w:w="15" w:type="dxa"/>
        </w:trPr>
        <w:tc>
          <w:tcPr>
            <w:tcW w:w="0" w:type="auto"/>
            <w:vAlign w:val="center"/>
            <w:hideMark/>
          </w:tcPr>
          <w:p w14:paraId="3711436B" w14:textId="77777777" w:rsidR="00D67926" w:rsidRDefault="008D6FB8">
            <w:pPr>
              <w:rPr>
                <w:rFonts w:eastAsia="Times New Roman"/>
                <w:lang w:val="en-US"/>
              </w:rPr>
            </w:pPr>
            <w:r>
              <w:rPr>
                <w:rFonts w:eastAsia="Times New Roman"/>
                <w:b/>
                <w:bCs/>
                <w:lang w:val="en-US"/>
              </w:rPr>
              <w:t>MedicationDispense.patient</w:t>
            </w:r>
          </w:p>
        </w:tc>
        <w:tc>
          <w:tcPr>
            <w:tcW w:w="0" w:type="auto"/>
            <w:vAlign w:val="center"/>
            <w:hideMark/>
          </w:tcPr>
          <w:p w14:paraId="2C542601" w14:textId="77777777" w:rsidR="00D67926" w:rsidRDefault="00D67926">
            <w:pPr>
              <w:rPr>
                <w:rFonts w:eastAsia="Times New Roman"/>
                <w:lang w:val="en-US"/>
              </w:rPr>
            </w:pPr>
          </w:p>
        </w:tc>
      </w:tr>
      <w:tr w:rsidR="00D67926" w14:paraId="06D2643E" w14:textId="77777777">
        <w:trPr>
          <w:divId w:val="738407075"/>
          <w:tblCellSpacing w:w="15" w:type="dxa"/>
        </w:trPr>
        <w:tc>
          <w:tcPr>
            <w:tcW w:w="0" w:type="auto"/>
            <w:vAlign w:val="center"/>
            <w:hideMark/>
          </w:tcPr>
          <w:p w14:paraId="250471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8426D4" w14:textId="77777777" w:rsidR="00D67926" w:rsidRDefault="008D6FB8">
            <w:pPr>
              <w:rPr>
                <w:rFonts w:eastAsia="Times New Roman"/>
                <w:lang w:val="en-US"/>
              </w:rPr>
            </w:pPr>
            <w:r>
              <w:rPr>
                <w:rFonts w:eastAsia="Times New Roman"/>
                <w:lang w:val="en-US"/>
              </w:rPr>
              <w:t>Who the dispense is for</w:t>
            </w:r>
          </w:p>
        </w:tc>
      </w:tr>
      <w:tr w:rsidR="00D67926" w14:paraId="5E8D6C8F" w14:textId="77777777">
        <w:trPr>
          <w:divId w:val="738407075"/>
          <w:tblCellSpacing w:w="15" w:type="dxa"/>
        </w:trPr>
        <w:tc>
          <w:tcPr>
            <w:tcW w:w="0" w:type="auto"/>
            <w:vAlign w:val="center"/>
            <w:hideMark/>
          </w:tcPr>
          <w:p w14:paraId="505C4E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2D2267" w14:textId="77777777"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14:paraId="186E2F1E" w14:textId="77777777">
        <w:trPr>
          <w:divId w:val="738407075"/>
          <w:tblCellSpacing w:w="15" w:type="dxa"/>
        </w:trPr>
        <w:tc>
          <w:tcPr>
            <w:tcW w:w="0" w:type="auto"/>
            <w:vAlign w:val="center"/>
            <w:hideMark/>
          </w:tcPr>
          <w:p w14:paraId="728A8B0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058FE5" w14:textId="77777777" w:rsidR="00D67926" w:rsidRDefault="008D6FB8">
            <w:pPr>
              <w:rPr>
                <w:rFonts w:eastAsia="Times New Roman"/>
                <w:lang w:val="en-US"/>
              </w:rPr>
            </w:pPr>
            <w:r>
              <w:rPr>
                <w:rFonts w:eastAsia="Times New Roman"/>
                <w:lang w:val="en-US"/>
              </w:rPr>
              <w:t>SubstanceAdministration-&gt;subject-&gt;Patient.</w:t>
            </w:r>
          </w:p>
        </w:tc>
      </w:tr>
      <w:tr w:rsidR="00D67926" w14:paraId="68597FFC" w14:textId="77777777">
        <w:trPr>
          <w:divId w:val="738407075"/>
          <w:tblCellSpacing w:w="15" w:type="dxa"/>
        </w:trPr>
        <w:tc>
          <w:tcPr>
            <w:tcW w:w="0" w:type="auto"/>
            <w:vAlign w:val="center"/>
            <w:hideMark/>
          </w:tcPr>
          <w:p w14:paraId="56124D17" w14:textId="77777777" w:rsidR="00D67926" w:rsidRDefault="008D6FB8">
            <w:pPr>
              <w:rPr>
                <w:rFonts w:eastAsia="Times New Roman"/>
                <w:lang w:val="en-US"/>
              </w:rPr>
            </w:pPr>
            <w:r>
              <w:rPr>
                <w:rFonts w:eastAsia="Times New Roman"/>
                <w:b/>
                <w:bCs/>
                <w:lang w:val="en-US"/>
              </w:rPr>
              <w:t>MedicationDispense.dispenser</w:t>
            </w:r>
          </w:p>
        </w:tc>
        <w:tc>
          <w:tcPr>
            <w:tcW w:w="0" w:type="auto"/>
            <w:vAlign w:val="center"/>
            <w:hideMark/>
          </w:tcPr>
          <w:p w14:paraId="1724583B" w14:textId="77777777" w:rsidR="00D67926" w:rsidRDefault="00D67926">
            <w:pPr>
              <w:rPr>
                <w:rFonts w:eastAsia="Times New Roman"/>
                <w:lang w:val="en-US"/>
              </w:rPr>
            </w:pPr>
          </w:p>
        </w:tc>
      </w:tr>
      <w:tr w:rsidR="00D67926" w14:paraId="1F9D9A3F" w14:textId="77777777">
        <w:trPr>
          <w:divId w:val="738407075"/>
          <w:tblCellSpacing w:w="15" w:type="dxa"/>
        </w:trPr>
        <w:tc>
          <w:tcPr>
            <w:tcW w:w="0" w:type="auto"/>
            <w:vAlign w:val="center"/>
            <w:hideMark/>
          </w:tcPr>
          <w:p w14:paraId="4C8FDB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DF3914" w14:textId="77777777" w:rsidR="00D67926" w:rsidRDefault="008D6FB8">
            <w:pPr>
              <w:rPr>
                <w:rFonts w:eastAsia="Times New Roman"/>
                <w:lang w:val="en-US"/>
              </w:rPr>
            </w:pPr>
            <w:r>
              <w:rPr>
                <w:rFonts w:eastAsia="Times New Roman"/>
                <w:lang w:val="en-US"/>
              </w:rPr>
              <w:t>Practitioner responsible for dispensing medication</w:t>
            </w:r>
          </w:p>
        </w:tc>
      </w:tr>
      <w:tr w:rsidR="00D67926" w14:paraId="05D1DB0E" w14:textId="77777777">
        <w:trPr>
          <w:divId w:val="738407075"/>
          <w:tblCellSpacing w:w="15" w:type="dxa"/>
        </w:trPr>
        <w:tc>
          <w:tcPr>
            <w:tcW w:w="0" w:type="auto"/>
            <w:vAlign w:val="center"/>
            <w:hideMark/>
          </w:tcPr>
          <w:p w14:paraId="7C331E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27115C" w14:textId="77777777" w:rsidR="00D67926" w:rsidRDefault="008D6FB8">
            <w:pPr>
              <w:rPr>
                <w:rFonts w:eastAsia="Times New Roman"/>
                <w:lang w:val="en-US"/>
              </w:rPr>
            </w:pPr>
            <w:r>
              <w:rPr>
                <w:rFonts w:eastAsia="Times New Roman"/>
                <w:lang w:val="en-US"/>
              </w:rPr>
              <w:t>The individual responsible for dispensing the medication.</w:t>
            </w:r>
          </w:p>
        </w:tc>
      </w:tr>
      <w:tr w:rsidR="00D67926" w14:paraId="0420C21C" w14:textId="77777777">
        <w:trPr>
          <w:divId w:val="738407075"/>
          <w:tblCellSpacing w:w="15" w:type="dxa"/>
        </w:trPr>
        <w:tc>
          <w:tcPr>
            <w:tcW w:w="0" w:type="auto"/>
            <w:vAlign w:val="center"/>
            <w:hideMark/>
          </w:tcPr>
          <w:p w14:paraId="5ECD5963" w14:textId="77777777" w:rsidR="00D67926" w:rsidRDefault="008D6FB8">
            <w:pPr>
              <w:rPr>
                <w:rFonts w:eastAsia="Times New Roman"/>
                <w:lang w:val="en-US"/>
              </w:rPr>
            </w:pPr>
            <w:r>
              <w:rPr>
                <w:rFonts w:eastAsia="Times New Roman"/>
                <w:b/>
                <w:bCs/>
                <w:lang w:val="en-US"/>
              </w:rPr>
              <w:t>MedicationDispense.authorizingPrescription</w:t>
            </w:r>
          </w:p>
        </w:tc>
        <w:tc>
          <w:tcPr>
            <w:tcW w:w="0" w:type="auto"/>
            <w:vAlign w:val="center"/>
            <w:hideMark/>
          </w:tcPr>
          <w:p w14:paraId="06EB18BD" w14:textId="77777777" w:rsidR="00D67926" w:rsidRDefault="00D67926">
            <w:pPr>
              <w:rPr>
                <w:rFonts w:eastAsia="Times New Roman"/>
                <w:lang w:val="en-US"/>
              </w:rPr>
            </w:pPr>
          </w:p>
        </w:tc>
      </w:tr>
      <w:tr w:rsidR="00D67926" w14:paraId="0901E52F" w14:textId="77777777">
        <w:trPr>
          <w:divId w:val="738407075"/>
          <w:tblCellSpacing w:w="15" w:type="dxa"/>
        </w:trPr>
        <w:tc>
          <w:tcPr>
            <w:tcW w:w="0" w:type="auto"/>
            <w:vAlign w:val="center"/>
            <w:hideMark/>
          </w:tcPr>
          <w:p w14:paraId="77C36F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9A9990" w14:textId="77777777" w:rsidR="00D67926" w:rsidRDefault="008D6FB8">
            <w:pPr>
              <w:rPr>
                <w:rFonts w:eastAsia="Times New Roman"/>
                <w:lang w:val="en-US"/>
              </w:rPr>
            </w:pPr>
            <w:r>
              <w:rPr>
                <w:rFonts w:eastAsia="Times New Roman"/>
                <w:lang w:val="en-US"/>
              </w:rPr>
              <w:t>Medication order that authorizes the dispense</w:t>
            </w:r>
          </w:p>
        </w:tc>
      </w:tr>
      <w:tr w:rsidR="00D67926" w14:paraId="5B957241" w14:textId="77777777">
        <w:trPr>
          <w:divId w:val="738407075"/>
          <w:tblCellSpacing w:w="15" w:type="dxa"/>
        </w:trPr>
        <w:tc>
          <w:tcPr>
            <w:tcW w:w="0" w:type="auto"/>
            <w:vAlign w:val="center"/>
            <w:hideMark/>
          </w:tcPr>
          <w:p w14:paraId="28C1F4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D05D3B" w14:textId="77777777" w:rsidR="00D67926" w:rsidRDefault="008D6FB8">
            <w:pPr>
              <w:rPr>
                <w:rFonts w:eastAsia="Times New Roman"/>
                <w:lang w:val="en-US"/>
              </w:rPr>
            </w:pPr>
            <w:r>
              <w:rPr>
                <w:rFonts w:eastAsia="Times New Roman"/>
                <w:lang w:val="en-US"/>
              </w:rPr>
              <w:t>Indicates the medication order that is being dispensed against.</w:t>
            </w:r>
          </w:p>
        </w:tc>
      </w:tr>
      <w:tr w:rsidR="00D67926" w14:paraId="166BC946" w14:textId="77777777">
        <w:trPr>
          <w:divId w:val="738407075"/>
          <w:tblCellSpacing w:w="15" w:type="dxa"/>
        </w:trPr>
        <w:tc>
          <w:tcPr>
            <w:tcW w:w="0" w:type="auto"/>
            <w:vAlign w:val="center"/>
            <w:hideMark/>
          </w:tcPr>
          <w:p w14:paraId="0F4D0EF1" w14:textId="77777777" w:rsidR="00D67926" w:rsidRDefault="008D6FB8">
            <w:pPr>
              <w:rPr>
                <w:rFonts w:eastAsia="Times New Roman"/>
                <w:lang w:val="en-US"/>
              </w:rPr>
            </w:pPr>
            <w:r>
              <w:rPr>
                <w:rFonts w:eastAsia="Times New Roman"/>
                <w:b/>
                <w:bCs/>
                <w:lang w:val="en-US"/>
              </w:rPr>
              <w:t>MedicationDispense.type</w:t>
            </w:r>
          </w:p>
        </w:tc>
        <w:tc>
          <w:tcPr>
            <w:tcW w:w="0" w:type="auto"/>
            <w:vAlign w:val="center"/>
            <w:hideMark/>
          </w:tcPr>
          <w:p w14:paraId="1A42F989" w14:textId="77777777" w:rsidR="00D67926" w:rsidRDefault="00D67926">
            <w:pPr>
              <w:rPr>
                <w:rFonts w:eastAsia="Times New Roman"/>
                <w:lang w:val="en-US"/>
              </w:rPr>
            </w:pPr>
          </w:p>
        </w:tc>
      </w:tr>
      <w:tr w:rsidR="00D67926" w14:paraId="6D76888D" w14:textId="77777777">
        <w:trPr>
          <w:divId w:val="738407075"/>
          <w:tblCellSpacing w:w="15" w:type="dxa"/>
        </w:trPr>
        <w:tc>
          <w:tcPr>
            <w:tcW w:w="0" w:type="auto"/>
            <w:vAlign w:val="center"/>
            <w:hideMark/>
          </w:tcPr>
          <w:p w14:paraId="401547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5F98D3" w14:textId="77777777" w:rsidR="00D67926" w:rsidRDefault="008D6FB8">
            <w:pPr>
              <w:rPr>
                <w:rFonts w:eastAsia="Times New Roman"/>
                <w:lang w:val="en-US"/>
              </w:rPr>
            </w:pPr>
            <w:r>
              <w:rPr>
                <w:rFonts w:eastAsia="Times New Roman"/>
                <w:lang w:val="en-US"/>
              </w:rPr>
              <w:t>Trial fill, partial fill, emergency fill, etc.</w:t>
            </w:r>
          </w:p>
        </w:tc>
      </w:tr>
      <w:tr w:rsidR="00D67926" w14:paraId="355B01EF" w14:textId="77777777">
        <w:trPr>
          <w:divId w:val="738407075"/>
          <w:tblCellSpacing w:w="15" w:type="dxa"/>
        </w:trPr>
        <w:tc>
          <w:tcPr>
            <w:tcW w:w="0" w:type="auto"/>
            <w:vAlign w:val="center"/>
            <w:hideMark/>
          </w:tcPr>
          <w:p w14:paraId="776188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B9AE27" w14:textId="77777777"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14:paraId="1B4623B1" w14:textId="77777777">
        <w:trPr>
          <w:divId w:val="738407075"/>
          <w:tblCellSpacing w:w="15" w:type="dxa"/>
        </w:trPr>
        <w:tc>
          <w:tcPr>
            <w:tcW w:w="0" w:type="auto"/>
            <w:vAlign w:val="center"/>
            <w:hideMark/>
          </w:tcPr>
          <w:p w14:paraId="7F65F9B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62A2E7D" w14:textId="77777777"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14:paraId="01B148DE" w14:textId="77777777">
        <w:trPr>
          <w:divId w:val="738407075"/>
          <w:tblCellSpacing w:w="15" w:type="dxa"/>
        </w:trPr>
        <w:tc>
          <w:tcPr>
            <w:tcW w:w="0" w:type="auto"/>
            <w:vAlign w:val="center"/>
            <w:hideMark/>
          </w:tcPr>
          <w:p w14:paraId="6CD3EC34" w14:textId="77777777" w:rsidR="00D67926" w:rsidRDefault="008D6FB8">
            <w:pPr>
              <w:rPr>
                <w:rFonts w:eastAsia="Times New Roman"/>
                <w:lang w:val="en-US"/>
              </w:rPr>
            </w:pPr>
            <w:r>
              <w:rPr>
                <w:rFonts w:eastAsia="Times New Roman"/>
                <w:b/>
                <w:bCs/>
                <w:lang w:val="en-US"/>
              </w:rPr>
              <w:t>MedicationDispense.quantity</w:t>
            </w:r>
          </w:p>
        </w:tc>
        <w:tc>
          <w:tcPr>
            <w:tcW w:w="0" w:type="auto"/>
            <w:vAlign w:val="center"/>
            <w:hideMark/>
          </w:tcPr>
          <w:p w14:paraId="19197BDB" w14:textId="77777777" w:rsidR="00D67926" w:rsidRDefault="00D67926">
            <w:pPr>
              <w:rPr>
                <w:rFonts w:eastAsia="Times New Roman"/>
                <w:lang w:val="en-US"/>
              </w:rPr>
            </w:pPr>
          </w:p>
        </w:tc>
      </w:tr>
      <w:tr w:rsidR="00D67926" w14:paraId="33947724" w14:textId="77777777">
        <w:trPr>
          <w:divId w:val="738407075"/>
          <w:tblCellSpacing w:w="15" w:type="dxa"/>
        </w:trPr>
        <w:tc>
          <w:tcPr>
            <w:tcW w:w="0" w:type="auto"/>
            <w:vAlign w:val="center"/>
            <w:hideMark/>
          </w:tcPr>
          <w:p w14:paraId="09452A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8F0A8C" w14:textId="77777777" w:rsidR="00D67926" w:rsidRDefault="008D6FB8">
            <w:pPr>
              <w:rPr>
                <w:rFonts w:eastAsia="Times New Roman"/>
                <w:lang w:val="en-US"/>
              </w:rPr>
            </w:pPr>
            <w:r>
              <w:rPr>
                <w:rFonts w:eastAsia="Times New Roman"/>
                <w:lang w:val="en-US"/>
              </w:rPr>
              <w:t>Amount dispensed</w:t>
            </w:r>
          </w:p>
        </w:tc>
      </w:tr>
      <w:tr w:rsidR="00D67926" w14:paraId="285E5495" w14:textId="77777777">
        <w:trPr>
          <w:divId w:val="738407075"/>
          <w:tblCellSpacing w:w="15" w:type="dxa"/>
        </w:trPr>
        <w:tc>
          <w:tcPr>
            <w:tcW w:w="0" w:type="auto"/>
            <w:vAlign w:val="center"/>
            <w:hideMark/>
          </w:tcPr>
          <w:p w14:paraId="61AB65E9"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7718094" w14:textId="77777777" w:rsidR="00D67926" w:rsidRDefault="008D6FB8">
            <w:pPr>
              <w:rPr>
                <w:rFonts w:eastAsia="Times New Roman"/>
                <w:lang w:val="en-US"/>
              </w:rPr>
            </w:pPr>
            <w:r>
              <w:rPr>
                <w:rFonts w:eastAsia="Times New Roman"/>
                <w:lang w:val="en-US"/>
              </w:rPr>
              <w:t>The amount of medication that has been dispensed. Includes unit of measure.</w:t>
            </w:r>
          </w:p>
        </w:tc>
      </w:tr>
      <w:tr w:rsidR="00D67926" w14:paraId="3CB69F8B" w14:textId="77777777">
        <w:trPr>
          <w:divId w:val="738407075"/>
          <w:tblCellSpacing w:w="15" w:type="dxa"/>
        </w:trPr>
        <w:tc>
          <w:tcPr>
            <w:tcW w:w="0" w:type="auto"/>
            <w:vAlign w:val="center"/>
            <w:hideMark/>
          </w:tcPr>
          <w:p w14:paraId="45DF8F0D" w14:textId="77777777" w:rsidR="00D67926" w:rsidRDefault="008D6FB8">
            <w:pPr>
              <w:rPr>
                <w:rFonts w:eastAsia="Times New Roman"/>
                <w:lang w:val="en-US"/>
              </w:rPr>
            </w:pPr>
            <w:r>
              <w:rPr>
                <w:rFonts w:eastAsia="Times New Roman"/>
                <w:b/>
                <w:bCs/>
                <w:lang w:val="en-US"/>
              </w:rPr>
              <w:t>MedicationDispense.daysSupply</w:t>
            </w:r>
          </w:p>
        </w:tc>
        <w:tc>
          <w:tcPr>
            <w:tcW w:w="0" w:type="auto"/>
            <w:vAlign w:val="center"/>
            <w:hideMark/>
          </w:tcPr>
          <w:p w14:paraId="2C7FC508" w14:textId="77777777" w:rsidR="00D67926" w:rsidRDefault="00D67926">
            <w:pPr>
              <w:rPr>
                <w:rFonts w:eastAsia="Times New Roman"/>
                <w:lang w:val="en-US"/>
              </w:rPr>
            </w:pPr>
          </w:p>
        </w:tc>
      </w:tr>
      <w:tr w:rsidR="00D67926" w14:paraId="78900D32" w14:textId="77777777">
        <w:trPr>
          <w:divId w:val="738407075"/>
          <w:tblCellSpacing w:w="15" w:type="dxa"/>
        </w:trPr>
        <w:tc>
          <w:tcPr>
            <w:tcW w:w="0" w:type="auto"/>
            <w:vAlign w:val="center"/>
            <w:hideMark/>
          </w:tcPr>
          <w:p w14:paraId="451376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C75838" w14:textId="77777777" w:rsidR="00D67926" w:rsidRDefault="008D6FB8">
            <w:pPr>
              <w:rPr>
                <w:rFonts w:eastAsia="Times New Roman"/>
                <w:lang w:val="en-US"/>
              </w:rPr>
            </w:pPr>
            <w:r>
              <w:rPr>
                <w:rFonts w:eastAsia="Times New Roman"/>
                <w:lang w:val="en-US"/>
              </w:rPr>
              <w:t>Days Supply</w:t>
            </w:r>
          </w:p>
        </w:tc>
      </w:tr>
      <w:tr w:rsidR="00D67926" w14:paraId="2C03837A" w14:textId="77777777">
        <w:trPr>
          <w:divId w:val="738407075"/>
          <w:tblCellSpacing w:w="15" w:type="dxa"/>
        </w:trPr>
        <w:tc>
          <w:tcPr>
            <w:tcW w:w="0" w:type="auto"/>
            <w:vAlign w:val="center"/>
            <w:hideMark/>
          </w:tcPr>
          <w:p w14:paraId="495721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AC88A9" w14:textId="77777777" w:rsidR="00D67926" w:rsidRDefault="008D6FB8">
            <w:pPr>
              <w:rPr>
                <w:rFonts w:eastAsia="Times New Roman"/>
                <w:lang w:val="en-US"/>
              </w:rPr>
            </w:pPr>
            <w:r>
              <w:rPr>
                <w:rFonts w:eastAsia="Times New Roman"/>
                <w:lang w:val="en-US"/>
              </w:rPr>
              <w:t>The amount of medication expressed as a timing amount.</w:t>
            </w:r>
          </w:p>
        </w:tc>
      </w:tr>
      <w:tr w:rsidR="00D67926" w14:paraId="41A3C5B7" w14:textId="77777777">
        <w:trPr>
          <w:divId w:val="738407075"/>
          <w:tblCellSpacing w:w="15" w:type="dxa"/>
        </w:trPr>
        <w:tc>
          <w:tcPr>
            <w:tcW w:w="0" w:type="auto"/>
            <w:vAlign w:val="center"/>
            <w:hideMark/>
          </w:tcPr>
          <w:p w14:paraId="1DD7AF1F" w14:textId="77777777" w:rsidR="00D67926" w:rsidRDefault="008D6FB8">
            <w:pPr>
              <w:rPr>
                <w:rFonts w:eastAsia="Times New Roman"/>
                <w:lang w:val="en-US"/>
              </w:rPr>
            </w:pPr>
            <w:r>
              <w:rPr>
                <w:rFonts w:eastAsia="Times New Roman"/>
                <w:b/>
                <w:bCs/>
                <w:lang w:val="en-US"/>
              </w:rPr>
              <w:t>MedicationDispense.medication[x]</w:t>
            </w:r>
          </w:p>
        </w:tc>
        <w:tc>
          <w:tcPr>
            <w:tcW w:w="0" w:type="auto"/>
            <w:vAlign w:val="center"/>
            <w:hideMark/>
          </w:tcPr>
          <w:p w14:paraId="7665FCE5" w14:textId="77777777" w:rsidR="00D67926" w:rsidRDefault="00D67926">
            <w:pPr>
              <w:rPr>
                <w:rFonts w:eastAsia="Times New Roman"/>
                <w:lang w:val="en-US"/>
              </w:rPr>
            </w:pPr>
          </w:p>
        </w:tc>
      </w:tr>
      <w:tr w:rsidR="00D67926" w14:paraId="35A9E064" w14:textId="77777777">
        <w:trPr>
          <w:divId w:val="738407075"/>
          <w:tblCellSpacing w:w="15" w:type="dxa"/>
        </w:trPr>
        <w:tc>
          <w:tcPr>
            <w:tcW w:w="0" w:type="auto"/>
            <w:vAlign w:val="center"/>
            <w:hideMark/>
          </w:tcPr>
          <w:p w14:paraId="42E4E6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641C98" w14:textId="77777777" w:rsidR="00D67926" w:rsidRDefault="008D6FB8">
            <w:pPr>
              <w:rPr>
                <w:rFonts w:eastAsia="Times New Roman"/>
                <w:lang w:val="en-US"/>
              </w:rPr>
            </w:pPr>
            <w:r>
              <w:rPr>
                <w:rFonts w:eastAsia="Times New Roman"/>
                <w:lang w:val="en-US"/>
              </w:rPr>
              <w:t>What medication was supplied</w:t>
            </w:r>
          </w:p>
        </w:tc>
      </w:tr>
      <w:tr w:rsidR="00D67926" w14:paraId="14F7C936" w14:textId="77777777">
        <w:trPr>
          <w:divId w:val="738407075"/>
          <w:tblCellSpacing w:w="15" w:type="dxa"/>
        </w:trPr>
        <w:tc>
          <w:tcPr>
            <w:tcW w:w="0" w:type="auto"/>
            <w:vAlign w:val="center"/>
            <w:hideMark/>
          </w:tcPr>
          <w:p w14:paraId="511228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B25871" w14:textId="77777777"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14:paraId="67B8E68F" w14:textId="77777777">
        <w:trPr>
          <w:divId w:val="738407075"/>
          <w:tblCellSpacing w:w="15" w:type="dxa"/>
        </w:trPr>
        <w:tc>
          <w:tcPr>
            <w:tcW w:w="0" w:type="auto"/>
            <w:vAlign w:val="center"/>
            <w:hideMark/>
          </w:tcPr>
          <w:p w14:paraId="00EECE2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4673DC0" w14:textId="77777777"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dispensed medication. When the only available information is a text description of the medication, Medication.code.text should be used. </w:t>
            </w:r>
          </w:p>
        </w:tc>
      </w:tr>
      <w:tr w:rsidR="00D67926" w14:paraId="3146B8EE" w14:textId="77777777">
        <w:trPr>
          <w:divId w:val="738407075"/>
          <w:tblCellSpacing w:w="15" w:type="dxa"/>
        </w:trPr>
        <w:tc>
          <w:tcPr>
            <w:tcW w:w="0" w:type="auto"/>
            <w:vAlign w:val="center"/>
            <w:hideMark/>
          </w:tcPr>
          <w:p w14:paraId="3B71F243" w14:textId="77777777" w:rsidR="00D67926" w:rsidRDefault="008D6FB8">
            <w:pPr>
              <w:rPr>
                <w:rFonts w:eastAsia="Times New Roman"/>
                <w:lang w:val="en-US"/>
              </w:rPr>
            </w:pPr>
            <w:r>
              <w:rPr>
                <w:rFonts w:eastAsia="Times New Roman"/>
                <w:b/>
                <w:bCs/>
                <w:lang w:val="en-US"/>
              </w:rPr>
              <w:t>MedicationDispense.whenPrepared</w:t>
            </w:r>
          </w:p>
        </w:tc>
        <w:tc>
          <w:tcPr>
            <w:tcW w:w="0" w:type="auto"/>
            <w:vAlign w:val="center"/>
            <w:hideMark/>
          </w:tcPr>
          <w:p w14:paraId="1D67C6EA" w14:textId="77777777" w:rsidR="00D67926" w:rsidRDefault="00D67926">
            <w:pPr>
              <w:rPr>
                <w:rFonts w:eastAsia="Times New Roman"/>
                <w:lang w:val="en-US"/>
              </w:rPr>
            </w:pPr>
          </w:p>
        </w:tc>
      </w:tr>
      <w:tr w:rsidR="00D67926" w14:paraId="0FD68977" w14:textId="77777777">
        <w:trPr>
          <w:divId w:val="738407075"/>
          <w:tblCellSpacing w:w="15" w:type="dxa"/>
        </w:trPr>
        <w:tc>
          <w:tcPr>
            <w:tcW w:w="0" w:type="auto"/>
            <w:vAlign w:val="center"/>
            <w:hideMark/>
          </w:tcPr>
          <w:p w14:paraId="013145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47CED4" w14:textId="77777777" w:rsidR="00D67926" w:rsidRDefault="008D6FB8">
            <w:pPr>
              <w:rPr>
                <w:rFonts w:eastAsia="Times New Roman"/>
                <w:lang w:val="en-US"/>
              </w:rPr>
            </w:pPr>
            <w:r>
              <w:rPr>
                <w:rFonts w:eastAsia="Times New Roman"/>
                <w:lang w:val="en-US"/>
              </w:rPr>
              <w:t>Dispense processing time</w:t>
            </w:r>
          </w:p>
        </w:tc>
      </w:tr>
      <w:tr w:rsidR="00D67926" w14:paraId="38390CE9" w14:textId="77777777">
        <w:trPr>
          <w:divId w:val="738407075"/>
          <w:tblCellSpacing w:w="15" w:type="dxa"/>
        </w:trPr>
        <w:tc>
          <w:tcPr>
            <w:tcW w:w="0" w:type="auto"/>
            <w:vAlign w:val="center"/>
            <w:hideMark/>
          </w:tcPr>
          <w:p w14:paraId="34644F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3C87F9" w14:textId="77777777" w:rsidR="00D67926" w:rsidRDefault="008D6FB8">
            <w:pPr>
              <w:rPr>
                <w:rFonts w:eastAsia="Times New Roman"/>
                <w:lang w:val="en-US"/>
              </w:rPr>
            </w:pPr>
            <w:r>
              <w:rPr>
                <w:rFonts w:eastAsia="Times New Roman"/>
                <w:lang w:val="en-US"/>
              </w:rPr>
              <w:t>The time when the dispensed product was packaged and reviewed.</w:t>
            </w:r>
          </w:p>
        </w:tc>
      </w:tr>
      <w:tr w:rsidR="00D67926" w14:paraId="2CE5C8F2" w14:textId="77777777">
        <w:trPr>
          <w:divId w:val="738407075"/>
          <w:tblCellSpacing w:w="15" w:type="dxa"/>
        </w:trPr>
        <w:tc>
          <w:tcPr>
            <w:tcW w:w="0" w:type="auto"/>
            <w:vAlign w:val="center"/>
            <w:hideMark/>
          </w:tcPr>
          <w:p w14:paraId="7FB11BFC" w14:textId="77777777" w:rsidR="00D67926" w:rsidRDefault="008D6FB8">
            <w:pPr>
              <w:rPr>
                <w:rFonts w:eastAsia="Times New Roman"/>
                <w:lang w:val="en-US"/>
              </w:rPr>
            </w:pPr>
            <w:r>
              <w:rPr>
                <w:rFonts w:eastAsia="Times New Roman"/>
                <w:b/>
                <w:bCs/>
                <w:lang w:val="en-US"/>
              </w:rPr>
              <w:t>MedicationDispense.whenHandedOver</w:t>
            </w:r>
          </w:p>
        </w:tc>
        <w:tc>
          <w:tcPr>
            <w:tcW w:w="0" w:type="auto"/>
            <w:vAlign w:val="center"/>
            <w:hideMark/>
          </w:tcPr>
          <w:p w14:paraId="488B8E7A" w14:textId="77777777" w:rsidR="00D67926" w:rsidRDefault="00D67926">
            <w:pPr>
              <w:rPr>
                <w:rFonts w:eastAsia="Times New Roman"/>
                <w:lang w:val="en-US"/>
              </w:rPr>
            </w:pPr>
          </w:p>
        </w:tc>
      </w:tr>
      <w:tr w:rsidR="00D67926" w14:paraId="471B09D2" w14:textId="77777777">
        <w:trPr>
          <w:divId w:val="738407075"/>
          <w:tblCellSpacing w:w="15" w:type="dxa"/>
        </w:trPr>
        <w:tc>
          <w:tcPr>
            <w:tcW w:w="0" w:type="auto"/>
            <w:vAlign w:val="center"/>
            <w:hideMark/>
          </w:tcPr>
          <w:p w14:paraId="065AB1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5C1192" w14:textId="77777777" w:rsidR="00D67926" w:rsidRDefault="008D6FB8">
            <w:pPr>
              <w:rPr>
                <w:rFonts w:eastAsia="Times New Roman"/>
                <w:lang w:val="en-US"/>
              </w:rPr>
            </w:pPr>
            <w:r>
              <w:rPr>
                <w:rFonts w:eastAsia="Times New Roman"/>
                <w:lang w:val="en-US"/>
              </w:rPr>
              <w:t>Handover time</w:t>
            </w:r>
          </w:p>
        </w:tc>
      </w:tr>
      <w:tr w:rsidR="00D67926" w14:paraId="3F587700" w14:textId="77777777">
        <w:trPr>
          <w:divId w:val="738407075"/>
          <w:tblCellSpacing w:w="15" w:type="dxa"/>
        </w:trPr>
        <w:tc>
          <w:tcPr>
            <w:tcW w:w="0" w:type="auto"/>
            <w:vAlign w:val="center"/>
            <w:hideMark/>
          </w:tcPr>
          <w:p w14:paraId="735499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9E1A02" w14:textId="77777777" w:rsidR="00D67926" w:rsidRDefault="008D6FB8">
            <w:pPr>
              <w:rPr>
                <w:rFonts w:eastAsia="Times New Roman"/>
                <w:lang w:val="en-US"/>
              </w:rPr>
            </w:pPr>
            <w:r>
              <w:rPr>
                <w:rFonts w:eastAsia="Times New Roman"/>
                <w:lang w:val="en-US"/>
              </w:rPr>
              <w:t>The time the dispensed product was provided to the patient or their representative.</w:t>
            </w:r>
          </w:p>
        </w:tc>
      </w:tr>
      <w:tr w:rsidR="00D67926" w14:paraId="10102399" w14:textId="77777777">
        <w:trPr>
          <w:divId w:val="738407075"/>
          <w:tblCellSpacing w:w="15" w:type="dxa"/>
        </w:trPr>
        <w:tc>
          <w:tcPr>
            <w:tcW w:w="0" w:type="auto"/>
            <w:vAlign w:val="center"/>
            <w:hideMark/>
          </w:tcPr>
          <w:p w14:paraId="3FD9FE49" w14:textId="77777777" w:rsidR="00D67926" w:rsidRDefault="008D6FB8">
            <w:pPr>
              <w:rPr>
                <w:rFonts w:eastAsia="Times New Roman"/>
                <w:lang w:val="en-US"/>
              </w:rPr>
            </w:pPr>
            <w:r>
              <w:rPr>
                <w:rFonts w:eastAsia="Times New Roman"/>
                <w:b/>
                <w:bCs/>
                <w:lang w:val="en-US"/>
              </w:rPr>
              <w:t>MedicationDispense.destination</w:t>
            </w:r>
          </w:p>
        </w:tc>
        <w:tc>
          <w:tcPr>
            <w:tcW w:w="0" w:type="auto"/>
            <w:vAlign w:val="center"/>
            <w:hideMark/>
          </w:tcPr>
          <w:p w14:paraId="28FD14B5" w14:textId="77777777" w:rsidR="00D67926" w:rsidRDefault="00D67926">
            <w:pPr>
              <w:rPr>
                <w:rFonts w:eastAsia="Times New Roman"/>
                <w:lang w:val="en-US"/>
              </w:rPr>
            </w:pPr>
          </w:p>
        </w:tc>
      </w:tr>
      <w:tr w:rsidR="00D67926" w14:paraId="42747936" w14:textId="77777777">
        <w:trPr>
          <w:divId w:val="738407075"/>
          <w:tblCellSpacing w:w="15" w:type="dxa"/>
        </w:trPr>
        <w:tc>
          <w:tcPr>
            <w:tcW w:w="0" w:type="auto"/>
            <w:vAlign w:val="center"/>
            <w:hideMark/>
          </w:tcPr>
          <w:p w14:paraId="56324EC4"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3049928" w14:textId="77777777" w:rsidR="00D67926" w:rsidRDefault="008D6FB8">
            <w:pPr>
              <w:rPr>
                <w:rFonts w:eastAsia="Times New Roman"/>
                <w:lang w:val="en-US"/>
              </w:rPr>
            </w:pPr>
            <w:r>
              <w:rPr>
                <w:rFonts w:eastAsia="Times New Roman"/>
                <w:lang w:val="en-US"/>
              </w:rPr>
              <w:t>Where the medication was sent</w:t>
            </w:r>
          </w:p>
        </w:tc>
      </w:tr>
      <w:tr w:rsidR="00D67926" w14:paraId="3A4C167E" w14:textId="77777777">
        <w:trPr>
          <w:divId w:val="738407075"/>
          <w:tblCellSpacing w:w="15" w:type="dxa"/>
        </w:trPr>
        <w:tc>
          <w:tcPr>
            <w:tcW w:w="0" w:type="auto"/>
            <w:vAlign w:val="center"/>
            <w:hideMark/>
          </w:tcPr>
          <w:p w14:paraId="095AD2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53EA2F" w14:textId="77777777" w:rsidR="00D67926" w:rsidRDefault="008D6FB8">
            <w:pPr>
              <w:rPr>
                <w:rFonts w:eastAsia="Times New Roman"/>
                <w:lang w:val="en-US"/>
              </w:rPr>
            </w:pPr>
            <w:r>
              <w:rPr>
                <w:rFonts w:eastAsia="Times New Roman"/>
                <w:lang w:val="en-US"/>
              </w:rPr>
              <w:t>Identification of the facility/location where the medication was shipped to, as part of the dispense event.</w:t>
            </w:r>
          </w:p>
        </w:tc>
      </w:tr>
      <w:tr w:rsidR="00D67926" w14:paraId="1BC552B6" w14:textId="77777777">
        <w:trPr>
          <w:divId w:val="738407075"/>
          <w:tblCellSpacing w:w="15" w:type="dxa"/>
        </w:trPr>
        <w:tc>
          <w:tcPr>
            <w:tcW w:w="0" w:type="auto"/>
            <w:vAlign w:val="center"/>
            <w:hideMark/>
          </w:tcPr>
          <w:p w14:paraId="1407BEB6" w14:textId="77777777" w:rsidR="00D67926" w:rsidRDefault="008D6FB8">
            <w:pPr>
              <w:rPr>
                <w:rFonts w:eastAsia="Times New Roman"/>
                <w:lang w:val="en-US"/>
              </w:rPr>
            </w:pPr>
            <w:r>
              <w:rPr>
                <w:rFonts w:eastAsia="Times New Roman"/>
                <w:b/>
                <w:bCs/>
                <w:lang w:val="en-US"/>
              </w:rPr>
              <w:t>MedicationDispense.receiver</w:t>
            </w:r>
          </w:p>
        </w:tc>
        <w:tc>
          <w:tcPr>
            <w:tcW w:w="0" w:type="auto"/>
            <w:vAlign w:val="center"/>
            <w:hideMark/>
          </w:tcPr>
          <w:p w14:paraId="082C04EB" w14:textId="77777777" w:rsidR="00D67926" w:rsidRDefault="00D67926">
            <w:pPr>
              <w:rPr>
                <w:rFonts w:eastAsia="Times New Roman"/>
                <w:lang w:val="en-US"/>
              </w:rPr>
            </w:pPr>
          </w:p>
        </w:tc>
      </w:tr>
      <w:tr w:rsidR="00D67926" w14:paraId="55B1DD10" w14:textId="77777777">
        <w:trPr>
          <w:divId w:val="738407075"/>
          <w:tblCellSpacing w:w="15" w:type="dxa"/>
        </w:trPr>
        <w:tc>
          <w:tcPr>
            <w:tcW w:w="0" w:type="auto"/>
            <w:vAlign w:val="center"/>
            <w:hideMark/>
          </w:tcPr>
          <w:p w14:paraId="7C02D1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2A37F8" w14:textId="77777777" w:rsidR="00D67926" w:rsidRDefault="008D6FB8">
            <w:pPr>
              <w:rPr>
                <w:rFonts w:eastAsia="Times New Roman"/>
                <w:lang w:val="en-US"/>
              </w:rPr>
            </w:pPr>
            <w:r>
              <w:rPr>
                <w:rFonts w:eastAsia="Times New Roman"/>
                <w:lang w:val="en-US"/>
              </w:rPr>
              <w:t>Who collected the medication</w:t>
            </w:r>
          </w:p>
        </w:tc>
      </w:tr>
      <w:tr w:rsidR="00D67926" w14:paraId="1211529F" w14:textId="77777777">
        <w:trPr>
          <w:divId w:val="738407075"/>
          <w:tblCellSpacing w:w="15" w:type="dxa"/>
        </w:trPr>
        <w:tc>
          <w:tcPr>
            <w:tcW w:w="0" w:type="auto"/>
            <w:vAlign w:val="center"/>
            <w:hideMark/>
          </w:tcPr>
          <w:p w14:paraId="237AA2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CA32F3" w14:textId="77777777" w:rsidR="00D67926" w:rsidRDefault="008D6FB8">
            <w:pPr>
              <w:rPr>
                <w:rFonts w:eastAsia="Times New Roman"/>
                <w:lang w:val="en-US"/>
              </w:rPr>
            </w:pPr>
            <w:r>
              <w:rPr>
                <w:rFonts w:eastAsia="Times New Roman"/>
                <w:lang w:val="en-US"/>
              </w:rPr>
              <w:t xml:space="preserve">Identifies the person who picked up the medication. This will usually be a patient or their carer, but some cases exist where it can be a healthcare professional. </w:t>
            </w:r>
          </w:p>
        </w:tc>
      </w:tr>
      <w:tr w:rsidR="00D67926" w14:paraId="3EDED7C5" w14:textId="77777777">
        <w:trPr>
          <w:divId w:val="738407075"/>
          <w:tblCellSpacing w:w="15" w:type="dxa"/>
        </w:trPr>
        <w:tc>
          <w:tcPr>
            <w:tcW w:w="0" w:type="auto"/>
            <w:vAlign w:val="center"/>
            <w:hideMark/>
          </w:tcPr>
          <w:p w14:paraId="3D9B5609" w14:textId="77777777" w:rsidR="00D67926" w:rsidRDefault="008D6FB8">
            <w:pPr>
              <w:rPr>
                <w:rFonts w:eastAsia="Times New Roman"/>
                <w:lang w:val="en-US"/>
              </w:rPr>
            </w:pPr>
            <w:r>
              <w:rPr>
                <w:rFonts w:eastAsia="Times New Roman"/>
                <w:b/>
                <w:bCs/>
                <w:lang w:val="en-US"/>
              </w:rPr>
              <w:t>MedicationDispense.note</w:t>
            </w:r>
          </w:p>
        </w:tc>
        <w:tc>
          <w:tcPr>
            <w:tcW w:w="0" w:type="auto"/>
            <w:vAlign w:val="center"/>
            <w:hideMark/>
          </w:tcPr>
          <w:p w14:paraId="0B405A8F" w14:textId="77777777" w:rsidR="00D67926" w:rsidRDefault="00D67926">
            <w:pPr>
              <w:rPr>
                <w:rFonts w:eastAsia="Times New Roman"/>
                <w:lang w:val="en-US"/>
              </w:rPr>
            </w:pPr>
          </w:p>
        </w:tc>
      </w:tr>
      <w:tr w:rsidR="00D67926" w14:paraId="43D5B07D" w14:textId="77777777">
        <w:trPr>
          <w:divId w:val="738407075"/>
          <w:tblCellSpacing w:w="15" w:type="dxa"/>
        </w:trPr>
        <w:tc>
          <w:tcPr>
            <w:tcW w:w="0" w:type="auto"/>
            <w:vAlign w:val="center"/>
            <w:hideMark/>
          </w:tcPr>
          <w:p w14:paraId="060886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27041E" w14:textId="77777777" w:rsidR="00D67926" w:rsidRDefault="008D6FB8">
            <w:pPr>
              <w:rPr>
                <w:rFonts w:eastAsia="Times New Roman"/>
                <w:lang w:val="en-US"/>
              </w:rPr>
            </w:pPr>
            <w:r>
              <w:rPr>
                <w:rFonts w:eastAsia="Times New Roman"/>
                <w:lang w:val="en-US"/>
              </w:rPr>
              <w:t>Information about the dispense</w:t>
            </w:r>
          </w:p>
        </w:tc>
      </w:tr>
      <w:tr w:rsidR="00D67926" w14:paraId="71B2C6D9" w14:textId="77777777">
        <w:trPr>
          <w:divId w:val="738407075"/>
          <w:tblCellSpacing w:w="15" w:type="dxa"/>
        </w:trPr>
        <w:tc>
          <w:tcPr>
            <w:tcW w:w="0" w:type="auto"/>
            <w:vAlign w:val="center"/>
            <w:hideMark/>
          </w:tcPr>
          <w:p w14:paraId="77E091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2AE57C" w14:textId="77777777" w:rsidR="00D67926" w:rsidRDefault="008D6FB8">
            <w:pPr>
              <w:rPr>
                <w:rFonts w:eastAsia="Times New Roman"/>
                <w:lang w:val="en-US"/>
              </w:rPr>
            </w:pPr>
            <w:r>
              <w:rPr>
                <w:rFonts w:eastAsia="Times New Roman"/>
                <w:lang w:val="en-US"/>
              </w:rPr>
              <w:t>Extra information about the dispense that could not be conveyed in the other attributes.</w:t>
            </w:r>
          </w:p>
        </w:tc>
      </w:tr>
      <w:tr w:rsidR="00D67926" w14:paraId="28F8E64F" w14:textId="77777777">
        <w:trPr>
          <w:divId w:val="738407075"/>
          <w:tblCellSpacing w:w="15" w:type="dxa"/>
        </w:trPr>
        <w:tc>
          <w:tcPr>
            <w:tcW w:w="0" w:type="auto"/>
            <w:vAlign w:val="center"/>
            <w:hideMark/>
          </w:tcPr>
          <w:p w14:paraId="728355F6" w14:textId="77777777" w:rsidR="00D67926" w:rsidRDefault="008D6FB8">
            <w:pPr>
              <w:rPr>
                <w:rFonts w:eastAsia="Times New Roman"/>
                <w:lang w:val="en-US"/>
              </w:rPr>
            </w:pPr>
            <w:r>
              <w:rPr>
                <w:rFonts w:eastAsia="Times New Roman"/>
                <w:b/>
                <w:bCs/>
                <w:lang w:val="en-US"/>
              </w:rPr>
              <w:t>MedicationDispense.dosageInstruction</w:t>
            </w:r>
          </w:p>
        </w:tc>
        <w:tc>
          <w:tcPr>
            <w:tcW w:w="0" w:type="auto"/>
            <w:vAlign w:val="center"/>
            <w:hideMark/>
          </w:tcPr>
          <w:p w14:paraId="3385A432" w14:textId="77777777" w:rsidR="00D67926" w:rsidRDefault="00D67926">
            <w:pPr>
              <w:rPr>
                <w:rFonts w:eastAsia="Times New Roman"/>
                <w:lang w:val="en-US"/>
              </w:rPr>
            </w:pPr>
          </w:p>
        </w:tc>
      </w:tr>
      <w:tr w:rsidR="00D67926" w14:paraId="3195D049" w14:textId="77777777">
        <w:trPr>
          <w:divId w:val="738407075"/>
          <w:tblCellSpacing w:w="15" w:type="dxa"/>
        </w:trPr>
        <w:tc>
          <w:tcPr>
            <w:tcW w:w="0" w:type="auto"/>
            <w:vAlign w:val="center"/>
            <w:hideMark/>
          </w:tcPr>
          <w:p w14:paraId="6FA83D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5A26F8" w14:textId="77777777" w:rsidR="00D67926" w:rsidRDefault="008D6FB8">
            <w:pPr>
              <w:rPr>
                <w:rFonts w:eastAsia="Times New Roman"/>
                <w:lang w:val="en-US"/>
              </w:rPr>
            </w:pPr>
            <w:r>
              <w:rPr>
                <w:rFonts w:eastAsia="Times New Roman"/>
                <w:lang w:val="en-US"/>
              </w:rPr>
              <w:t>Medicine administration instructions to the patient/carer</w:t>
            </w:r>
          </w:p>
        </w:tc>
      </w:tr>
      <w:tr w:rsidR="00D67926" w14:paraId="4D8B28CF" w14:textId="77777777">
        <w:trPr>
          <w:divId w:val="738407075"/>
          <w:tblCellSpacing w:w="15" w:type="dxa"/>
        </w:trPr>
        <w:tc>
          <w:tcPr>
            <w:tcW w:w="0" w:type="auto"/>
            <w:vAlign w:val="center"/>
            <w:hideMark/>
          </w:tcPr>
          <w:p w14:paraId="5B6452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B7BAEF" w14:textId="77777777" w:rsidR="00D67926" w:rsidRDefault="008D6FB8">
            <w:pPr>
              <w:rPr>
                <w:rFonts w:eastAsia="Times New Roman"/>
                <w:lang w:val="en-US"/>
              </w:rPr>
            </w:pPr>
            <w:r>
              <w:rPr>
                <w:rFonts w:eastAsia="Times New Roman"/>
                <w:lang w:val="en-US"/>
              </w:rPr>
              <w:t>Indicates how the medication is to be used by the patient.</w:t>
            </w:r>
          </w:p>
        </w:tc>
      </w:tr>
      <w:tr w:rsidR="00D67926" w14:paraId="2F693530" w14:textId="77777777">
        <w:trPr>
          <w:divId w:val="738407075"/>
          <w:tblCellSpacing w:w="15" w:type="dxa"/>
        </w:trPr>
        <w:tc>
          <w:tcPr>
            <w:tcW w:w="0" w:type="auto"/>
            <w:vAlign w:val="center"/>
            <w:hideMark/>
          </w:tcPr>
          <w:p w14:paraId="6EA959B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E31352" w14:textId="77777777"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w:t>
            </w:r>
          </w:p>
        </w:tc>
      </w:tr>
      <w:tr w:rsidR="00D67926" w14:paraId="61D395F4" w14:textId="77777777">
        <w:trPr>
          <w:divId w:val="738407075"/>
          <w:tblCellSpacing w:w="15" w:type="dxa"/>
        </w:trPr>
        <w:tc>
          <w:tcPr>
            <w:tcW w:w="0" w:type="auto"/>
            <w:vAlign w:val="center"/>
            <w:hideMark/>
          </w:tcPr>
          <w:p w14:paraId="722A4AC6" w14:textId="77777777" w:rsidR="00D67926" w:rsidRDefault="008D6FB8">
            <w:pPr>
              <w:rPr>
                <w:rFonts w:eastAsia="Times New Roman"/>
                <w:lang w:val="en-US"/>
              </w:rPr>
            </w:pPr>
            <w:r>
              <w:rPr>
                <w:rFonts w:eastAsia="Times New Roman"/>
                <w:b/>
                <w:bCs/>
                <w:lang w:val="en-US"/>
              </w:rPr>
              <w:t>MedicationDispense.dosageInstruction.text</w:t>
            </w:r>
          </w:p>
        </w:tc>
        <w:tc>
          <w:tcPr>
            <w:tcW w:w="0" w:type="auto"/>
            <w:vAlign w:val="center"/>
            <w:hideMark/>
          </w:tcPr>
          <w:p w14:paraId="5B83940D" w14:textId="77777777" w:rsidR="00D67926" w:rsidRDefault="00D67926">
            <w:pPr>
              <w:rPr>
                <w:rFonts w:eastAsia="Times New Roman"/>
                <w:lang w:val="en-US"/>
              </w:rPr>
            </w:pPr>
          </w:p>
        </w:tc>
      </w:tr>
      <w:tr w:rsidR="00D67926" w14:paraId="5C661D03" w14:textId="77777777">
        <w:trPr>
          <w:divId w:val="738407075"/>
          <w:tblCellSpacing w:w="15" w:type="dxa"/>
        </w:trPr>
        <w:tc>
          <w:tcPr>
            <w:tcW w:w="0" w:type="auto"/>
            <w:vAlign w:val="center"/>
            <w:hideMark/>
          </w:tcPr>
          <w:p w14:paraId="0D2CAC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E92611" w14:textId="77777777" w:rsidR="00D67926" w:rsidRDefault="008D6FB8">
            <w:pPr>
              <w:rPr>
                <w:rFonts w:eastAsia="Times New Roman"/>
                <w:lang w:val="en-US"/>
              </w:rPr>
            </w:pPr>
            <w:r>
              <w:rPr>
                <w:rFonts w:eastAsia="Times New Roman"/>
                <w:lang w:val="en-US"/>
              </w:rPr>
              <w:t>Dosage Instructions</w:t>
            </w:r>
          </w:p>
        </w:tc>
      </w:tr>
      <w:tr w:rsidR="00D67926" w14:paraId="1797316F" w14:textId="77777777">
        <w:trPr>
          <w:divId w:val="738407075"/>
          <w:tblCellSpacing w:w="15" w:type="dxa"/>
        </w:trPr>
        <w:tc>
          <w:tcPr>
            <w:tcW w:w="0" w:type="auto"/>
            <w:vAlign w:val="center"/>
            <w:hideMark/>
          </w:tcPr>
          <w:p w14:paraId="5473D6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055B94" w14:textId="77777777"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w:t>
            </w:r>
            <w:r>
              <w:rPr>
                <w:rFonts w:eastAsia="Times New Roman"/>
                <w:lang w:val="en-US"/>
              </w:rPr>
              <w:lastRenderedPageBreak/>
              <w:t xml:space="preserve">present, the free text instructions may still be present for display to humans taking or administering the medication. </w:t>
            </w:r>
          </w:p>
        </w:tc>
      </w:tr>
      <w:tr w:rsidR="00D67926" w14:paraId="4689571C" w14:textId="77777777">
        <w:trPr>
          <w:divId w:val="738407075"/>
          <w:tblCellSpacing w:w="15" w:type="dxa"/>
        </w:trPr>
        <w:tc>
          <w:tcPr>
            <w:tcW w:w="0" w:type="auto"/>
            <w:vAlign w:val="center"/>
            <w:hideMark/>
          </w:tcPr>
          <w:p w14:paraId="1E501BC2" w14:textId="77777777" w:rsidR="00D67926" w:rsidRDefault="008D6FB8">
            <w:pPr>
              <w:rPr>
                <w:rFonts w:eastAsia="Times New Roman"/>
                <w:lang w:val="en-US"/>
              </w:rPr>
            </w:pPr>
            <w:r>
              <w:rPr>
                <w:rFonts w:eastAsia="Times New Roman"/>
                <w:b/>
                <w:bCs/>
                <w:lang w:val="en-US"/>
              </w:rPr>
              <w:lastRenderedPageBreak/>
              <w:t>MedicationDispense.dosageInstruction.additionalInstructions</w:t>
            </w:r>
          </w:p>
        </w:tc>
        <w:tc>
          <w:tcPr>
            <w:tcW w:w="0" w:type="auto"/>
            <w:vAlign w:val="center"/>
            <w:hideMark/>
          </w:tcPr>
          <w:p w14:paraId="0245B04E" w14:textId="77777777" w:rsidR="00D67926" w:rsidRDefault="00D67926">
            <w:pPr>
              <w:rPr>
                <w:rFonts w:eastAsia="Times New Roman"/>
                <w:lang w:val="en-US"/>
              </w:rPr>
            </w:pPr>
          </w:p>
        </w:tc>
      </w:tr>
      <w:tr w:rsidR="00D67926" w14:paraId="69569FE1" w14:textId="77777777">
        <w:trPr>
          <w:divId w:val="738407075"/>
          <w:tblCellSpacing w:w="15" w:type="dxa"/>
        </w:trPr>
        <w:tc>
          <w:tcPr>
            <w:tcW w:w="0" w:type="auto"/>
            <w:vAlign w:val="center"/>
            <w:hideMark/>
          </w:tcPr>
          <w:p w14:paraId="1DDF9E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D23561" w14:textId="77777777" w:rsidR="00D67926" w:rsidRDefault="008D6FB8">
            <w:pPr>
              <w:rPr>
                <w:rFonts w:eastAsia="Times New Roman"/>
                <w:lang w:val="en-US"/>
              </w:rPr>
            </w:pPr>
            <w:r>
              <w:rPr>
                <w:rFonts w:eastAsia="Times New Roman"/>
                <w:lang w:val="en-US"/>
              </w:rPr>
              <w:t>E.g. "Take with food"</w:t>
            </w:r>
          </w:p>
        </w:tc>
      </w:tr>
      <w:tr w:rsidR="00D67926" w14:paraId="08D884A4" w14:textId="77777777">
        <w:trPr>
          <w:divId w:val="738407075"/>
          <w:tblCellSpacing w:w="15" w:type="dxa"/>
        </w:trPr>
        <w:tc>
          <w:tcPr>
            <w:tcW w:w="0" w:type="auto"/>
            <w:vAlign w:val="center"/>
            <w:hideMark/>
          </w:tcPr>
          <w:p w14:paraId="3B406C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82FAB3" w14:textId="77777777"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14:paraId="1C7345B4" w14:textId="77777777">
        <w:trPr>
          <w:divId w:val="738407075"/>
          <w:tblCellSpacing w:w="15" w:type="dxa"/>
        </w:trPr>
        <w:tc>
          <w:tcPr>
            <w:tcW w:w="0" w:type="auto"/>
            <w:vAlign w:val="center"/>
            <w:hideMark/>
          </w:tcPr>
          <w:p w14:paraId="7565325C" w14:textId="77777777" w:rsidR="00D67926" w:rsidRDefault="008D6FB8">
            <w:pPr>
              <w:rPr>
                <w:rFonts w:eastAsia="Times New Roman"/>
                <w:lang w:val="en-US"/>
              </w:rPr>
            </w:pPr>
            <w:r>
              <w:rPr>
                <w:rFonts w:eastAsia="Times New Roman"/>
                <w:b/>
                <w:bCs/>
                <w:lang w:val="en-US"/>
              </w:rPr>
              <w:t>MedicationDispense.dosageInstruction.timing</w:t>
            </w:r>
          </w:p>
        </w:tc>
        <w:tc>
          <w:tcPr>
            <w:tcW w:w="0" w:type="auto"/>
            <w:vAlign w:val="center"/>
            <w:hideMark/>
          </w:tcPr>
          <w:p w14:paraId="4649E8C2" w14:textId="77777777" w:rsidR="00D67926" w:rsidRDefault="00D67926">
            <w:pPr>
              <w:rPr>
                <w:rFonts w:eastAsia="Times New Roman"/>
                <w:lang w:val="en-US"/>
              </w:rPr>
            </w:pPr>
          </w:p>
        </w:tc>
      </w:tr>
      <w:tr w:rsidR="00D67926" w14:paraId="4D383839" w14:textId="77777777">
        <w:trPr>
          <w:divId w:val="738407075"/>
          <w:tblCellSpacing w:w="15" w:type="dxa"/>
        </w:trPr>
        <w:tc>
          <w:tcPr>
            <w:tcW w:w="0" w:type="auto"/>
            <w:vAlign w:val="center"/>
            <w:hideMark/>
          </w:tcPr>
          <w:p w14:paraId="0D45BB1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27641B" w14:textId="77777777" w:rsidR="00D67926" w:rsidRDefault="008D6FB8">
            <w:pPr>
              <w:rPr>
                <w:rFonts w:eastAsia="Times New Roman"/>
                <w:lang w:val="en-US"/>
              </w:rPr>
            </w:pPr>
            <w:r>
              <w:rPr>
                <w:rFonts w:eastAsia="Times New Roman"/>
                <w:lang w:val="en-US"/>
              </w:rPr>
              <w:t>When medication should be administered</w:t>
            </w:r>
          </w:p>
        </w:tc>
      </w:tr>
      <w:tr w:rsidR="00D67926" w14:paraId="527817FD" w14:textId="77777777">
        <w:trPr>
          <w:divId w:val="738407075"/>
          <w:tblCellSpacing w:w="15" w:type="dxa"/>
        </w:trPr>
        <w:tc>
          <w:tcPr>
            <w:tcW w:w="0" w:type="auto"/>
            <w:vAlign w:val="center"/>
            <w:hideMark/>
          </w:tcPr>
          <w:p w14:paraId="00D1C9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29824A" w14:textId="77777777"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14:paraId="1D1254CE" w14:textId="77777777">
        <w:trPr>
          <w:divId w:val="738407075"/>
          <w:tblCellSpacing w:w="15" w:type="dxa"/>
        </w:trPr>
        <w:tc>
          <w:tcPr>
            <w:tcW w:w="0" w:type="auto"/>
            <w:vAlign w:val="center"/>
            <w:hideMark/>
          </w:tcPr>
          <w:p w14:paraId="643D38B6" w14:textId="77777777" w:rsidR="00D67926" w:rsidRDefault="008D6FB8">
            <w:pPr>
              <w:rPr>
                <w:rFonts w:eastAsia="Times New Roman"/>
                <w:lang w:val="en-US"/>
              </w:rPr>
            </w:pPr>
            <w:r>
              <w:rPr>
                <w:rFonts w:eastAsia="Times New Roman"/>
                <w:b/>
                <w:bCs/>
                <w:lang w:val="en-US"/>
              </w:rPr>
              <w:t>MedicationDispense.dosageInstruction.asNeeded[x]</w:t>
            </w:r>
          </w:p>
        </w:tc>
        <w:tc>
          <w:tcPr>
            <w:tcW w:w="0" w:type="auto"/>
            <w:vAlign w:val="center"/>
            <w:hideMark/>
          </w:tcPr>
          <w:p w14:paraId="1BB58093" w14:textId="77777777" w:rsidR="00D67926" w:rsidRDefault="00D67926">
            <w:pPr>
              <w:rPr>
                <w:rFonts w:eastAsia="Times New Roman"/>
                <w:lang w:val="en-US"/>
              </w:rPr>
            </w:pPr>
          </w:p>
        </w:tc>
      </w:tr>
      <w:tr w:rsidR="00D67926" w14:paraId="2E1F9027" w14:textId="77777777">
        <w:trPr>
          <w:divId w:val="738407075"/>
          <w:tblCellSpacing w:w="15" w:type="dxa"/>
        </w:trPr>
        <w:tc>
          <w:tcPr>
            <w:tcW w:w="0" w:type="auto"/>
            <w:vAlign w:val="center"/>
            <w:hideMark/>
          </w:tcPr>
          <w:p w14:paraId="634C2E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A702B3" w14:textId="77777777" w:rsidR="00D67926" w:rsidRDefault="008D6FB8">
            <w:pPr>
              <w:rPr>
                <w:rFonts w:eastAsia="Times New Roman"/>
                <w:lang w:val="en-US"/>
              </w:rPr>
            </w:pPr>
            <w:r>
              <w:rPr>
                <w:rFonts w:eastAsia="Times New Roman"/>
                <w:lang w:val="en-US"/>
              </w:rPr>
              <w:t>Take "as needed" f(or x)</w:t>
            </w:r>
          </w:p>
        </w:tc>
      </w:tr>
      <w:tr w:rsidR="00D67926" w14:paraId="6BEF2170" w14:textId="77777777">
        <w:trPr>
          <w:divId w:val="738407075"/>
          <w:tblCellSpacing w:w="15" w:type="dxa"/>
        </w:trPr>
        <w:tc>
          <w:tcPr>
            <w:tcW w:w="0" w:type="auto"/>
            <w:vAlign w:val="center"/>
            <w:hideMark/>
          </w:tcPr>
          <w:p w14:paraId="0BE9F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A3E0AD" w14:textId="77777777"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w:t>
            </w:r>
            <w:proofErr w:type="gramStart"/>
            <w:r>
              <w:rPr>
                <w:rFonts w:eastAsia="Times New Roman"/>
                <w:lang w:val="en-US"/>
              </w:rPr>
              <w:t>Specifically</w:t>
            </w:r>
            <w:proofErr w:type="gramEnd"/>
            <w:r>
              <w:rPr>
                <w:rFonts w:eastAsia="Times New Roman"/>
                <w:lang w:val="en-US"/>
              </w:rPr>
              <w:t xml:space="preserve"> if 'boolean' datatype is selected, then the following logic applies: If set to True, this indicates that the medication is only taken when needed, within the specified schedule. </w:t>
            </w:r>
          </w:p>
        </w:tc>
      </w:tr>
      <w:tr w:rsidR="00D67926" w14:paraId="04448ED9" w14:textId="77777777">
        <w:trPr>
          <w:divId w:val="738407075"/>
          <w:tblCellSpacing w:w="15" w:type="dxa"/>
        </w:trPr>
        <w:tc>
          <w:tcPr>
            <w:tcW w:w="0" w:type="auto"/>
            <w:vAlign w:val="center"/>
            <w:hideMark/>
          </w:tcPr>
          <w:p w14:paraId="4FE2C8A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A38E8B7" w14:textId="77777777" w:rsidR="00D67926" w:rsidRDefault="008D6FB8">
            <w:pPr>
              <w:rPr>
                <w:rFonts w:eastAsia="Times New Roman"/>
                <w:lang w:val="en-US"/>
              </w:rPr>
            </w:pPr>
            <w:r>
              <w:rPr>
                <w:rFonts w:eastAsia="Times New Roman"/>
                <w:lang w:val="en-US"/>
              </w:rPr>
              <w:t xml:space="preserve">A coded concept identifying the precondition that should </w:t>
            </w:r>
            <w:r>
              <w:rPr>
                <w:rFonts w:eastAsia="Times New Roman"/>
                <w:lang w:val="en-US"/>
              </w:rPr>
              <w:lastRenderedPageBreak/>
              <w:t xml:space="preserve">be met or evaluated prior to consuming or administering a medication dose. For example "pain", "30 minutes prior to sexual intercourse", "on flare-up" etc. </w:t>
            </w:r>
          </w:p>
        </w:tc>
      </w:tr>
      <w:tr w:rsidR="00D67926" w14:paraId="3760449F" w14:textId="77777777">
        <w:trPr>
          <w:divId w:val="738407075"/>
          <w:tblCellSpacing w:w="15" w:type="dxa"/>
        </w:trPr>
        <w:tc>
          <w:tcPr>
            <w:tcW w:w="0" w:type="auto"/>
            <w:vAlign w:val="center"/>
            <w:hideMark/>
          </w:tcPr>
          <w:p w14:paraId="5528D08E" w14:textId="77777777" w:rsidR="00D67926" w:rsidRDefault="008D6FB8">
            <w:pPr>
              <w:rPr>
                <w:rFonts w:eastAsia="Times New Roman"/>
                <w:lang w:val="en-US"/>
              </w:rPr>
            </w:pPr>
            <w:r>
              <w:rPr>
                <w:rFonts w:eastAsia="Times New Roman"/>
                <w:b/>
                <w:bCs/>
                <w:lang w:val="en-US"/>
              </w:rPr>
              <w:lastRenderedPageBreak/>
              <w:t>MedicationDispense.dosageInstruction.site[x]</w:t>
            </w:r>
          </w:p>
        </w:tc>
        <w:tc>
          <w:tcPr>
            <w:tcW w:w="0" w:type="auto"/>
            <w:vAlign w:val="center"/>
            <w:hideMark/>
          </w:tcPr>
          <w:p w14:paraId="19D5BA7E" w14:textId="77777777" w:rsidR="00D67926" w:rsidRDefault="00D67926">
            <w:pPr>
              <w:rPr>
                <w:rFonts w:eastAsia="Times New Roman"/>
                <w:lang w:val="en-US"/>
              </w:rPr>
            </w:pPr>
          </w:p>
        </w:tc>
      </w:tr>
      <w:tr w:rsidR="00D67926" w14:paraId="7052CF56" w14:textId="77777777">
        <w:trPr>
          <w:divId w:val="738407075"/>
          <w:tblCellSpacing w:w="15" w:type="dxa"/>
        </w:trPr>
        <w:tc>
          <w:tcPr>
            <w:tcW w:w="0" w:type="auto"/>
            <w:vAlign w:val="center"/>
            <w:hideMark/>
          </w:tcPr>
          <w:p w14:paraId="0335613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DFC344" w14:textId="77777777" w:rsidR="00D67926" w:rsidRDefault="008D6FB8">
            <w:pPr>
              <w:rPr>
                <w:rFonts w:eastAsia="Times New Roman"/>
                <w:lang w:val="en-US"/>
              </w:rPr>
            </w:pPr>
            <w:r>
              <w:rPr>
                <w:rFonts w:eastAsia="Times New Roman"/>
                <w:lang w:val="en-US"/>
              </w:rPr>
              <w:t>Body site to administer to</w:t>
            </w:r>
          </w:p>
        </w:tc>
      </w:tr>
      <w:tr w:rsidR="00D67926" w14:paraId="4E97D638" w14:textId="77777777">
        <w:trPr>
          <w:divId w:val="738407075"/>
          <w:tblCellSpacing w:w="15" w:type="dxa"/>
        </w:trPr>
        <w:tc>
          <w:tcPr>
            <w:tcW w:w="0" w:type="auto"/>
            <w:vAlign w:val="center"/>
            <w:hideMark/>
          </w:tcPr>
          <w:p w14:paraId="33E8F99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BC3708" w14:textId="77777777"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14:paraId="7794844D" w14:textId="77777777">
        <w:trPr>
          <w:divId w:val="738407075"/>
          <w:tblCellSpacing w:w="15" w:type="dxa"/>
        </w:trPr>
        <w:tc>
          <w:tcPr>
            <w:tcW w:w="0" w:type="auto"/>
            <w:vAlign w:val="center"/>
            <w:hideMark/>
          </w:tcPr>
          <w:p w14:paraId="3201F18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F9C3B1D" w14:textId="77777777"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14:paraId="4CA3938B" w14:textId="77777777">
        <w:trPr>
          <w:divId w:val="738407075"/>
          <w:tblCellSpacing w:w="15" w:type="dxa"/>
        </w:trPr>
        <w:tc>
          <w:tcPr>
            <w:tcW w:w="0" w:type="auto"/>
            <w:vAlign w:val="center"/>
            <w:hideMark/>
          </w:tcPr>
          <w:p w14:paraId="17A463BA" w14:textId="77777777" w:rsidR="00D67926" w:rsidRDefault="008D6FB8">
            <w:pPr>
              <w:rPr>
                <w:rFonts w:eastAsia="Times New Roman"/>
                <w:lang w:val="en-US"/>
              </w:rPr>
            </w:pPr>
            <w:r>
              <w:rPr>
                <w:rFonts w:eastAsia="Times New Roman"/>
                <w:b/>
                <w:bCs/>
                <w:lang w:val="en-US"/>
              </w:rPr>
              <w:t>MedicationDispense.dosageInstruction.route</w:t>
            </w:r>
          </w:p>
        </w:tc>
        <w:tc>
          <w:tcPr>
            <w:tcW w:w="0" w:type="auto"/>
            <w:vAlign w:val="center"/>
            <w:hideMark/>
          </w:tcPr>
          <w:p w14:paraId="1892A3D3" w14:textId="77777777" w:rsidR="00D67926" w:rsidRDefault="00D67926">
            <w:pPr>
              <w:rPr>
                <w:rFonts w:eastAsia="Times New Roman"/>
                <w:lang w:val="en-US"/>
              </w:rPr>
            </w:pPr>
          </w:p>
        </w:tc>
      </w:tr>
      <w:tr w:rsidR="00D67926" w14:paraId="75233D6D" w14:textId="77777777">
        <w:trPr>
          <w:divId w:val="738407075"/>
          <w:tblCellSpacing w:w="15" w:type="dxa"/>
        </w:trPr>
        <w:tc>
          <w:tcPr>
            <w:tcW w:w="0" w:type="auto"/>
            <w:vAlign w:val="center"/>
            <w:hideMark/>
          </w:tcPr>
          <w:p w14:paraId="3A6016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531397" w14:textId="77777777" w:rsidR="00D67926" w:rsidRDefault="008D6FB8">
            <w:pPr>
              <w:rPr>
                <w:rFonts w:eastAsia="Times New Roman"/>
                <w:lang w:val="en-US"/>
              </w:rPr>
            </w:pPr>
            <w:r>
              <w:rPr>
                <w:rFonts w:eastAsia="Times New Roman"/>
                <w:lang w:val="en-US"/>
              </w:rPr>
              <w:t>How drug should enter body</w:t>
            </w:r>
          </w:p>
        </w:tc>
      </w:tr>
      <w:tr w:rsidR="00D67926" w14:paraId="65A551AD" w14:textId="77777777">
        <w:trPr>
          <w:divId w:val="738407075"/>
          <w:tblCellSpacing w:w="15" w:type="dxa"/>
        </w:trPr>
        <w:tc>
          <w:tcPr>
            <w:tcW w:w="0" w:type="auto"/>
            <w:vAlign w:val="center"/>
            <w:hideMark/>
          </w:tcPr>
          <w:p w14:paraId="63F879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6A78B3" w14:textId="77777777"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14:paraId="4F28969C" w14:textId="77777777">
        <w:trPr>
          <w:divId w:val="738407075"/>
          <w:tblCellSpacing w:w="15" w:type="dxa"/>
        </w:trPr>
        <w:tc>
          <w:tcPr>
            <w:tcW w:w="0" w:type="auto"/>
            <w:vAlign w:val="center"/>
            <w:hideMark/>
          </w:tcPr>
          <w:p w14:paraId="123B543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91A407C" w14:textId="77777777"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14:paraId="471D7C56" w14:textId="77777777">
        <w:trPr>
          <w:divId w:val="738407075"/>
          <w:tblCellSpacing w:w="15" w:type="dxa"/>
        </w:trPr>
        <w:tc>
          <w:tcPr>
            <w:tcW w:w="0" w:type="auto"/>
            <w:vAlign w:val="center"/>
            <w:hideMark/>
          </w:tcPr>
          <w:p w14:paraId="6326B609" w14:textId="77777777" w:rsidR="00D67926" w:rsidRDefault="008D6FB8">
            <w:pPr>
              <w:rPr>
                <w:rFonts w:eastAsia="Times New Roman"/>
                <w:lang w:val="en-US"/>
              </w:rPr>
            </w:pPr>
            <w:r>
              <w:rPr>
                <w:rFonts w:eastAsia="Times New Roman"/>
                <w:b/>
                <w:bCs/>
                <w:lang w:val="en-US"/>
              </w:rPr>
              <w:t>MedicationDispense.dosageInstruction.method</w:t>
            </w:r>
          </w:p>
        </w:tc>
        <w:tc>
          <w:tcPr>
            <w:tcW w:w="0" w:type="auto"/>
            <w:vAlign w:val="center"/>
            <w:hideMark/>
          </w:tcPr>
          <w:p w14:paraId="5F226F87" w14:textId="77777777" w:rsidR="00D67926" w:rsidRDefault="00D67926">
            <w:pPr>
              <w:rPr>
                <w:rFonts w:eastAsia="Times New Roman"/>
                <w:lang w:val="en-US"/>
              </w:rPr>
            </w:pPr>
          </w:p>
        </w:tc>
      </w:tr>
      <w:tr w:rsidR="00D67926" w14:paraId="6E905A5E" w14:textId="77777777">
        <w:trPr>
          <w:divId w:val="738407075"/>
          <w:tblCellSpacing w:w="15" w:type="dxa"/>
        </w:trPr>
        <w:tc>
          <w:tcPr>
            <w:tcW w:w="0" w:type="auto"/>
            <w:vAlign w:val="center"/>
            <w:hideMark/>
          </w:tcPr>
          <w:p w14:paraId="5137D7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51E378" w14:textId="77777777" w:rsidR="00D67926" w:rsidRDefault="008D6FB8">
            <w:pPr>
              <w:rPr>
                <w:rFonts w:eastAsia="Times New Roman"/>
                <w:lang w:val="en-US"/>
              </w:rPr>
            </w:pPr>
            <w:r>
              <w:rPr>
                <w:rFonts w:eastAsia="Times New Roman"/>
                <w:lang w:val="en-US"/>
              </w:rPr>
              <w:t>Technique for administering medication</w:t>
            </w:r>
          </w:p>
        </w:tc>
      </w:tr>
      <w:tr w:rsidR="00D67926" w14:paraId="53A4B77B" w14:textId="77777777">
        <w:trPr>
          <w:divId w:val="738407075"/>
          <w:tblCellSpacing w:w="15" w:type="dxa"/>
        </w:trPr>
        <w:tc>
          <w:tcPr>
            <w:tcW w:w="0" w:type="auto"/>
            <w:vAlign w:val="center"/>
            <w:hideMark/>
          </w:tcPr>
          <w:p w14:paraId="32E7B7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8872B0" w14:textId="77777777"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w:t>
            </w:r>
            <w:r>
              <w:rPr>
                <w:rFonts w:eastAsia="Times New Roman"/>
                <w:lang w:val="en-US"/>
              </w:rPr>
              <w:lastRenderedPageBreak/>
              <w:t xml:space="preserve">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14:paraId="29501FBF" w14:textId="77777777">
        <w:trPr>
          <w:divId w:val="738407075"/>
          <w:tblCellSpacing w:w="15" w:type="dxa"/>
        </w:trPr>
        <w:tc>
          <w:tcPr>
            <w:tcW w:w="0" w:type="auto"/>
            <w:vAlign w:val="center"/>
            <w:hideMark/>
          </w:tcPr>
          <w:p w14:paraId="711FD919"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6DD8981A" w14:textId="77777777"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14:paraId="3E58AF6A" w14:textId="77777777">
        <w:trPr>
          <w:divId w:val="738407075"/>
          <w:tblCellSpacing w:w="15" w:type="dxa"/>
        </w:trPr>
        <w:tc>
          <w:tcPr>
            <w:tcW w:w="0" w:type="auto"/>
            <w:vAlign w:val="center"/>
            <w:hideMark/>
          </w:tcPr>
          <w:p w14:paraId="01DEB76F" w14:textId="77777777" w:rsidR="00D67926" w:rsidRDefault="008D6FB8">
            <w:pPr>
              <w:rPr>
                <w:rFonts w:eastAsia="Times New Roman"/>
                <w:lang w:val="en-US"/>
              </w:rPr>
            </w:pPr>
            <w:r>
              <w:rPr>
                <w:rFonts w:eastAsia="Times New Roman"/>
                <w:b/>
                <w:bCs/>
                <w:lang w:val="en-US"/>
              </w:rPr>
              <w:t>MedicationDispense.dosageInstruction.dose[x]</w:t>
            </w:r>
          </w:p>
        </w:tc>
        <w:tc>
          <w:tcPr>
            <w:tcW w:w="0" w:type="auto"/>
            <w:vAlign w:val="center"/>
            <w:hideMark/>
          </w:tcPr>
          <w:p w14:paraId="582FD705" w14:textId="77777777" w:rsidR="00D67926" w:rsidRDefault="00D67926">
            <w:pPr>
              <w:rPr>
                <w:rFonts w:eastAsia="Times New Roman"/>
                <w:lang w:val="en-US"/>
              </w:rPr>
            </w:pPr>
          </w:p>
        </w:tc>
      </w:tr>
      <w:tr w:rsidR="00D67926" w14:paraId="79171145" w14:textId="77777777">
        <w:trPr>
          <w:divId w:val="738407075"/>
          <w:tblCellSpacing w:w="15" w:type="dxa"/>
        </w:trPr>
        <w:tc>
          <w:tcPr>
            <w:tcW w:w="0" w:type="auto"/>
            <w:vAlign w:val="center"/>
            <w:hideMark/>
          </w:tcPr>
          <w:p w14:paraId="6B4E42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63F0BB" w14:textId="77777777" w:rsidR="00D67926" w:rsidRDefault="008D6FB8">
            <w:pPr>
              <w:rPr>
                <w:rFonts w:eastAsia="Times New Roman"/>
                <w:lang w:val="en-US"/>
              </w:rPr>
            </w:pPr>
            <w:r>
              <w:rPr>
                <w:rFonts w:eastAsia="Times New Roman"/>
                <w:lang w:val="en-US"/>
              </w:rPr>
              <w:t>Amount of medication per dose</w:t>
            </w:r>
          </w:p>
        </w:tc>
      </w:tr>
      <w:tr w:rsidR="00D67926" w14:paraId="42213E44" w14:textId="77777777">
        <w:trPr>
          <w:divId w:val="738407075"/>
          <w:tblCellSpacing w:w="15" w:type="dxa"/>
        </w:trPr>
        <w:tc>
          <w:tcPr>
            <w:tcW w:w="0" w:type="auto"/>
            <w:vAlign w:val="center"/>
            <w:hideMark/>
          </w:tcPr>
          <w:p w14:paraId="04FE6E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CF634D" w14:textId="77777777"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14:paraId="60A32468" w14:textId="77777777">
        <w:trPr>
          <w:divId w:val="738407075"/>
          <w:tblCellSpacing w:w="15" w:type="dxa"/>
        </w:trPr>
        <w:tc>
          <w:tcPr>
            <w:tcW w:w="0" w:type="auto"/>
            <w:vAlign w:val="center"/>
            <w:hideMark/>
          </w:tcPr>
          <w:p w14:paraId="105E808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74D1D9" w14:textId="77777777" w:rsidR="00D67926" w:rsidRDefault="008D6FB8">
            <w:pPr>
              <w:rPr>
                <w:rFonts w:eastAsia="Times New Roman"/>
                <w:lang w:val="en-US"/>
              </w:rPr>
            </w:pPr>
            <w:r>
              <w:rPr>
                <w:rFonts w:eastAsia="Times New Roman"/>
                <w:lang w:val="en-US"/>
              </w:rPr>
              <w:t xml:space="preserve">Note that this specifies the quantity of the specified medication, not the quantity of active ingredient(s). The prescribed strength can be calculated by multiplying the doseQuantity by the strength of each active ingredient in the prescribed Medication. If the administration is not intended to be instantaneous (rate is present or timing has a duration), this can be specified to convey the total amount to be administered over the period of time as indicated by the schedule. </w:t>
            </w:r>
          </w:p>
        </w:tc>
      </w:tr>
      <w:tr w:rsidR="00D67926" w14:paraId="7B0BEBC8" w14:textId="77777777">
        <w:trPr>
          <w:divId w:val="738407075"/>
          <w:tblCellSpacing w:w="15" w:type="dxa"/>
        </w:trPr>
        <w:tc>
          <w:tcPr>
            <w:tcW w:w="0" w:type="auto"/>
            <w:vAlign w:val="center"/>
            <w:hideMark/>
          </w:tcPr>
          <w:p w14:paraId="6DB89AEC" w14:textId="77777777" w:rsidR="00D67926" w:rsidRDefault="008D6FB8">
            <w:pPr>
              <w:rPr>
                <w:rFonts w:eastAsia="Times New Roman"/>
                <w:lang w:val="en-US"/>
              </w:rPr>
            </w:pPr>
            <w:r>
              <w:rPr>
                <w:rFonts w:eastAsia="Times New Roman"/>
                <w:b/>
                <w:bCs/>
                <w:lang w:val="en-US"/>
              </w:rPr>
              <w:t>MedicationDispense.dosageInstruction.rate[x]</w:t>
            </w:r>
          </w:p>
        </w:tc>
        <w:tc>
          <w:tcPr>
            <w:tcW w:w="0" w:type="auto"/>
            <w:vAlign w:val="center"/>
            <w:hideMark/>
          </w:tcPr>
          <w:p w14:paraId="5E1C3436" w14:textId="77777777" w:rsidR="00D67926" w:rsidRDefault="00D67926">
            <w:pPr>
              <w:rPr>
                <w:rFonts w:eastAsia="Times New Roman"/>
                <w:lang w:val="en-US"/>
              </w:rPr>
            </w:pPr>
          </w:p>
        </w:tc>
      </w:tr>
      <w:tr w:rsidR="00D67926" w14:paraId="3E702B4F" w14:textId="77777777">
        <w:trPr>
          <w:divId w:val="738407075"/>
          <w:tblCellSpacing w:w="15" w:type="dxa"/>
        </w:trPr>
        <w:tc>
          <w:tcPr>
            <w:tcW w:w="0" w:type="auto"/>
            <w:vAlign w:val="center"/>
            <w:hideMark/>
          </w:tcPr>
          <w:p w14:paraId="136154A4"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7F8CA28" w14:textId="77777777" w:rsidR="00D67926" w:rsidRDefault="008D6FB8">
            <w:pPr>
              <w:rPr>
                <w:rFonts w:eastAsia="Times New Roman"/>
                <w:lang w:val="en-US"/>
              </w:rPr>
            </w:pPr>
            <w:r>
              <w:rPr>
                <w:rFonts w:eastAsia="Times New Roman"/>
                <w:lang w:val="en-US"/>
              </w:rPr>
              <w:t>Amount of medication per unit of time</w:t>
            </w:r>
          </w:p>
        </w:tc>
      </w:tr>
      <w:tr w:rsidR="00D67926" w14:paraId="355A9EB3" w14:textId="77777777">
        <w:trPr>
          <w:divId w:val="738407075"/>
          <w:tblCellSpacing w:w="15" w:type="dxa"/>
        </w:trPr>
        <w:tc>
          <w:tcPr>
            <w:tcW w:w="0" w:type="auto"/>
            <w:vAlign w:val="center"/>
            <w:hideMark/>
          </w:tcPr>
          <w:p w14:paraId="703A5A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A26072" w14:textId="77777777" w:rsidR="00D67926" w:rsidRDefault="008D6FB8">
            <w:pPr>
              <w:rPr>
                <w:rFonts w:eastAsia="Times New Roman"/>
                <w:lang w:val="en-US"/>
              </w:rPr>
            </w:pPr>
            <w:r>
              <w:rPr>
                <w:rFonts w:eastAsia="Times New Roman"/>
                <w:lang w:val="en-US"/>
              </w:rPr>
              <w:t xml:space="preserve">Identifies the speed with which the medication was or will be introduced into the patient. </w:t>
            </w:r>
            <w:proofErr w:type="gramStart"/>
            <w:r>
              <w:rPr>
                <w:rFonts w:eastAsia="Times New Roman"/>
                <w:lang w:val="en-US"/>
              </w:rPr>
              <w:t>Typically</w:t>
            </w:r>
            <w:proofErr w:type="gramEnd"/>
            <w:r>
              <w:rPr>
                <w:rFonts w:eastAsia="Times New Roman"/>
                <w:lang w:val="en-US"/>
              </w:rPr>
              <w:t xml:space="preserve">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14:paraId="58460C8D" w14:textId="77777777">
        <w:trPr>
          <w:divId w:val="738407075"/>
          <w:tblCellSpacing w:w="15" w:type="dxa"/>
        </w:trPr>
        <w:tc>
          <w:tcPr>
            <w:tcW w:w="0" w:type="auto"/>
            <w:vAlign w:val="center"/>
            <w:hideMark/>
          </w:tcPr>
          <w:p w14:paraId="70871616" w14:textId="77777777" w:rsidR="00D67926" w:rsidRDefault="008D6FB8">
            <w:pPr>
              <w:rPr>
                <w:rFonts w:eastAsia="Times New Roman"/>
                <w:lang w:val="en-US"/>
              </w:rPr>
            </w:pPr>
            <w:r>
              <w:rPr>
                <w:rFonts w:eastAsia="Times New Roman"/>
                <w:b/>
                <w:bCs/>
                <w:lang w:val="en-US"/>
              </w:rPr>
              <w:t>MedicationDispense.dosageInstruction.maxDosePerPeriod</w:t>
            </w:r>
          </w:p>
        </w:tc>
        <w:tc>
          <w:tcPr>
            <w:tcW w:w="0" w:type="auto"/>
            <w:vAlign w:val="center"/>
            <w:hideMark/>
          </w:tcPr>
          <w:p w14:paraId="09673AC3" w14:textId="77777777" w:rsidR="00D67926" w:rsidRDefault="00D67926">
            <w:pPr>
              <w:rPr>
                <w:rFonts w:eastAsia="Times New Roman"/>
                <w:lang w:val="en-US"/>
              </w:rPr>
            </w:pPr>
          </w:p>
        </w:tc>
      </w:tr>
      <w:tr w:rsidR="00D67926" w14:paraId="19A101B6" w14:textId="77777777">
        <w:trPr>
          <w:divId w:val="738407075"/>
          <w:tblCellSpacing w:w="15" w:type="dxa"/>
        </w:trPr>
        <w:tc>
          <w:tcPr>
            <w:tcW w:w="0" w:type="auto"/>
            <w:vAlign w:val="center"/>
            <w:hideMark/>
          </w:tcPr>
          <w:p w14:paraId="125C628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3C9EB2" w14:textId="77777777" w:rsidR="00D67926" w:rsidRDefault="008D6FB8">
            <w:pPr>
              <w:rPr>
                <w:rFonts w:eastAsia="Times New Roman"/>
                <w:lang w:val="en-US"/>
              </w:rPr>
            </w:pPr>
            <w:r>
              <w:rPr>
                <w:rFonts w:eastAsia="Times New Roman"/>
                <w:lang w:val="en-US"/>
              </w:rPr>
              <w:t>Upper limit on medication per unit of time</w:t>
            </w:r>
          </w:p>
        </w:tc>
      </w:tr>
      <w:tr w:rsidR="00D67926" w14:paraId="0B531F4A" w14:textId="77777777">
        <w:trPr>
          <w:divId w:val="738407075"/>
          <w:tblCellSpacing w:w="15" w:type="dxa"/>
        </w:trPr>
        <w:tc>
          <w:tcPr>
            <w:tcW w:w="0" w:type="auto"/>
            <w:vAlign w:val="center"/>
            <w:hideMark/>
          </w:tcPr>
          <w:p w14:paraId="50CB5E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E549F6" w14:textId="77777777"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14:paraId="3874E25E" w14:textId="77777777">
        <w:trPr>
          <w:divId w:val="738407075"/>
          <w:tblCellSpacing w:w="15" w:type="dxa"/>
        </w:trPr>
        <w:tc>
          <w:tcPr>
            <w:tcW w:w="0" w:type="auto"/>
            <w:vAlign w:val="center"/>
            <w:hideMark/>
          </w:tcPr>
          <w:p w14:paraId="0EE400D9" w14:textId="77777777" w:rsidR="00D67926" w:rsidRDefault="008D6FB8">
            <w:pPr>
              <w:rPr>
                <w:rFonts w:eastAsia="Times New Roman"/>
                <w:lang w:val="en-US"/>
              </w:rPr>
            </w:pPr>
            <w:r>
              <w:rPr>
                <w:rFonts w:eastAsia="Times New Roman"/>
                <w:b/>
                <w:bCs/>
                <w:lang w:val="en-US"/>
              </w:rPr>
              <w:t>MedicationDispense.substitution</w:t>
            </w:r>
          </w:p>
        </w:tc>
        <w:tc>
          <w:tcPr>
            <w:tcW w:w="0" w:type="auto"/>
            <w:vAlign w:val="center"/>
            <w:hideMark/>
          </w:tcPr>
          <w:p w14:paraId="5C0149B1" w14:textId="77777777" w:rsidR="00D67926" w:rsidRDefault="00D67926">
            <w:pPr>
              <w:rPr>
                <w:rFonts w:eastAsia="Times New Roman"/>
                <w:lang w:val="en-US"/>
              </w:rPr>
            </w:pPr>
          </w:p>
        </w:tc>
      </w:tr>
      <w:tr w:rsidR="00D67926" w14:paraId="561E3DCD" w14:textId="77777777">
        <w:trPr>
          <w:divId w:val="738407075"/>
          <w:tblCellSpacing w:w="15" w:type="dxa"/>
        </w:trPr>
        <w:tc>
          <w:tcPr>
            <w:tcW w:w="0" w:type="auto"/>
            <w:vAlign w:val="center"/>
            <w:hideMark/>
          </w:tcPr>
          <w:p w14:paraId="771D0C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76BC30" w14:textId="77777777" w:rsidR="00D67926" w:rsidRDefault="008D6FB8">
            <w:pPr>
              <w:rPr>
                <w:rFonts w:eastAsia="Times New Roman"/>
                <w:lang w:val="en-US"/>
              </w:rPr>
            </w:pPr>
            <w:r>
              <w:rPr>
                <w:rFonts w:eastAsia="Times New Roman"/>
                <w:lang w:val="en-US"/>
              </w:rPr>
              <w:t>Deals with substitution of one medicine for another</w:t>
            </w:r>
          </w:p>
        </w:tc>
      </w:tr>
      <w:tr w:rsidR="00D67926" w14:paraId="1B1EE30D" w14:textId="77777777">
        <w:trPr>
          <w:divId w:val="738407075"/>
          <w:tblCellSpacing w:w="15" w:type="dxa"/>
        </w:trPr>
        <w:tc>
          <w:tcPr>
            <w:tcW w:w="0" w:type="auto"/>
            <w:vAlign w:val="center"/>
            <w:hideMark/>
          </w:tcPr>
          <w:p w14:paraId="6135BC6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8ADBCB" w14:textId="77777777" w:rsidR="00D67926" w:rsidRDefault="008D6FB8">
            <w:pPr>
              <w:rPr>
                <w:rFonts w:eastAsia="Times New Roman"/>
                <w:lang w:val="en-US"/>
              </w:rPr>
            </w:pPr>
            <w:r>
              <w:rPr>
                <w:rFonts w:eastAsia="Times New Roman"/>
                <w:lang w:val="en-US"/>
              </w:rPr>
              <w:t xml:space="preserve">Indicates whether or not substitution was made as part of the dispense. In some </w:t>
            </w:r>
            <w:proofErr w:type="gramStart"/>
            <w:r>
              <w:rPr>
                <w:rFonts w:eastAsia="Times New Roman"/>
                <w:lang w:val="en-US"/>
              </w:rPr>
              <w:t>cases</w:t>
            </w:r>
            <w:proofErr w:type="gramEnd"/>
            <w:r>
              <w:rPr>
                <w:rFonts w:eastAsia="Times New Roman"/>
                <w:lang w:val="en-US"/>
              </w:rPr>
              <w:t xml:space="preserve"> substitution will be expected but doesn't happen, in other cases substitution is not expected but does happen. This block explains what substitition did or did not happen and why. </w:t>
            </w:r>
          </w:p>
        </w:tc>
      </w:tr>
      <w:tr w:rsidR="00D67926" w14:paraId="300709AA" w14:textId="77777777">
        <w:trPr>
          <w:divId w:val="738407075"/>
          <w:tblCellSpacing w:w="15" w:type="dxa"/>
        </w:trPr>
        <w:tc>
          <w:tcPr>
            <w:tcW w:w="0" w:type="auto"/>
            <w:vAlign w:val="center"/>
            <w:hideMark/>
          </w:tcPr>
          <w:p w14:paraId="0AF91735" w14:textId="77777777" w:rsidR="00D67926" w:rsidRDefault="008D6FB8">
            <w:pPr>
              <w:rPr>
                <w:rFonts w:eastAsia="Times New Roman"/>
                <w:lang w:val="en-US"/>
              </w:rPr>
            </w:pPr>
            <w:r>
              <w:rPr>
                <w:rFonts w:eastAsia="Times New Roman"/>
                <w:b/>
                <w:bCs/>
                <w:lang w:val="en-US"/>
              </w:rPr>
              <w:t>MedicationDispense.substitution.type</w:t>
            </w:r>
          </w:p>
        </w:tc>
        <w:tc>
          <w:tcPr>
            <w:tcW w:w="0" w:type="auto"/>
            <w:vAlign w:val="center"/>
            <w:hideMark/>
          </w:tcPr>
          <w:p w14:paraId="10FC098C" w14:textId="77777777" w:rsidR="00D67926" w:rsidRDefault="00D67926">
            <w:pPr>
              <w:rPr>
                <w:rFonts w:eastAsia="Times New Roman"/>
                <w:lang w:val="en-US"/>
              </w:rPr>
            </w:pPr>
          </w:p>
        </w:tc>
      </w:tr>
      <w:tr w:rsidR="00D67926" w14:paraId="232288B5" w14:textId="77777777">
        <w:trPr>
          <w:divId w:val="738407075"/>
          <w:tblCellSpacing w:w="15" w:type="dxa"/>
        </w:trPr>
        <w:tc>
          <w:tcPr>
            <w:tcW w:w="0" w:type="auto"/>
            <w:vAlign w:val="center"/>
            <w:hideMark/>
          </w:tcPr>
          <w:p w14:paraId="190A95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115CD1" w14:textId="77777777" w:rsidR="00D67926" w:rsidRDefault="008D6FB8">
            <w:pPr>
              <w:rPr>
                <w:rFonts w:eastAsia="Times New Roman"/>
                <w:lang w:val="en-US"/>
              </w:rPr>
            </w:pPr>
            <w:r>
              <w:rPr>
                <w:rFonts w:eastAsia="Times New Roman"/>
                <w:lang w:val="en-US"/>
              </w:rPr>
              <w:t>Type of substitiution</w:t>
            </w:r>
          </w:p>
        </w:tc>
      </w:tr>
      <w:tr w:rsidR="00D67926" w14:paraId="3C0C59AC" w14:textId="77777777">
        <w:trPr>
          <w:divId w:val="738407075"/>
          <w:tblCellSpacing w:w="15" w:type="dxa"/>
        </w:trPr>
        <w:tc>
          <w:tcPr>
            <w:tcW w:w="0" w:type="auto"/>
            <w:vAlign w:val="center"/>
            <w:hideMark/>
          </w:tcPr>
          <w:p w14:paraId="7EE345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FC45BD" w14:textId="77777777" w:rsidR="00D67926" w:rsidRDefault="008D6FB8">
            <w:pPr>
              <w:rPr>
                <w:rFonts w:eastAsia="Times New Roman"/>
                <w:lang w:val="en-US"/>
              </w:rPr>
            </w:pPr>
            <w:r>
              <w:rPr>
                <w:rFonts w:eastAsia="Times New Roman"/>
                <w:lang w:val="en-US"/>
              </w:rPr>
              <w:t>A code signifying whether a different drug was dispensed from what was prescribed.</w:t>
            </w:r>
          </w:p>
        </w:tc>
      </w:tr>
      <w:tr w:rsidR="00D67926" w14:paraId="0952A53C" w14:textId="77777777">
        <w:trPr>
          <w:divId w:val="738407075"/>
          <w:tblCellSpacing w:w="15" w:type="dxa"/>
        </w:trPr>
        <w:tc>
          <w:tcPr>
            <w:tcW w:w="0" w:type="auto"/>
            <w:vAlign w:val="center"/>
            <w:hideMark/>
          </w:tcPr>
          <w:p w14:paraId="40D8F89F"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5EC6BD22" w14:textId="77777777"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14:paraId="7D5D86B9" w14:textId="77777777">
        <w:trPr>
          <w:divId w:val="738407075"/>
          <w:tblCellSpacing w:w="15" w:type="dxa"/>
        </w:trPr>
        <w:tc>
          <w:tcPr>
            <w:tcW w:w="0" w:type="auto"/>
            <w:vAlign w:val="center"/>
            <w:hideMark/>
          </w:tcPr>
          <w:p w14:paraId="4299A725" w14:textId="77777777" w:rsidR="00D67926" w:rsidRDefault="008D6FB8">
            <w:pPr>
              <w:rPr>
                <w:rFonts w:eastAsia="Times New Roman"/>
                <w:lang w:val="en-US"/>
              </w:rPr>
            </w:pPr>
            <w:r>
              <w:rPr>
                <w:rFonts w:eastAsia="Times New Roman"/>
                <w:b/>
                <w:bCs/>
                <w:lang w:val="en-US"/>
              </w:rPr>
              <w:t>MedicationDispense.substitution.reason</w:t>
            </w:r>
          </w:p>
        </w:tc>
        <w:tc>
          <w:tcPr>
            <w:tcW w:w="0" w:type="auto"/>
            <w:vAlign w:val="center"/>
            <w:hideMark/>
          </w:tcPr>
          <w:p w14:paraId="1BAE00B3" w14:textId="77777777" w:rsidR="00D67926" w:rsidRDefault="00D67926">
            <w:pPr>
              <w:rPr>
                <w:rFonts w:eastAsia="Times New Roman"/>
                <w:lang w:val="en-US"/>
              </w:rPr>
            </w:pPr>
          </w:p>
        </w:tc>
      </w:tr>
      <w:tr w:rsidR="00D67926" w14:paraId="4C507499" w14:textId="77777777">
        <w:trPr>
          <w:divId w:val="738407075"/>
          <w:tblCellSpacing w:w="15" w:type="dxa"/>
        </w:trPr>
        <w:tc>
          <w:tcPr>
            <w:tcW w:w="0" w:type="auto"/>
            <w:vAlign w:val="center"/>
            <w:hideMark/>
          </w:tcPr>
          <w:p w14:paraId="080674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A2A2E7" w14:textId="77777777" w:rsidR="00D67926" w:rsidRDefault="008D6FB8">
            <w:pPr>
              <w:rPr>
                <w:rFonts w:eastAsia="Times New Roman"/>
                <w:lang w:val="en-US"/>
              </w:rPr>
            </w:pPr>
            <w:r>
              <w:rPr>
                <w:rFonts w:eastAsia="Times New Roman"/>
                <w:lang w:val="en-US"/>
              </w:rPr>
              <w:t>Why was substitution made</w:t>
            </w:r>
          </w:p>
        </w:tc>
      </w:tr>
      <w:tr w:rsidR="00D67926" w14:paraId="0C2212AE" w14:textId="77777777">
        <w:trPr>
          <w:divId w:val="738407075"/>
          <w:tblCellSpacing w:w="15" w:type="dxa"/>
        </w:trPr>
        <w:tc>
          <w:tcPr>
            <w:tcW w:w="0" w:type="auto"/>
            <w:vAlign w:val="center"/>
            <w:hideMark/>
          </w:tcPr>
          <w:p w14:paraId="4595F5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E54F5B" w14:textId="77777777" w:rsidR="00D67926" w:rsidRDefault="008D6FB8">
            <w:pPr>
              <w:rPr>
                <w:rFonts w:eastAsia="Times New Roman"/>
                <w:lang w:val="en-US"/>
              </w:rPr>
            </w:pPr>
            <w:r>
              <w:rPr>
                <w:rFonts w:eastAsia="Times New Roman"/>
                <w:lang w:val="en-US"/>
              </w:rPr>
              <w:t>Indicates the reason for the substitution of (or lack of substitution) from what was prescribed.</w:t>
            </w:r>
          </w:p>
        </w:tc>
      </w:tr>
      <w:tr w:rsidR="00D67926" w14:paraId="0493AC04" w14:textId="77777777">
        <w:trPr>
          <w:divId w:val="738407075"/>
          <w:tblCellSpacing w:w="15" w:type="dxa"/>
        </w:trPr>
        <w:tc>
          <w:tcPr>
            <w:tcW w:w="0" w:type="auto"/>
            <w:vAlign w:val="center"/>
            <w:hideMark/>
          </w:tcPr>
          <w:p w14:paraId="12334EA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55DA51A" w14:textId="77777777"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14:paraId="4AF5D978" w14:textId="77777777">
        <w:trPr>
          <w:divId w:val="738407075"/>
          <w:tblCellSpacing w:w="15" w:type="dxa"/>
        </w:trPr>
        <w:tc>
          <w:tcPr>
            <w:tcW w:w="0" w:type="auto"/>
            <w:vAlign w:val="center"/>
            <w:hideMark/>
          </w:tcPr>
          <w:p w14:paraId="303AD990" w14:textId="77777777" w:rsidR="00D67926" w:rsidRDefault="008D6FB8">
            <w:pPr>
              <w:rPr>
                <w:rFonts w:eastAsia="Times New Roman"/>
                <w:lang w:val="en-US"/>
              </w:rPr>
            </w:pPr>
            <w:r>
              <w:rPr>
                <w:rFonts w:eastAsia="Times New Roman"/>
                <w:b/>
                <w:bCs/>
                <w:lang w:val="en-US"/>
              </w:rPr>
              <w:t>MedicationDispense.substitution.responsibleParty</w:t>
            </w:r>
          </w:p>
        </w:tc>
        <w:tc>
          <w:tcPr>
            <w:tcW w:w="0" w:type="auto"/>
            <w:vAlign w:val="center"/>
            <w:hideMark/>
          </w:tcPr>
          <w:p w14:paraId="5CB9476C" w14:textId="77777777" w:rsidR="00D67926" w:rsidRDefault="00D67926">
            <w:pPr>
              <w:rPr>
                <w:rFonts w:eastAsia="Times New Roman"/>
                <w:lang w:val="en-US"/>
              </w:rPr>
            </w:pPr>
          </w:p>
        </w:tc>
      </w:tr>
      <w:tr w:rsidR="00D67926" w14:paraId="77C8C691" w14:textId="77777777">
        <w:trPr>
          <w:divId w:val="738407075"/>
          <w:tblCellSpacing w:w="15" w:type="dxa"/>
        </w:trPr>
        <w:tc>
          <w:tcPr>
            <w:tcW w:w="0" w:type="auto"/>
            <w:vAlign w:val="center"/>
            <w:hideMark/>
          </w:tcPr>
          <w:p w14:paraId="54A4A5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64DEEB" w14:textId="77777777" w:rsidR="00D67926" w:rsidRDefault="008D6FB8">
            <w:pPr>
              <w:rPr>
                <w:rFonts w:eastAsia="Times New Roman"/>
                <w:lang w:val="en-US"/>
              </w:rPr>
            </w:pPr>
            <w:r>
              <w:rPr>
                <w:rFonts w:eastAsia="Times New Roman"/>
                <w:lang w:val="en-US"/>
              </w:rPr>
              <w:t>Who is responsible for the substitution</w:t>
            </w:r>
          </w:p>
        </w:tc>
      </w:tr>
      <w:tr w:rsidR="00D67926" w14:paraId="29DC192B" w14:textId="77777777">
        <w:trPr>
          <w:divId w:val="738407075"/>
          <w:tblCellSpacing w:w="15" w:type="dxa"/>
        </w:trPr>
        <w:tc>
          <w:tcPr>
            <w:tcW w:w="0" w:type="auto"/>
            <w:vAlign w:val="center"/>
            <w:hideMark/>
          </w:tcPr>
          <w:p w14:paraId="6C76A9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5C0FEF" w14:textId="77777777" w:rsidR="00D67926" w:rsidRDefault="008D6FB8">
            <w:pPr>
              <w:rPr>
                <w:rFonts w:eastAsia="Times New Roman"/>
                <w:lang w:val="en-US"/>
              </w:rPr>
            </w:pPr>
            <w:r>
              <w:rPr>
                <w:rFonts w:eastAsia="Times New Roman"/>
                <w:lang w:val="en-US"/>
              </w:rPr>
              <w:t>The person or organization that has primary responsibility for the substitution.</w:t>
            </w:r>
          </w:p>
        </w:tc>
      </w:tr>
      <w:tr w:rsidR="00D67926" w14:paraId="43E1D3D4" w14:textId="77777777">
        <w:trPr>
          <w:divId w:val="738407075"/>
          <w:tblCellSpacing w:w="15" w:type="dxa"/>
        </w:trPr>
        <w:tc>
          <w:tcPr>
            <w:tcW w:w="0" w:type="auto"/>
            <w:vAlign w:val="center"/>
            <w:hideMark/>
          </w:tcPr>
          <w:p w14:paraId="7BBE5C3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E387E9" w14:textId="77777777" w:rsidR="00D67926" w:rsidRDefault="008D6FB8">
            <w:pPr>
              <w:rPr>
                <w:rFonts w:eastAsia="Times New Roman"/>
                <w:lang w:val="en-US"/>
              </w:rPr>
            </w:pPr>
            <w:r>
              <w:rPr>
                <w:rFonts w:eastAsia="Times New Roman"/>
                <w:lang w:val="en-US"/>
              </w:rPr>
              <w:t>rename.</w:t>
            </w:r>
          </w:p>
        </w:tc>
      </w:tr>
    </w:tbl>
    <w:p w14:paraId="49885238" w14:textId="77777777" w:rsidR="00D67926" w:rsidRDefault="008D6FB8">
      <w:pPr>
        <w:pStyle w:val="Heading2"/>
        <w:divId w:val="738407075"/>
        <w:rPr>
          <w:rFonts w:eastAsia="Times New Roman"/>
          <w:lang w:val="en-US"/>
        </w:rPr>
      </w:pPr>
      <w:r>
        <w:rPr>
          <w:rFonts w:eastAsia="Times New Roman"/>
          <w:lang w:val="en-US"/>
        </w:rPr>
        <w:t>http://hl7.org/fhir/StructureDefinition/MedicationOrder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2"/>
        <w:gridCol w:w="2938"/>
      </w:tblGrid>
      <w:tr w:rsidR="00D67926" w14:paraId="341A6256" w14:textId="77777777">
        <w:trPr>
          <w:divId w:val="738407075"/>
          <w:tblCellSpacing w:w="15" w:type="dxa"/>
        </w:trPr>
        <w:tc>
          <w:tcPr>
            <w:tcW w:w="0" w:type="auto"/>
            <w:vAlign w:val="center"/>
            <w:hideMark/>
          </w:tcPr>
          <w:p w14:paraId="0DC6FEE5" w14:textId="77777777" w:rsidR="00D67926" w:rsidRDefault="008D6FB8">
            <w:pPr>
              <w:rPr>
                <w:rFonts w:eastAsia="Times New Roman"/>
                <w:lang w:val="en-US"/>
              </w:rPr>
            </w:pPr>
            <w:r>
              <w:rPr>
                <w:rFonts w:eastAsia="Times New Roman"/>
                <w:b/>
                <w:bCs/>
                <w:lang w:val="en-US"/>
              </w:rPr>
              <w:t>MedicationOrder</w:t>
            </w:r>
          </w:p>
        </w:tc>
        <w:tc>
          <w:tcPr>
            <w:tcW w:w="0" w:type="auto"/>
            <w:vAlign w:val="center"/>
            <w:hideMark/>
          </w:tcPr>
          <w:p w14:paraId="262D54C9" w14:textId="77777777" w:rsidR="00D67926" w:rsidRDefault="008D6FB8">
            <w:pPr>
              <w:rPr>
                <w:rFonts w:eastAsia="Times New Roman"/>
                <w:lang w:val="en-US"/>
              </w:rPr>
            </w:pPr>
            <w:r>
              <w:rPr>
                <w:rFonts w:eastAsia="Times New Roman"/>
                <w:lang w:val="en-US"/>
              </w:rPr>
              <w:t>Medication Order</w:t>
            </w:r>
          </w:p>
        </w:tc>
      </w:tr>
      <w:tr w:rsidR="00D67926" w14:paraId="360AA432" w14:textId="77777777">
        <w:trPr>
          <w:divId w:val="738407075"/>
          <w:tblCellSpacing w:w="15" w:type="dxa"/>
        </w:trPr>
        <w:tc>
          <w:tcPr>
            <w:tcW w:w="0" w:type="auto"/>
            <w:vAlign w:val="center"/>
            <w:hideMark/>
          </w:tcPr>
          <w:p w14:paraId="733B43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949450" w14:textId="77777777" w:rsidR="00D67926" w:rsidRDefault="008D6FB8">
            <w:pPr>
              <w:rPr>
                <w:rFonts w:eastAsia="Times New Roman"/>
                <w:lang w:val="en-US"/>
              </w:rPr>
            </w:pPr>
            <w:r>
              <w:rPr>
                <w:rFonts w:eastAsia="Times New Roman"/>
                <w:lang w:val="en-US"/>
              </w:rPr>
              <w:t>Prescription of medication to for patient</w:t>
            </w:r>
          </w:p>
        </w:tc>
      </w:tr>
      <w:tr w:rsidR="00D67926" w14:paraId="46C29341" w14:textId="77777777">
        <w:trPr>
          <w:divId w:val="738407075"/>
          <w:tblCellSpacing w:w="15" w:type="dxa"/>
        </w:trPr>
        <w:tc>
          <w:tcPr>
            <w:tcW w:w="0" w:type="auto"/>
            <w:vAlign w:val="center"/>
            <w:hideMark/>
          </w:tcPr>
          <w:p w14:paraId="5149D18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F901B1" w14:textId="77777777" w:rsidR="00D67926" w:rsidRDefault="008D6FB8">
            <w:pPr>
              <w:rPr>
                <w:rFonts w:eastAsia="Times New Roman"/>
                <w:lang w:val="en-US"/>
              </w:rPr>
            </w:pP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w:t>
            </w:r>
            <w:r>
              <w:rPr>
                <w:rFonts w:eastAsia="Times New Roman"/>
                <w:lang w:val="en-US"/>
              </w:rPr>
              <w:lastRenderedPageBreak/>
              <w:t xml:space="preserve">settings as well as for care plans, etc. </w:t>
            </w:r>
          </w:p>
        </w:tc>
      </w:tr>
      <w:tr w:rsidR="00D67926" w14:paraId="3CC7EBF5" w14:textId="77777777">
        <w:trPr>
          <w:divId w:val="738407075"/>
          <w:tblCellSpacing w:w="15" w:type="dxa"/>
        </w:trPr>
        <w:tc>
          <w:tcPr>
            <w:tcW w:w="0" w:type="auto"/>
            <w:vAlign w:val="center"/>
            <w:hideMark/>
          </w:tcPr>
          <w:p w14:paraId="3198080B"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30796943" w14:textId="77777777" w:rsidR="00D67926" w:rsidRDefault="008D6FB8">
            <w:pPr>
              <w:rPr>
                <w:rFonts w:eastAsia="Times New Roman"/>
                <w:lang w:val="en-US"/>
              </w:rPr>
            </w:pPr>
            <w:r>
              <w:rPr>
                <w:rFonts w:eastAsia="Times New Roman"/>
                <w:lang w:val="en-US"/>
              </w:rPr>
              <w:t>Prescription</w:t>
            </w:r>
          </w:p>
        </w:tc>
      </w:tr>
      <w:tr w:rsidR="00D67926" w14:paraId="7FE92A6B" w14:textId="77777777">
        <w:trPr>
          <w:divId w:val="738407075"/>
          <w:tblCellSpacing w:w="15" w:type="dxa"/>
        </w:trPr>
        <w:tc>
          <w:tcPr>
            <w:tcW w:w="0" w:type="auto"/>
            <w:vAlign w:val="center"/>
            <w:hideMark/>
          </w:tcPr>
          <w:p w14:paraId="5CB3EDD2" w14:textId="77777777" w:rsidR="00D67926" w:rsidRDefault="008D6FB8">
            <w:pPr>
              <w:rPr>
                <w:rFonts w:eastAsia="Times New Roman"/>
                <w:lang w:val="en-US"/>
              </w:rPr>
            </w:pPr>
            <w:r>
              <w:rPr>
                <w:rFonts w:eastAsia="Times New Roman"/>
                <w:b/>
                <w:bCs/>
                <w:lang w:val="en-US"/>
              </w:rPr>
              <w:t>MedicationOrder.identifier</w:t>
            </w:r>
          </w:p>
        </w:tc>
        <w:tc>
          <w:tcPr>
            <w:tcW w:w="0" w:type="auto"/>
            <w:vAlign w:val="center"/>
            <w:hideMark/>
          </w:tcPr>
          <w:p w14:paraId="7DB766A1" w14:textId="77777777" w:rsidR="00D67926" w:rsidRDefault="00D67926">
            <w:pPr>
              <w:rPr>
                <w:rFonts w:eastAsia="Times New Roman"/>
                <w:lang w:val="en-US"/>
              </w:rPr>
            </w:pPr>
          </w:p>
        </w:tc>
      </w:tr>
      <w:tr w:rsidR="00D67926" w14:paraId="6AAA4526" w14:textId="77777777">
        <w:trPr>
          <w:divId w:val="738407075"/>
          <w:tblCellSpacing w:w="15" w:type="dxa"/>
        </w:trPr>
        <w:tc>
          <w:tcPr>
            <w:tcW w:w="0" w:type="auto"/>
            <w:vAlign w:val="center"/>
            <w:hideMark/>
          </w:tcPr>
          <w:p w14:paraId="2F0D35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CA0EE6" w14:textId="77777777" w:rsidR="00D67926" w:rsidRDefault="008D6FB8">
            <w:pPr>
              <w:rPr>
                <w:rFonts w:eastAsia="Times New Roman"/>
                <w:lang w:val="en-US"/>
              </w:rPr>
            </w:pPr>
            <w:r>
              <w:rPr>
                <w:rFonts w:eastAsia="Times New Roman"/>
                <w:lang w:val="en-US"/>
              </w:rPr>
              <w:t>External identifier</w:t>
            </w:r>
          </w:p>
        </w:tc>
      </w:tr>
      <w:tr w:rsidR="00D67926" w14:paraId="1D4BFBE9" w14:textId="77777777">
        <w:trPr>
          <w:divId w:val="738407075"/>
          <w:tblCellSpacing w:w="15" w:type="dxa"/>
        </w:trPr>
        <w:tc>
          <w:tcPr>
            <w:tcW w:w="0" w:type="auto"/>
            <w:vAlign w:val="center"/>
            <w:hideMark/>
          </w:tcPr>
          <w:p w14:paraId="212BBA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9D4425" w14:textId="77777777" w:rsidR="00D67926" w:rsidRDefault="008D6FB8">
            <w:pPr>
              <w:rPr>
                <w:rFonts w:eastAsia="Times New Roman"/>
                <w:lang w:val="en-US"/>
              </w:rPr>
            </w:pPr>
            <w:r>
              <w:rPr>
                <w:rFonts w:eastAsia="Times New Roman"/>
                <w:lang w:val="en-US"/>
              </w:rPr>
              <w:t xml:space="preserve">External identifier - one that would be used by another non-FHIR system - for example a re-imbursement system might issue its own id for each prescription that is created. This is particularly important where FHIR only provides part of an erntire workflow process where records have to be tracked through an entire system. </w:t>
            </w:r>
          </w:p>
        </w:tc>
      </w:tr>
      <w:tr w:rsidR="00D67926" w14:paraId="05E72A87" w14:textId="77777777">
        <w:trPr>
          <w:divId w:val="738407075"/>
          <w:tblCellSpacing w:w="15" w:type="dxa"/>
        </w:trPr>
        <w:tc>
          <w:tcPr>
            <w:tcW w:w="0" w:type="auto"/>
            <w:vAlign w:val="center"/>
            <w:hideMark/>
          </w:tcPr>
          <w:p w14:paraId="070BE387" w14:textId="77777777" w:rsidR="00D67926" w:rsidRDefault="008D6FB8">
            <w:pPr>
              <w:rPr>
                <w:rFonts w:eastAsia="Times New Roman"/>
                <w:lang w:val="en-US"/>
              </w:rPr>
            </w:pPr>
            <w:r>
              <w:rPr>
                <w:rFonts w:eastAsia="Times New Roman"/>
                <w:b/>
                <w:bCs/>
                <w:lang w:val="en-US"/>
              </w:rPr>
              <w:t>MedicationOrder.dateWritten</w:t>
            </w:r>
          </w:p>
        </w:tc>
        <w:tc>
          <w:tcPr>
            <w:tcW w:w="0" w:type="auto"/>
            <w:vAlign w:val="center"/>
            <w:hideMark/>
          </w:tcPr>
          <w:p w14:paraId="6E246943" w14:textId="77777777" w:rsidR="00D67926" w:rsidRDefault="00D67926">
            <w:pPr>
              <w:rPr>
                <w:rFonts w:eastAsia="Times New Roman"/>
                <w:lang w:val="en-US"/>
              </w:rPr>
            </w:pPr>
          </w:p>
        </w:tc>
      </w:tr>
      <w:tr w:rsidR="00D67926" w14:paraId="676DC3BA" w14:textId="77777777">
        <w:trPr>
          <w:divId w:val="738407075"/>
          <w:tblCellSpacing w:w="15" w:type="dxa"/>
        </w:trPr>
        <w:tc>
          <w:tcPr>
            <w:tcW w:w="0" w:type="auto"/>
            <w:vAlign w:val="center"/>
            <w:hideMark/>
          </w:tcPr>
          <w:p w14:paraId="105721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B9C955" w14:textId="77777777" w:rsidR="00D67926" w:rsidRDefault="008D6FB8">
            <w:pPr>
              <w:rPr>
                <w:rFonts w:eastAsia="Times New Roman"/>
                <w:lang w:val="en-US"/>
              </w:rPr>
            </w:pPr>
            <w:r>
              <w:rPr>
                <w:rFonts w:eastAsia="Times New Roman"/>
                <w:lang w:val="en-US"/>
              </w:rPr>
              <w:t>When prescription was authorized</w:t>
            </w:r>
          </w:p>
        </w:tc>
      </w:tr>
      <w:tr w:rsidR="00D67926" w14:paraId="4516BC5D" w14:textId="77777777">
        <w:trPr>
          <w:divId w:val="738407075"/>
          <w:tblCellSpacing w:w="15" w:type="dxa"/>
        </w:trPr>
        <w:tc>
          <w:tcPr>
            <w:tcW w:w="0" w:type="auto"/>
            <w:vAlign w:val="center"/>
            <w:hideMark/>
          </w:tcPr>
          <w:p w14:paraId="78FAAE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0669D4" w14:textId="77777777" w:rsidR="00D67926" w:rsidRDefault="008D6FB8">
            <w:pPr>
              <w:rPr>
                <w:rFonts w:eastAsia="Times New Roman"/>
                <w:lang w:val="en-US"/>
              </w:rPr>
            </w:pPr>
            <w:r>
              <w:rPr>
                <w:rFonts w:eastAsia="Times New Roman"/>
                <w:lang w:val="en-US"/>
              </w:rPr>
              <w:t>The date (and perhaps time) when the prescription was written.</w:t>
            </w:r>
          </w:p>
        </w:tc>
      </w:tr>
      <w:tr w:rsidR="00D67926" w14:paraId="6053D299" w14:textId="77777777">
        <w:trPr>
          <w:divId w:val="738407075"/>
          <w:tblCellSpacing w:w="15" w:type="dxa"/>
        </w:trPr>
        <w:tc>
          <w:tcPr>
            <w:tcW w:w="0" w:type="auto"/>
            <w:vAlign w:val="center"/>
            <w:hideMark/>
          </w:tcPr>
          <w:p w14:paraId="1445072A" w14:textId="77777777" w:rsidR="00D67926" w:rsidRDefault="008D6FB8">
            <w:pPr>
              <w:rPr>
                <w:rFonts w:eastAsia="Times New Roman"/>
                <w:lang w:val="en-US"/>
              </w:rPr>
            </w:pPr>
            <w:r>
              <w:rPr>
                <w:rFonts w:eastAsia="Times New Roman"/>
                <w:b/>
                <w:bCs/>
                <w:lang w:val="en-US"/>
              </w:rPr>
              <w:t>MedicationOrder.status</w:t>
            </w:r>
          </w:p>
        </w:tc>
        <w:tc>
          <w:tcPr>
            <w:tcW w:w="0" w:type="auto"/>
            <w:vAlign w:val="center"/>
            <w:hideMark/>
          </w:tcPr>
          <w:p w14:paraId="3730A5C2" w14:textId="77777777" w:rsidR="00D67926" w:rsidRDefault="00D67926">
            <w:pPr>
              <w:rPr>
                <w:rFonts w:eastAsia="Times New Roman"/>
                <w:lang w:val="en-US"/>
              </w:rPr>
            </w:pPr>
          </w:p>
        </w:tc>
      </w:tr>
      <w:tr w:rsidR="00D67926" w14:paraId="1ADA0930" w14:textId="77777777">
        <w:trPr>
          <w:divId w:val="738407075"/>
          <w:tblCellSpacing w:w="15" w:type="dxa"/>
        </w:trPr>
        <w:tc>
          <w:tcPr>
            <w:tcW w:w="0" w:type="auto"/>
            <w:vAlign w:val="center"/>
            <w:hideMark/>
          </w:tcPr>
          <w:p w14:paraId="0AC330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2BF81A" w14:textId="77777777" w:rsidR="00D67926" w:rsidRDefault="008D6FB8">
            <w:pPr>
              <w:rPr>
                <w:rFonts w:eastAsia="Times New Roman"/>
                <w:lang w:val="en-US"/>
              </w:rPr>
            </w:pPr>
            <w:r>
              <w:rPr>
                <w:rFonts w:eastAsia="Times New Roman"/>
                <w:lang w:val="en-US"/>
              </w:rPr>
              <w:t>A code specifying the state of the order. Generally this will be active or completed state.</w:t>
            </w:r>
          </w:p>
        </w:tc>
      </w:tr>
      <w:tr w:rsidR="00D67926" w14:paraId="6C9988F5" w14:textId="77777777">
        <w:trPr>
          <w:divId w:val="738407075"/>
          <w:tblCellSpacing w:w="15" w:type="dxa"/>
        </w:trPr>
        <w:tc>
          <w:tcPr>
            <w:tcW w:w="0" w:type="auto"/>
            <w:vAlign w:val="center"/>
            <w:hideMark/>
          </w:tcPr>
          <w:p w14:paraId="399F472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E78D53E" w14:textId="77777777" w:rsidR="00D67926" w:rsidRDefault="008D6FB8">
            <w:pPr>
              <w:rPr>
                <w:rFonts w:eastAsia="Times New Roman"/>
                <w:lang w:val="en-US"/>
              </w:rPr>
            </w:pPr>
            <w:r>
              <w:rPr>
                <w:rFonts w:eastAsia="Times New Roman"/>
                <w:lang w:val="en-US"/>
              </w:rPr>
              <w:t>A code specifying the state of the prescribing event. Describes the lifecycle of the prescription.</w:t>
            </w:r>
          </w:p>
        </w:tc>
      </w:tr>
      <w:tr w:rsidR="00D67926" w14:paraId="4B5947E4" w14:textId="77777777">
        <w:trPr>
          <w:divId w:val="738407075"/>
          <w:tblCellSpacing w:w="15" w:type="dxa"/>
        </w:trPr>
        <w:tc>
          <w:tcPr>
            <w:tcW w:w="0" w:type="auto"/>
            <w:vAlign w:val="center"/>
            <w:hideMark/>
          </w:tcPr>
          <w:p w14:paraId="59280C40" w14:textId="77777777" w:rsidR="00D67926" w:rsidRDefault="008D6FB8">
            <w:pPr>
              <w:rPr>
                <w:rFonts w:eastAsia="Times New Roman"/>
                <w:lang w:val="en-US"/>
              </w:rPr>
            </w:pPr>
            <w:r>
              <w:rPr>
                <w:rFonts w:eastAsia="Times New Roman"/>
                <w:b/>
                <w:bCs/>
                <w:lang w:val="en-US"/>
              </w:rPr>
              <w:t>MedicationOrder.dateEnded</w:t>
            </w:r>
          </w:p>
        </w:tc>
        <w:tc>
          <w:tcPr>
            <w:tcW w:w="0" w:type="auto"/>
            <w:vAlign w:val="center"/>
            <w:hideMark/>
          </w:tcPr>
          <w:p w14:paraId="706AC6CB" w14:textId="77777777" w:rsidR="00D67926" w:rsidRDefault="00D67926">
            <w:pPr>
              <w:rPr>
                <w:rFonts w:eastAsia="Times New Roman"/>
                <w:lang w:val="en-US"/>
              </w:rPr>
            </w:pPr>
          </w:p>
        </w:tc>
      </w:tr>
      <w:tr w:rsidR="00D67926" w14:paraId="66302842" w14:textId="77777777">
        <w:trPr>
          <w:divId w:val="738407075"/>
          <w:tblCellSpacing w:w="15" w:type="dxa"/>
        </w:trPr>
        <w:tc>
          <w:tcPr>
            <w:tcW w:w="0" w:type="auto"/>
            <w:vAlign w:val="center"/>
            <w:hideMark/>
          </w:tcPr>
          <w:p w14:paraId="3B27D04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6DA3C3" w14:textId="77777777" w:rsidR="00D67926" w:rsidRDefault="008D6FB8">
            <w:pPr>
              <w:rPr>
                <w:rFonts w:eastAsia="Times New Roman"/>
                <w:lang w:val="en-US"/>
              </w:rPr>
            </w:pPr>
            <w:r>
              <w:rPr>
                <w:rFonts w:eastAsia="Times New Roman"/>
                <w:lang w:val="en-US"/>
              </w:rPr>
              <w:t>When prescription was stopped</w:t>
            </w:r>
          </w:p>
        </w:tc>
      </w:tr>
      <w:tr w:rsidR="00D67926" w14:paraId="33DCADC7" w14:textId="77777777">
        <w:trPr>
          <w:divId w:val="738407075"/>
          <w:tblCellSpacing w:w="15" w:type="dxa"/>
        </w:trPr>
        <w:tc>
          <w:tcPr>
            <w:tcW w:w="0" w:type="auto"/>
            <w:vAlign w:val="center"/>
            <w:hideMark/>
          </w:tcPr>
          <w:p w14:paraId="608563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496CB7" w14:textId="77777777" w:rsidR="00D67926" w:rsidRDefault="008D6FB8">
            <w:pPr>
              <w:rPr>
                <w:rFonts w:eastAsia="Times New Roman"/>
                <w:lang w:val="en-US"/>
              </w:rPr>
            </w:pPr>
            <w:r>
              <w:rPr>
                <w:rFonts w:eastAsia="Times New Roman"/>
                <w:lang w:val="en-US"/>
              </w:rPr>
              <w:t>The date (and perhaps time) when the prescription was stopped.</w:t>
            </w:r>
          </w:p>
        </w:tc>
      </w:tr>
      <w:tr w:rsidR="00D67926" w14:paraId="480DF6B2" w14:textId="77777777">
        <w:trPr>
          <w:divId w:val="738407075"/>
          <w:tblCellSpacing w:w="15" w:type="dxa"/>
        </w:trPr>
        <w:tc>
          <w:tcPr>
            <w:tcW w:w="0" w:type="auto"/>
            <w:vAlign w:val="center"/>
            <w:hideMark/>
          </w:tcPr>
          <w:p w14:paraId="34038A87" w14:textId="77777777" w:rsidR="00D67926" w:rsidRDefault="008D6FB8">
            <w:pPr>
              <w:rPr>
                <w:rFonts w:eastAsia="Times New Roman"/>
                <w:lang w:val="en-US"/>
              </w:rPr>
            </w:pPr>
            <w:r>
              <w:rPr>
                <w:rFonts w:eastAsia="Times New Roman"/>
                <w:b/>
                <w:bCs/>
                <w:lang w:val="en-US"/>
              </w:rPr>
              <w:t>MedicationOrder.reasonEnded</w:t>
            </w:r>
          </w:p>
        </w:tc>
        <w:tc>
          <w:tcPr>
            <w:tcW w:w="0" w:type="auto"/>
            <w:vAlign w:val="center"/>
            <w:hideMark/>
          </w:tcPr>
          <w:p w14:paraId="06E631B7" w14:textId="77777777" w:rsidR="00D67926" w:rsidRDefault="00D67926">
            <w:pPr>
              <w:rPr>
                <w:rFonts w:eastAsia="Times New Roman"/>
                <w:lang w:val="en-US"/>
              </w:rPr>
            </w:pPr>
          </w:p>
        </w:tc>
      </w:tr>
      <w:tr w:rsidR="00D67926" w14:paraId="1641FEBF" w14:textId="77777777">
        <w:trPr>
          <w:divId w:val="738407075"/>
          <w:tblCellSpacing w:w="15" w:type="dxa"/>
        </w:trPr>
        <w:tc>
          <w:tcPr>
            <w:tcW w:w="0" w:type="auto"/>
            <w:vAlign w:val="center"/>
            <w:hideMark/>
          </w:tcPr>
          <w:p w14:paraId="5ABDF3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414006" w14:textId="77777777" w:rsidR="00D67926" w:rsidRDefault="008D6FB8">
            <w:pPr>
              <w:rPr>
                <w:rFonts w:eastAsia="Times New Roman"/>
                <w:lang w:val="en-US"/>
              </w:rPr>
            </w:pPr>
            <w:r>
              <w:rPr>
                <w:rFonts w:eastAsia="Times New Roman"/>
                <w:lang w:val="en-US"/>
              </w:rPr>
              <w:t>Why prescription was stopped</w:t>
            </w:r>
          </w:p>
        </w:tc>
      </w:tr>
      <w:tr w:rsidR="00D67926" w14:paraId="5D88D040" w14:textId="77777777">
        <w:trPr>
          <w:divId w:val="738407075"/>
          <w:tblCellSpacing w:w="15" w:type="dxa"/>
        </w:trPr>
        <w:tc>
          <w:tcPr>
            <w:tcW w:w="0" w:type="auto"/>
            <w:vAlign w:val="center"/>
            <w:hideMark/>
          </w:tcPr>
          <w:p w14:paraId="7CD6B3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B839A8" w14:textId="77777777" w:rsidR="00D67926" w:rsidRDefault="008D6FB8">
            <w:pPr>
              <w:rPr>
                <w:rFonts w:eastAsia="Times New Roman"/>
                <w:lang w:val="en-US"/>
              </w:rPr>
            </w:pPr>
            <w:r>
              <w:rPr>
                <w:rFonts w:eastAsia="Times New Roman"/>
                <w:lang w:val="en-US"/>
              </w:rPr>
              <w:t>The reason why the prescription was stopped, if it was.</w:t>
            </w:r>
          </w:p>
        </w:tc>
      </w:tr>
      <w:tr w:rsidR="00D67926" w14:paraId="4A81561C" w14:textId="77777777">
        <w:trPr>
          <w:divId w:val="738407075"/>
          <w:tblCellSpacing w:w="15" w:type="dxa"/>
        </w:trPr>
        <w:tc>
          <w:tcPr>
            <w:tcW w:w="0" w:type="auto"/>
            <w:vAlign w:val="center"/>
            <w:hideMark/>
          </w:tcPr>
          <w:p w14:paraId="64AA0881" w14:textId="77777777" w:rsidR="00D67926" w:rsidRDefault="008D6FB8">
            <w:pPr>
              <w:rPr>
                <w:rFonts w:eastAsia="Times New Roman"/>
                <w:lang w:val="en-US"/>
              </w:rPr>
            </w:pPr>
            <w:r>
              <w:rPr>
                <w:rFonts w:eastAsia="Times New Roman"/>
                <w:b/>
                <w:bCs/>
                <w:lang w:val="en-US"/>
              </w:rPr>
              <w:lastRenderedPageBreak/>
              <w:t>MedicationOrder.patient</w:t>
            </w:r>
          </w:p>
        </w:tc>
        <w:tc>
          <w:tcPr>
            <w:tcW w:w="0" w:type="auto"/>
            <w:vAlign w:val="center"/>
            <w:hideMark/>
          </w:tcPr>
          <w:p w14:paraId="6A153439" w14:textId="77777777" w:rsidR="00D67926" w:rsidRDefault="00D67926">
            <w:pPr>
              <w:rPr>
                <w:rFonts w:eastAsia="Times New Roman"/>
                <w:lang w:val="en-US"/>
              </w:rPr>
            </w:pPr>
          </w:p>
        </w:tc>
      </w:tr>
      <w:tr w:rsidR="00D67926" w14:paraId="7BB9BB08" w14:textId="77777777">
        <w:trPr>
          <w:divId w:val="738407075"/>
          <w:tblCellSpacing w:w="15" w:type="dxa"/>
        </w:trPr>
        <w:tc>
          <w:tcPr>
            <w:tcW w:w="0" w:type="auto"/>
            <w:vAlign w:val="center"/>
            <w:hideMark/>
          </w:tcPr>
          <w:p w14:paraId="5ED13D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22BD02" w14:textId="77777777" w:rsidR="00D67926" w:rsidRDefault="008D6FB8">
            <w:pPr>
              <w:rPr>
                <w:rFonts w:eastAsia="Times New Roman"/>
                <w:lang w:val="en-US"/>
              </w:rPr>
            </w:pPr>
            <w:r>
              <w:rPr>
                <w:rFonts w:eastAsia="Times New Roman"/>
                <w:lang w:val="en-US"/>
              </w:rPr>
              <w:t>Who prescription is for</w:t>
            </w:r>
          </w:p>
        </w:tc>
      </w:tr>
      <w:tr w:rsidR="00D67926" w14:paraId="43CCB9E0" w14:textId="77777777">
        <w:trPr>
          <w:divId w:val="738407075"/>
          <w:tblCellSpacing w:w="15" w:type="dxa"/>
        </w:trPr>
        <w:tc>
          <w:tcPr>
            <w:tcW w:w="0" w:type="auto"/>
            <w:vAlign w:val="center"/>
            <w:hideMark/>
          </w:tcPr>
          <w:p w14:paraId="1F4922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C83CAE" w14:textId="77777777"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14:paraId="5FBD7315" w14:textId="77777777">
        <w:trPr>
          <w:divId w:val="738407075"/>
          <w:tblCellSpacing w:w="15" w:type="dxa"/>
        </w:trPr>
        <w:tc>
          <w:tcPr>
            <w:tcW w:w="0" w:type="auto"/>
            <w:vAlign w:val="center"/>
            <w:hideMark/>
          </w:tcPr>
          <w:p w14:paraId="200397F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E9FDE1" w14:textId="77777777" w:rsidR="00D67926" w:rsidRDefault="008D6FB8">
            <w:pPr>
              <w:rPr>
                <w:rFonts w:eastAsia="Times New Roman"/>
                <w:lang w:val="en-US"/>
              </w:rPr>
            </w:pPr>
            <w:r>
              <w:rPr>
                <w:rFonts w:eastAsia="Times New Roman"/>
                <w:lang w:val="en-US"/>
              </w:rPr>
              <w:t>SubstanceAdministration-&gt;subject-&gt;Patient.</w:t>
            </w:r>
          </w:p>
        </w:tc>
      </w:tr>
      <w:tr w:rsidR="00D67926" w14:paraId="6AD0EC37" w14:textId="77777777">
        <w:trPr>
          <w:divId w:val="738407075"/>
          <w:tblCellSpacing w:w="15" w:type="dxa"/>
        </w:trPr>
        <w:tc>
          <w:tcPr>
            <w:tcW w:w="0" w:type="auto"/>
            <w:vAlign w:val="center"/>
            <w:hideMark/>
          </w:tcPr>
          <w:p w14:paraId="01F4DE60" w14:textId="77777777" w:rsidR="00D67926" w:rsidRDefault="008D6FB8">
            <w:pPr>
              <w:rPr>
                <w:rFonts w:eastAsia="Times New Roman"/>
                <w:lang w:val="en-US"/>
              </w:rPr>
            </w:pPr>
            <w:r>
              <w:rPr>
                <w:rFonts w:eastAsia="Times New Roman"/>
                <w:b/>
                <w:bCs/>
                <w:lang w:val="en-US"/>
              </w:rPr>
              <w:t>MedicationOrder.prescriber</w:t>
            </w:r>
          </w:p>
        </w:tc>
        <w:tc>
          <w:tcPr>
            <w:tcW w:w="0" w:type="auto"/>
            <w:vAlign w:val="center"/>
            <w:hideMark/>
          </w:tcPr>
          <w:p w14:paraId="2A03B203" w14:textId="77777777" w:rsidR="00D67926" w:rsidRDefault="00D67926">
            <w:pPr>
              <w:rPr>
                <w:rFonts w:eastAsia="Times New Roman"/>
                <w:lang w:val="en-US"/>
              </w:rPr>
            </w:pPr>
          </w:p>
        </w:tc>
      </w:tr>
      <w:tr w:rsidR="00D67926" w14:paraId="422BED81" w14:textId="77777777">
        <w:trPr>
          <w:divId w:val="738407075"/>
          <w:tblCellSpacing w:w="15" w:type="dxa"/>
        </w:trPr>
        <w:tc>
          <w:tcPr>
            <w:tcW w:w="0" w:type="auto"/>
            <w:vAlign w:val="center"/>
            <w:hideMark/>
          </w:tcPr>
          <w:p w14:paraId="6C02E3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E375D3" w14:textId="77777777" w:rsidR="00D67926" w:rsidRDefault="008D6FB8">
            <w:pPr>
              <w:rPr>
                <w:rFonts w:eastAsia="Times New Roman"/>
                <w:lang w:val="en-US"/>
              </w:rPr>
            </w:pPr>
            <w:r>
              <w:rPr>
                <w:rFonts w:eastAsia="Times New Roman"/>
                <w:lang w:val="en-US"/>
              </w:rPr>
              <w:t>Who ordered the medication(s)</w:t>
            </w:r>
          </w:p>
        </w:tc>
      </w:tr>
      <w:tr w:rsidR="00D67926" w14:paraId="771B6A9E" w14:textId="77777777">
        <w:trPr>
          <w:divId w:val="738407075"/>
          <w:tblCellSpacing w:w="15" w:type="dxa"/>
        </w:trPr>
        <w:tc>
          <w:tcPr>
            <w:tcW w:w="0" w:type="auto"/>
            <w:vAlign w:val="center"/>
            <w:hideMark/>
          </w:tcPr>
          <w:p w14:paraId="2A433D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8D484B" w14:textId="77777777" w:rsidR="00D67926" w:rsidRDefault="008D6FB8">
            <w:pPr>
              <w:rPr>
                <w:rFonts w:eastAsia="Times New Roman"/>
                <w:lang w:val="en-US"/>
              </w:rPr>
            </w:pPr>
            <w:r>
              <w:rPr>
                <w:rFonts w:eastAsia="Times New Roman"/>
                <w:lang w:val="en-US"/>
              </w:rPr>
              <w:t>The healthcare professional responsible for authorizing the prescription.</w:t>
            </w:r>
          </w:p>
        </w:tc>
      </w:tr>
      <w:tr w:rsidR="00D67926" w14:paraId="76558CC8" w14:textId="77777777">
        <w:trPr>
          <w:divId w:val="738407075"/>
          <w:tblCellSpacing w:w="15" w:type="dxa"/>
        </w:trPr>
        <w:tc>
          <w:tcPr>
            <w:tcW w:w="0" w:type="auto"/>
            <w:vAlign w:val="center"/>
            <w:hideMark/>
          </w:tcPr>
          <w:p w14:paraId="71D61586" w14:textId="77777777" w:rsidR="00D67926" w:rsidRDefault="008D6FB8">
            <w:pPr>
              <w:rPr>
                <w:rFonts w:eastAsia="Times New Roman"/>
                <w:lang w:val="en-US"/>
              </w:rPr>
            </w:pPr>
            <w:r>
              <w:rPr>
                <w:rFonts w:eastAsia="Times New Roman"/>
                <w:b/>
                <w:bCs/>
                <w:lang w:val="en-US"/>
              </w:rPr>
              <w:t>MedicationOrder.encounter</w:t>
            </w:r>
          </w:p>
        </w:tc>
        <w:tc>
          <w:tcPr>
            <w:tcW w:w="0" w:type="auto"/>
            <w:vAlign w:val="center"/>
            <w:hideMark/>
          </w:tcPr>
          <w:p w14:paraId="3D04A5B3" w14:textId="77777777" w:rsidR="00D67926" w:rsidRDefault="00D67926">
            <w:pPr>
              <w:rPr>
                <w:rFonts w:eastAsia="Times New Roman"/>
                <w:lang w:val="en-US"/>
              </w:rPr>
            </w:pPr>
          </w:p>
        </w:tc>
      </w:tr>
      <w:tr w:rsidR="00D67926" w14:paraId="1F371273" w14:textId="77777777">
        <w:trPr>
          <w:divId w:val="738407075"/>
          <w:tblCellSpacing w:w="15" w:type="dxa"/>
        </w:trPr>
        <w:tc>
          <w:tcPr>
            <w:tcW w:w="0" w:type="auto"/>
            <w:vAlign w:val="center"/>
            <w:hideMark/>
          </w:tcPr>
          <w:p w14:paraId="4B06BCC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861741" w14:textId="77777777" w:rsidR="00D67926" w:rsidRDefault="008D6FB8">
            <w:pPr>
              <w:rPr>
                <w:rFonts w:eastAsia="Times New Roman"/>
                <w:lang w:val="en-US"/>
              </w:rPr>
            </w:pPr>
            <w:r>
              <w:rPr>
                <w:rFonts w:eastAsia="Times New Roman"/>
                <w:lang w:val="en-US"/>
              </w:rPr>
              <w:t>Created during encounter / admission / stay</w:t>
            </w:r>
          </w:p>
        </w:tc>
      </w:tr>
      <w:tr w:rsidR="00D67926" w14:paraId="25905E73" w14:textId="77777777">
        <w:trPr>
          <w:divId w:val="738407075"/>
          <w:tblCellSpacing w:w="15" w:type="dxa"/>
        </w:trPr>
        <w:tc>
          <w:tcPr>
            <w:tcW w:w="0" w:type="auto"/>
            <w:vAlign w:val="center"/>
            <w:hideMark/>
          </w:tcPr>
          <w:p w14:paraId="1ECB86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F72D45" w14:textId="77777777"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14:paraId="10C8B3AE" w14:textId="77777777">
        <w:trPr>
          <w:divId w:val="738407075"/>
          <w:tblCellSpacing w:w="15" w:type="dxa"/>
        </w:trPr>
        <w:tc>
          <w:tcPr>
            <w:tcW w:w="0" w:type="auto"/>
            <w:vAlign w:val="center"/>
            <w:hideMark/>
          </w:tcPr>
          <w:p w14:paraId="2E8425F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B13EF3" w14:textId="77777777" w:rsidR="00D67926" w:rsidRDefault="008D6FB8">
            <w:pPr>
              <w:rPr>
                <w:rFonts w:eastAsia="Times New Roman"/>
                <w:lang w:val="en-US"/>
              </w:rPr>
            </w:pPr>
            <w:r>
              <w:rPr>
                <w:rFonts w:eastAsia="Times New Roman"/>
                <w:lang w:val="en-US"/>
              </w:rPr>
              <w:t>SubstanceAdministration-&gt;component-&gt;EncounterEvent.</w:t>
            </w:r>
          </w:p>
        </w:tc>
      </w:tr>
      <w:tr w:rsidR="00D67926" w14:paraId="6AF2C97E" w14:textId="77777777">
        <w:trPr>
          <w:divId w:val="738407075"/>
          <w:tblCellSpacing w:w="15" w:type="dxa"/>
        </w:trPr>
        <w:tc>
          <w:tcPr>
            <w:tcW w:w="0" w:type="auto"/>
            <w:vAlign w:val="center"/>
            <w:hideMark/>
          </w:tcPr>
          <w:p w14:paraId="7EA1C94D" w14:textId="77777777" w:rsidR="00D67926" w:rsidRDefault="008D6FB8">
            <w:pPr>
              <w:rPr>
                <w:rFonts w:eastAsia="Times New Roman"/>
                <w:lang w:val="en-US"/>
              </w:rPr>
            </w:pPr>
            <w:r>
              <w:rPr>
                <w:rFonts w:eastAsia="Times New Roman"/>
                <w:b/>
                <w:bCs/>
                <w:lang w:val="en-US"/>
              </w:rPr>
              <w:t>MedicationOrder.reason[x]</w:t>
            </w:r>
          </w:p>
        </w:tc>
        <w:tc>
          <w:tcPr>
            <w:tcW w:w="0" w:type="auto"/>
            <w:vAlign w:val="center"/>
            <w:hideMark/>
          </w:tcPr>
          <w:p w14:paraId="1FB4822D" w14:textId="77777777" w:rsidR="00D67926" w:rsidRDefault="00D67926">
            <w:pPr>
              <w:rPr>
                <w:rFonts w:eastAsia="Times New Roman"/>
                <w:lang w:val="en-US"/>
              </w:rPr>
            </w:pPr>
          </w:p>
        </w:tc>
      </w:tr>
      <w:tr w:rsidR="00D67926" w14:paraId="20223ED6" w14:textId="77777777">
        <w:trPr>
          <w:divId w:val="738407075"/>
          <w:tblCellSpacing w:w="15" w:type="dxa"/>
        </w:trPr>
        <w:tc>
          <w:tcPr>
            <w:tcW w:w="0" w:type="auto"/>
            <w:vAlign w:val="center"/>
            <w:hideMark/>
          </w:tcPr>
          <w:p w14:paraId="7F28DC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910965" w14:textId="77777777" w:rsidR="00D67926" w:rsidRDefault="008D6FB8">
            <w:pPr>
              <w:rPr>
                <w:rFonts w:eastAsia="Times New Roman"/>
                <w:lang w:val="en-US"/>
              </w:rPr>
            </w:pPr>
            <w:r>
              <w:rPr>
                <w:rFonts w:eastAsia="Times New Roman"/>
                <w:lang w:val="en-US"/>
              </w:rPr>
              <w:t>Reason or indication for writing the prescription</w:t>
            </w:r>
          </w:p>
        </w:tc>
      </w:tr>
      <w:tr w:rsidR="00D67926" w14:paraId="26677BF5" w14:textId="77777777">
        <w:trPr>
          <w:divId w:val="738407075"/>
          <w:tblCellSpacing w:w="15" w:type="dxa"/>
        </w:trPr>
        <w:tc>
          <w:tcPr>
            <w:tcW w:w="0" w:type="auto"/>
            <w:vAlign w:val="center"/>
            <w:hideMark/>
          </w:tcPr>
          <w:p w14:paraId="5CD154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AC8497" w14:textId="77777777" w:rsidR="00D67926" w:rsidRDefault="008D6FB8">
            <w:pPr>
              <w:rPr>
                <w:rFonts w:eastAsia="Times New Roman"/>
                <w:lang w:val="en-US"/>
              </w:rPr>
            </w:pPr>
            <w:r>
              <w:rPr>
                <w:rFonts w:eastAsia="Times New Roman"/>
                <w:lang w:val="en-US"/>
              </w:rPr>
              <w:t>Can be the reason or the indication for writing the prescription.</w:t>
            </w:r>
          </w:p>
        </w:tc>
      </w:tr>
      <w:tr w:rsidR="00D67926" w14:paraId="4126E91E" w14:textId="77777777">
        <w:trPr>
          <w:divId w:val="738407075"/>
          <w:tblCellSpacing w:w="15" w:type="dxa"/>
        </w:trPr>
        <w:tc>
          <w:tcPr>
            <w:tcW w:w="0" w:type="auto"/>
            <w:vAlign w:val="center"/>
            <w:hideMark/>
          </w:tcPr>
          <w:p w14:paraId="6B0B3D71" w14:textId="77777777" w:rsidR="00D67926" w:rsidRDefault="008D6FB8">
            <w:pPr>
              <w:rPr>
                <w:rFonts w:eastAsia="Times New Roman"/>
                <w:lang w:val="en-US"/>
              </w:rPr>
            </w:pPr>
            <w:r>
              <w:rPr>
                <w:rFonts w:eastAsia="Times New Roman"/>
                <w:b/>
                <w:bCs/>
                <w:lang w:val="en-US"/>
              </w:rPr>
              <w:t>MedicationOrder.note</w:t>
            </w:r>
          </w:p>
        </w:tc>
        <w:tc>
          <w:tcPr>
            <w:tcW w:w="0" w:type="auto"/>
            <w:vAlign w:val="center"/>
            <w:hideMark/>
          </w:tcPr>
          <w:p w14:paraId="29411748" w14:textId="77777777" w:rsidR="00D67926" w:rsidRDefault="00D67926">
            <w:pPr>
              <w:rPr>
                <w:rFonts w:eastAsia="Times New Roman"/>
                <w:lang w:val="en-US"/>
              </w:rPr>
            </w:pPr>
          </w:p>
        </w:tc>
      </w:tr>
      <w:tr w:rsidR="00D67926" w14:paraId="7048F35F" w14:textId="77777777">
        <w:trPr>
          <w:divId w:val="738407075"/>
          <w:tblCellSpacing w:w="15" w:type="dxa"/>
        </w:trPr>
        <w:tc>
          <w:tcPr>
            <w:tcW w:w="0" w:type="auto"/>
            <w:vAlign w:val="center"/>
            <w:hideMark/>
          </w:tcPr>
          <w:p w14:paraId="0CC9F4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A53E04" w14:textId="77777777" w:rsidR="00D67926" w:rsidRDefault="008D6FB8">
            <w:pPr>
              <w:rPr>
                <w:rFonts w:eastAsia="Times New Roman"/>
                <w:lang w:val="en-US"/>
              </w:rPr>
            </w:pPr>
            <w:r>
              <w:rPr>
                <w:rFonts w:eastAsia="Times New Roman"/>
                <w:lang w:val="en-US"/>
              </w:rPr>
              <w:t>Information about the prescription</w:t>
            </w:r>
          </w:p>
        </w:tc>
      </w:tr>
      <w:tr w:rsidR="00D67926" w14:paraId="02A3D1EC" w14:textId="77777777">
        <w:trPr>
          <w:divId w:val="738407075"/>
          <w:tblCellSpacing w:w="15" w:type="dxa"/>
        </w:trPr>
        <w:tc>
          <w:tcPr>
            <w:tcW w:w="0" w:type="auto"/>
            <w:vAlign w:val="center"/>
            <w:hideMark/>
          </w:tcPr>
          <w:p w14:paraId="39AD6E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66FA79" w14:textId="77777777" w:rsidR="00D67926" w:rsidRDefault="008D6FB8">
            <w:pPr>
              <w:rPr>
                <w:rFonts w:eastAsia="Times New Roman"/>
                <w:lang w:val="en-US"/>
              </w:rPr>
            </w:pPr>
            <w:r>
              <w:rPr>
                <w:rFonts w:eastAsia="Times New Roman"/>
                <w:lang w:val="en-US"/>
              </w:rPr>
              <w:t>Extra information about the prescription that could not be conveyed by the other attributes.</w:t>
            </w:r>
          </w:p>
        </w:tc>
      </w:tr>
      <w:tr w:rsidR="00D67926" w14:paraId="40B0F2BD" w14:textId="77777777">
        <w:trPr>
          <w:divId w:val="738407075"/>
          <w:tblCellSpacing w:w="15" w:type="dxa"/>
        </w:trPr>
        <w:tc>
          <w:tcPr>
            <w:tcW w:w="0" w:type="auto"/>
            <w:vAlign w:val="center"/>
            <w:hideMark/>
          </w:tcPr>
          <w:p w14:paraId="61B8F5AB" w14:textId="77777777" w:rsidR="00D67926" w:rsidRDefault="008D6FB8">
            <w:pPr>
              <w:rPr>
                <w:rFonts w:eastAsia="Times New Roman"/>
                <w:lang w:val="en-US"/>
              </w:rPr>
            </w:pPr>
            <w:r>
              <w:rPr>
                <w:rFonts w:eastAsia="Times New Roman"/>
                <w:b/>
                <w:bCs/>
                <w:lang w:val="en-US"/>
              </w:rPr>
              <w:t>MedicationOrder.medication[x]</w:t>
            </w:r>
          </w:p>
        </w:tc>
        <w:tc>
          <w:tcPr>
            <w:tcW w:w="0" w:type="auto"/>
            <w:vAlign w:val="center"/>
            <w:hideMark/>
          </w:tcPr>
          <w:p w14:paraId="0FB57E0A" w14:textId="77777777" w:rsidR="00D67926" w:rsidRDefault="00D67926">
            <w:pPr>
              <w:rPr>
                <w:rFonts w:eastAsia="Times New Roman"/>
                <w:lang w:val="en-US"/>
              </w:rPr>
            </w:pPr>
          </w:p>
        </w:tc>
      </w:tr>
      <w:tr w:rsidR="00D67926" w14:paraId="65FD57E9" w14:textId="77777777">
        <w:trPr>
          <w:divId w:val="738407075"/>
          <w:tblCellSpacing w:w="15" w:type="dxa"/>
        </w:trPr>
        <w:tc>
          <w:tcPr>
            <w:tcW w:w="0" w:type="auto"/>
            <w:vAlign w:val="center"/>
            <w:hideMark/>
          </w:tcPr>
          <w:p w14:paraId="5F5D23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34A728" w14:textId="77777777" w:rsidR="00D67926" w:rsidRDefault="008D6FB8">
            <w:pPr>
              <w:rPr>
                <w:rFonts w:eastAsia="Times New Roman"/>
                <w:lang w:val="en-US"/>
              </w:rPr>
            </w:pPr>
            <w:r>
              <w:rPr>
                <w:rFonts w:eastAsia="Times New Roman"/>
                <w:lang w:val="en-US"/>
              </w:rPr>
              <w:t>Medication to be taken</w:t>
            </w:r>
          </w:p>
        </w:tc>
      </w:tr>
      <w:tr w:rsidR="00D67926" w14:paraId="252A4EDA" w14:textId="77777777">
        <w:trPr>
          <w:divId w:val="738407075"/>
          <w:tblCellSpacing w:w="15" w:type="dxa"/>
        </w:trPr>
        <w:tc>
          <w:tcPr>
            <w:tcW w:w="0" w:type="auto"/>
            <w:vAlign w:val="center"/>
            <w:hideMark/>
          </w:tcPr>
          <w:p w14:paraId="432270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36ECE2" w14:textId="77777777" w:rsidR="00D67926" w:rsidRDefault="008D6FB8">
            <w:pPr>
              <w:rPr>
                <w:rFonts w:eastAsia="Times New Roman"/>
                <w:lang w:val="en-US"/>
              </w:rPr>
            </w:pPr>
            <w:r>
              <w:rPr>
                <w:rFonts w:eastAsia="Times New Roman"/>
                <w:lang w:val="en-US"/>
              </w:rPr>
              <w:t xml:space="preserve">Identifies the medication being administered. This is a </w:t>
            </w:r>
            <w:r>
              <w:rPr>
                <w:rFonts w:eastAsia="Times New Roman"/>
                <w:lang w:val="en-US"/>
              </w:rPr>
              <w:lastRenderedPageBreak/>
              <w:t xml:space="preserve">link to a resource that represents the medication which may be the details of the medication or simply an attribute carrying a code that identifies the medication from a known list of medications. </w:t>
            </w:r>
          </w:p>
        </w:tc>
      </w:tr>
      <w:tr w:rsidR="00D67926" w14:paraId="35A9B2F0" w14:textId="77777777">
        <w:trPr>
          <w:divId w:val="738407075"/>
          <w:tblCellSpacing w:w="15" w:type="dxa"/>
        </w:trPr>
        <w:tc>
          <w:tcPr>
            <w:tcW w:w="0" w:type="auto"/>
            <w:vAlign w:val="center"/>
            <w:hideMark/>
          </w:tcPr>
          <w:p w14:paraId="631FD63D"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76AC238" w14:textId="77777777"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prescribed medication. When the only available information is a text description of the medication, Medication.code.text should be used. </w:t>
            </w:r>
          </w:p>
        </w:tc>
      </w:tr>
      <w:tr w:rsidR="00D67926" w14:paraId="16419E54" w14:textId="77777777">
        <w:trPr>
          <w:divId w:val="738407075"/>
          <w:tblCellSpacing w:w="15" w:type="dxa"/>
        </w:trPr>
        <w:tc>
          <w:tcPr>
            <w:tcW w:w="0" w:type="auto"/>
            <w:vAlign w:val="center"/>
            <w:hideMark/>
          </w:tcPr>
          <w:p w14:paraId="4A427DCC" w14:textId="77777777" w:rsidR="00D67926" w:rsidRDefault="008D6FB8">
            <w:pPr>
              <w:rPr>
                <w:rFonts w:eastAsia="Times New Roman"/>
                <w:lang w:val="en-US"/>
              </w:rPr>
            </w:pPr>
            <w:r>
              <w:rPr>
                <w:rFonts w:eastAsia="Times New Roman"/>
                <w:b/>
                <w:bCs/>
                <w:lang w:val="en-US"/>
              </w:rPr>
              <w:t>MedicationOrder.dosageInstruction</w:t>
            </w:r>
          </w:p>
        </w:tc>
        <w:tc>
          <w:tcPr>
            <w:tcW w:w="0" w:type="auto"/>
            <w:vAlign w:val="center"/>
            <w:hideMark/>
          </w:tcPr>
          <w:p w14:paraId="73E0E86D" w14:textId="77777777" w:rsidR="00D67926" w:rsidRDefault="00D67926">
            <w:pPr>
              <w:rPr>
                <w:rFonts w:eastAsia="Times New Roman"/>
                <w:lang w:val="en-US"/>
              </w:rPr>
            </w:pPr>
          </w:p>
        </w:tc>
      </w:tr>
      <w:tr w:rsidR="00D67926" w14:paraId="28577DF5" w14:textId="77777777">
        <w:trPr>
          <w:divId w:val="738407075"/>
          <w:tblCellSpacing w:w="15" w:type="dxa"/>
        </w:trPr>
        <w:tc>
          <w:tcPr>
            <w:tcW w:w="0" w:type="auto"/>
            <w:vAlign w:val="center"/>
            <w:hideMark/>
          </w:tcPr>
          <w:p w14:paraId="6E63B2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BF70D0" w14:textId="77777777" w:rsidR="00D67926" w:rsidRDefault="008D6FB8">
            <w:pPr>
              <w:rPr>
                <w:rFonts w:eastAsia="Times New Roman"/>
                <w:lang w:val="en-US"/>
              </w:rPr>
            </w:pPr>
            <w:r>
              <w:rPr>
                <w:rFonts w:eastAsia="Times New Roman"/>
                <w:lang w:val="en-US"/>
              </w:rPr>
              <w:t>How medication should be taken</w:t>
            </w:r>
          </w:p>
        </w:tc>
      </w:tr>
      <w:tr w:rsidR="00D67926" w14:paraId="785BE0DC" w14:textId="77777777">
        <w:trPr>
          <w:divId w:val="738407075"/>
          <w:tblCellSpacing w:w="15" w:type="dxa"/>
        </w:trPr>
        <w:tc>
          <w:tcPr>
            <w:tcW w:w="0" w:type="auto"/>
            <w:vAlign w:val="center"/>
            <w:hideMark/>
          </w:tcPr>
          <w:p w14:paraId="3F87E1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EE05A8" w14:textId="77777777" w:rsidR="00D67926" w:rsidRDefault="008D6FB8">
            <w:pPr>
              <w:rPr>
                <w:rFonts w:eastAsia="Times New Roman"/>
                <w:lang w:val="en-US"/>
              </w:rPr>
            </w:pPr>
            <w:r>
              <w:rPr>
                <w:rFonts w:eastAsia="Times New Roman"/>
                <w:lang w:val="en-US"/>
              </w:rPr>
              <w:t>Indicates how the medication is to be used by the patient.</w:t>
            </w:r>
          </w:p>
        </w:tc>
      </w:tr>
      <w:tr w:rsidR="00D67926" w14:paraId="5D37031A" w14:textId="77777777">
        <w:trPr>
          <w:divId w:val="738407075"/>
          <w:tblCellSpacing w:w="15" w:type="dxa"/>
        </w:trPr>
        <w:tc>
          <w:tcPr>
            <w:tcW w:w="0" w:type="auto"/>
            <w:vAlign w:val="center"/>
            <w:hideMark/>
          </w:tcPr>
          <w:p w14:paraId="77CE482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B350FE" w14:textId="77777777"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Another common example in institutional settings is 'titration' of an IV medication dose to maintain a specific stated hemodynamic value or range e.g. durg x to be administered to maintain AM </w:t>
            </w:r>
            <w:r>
              <w:rPr>
                <w:rFonts w:eastAsia="Times New Roman"/>
                <w:lang w:val="en-US"/>
              </w:rPr>
              <w:lastRenderedPageBreak/>
              <w:t xml:space="preserve">(arterial mean) greater than 65. </w:t>
            </w:r>
          </w:p>
        </w:tc>
      </w:tr>
      <w:tr w:rsidR="00D67926" w14:paraId="29535E80" w14:textId="77777777">
        <w:trPr>
          <w:divId w:val="738407075"/>
          <w:tblCellSpacing w:w="15" w:type="dxa"/>
        </w:trPr>
        <w:tc>
          <w:tcPr>
            <w:tcW w:w="0" w:type="auto"/>
            <w:vAlign w:val="center"/>
            <w:hideMark/>
          </w:tcPr>
          <w:p w14:paraId="227EECB1" w14:textId="77777777" w:rsidR="00D67926" w:rsidRDefault="008D6FB8">
            <w:pPr>
              <w:rPr>
                <w:rFonts w:eastAsia="Times New Roman"/>
                <w:lang w:val="en-US"/>
              </w:rPr>
            </w:pPr>
            <w:r>
              <w:rPr>
                <w:rFonts w:eastAsia="Times New Roman"/>
                <w:b/>
                <w:bCs/>
                <w:lang w:val="en-US"/>
              </w:rPr>
              <w:lastRenderedPageBreak/>
              <w:t>MedicationOrder.dosageInstruction.text</w:t>
            </w:r>
          </w:p>
        </w:tc>
        <w:tc>
          <w:tcPr>
            <w:tcW w:w="0" w:type="auto"/>
            <w:vAlign w:val="center"/>
            <w:hideMark/>
          </w:tcPr>
          <w:p w14:paraId="7A4AF985" w14:textId="77777777" w:rsidR="00D67926" w:rsidRDefault="00D67926">
            <w:pPr>
              <w:rPr>
                <w:rFonts w:eastAsia="Times New Roman"/>
                <w:lang w:val="en-US"/>
              </w:rPr>
            </w:pPr>
          </w:p>
        </w:tc>
      </w:tr>
      <w:tr w:rsidR="00D67926" w14:paraId="303417C3" w14:textId="77777777">
        <w:trPr>
          <w:divId w:val="738407075"/>
          <w:tblCellSpacing w:w="15" w:type="dxa"/>
        </w:trPr>
        <w:tc>
          <w:tcPr>
            <w:tcW w:w="0" w:type="auto"/>
            <w:vAlign w:val="center"/>
            <w:hideMark/>
          </w:tcPr>
          <w:p w14:paraId="7E5D1F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942AA0" w14:textId="77777777" w:rsidR="00D67926" w:rsidRDefault="008D6FB8">
            <w:pPr>
              <w:rPr>
                <w:rFonts w:eastAsia="Times New Roman"/>
                <w:lang w:val="en-US"/>
              </w:rPr>
            </w:pPr>
            <w:r>
              <w:rPr>
                <w:rFonts w:eastAsia="Times New Roman"/>
                <w:lang w:val="en-US"/>
              </w:rPr>
              <w:t>Dosage instructions expressed as text</w:t>
            </w:r>
          </w:p>
        </w:tc>
      </w:tr>
      <w:tr w:rsidR="00D67926" w14:paraId="7617264A" w14:textId="77777777">
        <w:trPr>
          <w:divId w:val="738407075"/>
          <w:tblCellSpacing w:w="15" w:type="dxa"/>
        </w:trPr>
        <w:tc>
          <w:tcPr>
            <w:tcW w:w="0" w:type="auto"/>
            <w:vAlign w:val="center"/>
            <w:hideMark/>
          </w:tcPr>
          <w:p w14:paraId="598073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D4142F" w14:textId="77777777"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The content of this attribute does not include the name or description of the medication. When coded instructions are present, the free text instructions may still be present for display to humans taking or administering the medication. It is expected that the text instructions will always be populated. If the </w:t>
            </w:r>
            <w:proofErr w:type="gramStart"/>
            <w:r>
              <w:rPr>
                <w:rFonts w:eastAsia="Times New Roman"/>
                <w:lang w:val="en-US"/>
              </w:rPr>
              <w:t>dosage.timing</w:t>
            </w:r>
            <w:proofErr w:type="gramEnd"/>
            <w:r>
              <w:rPr>
                <w:rFonts w:eastAsia="Times New Roman"/>
                <w:lang w:val="en-US"/>
              </w:rPr>
              <w:t xml:space="preserve"> attribute is also populated, then the dosage.text should reflect the same information as the timing. </w:t>
            </w:r>
          </w:p>
        </w:tc>
      </w:tr>
      <w:tr w:rsidR="00D67926" w14:paraId="7A09C104" w14:textId="77777777">
        <w:trPr>
          <w:divId w:val="738407075"/>
          <w:tblCellSpacing w:w="15" w:type="dxa"/>
        </w:trPr>
        <w:tc>
          <w:tcPr>
            <w:tcW w:w="0" w:type="auto"/>
            <w:vAlign w:val="center"/>
            <w:hideMark/>
          </w:tcPr>
          <w:p w14:paraId="7124CF34" w14:textId="77777777" w:rsidR="00D67926" w:rsidRDefault="008D6FB8">
            <w:pPr>
              <w:rPr>
                <w:rFonts w:eastAsia="Times New Roman"/>
                <w:lang w:val="en-US"/>
              </w:rPr>
            </w:pPr>
            <w:r>
              <w:rPr>
                <w:rFonts w:eastAsia="Times New Roman"/>
                <w:b/>
                <w:bCs/>
                <w:lang w:val="en-US"/>
              </w:rPr>
              <w:t>MedicationOrder.dosageInstruction.additionalInstructions</w:t>
            </w:r>
          </w:p>
        </w:tc>
        <w:tc>
          <w:tcPr>
            <w:tcW w:w="0" w:type="auto"/>
            <w:vAlign w:val="center"/>
            <w:hideMark/>
          </w:tcPr>
          <w:p w14:paraId="2C2DF481" w14:textId="77777777" w:rsidR="00D67926" w:rsidRDefault="00D67926">
            <w:pPr>
              <w:rPr>
                <w:rFonts w:eastAsia="Times New Roman"/>
                <w:lang w:val="en-US"/>
              </w:rPr>
            </w:pPr>
          </w:p>
        </w:tc>
      </w:tr>
      <w:tr w:rsidR="00D67926" w14:paraId="7502C900" w14:textId="77777777">
        <w:trPr>
          <w:divId w:val="738407075"/>
          <w:tblCellSpacing w:w="15" w:type="dxa"/>
        </w:trPr>
        <w:tc>
          <w:tcPr>
            <w:tcW w:w="0" w:type="auto"/>
            <w:vAlign w:val="center"/>
            <w:hideMark/>
          </w:tcPr>
          <w:p w14:paraId="633EB39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7C4227" w14:textId="77777777" w:rsidR="00D67926" w:rsidRDefault="008D6FB8">
            <w:pPr>
              <w:rPr>
                <w:rFonts w:eastAsia="Times New Roman"/>
                <w:lang w:val="en-US"/>
              </w:rPr>
            </w:pPr>
            <w:r>
              <w:rPr>
                <w:rFonts w:eastAsia="Times New Roman"/>
                <w:lang w:val="en-US"/>
              </w:rPr>
              <w:t>Supplemental instructions - e.g. "with meals"</w:t>
            </w:r>
          </w:p>
        </w:tc>
      </w:tr>
      <w:tr w:rsidR="00D67926" w14:paraId="6C2F19C2" w14:textId="77777777">
        <w:trPr>
          <w:divId w:val="738407075"/>
          <w:tblCellSpacing w:w="15" w:type="dxa"/>
        </w:trPr>
        <w:tc>
          <w:tcPr>
            <w:tcW w:w="0" w:type="auto"/>
            <w:vAlign w:val="center"/>
            <w:hideMark/>
          </w:tcPr>
          <w:p w14:paraId="06E608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E0E7F2" w14:textId="77777777"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14:paraId="61B02D44" w14:textId="77777777">
        <w:trPr>
          <w:divId w:val="738407075"/>
          <w:tblCellSpacing w:w="15" w:type="dxa"/>
        </w:trPr>
        <w:tc>
          <w:tcPr>
            <w:tcW w:w="0" w:type="auto"/>
            <w:vAlign w:val="center"/>
            <w:hideMark/>
          </w:tcPr>
          <w:p w14:paraId="65FC286D" w14:textId="77777777" w:rsidR="00D67926" w:rsidRDefault="008D6FB8">
            <w:pPr>
              <w:rPr>
                <w:rFonts w:eastAsia="Times New Roman"/>
                <w:lang w:val="en-US"/>
              </w:rPr>
            </w:pPr>
            <w:r>
              <w:rPr>
                <w:rFonts w:eastAsia="Times New Roman"/>
                <w:b/>
                <w:bCs/>
                <w:lang w:val="en-US"/>
              </w:rPr>
              <w:t>MedicationOrder.dosageInstruction.timing</w:t>
            </w:r>
          </w:p>
        </w:tc>
        <w:tc>
          <w:tcPr>
            <w:tcW w:w="0" w:type="auto"/>
            <w:vAlign w:val="center"/>
            <w:hideMark/>
          </w:tcPr>
          <w:p w14:paraId="15A7CEAB" w14:textId="77777777" w:rsidR="00D67926" w:rsidRDefault="00D67926">
            <w:pPr>
              <w:rPr>
                <w:rFonts w:eastAsia="Times New Roman"/>
                <w:lang w:val="en-US"/>
              </w:rPr>
            </w:pPr>
          </w:p>
        </w:tc>
      </w:tr>
      <w:tr w:rsidR="00D67926" w14:paraId="75D3ED85" w14:textId="77777777">
        <w:trPr>
          <w:divId w:val="738407075"/>
          <w:tblCellSpacing w:w="15" w:type="dxa"/>
        </w:trPr>
        <w:tc>
          <w:tcPr>
            <w:tcW w:w="0" w:type="auto"/>
            <w:vAlign w:val="center"/>
            <w:hideMark/>
          </w:tcPr>
          <w:p w14:paraId="3EC57D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7C6FA5" w14:textId="77777777" w:rsidR="00D67926" w:rsidRDefault="008D6FB8">
            <w:pPr>
              <w:rPr>
                <w:rFonts w:eastAsia="Times New Roman"/>
                <w:lang w:val="en-US"/>
              </w:rPr>
            </w:pPr>
            <w:r>
              <w:rPr>
                <w:rFonts w:eastAsia="Times New Roman"/>
                <w:lang w:val="en-US"/>
              </w:rPr>
              <w:t>When medication should be administered</w:t>
            </w:r>
          </w:p>
        </w:tc>
      </w:tr>
      <w:tr w:rsidR="00D67926" w14:paraId="6F492FC1" w14:textId="77777777">
        <w:trPr>
          <w:divId w:val="738407075"/>
          <w:tblCellSpacing w:w="15" w:type="dxa"/>
        </w:trPr>
        <w:tc>
          <w:tcPr>
            <w:tcW w:w="0" w:type="auto"/>
            <w:vAlign w:val="center"/>
            <w:hideMark/>
          </w:tcPr>
          <w:p w14:paraId="5E4C0C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8FA211" w14:textId="77777777"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w:t>
            </w:r>
            <w:r>
              <w:rPr>
                <w:rFonts w:eastAsia="Times New Roman"/>
                <w:lang w:val="en-US"/>
              </w:rPr>
              <w:lastRenderedPageBreak/>
              <w:t xml:space="preserve">from 23-Dec 2011:"; "15 Oct 2013, 17 Oct 2013 and 1 Nov 2013". This attribute may not always be populated while the DosageInstruction.text is expected to be populated. If both are populated, then the DosageInstruction.text should reflect the content of the Dosage.timing. </w:t>
            </w:r>
          </w:p>
        </w:tc>
      </w:tr>
      <w:tr w:rsidR="00D67926" w14:paraId="643D7F8C" w14:textId="77777777">
        <w:trPr>
          <w:divId w:val="738407075"/>
          <w:tblCellSpacing w:w="15" w:type="dxa"/>
        </w:trPr>
        <w:tc>
          <w:tcPr>
            <w:tcW w:w="0" w:type="auto"/>
            <w:vAlign w:val="center"/>
            <w:hideMark/>
          </w:tcPr>
          <w:p w14:paraId="65B9E730" w14:textId="77777777" w:rsidR="00D67926" w:rsidRDefault="008D6FB8">
            <w:pPr>
              <w:rPr>
                <w:rFonts w:eastAsia="Times New Roman"/>
                <w:lang w:val="en-US"/>
              </w:rPr>
            </w:pPr>
            <w:r>
              <w:rPr>
                <w:rFonts w:eastAsia="Times New Roman"/>
                <w:b/>
                <w:bCs/>
                <w:lang w:val="en-US"/>
              </w:rPr>
              <w:lastRenderedPageBreak/>
              <w:t>MedicationOrder.dosageInstruction.asNeeded[x]</w:t>
            </w:r>
          </w:p>
        </w:tc>
        <w:tc>
          <w:tcPr>
            <w:tcW w:w="0" w:type="auto"/>
            <w:vAlign w:val="center"/>
            <w:hideMark/>
          </w:tcPr>
          <w:p w14:paraId="27E701D1" w14:textId="77777777" w:rsidR="00D67926" w:rsidRDefault="00D67926">
            <w:pPr>
              <w:rPr>
                <w:rFonts w:eastAsia="Times New Roman"/>
                <w:lang w:val="en-US"/>
              </w:rPr>
            </w:pPr>
          </w:p>
        </w:tc>
      </w:tr>
      <w:tr w:rsidR="00D67926" w14:paraId="321B7E7D" w14:textId="77777777">
        <w:trPr>
          <w:divId w:val="738407075"/>
          <w:tblCellSpacing w:w="15" w:type="dxa"/>
        </w:trPr>
        <w:tc>
          <w:tcPr>
            <w:tcW w:w="0" w:type="auto"/>
            <w:vAlign w:val="center"/>
            <w:hideMark/>
          </w:tcPr>
          <w:p w14:paraId="265308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84C236" w14:textId="77777777" w:rsidR="00D67926" w:rsidRDefault="008D6FB8">
            <w:pPr>
              <w:rPr>
                <w:rFonts w:eastAsia="Times New Roman"/>
                <w:lang w:val="en-US"/>
              </w:rPr>
            </w:pPr>
            <w:r>
              <w:rPr>
                <w:rFonts w:eastAsia="Times New Roman"/>
                <w:lang w:val="en-US"/>
              </w:rPr>
              <w:t>Take "as needed" (for x)</w:t>
            </w:r>
          </w:p>
        </w:tc>
      </w:tr>
      <w:tr w:rsidR="00D67926" w14:paraId="0FD05064" w14:textId="77777777">
        <w:trPr>
          <w:divId w:val="738407075"/>
          <w:tblCellSpacing w:w="15" w:type="dxa"/>
        </w:trPr>
        <w:tc>
          <w:tcPr>
            <w:tcW w:w="0" w:type="auto"/>
            <w:vAlign w:val="center"/>
            <w:hideMark/>
          </w:tcPr>
          <w:p w14:paraId="63D058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D95CF7" w14:textId="77777777"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w:t>
            </w:r>
            <w:proofErr w:type="gramStart"/>
            <w:r>
              <w:rPr>
                <w:rFonts w:eastAsia="Times New Roman"/>
                <w:lang w:val="en-US"/>
              </w:rPr>
              <w:t>Specifically</w:t>
            </w:r>
            <w:proofErr w:type="gramEnd"/>
            <w:r>
              <w:rPr>
                <w:rFonts w:eastAsia="Times New Roman"/>
                <w:lang w:val="en-US"/>
              </w:rPr>
              <w:t xml:space="preserve"> if 'boolean' datatype is selected, then the following logic applies: If set to True, this indicates that the medication is only taken when needed, within the specified schedule. </w:t>
            </w:r>
          </w:p>
        </w:tc>
      </w:tr>
      <w:tr w:rsidR="00D67926" w14:paraId="062F3DE8" w14:textId="77777777">
        <w:trPr>
          <w:divId w:val="738407075"/>
          <w:tblCellSpacing w:w="15" w:type="dxa"/>
        </w:trPr>
        <w:tc>
          <w:tcPr>
            <w:tcW w:w="0" w:type="auto"/>
            <w:vAlign w:val="center"/>
            <w:hideMark/>
          </w:tcPr>
          <w:p w14:paraId="45A8CBF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7A4BE8E" w14:textId="77777777"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14:paraId="32718F73" w14:textId="77777777">
        <w:trPr>
          <w:divId w:val="738407075"/>
          <w:tblCellSpacing w:w="15" w:type="dxa"/>
        </w:trPr>
        <w:tc>
          <w:tcPr>
            <w:tcW w:w="0" w:type="auto"/>
            <w:vAlign w:val="center"/>
            <w:hideMark/>
          </w:tcPr>
          <w:p w14:paraId="5D66AB8C" w14:textId="77777777" w:rsidR="00D67926" w:rsidRDefault="008D6FB8">
            <w:pPr>
              <w:rPr>
                <w:rFonts w:eastAsia="Times New Roman"/>
                <w:lang w:val="en-US"/>
              </w:rPr>
            </w:pPr>
            <w:r>
              <w:rPr>
                <w:rFonts w:eastAsia="Times New Roman"/>
                <w:b/>
                <w:bCs/>
                <w:lang w:val="en-US"/>
              </w:rPr>
              <w:t>MedicationOrder.dosageInstruction.site[x]</w:t>
            </w:r>
          </w:p>
        </w:tc>
        <w:tc>
          <w:tcPr>
            <w:tcW w:w="0" w:type="auto"/>
            <w:vAlign w:val="center"/>
            <w:hideMark/>
          </w:tcPr>
          <w:p w14:paraId="46CFF186" w14:textId="77777777" w:rsidR="00D67926" w:rsidRDefault="00D67926">
            <w:pPr>
              <w:rPr>
                <w:rFonts w:eastAsia="Times New Roman"/>
                <w:lang w:val="en-US"/>
              </w:rPr>
            </w:pPr>
          </w:p>
        </w:tc>
      </w:tr>
      <w:tr w:rsidR="00D67926" w14:paraId="72CEE322" w14:textId="77777777">
        <w:trPr>
          <w:divId w:val="738407075"/>
          <w:tblCellSpacing w:w="15" w:type="dxa"/>
        </w:trPr>
        <w:tc>
          <w:tcPr>
            <w:tcW w:w="0" w:type="auto"/>
            <w:vAlign w:val="center"/>
            <w:hideMark/>
          </w:tcPr>
          <w:p w14:paraId="49990C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84C038" w14:textId="77777777" w:rsidR="00D67926" w:rsidRDefault="008D6FB8">
            <w:pPr>
              <w:rPr>
                <w:rFonts w:eastAsia="Times New Roman"/>
                <w:lang w:val="en-US"/>
              </w:rPr>
            </w:pPr>
            <w:r>
              <w:rPr>
                <w:rFonts w:eastAsia="Times New Roman"/>
                <w:lang w:val="en-US"/>
              </w:rPr>
              <w:t>Body site to administer to</w:t>
            </w:r>
          </w:p>
        </w:tc>
      </w:tr>
      <w:tr w:rsidR="00D67926" w14:paraId="58EFB130" w14:textId="77777777">
        <w:trPr>
          <w:divId w:val="738407075"/>
          <w:tblCellSpacing w:w="15" w:type="dxa"/>
        </w:trPr>
        <w:tc>
          <w:tcPr>
            <w:tcW w:w="0" w:type="auto"/>
            <w:vAlign w:val="center"/>
            <w:hideMark/>
          </w:tcPr>
          <w:p w14:paraId="05EC71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C88052" w14:textId="77777777"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14:paraId="0958EA99" w14:textId="77777777">
        <w:trPr>
          <w:divId w:val="738407075"/>
          <w:tblCellSpacing w:w="15" w:type="dxa"/>
        </w:trPr>
        <w:tc>
          <w:tcPr>
            <w:tcW w:w="0" w:type="auto"/>
            <w:vAlign w:val="center"/>
            <w:hideMark/>
          </w:tcPr>
          <w:p w14:paraId="7E6D71C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7B1C17E" w14:textId="77777777"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14:paraId="6B164F54" w14:textId="77777777">
        <w:trPr>
          <w:divId w:val="738407075"/>
          <w:tblCellSpacing w:w="15" w:type="dxa"/>
        </w:trPr>
        <w:tc>
          <w:tcPr>
            <w:tcW w:w="0" w:type="auto"/>
            <w:vAlign w:val="center"/>
            <w:hideMark/>
          </w:tcPr>
          <w:p w14:paraId="332CB1AB" w14:textId="77777777" w:rsidR="00D67926" w:rsidRDefault="008D6FB8">
            <w:pPr>
              <w:rPr>
                <w:rFonts w:eastAsia="Times New Roman"/>
                <w:lang w:val="en-US"/>
              </w:rPr>
            </w:pPr>
            <w:r>
              <w:rPr>
                <w:rFonts w:eastAsia="Times New Roman"/>
                <w:b/>
                <w:bCs/>
                <w:lang w:val="en-US"/>
              </w:rPr>
              <w:lastRenderedPageBreak/>
              <w:t>MedicationOrder.dosageInstruction.route</w:t>
            </w:r>
          </w:p>
        </w:tc>
        <w:tc>
          <w:tcPr>
            <w:tcW w:w="0" w:type="auto"/>
            <w:vAlign w:val="center"/>
            <w:hideMark/>
          </w:tcPr>
          <w:p w14:paraId="54A8CEE7" w14:textId="77777777" w:rsidR="00D67926" w:rsidRDefault="00D67926">
            <w:pPr>
              <w:rPr>
                <w:rFonts w:eastAsia="Times New Roman"/>
                <w:lang w:val="en-US"/>
              </w:rPr>
            </w:pPr>
          </w:p>
        </w:tc>
      </w:tr>
      <w:tr w:rsidR="00D67926" w14:paraId="4E87C484" w14:textId="77777777">
        <w:trPr>
          <w:divId w:val="738407075"/>
          <w:tblCellSpacing w:w="15" w:type="dxa"/>
        </w:trPr>
        <w:tc>
          <w:tcPr>
            <w:tcW w:w="0" w:type="auto"/>
            <w:vAlign w:val="center"/>
            <w:hideMark/>
          </w:tcPr>
          <w:p w14:paraId="51EE3A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4483F9" w14:textId="77777777" w:rsidR="00D67926" w:rsidRDefault="008D6FB8">
            <w:pPr>
              <w:rPr>
                <w:rFonts w:eastAsia="Times New Roman"/>
                <w:lang w:val="en-US"/>
              </w:rPr>
            </w:pPr>
            <w:r>
              <w:rPr>
                <w:rFonts w:eastAsia="Times New Roman"/>
                <w:lang w:val="en-US"/>
              </w:rPr>
              <w:t>How drug should enter body</w:t>
            </w:r>
          </w:p>
        </w:tc>
      </w:tr>
      <w:tr w:rsidR="00D67926" w14:paraId="5D4CDACD" w14:textId="77777777">
        <w:trPr>
          <w:divId w:val="738407075"/>
          <w:tblCellSpacing w:w="15" w:type="dxa"/>
        </w:trPr>
        <w:tc>
          <w:tcPr>
            <w:tcW w:w="0" w:type="auto"/>
            <w:vAlign w:val="center"/>
            <w:hideMark/>
          </w:tcPr>
          <w:p w14:paraId="498AEC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A836D7" w14:textId="77777777" w:rsidR="00D67926" w:rsidRDefault="008D6FB8">
            <w:pPr>
              <w:rPr>
                <w:rFonts w:eastAsia="Times New Roman"/>
                <w:lang w:val="en-US"/>
              </w:rPr>
            </w:pPr>
            <w:r>
              <w:rPr>
                <w:rFonts w:eastAsia="Times New Roman"/>
                <w:lang w:val="en-US"/>
              </w:rPr>
              <w:t>A code specifying the route or physiological path of administration of a therapeutic agent into or onto a patient.</w:t>
            </w:r>
          </w:p>
        </w:tc>
      </w:tr>
      <w:tr w:rsidR="00D67926" w14:paraId="3B615933" w14:textId="77777777">
        <w:trPr>
          <w:divId w:val="738407075"/>
          <w:tblCellSpacing w:w="15" w:type="dxa"/>
        </w:trPr>
        <w:tc>
          <w:tcPr>
            <w:tcW w:w="0" w:type="auto"/>
            <w:vAlign w:val="center"/>
            <w:hideMark/>
          </w:tcPr>
          <w:p w14:paraId="6872DEA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9D5D537" w14:textId="77777777"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14:paraId="22C27223" w14:textId="77777777">
        <w:trPr>
          <w:divId w:val="738407075"/>
          <w:tblCellSpacing w:w="15" w:type="dxa"/>
        </w:trPr>
        <w:tc>
          <w:tcPr>
            <w:tcW w:w="0" w:type="auto"/>
            <w:vAlign w:val="center"/>
            <w:hideMark/>
          </w:tcPr>
          <w:p w14:paraId="20A7D88A" w14:textId="77777777" w:rsidR="00D67926" w:rsidRDefault="008D6FB8">
            <w:pPr>
              <w:rPr>
                <w:rFonts w:eastAsia="Times New Roman"/>
                <w:lang w:val="en-US"/>
              </w:rPr>
            </w:pPr>
            <w:r>
              <w:rPr>
                <w:rFonts w:eastAsia="Times New Roman"/>
                <w:b/>
                <w:bCs/>
                <w:lang w:val="en-US"/>
              </w:rPr>
              <w:t>MedicationOrder.dosageInstruction.method</w:t>
            </w:r>
          </w:p>
        </w:tc>
        <w:tc>
          <w:tcPr>
            <w:tcW w:w="0" w:type="auto"/>
            <w:vAlign w:val="center"/>
            <w:hideMark/>
          </w:tcPr>
          <w:p w14:paraId="622AE5E5" w14:textId="77777777" w:rsidR="00D67926" w:rsidRDefault="00D67926">
            <w:pPr>
              <w:rPr>
                <w:rFonts w:eastAsia="Times New Roman"/>
                <w:lang w:val="en-US"/>
              </w:rPr>
            </w:pPr>
          </w:p>
        </w:tc>
      </w:tr>
      <w:tr w:rsidR="00D67926" w14:paraId="6367B392" w14:textId="77777777">
        <w:trPr>
          <w:divId w:val="738407075"/>
          <w:tblCellSpacing w:w="15" w:type="dxa"/>
        </w:trPr>
        <w:tc>
          <w:tcPr>
            <w:tcW w:w="0" w:type="auto"/>
            <w:vAlign w:val="center"/>
            <w:hideMark/>
          </w:tcPr>
          <w:p w14:paraId="18A16A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7CBCE8" w14:textId="77777777" w:rsidR="00D67926" w:rsidRDefault="008D6FB8">
            <w:pPr>
              <w:rPr>
                <w:rFonts w:eastAsia="Times New Roman"/>
                <w:lang w:val="en-US"/>
              </w:rPr>
            </w:pPr>
            <w:r>
              <w:rPr>
                <w:rFonts w:eastAsia="Times New Roman"/>
                <w:lang w:val="en-US"/>
              </w:rPr>
              <w:t>Technique for administering medication</w:t>
            </w:r>
          </w:p>
        </w:tc>
      </w:tr>
      <w:tr w:rsidR="00D67926" w14:paraId="00A5F299" w14:textId="77777777">
        <w:trPr>
          <w:divId w:val="738407075"/>
          <w:tblCellSpacing w:w="15" w:type="dxa"/>
        </w:trPr>
        <w:tc>
          <w:tcPr>
            <w:tcW w:w="0" w:type="auto"/>
            <w:vAlign w:val="center"/>
            <w:hideMark/>
          </w:tcPr>
          <w:p w14:paraId="1C60D7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2821D0" w14:textId="77777777" w:rsidR="00D67926" w:rsidRDefault="008D6FB8">
            <w:pPr>
              <w:rPr>
                <w:rFonts w:eastAsia="Times New Roman"/>
                <w:lang w:val="en-US"/>
              </w:rPr>
            </w:pPr>
            <w:r>
              <w:rPr>
                <w:rFonts w:eastAsia="Times New Roman"/>
                <w:lang w:val="en-US"/>
              </w:rPr>
              <w:t xml:space="preserve">A coded value indicating the method by which the medication is introduced into or onto the body. Most commonly used for injections. Examples: Slow Push; Deep IV. Terminologies used often pre-coordinate this term with the route and or form of administration. </w:t>
            </w:r>
          </w:p>
        </w:tc>
      </w:tr>
      <w:tr w:rsidR="00D67926" w14:paraId="224AB05F" w14:textId="77777777">
        <w:trPr>
          <w:divId w:val="738407075"/>
          <w:tblCellSpacing w:w="15" w:type="dxa"/>
        </w:trPr>
        <w:tc>
          <w:tcPr>
            <w:tcW w:w="0" w:type="auto"/>
            <w:vAlign w:val="center"/>
            <w:hideMark/>
          </w:tcPr>
          <w:p w14:paraId="7958766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1C233D1" w14:textId="77777777"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14:paraId="7B4DD2F0" w14:textId="77777777">
        <w:trPr>
          <w:divId w:val="738407075"/>
          <w:tblCellSpacing w:w="15" w:type="dxa"/>
        </w:trPr>
        <w:tc>
          <w:tcPr>
            <w:tcW w:w="0" w:type="auto"/>
            <w:vAlign w:val="center"/>
            <w:hideMark/>
          </w:tcPr>
          <w:p w14:paraId="265CDF04" w14:textId="77777777" w:rsidR="00D67926" w:rsidRDefault="008D6FB8">
            <w:pPr>
              <w:rPr>
                <w:rFonts w:eastAsia="Times New Roman"/>
                <w:lang w:val="en-US"/>
              </w:rPr>
            </w:pPr>
            <w:r>
              <w:rPr>
                <w:rFonts w:eastAsia="Times New Roman"/>
                <w:b/>
                <w:bCs/>
                <w:lang w:val="en-US"/>
              </w:rPr>
              <w:t>MedicationOrder.dosageInstruction.dose[x]</w:t>
            </w:r>
          </w:p>
        </w:tc>
        <w:tc>
          <w:tcPr>
            <w:tcW w:w="0" w:type="auto"/>
            <w:vAlign w:val="center"/>
            <w:hideMark/>
          </w:tcPr>
          <w:p w14:paraId="53E46043" w14:textId="77777777" w:rsidR="00D67926" w:rsidRDefault="00D67926">
            <w:pPr>
              <w:rPr>
                <w:rFonts w:eastAsia="Times New Roman"/>
                <w:lang w:val="en-US"/>
              </w:rPr>
            </w:pPr>
          </w:p>
        </w:tc>
      </w:tr>
      <w:tr w:rsidR="00D67926" w14:paraId="639C9863" w14:textId="77777777">
        <w:trPr>
          <w:divId w:val="738407075"/>
          <w:tblCellSpacing w:w="15" w:type="dxa"/>
        </w:trPr>
        <w:tc>
          <w:tcPr>
            <w:tcW w:w="0" w:type="auto"/>
            <w:vAlign w:val="center"/>
            <w:hideMark/>
          </w:tcPr>
          <w:p w14:paraId="73A230E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3B0787" w14:textId="77777777" w:rsidR="00D67926" w:rsidRDefault="008D6FB8">
            <w:pPr>
              <w:rPr>
                <w:rFonts w:eastAsia="Times New Roman"/>
                <w:lang w:val="en-US"/>
              </w:rPr>
            </w:pPr>
            <w:r>
              <w:rPr>
                <w:rFonts w:eastAsia="Times New Roman"/>
                <w:lang w:val="en-US"/>
              </w:rPr>
              <w:t>Amount of medication per dose</w:t>
            </w:r>
          </w:p>
        </w:tc>
      </w:tr>
      <w:tr w:rsidR="00D67926" w14:paraId="3A9B96BD" w14:textId="77777777">
        <w:trPr>
          <w:divId w:val="738407075"/>
          <w:tblCellSpacing w:w="15" w:type="dxa"/>
        </w:trPr>
        <w:tc>
          <w:tcPr>
            <w:tcW w:w="0" w:type="auto"/>
            <w:vAlign w:val="center"/>
            <w:hideMark/>
          </w:tcPr>
          <w:p w14:paraId="098EFF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F49241" w14:textId="77777777"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14:paraId="3C553605" w14:textId="77777777">
        <w:trPr>
          <w:divId w:val="738407075"/>
          <w:tblCellSpacing w:w="15" w:type="dxa"/>
        </w:trPr>
        <w:tc>
          <w:tcPr>
            <w:tcW w:w="0" w:type="auto"/>
            <w:vAlign w:val="center"/>
            <w:hideMark/>
          </w:tcPr>
          <w:p w14:paraId="7DF2A34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06FCE96" w14:textId="77777777" w:rsidR="00D67926" w:rsidRDefault="008D6FB8">
            <w:pPr>
              <w:rPr>
                <w:rFonts w:eastAsia="Times New Roman"/>
                <w:lang w:val="en-US"/>
              </w:rPr>
            </w:pPr>
            <w:r>
              <w:rPr>
                <w:rFonts w:eastAsia="Times New Roman"/>
                <w:lang w:val="en-US"/>
              </w:rPr>
              <w:t xml:space="preserve">Note that this specifies the quantity of the specified medication, not the quantity for each active ingredient(s). Each ingredient amount can be communicated in the Medication resource. For example, if one wants to communicate that a tablet </w:t>
            </w:r>
            <w:r>
              <w:rPr>
                <w:rFonts w:eastAsia="Times New Roman"/>
                <w:lang w:val="en-US"/>
              </w:rPr>
              <w:lastRenderedPageBreak/>
              <w:t xml:space="preserve">was 375 mg, where the dose was one tablet, you can use the Medication resource to document that the tablet was comprised of 375 mg of drug xyz. </w:t>
            </w:r>
            <w:proofErr w:type="gramStart"/>
            <w:r>
              <w:rPr>
                <w:rFonts w:eastAsia="Times New Roman"/>
                <w:lang w:val="en-US"/>
              </w:rPr>
              <w:t>Alternatively</w:t>
            </w:r>
            <w:proofErr w:type="gramEnd"/>
            <w:r>
              <w:rPr>
                <w:rFonts w:eastAsia="Times New Roman"/>
                <w:lang w:val="en-US"/>
              </w:rPr>
              <w:t xml:space="preserve"> if the dose was 375 mg, then you may only need to use the Medication resource to indicate this was a tablet. If the example were an IV such as dopamine and you wanted to communicate that 400mg of dopamine was mixed in 500 ml of some IV solution, then this would all be communicated in the Medication resource. If the administration is not intended to be instantaneous (rate is present or timing has a duration), this can be specified to convey the total amount to be administered over the period of time as indicated by the schedule e.g. 500 ml in dose, with timing used to convey that this should be done over 4 hours. </w:t>
            </w:r>
          </w:p>
        </w:tc>
      </w:tr>
      <w:tr w:rsidR="00D67926" w14:paraId="6F7956E4" w14:textId="77777777">
        <w:trPr>
          <w:divId w:val="738407075"/>
          <w:tblCellSpacing w:w="15" w:type="dxa"/>
        </w:trPr>
        <w:tc>
          <w:tcPr>
            <w:tcW w:w="0" w:type="auto"/>
            <w:vAlign w:val="center"/>
            <w:hideMark/>
          </w:tcPr>
          <w:p w14:paraId="2C063C61" w14:textId="77777777" w:rsidR="00D67926" w:rsidRDefault="008D6FB8">
            <w:pPr>
              <w:rPr>
                <w:rFonts w:eastAsia="Times New Roman"/>
                <w:lang w:val="en-US"/>
              </w:rPr>
            </w:pPr>
            <w:r>
              <w:rPr>
                <w:rFonts w:eastAsia="Times New Roman"/>
                <w:b/>
                <w:bCs/>
                <w:lang w:val="en-US"/>
              </w:rPr>
              <w:lastRenderedPageBreak/>
              <w:t>MedicationOrder.dosageInstruction.rate[x]</w:t>
            </w:r>
          </w:p>
        </w:tc>
        <w:tc>
          <w:tcPr>
            <w:tcW w:w="0" w:type="auto"/>
            <w:vAlign w:val="center"/>
            <w:hideMark/>
          </w:tcPr>
          <w:p w14:paraId="0647118F" w14:textId="77777777" w:rsidR="00D67926" w:rsidRDefault="00D67926">
            <w:pPr>
              <w:rPr>
                <w:rFonts w:eastAsia="Times New Roman"/>
                <w:lang w:val="en-US"/>
              </w:rPr>
            </w:pPr>
          </w:p>
        </w:tc>
      </w:tr>
      <w:tr w:rsidR="00D67926" w14:paraId="7D5A3282" w14:textId="77777777">
        <w:trPr>
          <w:divId w:val="738407075"/>
          <w:tblCellSpacing w:w="15" w:type="dxa"/>
        </w:trPr>
        <w:tc>
          <w:tcPr>
            <w:tcW w:w="0" w:type="auto"/>
            <w:vAlign w:val="center"/>
            <w:hideMark/>
          </w:tcPr>
          <w:p w14:paraId="1D074E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61572D" w14:textId="77777777" w:rsidR="00D67926" w:rsidRDefault="008D6FB8">
            <w:pPr>
              <w:rPr>
                <w:rFonts w:eastAsia="Times New Roman"/>
                <w:lang w:val="en-US"/>
              </w:rPr>
            </w:pPr>
            <w:r>
              <w:rPr>
                <w:rFonts w:eastAsia="Times New Roman"/>
                <w:lang w:val="en-US"/>
              </w:rPr>
              <w:t>Amount of medication per unit of time</w:t>
            </w:r>
          </w:p>
        </w:tc>
      </w:tr>
      <w:tr w:rsidR="00D67926" w14:paraId="13D1C996" w14:textId="77777777">
        <w:trPr>
          <w:divId w:val="738407075"/>
          <w:tblCellSpacing w:w="15" w:type="dxa"/>
        </w:trPr>
        <w:tc>
          <w:tcPr>
            <w:tcW w:w="0" w:type="auto"/>
            <w:vAlign w:val="center"/>
            <w:hideMark/>
          </w:tcPr>
          <w:p w14:paraId="0850AB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C7749F" w14:textId="77777777" w:rsidR="00D67926" w:rsidRDefault="008D6FB8">
            <w:pPr>
              <w:rPr>
                <w:rFonts w:eastAsia="Times New Roman"/>
                <w:lang w:val="en-US"/>
              </w:rPr>
            </w:pPr>
            <w:r>
              <w:rPr>
                <w:rFonts w:eastAsia="Times New Roman"/>
                <w:lang w:val="en-US"/>
              </w:rPr>
              <w:t xml:space="preserve">Identifies the speed with which the medication was or will be introduced into the patient. </w:t>
            </w:r>
            <w:proofErr w:type="gramStart"/>
            <w:r>
              <w:rPr>
                <w:rFonts w:eastAsia="Times New Roman"/>
                <w:lang w:val="en-US"/>
              </w:rPr>
              <w:t>Typically</w:t>
            </w:r>
            <w:proofErr w:type="gramEnd"/>
            <w:r>
              <w:rPr>
                <w:rFonts w:eastAsia="Times New Roman"/>
                <w:lang w:val="en-US"/>
              </w:rPr>
              <w:t xml:space="preserve">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14:paraId="3E0F1E10" w14:textId="77777777">
        <w:trPr>
          <w:divId w:val="738407075"/>
          <w:tblCellSpacing w:w="15" w:type="dxa"/>
        </w:trPr>
        <w:tc>
          <w:tcPr>
            <w:tcW w:w="0" w:type="auto"/>
            <w:vAlign w:val="center"/>
            <w:hideMark/>
          </w:tcPr>
          <w:p w14:paraId="722F4074"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9C88E7D" w14:textId="77777777" w:rsidR="00D67926" w:rsidRDefault="008D6FB8">
            <w:pPr>
              <w:rPr>
                <w:rFonts w:eastAsia="Times New Roman"/>
                <w:lang w:val="en-US"/>
              </w:rPr>
            </w:pPr>
            <w:r>
              <w:rPr>
                <w:rFonts w:eastAsia="Times New Roman"/>
                <w:lang w:val="en-US"/>
              </w:rPr>
              <w:t xml:space="preserve">It is possible to supply both a rate and a doseQuantity to provide full details about how the medication is to be administered and supplied. If the rate is intended to change over time, depending on local rules/regulations, each change should be captured as a new version of the MedicationOrder with an updated rate, or captured with a new MedicationOrder with the new rate. </w:t>
            </w:r>
          </w:p>
        </w:tc>
      </w:tr>
      <w:tr w:rsidR="00D67926" w14:paraId="478BF02A" w14:textId="77777777">
        <w:trPr>
          <w:divId w:val="738407075"/>
          <w:tblCellSpacing w:w="15" w:type="dxa"/>
        </w:trPr>
        <w:tc>
          <w:tcPr>
            <w:tcW w:w="0" w:type="auto"/>
            <w:vAlign w:val="center"/>
            <w:hideMark/>
          </w:tcPr>
          <w:p w14:paraId="65011EAE" w14:textId="77777777" w:rsidR="00D67926" w:rsidRDefault="008D6FB8">
            <w:pPr>
              <w:rPr>
                <w:rFonts w:eastAsia="Times New Roman"/>
                <w:lang w:val="en-US"/>
              </w:rPr>
            </w:pPr>
            <w:r>
              <w:rPr>
                <w:rFonts w:eastAsia="Times New Roman"/>
                <w:b/>
                <w:bCs/>
                <w:lang w:val="en-US"/>
              </w:rPr>
              <w:t>MedicationOrder.dosageInstruction.maxDosePerPeriod</w:t>
            </w:r>
          </w:p>
        </w:tc>
        <w:tc>
          <w:tcPr>
            <w:tcW w:w="0" w:type="auto"/>
            <w:vAlign w:val="center"/>
            <w:hideMark/>
          </w:tcPr>
          <w:p w14:paraId="7702F55D" w14:textId="77777777" w:rsidR="00D67926" w:rsidRDefault="00D67926">
            <w:pPr>
              <w:rPr>
                <w:rFonts w:eastAsia="Times New Roman"/>
                <w:lang w:val="en-US"/>
              </w:rPr>
            </w:pPr>
          </w:p>
        </w:tc>
      </w:tr>
      <w:tr w:rsidR="00D67926" w14:paraId="686E264F" w14:textId="77777777">
        <w:trPr>
          <w:divId w:val="738407075"/>
          <w:tblCellSpacing w:w="15" w:type="dxa"/>
        </w:trPr>
        <w:tc>
          <w:tcPr>
            <w:tcW w:w="0" w:type="auto"/>
            <w:vAlign w:val="center"/>
            <w:hideMark/>
          </w:tcPr>
          <w:p w14:paraId="5E894D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5BFFB8" w14:textId="77777777" w:rsidR="00D67926" w:rsidRDefault="008D6FB8">
            <w:pPr>
              <w:rPr>
                <w:rFonts w:eastAsia="Times New Roman"/>
                <w:lang w:val="en-US"/>
              </w:rPr>
            </w:pPr>
            <w:r>
              <w:rPr>
                <w:rFonts w:eastAsia="Times New Roman"/>
                <w:lang w:val="en-US"/>
              </w:rPr>
              <w:t>Upper limit on medication per unit of time</w:t>
            </w:r>
          </w:p>
        </w:tc>
      </w:tr>
      <w:tr w:rsidR="00D67926" w14:paraId="61D7DF40" w14:textId="77777777">
        <w:trPr>
          <w:divId w:val="738407075"/>
          <w:tblCellSpacing w:w="15" w:type="dxa"/>
        </w:trPr>
        <w:tc>
          <w:tcPr>
            <w:tcW w:w="0" w:type="auto"/>
            <w:vAlign w:val="center"/>
            <w:hideMark/>
          </w:tcPr>
          <w:p w14:paraId="64C097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74FB42" w14:textId="77777777"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14:paraId="17B66EFC" w14:textId="77777777">
        <w:trPr>
          <w:divId w:val="738407075"/>
          <w:tblCellSpacing w:w="15" w:type="dxa"/>
        </w:trPr>
        <w:tc>
          <w:tcPr>
            <w:tcW w:w="0" w:type="auto"/>
            <w:vAlign w:val="center"/>
            <w:hideMark/>
          </w:tcPr>
          <w:p w14:paraId="319C970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F59EBC3" w14:textId="77777777" w:rsidR="00D67926" w:rsidRDefault="008D6FB8">
            <w:pPr>
              <w:rPr>
                <w:rFonts w:eastAsia="Times New Roman"/>
                <w:lang w:val="en-US"/>
              </w:rPr>
            </w:pPr>
            <w:r>
              <w:rPr>
                <w:rFonts w:eastAsia="Times New Roman"/>
                <w:lang w:val="en-US"/>
              </w:rPr>
              <w:t xml:space="preserve">This is intended for use as an adjunct to the dosage when there is an upper cap. For </w:t>
            </w:r>
            <w:proofErr w:type="gramStart"/>
            <w:r>
              <w:rPr>
                <w:rFonts w:eastAsia="Times New Roman"/>
                <w:lang w:val="en-US"/>
              </w:rPr>
              <w:t>example</w:t>
            </w:r>
            <w:proofErr w:type="gramEnd"/>
            <w:r>
              <w:rPr>
                <w:rFonts w:eastAsia="Times New Roman"/>
                <w:lang w:val="en-US"/>
              </w:rPr>
              <w:t xml:space="preserve"> "2 tablets every 4 hours to a maximum of 8/day". </w:t>
            </w:r>
          </w:p>
        </w:tc>
      </w:tr>
      <w:tr w:rsidR="00D67926" w14:paraId="393C1CB3" w14:textId="77777777">
        <w:trPr>
          <w:divId w:val="738407075"/>
          <w:tblCellSpacing w:w="15" w:type="dxa"/>
        </w:trPr>
        <w:tc>
          <w:tcPr>
            <w:tcW w:w="0" w:type="auto"/>
            <w:vAlign w:val="center"/>
            <w:hideMark/>
          </w:tcPr>
          <w:p w14:paraId="4CCC768A" w14:textId="77777777" w:rsidR="00D67926" w:rsidRDefault="008D6FB8">
            <w:pPr>
              <w:rPr>
                <w:rFonts w:eastAsia="Times New Roman"/>
                <w:lang w:val="en-US"/>
              </w:rPr>
            </w:pPr>
            <w:r>
              <w:rPr>
                <w:rFonts w:eastAsia="Times New Roman"/>
                <w:b/>
                <w:bCs/>
                <w:lang w:val="en-US"/>
              </w:rPr>
              <w:t>MedicationOrder.dispenseRequest</w:t>
            </w:r>
          </w:p>
        </w:tc>
        <w:tc>
          <w:tcPr>
            <w:tcW w:w="0" w:type="auto"/>
            <w:vAlign w:val="center"/>
            <w:hideMark/>
          </w:tcPr>
          <w:p w14:paraId="5AEC606D" w14:textId="77777777" w:rsidR="00D67926" w:rsidRDefault="00D67926">
            <w:pPr>
              <w:rPr>
                <w:rFonts w:eastAsia="Times New Roman"/>
                <w:lang w:val="en-US"/>
              </w:rPr>
            </w:pPr>
          </w:p>
        </w:tc>
      </w:tr>
      <w:tr w:rsidR="00D67926" w14:paraId="217C7CAE" w14:textId="77777777">
        <w:trPr>
          <w:divId w:val="738407075"/>
          <w:tblCellSpacing w:w="15" w:type="dxa"/>
        </w:trPr>
        <w:tc>
          <w:tcPr>
            <w:tcW w:w="0" w:type="auto"/>
            <w:vAlign w:val="center"/>
            <w:hideMark/>
          </w:tcPr>
          <w:p w14:paraId="5225D67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A19276" w14:textId="77777777" w:rsidR="00D67926" w:rsidRDefault="008D6FB8">
            <w:pPr>
              <w:rPr>
                <w:rFonts w:eastAsia="Times New Roman"/>
                <w:lang w:val="en-US"/>
              </w:rPr>
            </w:pPr>
            <w:r>
              <w:rPr>
                <w:rFonts w:eastAsia="Times New Roman"/>
                <w:lang w:val="en-US"/>
              </w:rPr>
              <w:t>Medication supply authorization</w:t>
            </w:r>
          </w:p>
        </w:tc>
      </w:tr>
      <w:tr w:rsidR="00D67926" w14:paraId="6DC46585" w14:textId="77777777">
        <w:trPr>
          <w:divId w:val="738407075"/>
          <w:tblCellSpacing w:w="15" w:type="dxa"/>
        </w:trPr>
        <w:tc>
          <w:tcPr>
            <w:tcW w:w="0" w:type="auto"/>
            <w:vAlign w:val="center"/>
            <w:hideMark/>
          </w:tcPr>
          <w:p w14:paraId="3FC7E1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20C221" w14:textId="77777777" w:rsidR="00D67926" w:rsidRDefault="008D6FB8">
            <w:pPr>
              <w:rPr>
                <w:rFonts w:eastAsia="Times New Roman"/>
                <w:lang w:val="en-US"/>
              </w:rPr>
            </w:pPr>
            <w:r>
              <w:rPr>
                <w:rFonts w:eastAsia="Times New Roman"/>
                <w:lang w:val="en-US"/>
              </w:rPr>
              <w:t xml:space="preserve">Indicates the specific details for the dispense or medication supply part of a medication order (also known as a Medication Prescription). Note that this information is NOT always sent with the order. There may be in some settings (e.g. hospitals) institutional or system support for completing the dispense </w:t>
            </w:r>
            <w:r>
              <w:rPr>
                <w:rFonts w:eastAsia="Times New Roman"/>
                <w:lang w:val="en-US"/>
              </w:rPr>
              <w:lastRenderedPageBreak/>
              <w:t xml:space="preserve">details in the pharmacy department. </w:t>
            </w:r>
          </w:p>
        </w:tc>
      </w:tr>
      <w:tr w:rsidR="00D67926" w14:paraId="1EF4722A" w14:textId="77777777">
        <w:trPr>
          <w:divId w:val="738407075"/>
          <w:tblCellSpacing w:w="15" w:type="dxa"/>
        </w:trPr>
        <w:tc>
          <w:tcPr>
            <w:tcW w:w="0" w:type="auto"/>
            <w:vAlign w:val="center"/>
            <w:hideMark/>
          </w:tcPr>
          <w:p w14:paraId="22779122" w14:textId="77777777" w:rsidR="00D67926" w:rsidRDefault="008D6FB8">
            <w:pPr>
              <w:rPr>
                <w:rFonts w:eastAsia="Times New Roman"/>
                <w:lang w:val="en-US"/>
              </w:rPr>
            </w:pPr>
            <w:r>
              <w:rPr>
                <w:rFonts w:eastAsia="Times New Roman"/>
                <w:b/>
                <w:bCs/>
                <w:lang w:val="en-US"/>
              </w:rPr>
              <w:lastRenderedPageBreak/>
              <w:t>MedicationOrder.dispenseRequest.medication[x]</w:t>
            </w:r>
          </w:p>
        </w:tc>
        <w:tc>
          <w:tcPr>
            <w:tcW w:w="0" w:type="auto"/>
            <w:vAlign w:val="center"/>
            <w:hideMark/>
          </w:tcPr>
          <w:p w14:paraId="60079BE4" w14:textId="77777777" w:rsidR="00D67926" w:rsidRDefault="00D67926">
            <w:pPr>
              <w:rPr>
                <w:rFonts w:eastAsia="Times New Roman"/>
                <w:lang w:val="en-US"/>
              </w:rPr>
            </w:pPr>
          </w:p>
        </w:tc>
      </w:tr>
      <w:tr w:rsidR="00D67926" w14:paraId="0A94F878" w14:textId="77777777">
        <w:trPr>
          <w:divId w:val="738407075"/>
          <w:tblCellSpacing w:w="15" w:type="dxa"/>
        </w:trPr>
        <w:tc>
          <w:tcPr>
            <w:tcW w:w="0" w:type="auto"/>
            <w:vAlign w:val="center"/>
            <w:hideMark/>
          </w:tcPr>
          <w:p w14:paraId="22CC84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F6D6A3" w14:textId="77777777" w:rsidR="00D67926" w:rsidRDefault="008D6FB8">
            <w:pPr>
              <w:rPr>
                <w:rFonts w:eastAsia="Times New Roman"/>
                <w:lang w:val="en-US"/>
              </w:rPr>
            </w:pPr>
            <w:r>
              <w:rPr>
                <w:rFonts w:eastAsia="Times New Roman"/>
                <w:lang w:val="en-US"/>
              </w:rPr>
              <w:t>Product to be supplied</w:t>
            </w:r>
          </w:p>
        </w:tc>
      </w:tr>
      <w:tr w:rsidR="00D67926" w14:paraId="1F7EA2D0" w14:textId="77777777">
        <w:trPr>
          <w:divId w:val="738407075"/>
          <w:tblCellSpacing w:w="15" w:type="dxa"/>
        </w:trPr>
        <w:tc>
          <w:tcPr>
            <w:tcW w:w="0" w:type="auto"/>
            <w:vAlign w:val="center"/>
            <w:hideMark/>
          </w:tcPr>
          <w:p w14:paraId="100CD1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CD5D3C" w14:textId="77777777"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D67926" w14:paraId="4B23CCAA" w14:textId="77777777">
        <w:trPr>
          <w:divId w:val="738407075"/>
          <w:tblCellSpacing w:w="15" w:type="dxa"/>
        </w:trPr>
        <w:tc>
          <w:tcPr>
            <w:tcW w:w="0" w:type="auto"/>
            <w:vAlign w:val="center"/>
            <w:hideMark/>
          </w:tcPr>
          <w:p w14:paraId="5838BB2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37002B0" w14:textId="77777777"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w:t>
            </w:r>
          </w:p>
        </w:tc>
      </w:tr>
      <w:tr w:rsidR="00D67926" w14:paraId="6BBDECA4" w14:textId="77777777">
        <w:trPr>
          <w:divId w:val="738407075"/>
          <w:tblCellSpacing w:w="15" w:type="dxa"/>
        </w:trPr>
        <w:tc>
          <w:tcPr>
            <w:tcW w:w="0" w:type="auto"/>
            <w:vAlign w:val="center"/>
            <w:hideMark/>
          </w:tcPr>
          <w:p w14:paraId="376F6E79" w14:textId="77777777" w:rsidR="00D67926" w:rsidRDefault="008D6FB8">
            <w:pPr>
              <w:rPr>
                <w:rFonts w:eastAsia="Times New Roman"/>
                <w:lang w:val="en-US"/>
              </w:rPr>
            </w:pPr>
            <w:r>
              <w:rPr>
                <w:rFonts w:eastAsia="Times New Roman"/>
                <w:b/>
                <w:bCs/>
                <w:lang w:val="en-US"/>
              </w:rPr>
              <w:t>MedicationOrder.dispenseRequest.validityPeriod</w:t>
            </w:r>
          </w:p>
        </w:tc>
        <w:tc>
          <w:tcPr>
            <w:tcW w:w="0" w:type="auto"/>
            <w:vAlign w:val="center"/>
            <w:hideMark/>
          </w:tcPr>
          <w:p w14:paraId="48EDF432" w14:textId="77777777" w:rsidR="00D67926" w:rsidRDefault="00D67926">
            <w:pPr>
              <w:rPr>
                <w:rFonts w:eastAsia="Times New Roman"/>
                <w:lang w:val="en-US"/>
              </w:rPr>
            </w:pPr>
          </w:p>
        </w:tc>
      </w:tr>
      <w:tr w:rsidR="00D67926" w14:paraId="7A7D95FF" w14:textId="77777777">
        <w:trPr>
          <w:divId w:val="738407075"/>
          <w:tblCellSpacing w:w="15" w:type="dxa"/>
        </w:trPr>
        <w:tc>
          <w:tcPr>
            <w:tcW w:w="0" w:type="auto"/>
            <w:vAlign w:val="center"/>
            <w:hideMark/>
          </w:tcPr>
          <w:p w14:paraId="702C3E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685B25" w14:textId="77777777" w:rsidR="00D67926" w:rsidRDefault="008D6FB8">
            <w:pPr>
              <w:rPr>
                <w:rFonts w:eastAsia="Times New Roman"/>
                <w:lang w:val="en-US"/>
              </w:rPr>
            </w:pPr>
            <w:r>
              <w:rPr>
                <w:rFonts w:eastAsia="Times New Roman"/>
                <w:lang w:val="en-US"/>
              </w:rPr>
              <w:t>Time period supply is authorized for</w:t>
            </w:r>
          </w:p>
        </w:tc>
      </w:tr>
      <w:tr w:rsidR="00D67926" w14:paraId="2F3F0604" w14:textId="77777777">
        <w:trPr>
          <w:divId w:val="738407075"/>
          <w:tblCellSpacing w:w="15" w:type="dxa"/>
        </w:trPr>
        <w:tc>
          <w:tcPr>
            <w:tcW w:w="0" w:type="auto"/>
            <w:vAlign w:val="center"/>
            <w:hideMark/>
          </w:tcPr>
          <w:p w14:paraId="3EF045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AF0427" w14:textId="77777777" w:rsidR="00D67926" w:rsidRDefault="008D6FB8">
            <w:pPr>
              <w:rPr>
                <w:rFonts w:eastAsia="Times New Roman"/>
                <w:lang w:val="en-US"/>
              </w:rPr>
            </w:pPr>
            <w:r>
              <w:rPr>
                <w:rFonts w:eastAsia="Times New Roman"/>
                <w:lang w:val="en-US"/>
              </w:rPr>
              <w:t xml:space="preserve">Design Comments: 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w:t>
            </w:r>
            <w:proofErr w:type="gramStart"/>
            <w:r>
              <w:rPr>
                <w:rFonts w:eastAsia="Times New Roman"/>
                <w:lang w:val="en-US"/>
              </w:rPr>
              <w:t>specified</w:t>
            </w:r>
            <w:proofErr w:type="gramEnd"/>
            <w:r>
              <w:rPr>
                <w:rFonts w:eastAsia="Times New Roman"/>
                <w:lang w:val="en-US"/>
              </w:rPr>
              <w:t xml:space="preserve"> then the Prescription is open-ended or will default to a stale-date based on regulations. Rationale: Indicates when the Prescription becomes valid, </w:t>
            </w:r>
            <w:r>
              <w:rPr>
                <w:rFonts w:eastAsia="Times New Roman"/>
                <w:lang w:val="en-US"/>
              </w:rPr>
              <w:lastRenderedPageBreak/>
              <w:t xml:space="preserve">and when it ceases to be a dispensable Prescription. </w:t>
            </w:r>
          </w:p>
        </w:tc>
      </w:tr>
      <w:tr w:rsidR="00D67926" w14:paraId="0376C310" w14:textId="77777777">
        <w:trPr>
          <w:divId w:val="738407075"/>
          <w:tblCellSpacing w:w="15" w:type="dxa"/>
        </w:trPr>
        <w:tc>
          <w:tcPr>
            <w:tcW w:w="0" w:type="auto"/>
            <w:vAlign w:val="center"/>
            <w:hideMark/>
          </w:tcPr>
          <w:p w14:paraId="1FD6839F" w14:textId="77777777" w:rsidR="00D67926" w:rsidRDefault="008D6FB8">
            <w:pPr>
              <w:rPr>
                <w:rFonts w:eastAsia="Times New Roman"/>
                <w:lang w:val="en-US"/>
              </w:rPr>
            </w:pPr>
            <w:r>
              <w:rPr>
                <w:rFonts w:eastAsia="Times New Roman"/>
                <w:b/>
                <w:bCs/>
                <w:lang w:val="en-US"/>
              </w:rPr>
              <w:lastRenderedPageBreak/>
              <w:t>MedicationOrder.dispenseRequest.numberOfRepeatsAllowed</w:t>
            </w:r>
          </w:p>
        </w:tc>
        <w:tc>
          <w:tcPr>
            <w:tcW w:w="0" w:type="auto"/>
            <w:vAlign w:val="center"/>
            <w:hideMark/>
          </w:tcPr>
          <w:p w14:paraId="03843F23" w14:textId="77777777" w:rsidR="00D67926" w:rsidRDefault="00D67926">
            <w:pPr>
              <w:rPr>
                <w:rFonts w:eastAsia="Times New Roman"/>
                <w:lang w:val="en-US"/>
              </w:rPr>
            </w:pPr>
          </w:p>
        </w:tc>
      </w:tr>
      <w:tr w:rsidR="00D67926" w14:paraId="234CDC91" w14:textId="77777777">
        <w:trPr>
          <w:divId w:val="738407075"/>
          <w:tblCellSpacing w:w="15" w:type="dxa"/>
        </w:trPr>
        <w:tc>
          <w:tcPr>
            <w:tcW w:w="0" w:type="auto"/>
            <w:vAlign w:val="center"/>
            <w:hideMark/>
          </w:tcPr>
          <w:p w14:paraId="7E25E9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8603CF" w14:textId="77777777" w:rsidR="00D67926" w:rsidRDefault="008D6FB8">
            <w:pPr>
              <w:rPr>
                <w:rFonts w:eastAsia="Times New Roman"/>
                <w:lang w:val="en-US"/>
              </w:rPr>
            </w:pPr>
            <w:r>
              <w:rPr>
                <w:rFonts w:eastAsia="Times New Roman"/>
                <w:lang w:val="en-US"/>
              </w:rPr>
              <w:t># of refills authorized</w:t>
            </w:r>
          </w:p>
        </w:tc>
      </w:tr>
      <w:tr w:rsidR="00D67926" w14:paraId="07C954DC" w14:textId="77777777">
        <w:trPr>
          <w:divId w:val="738407075"/>
          <w:tblCellSpacing w:w="15" w:type="dxa"/>
        </w:trPr>
        <w:tc>
          <w:tcPr>
            <w:tcW w:w="0" w:type="auto"/>
            <w:vAlign w:val="center"/>
            <w:hideMark/>
          </w:tcPr>
          <w:p w14:paraId="56B65B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D879E7" w14:textId="77777777" w:rsidR="00D67926" w:rsidRDefault="008D6FB8">
            <w:pPr>
              <w:rPr>
                <w:rFonts w:eastAsia="Times New Roman"/>
                <w:lang w:val="en-US"/>
              </w:rPr>
            </w:pPr>
            <w:r>
              <w:rPr>
                <w:rFonts w:eastAsia="Times New Roman"/>
                <w:lang w:val="en-US"/>
              </w:rPr>
              <w:t xml:space="preserve">An integer indicating the number of additional times (aka refills or repeats) the patient can receive the prescribed medication. Usage Notes: This integer does NOT include the original order dispense. This means that if an order indicates dispense 30 tablets plus "3 repeats", then the order can be dispensed a total of 4 times and the patient can receive a total of 120 tablets. </w:t>
            </w:r>
          </w:p>
        </w:tc>
      </w:tr>
      <w:tr w:rsidR="00D67926" w14:paraId="79E1FAB4" w14:textId="77777777">
        <w:trPr>
          <w:divId w:val="738407075"/>
          <w:tblCellSpacing w:w="15" w:type="dxa"/>
        </w:trPr>
        <w:tc>
          <w:tcPr>
            <w:tcW w:w="0" w:type="auto"/>
            <w:vAlign w:val="center"/>
            <w:hideMark/>
          </w:tcPr>
          <w:p w14:paraId="51C9296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D463813" w14:textId="77777777" w:rsidR="00D67926" w:rsidRDefault="008D6FB8">
            <w:pPr>
              <w:rPr>
                <w:rFonts w:eastAsia="Times New Roman"/>
                <w:lang w:val="en-US"/>
              </w:rPr>
            </w:pPr>
            <w:r>
              <w:rPr>
                <w:rFonts w:eastAsia="Times New Roman"/>
                <w:lang w:val="en-US"/>
              </w:rPr>
              <w:t>If displaying "number of authorized refills", subtract 1 from this number.</w:t>
            </w:r>
          </w:p>
        </w:tc>
      </w:tr>
      <w:tr w:rsidR="00D67926" w14:paraId="50CAD5FE" w14:textId="77777777">
        <w:trPr>
          <w:divId w:val="738407075"/>
          <w:tblCellSpacing w:w="15" w:type="dxa"/>
        </w:trPr>
        <w:tc>
          <w:tcPr>
            <w:tcW w:w="0" w:type="auto"/>
            <w:vAlign w:val="center"/>
            <w:hideMark/>
          </w:tcPr>
          <w:p w14:paraId="6D5BC85E" w14:textId="77777777" w:rsidR="00D67926" w:rsidRDefault="008D6FB8">
            <w:pPr>
              <w:rPr>
                <w:rFonts w:eastAsia="Times New Roman"/>
                <w:lang w:val="en-US"/>
              </w:rPr>
            </w:pPr>
            <w:r>
              <w:rPr>
                <w:rFonts w:eastAsia="Times New Roman"/>
                <w:b/>
                <w:bCs/>
                <w:lang w:val="en-US"/>
              </w:rPr>
              <w:t>MedicationOrder.dispenseRequest.quantity</w:t>
            </w:r>
          </w:p>
        </w:tc>
        <w:tc>
          <w:tcPr>
            <w:tcW w:w="0" w:type="auto"/>
            <w:vAlign w:val="center"/>
            <w:hideMark/>
          </w:tcPr>
          <w:p w14:paraId="7522BD73" w14:textId="77777777" w:rsidR="00D67926" w:rsidRDefault="00D67926">
            <w:pPr>
              <w:rPr>
                <w:rFonts w:eastAsia="Times New Roman"/>
                <w:lang w:val="en-US"/>
              </w:rPr>
            </w:pPr>
          </w:p>
        </w:tc>
      </w:tr>
      <w:tr w:rsidR="00D67926" w14:paraId="46908DD7" w14:textId="77777777">
        <w:trPr>
          <w:divId w:val="738407075"/>
          <w:tblCellSpacing w:w="15" w:type="dxa"/>
        </w:trPr>
        <w:tc>
          <w:tcPr>
            <w:tcW w:w="0" w:type="auto"/>
            <w:vAlign w:val="center"/>
            <w:hideMark/>
          </w:tcPr>
          <w:p w14:paraId="10805C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74CAB0" w14:textId="77777777" w:rsidR="00D67926" w:rsidRDefault="008D6FB8">
            <w:pPr>
              <w:rPr>
                <w:rFonts w:eastAsia="Times New Roman"/>
                <w:lang w:val="en-US"/>
              </w:rPr>
            </w:pPr>
            <w:r>
              <w:rPr>
                <w:rFonts w:eastAsia="Times New Roman"/>
                <w:lang w:val="en-US"/>
              </w:rPr>
              <w:t>Amount of medication to supply per dispense</w:t>
            </w:r>
          </w:p>
        </w:tc>
      </w:tr>
      <w:tr w:rsidR="00D67926" w14:paraId="044678C7" w14:textId="77777777">
        <w:trPr>
          <w:divId w:val="738407075"/>
          <w:tblCellSpacing w:w="15" w:type="dxa"/>
        </w:trPr>
        <w:tc>
          <w:tcPr>
            <w:tcW w:w="0" w:type="auto"/>
            <w:vAlign w:val="center"/>
            <w:hideMark/>
          </w:tcPr>
          <w:p w14:paraId="329E4B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B0D774" w14:textId="77777777" w:rsidR="00D67926" w:rsidRDefault="008D6FB8">
            <w:pPr>
              <w:rPr>
                <w:rFonts w:eastAsia="Times New Roman"/>
                <w:lang w:val="en-US"/>
              </w:rPr>
            </w:pPr>
            <w:r>
              <w:rPr>
                <w:rFonts w:eastAsia="Times New Roman"/>
                <w:lang w:val="en-US"/>
              </w:rPr>
              <w:t>The amount that is to be dispensed for one fill.</w:t>
            </w:r>
          </w:p>
        </w:tc>
      </w:tr>
      <w:tr w:rsidR="00D67926" w14:paraId="006025BC" w14:textId="77777777">
        <w:trPr>
          <w:divId w:val="738407075"/>
          <w:tblCellSpacing w:w="15" w:type="dxa"/>
        </w:trPr>
        <w:tc>
          <w:tcPr>
            <w:tcW w:w="0" w:type="auto"/>
            <w:vAlign w:val="center"/>
            <w:hideMark/>
          </w:tcPr>
          <w:p w14:paraId="1E9412AF" w14:textId="77777777" w:rsidR="00D67926" w:rsidRDefault="008D6FB8">
            <w:pPr>
              <w:rPr>
                <w:rFonts w:eastAsia="Times New Roman"/>
                <w:lang w:val="en-US"/>
              </w:rPr>
            </w:pPr>
            <w:r>
              <w:rPr>
                <w:rFonts w:eastAsia="Times New Roman"/>
                <w:b/>
                <w:bCs/>
                <w:lang w:val="en-US"/>
              </w:rPr>
              <w:t>MedicationOrder.dispenseRequest.expectedSupplyDuration</w:t>
            </w:r>
          </w:p>
        </w:tc>
        <w:tc>
          <w:tcPr>
            <w:tcW w:w="0" w:type="auto"/>
            <w:vAlign w:val="center"/>
            <w:hideMark/>
          </w:tcPr>
          <w:p w14:paraId="319D7361" w14:textId="77777777" w:rsidR="00D67926" w:rsidRDefault="00D67926">
            <w:pPr>
              <w:rPr>
                <w:rFonts w:eastAsia="Times New Roman"/>
                <w:lang w:val="en-US"/>
              </w:rPr>
            </w:pPr>
          </w:p>
        </w:tc>
      </w:tr>
      <w:tr w:rsidR="00D67926" w14:paraId="581F909A" w14:textId="77777777">
        <w:trPr>
          <w:divId w:val="738407075"/>
          <w:tblCellSpacing w:w="15" w:type="dxa"/>
        </w:trPr>
        <w:tc>
          <w:tcPr>
            <w:tcW w:w="0" w:type="auto"/>
            <w:vAlign w:val="center"/>
            <w:hideMark/>
          </w:tcPr>
          <w:p w14:paraId="03945A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5E5CEB" w14:textId="77777777" w:rsidR="00D67926" w:rsidRDefault="008D6FB8">
            <w:pPr>
              <w:rPr>
                <w:rFonts w:eastAsia="Times New Roman"/>
                <w:lang w:val="en-US"/>
              </w:rPr>
            </w:pPr>
            <w:r>
              <w:rPr>
                <w:rFonts w:eastAsia="Times New Roman"/>
                <w:lang w:val="en-US"/>
              </w:rPr>
              <w:t>Days supply per dispense</w:t>
            </w:r>
          </w:p>
        </w:tc>
      </w:tr>
      <w:tr w:rsidR="00D67926" w14:paraId="203AEB5A" w14:textId="77777777">
        <w:trPr>
          <w:divId w:val="738407075"/>
          <w:tblCellSpacing w:w="15" w:type="dxa"/>
        </w:trPr>
        <w:tc>
          <w:tcPr>
            <w:tcW w:w="0" w:type="auto"/>
            <w:vAlign w:val="center"/>
            <w:hideMark/>
          </w:tcPr>
          <w:p w14:paraId="4DFB46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DCC9EA" w14:textId="77777777" w:rsidR="00D67926" w:rsidRDefault="008D6FB8">
            <w:pPr>
              <w:rPr>
                <w:rFonts w:eastAsia="Times New Roman"/>
                <w:lang w:val="en-US"/>
              </w:rPr>
            </w:pPr>
            <w:r>
              <w:rPr>
                <w:rFonts w:eastAsia="Times New Roman"/>
                <w:lang w:val="en-US"/>
              </w:rPr>
              <w:t xml:space="preserve">Identifies the period time over which the supplied product is expected to be used, or the length of time the dispense is expected to last. In some situations, this attribute may be used instead of quantity to identify the amount supplied by how long it is expected to last, rather than the physical quantity issued, e.g. 90 </w:t>
            </w:r>
            <w:proofErr w:type="gramStart"/>
            <w:r>
              <w:rPr>
                <w:rFonts w:eastAsia="Times New Roman"/>
                <w:lang w:val="en-US"/>
              </w:rPr>
              <w:t>days</w:t>
            </w:r>
            <w:proofErr w:type="gramEnd"/>
            <w:r>
              <w:rPr>
                <w:rFonts w:eastAsia="Times New Roman"/>
                <w:lang w:val="en-US"/>
              </w:rPr>
              <w:t xml:space="preserve"> supply of medication (based on an ordered dosage) When possible, it is always better to specify quantity, as this tends </w:t>
            </w:r>
            <w:r>
              <w:rPr>
                <w:rFonts w:eastAsia="Times New Roman"/>
                <w:lang w:val="en-US"/>
              </w:rPr>
              <w:lastRenderedPageBreak/>
              <w:t xml:space="preserve">to be more precise. expectedSupplyDuration will always be an estimate that can be influenced by external factors. </w:t>
            </w:r>
          </w:p>
        </w:tc>
      </w:tr>
      <w:tr w:rsidR="00D67926" w14:paraId="18ADA6AD" w14:textId="77777777">
        <w:trPr>
          <w:divId w:val="738407075"/>
          <w:tblCellSpacing w:w="15" w:type="dxa"/>
        </w:trPr>
        <w:tc>
          <w:tcPr>
            <w:tcW w:w="0" w:type="auto"/>
            <w:vAlign w:val="center"/>
            <w:hideMark/>
          </w:tcPr>
          <w:p w14:paraId="0F63B144" w14:textId="77777777" w:rsidR="00D67926" w:rsidRDefault="008D6FB8">
            <w:pPr>
              <w:rPr>
                <w:rFonts w:eastAsia="Times New Roman"/>
                <w:lang w:val="en-US"/>
              </w:rPr>
            </w:pPr>
            <w:r>
              <w:rPr>
                <w:rFonts w:eastAsia="Times New Roman"/>
                <w:b/>
                <w:bCs/>
                <w:lang w:val="en-US"/>
              </w:rPr>
              <w:lastRenderedPageBreak/>
              <w:t>MedicationOrder.substitution</w:t>
            </w:r>
          </w:p>
        </w:tc>
        <w:tc>
          <w:tcPr>
            <w:tcW w:w="0" w:type="auto"/>
            <w:vAlign w:val="center"/>
            <w:hideMark/>
          </w:tcPr>
          <w:p w14:paraId="7E9441CF" w14:textId="77777777" w:rsidR="00D67926" w:rsidRDefault="00D67926">
            <w:pPr>
              <w:rPr>
                <w:rFonts w:eastAsia="Times New Roman"/>
                <w:lang w:val="en-US"/>
              </w:rPr>
            </w:pPr>
          </w:p>
        </w:tc>
      </w:tr>
      <w:tr w:rsidR="00D67926" w14:paraId="6354BB2B" w14:textId="77777777">
        <w:trPr>
          <w:divId w:val="738407075"/>
          <w:tblCellSpacing w:w="15" w:type="dxa"/>
        </w:trPr>
        <w:tc>
          <w:tcPr>
            <w:tcW w:w="0" w:type="auto"/>
            <w:vAlign w:val="center"/>
            <w:hideMark/>
          </w:tcPr>
          <w:p w14:paraId="58DFF3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95AE84" w14:textId="77777777" w:rsidR="00D67926" w:rsidRDefault="008D6FB8">
            <w:pPr>
              <w:rPr>
                <w:rFonts w:eastAsia="Times New Roman"/>
                <w:lang w:val="en-US"/>
              </w:rPr>
            </w:pPr>
            <w:r>
              <w:rPr>
                <w:rFonts w:eastAsia="Times New Roman"/>
                <w:lang w:val="en-US"/>
              </w:rPr>
              <w:t>Any restrictions on medication substitution?</w:t>
            </w:r>
          </w:p>
        </w:tc>
      </w:tr>
      <w:tr w:rsidR="00D67926" w14:paraId="03DD5D1D" w14:textId="77777777">
        <w:trPr>
          <w:divId w:val="738407075"/>
          <w:tblCellSpacing w:w="15" w:type="dxa"/>
        </w:trPr>
        <w:tc>
          <w:tcPr>
            <w:tcW w:w="0" w:type="auto"/>
            <w:vAlign w:val="center"/>
            <w:hideMark/>
          </w:tcPr>
          <w:p w14:paraId="449D49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25D807" w14:textId="77777777" w:rsidR="00D67926" w:rsidRDefault="008D6FB8">
            <w:pPr>
              <w:rPr>
                <w:rFonts w:eastAsia="Times New Roman"/>
                <w:lang w:val="en-US"/>
              </w:rPr>
            </w:pPr>
            <w:r>
              <w:rPr>
                <w:rFonts w:eastAsia="Times New Roman"/>
                <w:lang w:val="en-US"/>
              </w:rPr>
              <w:t xml:space="preserve">Indicates whether or not substitution can or should be part of the dispense. In some </w:t>
            </w:r>
            <w:proofErr w:type="gramStart"/>
            <w:r>
              <w:rPr>
                <w:rFonts w:eastAsia="Times New Roman"/>
                <w:lang w:val="en-US"/>
              </w:rPr>
              <w:t>cases</w:t>
            </w:r>
            <w:proofErr w:type="gramEnd"/>
            <w:r>
              <w:rPr>
                <w:rFonts w:eastAsia="Times New Roman"/>
                <w:lang w:val="en-US"/>
              </w:rPr>
              <w:t xml:space="preserve"> substitution must happen, in other cases substitution must not happen, and in others it does not matter. This block explains the prescriber's intent. If nothing is specified substitution may be done. </w:t>
            </w:r>
          </w:p>
        </w:tc>
      </w:tr>
      <w:tr w:rsidR="00D67926" w14:paraId="05F15012" w14:textId="77777777">
        <w:trPr>
          <w:divId w:val="738407075"/>
          <w:tblCellSpacing w:w="15" w:type="dxa"/>
        </w:trPr>
        <w:tc>
          <w:tcPr>
            <w:tcW w:w="0" w:type="auto"/>
            <w:vAlign w:val="center"/>
            <w:hideMark/>
          </w:tcPr>
          <w:p w14:paraId="5E49C978" w14:textId="77777777" w:rsidR="00D67926" w:rsidRDefault="008D6FB8">
            <w:pPr>
              <w:rPr>
                <w:rFonts w:eastAsia="Times New Roman"/>
                <w:lang w:val="en-US"/>
              </w:rPr>
            </w:pPr>
            <w:r>
              <w:rPr>
                <w:rFonts w:eastAsia="Times New Roman"/>
                <w:b/>
                <w:bCs/>
                <w:lang w:val="en-US"/>
              </w:rPr>
              <w:t>MedicationOrder.substitution.type</w:t>
            </w:r>
          </w:p>
        </w:tc>
        <w:tc>
          <w:tcPr>
            <w:tcW w:w="0" w:type="auto"/>
            <w:vAlign w:val="center"/>
            <w:hideMark/>
          </w:tcPr>
          <w:p w14:paraId="4FC2F9AD" w14:textId="77777777" w:rsidR="00D67926" w:rsidRDefault="00D67926">
            <w:pPr>
              <w:rPr>
                <w:rFonts w:eastAsia="Times New Roman"/>
                <w:lang w:val="en-US"/>
              </w:rPr>
            </w:pPr>
          </w:p>
        </w:tc>
      </w:tr>
      <w:tr w:rsidR="00D67926" w14:paraId="5DAA1D30" w14:textId="77777777">
        <w:trPr>
          <w:divId w:val="738407075"/>
          <w:tblCellSpacing w:w="15" w:type="dxa"/>
        </w:trPr>
        <w:tc>
          <w:tcPr>
            <w:tcW w:w="0" w:type="auto"/>
            <w:vAlign w:val="center"/>
            <w:hideMark/>
          </w:tcPr>
          <w:p w14:paraId="15997D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6DDC52" w14:textId="77777777" w:rsidR="00D67926" w:rsidRDefault="008D6FB8">
            <w:pPr>
              <w:rPr>
                <w:rFonts w:eastAsia="Times New Roman"/>
                <w:lang w:val="en-US"/>
              </w:rPr>
            </w:pPr>
            <w:r>
              <w:rPr>
                <w:rFonts w:eastAsia="Times New Roman"/>
                <w:lang w:val="en-US"/>
              </w:rPr>
              <w:t>A code signifying whether a different drug should be dispensed from what was prescribed.</w:t>
            </w:r>
          </w:p>
        </w:tc>
      </w:tr>
      <w:tr w:rsidR="00D67926" w14:paraId="495D0672" w14:textId="77777777">
        <w:trPr>
          <w:divId w:val="738407075"/>
          <w:tblCellSpacing w:w="15" w:type="dxa"/>
        </w:trPr>
        <w:tc>
          <w:tcPr>
            <w:tcW w:w="0" w:type="auto"/>
            <w:vAlign w:val="center"/>
            <w:hideMark/>
          </w:tcPr>
          <w:p w14:paraId="622EADC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3CC8D7F" w14:textId="77777777"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14:paraId="6E723AEC" w14:textId="77777777">
        <w:trPr>
          <w:divId w:val="738407075"/>
          <w:tblCellSpacing w:w="15" w:type="dxa"/>
        </w:trPr>
        <w:tc>
          <w:tcPr>
            <w:tcW w:w="0" w:type="auto"/>
            <w:vAlign w:val="center"/>
            <w:hideMark/>
          </w:tcPr>
          <w:p w14:paraId="10CD1DEE" w14:textId="77777777" w:rsidR="00D67926" w:rsidRDefault="008D6FB8">
            <w:pPr>
              <w:rPr>
                <w:rFonts w:eastAsia="Times New Roman"/>
                <w:lang w:val="en-US"/>
              </w:rPr>
            </w:pPr>
            <w:r>
              <w:rPr>
                <w:rFonts w:eastAsia="Times New Roman"/>
                <w:b/>
                <w:bCs/>
                <w:lang w:val="en-US"/>
              </w:rPr>
              <w:t>MedicationOrder.substitution.reason</w:t>
            </w:r>
          </w:p>
        </w:tc>
        <w:tc>
          <w:tcPr>
            <w:tcW w:w="0" w:type="auto"/>
            <w:vAlign w:val="center"/>
            <w:hideMark/>
          </w:tcPr>
          <w:p w14:paraId="2801F71F" w14:textId="77777777" w:rsidR="00D67926" w:rsidRDefault="00D67926">
            <w:pPr>
              <w:rPr>
                <w:rFonts w:eastAsia="Times New Roman"/>
                <w:lang w:val="en-US"/>
              </w:rPr>
            </w:pPr>
          </w:p>
        </w:tc>
      </w:tr>
      <w:tr w:rsidR="00D67926" w14:paraId="7B850035" w14:textId="77777777">
        <w:trPr>
          <w:divId w:val="738407075"/>
          <w:tblCellSpacing w:w="15" w:type="dxa"/>
        </w:trPr>
        <w:tc>
          <w:tcPr>
            <w:tcW w:w="0" w:type="auto"/>
            <w:vAlign w:val="center"/>
            <w:hideMark/>
          </w:tcPr>
          <w:p w14:paraId="2F4B67B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D5EA28" w14:textId="77777777" w:rsidR="00D67926" w:rsidRDefault="008D6FB8">
            <w:pPr>
              <w:rPr>
                <w:rFonts w:eastAsia="Times New Roman"/>
                <w:lang w:val="en-US"/>
              </w:rPr>
            </w:pPr>
            <w:r>
              <w:rPr>
                <w:rFonts w:eastAsia="Times New Roman"/>
                <w:lang w:val="en-US"/>
              </w:rPr>
              <w:t>Why should substitution (not) be made</w:t>
            </w:r>
          </w:p>
        </w:tc>
      </w:tr>
      <w:tr w:rsidR="00D67926" w14:paraId="7C39CDB8" w14:textId="77777777">
        <w:trPr>
          <w:divId w:val="738407075"/>
          <w:tblCellSpacing w:w="15" w:type="dxa"/>
        </w:trPr>
        <w:tc>
          <w:tcPr>
            <w:tcW w:w="0" w:type="auto"/>
            <w:vAlign w:val="center"/>
            <w:hideMark/>
          </w:tcPr>
          <w:p w14:paraId="3865DE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240753" w14:textId="77777777" w:rsidR="00D67926" w:rsidRDefault="008D6FB8">
            <w:pPr>
              <w:rPr>
                <w:rFonts w:eastAsia="Times New Roman"/>
                <w:lang w:val="en-US"/>
              </w:rPr>
            </w:pPr>
            <w:r>
              <w:rPr>
                <w:rFonts w:eastAsia="Times New Roman"/>
                <w:lang w:val="en-US"/>
              </w:rPr>
              <w:t>Indicates the reason for the substitution, or why substitution must or must not be performed.</w:t>
            </w:r>
          </w:p>
        </w:tc>
      </w:tr>
      <w:tr w:rsidR="00D67926" w14:paraId="272750C4" w14:textId="77777777">
        <w:trPr>
          <w:divId w:val="738407075"/>
          <w:tblCellSpacing w:w="15" w:type="dxa"/>
        </w:trPr>
        <w:tc>
          <w:tcPr>
            <w:tcW w:w="0" w:type="auto"/>
            <w:vAlign w:val="center"/>
            <w:hideMark/>
          </w:tcPr>
          <w:p w14:paraId="5096127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502EFC" w14:textId="77777777"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14:paraId="3E413D70" w14:textId="77777777">
        <w:trPr>
          <w:divId w:val="738407075"/>
          <w:tblCellSpacing w:w="15" w:type="dxa"/>
        </w:trPr>
        <w:tc>
          <w:tcPr>
            <w:tcW w:w="0" w:type="auto"/>
            <w:vAlign w:val="center"/>
            <w:hideMark/>
          </w:tcPr>
          <w:p w14:paraId="2A52332A" w14:textId="77777777" w:rsidR="00D67926" w:rsidRDefault="008D6FB8">
            <w:pPr>
              <w:rPr>
                <w:rFonts w:eastAsia="Times New Roman"/>
                <w:lang w:val="en-US"/>
              </w:rPr>
            </w:pPr>
            <w:r>
              <w:rPr>
                <w:rFonts w:eastAsia="Times New Roman"/>
                <w:b/>
                <w:bCs/>
                <w:lang w:val="en-US"/>
              </w:rPr>
              <w:t>MedicationOrder.priorPrescription</w:t>
            </w:r>
          </w:p>
        </w:tc>
        <w:tc>
          <w:tcPr>
            <w:tcW w:w="0" w:type="auto"/>
            <w:vAlign w:val="center"/>
            <w:hideMark/>
          </w:tcPr>
          <w:p w14:paraId="2E81A26F" w14:textId="77777777" w:rsidR="00D67926" w:rsidRDefault="00D67926">
            <w:pPr>
              <w:rPr>
                <w:rFonts w:eastAsia="Times New Roman"/>
                <w:lang w:val="en-US"/>
              </w:rPr>
            </w:pPr>
          </w:p>
        </w:tc>
      </w:tr>
      <w:tr w:rsidR="00D67926" w14:paraId="55035782" w14:textId="77777777">
        <w:trPr>
          <w:divId w:val="738407075"/>
          <w:tblCellSpacing w:w="15" w:type="dxa"/>
        </w:trPr>
        <w:tc>
          <w:tcPr>
            <w:tcW w:w="0" w:type="auto"/>
            <w:vAlign w:val="center"/>
            <w:hideMark/>
          </w:tcPr>
          <w:p w14:paraId="67DEC59B"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84FB5EE" w14:textId="77777777" w:rsidR="00D67926" w:rsidRDefault="008D6FB8">
            <w:pPr>
              <w:rPr>
                <w:rFonts w:eastAsia="Times New Roman"/>
                <w:lang w:val="en-US"/>
              </w:rPr>
            </w:pPr>
            <w:r>
              <w:rPr>
                <w:rFonts w:eastAsia="Times New Roman"/>
                <w:lang w:val="en-US"/>
              </w:rPr>
              <w:t>An order/prescription that this supersedes</w:t>
            </w:r>
          </w:p>
        </w:tc>
      </w:tr>
      <w:tr w:rsidR="00D67926" w14:paraId="6948DF60" w14:textId="77777777">
        <w:trPr>
          <w:divId w:val="738407075"/>
          <w:tblCellSpacing w:w="15" w:type="dxa"/>
        </w:trPr>
        <w:tc>
          <w:tcPr>
            <w:tcW w:w="0" w:type="auto"/>
            <w:vAlign w:val="center"/>
            <w:hideMark/>
          </w:tcPr>
          <w:p w14:paraId="7C40E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D952C3" w14:textId="77777777" w:rsidR="00D67926" w:rsidRDefault="008D6FB8">
            <w:pPr>
              <w:rPr>
                <w:rFonts w:eastAsia="Times New Roman"/>
                <w:lang w:val="en-US"/>
              </w:rPr>
            </w:pPr>
            <w:r>
              <w:rPr>
                <w:rFonts w:eastAsia="Times New Roman"/>
                <w:lang w:val="en-US"/>
              </w:rPr>
              <w:t>A link to a resource representing an earlier order or prescription that this order supersedes.</w:t>
            </w:r>
          </w:p>
        </w:tc>
      </w:tr>
    </w:tbl>
    <w:p w14:paraId="2BAE4C3B" w14:textId="77777777" w:rsidR="00D67926" w:rsidRDefault="008D6FB8">
      <w:pPr>
        <w:pStyle w:val="Heading2"/>
        <w:divId w:val="738407075"/>
        <w:rPr>
          <w:rFonts w:eastAsia="Times New Roman"/>
          <w:lang w:val="en-US"/>
        </w:rPr>
      </w:pPr>
      <w:r>
        <w:rPr>
          <w:rFonts w:eastAsia="Times New Roman"/>
          <w:lang w:val="en-US"/>
        </w:rPr>
        <w:t>http://hl7.org/fhir/StructureDefinition/MedicationStatement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1"/>
        <w:gridCol w:w="4299"/>
      </w:tblGrid>
      <w:tr w:rsidR="00D67926" w14:paraId="10F8C40A" w14:textId="77777777">
        <w:trPr>
          <w:divId w:val="738407075"/>
          <w:tblCellSpacing w:w="15" w:type="dxa"/>
        </w:trPr>
        <w:tc>
          <w:tcPr>
            <w:tcW w:w="0" w:type="auto"/>
            <w:vAlign w:val="center"/>
            <w:hideMark/>
          </w:tcPr>
          <w:p w14:paraId="58AF2B8E" w14:textId="77777777" w:rsidR="00D67926" w:rsidRDefault="008D6FB8">
            <w:pPr>
              <w:rPr>
                <w:rFonts w:eastAsia="Times New Roman"/>
                <w:lang w:val="en-US"/>
              </w:rPr>
            </w:pPr>
            <w:r>
              <w:rPr>
                <w:rFonts w:eastAsia="Times New Roman"/>
                <w:b/>
                <w:bCs/>
                <w:lang w:val="en-US"/>
              </w:rPr>
              <w:t>MedicationStatement</w:t>
            </w:r>
          </w:p>
        </w:tc>
        <w:tc>
          <w:tcPr>
            <w:tcW w:w="0" w:type="auto"/>
            <w:vAlign w:val="center"/>
            <w:hideMark/>
          </w:tcPr>
          <w:p w14:paraId="5326C24C" w14:textId="77777777" w:rsidR="00D67926" w:rsidRDefault="008D6FB8">
            <w:pPr>
              <w:rPr>
                <w:rFonts w:eastAsia="Times New Roman"/>
                <w:lang w:val="en-US"/>
              </w:rPr>
            </w:pPr>
            <w:r>
              <w:rPr>
                <w:rFonts w:eastAsia="Times New Roman"/>
                <w:lang w:val="en-US"/>
              </w:rPr>
              <w:t>Medication Statement</w:t>
            </w:r>
          </w:p>
        </w:tc>
      </w:tr>
      <w:tr w:rsidR="00D67926" w14:paraId="3C384AE9" w14:textId="77777777">
        <w:trPr>
          <w:divId w:val="738407075"/>
          <w:tblCellSpacing w:w="15" w:type="dxa"/>
        </w:trPr>
        <w:tc>
          <w:tcPr>
            <w:tcW w:w="0" w:type="auto"/>
            <w:vAlign w:val="center"/>
            <w:hideMark/>
          </w:tcPr>
          <w:p w14:paraId="328572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8EFACC" w14:textId="77777777" w:rsidR="00D67926" w:rsidRDefault="008D6FB8">
            <w:pPr>
              <w:rPr>
                <w:rFonts w:eastAsia="Times New Roman"/>
                <w:lang w:val="en-US"/>
              </w:rPr>
            </w:pPr>
            <w:r>
              <w:rPr>
                <w:rFonts w:eastAsia="Times New Roman"/>
                <w:lang w:val="en-US"/>
              </w:rPr>
              <w:t>Record of medication being taken by a patient</w:t>
            </w:r>
          </w:p>
        </w:tc>
      </w:tr>
      <w:tr w:rsidR="00D67926" w14:paraId="21877C6D" w14:textId="77777777">
        <w:trPr>
          <w:divId w:val="738407075"/>
          <w:tblCellSpacing w:w="15" w:type="dxa"/>
        </w:trPr>
        <w:tc>
          <w:tcPr>
            <w:tcW w:w="0" w:type="auto"/>
            <w:vAlign w:val="center"/>
            <w:hideMark/>
          </w:tcPr>
          <w:p w14:paraId="569EAE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9C26C1" w14:textId="77777777" w:rsidR="00D67926" w:rsidRDefault="008D6FB8">
            <w:pPr>
              <w:rPr>
                <w:rFonts w:eastAsia="Times New Roman"/>
                <w:lang w:val="en-US"/>
              </w:rPr>
            </w:pPr>
            <w:r>
              <w:rPr>
                <w:rFonts w:eastAsia="Times New Roman"/>
                <w:lang w:val="en-US"/>
              </w:rPr>
              <w:t xml:space="preserve">A record of a medication that is being consumed by a patient. A medication statements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w:t>
            </w:r>
            <w:r>
              <w:rPr>
                <w:rFonts w:eastAsia="Times New Roman"/>
                <w:lang w:val="en-US"/>
              </w:rPr>
              <w:lastRenderedPageBreak/>
              <w:t xml:space="preserve">patientâ€™s memory, from a prescription bottle or from a list of medications the patient, clinician or other party maintains. Medication Administration is more formal and is not missing detailed information. </w:t>
            </w:r>
          </w:p>
        </w:tc>
      </w:tr>
      <w:tr w:rsidR="00D67926" w14:paraId="3FEB5FB3" w14:textId="77777777">
        <w:trPr>
          <w:divId w:val="738407075"/>
          <w:tblCellSpacing w:w="15" w:type="dxa"/>
        </w:trPr>
        <w:tc>
          <w:tcPr>
            <w:tcW w:w="0" w:type="auto"/>
            <w:vAlign w:val="center"/>
            <w:hideMark/>
          </w:tcPr>
          <w:p w14:paraId="65BD31EB"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2630F9C9" w14:textId="77777777" w:rsidR="00D67926" w:rsidRDefault="008D6FB8">
            <w:pPr>
              <w:rPr>
                <w:rFonts w:eastAsia="Times New Roman"/>
                <w:lang w:val="en-US"/>
              </w:rPr>
            </w:pPr>
            <w:r>
              <w:rPr>
                <w:rFonts w:eastAsia="Times New Roman"/>
                <w:lang w:val="en-US"/>
              </w:rPr>
              <w:t>Reason not taken is only permitted if wasNotTaken is true</w:t>
            </w:r>
          </w:p>
        </w:tc>
      </w:tr>
      <w:tr w:rsidR="00D67926" w14:paraId="70970A92" w14:textId="77777777">
        <w:trPr>
          <w:divId w:val="738407075"/>
          <w:tblCellSpacing w:w="15" w:type="dxa"/>
        </w:trPr>
        <w:tc>
          <w:tcPr>
            <w:tcW w:w="0" w:type="auto"/>
            <w:vAlign w:val="center"/>
            <w:hideMark/>
          </w:tcPr>
          <w:p w14:paraId="43C31B0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EF10D46" w14:textId="77777777" w:rsidR="00D67926" w:rsidRDefault="008D6FB8">
            <w:pPr>
              <w:rPr>
                <w:rFonts w:eastAsia="Times New Roman"/>
                <w:lang w:val="en-US"/>
              </w:rPr>
            </w:pPr>
            <w:r>
              <w:rPr>
                <w:rFonts w:eastAsia="Times New Roman"/>
                <w:lang w:val="en-US"/>
              </w:rPr>
              <w:t>Reason for use is only permitted if wasNotTaken is false</w:t>
            </w:r>
          </w:p>
        </w:tc>
      </w:tr>
      <w:tr w:rsidR="00D67926" w14:paraId="3813655B" w14:textId="77777777">
        <w:trPr>
          <w:divId w:val="738407075"/>
          <w:tblCellSpacing w:w="15" w:type="dxa"/>
        </w:trPr>
        <w:tc>
          <w:tcPr>
            <w:tcW w:w="0" w:type="auto"/>
            <w:vAlign w:val="center"/>
            <w:hideMark/>
          </w:tcPr>
          <w:p w14:paraId="6D7D8291" w14:textId="77777777" w:rsidR="00D67926" w:rsidRDefault="008D6FB8">
            <w:pPr>
              <w:rPr>
                <w:rFonts w:eastAsia="Times New Roman"/>
                <w:lang w:val="en-US"/>
              </w:rPr>
            </w:pPr>
            <w:r>
              <w:rPr>
                <w:rFonts w:eastAsia="Times New Roman"/>
                <w:b/>
                <w:bCs/>
                <w:lang w:val="en-US"/>
              </w:rPr>
              <w:t>MedicationStatement.identifier</w:t>
            </w:r>
          </w:p>
        </w:tc>
        <w:tc>
          <w:tcPr>
            <w:tcW w:w="0" w:type="auto"/>
            <w:vAlign w:val="center"/>
            <w:hideMark/>
          </w:tcPr>
          <w:p w14:paraId="0306D483" w14:textId="77777777" w:rsidR="00D67926" w:rsidRDefault="00D67926">
            <w:pPr>
              <w:rPr>
                <w:rFonts w:eastAsia="Times New Roman"/>
                <w:lang w:val="en-US"/>
              </w:rPr>
            </w:pPr>
          </w:p>
        </w:tc>
      </w:tr>
      <w:tr w:rsidR="00D67926" w14:paraId="617C1A7B" w14:textId="77777777">
        <w:trPr>
          <w:divId w:val="738407075"/>
          <w:tblCellSpacing w:w="15" w:type="dxa"/>
        </w:trPr>
        <w:tc>
          <w:tcPr>
            <w:tcW w:w="0" w:type="auto"/>
            <w:vAlign w:val="center"/>
            <w:hideMark/>
          </w:tcPr>
          <w:p w14:paraId="5B241D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91F54C" w14:textId="77777777" w:rsidR="00D67926" w:rsidRDefault="008D6FB8">
            <w:pPr>
              <w:rPr>
                <w:rFonts w:eastAsia="Times New Roman"/>
                <w:lang w:val="en-US"/>
              </w:rPr>
            </w:pPr>
            <w:r>
              <w:rPr>
                <w:rFonts w:eastAsia="Times New Roman"/>
                <w:lang w:val="en-US"/>
              </w:rPr>
              <w:t>External Identifier</w:t>
            </w:r>
          </w:p>
        </w:tc>
      </w:tr>
      <w:tr w:rsidR="00D67926" w14:paraId="7C16EA97" w14:textId="77777777">
        <w:trPr>
          <w:divId w:val="738407075"/>
          <w:tblCellSpacing w:w="15" w:type="dxa"/>
        </w:trPr>
        <w:tc>
          <w:tcPr>
            <w:tcW w:w="0" w:type="auto"/>
            <w:vAlign w:val="center"/>
            <w:hideMark/>
          </w:tcPr>
          <w:p w14:paraId="7110D1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42F0A6" w14:textId="77777777"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14:paraId="75D59789" w14:textId="77777777">
        <w:trPr>
          <w:divId w:val="738407075"/>
          <w:tblCellSpacing w:w="15" w:type="dxa"/>
        </w:trPr>
        <w:tc>
          <w:tcPr>
            <w:tcW w:w="0" w:type="auto"/>
            <w:vAlign w:val="center"/>
            <w:hideMark/>
          </w:tcPr>
          <w:p w14:paraId="16329E57" w14:textId="77777777" w:rsidR="00D67926" w:rsidRDefault="008D6FB8">
            <w:pPr>
              <w:rPr>
                <w:rFonts w:eastAsia="Times New Roman"/>
                <w:lang w:val="en-US"/>
              </w:rPr>
            </w:pPr>
            <w:r>
              <w:rPr>
                <w:rFonts w:eastAsia="Times New Roman"/>
                <w:b/>
                <w:bCs/>
                <w:lang w:val="en-US"/>
              </w:rPr>
              <w:t>MedicationStatement.patient</w:t>
            </w:r>
          </w:p>
        </w:tc>
        <w:tc>
          <w:tcPr>
            <w:tcW w:w="0" w:type="auto"/>
            <w:vAlign w:val="center"/>
            <w:hideMark/>
          </w:tcPr>
          <w:p w14:paraId="2EF13045" w14:textId="77777777" w:rsidR="00D67926" w:rsidRDefault="00D67926">
            <w:pPr>
              <w:rPr>
                <w:rFonts w:eastAsia="Times New Roman"/>
                <w:lang w:val="en-US"/>
              </w:rPr>
            </w:pPr>
          </w:p>
        </w:tc>
      </w:tr>
      <w:tr w:rsidR="00D67926" w14:paraId="6C0656A7" w14:textId="77777777">
        <w:trPr>
          <w:divId w:val="738407075"/>
          <w:tblCellSpacing w:w="15" w:type="dxa"/>
        </w:trPr>
        <w:tc>
          <w:tcPr>
            <w:tcW w:w="0" w:type="auto"/>
            <w:vAlign w:val="center"/>
            <w:hideMark/>
          </w:tcPr>
          <w:p w14:paraId="1E2366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1176C6" w14:textId="77777777" w:rsidR="00D67926" w:rsidRDefault="008D6FB8">
            <w:pPr>
              <w:rPr>
                <w:rFonts w:eastAsia="Times New Roman"/>
                <w:lang w:val="en-US"/>
              </w:rPr>
            </w:pPr>
            <w:r>
              <w:rPr>
                <w:rFonts w:eastAsia="Times New Roman"/>
                <w:lang w:val="en-US"/>
              </w:rPr>
              <w:t>Who was/is taking medication</w:t>
            </w:r>
          </w:p>
        </w:tc>
      </w:tr>
      <w:tr w:rsidR="00D67926" w14:paraId="267622D6" w14:textId="77777777">
        <w:trPr>
          <w:divId w:val="738407075"/>
          <w:tblCellSpacing w:w="15" w:type="dxa"/>
        </w:trPr>
        <w:tc>
          <w:tcPr>
            <w:tcW w:w="0" w:type="auto"/>
            <w:vAlign w:val="center"/>
            <w:hideMark/>
          </w:tcPr>
          <w:p w14:paraId="4A3744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59F0C2" w14:textId="77777777" w:rsidR="00D67926" w:rsidRDefault="008D6FB8">
            <w:pPr>
              <w:rPr>
                <w:rFonts w:eastAsia="Times New Roman"/>
                <w:lang w:val="en-US"/>
              </w:rPr>
            </w:pPr>
            <w:r>
              <w:rPr>
                <w:rFonts w:eastAsia="Times New Roman"/>
                <w:lang w:val="en-US"/>
              </w:rPr>
              <w:t>The person or animal who is /was taking the medication.</w:t>
            </w:r>
          </w:p>
        </w:tc>
      </w:tr>
      <w:tr w:rsidR="00D67926" w14:paraId="1E4D52D3" w14:textId="77777777">
        <w:trPr>
          <w:divId w:val="738407075"/>
          <w:tblCellSpacing w:w="15" w:type="dxa"/>
        </w:trPr>
        <w:tc>
          <w:tcPr>
            <w:tcW w:w="0" w:type="auto"/>
            <w:vAlign w:val="center"/>
            <w:hideMark/>
          </w:tcPr>
          <w:p w14:paraId="1D2335D9" w14:textId="77777777" w:rsidR="00D67926" w:rsidRDefault="008D6FB8">
            <w:pPr>
              <w:rPr>
                <w:rFonts w:eastAsia="Times New Roman"/>
                <w:lang w:val="en-US"/>
              </w:rPr>
            </w:pPr>
            <w:r>
              <w:rPr>
                <w:rFonts w:eastAsia="Times New Roman"/>
                <w:b/>
                <w:bCs/>
                <w:lang w:val="en-US"/>
              </w:rPr>
              <w:t>MedicationStatement.informationSource</w:t>
            </w:r>
          </w:p>
        </w:tc>
        <w:tc>
          <w:tcPr>
            <w:tcW w:w="0" w:type="auto"/>
            <w:vAlign w:val="center"/>
            <w:hideMark/>
          </w:tcPr>
          <w:p w14:paraId="6AD591F5" w14:textId="77777777" w:rsidR="00D67926" w:rsidRDefault="00D67926">
            <w:pPr>
              <w:rPr>
                <w:rFonts w:eastAsia="Times New Roman"/>
                <w:lang w:val="en-US"/>
              </w:rPr>
            </w:pPr>
          </w:p>
        </w:tc>
      </w:tr>
      <w:tr w:rsidR="00D67926" w14:paraId="68C6537B" w14:textId="77777777">
        <w:trPr>
          <w:divId w:val="738407075"/>
          <w:tblCellSpacing w:w="15" w:type="dxa"/>
        </w:trPr>
        <w:tc>
          <w:tcPr>
            <w:tcW w:w="0" w:type="auto"/>
            <w:vAlign w:val="center"/>
            <w:hideMark/>
          </w:tcPr>
          <w:p w14:paraId="176F35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5144BA" w14:textId="77777777" w:rsidR="00D67926" w:rsidRDefault="008D6FB8">
            <w:pPr>
              <w:rPr>
                <w:rFonts w:eastAsia="Times New Roman"/>
                <w:lang w:val="en-US"/>
              </w:rPr>
            </w:pPr>
            <w:r>
              <w:rPr>
                <w:rFonts w:eastAsia="Times New Roman"/>
                <w:lang w:val="en-US"/>
              </w:rPr>
              <w:t>The person who provided the information about the taking of this medication.</w:t>
            </w:r>
          </w:p>
        </w:tc>
      </w:tr>
      <w:tr w:rsidR="00D67926" w14:paraId="0BEE007F" w14:textId="77777777">
        <w:trPr>
          <w:divId w:val="738407075"/>
          <w:tblCellSpacing w:w="15" w:type="dxa"/>
        </w:trPr>
        <w:tc>
          <w:tcPr>
            <w:tcW w:w="0" w:type="auto"/>
            <w:vAlign w:val="center"/>
            <w:hideMark/>
          </w:tcPr>
          <w:p w14:paraId="1B7D9391" w14:textId="77777777" w:rsidR="00D67926" w:rsidRDefault="008D6FB8">
            <w:pPr>
              <w:rPr>
                <w:rFonts w:eastAsia="Times New Roman"/>
                <w:lang w:val="en-US"/>
              </w:rPr>
            </w:pPr>
            <w:r>
              <w:rPr>
                <w:rFonts w:eastAsia="Times New Roman"/>
                <w:b/>
                <w:bCs/>
                <w:lang w:val="en-US"/>
              </w:rPr>
              <w:t>MedicationStatement.dateAsserted</w:t>
            </w:r>
          </w:p>
        </w:tc>
        <w:tc>
          <w:tcPr>
            <w:tcW w:w="0" w:type="auto"/>
            <w:vAlign w:val="center"/>
            <w:hideMark/>
          </w:tcPr>
          <w:p w14:paraId="3B92DB25" w14:textId="77777777" w:rsidR="00D67926" w:rsidRDefault="00D67926">
            <w:pPr>
              <w:rPr>
                <w:rFonts w:eastAsia="Times New Roman"/>
                <w:lang w:val="en-US"/>
              </w:rPr>
            </w:pPr>
          </w:p>
        </w:tc>
      </w:tr>
      <w:tr w:rsidR="00D67926" w14:paraId="499A520F" w14:textId="77777777">
        <w:trPr>
          <w:divId w:val="738407075"/>
          <w:tblCellSpacing w:w="15" w:type="dxa"/>
        </w:trPr>
        <w:tc>
          <w:tcPr>
            <w:tcW w:w="0" w:type="auto"/>
            <w:vAlign w:val="center"/>
            <w:hideMark/>
          </w:tcPr>
          <w:p w14:paraId="4495CAB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8FED95" w14:textId="77777777" w:rsidR="00D67926" w:rsidRDefault="008D6FB8">
            <w:pPr>
              <w:rPr>
                <w:rFonts w:eastAsia="Times New Roman"/>
                <w:lang w:val="en-US"/>
              </w:rPr>
            </w:pPr>
            <w:r>
              <w:rPr>
                <w:rFonts w:eastAsia="Times New Roman"/>
                <w:lang w:val="en-US"/>
              </w:rPr>
              <w:t>When the statement was asserted?</w:t>
            </w:r>
          </w:p>
        </w:tc>
      </w:tr>
      <w:tr w:rsidR="00D67926" w14:paraId="5428BC74" w14:textId="77777777">
        <w:trPr>
          <w:divId w:val="738407075"/>
          <w:tblCellSpacing w:w="15" w:type="dxa"/>
        </w:trPr>
        <w:tc>
          <w:tcPr>
            <w:tcW w:w="0" w:type="auto"/>
            <w:vAlign w:val="center"/>
            <w:hideMark/>
          </w:tcPr>
          <w:p w14:paraId="404AD6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18956A" w14:textId="77777777" w:rsidR="00D67926" w:rsidRDefault="008D6FB8">
            <w:pPr>
              <w:rPr>
                <w:rFonts w:eastAsia="Times New Roman"/>
                <w:lang w:val="en-US"/>
              </w:rPr>
            </w:pPr>
            <w:r>
              <w:rPr>
                <w:rFonts w:eastAsia="Times New Roman"/>
                <w:lang w:val="en-US"/>
              </w:rPr>
              <w:t>The date when the medication statement was asserted by the information source.</w:t>
            </w:r>
          </w:p>
        </w:tc>
      </w:tr>
      <w:tr w:rsidR="00D67926" w14:paraId="5C648D53" w14:textId="77777777">
        <w:trPr>
          <w:divId w:val="738407075"/>
          <w:tblCellSpacing w:w="15" w:type="dxa"/>
        </w:trPr>
        <w:tc>
          <w:tcPr>
            <w:tcW w:w="0" w:type="auto"/>
            <w:vAlign w:val="center"/>
            <w:hideMark/>
          </w:tcPr>
          <w:p w14:paraId="39D289C7" w14:textId="77777777" w:rsidR="00D67926" w:rsidRDefault="008D6FB8">
            <w:pPr>
              <w:rPr>
                <w:rFonts w:eastAsia="Times New Roman"/>
                <w:lang w:val="en-US"/>
              </w:rPr>
            </w:pPr>
            <w:r>
              <w:rPr>
                <w:rFonts w:eastAsia="Times New Roman"/>
                <w:b/>
                <w:bCs/>
                <w:lang w:val="en-US"/>
              </w:rPr>
              <w:t>MedicationStatement.status</w:t>
            </w:r>
          </w:p>
        </w:tc>
        <w:tc>
          <w:tcPr>
            <w:tcW w:w="0" w:type="auto"/>
            <w:vAlign w:val="center"/>
            <w:hideMark/>
          </w:tcPr>
          <w:p w14:paraId="5CFC76C0" w14:textId="77777777" w:rsidR="00D67926" w:rsidRDefault="00D67926">
            <w:pPr>
              <w:rPr>
                <w:rFonts w:eastAsia="Times New Roman"/>
                <w:lang w:val="en-US"/>
              </w:rPr>
            </w:pPr>
          </w:p>
        </w:tc>
      </w:tr>
      <w:tr w:rsidR="00D67926" w14:paraId="72507221" w14:textId="77777777">
        <w:trPr>
          <w:divId w:val="738407075"/>
          <w:tblCellSpacing w:w="15" w:type="dxa"/>
        </w:trPr>
        <w:tc>
          <w:tcPr>
            <w:tcW w:w="0" w:type="auto"/>
            <w:vAlign w:val="center"/>
            <w:hideMark/>
          </w:tcPr>
          <w:p w14:paraId="188E80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DF8079" w14:textId="77777777" w:rsidR="00D67926" w:rsidRDefault="008D6FB8">
            <w:pPr>
              <w:rPr>
                <w:rFonts w:eastAsia="Times New Roman"/>
                <w:lang w:val="en-US"/>
              </w:rPr>
            </w:pPr>
            <w:r>
              <w:rPr>
                <w:rFonts w:eastAsia="Times New Roman"/>
                <w:lang w:val="en-US"/>
              </w:rPr>
              <w:t xml:space="preserve">A code representing the patient or other sourceâ€™s judgment about the state of the medication used that this statement is about. </w:t>
            </w:r>
            <w:proofErr w:type="gramStart"/>
            <w:r>
              <w:rPr>
                <w:rFonts w:eastAsia="Times New Roman"/>
                <w:lang w:val="en-US"/>
              </w:rPr>
              <w:t>Generally</w:t>
            </w:r>
            <w:proofErr w:type="gramEnd"/>
            <w:r>
              <w:rPr>
                <w:rFonts w:eastAsia="Times New Roman"/>
                <w:lang w:val="en-US"/>
              </w:rPr>
              <w:t xml:space="preserve"> this will be active or completed. </w:t>
            </w:r>
          </w:p>
        </w:tc>
      </w:tr>
      <w:tr w:rsidR="00D67926" w14:paraId="62297C4C" w14:textId="77777777">
        <w:trPr>
          <w:divId w:val="738407075"/>
          <w:tblCellSpacing w:w="15" w:type="dxa"/>
        </w:trPr>
        <w:tc>
          <w:tcPr>
            <w:tcW w:w="0" w:type="auto"/>
            <w:vAlign w:val="center"/>
            <w:hideMark/>
          </w:tcPr>
          <w:p w14:paraId="1337437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A24003A" w14:textId="77777777" w:rsidR="00D67926" w:rsidRDefault="008D6FB8">
            <w:pPr>
              <w:rPr>
                <w:rFonts w:eastAsia="Times New Roman"/>
                <w:lang w:val="en-US"/>
              </w:rPr>
            </w:pPr>
            <w:r>
              <w:rPr>
                <w:rFonts w:eastAsia="Times New Roman"/>
                <w:lang w:val="en-US"/>
              </w:rPr>
              <w:t>A set of codes indicating the current status of a MedicationStatement</w:t>
            </w:r>
          </w:p>
        </w:tc>
      </w:tr>
      <w:tr w:rsidR="00D67926" w14:paraId="1C6CE2C4" w14:textId="77777777">
        <w:trPr>
          <w:divId w:val="738407075"/>
          <w:tblCellSpacing w:w="15" w:type="dxa"/>
        </w:trPr>
        <w:tc>
          <w:tcPr>
            <w:tcW w:w="0" w:type="auto"/>
            <w:vAlign w:val="center"/>
            <w:hideMark/>
          </w:tcPr>
          <w:p w14:paraId="6C925788" w14:textId="77777777" w:rsidR="00D67926" w:rsidRDefault="008D6FB8">
            <w:pPr>
              <w:rPr>
                <w:rFonts w:eastAsia="Times New Roman"/>
                <w:lang w:val="en-US"/>
              </w:rPr>
            </w:pPr>
            <w:r>
              <w:rPr>
                <w:rFonts w:eastAsia="Times New Roman"/>
                <w:b/>
                <w:bCs/>
                <w:lang w:val="en-US"/>
              </w:rPr>
              <w:t>MedicationStatement.wasNotTaken</w:t>
            </w:r>
          </w:p>
        </w:tc>
        <w:tc>
          <w:tcPr>
            <w:tcW w:w="0" w:type="auto"/>
            <w:vAlign w:val="center"/>
            <w:hideMark/>
          </w:tcPr>
          <w:p w14:paraId="4534FA23" w14:textId="77777777" w:rsidR="00D67926" w:rsidRDefault="00D67926">
            <w:pPr>
              <w:rPr>
                <w:rFonts w:eastAsia="Times New Roman"/>
                <w:lang w:val="en-US"/>
              </w:rPr>
            </w:pPr>
          </w:p>
        </w:tc>
      </w:tr>
      <w:tr w:rsidR="00D67926" w14:paraId="1F962B4A" w14:textId="77777777">
        <w:trPr>
          <w:divId w:val="738407075"/>
          <w:tblCellSpacing w:w="15" w:type="dxa"/>
        </w:trPr>
        <w:tc>
          <w:tcPr>
            <w:tcW w:w="0" w:type="auto"/>
            <w:vAlign w:val="center"/>
            <w:hideMark/>
          </w:tcPr>
          <w:p w14:paraId="184428B6"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09DA87BE" w14:textId="77777777" w:rsidR="00D67926" w:rsidRDefault="008D6FB8">
            <w:pPr>
              <w:rPr>
                <w:rFonts w:eastAsia="Times New Roman"/>
                <w:lang w:val="en-US"/>
              </w:rPr>
            </w:pPr>
            <w:r>
              <w:rPr>
                <w:rFonts w:eastAsia="Times New Roman"/>
                <w:lang w:val="en-US"/>
              </w:rPr>
              <w:t>True if medication is/was not being taken</w:t>
            </w:r>
          </w:p>
        </w:tc>
      </w:tr>
      <w:tr w:rsidR="00D67926" w14:paraId="7461400C" w14:textId="77777777">
        <w:trPr>
          <w:divId w:val="738407075"/>
          <w:tblCellSpacing w:w="15" w:type="dxa"/>
        </w:trPr>
        <w:tc>
          <w:tcPr>
            <w:tcW w:w="0" w:type="auto"/>
            <w:vAlign w:val="center"/>
            <w:hideMark/>
          </w:tcPr>
          <w:p w14:paraId="5F0770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6A3432" w14:textId="77777777" w:rsidR="00D67926" w:rsidRDefault="008D6FB8">
            <w:pPr>
              <w:rPr>
                <w:rFonts w:eastAsia="Times New Roman"/>
                <w:lang w:val="en-US"/>
              </w:rPr>
            </w:pPr>
            <w:r>
              <w:rPr>
                <w:rFonts w:eastAsia="Times New Roman"/>
                <w:lang w:val="en-US"/>
              </w:rPr>
              <w:t>Set this to true if the record is saying that the medication was NOT taken.</w:t>
            </w:r>
          </w:p>
        </w:tc>
      </w:tr>
      <w:tr w:rsidR="00D67926" w14:paraId="45E01A92" w14:textId="77777777">
        <w:trPr>
          <w:divId w:val="738407075"/>
          <w:tblCellSpacing w:w="15" w:type="dxa"/>
        </w:trPr>
        <w:tc>
          <w:tcPr>
            <w:tcW w:w="0" w:type="auto"/>
            <w:vAlign w:val="center"/>
            <w:hideMark/>
          </w:tcPr>
          <w:p w14:paraId="51E2FD0D"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0C12BCC2" w14:textId="77777777" w:rsidR="00D67926" w:rsidRDefault="008D6FB8">
            <w:pPr>
              <w:rPr>
                <w:rFonts w:eastAsia="Times New Roman"/>
                <w:lang w:val="en-US"/>
              </w:rPr>
            </w:pPr>
            <w:r>
              <w:rPr>
                <w:rFonts w:eastAsia="Times New Roman"/>
                <w:lang w:val="en-US"/>
              </w:rPr>
              <w:t>If this is missing, then the medication was taken</w:t>
            </w:r>
          </w:p>
        </w:tc>
      </w:tr>
      <w:tr w:rsidR="00D67926" w14:paraId="78F83CAE" w14:textId="77777777">
        <w:trPr>
          <w:divId w:val="738407075"/>
          <w:tblCellSpacing w:w="15" w:type="dxa"/>
        </w:trPr>
        <w:tc>
          <w:tcPr>
            <w:tcW w:w="0" w:type="auto"/>
            <w:vAlign w:val="center"/>
            <w:hideMark/>
          </w:tcPr>
          <w:p w14:paraId="41682071" w14:textId="77777777" w:rsidR="00D67926" w:rsidRDefault="008D6FB8">
            <w:pPr>
              <w:rPr>
                <w:rFonts w:eastAsia="Times New Roman"/>
                <w:lang w:val="en-US"/>
              </w:rPr>
            </w:pPr>
            <w:r>
              <w:rPr>
                <w:rFonts w:eastAsia="Times New Roman"/>
                <w:b/>
                <w:bCs/>
                <w:lang w:val="en-US"/>
              </w:rPr>
              <w:t>MedicationStatement.reasonNotTaken</w:t>
            </w:r>
          </w:p>
        </w:tc>
        <w:tc>
          <w:tcPr>
            <w:tcW w:w="0" w:type="auto"/>
            <w:vAlign w:val="center"/>
            <w:hideMark/>
          </w:tcPr>
          <w:p w14:paraId="52B15AE1" w14:textId="77777777" w:rsidR="00D67926" w:rsidRDefault="00D67926">
            <w:pPr>
              <w:rPr>
                <w:rFonts w:eastAsia="Times New Roman"/>
                <w:lang w:val="en-US"/>
              </w:rPr>
            </w:pPr>
          </w:p>
        </w:tc>
      </w:tr>
      <w:tr w:rsidR="00D67926" w14:paraId="1B671A95" w14:textId="77777777">
        <w:trPr>
          <w:divId w:val="738407075"/>
          <w:tblCellSpacing w:w="15" w:type="dxa"/>
        </w:trPr>
        <w:tc>
          <w:tcPr>
            <w:tcW w:w="0" w:type="auto"/>
            <w:vAlign w:val="center"/>
            <w:hideMark/>
          </w:tcPr>
          <w:p w14:paraId="663CE2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C3D249" w14:textId="77777777" w:rsidR="00D67926" w:rsidRDefault="008D6FB8">
            <w:pPr>
              <w:rPr>
                <w:rFonts w:eastAsia="Times New Roman"/>
                <w:lang w:val="en-US"/>
              </w:rPr>
            </w:pPr>
            <w:r>
              <w:rPr>
                <w:rFonts w:eastAsia="Times New Roman"/>
                <w:lang w:val="en-US"/>
              </w:rPr>
              <w:t>True if asserting medication was not given</w:t>
            </w:r>
          </w:p>
        </w:tc>
      </w:tr>
      <w:tr w:rsidR="00D67926" w14:paraId="10AA823B" w14:textId="77777777">
        <w:trPr>
          <w:divId w:val="738407075"/>
          <w:tblCellSpacing w:w="15" w:type="dxa"/>
        </w:trPr>
        <w:tc>
          <w:tcPr>
            <w:tcW w:w="0" w:type="auto"/>
            <w:vAlign w:val="center"/>
            <w:hideMark/>
          </w:tcPr>
          <w:p w14:paraId="5D7374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43CA09" w14:textId="77777777" w:rsidR="00D67926" w:rsidRDefault="008D6FB8">
            <w:pPr>
              <w:rPr>
                <w:rFonts w:eastAsia="Times New Roman"/>
                <w:lang w:val="en-US"/>
              </w:rPr>
            </w:pPr>
            <w:r>
              <w:rPr>
                <w:rFonts w:eastAsia="Times New Roman"/>
                <w:lang w:val="en-US"/>
              </w:rPr>
              <w:t>A code indicating why the medication was not taken.</w:t>
            </w:r>
          </w:p>
        </w:tc>
      </w:tr>
      <w:tr w:rsidR="00D67926" w14:paraId="64F5121F" w14:textId="77777777">
        <w:trPr>
          <w:divId w:val="738407075"/>
          <w:tblCellSpacing w:w="15" w:type="dxa"/>
        </w:trPr>
        <w:tc>
          <w:tcPr>
            <w:tcW w:w="0" w:type="auto"/>
            <w:vAlign w:val="center"/>
            <w:hideMark/>
          </w:tcPr>
          <w:p w14:paraId="7852C56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A6D0F6A" w14:textId="77777777"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14:paraId="080D8143" w14:textId="77777777">
        <w:trPr>
          <w:divId w:val="738407075"/>
          <w:tblCellSpacing w:w="15" w:type="dxa"/>
        </w:trPr>
        <w:tc>
          <w:tcPr>
            <w:tcW w:w="0" w:type="auto"/>
            <w:vAlign w:val="center"/>
            <w:hideMark/>
          </w:tcPr>
          <w:p w14:paraId="28C52D71" w14:textId="77777777" w:rsidR="00D67926" w:rsidRDefault="008D6FB8">
            <w:pPr>
              <w:rPr>
                <w:rFonts w:eastAsia="Times New Roman"/>
                <w:lang w:val="en-US"/>
              </w:rPr>
            </w:pPr>
            <w:r>
              <w:rPr>
                <w:rFonts w:eastAsia="Times New Roman"/>
                <w:b/>
                <w:bCs/>
                <w:lang w:val="en-US"/>
              </w:rPr>
              <w:t>MedicationStatement.reasonForUse[x]</w:t>
            </w:r>
          </w:p>
        </w:tc>
        <w:tc>
          <w:tcPr>
            <w:tcW w:w="0" w:type="auto"/>
            <w:vAlign w:val="center"/>
            <w:hideMark/>
          </w:tcPr>
          <w:p w14:paraId="2F6D1D65" w14:textId="77777777" w:rsidR="00D67926" w:rsidRDefault="00D67926">
            <w:pPr>
              <w:rPr>
                <w:rFonts w:eastAsia="Times New Roman"/>
                <w:lang w:val="en-US"/>
              </w:rPr>
            </w:pPr>
          </w:p>
        </w:tc>
      </w:tr>
      <w:tr w:rsidR="00D67926" w14:paraId="41DD3BB3" w14:textId="77777777">
        <w:trPr>
          <w:divId w:val="738407075"/>
          <w:tblCellSpacing w:w="15" w:type="dxa"/>
        </w:trPr>
        <w:tc>
          <w:tcPr>
            <w:tcW w:w="0" w:type="auto"/>
            <w:vAlign w:val="center"/>
            <w:hideMark/>
          </w:tcPr>
          <w:p w14:paraId="0924AB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D238E3" w14:textId="77777777" w:rsidR="00D67926" w:rsidRDefault="008D6FB8">
            <w:pPr>
              <w:rPr>
                <w:rFonts w:eastAsia="Times New Roman"/>
                <w:lang w:val="en-US"/>
              </w:rPr>
            </w:pPr>
            <w:r>
              <w:rPr>
                <w:rFonts w:eastAsia="Times New Roman"/>
                <w:lang w:val="en-US"/>
              </w:rPr>
              <w:t>A reason for why the medication is being/was taken.</w:t>
            </w:r>
          </w:p>
        </w:tc>
      </w:tr>
      <w:tr w:rsidR="00D67926" w14:paraId="49ACC9B9" w14:textId="77777777">
        <w:trPr>
          <w:divId w:val="738407075"/>
          <w:tblCellSpacing w:w="15" w:type="dxa"/>
        </w:trPr>
        <w:tc>
          <w:tcPr>
            <w:tcW w:w="0" w:type="auto"/>
            <w:vAlign w:val="center"/>
            <w:hideMark/>
          </w:tcPr>
          <w:p w14:paraId="5F4816B2" w14:textId="77777777" w:rsidR="00D67926" w:rsidRDefault="008D6FB8">
            <w:pPr>
              <w:rPr>
                <w:rFonts w:eastAsia="Times New Roman"/>
                <w:lang w:val="en-US"/>
              </w:rPr>
            </w:pPr>
            <w:r>
              <w:rPr>
                <w:rFonts w:eastAsia="Times New Roman"/>
                <w:b/>
                <w:bCs/>
                <w:lang w:val="en-US"/>
              </w:rPr>
              <w:t>MedicationStatement.effective[x]</w:t>
            </w:r>
          </w:p>
        </w:tc>
        <w:tc>
          <w:tcPr>
            <w:tcW w:w="0" w:type="auto"/>
            <w:vAlign w:val="center"/>
            <w:hideMark/>
          </w:tcPr>
          <w:p w14:paraId="6B9B8E3E" w14:textId="77777777" w:rsidR="00D67926" w:rsidRDefault="00D67926">
            <w:pPr>
              <w:rPr>
                <w:rFonts w:eastAsia="Times New Roman"/>
                <w:lang w:val="en-US"/>
              </w:rPr>
            </w:pPr>
          </w:p>
        </w:tc>
      </w:tr>
      <w:tr w:rsidR="00D67926" w14:paraId="52E8C0FC" w14:textId="77777777">
        <w:trPr>
          <w:divId w:val="738407075"/>
          <w:tblCellSpacing w:w="15" w:type="dxa"/>
        </w:trPr>
        <w:tc>
          <w:tcPr>
            <w:tcW w:w="0" w:type="auto"/>
            <w:vAlign w:val="center"/>
            <w:hideMark/>
          </w:tcPr>
          <w:p w14:paraId="04C398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CF547A" w14:textId="77777777" w:rsidR="00D67926" w:rsidRDefault="008D6FB8">
            <w:pPr>
              <w:rPr>
                <w:rFonts w:eastAsia="Times New Roman"/>
                <w:lang w:val="en-US"/>
              </w:rPr>
            </w:pPr>
            <w:r>
              <w:rPr>
                <w:rFonts w:eastAsia="Times New Roman"/>
                <w:lang w:val="en-US"/>
              </w:rPr>
              <w:t>Over what period was medication consumed?</w:t>
            </w:r>
          </w:p>
        </w:tc>
      </w:tr>
      <w:tr w:rsidR="00D67926" w14:paraId="330BAAFE" w14:textId="77777777">
        <w:trPr>
          <w:divId w:val="738407075"/>
          <w:tblCellSpacing w:w="15" w:type="dxa"/>
        </w:trPr>
        <w:tc>
          <w:tcPr>
            <w:tcW w:w="0" w:type="auto"/>
            <w:vAlign w:val="center"/>
            <w:hideMark/>
          </w:tcPr>
          <w:p w14:paraId="464056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3A5CED" w14:textId="77777777" w:rsidR="00D67926" w:rsidRDefault="008D6FB8">
            <w:pPr>
              <w:rPr>
                <w:rFonts w:eastAsia="Times New Roman"/>
                <w:lang w:val="en-US"/>
              </w:rPr>
            </w:pPr>
            <w:r>
              <w:rPr>
                <w:rFonts w:eastAsia="Times New Roman"/>
                <w:lang w:val="en-US"/>
              </w:rPr>
              <w:t xml:space="preserve">The interval of time during which it is being asserted that the patient was taking the medication (or was not taking, when the 'wasNotGiven' attribute is true). </w:t>
            </w:r>
          </w:p>
        </w:tc>
      </w:tr>
      <w:tr w:rsidR="00D67926" w14:paraId="69DE498B" w14:textId="77777777">
        <w:trPr>
          <w:divId w:val="738407075"/>
          <w:tblCellSpacing w:w="15" w:type="dxa"/>
        </w:trPr>
        <w:tc>
          <w:tcPr>
            <w:tcW w:w="0" w:type="auto"/>
            <w:vAlign w:val="center"/>
            <w:hideMark/>
          </w:tcPr>
          <w:p w14:paraId="61ABA34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A37578" w14:textId="77777777" w:rsidR="00D67926" w:rsidRDefault="008D6FB8">
            <w:pPr>
              <w:rPr>
                <w:rFonts w:eastAsia="Times New Roman"/>
                <w:lang w:val="en-US"/>
              </w:rPr>
            </w:pPr>
            <w:r>
              <w:rPr>
                <w:rFonts w:eastAsia="Times New Roman"/>
                <w:lang w:val="en-US"/>
              </w:rPr>
              <w:t>If the medication is still being taken at the time the statement is recorded, the "end" date will be omitted.</w:t>
            </w:r>
          </w:p>
        </w:tc>
      </w:tr>
      <w:tr w:rsidR="00D67926" w14:paraId="5542C0E4" w14:textId="77777777">
        <w:trPr>
          <w:divId w:val="738407075"/>
          <w:tblCellSpacing w:w="15" w:type="dxa"/>
        </w:trPr>
        <w:tc>
          <w:tcPr>
            <w:tcW w:w="0" w:type="auto"/>
            <w:vAlign w:val="center"/>
            <w:hideMark/>
          </w:tcPr>
          <w:p w14:paraId="0FB8483E" w14:textId="77777777" w:rsidR="00D67926" w:rsidRDefault="008D6FB8">
            <w:pPr>
              <w:rPr>
                <w:rFonts w:eastAsia="Times New Roman"/>
                <w:lang w:val="en-US"/>
              </w:rPr>
            </w:pPr>
            <w:r>
              <w:rPr>
                <w:rFonts w:eastAsia="Times New Roman"/>
                <w:b/>
                <w:bCs/>
                <w:lang w:val="en-US"/>
              </w:rPr>
              <w:t>MedicationStatement.note</w:t>
            </w:r>
          </w:p>
        </w:tc>
        <w:tc>
          <w:tcPr>
            <w:tcW w:w="0" w:type="auto"/>
            <w:vAlign w:val="center"/>
            <w:hideMark/>
          </w:tcPr>
          <w:p w14:paraId="2BB837D5" w14:textId="77777777" w:rsidR="00D67926" w:rsidRDefault="00D67926">
            <w:pPr>
              <w:rPr>
                <w:rFonts w:eastAsia="Times New Roman"/>
                <w:lang w:val="en-US"/>
              </w:rPr>
            </w:pPr>
          </w:p>
        </w:tc>
      </w:tr>
      <w:tr w:rsidR="00D67926" w14:paraId="527D8EAB" w14:textId="77777777">
        <w:trPr>
          <w:divId w:val="738407075"/>
          <w:tblCellSpacing w:w="15" w:type="dxa"/>
        </w:trPr>
        <w:tc>
          <w:tcPr>
            <w:tcW w:w="0" w:type="auto"/>
            <w:vAlign w:val="center"/>
            <w:hideMark/>
          </w:tcPr>
          <w:p w14:paraId="7CEED4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6889DB" w14:textId="77777777" w:rsidR="00D67926" w:rsidRDefault="008D6FB8">
            <w:pPr>
              <w:rPr>
                <w:rFonts w:eastAsia="Times New Roman"/>
                <w:lang w:val="en-US"/>
              </w:rPr>
            </w:pPr>
            <w:r>
              <w:rPr>
                <w:rFonts w:eastAsia="Times New Roman"/>
                <w:lang w:val="en-US"/>
              </w:rPr>
              <w:t>Further information about the statement</w:t>
            </w:r>
          </w:p>
        </w:tc>
      </w:tr>
      <w:tr w:rsidR="00D67926" w14:paraId="01371968" w14:textId="77777777">
        <w:trPr>
          <w:divId w:val="738407075"/>
          <w:tblCellSpacing w:w="15" w:type="dxa"/>
        </w:trPr>
        <w:tc>
          <w:tcPr>
            <w:tcW w:w="0" w:type="auto"/>
            <w:vAlign w:val="center"/>
            <w:hideMark/>
          </w:tcPr>
          <w:p w14:paraId="35D716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8916A9" w14:textId="77777777" w:rsidR="00D67926" w:rsidRDefault="008D6FB8">
            <w:pPr>
              <w:rPr>
                <w:rFonts w:eastAsia="Times New Roman"/>
                <w:lang w:val="en-US"/>
              </w:rPr>
            </w:pPr>
            <w:r>
              <w:rPr>
                <w:rFonts w:eastAsia="Times New Roman"/>
                <w:lang w:val="en-US"/>
              </w:rPr>
              <w:t>Provides extra information about the medication statement that is not conveyed by the other attributes.</w:t>
            </w:r>
          </w:p>
        </w:tc>
      </w:tr>
      <w:tr w:rsidR="00D67926" w14:paraId="57896EFA" w14:textId="77777777">
        <w:trPr>
          <w:divId w:val="738407075"/>
          <w:tblCellSpacing w:w="15" w:type="dxa"/>
        </w:trPr>
        <w:tc>
          <w:tcPr>
            <w:tcW w:w="0" w:type="auto"/>
            <w:vAlign w:val="center"/>
            <w:hideMark/>
          </w:tcPr>
          <w:p w14:paraId="39D64D40" w14:textId="77777777" w:rsidR="00D67926" w:rsidRDefault="008D6FB8">
            <w:pPr>
              <w:rPr>
                <w:rFonts w:eastAsia="Times New Roman"/>
                <w:lang w:val="en-US"/>
              </w:rPr>
            </w:pPr>
            <w:r>
              <w:rPr>
                <w:rFonts w:eastAsia="Times New Roman"/>
                <w:b/>
                <w:bCs/>
                <w:lang w:val="en-US"/>
              </w:rPr>
              <w:t>MedicationStatement.supportingInformation</w:t>
            </w:r>
          </w:p>
        </w:tc>
        <w:tc>
          <w:tcPr>
            <w:tcW w:w="0" w:type="auto"/>
            <w:vAlign w:val="center"/>
            <w:hideMark/>
          </w:tcPr>
          <w:p w14:paraId="6D5E5901" w14:textId="77777777" w:rsidR="00D67926" w:rsidRDefault="00D67926">
            <w:pPr>
              <w:rPr>
                <w:rFonts w:eastAsia="Times New Roman"/>
                <w:lang w:val="en-US"/>
              </w:rPr>
            </w:pPr>
          </w:p>
        </w:tc>
      </w:tr>
      <w:tr w:rsidR="00D67926" w14:paraId="5D1AB542" w14:textId="77777777">
        <w:trPr>
          <w:divId w:val="738407075"/>
          <w:tblCellSpacing w:w="15" w:type="dxa"/>
        </w:trPr>
        <w:tc>
          <w:tcPr>
            <w:tcW w:w="0" w:type="auto"/>
            <w:vAlign w:val="center"/>
            <w:hideMark/>
          </w:tcPr>
          <w:p w14:paraId="4E7351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FD00F6" w14:textId="77777777" w:rsidR="00D67926" w:rsidRDefault="008D6FB8">
            <w:pPr>
              <w:rPr>
                <w:rFonts w:eastAsia="Times New Roman"/>
                <w:lang w:val="en-US"/>
              </w:rPr>
            </w:pPr>
            <w:r>
              <w:rPr>
                <w:rFonts w:eastAsia="Times New Roman"/>
                <w:lang w:val="en-US"/>
              </w:rPr>
              <w:t>Additional supporting information</w:t>
            </w:r>
          </w:p>
        </w:tc>
      </w:tr>
      <w:tr w:rsidR="00D67926" w14:paraId="2DC3125D" w14:textId="77777777">
        <w:trPr>
          <w:divId w:val="738407075"/>
          <w:tblCellSpacing w:w="15" w:type="dxa"/>
        </w:trPr>
        <w:tc>
          <w:tcPr>
            <w:tcW w:w="0" w:type="auto"/>
            <w:vAlign w:val="center"/>
            <w:hideMark/>
          </w:tcPr>
          <w:p w14:paraId="64A881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74C555" w14:textId="77777777" w:rsidR="00D67926" w:rsidRDefault="008D6FB8">
            <w:pPr>
              <w:rPr>
                <w:rFonts w:eastAsia="Times New Roman"/>
                <w:lang w:val="en-US"/>
              </w:rPr>
            </w:pPr>
            <w:r>
              <w:rPr>
                <w:rFonts w:eastAsia="Times New Roman"/>
                <w:lang w:val="en-US"/>
              </w:rPr>
              <w:t>Allows linking the MedicationStatement to the underlying MedicationOrder, or to other information that supports the MedicationStatement.</w:t>
            </w:r>
          </w:p>
        </w:tc>
      </w:tr>
      <w:tr w:rsidR="00D67926" w14:paraId="62B77867" w14:textId="77777777">
        <w:trPr>
          <w:divId w:val="738407075"/>
          <w:tblCellSpacing w:w="15" w:type="dxa"/>
        </w:trPr>
        <w:tc>
          <w:tcPr>
            <w:tcW w:w="0" w:type="auto"/>
            <w:vAlign w:val="center"/>
            <w:hideMark/>
          </w:tcPr>
          <w:p w14:paraId="2FA4546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45B181" w14:textId="77777777" w:rsidR="00D67926" w:rsidRDefault="008D6FB8">
            <w:pPr>
              <w:rPr>
                <w:rFonts w:eastAsia="Times New Roman"/>
                <w:lang w:val="en-US"/>
              </w:rPr>
            </w:pPr>
            <w:r>
              <w:rPr>
                <w:rFonts w:eastAsia="Times New Roman"/>
                <w:lang w:val="en-US"/>
              </w:rPr>
              <w:t>Likely references would be to MedicationOrder, MedicationDispense, Claim, Observation or QuestionnaireAnswers.</w:t>
            </w:r>
          </w:p>
        </w:tc>
      </w:tr>
      <w:tr w:rsidR="00D67926" w14:paraId="70A57D31" w14:textId="77777777">
        <w:trPr>
          <w:divId w:val="738407075"/>
          <w:tblCellSpacing w:w="15" w:type="dxa"/>
        </w:trPr>
        <w:tc>
          <w:tcPr>
            <w:tcW w:w="0" w:type="auto"/>
            <w:vAlign w:val="center"/>
            <w:hideMark/>
          </w:tcPr>
          <w:p w14:paraId="3392FFC1" w14:textId="77777777" w:rsidR="00D67926" w:rsidRDefault="008D6FB8">
            <w:pPr>
              <w:rPr>
                <w:rFonts w:eastAsia="Times New Roman"/>
                <w:lang w:val="en-US"/>
              </w:rPr>
            </w:pPr>
            <w:r>
              <w:rPr>
                <w:rFonts w:eastAsia="Times New Roman"/>
                <w:b/>
                <w:bCs/>
                <w:lang w:val="en-US"/>
              </w:rPr>
              <w:t>MedicationStatement.medication[x]</w:t>
            </w:r>
          </w:p>
        </w:tc>
        <w:tc>
          <w:tcPr>
            <w:tcW w:w="0" w:type="auto"/>
            <w:vAlign w:val="center"/>
            <w:hideMark/>
          </w:tcPr>
          <w:p w14:paraId="296A5E04" w14:textId="77777777" w:rsidR="00D67926" w:rsidRDefault="00D67926">
            <w:pPr>
              <w:rPr>
                <w:rFonts w:eastAsia="Times New Roman"/>
                <w:lang w:val="en-US"/>
              </w:rPr>
            </w:pPr>
          </w:p>
        </w:tc>
      </w:tr>
      <w:tr w:rsidR="00D67926" w14:paraId="713635E5" w14:textId="77777777">
        <w:trPr>
          <w:divId w:val="738407075"/>
          <w:tblCellSpacing w:w="15" w:type="dxa"/>
        </w:trPr>
        <w:tc>
          <w:tcPr>
            <w:tcW w:w="0" w:type="auto"/>
            <w:vAlign w:val="center"/>
            <w:hideMark/>
          </w:tcPr>
          <w:p w14:paraId="17C0B4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D62AD6" w14:textId="77777777" w:rsidR="00D67926" w:rsidRDefault="008D6FB8">
            <w:pPr>
              <w:rPr>
                <w:rFonts w:eastAsia="Times New Roman"/>
                <w:lang w:val="en-US"/>
              </w:rPr>
            </w:pPr>
            <w:r>
              <w:rPr>
                <w:rFonts w:eastAsia="Times New Roman"/>
                <w:lang w:val="en-US"/>
              </w:rPr>
              <w:t>What medication was taken?</w:t>
            </w:r>
          </w:p>
        </w:tc>
      </w:tr>
      <w:tr w:rsidR="00D67926" w14:paraId="5BC12DE3" w14:textId="77777777">
        <w:trPr>
          <w:divId w:val="738407075"/>
          <w:tblCellSpacing w:w="15" w:type="dxa"/>
        </w:trPr>
        <w:tc>
          <w:tcPr>
            <w:tcW w:w="0" w:type="auto"/>
            <w:vAlign w:val="center"/>
            <w:hideMark/>
          </w:tcPr>
          <w:p w14:paraId="47BE9072"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4B841CC" w14:textId="77777777"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14:paraId="0E2FB450" w14:textId="77777777">
        <w:trPr>
          <w:divId w:val="738407075"/>
          <w:tblCellSpacing w:w="15" w:type="dxa"/>
        </w:trPr>
        <w:tc>
          <w:tcPr>
            <w:tcW w:w="0" w:type="auto"/>
            <w:vAlign w:val="center"/>
            <w:hideMark/>
          </w:tcPr>
          <w:p w14:paraId="1D0A443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DE6E6C4" w14:textId="77777777"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medication this statement concerns. When the only available information is a text description of the medication, Medication.code.text should be used. </w:t>
            </w:r>
          </w:p>
        </w:tc>
      </w:tr>
      <w:tr w:rsidR="00D67926" w14:paraId="4A276420" w14:textId="77777777">
        <w:trPr>
          <w:divId w:val="738407075"/>
          <w:tblCellSpacing w:w="15" w:type="dxa"/>
        </w:trPr>
        <w:tc>
          <w:tcPr>
            <w:tcW w:w="0" w:type="auto"/>
            <w:vAlign w:val="center"/>
            <w:hideMark/>
          </w:tcPr>
          <w:p w14:paraId="57252300" w14:textId="77777777" w:rsidR="00D67926" w:rsidRDefault="008D6FB8">
            <w:pPr>
              <w:rPr>
                <w:rFonts w:eastAsia="Times New Roman"/>
                <w:lang w:val="en-US"/>
              </w:rPr>
            </w:pPr>
            <w:r>
              <w:rPr>
                <w:rFonts w:eastAsia="Times New Roman"/>
                <w:b/>
                <w:bCs/>
                <w:lang w:val="en-US"/>
              </w:rPr>
              <w:t>MedicationStatement.dosage</w:t>
            </w:r>
          </w:p>
        </w:tc>
        <w:tc>
          <w:tcPr>
            <w:tcW w:w="0" w:type="auto"/>
            <w:vAlign w:val="center"/>
            <w:hideMark/>
          </w:tcPr>
          <w:p w14:paraId="46BC8AD8" w14:textId="77777777" w:rsidR="00D67926" w:rsidRDefault="00D67926">
            <w:pPr>
              <w:rPr>
                <w:rFonts w:eastAsia="Times New Roman"/>
                <w:lang w:val="en-US"/>
              </w:rPr>
            </w:pPr>
          </w:p>
        </w:tc>
      </w:tr>
      <w:tr w:rsidR="00D67926" w14:paraId="5AA9C1B4" w14:textId="77777777">
        <w:trPr>
          <w:divId w:val="738407075"/>
          <w:tblCellSpacing w:w="15" w:type="dxa"/>
        </w:trPr>
        <w:tc>
          <w:tcPr>
            <w:tcW w:w="0" w:type="auto"/>
            <w:vAlign w:val="center"/>
            <w:hideMark/>
          </w:tcPr>
          <w:p w14:paraId="6438E9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5FF793" w14:textId="77777777" w:rsidR="00D67926" w:rsidRDefault="008D6FB8">
            <w:pPr>
              <w:rPr>
                <w:rFonts w:eastAsia="Times New Roman"/>
                <w:lang w:val="en-US"/>
              </w:rPr>
            </w:pPr>
            <w:r>
              <w:rPr>
                <w:rFonts w:eastAsia="Times New Roman"/>
                <w:lang w:val="en-US"/>
              </w:rPr>
              <w:t>Details of how medication was taken</w:t>
            </w:r>
          </w:p>
        </w:tc>
      </w:tr>
      <w:tr w:rsidR="00D67926" w14:paraId="2BFAC816" w14:textId="77777777">
        <w:trPr>
          <w:divId w:val="738407075"/>
          <w:tblCellSpacing w:w="15" w:type="dxa"/>
        </w:trPr>
        <w:tc>
          <w:tcPr>
            <w:tcW w:w="0" w:type="auto"/>
            <w:vAlign w:val="center"/>
            <w:hideMark/>
          </w:tcPr>
          <w:p w14:paraId="3D7907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25B0C1" w14:textId="77777777" w:rsidR="00D67926" w:rsidRDefault="008D6FB8">
            <w:pPr>
              <w:rPr>
                <w:rFonts w:eastAsia="Times New Roman"/>
                <w:lang w:val="en-US"/>
              </w:rPr>
            </w:pPr>
            <w:r>
              <w:rPr>
                <w:rFonts w:eastAsia="Times New Roman"/>
                <w:lang w:val="en-US"/>
              </w:rPr>
              <w:t>Indicates how the medication is/was used by the patient.</w:t>
            </w:r>
          </w:p>
        </w:tc>
      </w:tr>
      <w:tr w:rsidR="00D67926" w14:paraId="16793A70" w14:textId="77777777">
        <w:trPr>
          <w:divId w:val="738407075"/>
          <w:tblCellSpacing w:w="15" w:type="dxa"/>
        </w:trPr>
        <w:tc>
          <w:tcPr>
            <w:tcW w:w="0" w:type="auto"/>
            <w:vAlign w:val="center"/>
            <w:hideMark/>
          </w:tcPr>
          <w:p w14:paraId="4EDAC404" w14:textId="77777777" w:rsidR="00D67926" w:rsidRDefault="008D6FB8">
            <w:pPr>
              <w:rPr>
                <w:rFonts w:eastAsia="Times New Roman"/>
                <w:lang w:val="en-US"/>
              </w:rPr>
            </w:pPr>
            <w:r>
              <w:rPr>
                <w:rFonts w:eastAsia="Times New Roman"/>
                <w:b/>
                <w:bCs/>
                <w:lang w:val="en-US"/>
              </w:rPr>
              <w:t>MedicationStatement.dosage.text</w:t>
            </w:r>
          </w:p>
        </w:tc>
        <w:tc>
          <w:tcPr>
            <w:tcW w:w="0" w:type="auto"/>
            <w:vAlign w:val="center"/>
            <w:hideMark/>
          </w:tcPr>
          <w:p w14:paraId="399EA6FE" w14:textId="77777777" w:rsidR="00D67926" w:rsidRDefault="00D67926">
            <w:pPr>
              <w:rPr>
                <w:rFonts w:eastAsia="Times New Roman"/>
                <w:lang w:val="en-US"/>
              </w:rPr>
            </w:pPr>
          </w:p>
        </w:tc>
      </w:tr>
      <w:tr w:rsidR="00D67926" w14:paraId="7C86B273" w14:textId="77777777">
        <w:trPr>
          <w:divId w:val="738407075"/>
          <w:tblCellSpacing w:w="15" w:type="dxa"/>
        </w:trPr>
        <w:tc>
          <w:tcPr>
            <w:tcW w:w="0" w:type="auto"/>
            <w:vAlign w:val="center"/>
            <w:hideMark/>
          </w:tcPr>
          <w:p w14:paraId="43C39E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98D741" w14:textId="77777777" w:rsidR="00D67926" w:rsidRDefault="008D6FB8">
            <w:pPr>
              <w:rPr>
                <w:rFonts w:eastAsia="Times New Roman"/>
                <w:lang w:val="en-US"/>
              </w:rPr>
            </w:pPr>
            <w:r>
              <w:rPr>
                <w:rFonts w:eastAsia="Times New Roman"/>
                <w:lang w:val="en-US"/>
              </w:rPr>
              <w:t>Reported dosage information</w:t>
            </w:r>
          </w:p>
        </w:tc>
      </w:tr>
      <w:tr w:rsidR="00D67926" w14:paraId="05DB179C" w14:textId="77777777">
        <w:trPr>
          <w:divId w:val="738407075"/>
          <w:tblCellSpacing w:w="15" w:type="dxa"/>
        </w:trPr>
        <w:tc>
          <w:tcPr>
            <w:tcW w:w="0" w:type="auto"/>
            <w:vAlign w:val="center"/>
            <w:hideMark/>
          </w:tcPr>
          <w:p w14:paraId="5678DDD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E24E19" w14:textId="77777777" w:rsidR="00D67926" w:rsidRDefault="008D6FB8">
            <w:pPr>
              <w:rPr>
                <w:rFonts w:eastAsia="Times New Roman"/>
                <w:lang w:val="en-US"/>
              </w:rPr>
            </w:pPr>
            <w:r>
              <w:rPr>
                <w:rFonts w:eastAsia="Times New Roman"/>
                <w:lang w:val="en-US"/>
              </w:rPr>
              <w:t xml:space="preserve">Free text dosage information as reported about a patient's medication use. When coded dosage information is present, the free text may still be present for display to humans. </w:t>
            </w:r>
          </w:p>
        </w:tc>
      </w:tr>
      <w:tr w:rsidR="00D67926" w14:paraId="560B3818" w14:textId="77777777">
        <w:trPr>
          <w:divId w:val="738407075"/>
          <w:tblCellSpacing w:w="15" w:type="dxa"/>
        </w:trPr>
        <w:tc>
          <w:tcPr>
            <w:tcW w:w="0" w:type="auto"/>
            <w:vAlign w:val="center"/>
            <w:hideMark/>
          </w:tcPr>
          <w:p w14:paraId="41257F55" w14:textId="77777777" w:rsidR="00D67926" w:rsidRDefault="008D6FB8">
            <w:pPr>
              <w:rPr>
                <w:rFonts w:eastAsia="Times New Roman"/>
                <w:lang w:val="en-US"/>
              </w:rPr>
            </w:pPr>
            <w:r>
              <w:rPr>
                <w:rFonts w:eastAsia="Times New Roman"/>
                <w:b/>
                <w:bCs/>
                <w:lang w:val="en-US"/>
              </w:rPr>
              <w:t>MedicationStatement.dosage.timing</w:t>
            </w:r>
          </w:p>
        </w:tc>
        <w:tc>
          <w:tcPr>
            <w:tcW w:w="0" w:type="auto"/>
            <w:vAlign w:val="center"/>
            <w:hideMark/>
          </w:tcPr>
          <w:p w14:paraId="5692BA8B" w14:textId="77777777" w:rsidR="00D67926" w:rsidRDefault="00D67926">
            <w:pPr>
              <w:rPr>
                <w:rFonts w:eastAsia="Times New Roman"/>
                <w:lang w:val="en-US"/>
              </w:rPr>
            </w:pPr>
          </w:p>
        </w:tc>
      </w:tr>
      <w:tr w:rsidR="00D67926" w14:paraId="72C036F9" w14:textId="77777777">
        <w:trPr>
          <w:divId w:val="738407075"/>
          <w:tblCellSpacing w:w="15" w:type="dxa"/>
        </w:trPr>
        <w:tc>
          <w:tcPr>
            <w:tcW w:w="0" w:type="auto"/>
            <w:vAlign w:val="center"/>
            <w:hideMark/>
          </w:tcPr>
          <w:p w14:paraId="0773C3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120E6C" w14:textId="77777777" w:rsidR="00D67926" w:rsidRDefault="008D6FB8">
            <w:pPr>
              <w:rPr>
                <w:rFonts w:eastAsia="Times New Roman"/>
                <w:lang w:val="en-US"/>
              </w:rPr>
            </w:pPr>
            <w:r>
              <w:rPr>
                <w:rFonts w:eastAsia="Times New Roman"/>
                <w:lang w:val="en-US"/>
              </w:rPr>
              <w:t>When/how often was medication taken?</w:t>
            </w:r>
          </w:p>
        </w:tc>
      </w:tr>
      <w:tr w:rsidR="00D67926" w14:paraId="2585534F" w14:textId="77777777">
        <w:trPr>
          <w:divId w:val="738407075"/>
          <w:tblCellSpacing w:w="15" w:type="dxa"/>
        </w:trPr>
        <w:tc>
          <w:tcPr>
            <w:tcW w:w="0" w:type="auto"/>
            <w:vAlign w:val="center"/>
            <w:hideMark/>
          </w:tcPr>
          <w:p w14:paraId="5309E4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8EACBB" w14:textId="77777777"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14:paraId="38FD4F8E" w14:textId="77777777">
        <w:trPr>
          <w:divId w:val="738407075"/>
          <w:tblCellSpacing w:w="15" w:type="dxa"/>
        </w:trPr>
        <w:tc>
          <w:tcPr>
            <w:tcW w:w="0" w:type="auto"/>
            <w:vAlign w:val="center"/>
            <w:hideMark/>
          </w:tcPr>
          <w:p w14:paraId="06D9BB38" w14:textId="77777777" w:rsidR="00D67926" w:rsidRDefault="008D6FB8">
            <w:pPr>
              <w:rPr>
                <w:rFonts w:eastAsia="Times New Roman"/>
                <w:lang w:val="en-US"/>
              </w:rPr>
            </w:pPr>
            <w:r>
              <w:rPr>
                <w:rFonts w:eastAsia="Times New Roman"/>
                <w:b/>
                <w:bCs/>
                <w:lang w:val="en-US"/>
              </w:rPr>
              <w:t>MedicationStatement.dosage.asNeeded[x]</w:t>
            </w:r>
          </w:p>
        </w:tc>
        <w:tc>
          <w:tcPr>
            <w:tcW w:w="0" w:type="auto"/>
            <w:vAlign w:val="center"/>
            <w:hideMark/>
          </w:tcPr>
          <w:p w14:paraId="69F00BB0" w14:textId="77777777" w:rsidR="00D67926" w:rsidRDefault="00D67926">
            <w:pPr>
              <w:rPr>
                <w:rFonts w:eastAsia="Times New Roman"/>
                <w:lang w:val="en-US"/>
              </w:rPr>
            </w:pPr>
          </w:p>
        </w:tc>
      </w:tr>
      <w:tr w:rsidR="00D67926" w14:paraId="521F0D21" w14:textId="77777777">
        <w:trPr>
          <w:divId w:val="738407075"/>
          <w:tblCellSpacing w:w="15" w:type="dxa"/>
        </w:trPr>
        <w:tc>
          <w:tcPr>
            <w:tcW w:w="0" w:type="auto"/>
            <w:vAlign w:val="center"/>
            <w:hideMark/>
          </w:tcPr>
          <w:p w14:paraId="68E1D4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A7CAE2" w14:textId="77777777" w:rsidR="00D67926" w:rsidRDefault="008D6FB8">
            <w:pPr>
              <w:rPr>
                <w:rFonts w:eastAsia="Times New Roman"/>
                <w:lang w:val="en-US"/>
              </w:rPr>
            </w:pPr>
            <w:r>
              <w:rPr>
                <w:rFonts w:eastAsia="Times New Roman"/>
                <w:lang w:val="en-US"/>
              </w:rPr>
              <w:t>Take "as needed" f(or x)</w:t>
            </w:r>
          </w:p>
        </w:tc>
      </w:tr>
      <w:tr w:rsidR="00D67926" w14:paraId="36B672A3" w14:textId="77777777">
        <w:trPr>
          <w:divId w:val="738407075"/>
          <w:tblCellSpacing w:w="15" w:type="dxa"/>
        </w:trPr>
        <w:tc>
          <w:tcPr>
            <w:tcW w:w="0" w:type="auto"/>
            <w:vAlign w:val="center"/>
            <w:hideMark/>
          </w:tcPr>
          <w:p w14:paraId="0C477A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2D1CCB" w14:textId="77777777"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w:t>
            </w:r>
            <w:r>
              <w:rPr>
                <w:rFonts w:eastAsia="Times New Roman"/>
                <w:lang w:val="en-US"/>
              </w:rPr>
              <w:lastRenderedPageBreak/>
              <w:t xml:space="preserve">(CodeableConcept). </w:t>
            </w:r>
            <w:proofErr w:type="gramStart"/>
            <w:r>
              <w:rPr>
                <w:rFonts w:eastAsia="Times New Roman"/>
                <w:lang w:val="en-US"/>
              </w:rPr>
              <w:t>Specifically</w:t>
            </w:r>
            <w:proofErr w:type="gramEnd"/>
            <w:r>
              <w:rPr>
                <w:rFonts w:eastAsia="Times New Roman"/>
                <w:lang w:val="en-US"/>
              </w:rPr>
              <w:t xml:space="preserve"> if 'boolean' datatype is selected, then the following logic applies: If set to True, this indicates that the medication is only taken when needed, within the specified schedule. </w:t>
            </w:r>
          </w:p>
        </w:tc>
      </w:tr>
      <w:tr w:rsidR="00D67926" w14:paraId="4549065E" w14:textId="77777777">
        <w:trPr>
          <w:divId w:val="738407075"/>
          <w:tblCellSpacing w:w="15" w:type="dxa"/>
        </w:trPr>
        <w:tc>
          <w:tcPr>
            <w:tcW w:w="0" w:type="auto"/>
            <w:vAlign w:val="center"/>
            <w:hideMark/>
          </w:tcPr>
          <w:p w14:paraId="1058975B"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31B3441E" w14:textId="77777777"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14:paraId="05FE820F" w14:textId="77777777">
        <w:trPr>
          <w:divId w:val="738407075"/>
          <w:tblCellSpacing w:w="15" w:type="dxa"/>
        </w:trPr>
        <w:tc>
          <w:tcPr>
            <w:tcW w:w="0" w:type="auto"/>
            <w:vAlign w:val="center"/>
            <w:hideMark/>
          </w:tcPr>
          <w:p w14:paraId="1D862B54" w14:textId="77777777" w:rsidR="00D67926" w:rsidRDefault="008D6FB8">
            <w:pPr>
              <w:rPr>
                <w:rFonts w:eastAsia="Times New Roman"/>
                <w:lang w:val="en-US"/>
              </w:rPr>
            </w:pPr>
            <w:r>
              <w:rPr>
                <w:rFonts w:eastAsia="Times New Roman"/>
                <w:b/>
                <w:bCs/>
                <w:lang w:val="en-US"/>
              </w:rPr>
              <w:t>MedicationStatement.dosage.site[x]</w:t>
            </w:r>
          </w:p>
        </w:tc>
        <w:tc>
          <w:tcPr>
            <w:tcW w:w="0" w:type="auto"/>
            <w:vAlign w:val="center"/>
            <w:hideMark/>
          </w:tcPr>
          <w:p w14:paraId="3F38ED90" w14:textId="77777777" w:rsidR="00D67926" w:rsidRDefault="00D67926">
            <w:pPr>
              <w:rPr>
                <w:rFonts w:eastAsia="Times New Roman"/>
                <w:lang w:val="en-US"/>
              </w:rPr>
            </w:pPr>
          </w:p>
        </w:tc>
      </w:tr>
      <w:tr w:rsidR="00D67926" w14:paraId="269C0993" w14:textId="77777777">
        <w:trPr>
          <w:divId w:val="738407075"/>
          <w:tblCellSpacing w:w="15" w:type="dxa"/>
        </w:trPr>
        <w:tc>
          <w:tcPr>
            <w:tcW w:w="0" w:type="auto"/>
            <w:vAlign w:val="center"/>
            <w:hideMark/>
          </w:tcPr>
          <w:p w14:paraId="0FD03D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D954EE" w14:textId="77777777" w:rsidR="00D67926" w:rsidRDefault="008D6FB8">
            <w:pPr>
              <w:rPr>
                <w:rFonts w:eastAsia="Times New Roman"/>
                <w:lang w:val="en-US"/>
              </w:rPr>
            </w:pPr>
            <w:r>
              <w:rPr>
                <w:rFonts w:eastAsia="Times New Roman"/>
                <w:lang w:val="en-US"/>
              </w:rPr>
              <w:t>Where on body was medication administered?</w:t>
            </w:r>
          </w:p>
        </w:tc>
      </w:tr>
      <w:tr w:rsidR="00D67926" w14:paraId="293DE08E" w14:textId="77777777">
        <w:trPr>
          <w:divId w:val="738407075"/>
          <w:tblCellSpacing w:w="15" w:type="dxa"/>
        </w:trPr>
        <w:tc>
          <w:tcPr>
            <w:tcW w:w="0" w:type="auto"/>
            <w:vAlign w:val="center"/>
            <w:hideMark/>
          </w:tcPr>
          <w:p w14:paraId="4B28217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97F278" w14:textId="77777777" w:rsidR="00D67926" w:rsidRDefault="008D6FB8">
            <w:pPr>
              <w:rPr>
                <w:rFonts w:eastAsia="Times New Roman"/>
                <w:lang w:val="en-US"/>
              </w:rPr>
            </w:pPr>
            <w:r>
              <w:rPr>
                <w:rFonts w:eastAsia="Times New Roman"/>
                <w:lang w:val="en-US"/>
              </w:rPr>
              <w:t>A coded specification of or a reference to the anatomic site where the medication first enters the body.</w:t>
            </w:r>
          </w:p>
        </w:tc>
      </w:tr>
      <w:tr w:rsidR="00D67926" w14:paraId="10302A65" w14:textId="77777777">
        <w:trPr>
          <w:divId w:val="738407075"/>
          <w:tblCellSpacing w:w="15" w:type="dxa"/>
        </w:trPr>
        <w:tc>
          <w:tcPr>
            <w:tcW w:w="0" w:type="auto"/>
            <w:vAlign w:val="center"/>
            <w:hideMark/>
          </w:tcPr>
          <w:p w14:paraId="45DC5D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08A1B3" w14:textId="77777777"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14:paraId="48E3AE5B" w14:textId="77777777">
        <w:trPr>
          <w:divId w:val="738407075"/>
          <w:tblCellSpacing w:w="15" w:type="dxa"/>
        </w:trPr>
        <w:tc>
          <w:tcPr>
            <w:tcW w:w="0" w:type="auto"/>
            <w:vAlign w:val="center"/>
            <w:hideMark/>
          </w:tcPr>
          <w:p w14:paraId="22D71A6B" w14:textId="77777777" w:rsidR="00D67926" w:rsidRDefault="008D6FB8">
            <w:pPr>
              <w:rPr>
                <w:rFonts w:eastAsia="Times New Roman"/>
                <w:lang w:val="en-US"/>
              </w:rPr>
            </w:pPr>
            <w:r>
              <w:rPr>
                <w:rFonts w:eastAsia="Times New Roman"/>
                <w:b/>
                <w:bCs/>
                <w:lang w:val="en-US"/>
              </w:rPr>
              <w:t>MedicationStatement.dosage.route</w:t>
            </w:r>
          </w:p>
        </w:tc>
        <w:tc>
          <w:tcPr>
            <w:tcW w:w="0" w:type="auto"/>
            <w:vAlign w:val="center"/>
            <w:hideMark/>
          </w:tcPr>
          <w:p w14:paraId="311D376A" w14:textId="77777777" w:rsidR="00D67926" w:rsidRDefault="00D67926">
            <w:pPr>
              <w:rPr>
                <w:rFonts w:eastAsia="Times New Roman"/>
                <w:lang w:val="en-US"/>
              </w:rPr>
            </w:pPr>
          </w:p>
        </w:tc>
      </w:tr>
      <w:tr w:rsidR="00D67926" w14:paraId="6872C001" w14:textId="77777777">
        <w:trPr>
          <w:divId w:val="738407075"/>
          <w:tblCellSpacing w:w="15" w:type="dxa"/>
        </w:trPr>
        <w:tc>
          <w:tcPr>
            <w:tcW w:w="0" w:type="auto"/>
            <w:vAlign w:val="center"/>
            <w:hideMark/>
          </w:tcPr>
          <w:p w14:paraId="61A4B2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6193E1" w14:textId="77777777" w:rsidR="00D67926" w:rsidRDefault="008D6FB8">
            <w:pPr>
              <w:rPr>
                <w:rFonts w:eastAsia="Times New Roman"/>
                <w:lang w:val="en-US"/>
              </w:rPr>
            </w:pPr>
            <w:r>
              <w:rPr>
                <w:rFonts w:eastAsia="Times New Roman"/>
                <w:lang w:val="en-US"/>
              </w:rPr>
              <w:t>How did the medication enter the body?</w:t>
            </w:r>
          </w:p>
        </w:tc>
      </w:tr>
      <w:tr w:rsidR="00D67926" w14:paraId="4A8B2D67" w14:textId="77777777">
        <w:trPr>
          <w:divId w:val="738407075"/>
          <w:tblCellSpacing w:w="15" w:type="dxa"/>
        </w:trPr>
        <w:tc>
          <w:tcPr>
            <w:tcW w:w="0" w:type="auto"/>
            <w:vAlign w:val="center"/>
            <w:hideMark/>
          </w:tcPr>
          <w:p w14:paraId="153CD9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60B1A0" w14:textId="77777777"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14:paraId="5FB6DA15" w14:textId="77777777">
        <w:trPr>
          <w:divId w:val="738407075"/>
          <w:tblCellSpacing w:w="15" w:type="dxa"/>
        </w:trPr>
        <w:tc>
          <w:tcPr>
            <w:tcW w:w="0" w:type="auto"/>
            <w:vAlign w:val="center"/>
            <w:hideMark/>
          </w:tcPr>
          <w:p w14:paraId="58599FE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5973A9" w14:textId="77777777"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14:paraId="43B15638" w14:textId="77777777">
        <w:trPr>
          <w:divId w:val="738407075"/>
          <w:tblCellSpacing w:w="15" w:type="dxa"/>
        </w:trPr>
        <w:tc>
          <w:tcPr>
            <w:tcW w:w="0" w:type="auto"/>
            <w:vAlign w:val="center"/>
            <w:hideMark/>
          </w:tcPr>
          <w:p w14:paraId="04D9409C" w14:textId="77777777" w:rsidR="00D67926" w:rsidRDefault="008D6FB8">
            <w:pPr>
              <w:rPr>
                <w:rFonts w:eastAsia="Times New Roman"/>
                <w:lang w:val="en-US"/>
              </w:rPr>
            </w:pPr>
            <w:r>
              <w:rPr>
                <w:rFonts w:eastAsia="Times New Roman"/>
                <w:b/>
                <w:bCs/>
                <w:lang w:val="en-US"/>
              </w:rPr>
              <w:t>MedicationStatement.dosage.method</w:t>
            </w:r>
          </w:p>
        </w:tc>
        <w:tc>
          <w:tcPr>
            <w:tcW w:w="0" w:type="auto"/>
            <w:vAlign w:val="center"/>
            <w:hideMark/>
          </w:tcPr>
          <w:p w14:paraId="1D904B9C" w14:textId="77777777" w:rsidR="00D67926" w:rsidRDefault="00D67926">
            <w:pPr>
              <w:rPr>
                <w:rFonts w:eastAsia="Times New Roman"/>
                <w:lang w:val="en-US"/>
              </w:rPr>
            </w:pPr>
          </w:p>
        </w:tc>
      </w:tr>
      <w:tr w:rsidR="00D67926" w14:paraId="092463A9" w14:textId="77777777">
        <w:trPr>
          <w:divId w:val="738407075"/>
          <w:tblCellSpacing w:w="15" w:type="dxa"/>
        </w:trPr>
        <w:tc>
          <w:tcPr>
            <w:tcW w:w="0" w:type="auto"/>
            <w:vAlign w:val="center"/>
            <w:hideMark/>
          </w:tcPr>
          <w:p w14:paraId="054585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12D93A" w14:textId="77777777" w:rsidR="00D67926" w:rsidRDefault="008D6FB8">
            <w:pPr>
              <w:rPr>
                <w:rFonts w:eastAsia="Times New Roman"/>
                <w:lang w:val="en-US"/>
              </w:rPr>
            </w:pPr>
            <w:r>
              <w:rPr>
                <w:rFonts w:eastAsia="Times New Roman"/>
                <w:lang w:val="en-US"/>
              </w:rPr>
              <w:t>Technique used to administer medication</w:t>
            </w:r>
          </w:p>
        </w:tc>
      </w:tr>
      <w:tr w:rsidR="00D67926" w14:paraId="0CC3CD4B" w14:textId="77777777">
        <w:trPr>
          <w:divId w:val="738407075"/>
          <w:tblCellSpacing w:w="15" w:type="dxa"/>
        </w:trPr>
        <w:tc>
          <w:tcPr>
            <w:tcW w:w="0" w:type="auto"/>
            <w:vAlign w:val="center"/>
            <w:hideMark/>
          </w:tcPr>
          <w:p w14:paraId="540FF8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CA8E5A" w14:textId="77777777"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w:t>
            </w:r>
            <w:r>
              <w:rPr>
                <w:rFonts w:eastAsia="Times New Roman"/>
                <w:lang w:val="en-US"/>
              </w:rPr>
              <w:lastRenderedPageBreak/>
              <w:t xml:space="preserve">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14:paraId="28683DB9" w14:textId="77777777">
        <w:trPr>
          <w:divId w:val="738407075"/>
          <w:tblCellSpacing w:w="15" w:type="dxa"/>
        </w:trPr>
        <w:tc>
          <w:tcPr>
            <w:tcW w:w="0" w:type="auto"/>
            <w:vAlign w:val="center"/>
            <w:hideMark/>
          </w:tcPr>
          <w:p w14:paraId="4EA76B5F"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07CEED0A" w14:textId="77777777"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14:paraId="2D847138" w14:textId="77777777">
        <w:trPr>
          <w:divId w:val="738407075"/>
          <w:tblCellSpacing w:w="15" w:type="dxa"/>
        </w:trPr>
        <w:tc>
          <w:tcPr>
            <w:tcW w:w="0" w:type="auto"/>
            <w:vAlign w:val="center"/>
            <w:hideMark/>
          </w:tcPr>
          <w:p w14:paraId="4214B8AD" w14:textId="77777777" w:rsidR="00D67926" w:rsidRDefault="008D6FB8">
            <w:pPr>
              <w:rPr>
                <w:rFonts w:eastAsia="Times New Roman"/>
                <w:lang w:val="en-US"/>
              </w:rPr>
            </w:pPr>
            <w:r>
              <w:rPr>
                <w:rFonts w:eastAsia="Times New Roman"/>
                <w:b/>
                <w:bCs/>
                <w:lang w:val="en-US"/>
              </w:rPr>
              <w:t>MedicationStatement.dosage.quantity[x]</w:t>
            </w:r>
          </w:p>
        </w:tc>
        <w:tc>
          <w:tcPr>
            <w:tcW w:w="0" w:type="auto"/>
            <w:vAlign w:val="center"/>
            <w:hideMark/>
          </w:tcPr>
          <w:p w14:paraId="2FFD8FDA" w14:textId="77777777" w:rsidR="00D67926" w:rsidRDefault="00D67926">
            <w:pPr>
              <w:rPr>
                <w:rFonts w:eastAsia="Times New Roman"/>
                <w:lang w:val="en-US"/>
              </w:rPr>
            </w:pPr>
          </w:p>
        </w:tc>
      </w:tr>
      <w:tr w:rsidR="00D67926" w14:paraId="66D51952" w14:textId="77777777">
        <w:trPr>
          <w:divId w:val="738407075"/>
          <w:tblCellSpacing w:w="15" w:type="dxa"/>
        </w:trPr>
        <w:tc>
          <w:tcPr>
            <w:tcW w:w="0" w:type="auto"/>
            <w:vAlign w:val="center"/>
            <w:hideMark/>
          </w:tcPr>
          <w:p w14:paraId="4CF82E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24CCE3" w14:textId="77777777" w:rsidR="00D67926" w:rsidRDefault="008D6FB8">
            <w:pPr>
              <w:rPr>
                <w:rFonts w:eastAsia="Times New Roman"/>
                <w:lang w:val="en-US"/>
              </w:rPr>
            </w:pPr>
            <w:r>
              <w:rPr>
                <w:rFonts w:eastAsia="Times New Roman"/>
                <w:lang w:val="en-US"/>
              </w:rPr>
              <w:t>Amount administered in one dose</w:t>
            </w:r>
          </w:p>
        </w:tc>
      </w:tr>
      <w:tr w:rsidR="00D67926" w14:paraId="0796C313" w14:textId="77777777">
        <w:trPr>
          <w:divId w:val="738407075"/>
          <w:tblCellSpacing w:w="15" w:type="dxa"/>
        </w:trPr>
        <w:tc>
          <w:tcPr>
            <w:tcW w:w="0" w:type="auto"/>
            <w:vAlign w:val="center"/>
            <w:hideMark/>
          </w:tcPr>
          <w:p w14:paraId="18395E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E9E8D9" w14:textId="77777777"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14:paraId="5CA06D97" w14:textId="77777777">
        <w:trPr>
          <w:divId w:val="738407075"/>
          <w:tblCellSpacing w:w="15" w:type="dxa"/>
        </w:trPr>
        <w:tc>
          <w:tcPr>
            <w:tcW w:w="0" w:type="auto"/>
            <w:vAlign w:val="center"/>
            <w:hideMark/>
          </w:tcPr>
          <w:p w14:paraId="3DC6554B" w14:textId="77777777" w:rsidR="00D67926" w:rsidRDefault="008D6FB8">
            <w:pPr>
              <w:rPr>
                <w:rFonts w:eastAsia="Times New Roman"/>
                <w:lang w:val="en-US"/>
              </w:rPr>
            </w:pPr>
            <w:r>
              <w:rPr>
                <w:rFonts w:eastAsia="Times New Roman"/>
                <w:b/>
                <w:bCs/>
                <w:lang w:val="en-US"/>
              </w:rPr>
              <w:t>MedicationStatement.dosage.rate[x]</w:t>
            </w:r>
          </w:p>
        </w:tc>
        <w:tc>
          <w:tcPr>
            <w:tcW w:w="0" w:type="auto"/>
            <w:vAlign w:val="center"/>
            <w:hideMark/>
          </w:tcPr>
          <w:p w14:paraId="7CC2EA38" w14:textId="77777777" w:rsidR="00D67926" w:rsidRDefault="00D67926">
            <w:pPr>
              <w:rPr>
                <w:rFonts w:eastAsia="Times New Roman"/>
                <w:lang w:val="en-US"/>
              </w:rPr>
            </w:pPr>
          </w:p>
        </w:tc>
      </w:tr>
      <w:tr w:rsidR="00D67926" w14:paraId="2F1C7949" w14:textId="77777777">
        <w:trPr>
          <w:divId w:val="738407075"/>
          <w:tblCellSpacing w:w="15" w:type="dxa"/>
        </w:trPr>
        <w:tc>
          <w:tcPr>
            <w:tcW w:w="0" w:type="auto"/>
            <w:vAlign w:val="center"/>
            <w:hideMark/>
          </w:tcPr>
          <w:p w14:paraId="11990E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CC2E64" w14:textId="77777777" w:rsidR="00D67926" w:rsidRDefault="008D6FB8">
            <w:pPr>
              <w:rPr>
                <w:rFonts w:eastAsia="Times New Roman"/>
                <w:lang w:val="en-US"/>
              </w:rPr>
            </w:pPr>
            <w:r>
              <w:rPr>
                <w:rFonts w:eastAsia="Times New Roman"/>
                <w:lang w:val="en-US"/>
              </w:rPr>
              <w:t>Dose quantity per unit of time</w:t>
            </w:r>
          </w:p>
        </w:tc>
      </w:tr>
      <w:tr w:rsidR="00D67926" w14:paraId="5B8F9D6B" w14:textId="77777777">
        <w:trPr>
          <w:divId w:val="738407075"/>
          <w:tblCellSpacing w:w="15" w:type="dxa"/>
        </w:trPr>
        <w:tc>
          <w:tcPr>
            <w:tcW w:w="0" w:type="auto"/>
            <w:vAlign w:val="center"/>
            <w:hideMark/>
          </w:tcPr>
          <w:p w14:paraId="7265BF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7F1D30" w14:textId="77777777" w:rsidR="00D67926" w:rsidRDefault="008D6FB8">
            <w:pPr>
              <w:rPr>
                <w:rFonts w:eastAsia="Times New Roman"/>
                <w:lang w:val="en-US"/>
              </w:rPr>
            </w:pPr>
            <w:r>
              <w:rPr>
                <w:rFonts w:eastAsia="Times New Roman"/>
                <w:lang w:val="en-US"/>
              </w:rPr>
              <w:t xml:space="preserve">Identifies the speed with which the medication was or will be introduced into the patient. </w:t>
            </w:r>
            <w:proofErr w:type="gramStart"/>
            <w:r>
              <w:rPr>
                <w:rFonts w:eastAsia="Times New Roman"/>
                <w:lang w:val="en-US"/>
              </w:rPr>
              <w:t>Typically</w:t>
            </w:r>
            <w:proofErr w:type="gramEnd"/>
            <w:r>
              <w:rPr>
                <w:rFonts w:eastAsia="Times New Roman"/>
                <w:lang w:val="en-US"/>
              </w:rPr>
              <w:t xml:space="preserve">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14:paraId="68B5D1B9" w14:textId="77777777">
        <w:trPr>
          <w:divId w:val="738407075"/>
          <w:tblCellSpacing w:w="15" w:type="dxa"/>
        </w:trPr>
        <w:tc>
          <w:tcPr>
            <w:tcW w:w="0" w:type="auto"/>
            <w:vAlign w:val="center"/>
            <w:hideMark/>
          </w:tcPr>
          <w:p w14:paraId="2F96E9B0" w14:textId="77777777" w:rsidR="00D67926" w:rsidRDefault="008D6FB8">
            <w:pPr>
              <w:rPr>
                <w:rFonts w:eastAsia="Times New Roman"/>
                <w:lang w:val="en-US"/>
              </w:rPr>
            </w:pPr>
            <w:r>
              <w:rPr>
                <w:rFonts w:eastAsia="Times New Roman"/>
                <w:b/>
                <w:bCs/>
                <w:lang w:val="en-US"/>
              </w:rPr>
              <w:t>MedicationStatement.dosage.maxDosePerPeriod</w:t>
            </w:r>
          </w:p>
        </w:tc>
        <w:tc>
          <w:tcPr>
            <w:tcW w:w="0" w:type="auto"/>
            <w:vAlign w:val="center"/>
            <w:hideMark/>
          </w:tcPr>
          <w:p w14:paraId="4B8FDA48" w14:textId="77777777" w:rsidR="00D67926" w:rsidRDefault="00D67926">
            <w:pPr>
              <w:rPr>
                <w:rFonts w:eastAsia="Times New Roman"/>
                <w:lang w:val="en-US"/>
              </w:rPr>
            </w:pPr>
          </w:p>
        </w:tc>
      </w:tr>
      <w:tr w:rsidR="00D67926" w14:paraId="0A18C607" w14:textId="77777777">
        <w:trPr>
          <w:divId w:val="738407075"/>
          <w:tblCellSpacing w:w="15" w:type="dxa"/>
        </w:trPr>
        <w:tc>
          <w:tcPr>
            <w:tcW w:w="0" w:type="auto"/>
            <w:vAlign w:val="center"/>
            <w:hideMark/>
          </w:tcPr>
          <w:p w14:paraId="223B90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2A4152" w14:textId="77777777" w:rsidR="00D67926" w:rsidRDefault="008D6FB8">
            <w:pPr>
              <w:rPr>
                <w:rFonts w:eastAsia="Times New Roman"/>
                <w:lang w:val="en-US"/>
              </w:rPr>
            </w:pPr>
            <w:r>
              <w:rPr>
                <w:rFonts w:eastAsia="Times New Roman"/>
                <w:lang w:val="en-US"/>
              </w:rPr>
              <w:t>Maximum dose that was consumed per unit of time</w:t>
            </w:r>
          </w:p>
        </w:tc>
      </w:tr>
      <w:tr w:rsidR="00D67926" w14:paraId="1D50556C" w14:textId="77777777">
        <w:trPr>
          <w:divId w:val="738407075"/>
          <w:tblCellSpacing w:w="15" w:type="dxa"/>
        </w:trPr>
        <w:tc>
          <w:tcPr>
            <w:tcW w:w="0" w:type="auto"/>
            <w:vAlign w:val="center"/>
            <w:hideMark/>
          </w:tcPr>
          <w:p w14:paraId="7371A8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677069" w14:textId="77777777"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bl>
    <w:p w14:paraId="2DE9CB94" w14:textId="77777777" w:rsidR="00D67926" w:rsidRDefault="008D6FB8">
      <w:pPr>
        <w:pStyle w:val="Heading1"/>
        <w:divId w:val="1071193860"/>
        <w:rPr>
          <w:rFonts w:eastAsia="Times New Roman"/>
          <w:lang w:val="en-US"/>
        </w:rPr>
      </w:pPr>
      <w:r>
        <w:rPr>
          <w:rFonts w:eastAsia="Times New Roman"/>
          <w:lang w:val="en-US"/>
        </w:rPr>
        <w:t>Public Health and Emergency Response</w:t>
      </w:r>
    </w:p>
    <w:p w14:paraId="7D33C135" w14:textId="77777777" w:rsidR="00D67926" w:rsidRDefault="008D6FB8">
      <w:pPr>
        <w:pStyle w:val="Heading2"/>
        <w:divId w:val="1071193860"/>
        <w:rPr>
          <w:rFonts w:eastAsia="Times New Roman"/>
          <w:lang w:val="en-US"/>
        </w:rPr>
      </w:pPr>
      <w:r>
        <w:rPr>
          <w:rFonts w:eastAsia="Times New Roman"/>
          <w:lang w:val="en-US"/>
        </w:rPr>
        <w:t>http://hl7.org/fhir/StructureDefinition/Immunization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1"/>
        <w:gridCol w:w="4169"/>
      </w:tblGrid>
      <w:tr w:rsidR="00D67926" w14:paraId="43A965C5" w14:textId="77777777">
        <w:trPr>
          <w:divId w:val="1071193860"/>
          <w:tblCellSpacing w:w="15" w:type="dxa"/>
        </w:trPr>
        <w:tc>
          <w:tcPr>
            <w:tcW w:w="0" w:type="auto"/>
            <w:vAlign w:val="center"/>
            <w:hideMark/>
          </w:tcPr>
          <w:p w14:paraId="4588034B" w14:textId="77777777" w:rsidR="00D67926" w:rsidRDefault="008D6FB8">
            <w:pPr>
              <w:rPr>
                <w:rFonts w:eastAsia="Times New Roman"/>
                <w:lang w:val="en-US"/>
              </w:rPr>
            </w:pPr>
            <w:r>
              <w:rPr>
                <w:rFonts w:eastAsia="Times New Roman"/>
                <w:b/>
                <w:bCs/>
                <w:lang w:val="en-US"/>
              </w:rPr>
              <w:t>Immunization</w:t>
            </w:r>
          </w:p>
        </w:tc>
        <w:tc>
          <w:tcPr>
            <w:tcW w:w="0" w:type="auto"/>
            <w:vAlign w:val="center"/>
            <w:hideMark/>
          </w:tcPr>
          <w:p w14:paraId="0DF32399" w14:textId="77777777" w:rsidR="00D67926" w:rsidRDefault="008D6FB8">
            <w:pPr>
              <w:rPr>
                <w:rFonts w:eastAsia="Times New Roman"/>
                <w:lang w:val="en-US"/>
              </w:rPr>
            </w:pPr>
            <w:r>
              <w:rPr>
                <w:rFonts w:eastAsia="Times New Roman"/>
                <w:lang w:val="en-US"/>
              </w:rPr>
              <w:t>Immunization</w:t>
            </w:r>
          </w:p>
        </w:tc>
      </w:tr>
      <w:tr w:rsidR="00D67926" w14:paraId="19320101" w14:textId="77777777">
        <w:trPr>
          <w:divId w:val="1071193860"/>
          <w:tblCellSpacing w:w="15" w:type="dxa"/>
        </w:trPr>
        <w:tc>
          <w:tcPr>
            <w:tcW w:w="0" w:type="auto"/>
            <w:vAlign w:val="center"/>
            <w:hideMark/>
          </w:tcPr>
          <w:p w14:paraId="54B211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5475A4" w14:textId="77777777" w:rsidR="00D67926" w:rsidRDefault="008D6FB8">
            <w:pPr>
              <w:rPr>
                <w:rFonts w:eastAsia="Times New Roman"/>
                <w:lang w:val="en-US"/>
              </w:rPr>
            </w:pPr>
            <w:r>
              <w:rPr>
                <w:rFonts w:eastAsia="Times New Roman"/>
                <w:lang w:val="en-US"/>
              </w:rPr>
              <w:t>Immunization event information</w:t>
            </w:r>
          </w:p>
        </w:tc>
      </w:tr>
      <w:tr w:rsidR="00D67926" w14:paraId="0E892DFB" w14:textId="77777777">
        <w:trPr>
          <w:divId w:val="1071193860"/>
          <w:tblCellSpacing w:w="15" w:type="dxa"/>
        </w:trPr>
        <w:tc>
          <w:tcPr>
            <w:tcW w:w="0" w:type="auto"/>
            <w:vAlign w:val="center"/>
            <w:hideMark/>
          </w:tcPr>
          <w:p w14:paraId="2E5D3079"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81952C5" w14:textId="77777777" w:rsidR="00D67926" w:rsidRDefault="008D6FB8">
            <w:pPr>
              <w:rPr>
                <w:rFonts w:eastAsia="Times New Roman"/>
                <w:lang w:val="en-US"/>
              </w:rPr>
            </w:pP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D67926" w14:paraId="111B6701" w14:textId="77777777">
        <w:trPr>
          <w:divId w:val="1071193860"/>
          <w:tblCellSpacing w:w="15" w:type="dxa"/>
        </w:trPr>
        <w:tc>
          <w:tcPr>
            <w:tcW w:w="0" w:type="auto"/>
            <w:vAlign w:val="center"/>
            <w:hideMark/>
          </w:tcPr>
          <w:p w14:paraId="3FB5A491" w14:textId="77777777" w:rsidR="00D67926" w:rsidRDefault="008D6FB8">
            <w:pPr>
              <w:rPr>
                <w:rFonts w:eastAsia="Times New Roman"/>
                <w:lang w:val="en-US"/>
              </w:rPr>
            </w:pPr>
            <w:r>
              <w:rPr>
                <w:rFonts w:eastAsia="Times New Roman"/>
                <w:b/>
                <w:bCs/>
                <w:lang w:val="en-US"/>
              </w:rPr>
              <w:t>Immunization.identifier</w:t>
            </w:r>
          </w:p>
        </w:tc>
        <w:tc>
          <w:tcPr>
            <w:tcW w:w="0" w:type="auto"/>
            <w:vAlign w:val="center"/>
            <w:hideMark/>
          </w:tcPr>
          <w:p w14:paraId="367712DD" w14:textId="77777777" w:rsidR="00D67926" w:rsidRDefault="00D67926">
            <w:pPr>
              <w:rPr>
                <w:rFonts w:eastAsia="Times New Roman"/>
                <w:lang w:val="en-US"/>
              </w:rPr>
            </w:pPr>
          </w:p>
        </w:tc>
      </w:tr>
      <w:tr w:rsidR="00D67926" w14:paraId="3FD65CD3" w14:textId="77777777">
        <w:trPr>
          <w:divId w:val="1071193860"/>
          <w:tblCellSpacing w:w="15" w:type="dxa"/>
        </w:trPr>
        <w:tc>
          <w:tcPr>
            <w:tcW w:w="0" w:type="auto"/>
            <w:vAlign w:val="center"/>
            <w:hideMark/>
          </w:tcPr>
          <w:p w14:paraId="634B46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CD9B94" w14:textId="77777777" w:rsidR="00D67926" w:rsidRDefault="008D6FB8">
            <w:pPr>
              <w:rPr>
                <w:rFonts w:eastAsia="Times New Roman"/>
                <w:lang w:val="en-US"/>
              </w:rPr>
            </w:pPr>
            <w:r>
              <w:rPr>
                <w:rFonts w:eastAsia="Times New Roman"/>
                <w:lang w:val="en-US"/>
              </w:rPr>
              <w:t>Business identifier</w:t>
            </w:r>
          </w:p>
        </w:tc>
      </w:tr>
      <w:tr w:rsidR="00D67926" w14:paraId="40850575" w14:textId="77777777">
        <w:trPr>
          <w:divId w:val="1071193860"/>
          <w:tblCellSpacing w:w="15" w:type="dxa"/>
        </w:trPr>
        <w:tc>
          <w:tcPr>
            <w:tcW w:w="0" w:type="auto"/>
            <w:vAlign w:val="center"/>
            <w:hideMark/>
          </w:tcPr>
          <w:p w14:paraId="1DB3DF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885080" w14:textId="77777777" w:rsidR="00D67926" w:rsidRDefault="008D6FB8">
            <w:pPr>
              <w:rPr>
                <w:rFonts w:eastAsia="Times New Roman"/>
                <w:lang w:val="en-US"/>
              </w:rPr>
            </w:pPr>
            <w:r>
              <w:rPr>
                <w:rFonts w:eastAsia="Times New Roman"/>
                <w:lang w:val="en-US"/>
              </w:rPr>
              <w:t>A unique identifier assigned to this immunization record.</w:t>
            </w:r>
          </w:p>
        </w:tc>
      </w:tr>
      <w:tr w:rsidR="00D67926" w14:paraId="7860BA33" w14:textId="77777777">
        <w:trPr>
          <w:divId w:val="1071193860"/>
          <w:tblCellSpacing w:w="15" w:type="dxa"/>
        </w:trPr>
        <w:tc>
          <w:tcPr>
            <w:tcW w:w="0" w:type="auto"/>
            <w:vAlign w:val="center"/>
            <w:hideMark/>
          </w:tcPr>
          <w:p w14:paraId="4A2F33DE" w14:textId="77777777" w:rsidR="00D67926" w:rsidRDefault="008D6FB8">
            <w:pPr>
              <w:rPr>
                <w:rFonts w:eastAsia="Times New Roman"/>
                <w:lang w:val="en-US"/>
              </w:rPr>
            </w:pPr>
            <w:r>
              <w:rPr>
                <w:rFonts w:eastAsia="Times New Roman"/>
                <w:b/>
                <w:bCs/>
                <w:lang w:val="en-US"/>
              </w:rPr>
              <w:t>Immunization.status</w:t>
            </w:r>
          </w:p>
        </w:tc>
        <w:tc>
          <w:tcPr>
            <w:tcW w:w="0" w:type="auto"/>
            <w:vAlign w:val="center"/>
            <w:hideMark/>
          </w:tcPr>
          <w:p w14:paraId="0FE5A7BD" w14:textId="77777777" w:rsidR="00D67926" w:rsidRDefault="00D67926">
            <w:pPr>
              <w:rPr>
                <w:rFonts w:eastAsia="Times New Roman"/>
                <w:lang w:val="en-US"/>
              </w:rPr>
            </w:pPr>
          </w:p>
        </w:tc>
      </w:tr>
      <w:tr w:rsidR="00D67926" w14:paraId="6D61D1B0" w14:textId="77777777">
        <w:trPr>
          <w:divId w:val="1071193860"/>
          <w:tblCellSpacing w:w="15" w:type="dxa"/>
        </w:trPr>
        <w:tc>
          <w:tcPr>
            <w:tcW w:w="0" w:type="auto"/>
            <w:vAlign w:val="center"/>
            <w:hideMark/>
          </w:tcPr>
          <w:p w14:paraId="31D42DB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EB8533" w14:textId="77777777" w:rsidR="00D67926" w:rsidRDefault="008D6FB8">
            <w:pPr>
              <w:rPr>
                <w:rFonts w:eastAsia="Times New Roman"/>
                <w:lang w:val="en-US"/>
              </w:rPr>
            </w:pPr>
            <w:r>
              <w:rPr>
                <w:rFonts w:eastAsia="Times New Roman"/>
                <w:lang w:val="en-US"/>
              </w:rPr>
              <w:t>Indicates the current status of the vaccination event.</w:t>
            </w:r>
          </w:p>
        </w:tc>
      </w:tr>
      <w:tr w:rsidR="00D67926" w14:paraId="1BD24E98" w14:textId="77777777">
        <w:trPr>
          <w:divId w:val="1071193860"/>
          <w:tblCellSpacing w:w="15" w:type="dxa"/>
        </w:trPr>
        <w:tc>
          <w:tcPr>
            <w:tcW w:w="0" w:type="auto"/>
            <w:vAlign w:val="center"/>
            <w:hideMark/>
          </w:tcPr>
          <w:p w14:paraId="5CB636C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561965D" w14:textId="77777777" w:rsidR="00D67926" w:rsidRDefault="008D6FB8">
            <w:pPr>
              <w:rPr>
                <w:rFonts w:eastAsia="Times New Roman"/>
                <w:lang w:val="en-US"/>
              </w:rPr>
            </w:pPr>
            <w:r>
              <w:rPr>
                <w:rFonts w:eastAsia="Times New Roman"/>
                <w:lang w:val="en-US"/>
              </w:rPr>
              <w:t>Will generally be set to show that the immunizationhas been completed.</w:t>
            </w:r>
          </w:p>
        </w:tc>
      </w:tr>
      <w:tr w:rsidR="00D67926" w14:paraId="64D6C4BB" w14:textId="77777777">
        <w:trPr>
          <w:divId w:val="1071193860"/>
          <w:tblCellSpacing w:w="15" w:type="dxa"/>
        </w:trPr>
        <w:tc>
          <w:tcPr>
            <w:tcW w:w="0" w:type="auto"/>
            <w:vAlign w:val="center"/>
            <w:hideMark/>
          </w:tcPr>
          <w:p w14:paraId="6E1DEAC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CC46155" w14:textId="77777777" w:rsidR="00D67926" w:rsidRDefault="008D6FB8">
            <w:pPr>
              <w:rPr>
                <w:rFonts w:eastAsia="Times New Roman"/>
                <w:lang w:val="en-US"/>
              </w:rPr>
            </w:pPr>
            <w:r>
              <w:rPr>
                <w:rFonts w:eastAsia="Times New Roman"/>
                <w:lang w:val="en-US"/>
              </w:rPr>
              <w:t>A set of codes indicating the current status of an Immunization</w:t>
            </w:r>
          </w:p>
        </w:tc>
      </w:tr>
      <w:tr w:rsidR="00D67926" w14:paraId="30D075A4" w14:textId="77777777">
        <w:trPr>
          <w:divId w:val="1071193860"/>
          <w:tblCellSpacing w:w="15" w:type="dxa"/>
        </w:trPr>
        <w:tc>
          <w:tcPr>
            <w:tcW w:w="0" w:type="auto"/>
            <w:vAlign w:val="center"/>
            <w:hideMark/>
          </w:tcPr>
          <w:p w14:paraId="1E462562" w14:textId="77777777" w:rsidR="00D67926" w:rsidRDefault="008D6FB8">
            <w:pPr>
              <w:rPr>
                <w:rFonts w:eastAsia="Times New Roman"/>
                <w:lang w:val="en-US"/>
              </w:rPr>
            </w:pPr>
            <w:r>
              <w:rPr>
                <w:rFonts w:eastAsia="Times New Roman"/>
                <w:b/>
                <w:bCs/>
                <w:lang w:val="en-US"/>
              </w:rPr>
              <w:t>Immunization.date</w:t>
            </w:r>
          </w:p>
        </w:tc>
        <w:tc>
          <w:tcPr>
            <w:tcW w:w="0" w:type="auto"/>
            <w:vAlign w:val="center"/>
            <w:hideMark/>
          </w:tcPr>
          <w:p w14:paraId="0414E637" w14:textId="77777777" w:rsidR="00D67926" w:rsidRDefault="00D67926">
            <w:pPr>
              <w:rPr>
                <w:rFonts w:eastAsia="Times New Roman"/>
                <w:lang w:val="en-US"/>
              </w:rPr>
            </w:pPr>
          </w:p>
        </w:tc>
      </w:tr>
      <w:tr w:rsidR="00D67926" w14:paraId="07351654" w14:textId="77777777">
        <w:trPr>
          <w:divId w:val="1071193860"/>
          <w:tblCellSpacing w:w="15" w:type="dxa"/>
        </w:trPr>
        <w:tc>
          <w:tcPr>
            <w:tcW w:w="0" w:type="auto"/>
            <w:vAlign w:val="center"/>
            <w:hideMark/>
          </w:tcPr>
          <w:p w14:paraId="483DEE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E4D110" w14:textId="77777777" w:rsidR="00D67926" w:rsidRDefault="008D6FB8">
            <w:pPr>
              <w:rPr>
                <w:rFonts w:eastAsia="Times New Roman"/>
                <w:lang w:val="en-US"/>
              </w:rPr>
            </w:pPr>
            <w:r>
              <w:rPr>
                <w:rFonts w:eastAsia="Times New Roman"/>
                <w:lang w:val="en-US"/>
              </w:rPr>
              <w:t>Vaccination administration date</w:t>
            </w:r>
          </w:p>
        </w:tc>
      </w:tr>
      <w:tr w:rsidR="00D67926" w14:paraId="4FE93670" w14:textId="77777777">
        <w:trPr>
          <w:divId w:val="1071193860"/>
          <w:tblCellSpacing w:w="15" w:type="dxa"/>
        </w:trPr>
        <w:tc>
          <w:tcPr>
            <w:tcW w:w="0" w:type="auto"/>
            <w:vAlign w:val="center"/>
            <w:hideMark/>
          </w:tcPr>
          <w:p w14:paraId="1AA63A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2DA393" w14:textId="77777777" w:rsidR="00D67926" w:rsidRDefault="008D6FB8">
            <w:pPr>
              <w:rPr>
                <w:rFonts w:eastAsia="Times New Roman"/>
                <w:lang w:val="en-US"/>
              </w:rPr>
            </w:pPr>
            <w:r>
              <w:rPr>
                <w:rFonts w:eastAsia="Times New Roman"/>
                <w:lang w:val="en-US"/>
              </w:rPr>
              <w:t>Date vaccine administered or was to be administered.</w:t>
            </w:r>
          </w:p>
        </w:tc>
      </w:tr>
      <w:tr w:rsidR="00D67926" w14:paraId="71743A4E" w14:textId="77777777">
        <w:trPr>
          <w:divId w:val="1071193860"/>
          <w:tblCellSpacing w:w="15" w:type="dxa"/>
        </w:trPr>
        <w:tc>
          <w:tcPr>
            <w:tcW w:w="0" w:type="auto"/>
            <w:vAlign w:val="center"/>
            <w:hideMark/>
          </w:tcPr>
          <w:p w14:paraId="40DA403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DECD3C" w14:textId="77777777" w:rsidR="00D67926" w:rsidRDefault="008D6FB8">
            <w:pPr>
              <w:rPr>
                <w:rFonts w:eastAsia="Times New Roman"/>
                <w:lang w:val="en-US"/>
              </w:rPr>
            </w:pPr>
            <w:r>
              <w:rPr>
                <w:rFonts w:eastAsia="Times New Roman"/>
                <w:lang w:val="en-US"/>
              </w:rPr>
              <w:t xml:space="preserve">When immunizations are given a specific date and time should always be known. When immunizations are patient reported, a specific date might not be known.  Although partial dates are allowed, an adult patient might not be able to recall the year a childhood immunization was given. </w:t>
            </w:r>
          </w:p>
        </w:tc>
      </w:tr>
      <w:tr w:rsidR="00D67926" w14:paraId="2FF5CA5C" w14:textId="77777777">
        <w:trPr>
          <w:divId w:val="1071193860"/>
          <w:tblCellSpacing w:w="15" w:type="dxa"/>
        </w:trPr>
        <w:tc>
          <w:tcPr>
            <w:tcW w:w="0" w:type="auto"/>
            <w:vAlign w:val="center"/>
            <w:hideMark/>
          </w:tcPr>
          <w:p w14:paraId="12EDB56E" w14:textId="77777777" w:rsidR="00D67926" w:rsidRDefault="008D6FB8">
            <w:pPr>
              <w:rPr>
                <w:rFonts w:eastAsia="Times New Roman"/>
                <w:lang w:val="en-US"/>
              </w:rPr>
            </w:pPr>
            <w:r>
              <w:rPr>
                <w:rFonts w:eastAsia="Times New Roman"/>
                <w:b/>
                <w:bCs/>
                <w:lang w:val="en-US"/>
              </w:rPr>
              <w:t>Immunization.vaccineCode</w:t>
            </w:r>
          </w:p>
        </w:tc>
        <w:tc>
          <w:tcPr>
            <w:tcW w:w="0" w:type="auto"/>
            <w:vAlign w:val="center"/>
            <w:hideMark/>
          </w:tcPr>
          <w:p w14:paraId="4455F070" w14:textId="77777777" w:rsidR="00D67926" w:rsidRDefault="00D67926">
            <w:pPr>
              <w:rPr>
                <w:rFonts w:eastAsia="Times New Roman"/>
                <w:lang w:val="en-US"/>
              </w:rPr>
            </w:pPr>
          </w:p>
        </w:tc>
      </w:tr>
      <w:tr w:rsidR="00D67926" w14:paraId="443AAA23" w14:textId="77777777">
        <w:trPr>
          <w:divId w:val="1071193860"/>
          <w:tblCellSpacing w:w="15" w:type="dxa"/>
        </w:trPr>
        <w:tc>
          <w:tcPr>
            <w:tcW w:w="0" w:type="auto"/>
            <w:vAlign w:val="center"/>
            <w:hideMark/>
          </w:tcPr>
          <w:p w14:paraId="036104D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026DCA" w14:textId="77777777" w:rsidR="00D67926" w:rsidRDefault="008D6FB8">
            <w:pPr>
              <w:rPr>
                <w:rFonts w:eastAsia="Times New Roman"/>
                <w:lang w:val="en-US"/>
              </w:rPr>
            </w:pPr>
            <w:r>
              <w:rPr>
                <w:rFonts w:eastAsia="Times New Roman"/>
                <w:lang w:val="en-US"/>
              </w:rPr>
              <w:t>Vaccine product administered</w:t>
            </w:r>
          </w:p>
        </w:tc>
      </w:tr>
      <w:tr w:rsidR="00D67926" w14:paraId="222F7698" w14:textId="77777777">
        <w:trPr>
          <w:divId w:val="1071193860"/>
          <w:tblCellSpacing w:w="15" w:type="dxa"/>
        </w:trPr>
        <w:tc>
          <w:tcPr>
            <w:tcW w:w="0" w:type="auto"/>
            <w:vAlign w:val="center"/>
            <w:hideMark/>
          </w:tcPr>
          <w:p w14:paraId="199DCC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C2832F" w14:textId="77777777" w:rsidR="00D67926" w:rsidRDefault="008D6FB8">
            <w:pPr>
              <w:rPr>
                <w:rFonts w:eastAsia="Times New Roman"/>
                <w:lang w:val="en-US"/>
              </w:rPr>
            </w:pPr>
            <w:r>
              <w:rPr>
                <w:rFonts w:eastAsia="Times New Roman"/>
                <w:lang w:val="en-US"/>
              </w:rPr>
              <w:t>Vaccine that was administered or was to be administered.</w:t>
            </w:r>
          </w:p>
        </w:tc>
      </w:tr>
      <w:tr w:rsidR="00D67926" w14:paraId="499D38C6" w14:textId="77777777">
        <w:trPr>
          <w:divId w:val="1071193860"/>
          <w:tblCellSpacing w:w="15" w:type="dxa"/>
        </w:trPr>
        <w:tc>
          <w:tcPr>
            <w:tcW w:w="0" w:type="auto"/>
            <w:vAlign w:val="center"/>
            <w:hideMark/>
          </w:tcPr>
          <w:p w14:paraId="11E57AD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BA73B5D" w14:textId="77777777" w:rsidR="00D67926" w:rsidRDefault="008D6FB8">
            <w:pPr>
              <w:rPr>
                <w:rFonts w:eastAsia="Times New Roman"/>
                <w:lang w:val="en-US"/>
              </w:rPr>
            </w:pPr>
            <w:r>
              <w:rPr>
                <w:rFonts w:eastAsia="Times New Roman"/>
                <w:lang w:val="en-US"/>
              </w:rPr>
              <w:t>The code for vaccine product administered</w:t>
            </w:r>
          </w:p>
        </w:tc>
      </w:tr>
      <w:tr w:rsidR="00D67926" w14:paraId="4CF4F721" w14:textId="77777777">
        <w:trPr>
          <w:divId w:val="1071193860"/>
          <w:tblCellSpacing w:w="15" w:type="dxa"/>
        </w:trPr>
        <w:tc>
          <w:tcPr>
            <w:tcW w:w="0" w:type="auto"/>
            <w:vAlign w:val="center"/>
            <w:hideMark/>
          </w:tcPr>
          <w:p w14:paraId="2F97E38A" w14:textId="77777777" w:rsidR="00D67926" w:rsidRDefault="008D6FB8">
            <w:pPr>
              <w:rPr>
                <w:rFonts w:eastAsia="Times New Roman"/>
                <w:lang w:val="en-US"/>
              </w:rPr>
            </w:pPr>
            <w:r>
              <w:rPr>
                <w:rFonts w:eastAsia="Times New Roman"/>
                <w:b/>
                <w:bCs/>
                <w:lang w:val="en-US"/>
              </w:rPr>
              <w:t>Immunization.patient</w:t>
            </w:r>
          </w:p>
        </w:tc>
        <w:tc>
          <w:tcPr>
            <w:tcW w:w="0" w:type="auto"/>
            <w:vAlign w:val="center"/>
            <w:hideMark/>
          </w:tcPr>
          <w:p w14:paraId="7100F647" w14:textId="77777777" w:rsidR="00D67926" w:rsidRDefault="00D67926">
            <w:pPr>
              <w:rPr>
                <w:rFonts w:eastAsia="Times New Roman"/>
                <w:lang w:val="en-US"/>
              </w:rPr>
            </w:pPr>
          </w:p>
        </w:tc>
      </w:tr>
      <w:tr w:rsidR="00D67926" w14:paraId="5805E41C" w14:textId="77777777">
        <w:trPr>
          <w:divId w:val="1071193860"/>
          <w:tblCellSpacing w:w="15" w:type="dxa"/>
        </w:trPr>
        <w:tc>
          <w:tcPr>
            <w:tcW w:w="0" w:type="auto"/>
            <w:vAlign w:val="center"/>
            <w:hideMark/>
          </w:tcPr>
          <w:p w14:paraId="6CB9983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1126B0" w14:textId="77777777" w:rsidR="00D67926" w:rsidRDefault="008D6FB8">
            <w:pPr>
              <w:rPr>
                <w:rFonts w:eastAsia="Times New Roman"/>
                <w:lang w:val="en-US"/>
              </w:rPr>
            </w:pPr>
            <w:r>
              <w:rPr>
                <w:rFonts w:eastAsia="Times New Roman"/>
                <w:lang w:val="en-US"/>
              </w:rPr>
              <w:t>Who was immunized?</w:t>
            </w:r>
          </w:p>
        </w:tc>
      </w:tr>
      <w:tr w:rsidR="00D67926" w14:paraId="5F7EBA0B" w14:textId="77777777">
        <w:trPr>
          <w:divId w:val="1071193860"/>
          <w:tblCellSpacing w:w="15" w:type="dxa"/>
        </w:trPr>
        <w:tc>
          <w:tcPr>
            <w:tcW w:w="0" w:type="auto"/>
            <w:vAlign w:val="center"/>
            <w:hideMark/>
          </w:tcPr>
          <w:p w14:paraId="750CEC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DAAF2B" w14:textId="77777777" w:rsidR="00D67926" w:rsidRDefault="008D6FB8">
            <w:pPr>
              <w:rPr>
                <w:rFonts w:eastAsia="Times New Roman"/>
                <w:lang w:val="en-US"/>
              </w:rPr>
            </w:pPr>
            <w:r>
              <w:rPr>
                <w:rFonts w:eastAsia="Times New Roman"/>
                <w:lang w:val="en-US"/>
              </w:rPr>
              <w:t>The patient who either received or did not receive the immunization.</w:t>
            </w:r>
          </w:p>
        </w:tc>
      </w:tr>
      <w:tr w:rsidR="00D67926" w14:paraId="71D5815C" w14:textId="77777777">
        <w:trPr>
          <w:divId w:val="1071193860"/>
          <w:tblCellSpacing w:w="15" w:type="dxa"/>
        </w:trPr>
        <w:tc>
          <w:tcPr>
            <w:tcW w:w="0" w:type="auto"/>
            <w:vAlign w:val="center"/>
            <w:hideMark/>
          </w:tcPr>
          <w:p w14:paraId="1BB42565" w14:textId="77777777" w:rsidR="00D67926" w:rsidRDefault="008D6FB8">
            <w:pPr>
              <w:rPr>
                <w:rFonts w:eastAsia="Times New Roman"/>
                <w:lang w:val="en-US"/>
              </w:rPr>
            </w:pPr>
            <w:r>
              <w:rPr>
                <w:rFonts w:eastAsia="Times New Roman"/>
                <w:b/>
                <w:bCs/>
                <w:lang w:val="en-US"/>
              </w:rPr>
              <w:t>Immunization.wasNotGiven</w:t>
            </w:r>
          </w:p>
        </w:tc>
        <w:tc>
          <w:tcPr>
            <w:tcW w:w="0" w:type="auto"/>
            <w:vAlign w:val="center"/>
            <w:hideMark/>
          </w:tcPr>
          <w:p w14:paraId="690B4EA8" w14:textId="77777777" w:rsidR="00D67926" w:rsidRDefault="00D67926">
            <w:pPr>
              <w:rPr>
                <w:rFonts w:eastAsia="Times New Roman"/>
                <w:lang w:val="en-US"/>
              </w:rPr>
            </w:pPr>
          </w:p>
        </w:tc>
      </w:tr>
      <w:tr w:rsidR="00D67926" w14:paraId="05E2B694" w14:textId="77777777">
        <w:trPr>
          <w:divId w:val="1071193860"/>
          <w:tblCellSpacing w:w="15" w:type="dxa"/>
        </w:trPr>
        <w:tc>
          <w:tcPr>
            <w:tcW w:w="0" w:type="auto"/>
            <w:vAlign w:val="center"/>
            <w:hideMark/>
          </w:tcPr>
          <w:p w14:paraId="26D089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3F8BCB" w14:textId="77777777" w:rsidR="00D67926" w:rsidRDefault="008D6FB8">
            <w:pPr>
              <w:rPr>
                <w:rFonts w:eastAsia="Times New Roman"/>
                <w:lang w:val="en-US"/>
              </w:rPr>
            </w:pPr>
            <w:r>
              <w:rPr>
                <w:rFonts w:eastAsia="Times New Roman"/>
                <w:lang w:val="en-US"/>
              </w:rPr>
              <w:t>Flag for whether immunization was given</w:t>
            </w:r>
          </w:p>
        </w:tc>
      </w:tr>
      <w:tr w:rsidR="00D67926" w14:paraId="4413AC9D" w14:textId="77777777">
        <w:trPr>
          <w:divId w:val="1071193860"/>
          <w:tblCellSpacing w:w="15" w:type="dxa"/>
        </w:trPr>
        <w:tc>
          <w:tcPr>
            <w:tcW w:w="0" w:type="auto"/>
            <w:vAlign w:val="center"/>
            <w:hideMark/>
          </w:tcPr>
          <w:p w14:paraId="6582F859"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C7E4B17" w14:textId="77777777" w:rsidR="00D67926" w:rsidRDefault="008D6FB8">
            <w:pPr>
              <w:rPr>
                <w:rFonts w:eastAsia="Times New Roman"/>
                <w:lang w:val="en-US"/>
              </w:rPr>
            </w:pPr>
            <w:r>
              <w:rPr>
                <w:rFonts w:eastAsia="Times New Roman"/>
                <w:lang w:val="en-US"/>
              </w:rPr>
              <w:t>Indicates if the vaccination was or was not given.</w:t>
            </w:r>
          </w:p>
        </w:tc>
      </w:tr>
      <w:tr w:rsidR="00D67926" w14:paraId="2EBE27E7" w14:textId="77777777">
        <w:trPr>
          <w:divId w:val="1071193860"/>
          <w:tblCellSpacing w:w="15" w:type="dxa"/>
        </w:trPr>
        <w:tc>
          <w:tcPr>
            <w:tcW w:w="0" w:type="auto"/>
            <w:vAlign w:val="center"/>
            <w:hideMark/>
          </w:tcPr>
          <w:p w14:paraId="41D1D53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9EE1C3D" w14:textId="77777777" w:rsidR="00D67926" w:rsidRDefault="008D6FB8">
            <w:pPr>
              <w:rPr>
                <w:rFonts w:eastAsia="Times New Roman"/>
                <w:lang w:val="en-US"/>
              </w:rPr>
            </w:pPr>
            <w:r>
              <w:rPr>
                <w:rFonts w:eastAsia="Times New Roman"/>
                <w:lang w:val="en-US"/>
              </w:rPr>
              <w:t>If immunization was administered (wasNotGiven=false) then explanation.reasonNotGiven SHALL be absent.</w:t>
            </w:r>
          </w:p>
        </w:tc>
      </w:tr>
      <w:tr w:rsidR="00D67926" w14:paraId="125B47ED" w14:textId="77777777">
        <w:trPr>
          <w:divId w:val="1071193860"/>
          <w:tblCellSpacing w:w="15" w:type="dxa"/>
        </w:trPr>
        <w:tc>
          <w:tcPr>
            <w:tcW w:w="0" w:type="auto"/>
            <w:vAlign w:val="center"/>
            <w:hideMark/>
          </w:tcPr>
          <w:p w14:paraId="500D974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471F1F0" w14:textId="77777777" w:rsidR="00D67926" w:rsidRDefault="008D6FB8">
            <w:pPr>
              <w:rPr>
                <w:rFonts w:eastAsia="Times New Roman"/>
                <w:lang w:val="en-US"/>
              </w:rPr>
            </w:pPr>
            <w:r>
              <w:rPr>
                <w:rFonts w:eastAsia="Times New Roman"/>
                <w:lang w:val="en-US"/>
              </w:rPr>
              <w:t>If immunization was not administred (wasNotGiven=true) then there SHALL be no reaction nor explanation.reason present</w:t>
            </w:r>
          </w:p>
        </w:tc>
      </w:tr>
      <w:tr w:rsidR="00D67926" w14:paraId="1A401DEC" w14:textId="77777777">
        <w:trPr>
          <w:divId w:val="1071193860"/>
          <w:tblCellSpacing w:w="15" w:type="dxa"/>
        </w:trPr>
        <w:tc>
          <w:tcPr>
            <w:tcW w:w="0" w:type="auto"/>
            <w:vAlign w:val="center"/>
            <w:hideMark/>
          </w:tcPr>
          <w:p w14:paraId="52E30A5D" w14:textId="77777777" w:rsidR="00D67926" w:rsidRDefault="008D6FB8">
            <w:pPr>
              <w:rPr>
                <w:rFonts w:eastAsia="Times New Roman"/>
                <w:lang w:val="en-US"/>
              </w:rPr>
            </w:pPr>
            <w:r>
              <w:rPr>
                <w:rFonts w:eastAsia="Times New Roman"/>
                <w:b/>
                <w:bCs/>
                <w:lang w:val="en-US"/>
              </w:rPr>
              <w:t>Immunization.reported</w:t>
            </w:r>
          </w:p>
        </w:tc>
        <w:tc>
          <w:tcPr>
            <w:tcW w:w="0" w:type="auto"/>
            <w:vAlign w:val="center"/>
            <w:hideMark/>
          </w:tcPr>
          <w:p w14:paraId="6B11859F" w14:textId="77777777" w:rsidR="00D67926" w:rsidRDefault="00D67926">
            <w:pPr>
              <w:rPr>
                <w:rFonts w:eastAsia="Times New Roman"/>
                <w:lang w:val="en-US"/>
              </w:rPr>
            </w:pPr>
          </w:p>
        </w:tc>
      </w:tr>
      <w:tr w:rsidR="00D67926" w14:paraId="3A24E341" w14:textId="77777777">
        <w:trPr>
          <w:divId w:val="1071193860"/>
          <w:tblCellSpacing w:w="15" w:type="dxa"/>
        </w:trPr>
        <w:tc>
          <w:tcPr>
            <w:tcW w:w="0" w:type="auto"/>
            <w:vAlign w:val="center"/>
            <w:hideMark/>
          </w:tcPr>
          <w:p w14:paraId="28C8B5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ECEBF5" w14:textId="77777777" w:rsidR="00D67926" w:rsidRDefault="008D6FB8">
            <w:pPr>
              <w:rPr>
                <w:rFonts w:eastAsia="Times New Roman"/>
                <w:lang w:val="en-US"/>
              </w:rPr>
            </w:pPr>
            <w:r>
              <w:rPr>
                <w:rFonts w:eastAsia="Times New Roman"/>
                <w:lang w:val="en-US"/>
              </w:rPr>
              <w:t>Is this a self-reported record?</w:t>
            </w:r>
          </w:p>
        </w:tc>
      </w:tr>
      <w:tr w:rsidR="00D67926" w14:paraId="793A08C0" w14:textId="77777777">
        <w:trPr>
          <w:divId w:val="1071193860"/>
          <w:tblCellSpacing w:w="15" w:type="dxa"/>
        </w:trPr>
        <w:tc>
          <w:tcPr>
            <w:tcW w:w="0" w:type="auto"/>
            <w:vAlign w:val="center"/>
            <w:hideMark/>
          </w:tcPr>
          <w:p w14:paraId="342F18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D9D7D7" w14:textId="77777777" w:rsidR="00D67926" w:rsidRDefault="008D6FB8">
            <w:pPr>
              <w:rPr>
                <w:rFonts w:eastAsia="Times New Roman"/>
                <w:lang w:val="en-US"/>
              </w:rPr>
            </w:pPr>
            <w:r>
              <w:rPr>
                <w:rFonts w:eastAsia="Times New Roman"/>
                <w:lang w:val="en-US"/>
              </w:rPr>
              <w:t>True if this administration was reported rather than directly administered.</w:t>
            </w:r>
          </w:p>
        </w:tc>
      </w:tr>
      <w:tr w:rsidR="00D67926" w14:paraId="51EABA43" w14:textId="77777777">
        <w:trPr>
          <w:divId w:val="1071193860"/>
          <w:tblCellSpacing w:w="15" w:type="dxa"/>
        </w:trPr>
        <w:tc>
          <w:tcPr>
            <w:tcW w:w="0" w:type="auto"/>
            <w:vAlign w:val="center"/>
            <w:hideMark/>
          </w:tcPr>
          <w:p w14:paraId="426EB00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64B7C5" w14:textId="77777777" w:rsidR="00D67926" w:rsidRDefault="008D6FB8">
            <w:pPr>
              <w:rPr>
                <w:rFonts w:eastAsia="Times New Roman"/>
                <w:lang w:val="en-US"/>
              </w:rPr>
            </w:pPr>
            <w:r>
              <w:rPr>
                <w:rFonts w:eastAsia="Times New Roman"/>
                <w:lang w:val="en-US"/>
              </w:rPr>
              <w:t>May need source of reported info (e.g. parent), but leave out for now.</w:t>
            </w:r>
          </w:p>
        </w:tc>
      </w:tr>
      <w:tr w:rsidR="00D67926" w14:paraId="473A58A5" w14:textId="77777777">
        <w:trPr>
          <w:divId w:val="1071193860"/>
          <w:tblCellSpacing w:w="15" w:type="dxa"/>
        </w:trPr>
        <w:tc>
          <w:tcPr>
            <w:tcW w:w="0" w:type="auto"/>
            <w:vAlign w:val="center"/>
            <w:hideMark/>
          </w:tcPr>
          <w:p w14:paraId="34F870EF" w14:textId="77777777" w:rsidR="00D67926" w:rsidRDefault="008D6FB8">
            <w:pPr>
              <w:rPr>
                <w:rFonts w:eastAsia="Times New Roman"/>
                <w:lang w:val="en-US"/>
              </w:rPr>
            </w:pPr>
            <w:r>
              <w:rPr>
                <w:rFonts w:eastAsia="Times New Roman"/>
                <w:b/>
                <w:bCs/>
                <w:lang w:val="en-US"/>
              </w:rPr>
              <w:t>Immunization.performer</w:t>
            </w:r>
          </w:p>
        </w:tc>
        <w:tc>
          <w:tcPr>
            <w:tcW w:w="0" w:type="auto"/>
            <w:vAlign w:val="center"/>
            <w:hideMark/>
          </w:tcPr>
          <w:p w14:paraId="3A115D70" w14:textId="77777777" w:rsidR="00D67926" w:rsidRDefault="00D67926">
            <w:pPr>
              <w:rPr>
                <w:rFonts w:eastAsia="Times New Roman"/>
                <w:lang w:val="en-US"/>
              </w:rPr>
            </w:pPr>
          </w:p>
        </w:tc>
      </w:tr>
      <w:tr w:rsidR="00D67926" w14:paraId="1378DA25" w14:textId="77777777">
        <w:trPr>
          <w:divId w:val="1071193860"/>
          <w:tblCellSpacing w:w="15" w:type="dxa"/>
        </w:trPr>
        <w:tc>
          <w:tcPr>
            <w:tcW w:w="0" w:type="auto"/>
            <w:vAlign w:val="center"/>
            <w:hideMark/>
          </w:tcPr>
          <w:p w14:paraId="24678C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7E686D" w14:textId="77777777" w:rsidR="00D67926" w:rsidRDefault="008D6FB8">
            <w:pPr>
              <w:rPr>
                <w:rFonts w:eastAsia="Times New Roman"/>
                <w:lang w:val="en-US"/>
              </w:rPr>
            </w:pPr>
            <w:r>
              <w:rPr>
                <w:rFonts w:eastAsia="Times New Roman"/>
                <w:lang w:val="en-US"/>
              </w:rPr>
              <w:t>Who administered vaccine?</w:t>
            </w:r>
          </w:p>
        </w:tc>
      </w:tr>
      <w:tr w:rsidR="00D67926" w14:paraId="609B1181" w14:textId="77777777">
        <w:trPr>
          <w:divId w:val="1071193860"/>
          <w:tblCellSpacing w:w="15" w:type="dxa"/>
        </w:trPr>
        <w:tc>
          <w:tcPr>
            <w:tcW w:w="0" w:type="auto"/>
            <w:vAlign w:val="center"/>
            <w:hideMark/>
          </w:tcPr>
          <w:p w14:paraId="1E5567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80C890" w14:textId="77777777" w:rsidR="00D67926" w:rsidRDefault="008D6FB8">
            <w:pPr>
              <w:rPr>
                <w:rFonts w:eastAsia="Times New Roman"/>
                <w:lang w:val="en-US"/>
              </w:rPr>
            </w:pPr>
            <w:r>
              <w:rPr>
                <w:rFonts w:eastAsia="Times New Roman"/>
                <w:lang w:val="en-US"/>
              </w:rPr>
              <w:t>Clinician who administered the vaccine.</w:t>
            </w:r>
          </w:p>
        </w:tc>
      </w:tr>
      <w:tr w:rsidR="00D67926" w14:paraId="2C2CB5CB" w14:textId="77777777">
        <w:trPr>
          <w:divId w:val="1071193860"/>
          <w:tblCellSpacing w:w="15" w:type="dxa"/>
        </w:trPr>
        <w:tc>
          <w:tcPr>
            <w:tcW w:w="0" w:type="auto"/>
            <w:vAlign w:val="center"/>
            <w:hideMark/>
          </w:tcPr>
          <w:p w14:paraId="37FB6FDC" w14:textId="77777777" w:rsidR="00D67926" w:rsidRDefault="008D6FB8">
            <w:pPr>
              <w:rPr>
                <w:rFonts w:eastAsia="Times New Roman"/>
                <w:lang w:val="en-US"/>
              </w:rPr>
            </w:pPr>
            <w:r>
              <w:rPr>
                <w:rFonts w:eastAsia="Times New Roman"/>
                <w:b/>
                <w:bCs/>
                <w:lang w:val="en-US"/>
              </w:rPr>
              <w:t>Immunization.requester</w:t>
            </w:r>
          </w:p>
        </w:tc>
        <w:tc>
          <w:tcPr>
            <w:tcW w:w="0" w:type="auto"/>
            <w:vAlign w:val="center"/>
            <w:hideMark/>
          </w:tcPr>
          <w:p w14:paraId="43FF1746" w14:textId="77777777" w:rsidR="00D67926" w:rsidRDefault="00D67926">
            <w:pPr>
              <w:rPr>
                <w:rFonts w:eastAsia="Times New Roman"/>
                <w:lang w:val="en-US"/>
              </w:rPr>
            </w:pPr>
          </w:p>
        </w:tc>
      </w:tr>
      <w:tr w:rsidR="00D67926" w14:paraId="6434587A" w14:textId="77777777">
        <w:trPr>
          <w:divId w:val="1071193860"/>
          <w:tblCellSpacing w:w="15" w:type="dxa"/>
        </w:trPr>
        <w:tc>
          <w:tcPr>
            <w:tcW w:w="0" w:type="auto"/>
            <w:vAlign w:val="center"/>
            <w:hideMark/>
          </w:tcPr>
          <w:p w14:paraId="4A46EC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F1E6EA" w14:textId="77777777" w:rsidR="00D67926" w:rsidRDefault="008D6FB8">
            <w:pPr>
              <w:rPr>
                <w:rFonts w:eastAsia="Times New Roman"/>
                <w:lang w:val="en-US"/>
              </w:rPr>
            </w:pPr>
            <w:r>
              <w:rPr>
                <w:rFonts w:eastAsia="Times New Roman"/>
                <w:lang w:val="en-US"/>
              </w:rPr>
              <w:t>Who ordered vaccination?</w:t>
            </w:r>
          </w:p>
        </w:tc>
      </w:tr>
      <w:tr w:rsidR="00D67926" w14:paraId="7FB0C83D" w14:textId="77777777">
        <w:trPr>
          <w:divId w:val="1071193860"/>
          <w:tblCellSpacing w:w="15" w:type="dxa"/>
        </w:trPr>
        <w:tc>
          <w:tcPr>
            <w:tcW w:w="0" w:type="auto"/>
            <w:vAlign w:val="center"/>
            <w:hideMark/>
          </w:tcPr>
          <w:p w14:paraId="473326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53F37D" w14:textId="77777777" w:rsidR="00D67926" w:rsidRDefault="008D6FB8">
            <w:pPr>
              <w:rPr>
                <w:rFonts w:eastAsia="Times New Roman"/>
                <w:lang w:val="en-US"/>
              </w:rPr>
            </w:pPr>
            <w:r>
              <w:rPr>
                <w:rFonts w:eastAsia="Times New Roman"/>
                <w:lang w:val="en-US"/>
              </w:rPr>
              <w:t>Clinician who ordered the vaccination.</w:t>
            </w:r>
          </w:p>
        </w:tc>
      </w:tr>
      <w:tr w:rsidR="00D67926" w14:paraId="18DEC296" w14:textId="77777777">
        <w:trPr>
          <w:divId w:val="1071193860"/>
          <w:tblCellSpacing w:w="15" w:type="dxa"/>
        </w:trPr>
        <w:tc>
          <w:tcPr>
            <w:tcW w:w="0" w:type="auto"/>
            <w:vAlign w:val="center"/>
            <w:hideMark/>
          </w:tcPr>
          <w:p w14:paraId="3BFED77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9C4A64" w14:textId="77777777" w:rsidR="00D67926" w:rsidRDefault="008D6FB8">
            <w:pPr>
              <w:rPr>
                <w:rFonts w:eastAsia="Times New Roman"/>
                <w:lang w:val="en-US"/>
              </w:rPr>
            </w:pPr>
            <w:r>
              <w:rPr>
                <w:rFonts w:eastAsia="Times New Roman"/>
                <w:lang w:val="en-US"/>
              </w:rPr>
              <w:t>Other participants - delegate to Provenance resource.</w:t>
            </w:r>
          </w:p>
        </w:tc>
      </w:tr>
      <w:tr w:rsidR="00D67926" w14:paraId="6C48F89F" w14:textId="77777777">
        <w:trPr>
          <w:divId w:val="1071193860"/>
          <w:tblCellSpacing w:w="15" w:type="dxa"/>
        </w:trPr>
        <w:tc>
          <w:tcPr>
            <w:tcW w:w="0" w:type="auto"/>
            <w:vAlign w:val="center"/>
            <w:hideMark/>
          </w:tcPr>
          <w:p w14:paraId="34DBA951" w14:textId="77777777" w:rsidR="00D67926" w:rsidRDefault="008D6FB8">
            <w:pPr>
              <w:rPr>
                <w:rFonts w:eastAsia="Times New Roman"/>
                <w:lang w:val="en-US"/>
              </w:rPr>
            </w:pPr>
            <w:r>
              <w:rPr>
                <w:rFonts w:eastAsia="Times New Roman"/>
                <w:b/>
                <w:bCs/>
                <w:lang w:val="en-US"/>
              </w:rPr>
              <w:t>Immunization.encounter</w:t>
            </w:r>
          </w:p>
        </w:tc>
        <w:tc>
          <w:tcPr>
            <w:tcW w:w="0" w:type="auto"/>
            <w:vAlign w:val="center"/>
            <w:hideMark/>
          </w:tcPr>
          <w:p w14:paraId="69FB646F" w14:textId="77777777" w:rsidR="00D67926" w:rsidRDefault="00D67926">
            <w:pPr>
              <w:rPr>
                <w:rFonts w:eastAsia="Times New Roman"/>
                <w:lang w:val="en-US"/>
              </w:rPr>
            </w:pPr>
          </w:p>
        </w:tc>
      </w:tr>
      <w:tr w:rsidR="00D67926" w14:paraId="55D709A8" w14:textId="77777777">
        <w:trPr>
          <w:divId w:val="1071193860"/>
          <w:tblCellSpacing w:w="15" w:type="dxa"/>
        </w:trPr>
        <w:tc>
          <w:tcPr>
            <w:tcW w:w="0" w:type="auto"/>
            <w:vAlign w:val="center"/>
            <w:hideMark/>
          </w:tcPr>
          <w:p w14:paraId="4676E7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8C5CF5" w14:textId="77777777" w:rsidR="00D67926" w:rsidRDefault="008D6FB8">
            <w:pPr>
              <w:rPr>
                <w:rFonts w:eastAsia="Times New Roman"/>
                <w:lang w:val="en-US"/>
              </w:rPr>
            </w:pPr>
            <w:r>
              <w:rPr>
                <w:rFonts w:eastAsia="Times New Roman"/>
                <w:lang w:val="en-US"/>
              </w:rPr>
              <w:t>Encounter administered as part of</w:t>
            </w:r>
          </w:p>
        </w:tc>
      </w:tr>
      <w:tr w:rsidR="00D67926" w14:paraId="32EA7E7E" w14:textId="77777777">
        <w:trPr>
          <w:divId w:val="1071193860"/>
          <w:tblCellSpacing w:w="15" w:type="dxa"/>
        </w:trPr>
        <w:tc>
          <w:tcPr>
            <w:tcW w:w="0" w:type="auto"/>
            <w:vAlign w:val="center"/>
            <w:hideMark/>
          </w:tcPr>
          <w:p w14:paraId="359A46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7D45C5" w14:textId="77777777" w:rsidR="00D67926" w:rsidRDefault="008D6FB8">
            <w:pPr>
              <w:rPr>
                <w:rFonts w:eastAsia="Times New Roman"/>
                <w:lang w:val="en-US"/>
              </w:rPr>
            </w:pPr>
            <w:r>
              <w:rPr>
                <w:rFonts w:eastAsia="Times New Roman"/>
                <w:lang w:val="en-US"/>
              </w:rPr>
              <w:t>The visit or admission or other contact between patient and health care provider the immunization was performed as part of.</w:t>
            </w:r>
          </w:p>
        </w:tc>
      </w:tr>
      <w:tr w:rsidR="00D67926" w14:paraId="5C9BFDA4" w14:textId="77777777">
        <w:trPr>
          <w:divId w:val="1071193860"/>
          <w:tblCellSpacing w:w="15" w:type="dxa"/>
        </w:trPr>
        <w:tc>
          <w:tcPr>
            <w:tcW w:w="0" w:type="auto"/>
            <w:vAlign w:val="center"/>
            <w:hideMark/>
          </w:tcPr>
          <w:p w14:paraId="69037F36" w14:textId="77777777" w:rsidR="00D67926" w:rsidRDefault="008D6FB8">
            <w:pPr>
              <w:rPr>
                <w:rFonts w:eastAsia="Times New Roman"/>
                <w:lang w:val="en-US"/>
              </w:rPr>
            </w:pPr>
            <w:r>
              <w:rPr>
                <w:rFonts w:eastAsia="Times New Roman"/>
                <w:b/>
                <w:bCs/>
                <w:lang w:val="en-US"/>
              </w:rPr>
              <w:t>Immunization.manufacturer</w:t>
            </w:r>
          </w:p>
        </w:tc>
        <w:tc>
          <w:tcPr>
            <w:tcW w:w="0" w:type="auto"/>
            <w:vAlign w:val="center"/>
            <w:hideMark/>
          </w:tcPr>
          <w:p w14:paraId="463439D8" w14:textId="77777777" w:rsidR="00D67926" w:rsidRDefault="00D67926">
            <w:pPr>
              <w:rPr>
                <w:rFonts w:eastAsia="Times New Roman"/>
                <w:lang w:val="en-US"/>
              </w:rPr>
            </w:pPr>
          </w:p>
        </w:tc>
      </w:tr>
      <w:tr w:rsidR="00D67926" w14:paraId="11B7E259" w14:textId="77777777">
        <w:trPr>
          <w:divId w:val="1071193860"/>
          <w:tblCellSpacing w:w="15" w:type="dxa"/>
        </w:trPr>
        <w:tc>
          <w:tcPr>
            <w:tcW w:w="0" w:type="auto"/>
            <w:vAlign w:val="center"/>
            <w:hideMark/>
          </w:tcPr>
          <w:p w14:paraId="675E652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5C5F11" w14:textId="77777777" w:rsidR="00D67926" w:rsidRDefault="008D6FB8">
            <w:pPr>
              <w:rPr>
                <w:rFonts w:eastAsia="Times New Roman"/>
                <w:lang w:val="en-US"/>
              </w:rPr>
            </w:pPr>
            <w:r>
              <w:rPr>
                <w:rFonts w:eastAsia="Times New Roman"/>
                <w:lang w:val="en-US"/>
              </w:rPr>
              <w:t>Vaccine manufacturer</w:t>
            </w:r>
          </w:p>
        </w:tc>
      </w:tr>
      <w:tr w:rsidR="00D67926" w14:paraId="759406A1" w14:textId="77777777">
        <w:trPr>
          <w:divId w:val="1071193860"/>
          <w:tblCellSpacing w:w="15" w:type="dxa"/>
        </w:trPr>
        <w:tc>
          <w:tcPr>
            <w:tcW w:w="0" w:type="auto"/>
            <w:vAlign w:val="center"/>
            <w:hideMark/>
          </w:tcPr>
          <w:p w14:paraId="56733B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C3A4BF" w14:textId="77777777" w:rsidR="00D67926" w:rsidRDefault="008D6FB8">
            <w:pPr>
              <w:rPr>
                <w:rFonts w:eastAsia="Times New Roman"/>
                <w:lang w:val="en-US"/>
              </w:rPr>
            </w:pPr>
            <w:r>
              <w:rPr>
                <w:rFonts w:eastAsia="Times New Roman"/>
                <w:lang w:val="en-US"/>
              </w:rPr>
              <w:t>Name of vaccine manufacturer.</w:t>
            </w:r>
          </w:p>
        </w:tc>
      </w:tr>
      <w:tr w:rsidR="00D67926" w14:paraId="48FEFBA1" w14:textId="77777777">
        <w:trPr>
          <w:divId w:val="1071193860"/>
          <w:tblCellSpacing w:w="15" w:type="dxa"/>
        </w:trPr>
        <w:tc>
          <w:tcPr>
            <w:tcW w:w="0" w:type="auto"/>
            <w:vAlign w:val="center"/>
            <w:hideMark/>
          </w:tcPr>
          <w:p w14:paraId="4ACF471F" w14:textId="77777777" w:rsidR="00D67926" w:rsidRDefault="008D6FB8">
            <w:pPr>
              <w:rPr>
                <w:rFonts w:eastAsia="Times New Roman"/>
                <w:lang w:val="en-US"/>
              </w:rPr>
            </w:pPr>
            <w:r>
              <w:rPr>
                <w:rFonts w:eastAsia="Times New Roman"/>
                <w:b/>
                <w:bCs/>
                <w:lang w:val="en-US"/>
              </w:rPr>
              <w:t>Immunization.location</w:t>
            </w:r>
          </w:p>
        </w:tc>
        <w:tc>
          <w:tcPr>
            <w:tcW w:w="0" w:type="auto"/>
            <w:vAlign w:val="center"/>
            <w:hideMark/>
          </w:tcPr>
          <w:p w14:paraId="0CE85B30" w14:textId="77777777" w:rsidR="00D67926" w:rsidRDefault="00D67926">
            <w:pPr>
              <w:rPr>
                <w:rFonts w:eastAsia="Times New Roman"/>
                <w:lang w:val="en-US"/>
              </w:rPr>
            </w:pPr>
          </w:p>
        </w:tc>
      </w:tr>
      <w:tr w:rsidR="00D67926" w14:paraId="4749140E" w14:textId="77777777">
        <w:trPr>
          <w:divId w:val="1071193860"/>
          <w:tblCellSpacing w:w="15" w:type="dxa"/>
        </w:trPr>
        <w:tc>
          <w:tcPr>
            <w:tcW w:w="0" w:type="auto"/>
            <w:vAlign w:val="center"/>
            <w:hideMark/>
          </w:tcPr>
          <w:p w14:paraId="79083C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006C57" w14:textId="77777777" w:rsidR="00D67926" w:rsidRDefault="008D6FB8">
            <w:pPr>
              <w:rPr>
                <w:rFonts w:eastAsia="Times New Roman"/>
                <w:lang w:val="en-US"/>
              </w:rPr>
            </w:pPr>
            <w:r>
              <w:rPr>
                <w:rFonts w:eastAsia="Times New Roman"/>
                <w:lang w:val="en-US"/>
              </w:rPr>
              <w:t>Where did vaccination occur?</w:t>
            </w:r>
          </w:p>
        </w:tc>
      </w:tr>
      <w:tr w:rsidR="00D67926" w14:paraId="28D24A02" w14:textId="77777777">
        <w:trPr>
          <w:divId w:val="1071193860"/>
          <w:tblCellSpacing w:w="15" w:type="dxa"/>
        </w:trPr>
        <w:tc>
          <w:tcPr>
            <w:tcW w:w="0" w:type="auto"/>
            <w:vAlign w:val="center"/>
            <w:hideMark/>
          </w:tcPr>
          <w:p w14:paraId="59933D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B48801" w14:textId="77777777" w:rsidR="00D67926" w:rsidRDefault="008D6FB8">
            <w:pPr>
              <w:rPr>
                <w:rFonts w:eastAsia="Times New Roman"/>
                <w:lang w:val="en-US"/>
              </w:rPr>
            </w:pPr>
            <w:r>
              <w:rPr>
                <w:rFonts w:eastAsia="Times New Roman"/>
                <w:lang w:val="en-US"/>
              </w:rPr>
              <w:t>The service delivery location where the vaccine administration occurred.</w:t>
            </w:r>
          </w:p>
        </w:tc>
      </w:tr>
      <w:tr w:rsidR="00D67926" w14:paraId="2724DF0D" w14:textId="77777777">
        <w:trPr>
          <w:divId w:val="1071193860"/>
          <w:tblCellSpacing w:w="15" w:type="dxa"/>
        </w:trPr>
        <w:tc>
          <w:tcPr>
            <w:tcW w:w="0" w:type="auto"/>
            <w:vAlign w:val="center"/>
            <w:hideMark/>
          </w:tcPr>
          <w:p w14:paraId="266DF8AF" w14:textId="77777777" w:rsidR="00D67926" w:rsidRDefault="008D6FB8">
            <w:pPr>
              <w:rPr>
                <w:rFonts w:eastAsia="Times New Roman"/>
                <w:lang w:val="en-US"/>
              </w:rPr>
            </w:pPr>
            <w:r>
              <w:rPr>
                <w:rFonts w:eastAsia="Times New Roman"/>
                <w:b/>
                <w:bCs/>
                <w:lang w:val="en-US"/>
              </w:rPr>
              <w:t>Immunization.lotNumber</w:t>
            </w:r>
          </w:p>
        </w:tc>
        <w:tc>
          <w:tcPr>
            <w:tcW w:w="0" w:type="auto"/>
            <w:vAlign w:val="center"/>
            <w:hideMark/>
          </w:tcPr>
          <w:p w14:paraId="63EA1B44" w14:textId="77777777" w:rsidR="00D67926" w:rsidRDefault="00D67926">
            <w:pPr>
              <w:rPr>
                <w:rFonts w:eastAsia="Times New Roman"/>
                <w:lang w:val="en-US"/>
              </w:rPr>
            </w:pPr>
          </w:p>
        </w:tc>
      </w:tr>
      <w:tr w:rsidR="00D67926" w14:paraId="1EF74F2A" w14:textId="77777777">
        <w:trPr>
          <w:divId w:val="1071193860"/>
          <w:tblCellSpacing w:w="15" w:type="dxa"/>
        </w:trPr>
        <w:tc>
          <w:tcPr>
            <w:tcW w:w="0" w:type="auto"/>
            <w:vAlign w:val="center"/>
            <w:hideMark/>
          </w:tcPr>
          <w:p w14:paraId="4C8DC1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4CD0E8" w14:textId="77777777" w:rsidR="00D67926" w:rsidRDefault="008D6FB8">
            <w:pPr>
              <w:rPr>
                <w:rFonts w:eastAsia="Times New Roman"/>
                <w:lang w:val="en-US"/>
              </w:rPr>
            </w:pPr>
            <w:r>
              <w:rPr>
                <w:rFonts w:eastAsia="Times New Roman"/>
                <w:lang w:val="en-US"/>
              </w:rPr>
              <w:t>Vaccine lot number</w:t>
            </w:r>
          </w:p>
        </w:tc>
      </w:tr>
      <w:tr w:rsidR="00D67926" w14:paraId="330C83A0" w14:textId="77777777">
        <w:trPr>
          <w:divId w:val="1071193860"/>
          <w:tblCellSpacing w:w="15" w:type="dxa"/>
        </w:trPr>
        <w:tc>
          <w:tcPr>
            <w:tcW w:w="0" w:type="auto"/>
            <w:vAlign w:val="center"/>
            <w:hideMark/>
          </w:tcPr>
          <w:p w14:paraId="10A4D3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621000" w14:textId="77777777" w:rsidR="00D67926" w:rsidRDefault="008D6FB8">
            <w:pPr>
              <w:rPr>
                <w:rFonts w:eastAsia="Times New Roman"/>
                <w:lang w:val="en-US"/>
              </w:rPr>
            </w:pPr>
            <w:r>
              <w:rPr>
                <w:rFonts w:eastAsia="Times New Roman"/>
                <w:lang w:val="en-US"/>
              </w:rPr>
              <w:t>Lot number of the vaccine product.</w:t>
            </w:r>
          </w:p>
        </w:tc>
      </w:tr>
      <w:tr w:rsidR="00D67926" w14:paraId="3849BD64" w14:textId="77777777">
        <w:trPr>
          <w:divId w:val="1071193860"/>
          <w:tblCellSpacing w:w="15" w:type="dxa"/>
        </w:trPr>
        <w:tc>
          <w:tcPr>
            <w:tcW w:w="0" w:type="auto"/>
            <w:vAlign w:val="center"/>
            <w:hideMark/>
          </w:tcPr>
          <w:p w14:paraId="022270BD" w14:textId="77777777" w:rsidR="00D67926" w:rsidRDefault="008D6FB8">
            <w:pPr>
              <w:rPr>
                <w:rFonts w:eastAsia="Times New Roman"/>
                <w:lang w:val="en-US"/>
              </w:rPr>
            </w:pPr>
            <w:r>
              <w:rPr>
                <w:rFonts w:eastAsia="Times New Roman"/>
                <w:b/>
                <w:bCs/>
                <w:lang w:val="en-US"/>
              </w:rPr>
              <w:t>Immunization.expirationDate</w:t>
            </w:r>
          </w:p>
        </w:tc>
        <w:tc>
          <w:tcPr>
            <w:tcW w:w="0" w:type="auto"/>
            <w:vAlign w:val="center"/>
            <w:hideMark/>
          </w:tcPr>
          <w:p w14:paraId="7E4BAD71" w14:textId="77777777" w:rsidR="00D67926" w:rsidRDefault="00D67926">
            <w:pPr>
              <w:rPr>
                <w:rFonts w:eastAsia="Times New Roman"/>
                <w:lang w:val="en-US"/>
              </w:rPr>
            </w:pPr>
          </w:p>
        </w:tc>
      </w:tr>
      <w:tr w:rsidR="00D67926" w14:paraId="7C21E5CA" w14:textId="77777777">
        <w:trPr>
          <w:divId w:val="1071193860"/>
          <w:tblCellSpacing w:w="15" w:type="dxa"/>
        </w:trPr>
        <w:tc>
          <w:tcPr>
            <w:tcW w:w="0" w:type="auto"/>
            <w:vAlign w:val="center"/>
            <w:hideMark/>
          </w:tcPr>
          <w:p w14:paraId="7FF3811D"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BAD22EE" w14:textId="77777777" w:rsidR="00D67926" w:rsidRDefault="008D6FB8">
            <w:pPr>
              <w:rPr>
                <w:rFonts w:eastAsia="Times New Roman"/>
                <w:lang w:val="en-US"/>
              </w:rPr>
            </w:pPr>
            <w:r>
              <w:rPr>
                <w:rFonts w:eastAsia="Times New Roman"/>
                <w:lang w:val="en-US"/>
              </w:rPr>
              <w:t>Vaccine expiration date</w:t>
            </w:r>
          </w:p>
        </w:tc>
      </w:tr>
      <w:tr w:rsidR="00D67926" w14:paraId="57CECF1F" w14:textId="77777777">
        <w:trPr>
          <w:divId w:val="1071193860"/>
          <w:tblCellSpacing w:w="15" w:type="dxa"/>
        </w:trPr>
        <w:tc>
          <w:tcPr>
            <w:tcW w:w="0" w:type="auto"/>
            <w:vAlign w:val="center"/>
            <w:hideMark/>
          </w:tcPr>
          <w:p w14:paraId="3B7974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7F4D8C" w14:textId="77777777" w:rsidR="00D67926" w:rsidRDefault="008D6FB8">
            <w:pPr>
              <w:rPr>
                <w:rFonts w:eastAsia="Times New Roman"/>
                <w:lang w:val="en-US"/>
              </w:rPr>
            </w:pPr>
            <w:r>
              <w:rPr>
                <w:rFonts w:eastAsia="Times New Roman"/>
                <w:lang w:val="en-US"/>
              </w:rPr>
              <w:t>Date vaccine batch expires.</w:t>
            </w:r>
          </w:p>
        </w:tc>
      </w:tr>
      <w:tr w:rsidR="00D67926" w14:paraId="4B1E0BF3" w14:textId="77777777">
        <w:trPr>
          <w:divId w:val="1071193860"/>
          <w:tblCellSpacing w:w="15" w:type="dxa"/>
        </w:trPr>
        <w:tc>
          <w:tcPr>
            <w:tcW w:w="0" w:type="auto"/>
            <w:vAlign w:val="center"/>
            <w:hideMark/>
          </w:tcPr>
          <w:p w14:paraId="33ECBB3E" w14:textId="77777777" w:rsidR="00D67926" w:rsidRDefault="008D6FB8">
            <w:pPr>
              <w:rPr>
                <w:rFonts w:eastAsia="Times New Roman"/>
                <w:lang w:val="en-US"/>
              </w:rPr>
            </w:pPr>
            <w:r>
              <w:rPr>
                <w:rFonts w:eastAsia="Times New Roman"/>
                <w:b/>
                <w:bCs/>
                <w:lang w:val="en-US"/>
              </w:rPr>
              <w:t>Immunization.site</w:t>
            </w:r>
          </w:p>
        </w:tc>
        <w:tc>
          <w:tcPr>
            <w:tcW w:w="0" w:type="auto"/>
            <w:vAlign w:val="center"/>
            <w:hideMark/>
          </w:tcPr>
          <w:p w14:paraId="1BD81158" w14:textId="77777777" w:rsidR="00D67926" w:rsidRDefault="00D67926">
            <w:pPr>
              <w:rPr>
                <w:rFonts w:eastAsia="Times New Roman"/>
                <w:lang w:val="en-US"/>
              </w:rPr>
            </w:pPr>
          </w:p>
        </w:tc>
      </w:tr>
      <w:tr w:rsidR="00D67926" w14:paraId="6AAFD1A9" w14:textId="77777777">
        <w:trPr>
          <w:divId w:val="1071193860"/>
          <w:tblCellSpacing w:w="15" w:type="dxa"/>
        </w:trPr>
        <w:tc>
          <w:tcPr>
            <w:tcW w:w="0" w:type="auto"/>
            <w:vAlign w:val="center"/>
            <w:hideMark/>
          </w:tcPr>
          <w:p w14:paraId="5ABD3E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20CEF2" w14:textId="77777777" w:rsidR="00D67926" w:rsidRDefault="008D6FB8">
            <w:pPr>
              <w:rPr>
                <w:rFonts w:eastAsia="Times New Roman"/>
                <w:lang w:val="en-US"/>
              </w:rPr>
            </w:pPr>
            <w:r>
              <w:rPr>
                <w:rFonts w:eastAsia="Times New Roman"/>
                <w:lang w:val="en-US"/>
              </w:rPr>
              <w:t>Body site vaccine was administered</w:t>
            </w:r>
          </w:p>
        </w:tc>
      </w:tr>
      <w:tr w:rsidR="00D67926" w14:paraId="797C3A42" w14:textId="77777777">
        <w:trPr>
          <w:divId w:val="1071193860"/>
          <w:tblCellSpacing w:w="15" w:type="dxa"/>
        </w:trPr>
        <w:tc>
          <w:tcPr>
            <w:tcW w:w="0" w:type="auto"/>
            <w:vAlign w:val="center"/>
            <w:hideMark/>
          </w:tcPr>
          <w:p w14:paraId="760B1F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C93829" w14:textId="77777777" w:rsidR="00D67926" w:rsidRDefault="008D6FB8">
            <w:pPr>
              <w:rPr>
                <w:rFonts w:eastAsia="Times New Roman"/>
                <w:lang w:val="en-US"/>
              </w:rPr>
            </w:pPr>
            <w:r>
              <w:rPr>
                <w:rFonts w:eastAsia="Times New Roman"/>
                <w:lang w:val="en-US"/>
              </w:rPr>
              <w:t>Body site where vaccine was administered.</w:t>
            </w:r>
          </w:p>
        </w:tc>
      </w:tr>
      <w:tr w:rsidR="00D67926" w14:paraId="41107FF6" w14:textId="77777777">
        <w:trPr>
          <w:divId w:val="1071193860"/>
          <w:tblCellSpacing w:w="15" w:type="dxa"/>
        </w:trPr>
        <w:tc>
          <w:tcPr>
            <w:tcW w:w="0" w:type="auto"/>
            <w:vAlign w:val="center"/>
            <w:hideMark/>
          </w:tcPr>
          <w:p w14:paraId="2DD3ED1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63C442F" w14:textId="77777777" w:rsidR="00D67926" w:rsidRDefault="008D6FB8">
            <w:pPr>
              <w:rPr>
                <w:rFonts w:eastAsia="Times New Roman"/>
                <w:lang w:val="en-US"/>
              </w:rPr>
            </w:pPr>
            <w:r>
              <w:rPr>
                <w:rFonts w:eastAsia="Times New Roman"/>
                <w:lang w:val="en-US"/>
              </w:rPr>
              <w:t>The site at which the vaccine was administered</w:t>
            </w:r>
          </w:p>
        </w:tc>
      </w:tr>
      <w:tr w:rsidR="00D67926" w14:paraId="4990B4A6" w14:textId="77777777">
        <w:trPr>
          <w:divId w:val="1071193860"/>
          <w:tblCellSpacing w:w="15" w:type="dxa"/>
        </w:trPr>
        <w:tc>
          <w:tcPr>
            <w:tcW w:w="0" w:type="auto"/>
            <w:vAlign w:val="center"/>
            <w:hideMark/>
          </w:tcPr>
          <w:p w14:paraId="3109E5BF" w14:textId="77777777" w:rsidR="00D67926" w:rsidRDefault="008D6FB8">
            <w:pPr>
              <w:rPr>
                <w:rFonts w:eastAsia="Times New Roman"/>
                <w:lang w:val="en-US"/>
              </w:rPr>
            </w:pPr>
            <w:r>
              <w:rPr>
                <w:rFonts w:eastAsia="Times New Roman"/>
                <w:b/>
                <w:bCs/>
                <w:lang w:val="en-US"/>
              </w:rPr>
              <w:t>Immunization.route</w:t>
            </w:r>
          </w:p>
        </w:tc>
        <w:tc>
          <w:tcPr>
            <w:tcW w:w="0" w:type="auto"/>
            <w:vAlign w:val="center"/>
            <w:hideMark/>
          </w:tcPr>
          <w:p w14:paraId="63BFA102" w14:textId="77777777" w:rsidR="00D67926" w:rsidRDefault="00D67926">
            <w:pPr>
              <w:rPr>
                <w:rFonts w:eastAsia="Times New Roman"/>
                <w:lang w:val="en-US"/>
              </w:rPr>
            </w:pPr>
          </w:p>
        </w:tc>
      </w:tr>
      <w:tr w:rsidR="00D67926" w14:paraId="524423AA" w14:textId="77777777">
        <w:trPr>
          <w:divId w:val="1071193860"/>
          <w:tblCellSpacing w:w="15" w:type="dxa"/>
        </w:trPr>
        <w:tc>
          <w:tcPr>
            <w:tcW w:w="0" w:type="auto"/>
            <w:vAlign w:val="center"/>
            <w:hideMark/>
          </w:tcPr>
          <w:p w14:paraId="4F6F25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0C55CA" w14:textId="77777777" w:rsidR="00D67926" w:rsidRDefault="008D6FB8">
            <w:pPr>
              <w:rPr>
                <w:rFonts w:eastAsia="Times New Roman"/>
                <w:lang w:val="en-US"/>
              </w:rPr>
            </w:pPr>
            <w:r>
              <w:rPr>
                <w:rFonts w:eastAsia="Times New Roman"/>
                <w:lang w:val="en-US"/>
              </w:rPr>
              <w:t>How vaccine entered body</w:t>
            </w:r>
          </w:p>
        </w:tc>
      </w:tr>
      <w:tr w:rsidR="00D67926" w14:paraId="04A8F4A0" w14:textId="77777777">
        <w:trPr>
          <w:divId w:val="1071193860"/>
          <w:tblCellSpacing w:w="15" w:type="dxa"/>
        </w:trPr>
        <w:tc>
          <w:tcPr>
            <w:tcW w:w="0" w:type="auto"/>
            <w:vAlign w:val="center"/>
            <w:hideMark/>
          </w:tcPr>
          <w:p w14:paraId="1B18FF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0374EA" w14:textId="77777777" w:rsidR="00D67926" w:rsidRDefault="008D6FB8">
            <w:pPr>
              <w:rPr>
                <w:rFonts w:eastAsia="Times New Roman"/>
                <w:lang w:val="en-US"/>
              </w:rPr>
            </w:pPr>
            <w:r>
              <w:rPr>
                <w:rFonts w:eastAsia="Times New Roman"/>
                <w:lang w:val="en-US"/>
              </w:rPr>
              <w:t>The path by which the vaccine product is taken into the body.</w:t>
            </w:r>
          </w:p>
        </w:tc>
      </w:tr>
      <w:tr w:rsidR="00D67926" w14:paraId="679966DE" w14:textId="77777777">
        <w:trPr>
          <w:divId w:val="1071193860"/>
          <w:tblCellSpacing w:w="15" w:type="dxa"/>
        </w:trPr>
        <w:tc>
          <w:tcPr>
            <w:tcW w:w="0" w:type="auto"/>
            <w:vAlign w:val="center"/>
            <w:hideMark/>
          </w:tcPr>
          <w:p w14:paraId="60BD59C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B29A485" w14:textId="77777777" w:rsidR="00D67926" w:rsidRDefault="008D6FB8">
            <w:pPr>
              <w:rPr>
                <w:rFonts w:eastAsia="Times New Roman"/>
                <w:lang w:val="en-US"/>
              </w:rPr>
            </w:pPr>
            <w:r>
              <w:rPr>
                <w:rFonts w:eastAsia="Times New Roman"/>
                <w:lang w:val="en-US"/>
              </w:rPr>
              <w:t>The route by which the vaccine was administered</w:t>
            </w:r>
          </w:p>
        </w:tc>
      </w:tr>
      <w:tr w:rsidR="00D67926" w14:paraId="58C41561" w14:textId="77777777">
        <w:trPr>
          <w:divId w:val="1071193860"/>
          <w:tblCellSpacing w:w="15" w:type="dxa"/>
        </w:trPr>
        <w:tc>
          <w:tcPr>
            <w:tcW w:w="0" w:type="auto"/>
            <w:vAlign w:val="center"/>
            <w:hideMark/>
          </w:tcPr>
          <w:p w14:paraId="030C49B7" w14:textId="77777777" w:rsidR="00D67926" w:rsidRDefault="008D6FB8">
            <w:pPr>
              <w:rPr>
                <w:rFonts w:eastAsia="Times New Roman"/>
                <w:lang w:val="en-US"/>
              </w:rPr>
            </w:pPr>
            <w:r>
              <w:rPr>
                <w:rFonts w:eastAsia="Times New Roman"/>
                <w:b/>
                <w:bCs/>
                <w:lang w:val="en-US"/>
              </w:rPr>
              <w:t>Immunization.doseQuantity</w:t>
            </w:r>
          </w:p>
        </w:tc>
        <w:tc>
          <w:tcPr>
            <w:tcW w:w="0" w:type="auto"/>
            <w:vAlign w:val="center"/>
            <w:hideMark/>
          </w:tcPr>
          <w:p w14:paraId="097496A6" w14:textId="77777777" w:rsidR="00D67926" w:rsidRDefault="00D67926">
            <w:pPr>
              <w:rPr>
                <w:rFonts w:eastAsia="Times New Roman"/>
                <w:lang w:val="en-US"/>
              </w:rPr>
            </w:pPr>
          </w:p>
        </w:tc>
      </w:tr>
      <w:tr w:rsidR="00D67926" w14:paraId="16B3F97D" w14:textId="77777777">
        <w:trPr>
          <w:divId w:val="1071193860"/>
          <w:tblCellSpacing w:w="15" w:type="dxa"/>
        </w:trPr>
        <w:tc>
          <w:tcPr>
            <w:tcW w:w="0" w:type="auto"/>
            <w:vAlign w:val="center"/>
            <w:hideMark/>
          </w:tcPr>
          <w:p w14:paraId="757508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C521F2" w14:textId="77777777" w:rsidR="00D67926" w:rsidRDefault="008D6FB8">
            <w:pPr>
              <w:rPr>
                <w:rFonts w:eastAsia="Times New Roman"/>
                <w:lang w:val="en-US"/>
              </w:rPr>
            </w:pPr>
            <w:r>
              <w:rPr>
                <w:rFonts w:eastAsia="Times New Roman"/>
                <w:lang w:val="en-US"/>
              </w:rPr>
              <w:t>Amount of vaccine administered</w:t>
            </w:r>
          </w:p>
        </w:tc>
      </w:tr>
      <w:tr w:rsidR="00D67926" w14:paraId="5D506F57" w14:textId="77777777">
        <w:trPr>
          <w:divId w:val="1071193860"/>
          <w:tblCellSpacing w:w="15" w:type="dxa"/>
        </w:trPr>
        <w:tc>
          <w:tcPr>
            <w:tcW w:w="0" w:type="auto"/>
            <w:vAlign w:val="center"/>
            <w:hideMark/>
          </w:tcPr>
          <w:p w14:paraId="1176E9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DD63F5" w14:textId="77777777" w:rsidR="00D67926" w:rsidRDefault="008D6FB8">
            <w:pPr>
              <w:rPr>
                <w:rFonts w:eastAsia="Times New Roman"/>
                <w:lang w:val="en-US"/>
              </w:rPr>
            </w:pPr>
            <w:r>
              <w:rPr>
                <w:rFonts w:eastAsia="Times New Roman"/>
                <w:lang w:val="en-US"/>
              </w:rPr>
              <w:t>The quantity of vaccine product that was administered.</w:t>
            </w:r>
          </w:p>
        </w:tc>
      </w:tr>
      <w:tr w:rsidR="00D67926" w14:paraId="736E30A9" w14:textId="77777777">
        <w:trPr>
          <w:divId w:val="1071193860"/>
          <w:tblCellSpacing w:w="15" w:type="dxa"/>
        </w:trPr>
        <w:tc>
          <w:tcPr>
            <w:tcW w:w="0" w:type="auto"/>
            <w:vAlign w:val="center"/>
            <w:hideMark/>
          </w:tcPr>
          <w:p w14:paraId="71CC456D" w14:textId="77777777" w:rsidR="00D67926" w:rsidRDefault="008D6FB8">
            <w:pPr>
              <w:rPr>
                <w:rFonts w:eastAsia="Times New Roman"/>
                <w:lang w:val="en-US"/>
              </w:rPr>
            </w:pPr>
            <w:r>
              <w:rPr>
                <w:rFonts w:eastAsia="Times New Roman"/>
                <w:b/>
                <w:bCs/>
                <w:lang w:val="en-US"/>
              </w:rPr>
              <w:t>Immunization.note</w:t>
            </w:r>
          </w:p>
        </w:tc>
        <w:tc>
          <w:tcPr>
            <w:tcW w:w="0" w:type="auto"/>
            <w:vAlign w:val="center"/>
            <w:hideMark/>
          </w:tcPr>
          <w:p w14:paraId="44906B39" w14:textId="77777777" w:rsidR="00D67926" w:rsidRDefault="00D67926">
            <w:pPr>
              <w:rPr>
                <w:rFonts w:eastAsia="Times New Roman"/>
                <w:lang w:val="en-US"/>
              </w:rPr>
            </w:pPr>
          </w:p>
        </w:tc>
      </w:tr>
      <w:tr w:rsidR="00D67926" w14:paraId="3964B9FB" w14:textId="77777777">
        <w:trPr>
          <w:divId w:val="1071193860"/>
          <w:tblCellSpacing w:w="15" w:type="dxa"/>
        </w:trPr>
        <w:tc>
          <w:tcPr>
            <w:tcW w:w="0" w:type="auto"/>
            <w:vAlign w:val="center"/>
            <w:hideMark/>
          </w:tcPr>
          <w:p w14:paraId="654DC4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69B57F" w14:textId="77777777" w:rsidR="00D67926" w:rsidRDefault="008D6FB8">
            <w:pPr>
              <w:rPr>
                <w:rFonts w:eastAsia="Times New Roman"/>
                <w:lang w:val="en-US"/>
              </w:rPr>
            </w:pPr>
            <w:r>
              <w:rPr>
                <w:rFonts w:eastAsia="Times New Roman"/>
                <w:lang w:val="en-US"/>
              </w:rPr>
              <w:t>Vaccination notes</w:t>
            </w:r>
          </w:p>
        </w:tc>
      </w:tr>
      <w:tr w:rsidR="00D67926" w14:paraId="7196BC83" w14:textId="77777777">
        <w:trPr>
          <w:divId w:val="1071193860"/>
          <w:tblCellSpacing w:w="15" w:type="dxa"/>
        </w:trPr>
        <w:tc>
          <w:tcPr>
            <w:tcW w:w="0" w:type="auto"/>
            <w:vAlign w:val="center"/>
            <w:hideMark/>
          </w:tcPr>
          <w:p w14:paraId="683F9A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27D156" w14:textId="77777777" w:rsidR="00D67926" w:rsidRDefault="008D6FB8">
            <w:pPr>
              <w:rPr>
                <w:rFonts w:eastAsia="Times New Roman"/>
                <w:lang w:val="en-US"/>
              </w:rPr>
            </w:pPr>
            <w:r>
              <w:rPr>
                <w:rFonts w:eastAsia="Times New Roman"/>
                <w:lang w:val="en-US"/>
              </w:rPr>
              <w:t>Extra information about the immunization that is not conveyed by the other attributes.</w:t>
            </w:r>
          </w:p>
        </w:tc>
      </w:tr>
      <w:tr w:rsidR="00D67926" w14:paraId="07EC51A8" w14:textId="77777777">
        <w:trPr>
          <w:divId w:val="1071193860"/>
          <w:tblCellSpacing w:w="15" w:type="dxa"/>
        </w:trPr>
        <w:tc>
          <w:tcPr>
            <w:tcW w:w="0" w:type="auto"/>
            <w:vAlign w:val="center"/>
            <w:hideMark/>
          </w:tcPr>
          <w:p w14:paraId="3ECAD990" w14:textId="77777777" w:rsidR="00D67926" w:rsidRDefault="008D6FB8">
            <w:pPr>
              <w:rPr>
                <w:rFonts w:eastAsia="Times New Roman"/>
                <w:lang w:val="en-US"/>
              </w:rPr>
            </w:pPr>
            <w:r>
              <w:rPr>
                <w:rFonts w:eastAsia="Times New Roman"/>
                <w:b/>
                <w:bCs/>
                <w:lang w:val="en-US"/>
              </w:rPr>
              <w:t>Immunization.explanation</w:t>
            </w:r>
          </w:p>
        </w:tc>
        <w:tc>
          <w:tcPr>
            <w:tcW w:w="0" w:type="auto"/>
            <w:vAlign w:val="center"/>
            <w:hideMark/>
          </w:tcPr>
          <w:p w14:paraId="0709396A" w14:textId="77777777" w:rsidR="00D67926" w:rsidRDefault="00D67926">
            <w:pPr>
              <w:rPr>
                <w:rFonts w:eastAsia="Times New Roman"/>
                <w:lang w:val="en-US"/>
              </w:rPr>
            </w:pPr>
          </w:p>
        </w:tc>
      </w:tr>
      <w:tr w:rsidR="00D67926" w14:paraId="5B9B7491" w14:textId="77777777">
        <w:trPr>
          <w:divId w:val="1071193860"/>
          <w:tblCellSpacing w:w="15" w:type="dxa"/>
        </w:trPr>
        <w:tc>
          <w:tcPr>
            <w:tcW w:w="0" w:type="auto"/>
            <w:vAlign w:val="center"/>
            <w:hideMark/>
          </w:tcPr>
          <w:p w14:paraId="10054B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364901" w14:textId="77777777" w:rsidR="00D67926" w:rsidRDefault="008D6FB8">
            <w:pPr>
              <w:rPr>
                <w:rFonts w:eastAsia="Times New Roman"/>
                <w:lang w:val="en-US"/>
              </w:rPr>
            </w:pPr>
            <w:r>
              <w:rPr>
                <w:rFonts w:eastAsia="Times New Roman"/>
                <w:lang w:val="en-US"/>
              </w:rPr>
              <w:t>Administration / non-administration reasons</w:t>
            </w:r>
          </w:p>
        </w:tc>
      </w:tr>
      <w:tr w:rsidR="00D67926" w14:paraId="7DF5E8AC" w14:textId="77777777">
        <w:trPr>
          <w:divId w:val="1071193860"/>
          <w:tblCellSpacing w:w="15" w:type="dxa"/>
        </w:trPr>
        <w:tc>
          <w:tcPr>
            <w:tcW w:w="0" w:type="auto"/>
            <w:vAlign w:val="center"/>
            <w:hideMark/>
          </w:tcPr>
          <w:p w14:paraId="75D3CA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03B2F9" w14:textId="77777777" w:rsidR="00D67926" w:rsidRDefault="008D6FB8">
            <w:pPr>
              <w:rPr>
                <w:rFonts w:eastAsia="Times New Roman"/>
                <w:lang w:val="en-US"/>
              </w:rPr>
            </w:pPr>
            <w:r>
              <w:rPr>
                <w:rFonts w:eastAsia="Times New Roman"/>
                <w:lang w:val="en-US"/>
              </w:rPr>
              <w:t>Reasons why a vaccine was or was not administered.</w:t>
            </w:r>
          </w:p>
        </w:tc>
      </w:tr>
      <w:tr w:rsidR="00D67926" w14:paraId="6594B7FA" w14:textId="77777777">
        <w:trPr>
          <w:divId w:val="1071193860"/>
          <w:tblCellSpacing w:w="15" w:type="dxa"/>
        </w:trPr>
        <w:tc>
          <w:tcPr>
            <w:tcW w:w="0" w:type="auto"/>
            <w:vAlign w:val="center"/>
            <w:hideMark/>
          </w:tcPr>
          <w:p w14:paraId="5DEC161A" w14:textId="77777777" w:rsidR="00D67926" w:rsidRDefault="008D6FB8">
            <w:pPr>
              <w:rPr>
                <w:rFonts w:eastAsia="Times New Roman"/>
                <w:lang w:val="en-US"/>
              </w:rPr>
            </w:pPr>
            <w:r>
              <w:rPr>
                <w:rFonts w:eastAsia="Times New Roman"/>
                <w:b/>
                <w:bCs/>
                <w:lang w:val="en-US"/>
              </w:rPr>
              <w:t>Immunization.explanation.reason</w:t>
            </w:r>
          </w:p>
        </w:tc>
        <w:tc>
          <w:tcPr>
            <w:tcW w:w="0" w:type="auto"/>
            <w:vAlign w:val="center"/>
            <w:hideMark/>
          </w:tcPr>
          <w:p w14:paraId="4518DAF5" w14:textId="77777777" w:rsidR="00D67926" w:rsidRDefault="00D67926">
            <w:pPr>
              <w:rPr>
                <w:rFonts w:eastAsia="Times New Roman"/>
                <w:lang w:val="en-US"/>
              </w:rPr>
            </w:pPr>
          </w:p>
        </w:tc>
      </w:tr>
      <w:tr w:rsidR="00D67926" w14:paraId="641C5C6A" w14:textId="77777777">
        <w:trPr>
          <w:divId w:val="1071193860"/>
          <w:tblCellSpacing w:w="15" w:type="dxa"/>
        </w:trPr>
        <w:tc>
          <w:tcPr>
            <w:tcW w:w="0" w:type="auto"/>
            <w:vAlign w:val="center"/>
            <w:hideMark/>
          </w:tcPr>
          <w:p w14:paraId="1562DC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C10653" w14:textId="77777777" w:rsidR="00D67926" w:rsidRDefault="008D6FB8">
            <w:pPr>
              <w:rPr>
                <w:rFonts w:eastAsia="Times New Roman"/>
                <w:lang w:val="en-US"/>
              </w:rPr>
            </w:pPr>
            <w:r>
              <w:rPr>
                <w:rFonts w:eastAsia="Times New Roman"/>
                <w:lang w:val="en-US"/>
              </w:rPr>
              <w:t>Why immunization occurred</w:t>
            </w:r>
          </w:p>
        </w:tc>
      </w:tr>
      <w:tr w:rsidR="00D67926" w14:paraId="1920B8F2" w14:textId="77777777">
        <w:trPr>
          <w:divId w:val="1071193860"/>
          <w:tblCellSpacing w:w="15" w:type="dxa"/>
        </w:trPr>
        <w:tc>
          <w:tcPr>
            <w:tcW w:w="0" w:type="auto"/>
            <w:vAlign w:val="center"/>
            <w:hideMark/>
          </w:tcPr>
          <w:p w14:paraId="2F124C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0F118A" w14:textId="77777777" w:rsidR="00D67926" w:rsidRDefault="008D6FB8">
            <w:pPr>
              <w:rPr>
                <w:rFonts w:eastAsia="Times New Roman"/>
                <w:lang w:val="en-US"/>
              </w:rPr>
            </w:pPr>
            <w:r>
              <w:rPr>
                <w:rFonts w:eastAsia="Times New Roman"/>
                <w:lang w:val="en-US"/>
              </w:rPr>
              <w:t>Reasons why a vaccine was administered.</w:t>
            </w:r>
          </w:p>
        </w:tc>
      </w:tr>
      <w:tr w:rsidR="00D67926" w14:paraId="653AE735" w14:textId="77777777">
        <w:trPr>
          <w:divId w:val="1071193860"/>
          <w:tblCellSpacing w:w="15" w:type="dxa"/>
        </w:trPr>
        <w:tc>
          <w:tcPr>
            <w:tcW w:w="0" w:type="auto"/>
            <w:vAlign w:val="center"/>
            <w:hideMark/>
          </w:tcPr>
          <w:p w14:paraId="1763DF4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D796595" w14:textId="77777777" w:rsidR="00D67926" w:rsidRDefault="008D6FB8">
            <w:pPr>
              <w:rPr>
                <w:rFonts w:eastAsia="Times New Roman"/>
                <w:lang w:val="en-US"/>
              </w:rPr>
            </w:pPr>
            <w:r>
              <w:rPr>
                <w:rFonts w:eastAsia="Times New Roman"/>
                <w:lang w:val="en-US"/>
              </w:rPr>
              <w:t>The reason why a vaccine was administered</w:t>
            </w:r>
          </w:p>
        </w:tc>
      </w:tr>
      <w:tr w:rsidR="00D67926" w14:paraId="0DFE36A4" w14:textId="77777777">
        <w:trPr>
          <w:divId w:val="1071193860"/>
          <w:tblCellSpacing w:w="15" w:type="dxa"/>
        </w:trPr>
        <w:tc>
          <w:tcPr>
            <w:tcW w:w="0" w:type="auto"/>
            <w:vAlign w:val="center"/>
            <w:hideMark/>
          </w:tcPr>
          <w:p w14:paraId="1FC4D39E" w14:textId="77777777" w:rsidR="00D67926" w:rsidRDefault="008D6FB8">
            <w:pPr>
              <w:rPr>
                <w:rFonts w:eastAsia="Times New Roman"/>
                <w:lang w:val="en-US"/>
              </w:rPr>
            </w:pPr>
            <w:r>
              <w:rPr>
                <w:rFonts w:eastAsia="Times New Roman"/>
                <w:b/>
                <w:bCs/>
                <w:lang w:val="en-US"/>
              </w:rPr>
              <w:t>Immunization.explanation.reasonNotGiven</w:t>
            </w:r>
          </w:p>
        </w:tc>
        <w:tc>
          <w:tcPr>
            <w:tcW w:w="0" w:type="auto"/>
            <w:vAlign w:val="center"/>
            <w:hideMark/>
          </w:tcPr>
          <w:p w14:paraId="5CF7156F" w14:textId="77777777" w:rsidR="00D67926" w:rsidRDefault="00D67926">
            <w:pPr>
              <w:rPr>
                <w:rFonts w:eastAsia="Times New Roman"/>
                <w:lang w:val="en-US"/>
              </w:rPr>
            </w:pPr>
          </w:p>
        </w:tc>
      </w:tr>
      <w:tr w:rsidR="00D67926" w14:paraId="05E52271" w14:textId="77777777">
        <w:trPr>
          <w:divId w:val="1071193860"/>
          <w:tblCellSpacing w:w="15" w:type="dxa"/>
        </w:trPr>
        <w:tc>
          <w:tcPr>
            <w:tcW w:w="0" w:type="auto"/>
            <w:vAlign w:val="center"/>
            <w:hideMark/>
          </w:tcPr>
          <w:p w14:paraId="6C82F9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BC17AC" w14:textId="77777777" w:rsidR="00D67926" w:rsidRDefault="008D6FB8">
            <w:pPr>
              <w:rPr>
                <w:rFonts w:eastAsia="Times New Roman"/>
                <w:lang w:val="en-US"/>
              </w:rPr>
            </w:pPr>
            <w:r>
              <w:rPr>
                <w:rFonts w:eastAsia="Times New Roman"/>
                <w:lang w:val="en-US"/>
              </w:rPr>
              <w:t>Why immunization did not occur</w:t>
            </w:r>
          </w:p>
        </w:tc>
      </w:tr>
      <w:tr w:rsidR="00D67926" w14:paraId="0949EFF6" w14:textId="77777777">
        <w:trPr>
          <w:divId w:val="1071193860"/>
          <w:tblCellSpacing w:w="15" w:type="dxa"/>
        </w:trPr>
        <w:tc>
          <w:tcPr>
            <w:tcW w:w="0" w:type="auto"/>
            <w:vAlign w:val="center"/>
            <w:hideMark/>
          </w:tcPr>
          <w:p w14:paraId="4266ED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ADF2D8" w14:textId="77777777" w:rsidR="00D67926" w:rsidRDefault="008D6FB8">
            <w:pPr>
              <w:rPr>
                <w:rFonts w:eastAsia="Times New Roman"/>
                <w:lang w:val="en-US"/>
              </w:rPr>
            </w:pPr>
            <w:r>
              <w:rPr>
                <w:rFonts w:eastAsia="Times New Roman"/>
                <w:lang w:val="en-US"/>
              </w:rPr>
              <w:t>Reason why a vaccine was not administered.</w:t>
            </w:r>
          </w:p>
        </w:tc>
      </w:tr>
      <w:tr w:rsidR="00D67926" w14:paraId="45AA3352" w14:textId="77777777">
        <w:trPr>
          <w:divId w:val="1071193860"/>
          <w:tblCellSpacing w:w="15" w:type="dxa"/>
        </w:trPr>
        <w:tc>
          <w:tcPr>
            <w:tcW w:w="0" w:type="auto"/>
            <w:vAlign w:val="center"/>
            <w:hideMark/>
          </w:tcPr>
          <w:p w14:paraId="7487594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78F05F" w14:textId="77777777" w:rsidR="00D67926" w:rsidRDefault="008D6FB8">
            <w:pPr>
              <w:rPr>
                <w:rFonts w:eastAsia="Times New Roman"/>
                <w:lang w:val="en-US"/>
              </w:rPr>
            </w:pPr>
            <w:r>
              <w:rPr>
                <w:rFonts w:eastAsia="Times New Roman"/>
                <w:lang w:val="en-US"/>
              </w:rPr>
              <w:t>The reason why a vaccine was not administered</w:t>
            </w:r>
          </w:p>
        </w:tc>
      </w:tr>
      <w:tr w:rsidR="00D67926" w14:paraId="27ED57DB" w14:textId="77777777">
        <w:trPr>
          <w:divId w:val="1071193860"/>
          <w:tblCellSpacing w:w="15" w:type="dxa"/>
        </w:trPr>
        <w:tc>
          <w:tcPr>
            <w:tcW w:w="0" w:type="auto"/>
            <w:vAlign w:val="center"/>
            <w:hideMark/>
          </w:tcPr>
          <w:p w14:paraId="2D7F9D38" w14:textId="77777777" w:rsidR="00D67926" w:rsidRDefault="008D6FB8">
            <w:pPr>
              <w:rPr>
                <w:rFonts w:eastAsia="Times New Roman"/>
                <w:lang w:val="en-US"/>
              </w:rPr>
            </w:pPr>
            <w:r>
              <w:rPr>
                <w:rFonts w:eastAsia="Times New Roman"/>
                <w:b/>
                <w:bCs/>
                <w:lang w:val="en-US"/>
              </w:rPr>
              <w:t>Immunization.reaction</w:t>
            </w:r>
          </w:p>
        </w:tc>
        <w:tc>
          <w:tcPr>
            <w:tcW w:w="0" w:type="auto"/>
            <w:vAlign w:val="center"/>
            <w:hideMark/>
          </w:tcPr>
          <w:p w14:paraId="13BF2B50" w14:textId="77777777" w:rsidR="00D67926" w:rsidRDefault="00D67926">
            <w:pPr>
              <w:rPr>
                <w:rFonts w:eastAsia="Times New Roman"/>
                <w:lang w:val="en-US"/>
              </w:rPr>
            </w:pPr>
          </w:p>
        </w:tc>
      </w:tr>
      <w:tr w:rsidR="00D67926" w14:paraId="78C85FCD" w14:textId="77777777">
        <w:trPr>
          <w:divId w:val="1071193860"/>
          <w:tblCellSpacing w:w="15" w:type="dxa"/>
        </w:trPr>
        <w:tc>
          <w:tcPr>
            <w:tcW w:w="0" w:type="auto"/>
            <w:vAlign w:val="center"/>
            <w:hideMark/>
          </w:tcPr>
          <w:p w14:paraId="57504473"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D5ECC17" w14:textId="77777777" w:rsidR="00D67926" w:rsidRDefault="008D6FB8">
            <w:pPr>
              <w:rPr>
                <w:rFonts w:eastAsia="Times New Roman"/>
                <w:lang w:val="en-US"/>
              </w:rPr>
            </w:pPr>
            <w:r>
              <w:rPr>
                <w:rFonts w:eastAsia="Times New Roman"/>
                <w:lang w:val="en-US"/>
              </w:rPr>
              <w:t>Details of a reaction that follows immunization</w:t>
            </w:r>
          </w:p>
        </w:tc>
      </w:tr>
      <w:tr w:rsidR="00D67926" w14:paraId="0B56FD9D" w14:textId="77777777">
        <w:trPr>
          <w:divId w:val="1071193860"/>
          <w:tblCellSpacing w:w="15" w:type="dxa"/>
        </w:trPr>
        <w:tc>
          <w:tcPr>
            <w:tcW w:w="0" w:type="auto"/>
            <w:vAlign w:val="center"/>
            <w:hideMark/>
          </w:tcPr>
          <w:p w14:paraId="3A10265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9AF288" w14:textId="77777777" w:rsidR="00D67926" w:rsidRDefault="008D6FB8">
            <w:pPr>
              <w:rPr>
                <w:rFonts w:eastAsia="Times New Roman"/>
                <w:lang w:val="en-US"/>
              </w:rPr>
            </w:pPr>
            <w:r>
              <w:rPr>
                <w:rFonts w:eastAsia="Times New Roman"/>
                <w:lang w:val="en-US"/>
              </w:rPr>
              <w:t>Categorical data indicating that an adverse event is associated in time to an immunization.</w:t>
            </w:r>
          </w:p>
        </w:tc>
      </w:tr>
      <w:tr w:rsidR="00D67926" w14:paraId="7A357290" w14:textId="77777777">
        <w:trPr>
          <w:divId w:val="1071193860"/>
          <w:tblCellSpacing w:w="15" w:type="dxa"/>
        </w:trPr>
        <w:tc>
          <w:tcPr>
            <w:tcW w:w="0" w:type="auto"/>
            <w:vAlign w:val="center"/>
            <w:hideMark/>
          </w:tcPr>
          <w:p w14:paraId="234C17F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9407E2E" w14:textId="77777777" w:rsidR="00D67926" w:rsidRDefault="008D6FB8">
            <w:pPr>
              <w:rPr>
                <w:rFonts w:eastAsia="Times New Roman"/>
                <w:lang w:val="en-US"/>
              </w:rPr>
            </w:pPr>
            <w:r>
              <w:rPr>
                <w:rFonts w:eastAsia="Times New Roman"/>
                <w:lang w:val="en-US"/>
              </w:rPr>
              <w:t xml:space="preserve">A reaction may be an indication of an allergy or intolerance and, if this is determined to be the case, it should be recorded as a new [AllergyIntolerance](allergyintolerance.html) resource instance as most systems won't query against past Immunization.reaction elements. </w:t>
            </w:r>
          </w:p>
        </w:tc>
      </w:tr>
      <w:tr w:rsidR="00D67926" w14:paraId="4D788982" w14:textId="77777777">
        <w:trPr>
          <w:divId w:val="1071193860"/>
          <w:tblCellSpacing w:w="15" w:type="dxa"/>
        </w:trPr>
        <w:tc>
          <w:tcPr>
            <w:tcW w:w="0" w:type="auto"/>
            <w:vAlign w:val="center"/>
            <w:hideMark/>
          </w:tcPr>
          <w:p w14:paraId="6F7905EE" w14:textId="77777777" w:rsidR="00D67926" w:rsidRDefault="008D6FB8">
            <w:pPr>
              <w:rPr>
                <w:rFonts w:eastAsia="Times New Roman"/>
                <w:lang w:val="en-US"/>
              </w:rPr>
            </w:pPr>
            <w:r>
              <w:rPr>
                <w:rFonts w:eastAsia="Times New Roman"/>
                <w:b/>
                <w:bCs/>
                <w:lang w:val="en-US"/>
              </w:rPr>
              <w:t>Immunization.reaction.date</w:t>
            </w:r>
          </w:p>
        </w:tc>
        <w:tc>
          <w:tcPr>
            <w:tcW w:w="0" w:type="auto"/>
            <w:vAlign w:val="center"/>
            <w:hideMark/>
          </w:tcPr>
          <w:p w14:paraId="10E572FA" w14:textId="77777777" w:rsidR="00D67926" w:rsidRDefault="00D67926">
            <w:pPr>
              <w:rPr>
                <w:rFonts w:eastAsia="Times New Roman"/>
                <w:lang w:val="en-US"/>
              </w:rPr>
            </w:pPr>
          </w:p>
        </w:tc>
      </w:tr>
      <w:tr w:rsidR="00D67926" w14:paraId="7D1A63E2" w14:textId="77777777">
        <w:trPr>
          <w:divId w:val="1071193860"/>
          <w:tblCellSpacing w:w="15" w:type="dxa"/>
        </w:trPr>
        <w:tc>
          <w:tcPr>
            <w:tcW w:w="0" w:type="auto"/>
            <w:vAlign w:val="center"/>
            <w:hideMark/>
          </w:tcPr>
          <w:p w14:paraId="24400B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15884A" w14:textId="77777777" w:rsidR="00D67926" w:rsidRDefault="008D6FB8">
            <w:pPr>
              <w:rPr>
                <w:rFonts w:eastAsia="Times New Roman"/>
                <w:lang w:val="en-US"/>
              </w:rPr>
            </w:pPr>
            <w:r>
              <w:rPr>
                <w:rFonts w:eastAsia="Times New Roman"/>
                <w:lang w:val="en-US"/>
              </w:rPr>
              <w:t>When did reaction start?</w:t>
            </w:r>
          </w:p>
        </w:tc>
      </w:tr>
      <w:tr w:rsidR="00D67926" w14:paraId="14EA0D60" w14:textId="77777777">
        <w:trPr>
          <w:divId w:val="1071193860"/>
          <w:tblCellSpacing w:w="15" w:type="dxa"/>
        </w:trPr>
        <w:tc>
          <w:tcPr>
            <w:tcW w:w="0" w:type="auto"/>
            <w:vAlign w:val="center"/>
            <w:hideMark/>
          </w:tcPr>
          <w:p w14:paraId="7876CF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076CEA" w14:textId="77777777" w:rsidR="00D67926" w:rsidRDefault="008D6FB8">
            <w:pPr>
              <w:rPr>
                <w:rFonts w:eastAsia="Times New Roman"/>
                <w:lang w:val="en-US"/>
              </w:rPr>
            </w:pPr>
            <w:r>
              <w:rPr>
                <w:rFonts w:eastAsia="Times New Roman"/>
                <w:lang w:val="en-US"/>
              </w:rPr>
              <w:t>Date of reaction to the immunization.</w:t>
            </w:r>
          </w:p>
        </w:tc>
      </w:tr>
      <w:tr w:rsidR="00D67926" w14:paraId="7E533D28" w14:textId="77777777">
        <w:trPr>
          <w:divId w:val="1071193860"/>
          <w:tblCellSpacing w:w="15" w:type="dxa"/>
        </w:trPr>
        <w:tc>
          <w:tcPr>
            <w:tcW w:w="0" w:type="auto"/>
            <w:vAlign w:val="center"/>
            <w:hideMark/>
          </w:tcPr>
          <w:p w14:paraId="720FD079" w14:textId="77777777" w:rsidR="00D67926" w:rsidRDefault="008D6FB8">
            <w:pPr>
              <w:rPr>
                <w:rFonts w:eastAsia="Times New Roman"/>
                <w:lang w:val="en-US"/>
              </w:rPr>
            </w:pPr>
            <w:r>
              <w:rPr>
                <w:rFonts w:eastAsia="Times New Roman"/>
                <w:b/>
                <w:bCs/>
                <w:lang w:val="en-US"/>
              </w:rPr>
              <w:t>Immunization.reaction.detail</w:t>
            </w:r>
          </w:p>
        </w:tc>
        <w:tc>
          <w:tcPr>
            <w:tcW w:w="0" w:type="auto"/>
            <w:vAlign w:val="center"/>
            <w:hideMark/>
          </w:tcPr>
          <w:p w14:paraId="63BDAAED" w14:textId="77777777" w:rsidR="00D67926" w:rsidRDefault="00D67926">
            <w:pPr>
              <w:rPr>
                <w:rFonts w:eastAsia="Times New Roman"/>
                <w:lang w:val="en-US"/>
              </w:rPr>
            </w:pPr>
          </w:p>
        </w:tc>
      </w:tr>
      <w:tr w:rsidR="00D67926" w14:paraId="57D28A5E" w14:textId="77777777">
        <w:trPr>
          <w:divId w:val="1071193860"/>
          <w:tblCellSpacing w:w="15" w:type="dxa"/>
        </w:trPr>
        <w:tc>
          <w:tcPr>
            <w:tcW w:w="0" w:type="auto"/>
            <w:vAlign w:val="center"/>
            <w:hideMark/>
          </w:tcPr>
          <w:p w14:paraId="5A5E19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0221AB" w14:textId="77777777" w:rsidR="00D67926" w:rsidRDefault="008D6FB8">
            <w:pPr>
              <w:rPr>
                <w:rFonts w:eastAsia="Times New Roman"/>
                <w:lang w:val="en-US"/>
              </w:rPr>
            </w:pPr>
            <w:r>
              <w:rPr>
                <w:rFonts w:eastAsia="Times New Roman"/>
                <w:lang w:val="en-US"/>
              </w:rPr>
              <w:t>Additional information on reaction</w:t>
            </w:r>
          </w:p>
        </w:tc>
      </w:tr>
      <w:tr w:rsidR="00D67926" w14:paraId="6530E2EB" w14:textId="77777777">
        <w:trPr>
          <w:divId w:val="1071193860"/>
          <w:tblCellSpacing w:w="15" w:type="dxa"/>
        </w:trPr>
        <w:tc>
          <w:tcPr>
            <w:tcW w:w="0" w:type="auto"/>
            <w:vAlign w:val="center"/>
            <w:hideMark/>
          </w:tcPr>
          <w:p w14:paraId="43130B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AEB3B4" w14:textId="77777777" w:rsidR="00D67926" w:rsidRDefault="008D6FB8">
            <w:pPr>
              <w:rPr>
                <w:rFonts w:eastAsia="Times New Roman"/>
                <w:lang w:val="en-US"/>
              </w:rPr>
            </w:pPr>
            <w:r>
              <w:rPr>
                <w:rFonts w:eastAsia="Times New Roman"/>
                <w:lang w:val="en-US"/>
              </w:rPr>
              <w:t>Details of the reaction.</w:t>
            </w:r>
          </w:p>
        </w:tc>
      </w:tr>
      <w:tr w:rsidR="00D67926" w14:paraId="1BD4EE47" w14:textId="77777777">
        <w:trPr>
          <w:divId w:val="1071193860"/>
          <w:tblCellSpacing w:w="15" w:type="dxa"/>
        </w:trPr>
        <w:tc>
          <w:tcPr>
            <w:tcW w:w="0" w:type="auto"/>
            <w:vAlign w:val="center"/>
            <w:hideMark/>
          </w:tcPr>
          <w:p w14:paraId="1F7E4C1B" w14:textId="77777777" w:rsidR="00D67926" w:rsidRDefault="008D6FB8">
            <w:pPr>
              <w:rPr>
                <w:rFonts w:eastAsia="Times New Roman"/>
                <w:lang w:val="en-US"/>
              </w:rPr>
            </w:pPr>
            <w:r>
              <w:rPr>
                <w:rFonts w:eastAsia="Times New Roman"/>
                <w:b/>
                <w:bCs/>
                <w:lang w:val="en-US"/>
              </w:rPr>
              <w:t>Immunization.reaction.reported</w:t>
            </w:r>
          </w:p>
        </w:tc>
        <w:tc>
          <w:tcPr>
            <w:tcW w:w="0" w:type="auto"/>
            <w:vAlign w:val="center"/>
            <w:hideMark/>
          </w:tcPr>
          <w:p w14:paraId="4B3A6F84" w14:textId="77777777" w:rsidR="00D67926" w:rsidRDefault="00D67926">
            <w:pPr>
              <w:rPr>
                <w:rFonts w:eastAsia="Times New Roman"/>
                <w:lang w:val="en-US"/>
              </w:rPr>
            </w:pPr>
          </w:p>
        </w:tc>
      </w:tr>
      <w:tr w:rsidR="00D67926" w14:paraId="68F659EC" w14:textId="77777777">
        <w:trPr>
          <w:divId w:val="1071193860"/>
          <w:tblCellSpacing w:w="15" w:type="dxa"/>
        </w:trPr>
        <w:tc>
          <w:tcPr>
            <w:tcW w:w="0" w:type="auto"/>
            <w:vAlign w:val="center"/>
            <w:hideMark/>
          </w:tcPr>
          <w:p w14:paraId="52C5CC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49A2C7" w14:textId="77777777" w:rsidR="00D67926" w:rsidRDefault="008D6FB8">
            <w:pPr>
              <w:rPr>
                <w:rFonts w:eastAsia="Times New Roman"/>
                <w:lang w:val="en-US"/>
              </w:rPr>
            </w:pPr>
            <w:r>
              <w:rPr>
                <w:rFonts w:eastAsia="Times New Roman"/>
                <w:lang w:val="en-US"/>
              </w:rPr>
              <w:t>Was reaction self-reported?</w:t>
            </w:r>
          </w:p>
        </w:tc>
      </w:tr>
      <w:tr w:rsidR="00D67926" w14:paraId="07ED92A3" w14:textId="77777777">
        <w:trPr>
          <w:divId w:val="1071193860"/>
          <w:tblCellSpacing w:w="15" w:type="dxa"/>
        </w:trPr>
        <w:tc>
          <w:tcPr>
            <w:tcW w:w="0" w:type="auto"/>
            <w:vAlign w:val="center"/>
            <w:hideMark/>
          </w:tcPr>
          <w:p w14:paraId="4DE4A4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80EC14" w14:textId="77777777" w:rsidR="00D67926" w:rsidRDefault="008D6FB8">
            <w:pPr>
              <w:rPr>
                <w:rFonts w:eastAsia="Times New Roman"/>
                <w:lang w:val="en-US"/>
              </w:rPr>
            </w:pPr>
            <w:r>
              <w:rPr>
                <w:rFonts w:eastAsia="Times New Roman"/>
                <w:lang w:val="en-US"/>
              </w:rPr>
              <w:t>Self-reported indicator.</w:t>
            </w:r>
          </w:p>
        </w:tc>
      </w:tr>
      <w:tr w:rsidR="00D67926" w14:paraId="56B8E66F" w14:textId="77777777">
        <w:trPr>
          <w:divId w:val="1071193860"/>
          <w:tblCellSpacing w:w="15" w:type="dxa"/>
        </w:trPr>
        <w:tc>
          <w:tcPr>
            <w:tcW w:w="0" w:type="auto"/>
            <w:vAlign w:val="center"/>
            <w:hideMark/>
          </w:tcPr>
          <w:p w14:paraId="401F22C0" w14:textId="77777777" w:rsidR="00D67926" w:rsidRDefault="008D6FB8">
            <w:pPr>
              <w:rPr>
                <w:rFonts w:eastAsia="Times New Roman"/>
                <w:lang w:val="en-US"/>
              </w:rPr>
            </w:pPr>
            <w:r>
              <w:rPr>
                <w:rFonts w:eastAsia="Times New Roman"/>
                <w:b/>
                <w:bCs/>
                <w:lang w:val="en-US"/>
              </w:rPr>
              <w:t>Immunization.vaccinationProtocol</w:t>
            </w:r>
          </w:p>
        </w:tc>
        <w:tc>
          <w:tcPr>
            <w:tcW w:w="0" w:type="auto"/>
            <w:vAlign w:val="center"/>
            <w:hideMark/>
          </w:tcPr>
          <w:p w14:paraId="0584E7AF" w14:textId="77777777" w:rsidR="00D67926" w:rsidRDefault="00D67926">
            <w:pPr>
              <w:rPr>
                <w:rFonts w:eastAsia="Times New Roman"/>
                <w:lang w:val="en-US"/>
              </w:rPr>
            </w:pPr>
          </w:p>
        </w:tc>
      </w:tr>
      <w:tr w:rsidR="00D67926" w14:paraId="1886C2CA" w14:textId="77777777">
        <w:trPr>
          <w:divId w:val="1071193860"/>
          <w:tblCellSpacing w:w="15" w:type="dxa"/>
        </w:trPr>
        <w:tc>
          <w:tcPr>
            <w:tcW w:w="0" w:type="auto"/>
            <w:vAlign w:val="center"/>
            <w:hideMark/>
          </w:tcPr>
          <w:p w14:paraId="0E6D23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FA3317" w14:textId="77777777" w:rsidR="00D67926" w:rsidRDefault="008D6FB8">
            <w:pPr>
              <w:rPr>
                <w:rFonts w:eastAsia="Times New Roman"/>
                <w:lang w:val="en-US"/>
              </w:rPr>
            </w:pPr>
            <w:r>
              <w:rPr>
                <w:rFonts w:eastAsia="Times New Roman"/>
                <w:lang w:val="en-US"/>
              </w:rPr>
              <w:t>What protocol was followed</w:t>
            </w:r>
          </w:p>
        </w:tc>
      </w:tr>
      <w:tr w:rsidR="00D67926" w14:paraId="3DBBCF2C" w14:textId="77777777">
        <w:trPr>
          <w:divId w:val="1071193860"/>
          <w:tblCellSpacing w:w="15" w:type="dxa"/>
        </w:trPr>
        <w:tc>
          <w:tcPr>
            <w:tcW w:w="0" w:type="auto"/>
            <w:vAlign w:val="center"/>
            <w:hideMark/>
          </w:tcPr>
          <w:p w14:paraId="04EB73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ADB313" w14:textId="77777777" w:rsidR="00D67926" w:rsidRDefault="008D6FB8">
            <w:pPr>
              <w:rPr>
                <w:rFonts w:eastAsia="Times New Roman"/>
                <w:lang w:val="en-US"/>
              </w:rPr>
            </w:pPr>
            <w:r>
              <w:rPr>
                <w:rFonts w:eastAsia="Times New Roman"/>
                <w:lang w:val="en-US"/>
              </w:rPr>
              <w:t>Contains information about the protocol(s) under which the vaccine was administered.</w:t>
            </w:r>
          </w:p>
        </w:tc>
      </w:tr>
      <w:tr w:rsidR="00D67926" w14:paraId="62CFE64D" w14:textId="77777777">
        <w:trPr>
          <w:divId w:val="1071193860"/>
          <w:tblCellSpacing w:w="15" w:type="dxa"/>
        </w:trPr>
        <w:tc>
          <w:tcPr>
            <w:tcW w:w="0" w:type="auto"/>
            <w:vAlign w:val="center"/>
            <w:hideMark/>
          </w:tcPr>
          <w:p w14:paraId="69079AB5" w14:textId="77777777" w:rsidR="00D67926" w:rsidRDefault="008D6FB8">
            <w:pPr>
              <w:rPr>
                <w:rFonts w:eastAsia="Times New Roman"/>
                <w:lang w:val="en-US"/>
              </w:rPr>
            </w:pPr>
            <w:r>
              <w:rPr>
                <w:rFonts w:eastAsia="Times New Roman"/>
                <w:b/>
                <w:bCs/>
                <w:lang w:val="en-US"/>
              </w:rPr>
              <w:t>Immunization.vaccinationProtocol.doseSequence</w:t>
            </w:r>
          </w:p>
        </w:tc>
        <w:tc>
          <w:tcPr>
            <w:tcW w:w="0" w:type="auto"/>
            <w:vAlign w:val="center"/>
            <w:hideMark/>
          </w:tcPr>
          <w:p w14:paraId="63C6F5C8" w14:textId="77777777" w:rsidR="00D67926" w:rsidRDefault="00D67926">
            <w:pPr>
              <w:rPr>
                <w:rFonts w:eastAsia="Times New Roman"/>
                <w:lang w:val="en-US"/>
              </w:rPr>
            </w:pPr>
          </w:p>
        </w:tc>
      </w:tr>
      <w:tr w:rsidR="00D67926" w14:paraId="22F737FA" w14:textId="77777777">
        <w:trPr>
          <w:divId w:val="1071193860"/>
          <w:tblCellSpacing w:w="15" w:type="dxa"/>
        </w:trPr>
        <w:tc>
          <w:tcPr>
            <w:tcW w:w="0" w:type="auto"/>
            <w:vAlign w:val="center"/>
            <w:hideMark/>
          </w:tcPr>
          <w:p w14:paraId="5CC300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F13125" w14:textId="77777777" w:rsidR="00D67926" w:rsidRDefault="008D6FB8">
            <w:pPr>
              <w:rPr>
                <w:rFonts w:eastAsia="Times New Roman"/>
                <w:lang w:val="en-US"/>
              </w:rPr>
            </w:pPr>
            <w:r>
              <w:rPr>
                <w:rFonts w:eastAsia="Times New Roman"/>
                <w:lang w:val="en-US"/>
              </w:rPr>
              <w:t>What dose number within series?</w:t>
            </w:r>
          </w:p>
        </w:tc>
      </w:tr>
      <w:tr w:rsidR="00D67926" w14:paraId="7049466A" w14:textId="77777777">
        <w:trPr>
          <w:divId w:val="1071193860"/>
          <w:tblCellSpacing w:w="15" w:type="dxa"/>
        </w:trPr>
        <w:tc>
          <w:tcPr>
            <w:tcW w:w="0" w:type="auto"/>
            <w:vAlign w:val="center"/>
            <w:hideMark/>
          </w:tcPr>
          <w:p w14:paraId="012B3C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A99F18" w14:textId="77777777" w:rsidR="00D67926" w:rsidRDefault="008D6FB8">
            <w:pPr>
              <w:rPr>
                <w:rFonts w:eastAsia="Times New Roman"/>
                <w:lang w:val="en-US"/>
              </w:rPr>
            </w:pPr>
            <w:r>
              <w:rPr>
                <w:rFonts w:eastAsia="Times New Roman"/>
                <w:lang w:val="en-US"/>
              </w:rPr>
              <w:t>Nominal position in a series.</w:t>
            </w:r>
          </w:p>
        </w:tc>
      </w:tr>
      <w:tr w:rsidR="00D67926" w14:paraId="4EC1100C" w14:textId="77777777">
        <w:trPr>
          <w:divId w:val="1071193860"/>
          <w:tblCellSpacing w:w="15" w:type="dxa"/>
        </w:trPr>
        <w:tc>
          <w:tcPr>
            <w:tcW w:w="0" w:type="auto"/>
            <w:vAlign w:val="center"/>
            <w:hideMark/>
          </w:tcPr>
          <w:p w14:paraId="461F4F10" w14:textId="77777777" w:rsidR="00D67926" w:rsidRDefault="008D6FB8">
            <w:pPr>
              <w:rPr>
                <w:rFonts w:eastAsia="Times New Roman"/>
                <w:lang w:val="en-US"/>
              </w:rPr>
            </w:pPr>
            <w:r>
              <w:rPr>
                <w:rFonts w:eastAsia="Times New Roman"/>
                <w:b/>
                <w:bCs/>
                <w:lang w:val="en-US"/>
              </w:rPr>
              <w:t>Immunization.vaccinationProtocol.description</w:t>
            </w:r>
          </w:p>
        </w:tc>
        <w:tc>
          <w:tcPr>
            <w:tcW w:w="0" w:type="auto"/>
            <w:vAlign w:val="center"/>
            <w:hideMark/>
          </w:tcPr>
          <w:p w14:paraId="3A28EAB6" w14:textId="77777777" w:rsidR="00D67926" w:rsidRDefault="00D67926">
            <w:pPr>
              <w:rPr>
                <w:rFonts w:eastAsia="Times New Roman"/>
                <w:lang w:val="en-US"/>
              </w:rPr>
            </w:pPr>
          </w:p>
        </w:tc>
      </w:tr>
      <w:tr w:rsidR="00D67926" w14:paraId="272A6CED" w14:textId="77777777">
        <w:trPr>
          <w:divId w:val="1071193860"/>
          <w:tblCellSpacing w:w="15" w:type="dxa"/>
        </w:trPr>
        <w:tc>
          <w:tcPr>
            <w:tcW w:w="0" w:type="auto"/>
            <w:vAlign w:val="center"/>
            <w:hideMark/>
          </w:tcPr>
          <w:p w14:paraId="5F91849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983B5E" w14:textId="77777777" w:rsidR="00D67926" w:rsidRDefault="008D6FB8">
            <w:pPr>
              <w:rPr>
                <w:rFonts w:eastAsia="Times New Roman"/>
                <w:lang w:val="en-US"/>
              </w:rPr>
            </w:pPr>
            <w:r>
              <w:rPr>
                <w:rFonts w:eastAsia="Times New Roman"/>
                <w:lang w:val="en-US"/>
              </w:rPr>
              <w:t>Details of vaccine protocol</w:t>
            </w:r>
          </w:p>
        </w:tc>
      </w:tr>
      <w:tr w:rsidR="00D67926" w14:paraId="2E766E26" w14:textId="77777777">
        <w:trPr>
          <w:divId w:val="1071193860"/>
          <w:tblCellSpacing w:w="15" w:type="dxa"/>
        </w:trPr>
        <w:tc>
          <w:tcPr>
            <w:tcW w:w="0" w:type="auto"/>
            <w:vAlign w:val="center"/>
            <w:hideMark/>
          </w:tcPr>
          <w:p w14:paraId="21A189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28BA0D" w14:textId="77777777"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14:paraId="170EBE97" w14:textId="77777777">
        <w:trPr>
          <w:divId w:val="1071193860"/>
          <w:tblCellSpacing w:w="15" w:type="dxa"/>
        </w:trPr>
        <w:tc>
          <w:tcPr>
            <w:tcW w:w="0" w:type="auto"/>
            <w:vAlign w:val="center"/>
            <w:hideMark/>
          </w:tcPr>
          <w:p w14:paraId="106C7116" w14:textId="77777777" w:rsidR="00D67926" w:rsidRDefault="008D6FB8">
            <w:pPr>
              <w:rPr>
                <w:rFonts w:eastAsia="Times New Roman"/>
                <w:lang w:val="en-US"/>
              </w:rPr>
            </w:pPr>
            <w:r>
              <w:rPr>
                <w:rFonts w:eastAsia="Times New Roman"/>
                <w:b/>
                <w:bCs/>
                <w:lang w:val="en-US"/>
              </w:rPr>
              <w:t>Immunization.vaccinationProtocol.authority</w:t>
            </w:r>
          </w:p>
        </w:tc>
        <w:tc>
          <w:tcPr>
            <w:tcW w:w="0" w:type="auto"/>
            <w:vAlign w:val="center"/>
            <w:hideMark/>
          </w:tcPr>
          <w:p w14:paraId="2B3B2532" w14:textId="77777777" w:rsidR="00D67926" w:rsidRDefault="00D67926">
            <w:pPr>
              <w:rPr>
                <w:rFonts w:eastAsia="Times New Roman"/>
                <w:lang w:val="en-US"/>
              </w:rPr>
            </w:pPr>
          </w:p>
        </w:tc>
      </w:tr>
      <w:tr w:rsidR="00D67926" w14:paraId="43E3646F" w14:textId="77777777">
        <w:trPr>
          <w:divId w:val="1071193860"/>
          <w:tblCellSpacing w:w="15" w:type="dxa"/>
        </w:trPr>
        <w:tc>
          <w:tcPr>
            <w:tcW w:w="0" w:type="auto"/>
            <w:vAlign w:val="center"/>
            <w:hideMark/>
          </w:tcPr>
          <w:p w14:paraId="2BB26F0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599CDB" w14:textId="77777777" w:rsidR="00D67926" w:rsidRDefault="008D6FB8">
            <w:pPr>
              <w:rPr>
                <w:rFonts w:eastAsia="Times New Roman"/>
                <w:lang w:val="en-US"/>
              </w:rPr>
            </w:pPr>
            <w:r>
              <w:rPr>
                <w:rFonts w:eastAsia="Times New Roman"/>
                <w:lang w:val="en-US"/>
              </w:rPr>
              <w:t>Who is responsible for protocol</w:t>
            </w:r>
          </w:p>
        </w:tc>
      </w:tr>
      <w:tr w:rsidR="00D67926" w14:paraId="431C8DC4" w14:textId="77777777">
        <w:trPr>
          <w:divId w:val="1071193860"/>
          <w:tblCellSpacing w:w="15" w:type="dxa"/>
        </w:trPr>
        <w:tc>
          <w:tcPr>
            <w:tcW w:w="0" w:type="auto"/>
            <w:vAlign w:val="center"/>
            <w:hideMark/>
          </w:tcPr>
          <w:p w14:paraId="0590DF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D352CF" w14:textId="77777777" w:rsidR="00D67926" w:rsidRDefault="008D6FB8">
            <w:pPr>
              <w:rPr>
                <w:rFonts w:eastAsia="Times New Roman"/>
                <w:lang w:val="en-US"/>
              </w:rPr>
            </w:pPr>
            <w:r>
              <w:rPr>
                <w:rFonts w:eastAsia="Times New Roman"/>
                <w:lang w:val="en-US"/>
              </w:rPr>
              <w:t>Indicates the authority who published the protocol? E.g. ACIP.</w:t>
            </w:r>
          </w:p>
        </w:tc>
      </w:tr>
      <w:tr w:rsidR="00D67926" w14:paraId="24884EFE" w14:textId="77777777">
        <w:trPr>
          <w:divId w:val="1071193860"/>
          <w:tblCellSpacing w:w="15" w:type="dxa"/>
        </w:trPr>
        <w:tc>
          <w:tcPr>
            <w:tcW w:w="0" w:type="auto"/>
            <w:vAlign w:val="center"/>
            <w:hideMark/>
          </w:tcPr>
          <w:p w14:paraId="39776561" w14:textId="77777777" w:rsidR="00D67926" w:rsidRDefault="008D6FB8">
            <w:pPr>
              <w:rPr>
                <w:rFonts w:eastAsia="Times New Roman"/>
                <w:lang w:val="en-US"/>
              </w:rPr>
            </w:pPr>
            <w:r>
              <w:rPr>
                <w:rFonts w:eastAsia="Times New Roman"/>
                <w:b/>
                <w:bCs/>
                <w:lang w:val="en-US"/>
              </w:rPr>
              <w:t>Immunization.vaccinationProtocol.series</w:t>
            </w:r>
          </w:p>
        </w:tc>
        <w:tc>
          <w:tcPr>
            <w:tcW w:w="0" w:type="auto"/>
            <w:vAlign w:val="center"/>
            <w:hideMark/>
          </w:tcPr>
          <w:p w14:paraId="34791786" w14:textId="77777777" w:rsidR="00D67926" w:rsidRDefault="00D67926">
            <w:pPr>
              <w:rPr>
                <w:rFonts w:eastAsia="Times New Roman"/>
                <w:lang w:val="en-US"/>
              </w:rPr>
            </w:pPr>
          </w:p>
        </w:tc>
      </w:tr>
      <w:tr w:rsidR="00D67926" w14:paraId="4BA87200" w14:textId="77777777">
        <w:trPr>
          <w:divId w:val="1071193860"/>
          <w:tblCellSpacing w:w="15" w:type="dxa"/>
        </w:trPr>
        <w:tc>
          <w:tcPr>
            <w:tcW w:w="0" w:type="auto"/>
            <w:vAlign w:val="center"/>
            <w:hideMark/>
          </w:tcPr>
          <w:p w14:paraId="1C4B1B8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6CA952" w14:textId="77777777" w:rsidR="00D67926" w:rsidRDefault="008D6FB8">
            <w:pPr>
              <w:rPr>
                <w:rFonts w:eastAsia="Times New Roman"/>
                <w:lang w:val="en-US"/>
              </w:rPr>
            </w:pPr>
            <w:r>
              <w:rPr>
                <w:rFonts w:eastAsia="Times New Roman"/>
                <w:lang w:val="en-US"/>
              </w:rPr>
              <w:t>Name of vaccine series</w:t>
            </w:r>
          </w:p>
        </w:tc>
      </w:tr>
      <w:tr w:rsidR="00D67926" w14:paraId="3FE21182" w14:textId="77777777">
        <w:trPr>
          <w:divId w:val="1071193860"/>
          <w:tblCellSpacing w:w="15" w:type="dxa"/>
        </w:trPr>
        <w:tc>
          <w:tcPr>
            <w:tcW w:w="0" w:type="auto"/>
            <w:vAlign w:val="center"/>
            <w:hideMark/>
          </w:tcPr>
          <w:p w14:paraId="182A4138"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814C54E" w14:textId="77777777"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14:paraId="13758153" w14:textId="77777777">
        <w:trPr>
          <w:divId w:val="1071193860"/>
          <w:tblCellSpacing w:w="15" w:type="dxa"/>
        </w:trPr>
        <w:tc>
          <w:tcPr>
            <w:tcW w:w="0" w:type="auto"/>
            <w:vAlign w:val="center"/>
            <w:hideMark/>
          </w:tcPr>
          <w:p w14:paraId="5EC68FB3" w14:textId="77777777" w:rsidR="00D67926" w:rsidRDefault="008D6FB8">
            <w:pPr>
              <w:rPr>
                <w:rFonts w:eastAsia="Times New Roman"/>
                <w:lang w:val="en-US"/>
              </w:rPr>
            </w:pPr>
            <w:r>
              <w:rPr>
                <w:rFonts w:eastAsia="Times New Roman"/>
                <w:b/>
                <w:bCs/>
                <w:lang w:val="en-US"/>
              </w:rPr>
              <w:t>Immunization.vaccinationProtocol.seriesDoses</w:t>
            </w:r>
          </w:p>
        </w:tc>
        <w:tc>
          <w:tcPr>
            <w:tcW w:w="0" w:type="auto"/>
            <w:vAlign w:val="center"/>
            <w:hideMark/>
          </w:tcPr>
          <w:p w14:paraId="0283C050" w14:textId="77777777" w:rsidR="00D67926" w:rsidRDefault="00D67926">
            <w:pPr>
              <w:rPr>
                <w:rFonts w:eastAsia="Times New Roman"/>
                <w:lang w:val="en-US"/>
              </w:rPr>
            </w:pPr>
          </w:p>
        </w:tc>
      </w:tr>
      <w:tr w:rsidR="00D67926" w14:paraId="175AE404" w14:textId="77777777">
        <w:trPr>
          <w:divId w:val="1071193860"/>
          <w:tblCellSpacing w:w="15" w:type="dxa"/>
        </w:trPr>
        <w:tc>
          <w:tcPr>
            <w:tcW w:w="0" w:type="auto"/>
            <w:vAlign w:val="center"/>
            <w:hideMark/>
          </w:tcPr>
          <w:p w14:paraId="1DEF12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B289BC" w14:textId="77777777" w:rsidR="00D67926" w:rsidRDefault="008D6FB8">
            <w:pPr>
              <w:rPr>
                <w:rFonts w:eastAsia="Times New Roman"/>
                <w:lang w:val="en-US"/>
              </w:rPr>
            </w:pPr>
            <w:r>
              <w:rPr>
                <w:rFonts w:eastAsia="Times New Roman"/>
                <w:lang w:val="en-US"/>
              </w:rPr>
              <w:t>Recommended number of doses for immunity</w:t>
            </w:r>
          </w:p>
        </w:tc>
      </w:tr>
      <w:tr w:rsidR="00D67926" w14:paraId="00BDF87F" w14:textId="77777777">
        <w:trPr>
          <w:divId w:val="1071193860"/>
          <w:tblCellSpacing w:w="15" w:type="dxa"/>
        </w:trPr>
        <w:tc>
          <w:tcPr>
            <w:tcW w:w="0" w:type="auto"/>
            <w:vAlign w:val="center"/>
            <w:hideMark/>
          </w:tcPr>
          <w:p w14:paraId="14EA24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8815EC" w14:textId="77777777" w:rsidR="00D67926" w:rsidRDefault="008D6FB8">
            <w:pPr>
              <w:rPr>
                <w:rFonts w:eastAsia="Times New Roman"/>
                <w:lang w:val="en-US"/>
              </w:rPr>
            </w:pPr>
            <w:r>
              <w:rPr>
                <w:rFonts w:eastAsia="Times New Roman"/>
                <w:lang w:val="en-US"/>
              </w:rPr>
              <w:t>The recommended number of doses to achieve immunity.</w:t>
            </w:r>
          </w:p>
        </w:tc>
      </w:tr>
      <w:tr w:rsidR="00D67926" w14:paraId="7B823A3D" w14:textId="77777777">
        <w:trPr>
          <w:divId w:val="1071193860"/>
          <w:tblCellSpacing w:w="15" w:type="dxa"/>
        </w:trPr>
        <w:tc>
          <w:tcPr>
            <w:tcW w:w="0" w:type="auto"/>
            <w:vAlign w:val="center"/>
            <w:hideMark/>
          </w:tcPr>
          <w:p w14:paraId="12F2DA0F" w14:textId="77777777" w:rsidR="00D67926" w:rsidRDefault="008D6FB8">
            <w:pPr>
              <w:rPr>
                <w:rFonts w:eastAsia="Times New Roman"/>
                <w:lang w:val="en-US"/>
              </w:rPr>
            </w:pPr>
            <w:r>
              <w:rPr>
                <w:rFonts w:eastAsia="Times New Roman"/>
                <w:b/>
                <w:bCs/>
                <w:lang w:val="en-US"/>
              </w:rPr>
              <w:t>Immunization.vaccinationProtocol.targetDisease</w:t>
            </w:r>
          </w:p>
        </w:tc>
        <w:tc>
          <w:tcPr>
            <w:tcW w:w="0" w:type="auto"/>
            <w:vAlign w:val="center"/>
            <w:hideMark/>
          </w:tcPr>
          <w:p w14:paraId="09A43497" w14:textId="77777777" w:rsidR="00D67926" w:rsidRDefault="00D67926">
            <w:pPr>
              <w:rPr>
                <w:rFonts w:eastAsia="Times New Roman"/>
                <w:lang w:val="en-US"/>
              </w:rPr>
            </w:pPr>
          </w:p>
        </w:tc>
      </w:tr>
      <w:tr w:rsidR="00D67926" w14:paraId="79E52A5D" w14:textId="77777777">
        <w:trPr>
          <w:divId w:val="1071193860"/>
          <w:tblCellSpacing w:w="15" w:type="dxa"/>
        </w:trPr>
        <w:tc>
          <w:tcPr>
            <w:tcW w:w="0" w:type="auto"/>
            <w:vAlign w:val="center"/>
            <w:hideMark/>
          </w:tcPr>
          <w:p w14:paraId="4E0133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1814DD" w14:textId="77777777" w:rsidR="00D67926" w:rsidRDefault="008D6FB8">
            <w:pPr>
              <w:rPr>
                <w:rFonts w:eastAsia="Times New Roman"/>
                <w:lang w:val="en-US"/>
              </w:rPr>
            </w:pPr>
            <w:r>
              <w:rPr>
                <w:rFonts w:eastAsia="Times New Roman"/>
                <w:lang w:val="en-US"/>
              </w:rPr>
              <w:t>Disease immunized against</w:t>
            </w:r>
          </w:p>
        </w:tc>
      </w:tr>
      <w:tr w:rsidR="00D67926" w14:paraId="4F5D080A" w14:textId="77777777">
        <w:trPr>
          <w:divId w:val="1071193860"/>
          <w:tblCellSpacing w:w="15" w:type="dxa"/>
        </w:trPr>
        <w:tc>
          <w:tcPr>
            <w:tcW w:w="0" w:type="auto"/>
            <w:vAlign w:val="center"/>
            <w:hideMark/>
          </w:tcPr>
          <w:p w14:paraId="679727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E459FD" w14:textId="77777777" w:rsidR="00D67926" w:rsidRDefault="008D6FB8">
            <w:pPr>
              <w:rPr>
                <w:rFonts w:eastAsia="Times New Roman"/>
                <w:lang w:val="en-US"/>
              </w:rPr>
            </w:pPr>
            <w:r>
              <w:rPr>
                <w:rFonts w:eastAsia="Times New Roman"/>
                <w:lang w:val="en-US"/>
              </w:rPr>
              <w:t>The targeted disease.</w:t>
            </w:r>
          </w:p>
        </w:tc>
      </w:tr>
      <w:tr w:rsidR="00D67926" w14:paraId="251ADA23" w14:textId="77777777">
        <w:trPr>
          <w:divId w:val="1071193860"/>
          <w:tblCellSpacing w:w="15" w:type="dxa"/>
        </w:trPr>
        <w:tc>
          <w:tcPr>
            <w:tcW w:w="0" w:type="auto"/>
            <w:vAlign w:val="center"/>
            <w:hideMark/>
          </w:tcPr>
          <w:p w14:paraId="3F0A4C4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91C7E02" w14:textId="77777777" w:rsidR="00D67926" w:rsidRDefault="008D6FB8">
            <w:pPr>
              <w:rPr>
                <w:rFonts w:eastAsia="Times New Roman"/>
                <w:lang w:val="en-US"/>
              </w:rPr>
            </w:pPr>
            <w:r>
              <w:rPr>
                <w:rFonts w:eastAsia="Times New Roman"/>
                <w:lang w:val="en-US"/>
              </w:rPr>
              <w:t>The disease target of the vaccination protocol</w:t>
            </w:r>
          </w:p>
        </w:tc>
      </w:tr>
      <w:tr w:rsidR="00D67926" w14:paraId="34B3108D" w14:textId="77777777">
        <w:trPr>
          <w:divId w:val="1071193860"/>
          <w:tblCellSpacing w:w="15" w:type="dxa"/>
        </w:trPr>
        <w:tc>
          <w:tcPr>
            <w:tcW w:w="0" w:type="auto"/>
            <w:vAlign w:val="center"/>
            <w:hideMark/>
          </w:tcPr>
          <w:p w14:paraId="122F282A" w14:textId="77777777" w:rsidR="00D67926" w:rsidRDefault="008D6FB8">
            <w:pPr>
              <w:rPr>
                <w:rFonts w:eastAsia="Times New Roman"/>
                <w:lang w:val="en-US"/>
              </w:rPr>
            </w:pPr>
            <w:r>
              <w:rPr>
                <w:rFonts w:eastAsia="Times New Roman"/>
                <w:b/>
                <w:bCs/>
                <w:lang w:val="en-US"/>
              </w:rPr>
              <w:t>Immunization.vaccinationProtocol.doseStatus</w:t>
            </w:r>
          </w:p>
        </w:tc>
        <w:tc>
          <w:tcPr>
            <w:tcW w:w="0" w:type="auto"/>
            <w:vAlign w:val="center"/>
            <w:hideMark/>
          </w:tcPr>
          <w:p w14:paraId="3624969F" w14:textId="77777777" w:rsidR="00D67926" w:rsidRDefault="00D67926">
            <w:pPr>
              <w:rPr>
                <w:rFonts w:eastAsia="Times New Roman"/>
                <w:lang w:val="en-US"/>
              </w:rPr>
            </w:pPr>
          </w:p>
        </w:tc>
      </w:tr>
      <w:tr w:rsidR="00D67926" w14:paraId="590E4C68" w14:textId="77777777">
        <w:trPr>
          <w:divId w:val="1071193860"/>
          <w:tblCellSpacing w:w="15" w:type="dxa"/>
        </w:trPr>
        <w:tc>
          <w:tcPr>
            <w:tcW w:w="0" w:type="auto"/>
            <w:vAlign w:val="center"/>
            <w:hideMark/>
          </w:tcPr>
          <w:p w14:paraId="548ED3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4D2843" w14:textId="77777777" w:rsidR="00D67926" w:rsidRDefault="008D6FB8">
            <w:pPr>
              <w:rPr>
                <w:rFonts w:eastAsia="Times New Roman"/>
                <w:lang w:val="en-US"/>
              </w:rPr>
            </w:pPr>
            <w:r>
              <w:rPr>
                <w:rFonts w:eastAsia="Times New Roman"/>
                <w:lang w:val="en-US"/>
              </w:rPr>
              <w:t>Does dose count towards immunity?</w:t>
            </w:r>
          </w:p>
        </w:tc>
      </w:tr>
      <w:tr w:rsidR="00D67926" w14:paraId="337E7287" w14:textId="77777777">
        <w:trPr>
          <w:divId w:val="1071193860"/>
          <w:tblCellSpacing w:w="15" w:type="dxa"/>
        </w:trPr>
        <w:tc>
          <w:tcPr>
            <w:tcW w:w="0" w:type="auto"/>
            <w:vAlign w:val="center"/>
            <w:hideMark/>
          </w:tcPr>
          <w:p w14:paraId="149629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B81159" w14:textId="77777777" w:rsidR="00D67926" w:rsidRDefault="008D6FB8">
            <w:pPr>
              <w:rPr>
                <w:rFonts w:eastAsia="Times New Roman"/>
                <w:lang w:val="en-US"/>
              </w:rPr>
            </w:pPr>
            <w:r>
              <w:rPr>
                <w:rFonts w:eastAsia="Times New Roman"/>
                <w:lang w:val="en-US"/>
              </w:rPr>
              <w:t>Indicates if the immunization event should "count" against the protocol.</w:t>
            </w:r>
          </w:p>
        </w:tc>
      </w:tr>
      <w:tr w:rsidR="00D67926" w14:paraId="17A8B740" w14:textId="77777777">
        <w:trPr>
          <w:divId w:val="1071193860"/>
          <w:tblCellSpacing w:w="15" w:type="dxa"/>
        </w:trPr>
        <w:tc>
          <w:tcPr>
            <w:tcW w:w="0" w:type="auto"/>
            <w:vAlign w:val="center"/>
            <w:hideMark/>
          </w:tcPr>
          <w:p w14:paraId="14FC6DC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30D1343" w14:textId="77777777" w:rsidR="00D67926" w:rsidRDefault="008D6FB8">
            <w:pPr>
              <w:rPr>
                <w:rFonts w:eastAsia="Times New Roman"/>
                <w:lang w:val="en-US"/>
              </w:rPr>
            </w:pPr>
            <w:r>
              <w:rPr>
                <w:rFonts w:eastAsia="Times New Roman"/>
                <w:lang w:val="en-US"/>
              </w:rPr>
              <w:t>May need to differentiate between status declarations by a provider vs. a CDS engine.</w:t>
            </w:r>
          </w:p>
        </w:tc>
      </w:tr>
      <w:tr w:rsidR="00D67926" w14:paraId="5CD3CD90" w14:textId="77777777">
        <w:trPr>
          <w:divId w:val="1071193860"/>
          <w:tblCellSpacing w:w="15" w:type="dxa"/>
        </w:trPr>
        <w:tc>
          <w:tcPr>
            <w:tcW w:w="0" w:type="auto"/>
            <w:vAlign w:val="center"/>
            <w:hideMark/>
          </w:tcPr>
          <w:p w14:paraId="3E8AD7C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F850312" w14:textId="77777777" w:rsidR="00D67926" w:rsidRDefault="008D6FB8">
            <w:pPr>
              <w:rPr>
                <w:rFonts w:eastAsia="Times New Roman"/>
                <w:lang w:val="en-US"/>
              </w:rPr>
            </w:pPr>
            <w:r>
              <w:rPr>
                <w:rFonts w:eastAsia="Times New Roman"/>
                <w:lang w:val="en-US"/>
              </w:rPr>
              <w:t>The status of the vaccination protocol (i.e. should this count)</w:t>
            </w:r>
          </w:p>
        </w:tc>
      </w:tr>
      <w:tr w:rsidR="00D67926" w14:paraId="50476A6F" w14:textId="77777777">
        <w:trPr>
          <w:divId w:val="1071193860"/>
          <w:tblCellSpacing w:w="15" w:type="dxa"/>
        </w:trPr>
        <w:tc>
          <w:tcPr>
            <w:tcW w:w="0" w:type="auto"/>
            <w:vAlign w:val="center"/>
            <w:hideMark/>
          </w:tcPr>
          <w:p w14:paraId="4481E940" w14:textId="77777777" w:rsidR="00D67926" w:rsidRDefault="008D6FB8">
            <w:pPr>
              <w:rPr>
                <w:rFonts w:eastAsia="Times New Roman"/>
                <w:lang w:val="en-US"/>
              </w:rPr>
            </w:pPr>
            <w:r>
              <w:rPr>
                <w:rFonts w:eastAsia="Times New Roman"/>
                <w:b/>
                <w:bCs/>
                <w:lang w:val="en-US"/>
              </w:rPr>
              <w:t>Immunization.vaccinationProtocol.doseStatusReason</w:t>
            </w:r>
          </w:p>
        </w:tc>
        <w:tc>
          <w:tcPr>
            <w:tcW w:w="0" w:type="auto"/>
            <w:vAlign w:val="center"/>
            <w:hideMark/>
          </w:tcPr>
          <w:p w14:paraId="46DE1138" w14:textId="77777777" w:rsidR="00D67926" w:rsidRDefault="00D67926">
            <w:pPr>
              <w:rPr>
                <w:rFonts w:eastAsia="Times New Roman"/>
                <w:lang w:val="en-US"/>
              </w:rPr>
            </w:pPr>
          </w:p>
        </w:tc>
      </w:tr>
      <w:tr w:rsidR="00D67926" w14:paraId="1E10E97E" w14:textId="77777777">
        <w:trPr>
          <w:divId w:val="1071193860"/>
          <w:tblCellSpacing w:w="15" w:type="dxa"/>
        </w:trPr>
        <w:tc>
          <w:tcPr>
            <w:tcW w:w="0" w:type="auto"/>
            <w:vAlign w:val="center"/>
            <w:hideMark/>
          </w:tcPr>
          <w:p w14:paraId="5ECAFD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5A44DF" w14:textId="77777777" w:rsidR="00D67926" w:rsidRDefault="008D6FB8">
            <w:pPr>
              <w:rPr>
                <w:rFonts w:eastAsia="Times New Roman"/>
                <w:lang w:val="en-US"/>
              </w:rPr>
            </w:pPr>
            <w:r>
              <w:rPr>
                <w:rFonts w:eastAsia="Times New Roman"/>
                <w:lang w:val="en-US"/>
              </w:rPr>
              <w:t>Why does does count/not count?</w:t>
            </w:r>
          </w:p>
        </w:tc>
      </w:tr>
      <w:tr w:rsidR="00D67926" w14:paraId="5E7E2E4A" w14:textId="77777777">
        <w:trPr>
          <w:divId w:val="1071193860"/>
          <w:tblCellSpacing w:w="15" w:type="dxa"/>
        </w:trPr>
        <w:tc>
          <w:tcPr>
            <w:tcW w:w="0" w:type="auto"/>
            <w:vAlign w:val="center"/>
            <w:hideMark/>
          </w:tcPr>
          <w:p w14:paraId="09DA4F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241674" w14:textId="77777777" w:rsidR="00D67926" w:rsidRDefault="008D6FB8">
            <w:pPr>
              <w:rPr>
                <w:rFonts w:eastAsia="Times New Roman"/>
                <w:lang w:val="en-US"/>
              </w:rPr>
            </w:pPr>
            <w:r>
              <w:rPr>
                <w:rFonts w:eastAsia="Times New Roman"/>
                <w:lang w:val="en-US"/>
              </w:rPr>
              <w:t>Provides an explanation as to why a immunization event should or should not count against the protocol.</w:t>
            </w:r>
          </w:p>
        </w:tc>
      </w:tr>
      <w:tr w:rsidR="00D67926" w14:paraId="575095DF" w14:textId="77777777">
        <w:trPr>
          <w:divId w:val="1071193860"/>
          <w:tblCellSpacing w:w="15" w:type="dxa"/>
        </w:trPr>
        <w:tc>
          <w:tcPr>
            <w:tcW w:w="0" w:type="auto"/>
            <w:vAlign w:val="center"/>
            <w:hideMark/>
          </w:tcPr>
          <w:p w14:paraId="29C2B80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E1ADB02" w14:textId="77777777" w:rsidR="00D67926" w:rsidRDefault="008D6FB8">
            <w:pPr>
              <w:rPr>
                <w:rFonts w:eastAsia="Times New Roman"/>
                <w:lang w:val="en-US"/>
              </w:rPr>
            </w:pPr>
            <w:r>
              <w:rPr>
                <w:rFonts w:eastAsia="Times New Roman"/>
                <w:lang w:val="en-US"/>
              </w:rPr>
              <w:t>The reason for the determining if a vaccination should count or why vaccination should not count.</w:t>
            </w:r>
          </w:p>
        </w:tc>
      </w:tr>
    </w:tbl>
    <w:p w14:paraId="4992640D" w14:textId="77777777" w:rsidR="00D67926" w:rsidRDefault="008D6FB8">
      <w:pPr>
        <w:pStyle w:val="Heading2"/>
        <w:divId w:val="1071193860"/>
        <w:rPr>
          <w:rFonts w:eastAsia="Times New Roman"/>
          <w:lang w:val="en-US"/>
        </w:rPr>
      </w:pPr>
      <w:r>
        <w:rPr>
          <w:rFonts w:eastAsia="Times New Roman"/>
          <w:lang w:val="en-US"/>
        </w:rPr>
        <w:t>http://hl7.org/fhir/StructureDefinition/ImmunizationRecommendation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0"/>
        <w:gridCol w:w="1730"/>
      </w:tblGrid>
      <w:tr w:rsidR="00D67926" w14:paraId="012203FF" w14:textId="77777777">
        <w:trPr>
          <w:divId w:val="1071193860"/>
          <w:tblCellSpacing w:w="15" w:type="dxa"/>
        </w:trPr>
        <w:tc>
          <w:tcPr>
            <w:tcW w:w="0" w:type="auto"/>
            <w:vAlign w:val="center"/>
            <w:hideMark/>
          </w:tcPr>
          <w:p w14:paraId="101530F9" w14:textId="77777777" w:rsidR="00D67926" w:rsidRDefault="008D6FB8">
            <w:pPr>
              <w:rPr>
                <w:rFonts w:eastAsia="Times New Roman"/>
                <w:lang w:val="en-US"/>
              </w:rPr>
            </w:pPr>
            <w:r>
              <w:rPr>
                <w:rFonts w:eastAsia="Times New Roman"/>
                <w:b/>
                <w:bCs/>
                <w:lang w:val="en-US"/>
              </w:rPr>
              <w:t>ImmunizationRecommendation</w:t>
            </w:r>
          </w:p>
        </w:tc>
        <w:tc>
          <w:tcPr>
            <w:tcW w:w="0" w:type="auto"/>
            <w:vAlign w:val="center"/>
            <w:hideMark/>
          </w:tcPr>
          <w:p w14:paraId="180489AA" w14:textId="77777777" w:rsidR="00D67926" w:rsidRDefault="008D6FB8">
            <w:pPr>
              <w:rPr>
                <w:rFonts w:eastAsia="Times New Roman"/>
                <w:lang w:val="en-US"/>
              </w:rPr>
            </w:pPr>
            <w:r>
              <w:rPr>
                <w:rFonts w:eastAsia="Times New Roman"/>
                <w:lang w:val="en-US"/>
              </w:rPr>
              <w:t>Immunization Recommendation</w:t>
            </w:r>
          </w:p>
        </w:tc>
      </w:tr>
      <w:tr w:rsidR="00D67926" w14:paraId="66302254" w14:textId="77777777">
        <w:trPr>
          <w:divId w:val="1071193860"/>
          <w:tblCellSpacing w:w="15" w:type="dxa"/>
        </w:trPr>
        <w:tc>
          <w:tcPr>
            <w:tcW w:w="0" w:type="auto"/>
            <w:vAlign w:val="center"/>
            <w:hideMark/>
          </w:tcPr>
          <w:p w14:paraId="10FFFA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461212" w14:textId="77777777" w:rsidR="00D67926" w:rsidRDefault="008D6FB8">
            <w:pPr>
              <w:rPr>
                <w:rFonts w:eastAsia="Times New Roman"/>
                <w:lang w:val="en-US"/>
              </w:rPr>
            </w:pPr>
            <w:r>
              <w:rPr>
                <w:rFonts w:eastAsia="Times New Roman"/>
                <w:lang w:val="en-US"/>
              </w:rPr>
              <w:t xml:space="preserve">Guidance or advice relating </w:t>
            </w:r>
            <w:r>
              <w:rPr>
                <w:rFonts w:eastAsia="Times New Roman"/>
                <w:lang w:val="en-US"/>
              </w:rPr>
              <w:lastRenderedPageBreak/>
              <w:t>to an immunization</w:t>
            </w:r>
          </w:p>
        </w:tc>
      </w:tr>
      <w:tr w:rsidR="00D67926" w14:paraId="69BBA0C7" w14:textId="77777777">
        <w:trPr>
          <w:divId w:val="1071193860"/>
          <w:tblCellSpacing w:w="15" w:type="dxa"/>
        </w:trPr>
        <w:tc>
          <w:tcPr>
            <w:tcW w:w="0" w:type="auto"/>
            <w:vAlign w:val="center"/>
            <w:hideMark/>
          </w:tcPr>
          <w:p w14:paraId="5FA1D452"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E5B2587" w14:textId="77777777" w:rsidR="00D67926" w:rsidRDefault="008D6FB8">
            <w:pPr>
              <w:rPr>
                <w:rFonts w:eastAsia="Times New Roman"/>
                <w:lang w:val="en-US"/>
              </w:rPr>
            </w:pP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D67926" w14:paraId="78B9E1CE" w14:textId="77777777">
        <w:trPr>
          <w:divId w:val="1071193860"/>
          <w:tblCellSpacing w:w="15" w:type="dxa"/>
        </w:trPr>
        <w:tc>
          <w:tcPr>
            <w:tcW w:w="0" w:type="auto"/>
            <w:vAlign w:val="center"/>
            <w:hideMark/>
          </w:tcPr>
          <w:p w14:paraId="5E13F258" w14:textId="77777777" w:rsidR="00D67926" w:rsidRDefault="008D6FB8">
            <w:pPr>
              <w:rPr>
                <w:rFonts w:eastAsia="Times New Roman"/>
                <w:lang w:val="en-US"/>
              </w:rPr>
            </w:pPr>
            <w:r>
              <w:rPr>
                <w:rFonts w:eastAsia="Times New Roman"/>
                <w:b/>
                <w:bCs/>
                <w:lang w:val="en-US"/>
              </w:rPr>
              <w:t>ImmunizationRecommendation.identifier</w:t>
            </w:r>
          </w:p>
        </w:tc>
        <w:tc>
          <w:tcPr>
            <w:tcW w:w="0" w:type="auto"/>
            <w:vAlign w:val="center"/>
            <w:hideMark/>
          </w:tcPr>
          <w:p w14:paraId="3E450411" w14:textId="77777777" w:rsidR="00D67926" w:rsidRDefault="00D67926">
            <w:pPr>
              <w:rPr>
                <w:rFonts w:eastAsia="Times New Roman"/>
                <w:lang w:val="en-US"/>
              </w:rPr>
            </w:pPr>
          </w:p>
        </w:tc>
      </w:tr>
      <w:tr w:rsidR="00D67926" w14:paraId="1C73F283" w14:textId="77777777">
        <w:trPr>
          <w:divId w:val="1071193860"/>
          <w:tblCellSpacing w:w="15" w:type="dxa"/>
        </w:trPr>
        <w:tc>
          <w:tcPr>
            <w:tcW w:w="0" w:type="auto"/>
            <w:vAlign w:val="center"/>
            <w:hideMark/>
          </w:tcPr>
          <w:p w14:paraId="0E188F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4CB2CB" w14:textId="77777777" w:rsidR="00D67926" w:rsidRDefault="008D6FB8">
            <w:pPr>
              <w:rPr>
                <w:rFonts w:eastAsia="Times New Roman"/>
                <w:lang w:val="en-US"/>
              </w:rPr>
            </w:pPr>
            <w:r>
              <w:rPr>
                <w:rFonts w:eastAsia="Times New Roman"/>
                <w:lang w:val="en-US"/>
              </w:rPr>
              <w:t>Business identifier</w:t>
            </w:r>
          </w:p>
        </w:tc>
      </w:tr>
      <w:tr w:rsidR="00D67926" w14:paraId="78E0516F" w14:textId="77777777">
        <w:trPr>
          <w:divId w:val="1071193860"/>
          <w:tblCellSpacing w:w="15" w:type="dxa"/>
        </w:trPr>
        <w:tc>
          <w:tcPr>
            <w:tcW w:w="0" w:type="auto"/>
            <w:vAlign w:val="center"/>
            <w:hideMark/>
          </w:tcPr>
          <w:p w14:paraId="272B3A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618962" w14:textId="77777777" w:rsidR="00D67926" w:rsidRDefault="008D6FB8">
            <w:pPr>
              <w:rPr>
                <w:rFonts w:eastAsia="Times New Roman"/>
                <w:lang w:val="en-US"/>
              </w:rPr>
            </w:pPr>
            <w:r>
              <w:rPr>
                <w:rFonts w:eastAsia="Times New Roman"/>
                <w:lang w:val="en-US"/>
              </w:rPr>
              <w:t>A unique identifier assigned to this particular recommendation record.</w:t>
            </w:r>
          </w:p>
        </w:tc>
      </w:tr>
      <w:tr w:rsidR="00D67926" w14:paraId="66EC53A8" w14:textId="77777777">
        <w:trPr>
          <w:divId w:val="1071193860"/>
          <w:tblCellSpacing w:w="15" w:type="dxa"/>
        </w:trPr>
        <w:tc>
          <w:tcPr>
            <w:tcW w:w="0" w:type="auto"/>
            <w:vAlign w:val="center"/>
            <w:hideMark/>
          </w:tcPr>
          <w:p w14:paraId="50A1118D" w14:textId="77777777" w:rsidR="00D67926" w:rsidRDefault="008D6FB8">
            <w:pPr>
              <w:rPr>
                <w:rFonts w:eastAsia="Times New Roman"/>
                <w:lang w:val="en-US"/>
              </w:rPr>
            </w:pPr>
            <w:r>
              <w:rPr>
                <w:rFonts w:eastAsia="Times New Roman"/>
                <w:b/>
                <w:bCs/>
                <w:lang w:val="en-US"/>
              </w:rPr>
              <w:t>ImmunizationRecommendation.patient</w:t>
            </w:r>
          </w:p>
        </w:tc>
        <w:tc>
          <w:tcPr>
            <w:tcW w:w="0" w:type="auto"/>
            <w:vAlign w:val="center"/>
            <w:hideMark/>
          </w:tcPr>
          <w:p w14:paraId="4E2B1C5F" w14:textId="77777777" w:rsidR="00D67926" w:rsidRDefault="00D67926">
            <w:pPr>
              <w:rPr>
                <w:rFonts w:eastAsia="Times New Roman"/>
                <w:lang w:val="en-US"/>
              </w:rPr>
            </w:pPr>
          </w:p>
        </w:tc>
      </w:tr>
      <w:tr w:rsidR="00D67926" w14:paraId="4EAB3632" w14:textId="77777777">
        <w:trPr>
          <w:divId w:val="1071193860"/>
          <w:tblCellSpacing w:w="15" w:type="dxa"/>
        </w:trPr>
        <w:tc>
          <w:tcPr>
            <w:tcW w:w="0" w:type="auto"/>
            <w:vAlign w:val="center"/>
            <w:hideMark/>
          </w:tcPr>
          <w:p w14:paraId="13524A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00A448" w14:textId="77777777" w:rsidR="00D67926" w:rsidRDefault="008D6FB8">
            <w:pPr>
              <w:rPr>
                <w:rFonts w:eastAsia="Times New Roman"/>
                <w:lang w:val="en-US"/>
              </w:rPr>
            </w:pPr>
            <w:r>
              <w:rPr>
                <w:rFonts w:eastAsia="Times New Roman"/>
                <w:lang w:val="en-US"/>
              </w:rPr>
              <w:t>Who this profile is for</w:t>
            </w:r>
          </w:p>
        </w:tc>
      </w:tr>
      <w:tr w:rsidR="00D67926" w14:paraId="6F4A06B6" w14:textId="77777777">
        <w:trPr>
          <w:divId w:val="1071193860"/>
          <w:tblCellSpacing w:w="15" w:type="dxa"/>
        </w:trPr>
        <w:tc>
          <w:tcPr>
            <w:tcW w:w="0" w:type="auto"/>
            <w:vAlign w:val="center"/>
            <w:hideMark/>
          </w:tcPr>
          <w:p w14:paraId="194B06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41D9B6" w14:textId="77777777" w:rsidR="00D67926" w:rsidRDefault="008D6FB8">
            <w:pPr>
              <w:rPr>
                <w:rFonts w:eastAsia="Times New Roman"/>
                <w:lang w:val="en-US"/>
              </w:rPr>
            </w:pPr>
            <w:r>
              <w:rPr>
                <w:rFonts w:eastAsia="Times New Roman"/>
                <w:lang w:val="en-US"/>
              </w:rPr>
              <w:t>The patient for whom the recommendations are for.</w:t>
            </w:r>
          </w:p>
        </w:tc>
      </w:tr>
      <w:tr w:rsidR="00D67926" w14:paraId="39968C50" w14:textId="77777777">
        <w:trPr>
          <w:divId w:val="1071193860"/>
          <w:tblCellSpacing w:w="15" w:type="dxa"/>
        </w:trPr>
        <w:tc>
          <w:tcPr>
            <w:tcW w:w="0" w:type="auto"/>
            <w:vAlign w:val="center"/>
            <w:hideMark/>
          </w:tcPr>
          <w:p w14:paraId="05F06E08" w14:textId="77777777" w:rsidR="00D67926" w:rsidRDefault="008D6FB8">
            <w:pPr>
              <w:rPr>
                <w:rFonts w:eastAsia="Times New Roman"/>
                <w:lang w:val="en-US"/>
              </w:rPr>
            </w:pPr>
            <w:r>
              <w:rPr>
                <w:rFonts w:eastAsia="Times New Roman"/>
                <w:b/>
                <w:bCs/>
                <w:lang w:val="en-US"/>
              </w:rPr>
              <w:t>ImmunizationRecommendation.recommendation</w:t>
            </w:r>
          </w:p>
        </w:tc>
        <w:tc>
          <w:tcPr>
            <w:tcW w:w="0" w:type="auto"/>
            <w:vAlign w:val="center"/>
            <w:hideMark/>
          </w:tcPr>
          <w:p w14:paraId="73B9CA65" w14:textId="77777777" w:rsidR="00D67926" w:rsidRDefault="00D67926">
            <w:pPr>
              <w:rPr>
                <w:rFonts w:eastAsia="Times New Roman"/>
                <w:lang w:val="en-US"/>
              </w:rPr>
            </w:pPr>
          </w:p>
        </w:tc>
      </w:tr>
      <w:tr w:rsidR="00D67926" w14:paraId="75BF93ED" w14:textId="77777777">
        <w:trPr>
          <w:divId w:val="1071193860"/>
          <w:tblCellSpacing w:w="15" w:type="dxa"/>
        </w:trPr>
        <w:tc>
          <w:tcPr>
            <w:tcW w:w="0" w:type="auto"/>
            <w:vAlign w:val="center"/>
            <w:hideMark/>
          </w:tcPr>
          <w:p w14:paraId="5F91AA3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3BA897" w14:textId="77777777" w:rsidR="00D67926" w:rsidRDefault="008D6FB8">
            <w:pPr>
              <w:rPr>
                <w:rFonts w:eastAsia="Times New Roman"/>
                <w:lang w:val="en-US"/>
              </w:rPr>
            </w:pPr>
            <w:r>
              <w:rPr>
                <w:rFonts w:eastAsia="Times New Roman"/>
                <w:lang w:val="en-US"/>
              </w:rPr>
              <w:t>Vaccine administration recommendations</w:t>
            </w:r>
          </w:p>
        </w:tc>
      </w:tr>
      <w:tr w:rsidR="00D67926" w14:paraId="3695317A" w14:textId="77777777">
        <w:trPr>
          <w:divId w:val="1071193860"/>
          <w:tblCellSpacing w:w="15" w:type="dxa"/>
        </w:trPr>
        <w:tc>
          <w:tcPr>
            <w:tcW w:w="0" w:type="auto"/>
            <w:vAlign w:val="center"/>
            <w:hideMark/>
          </w:tcPr>
          <w:p w14:paraId="519ADA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C3976E" w14:textId="77777777" w:rsidR="00D67926" w:rsidRDefault="008D6FB8">
            <w:pPr>
              <w:rPr>
                <w:rFonts w:eastAsia="Times New Roman"/>
                <w:lang w:val="en-US"/>
              </w:rPr>
            </w:pPr>
            <w:r>
              <w:rPr>
                <w:rFonts w:eastAsia="Times New Roman"/>
                <w:lang w:val="en-US"/>
              </w:rPr>
              <w:t>Vaccine administration recommendations.</w:t>
            </w:r>
          </w:p>
        </w:tc>
      </w:tr>
      <w:tr w:rsidR="00D67926" w14:paraId="67DD296D" w14:textId="77777777">
        <w:trPr>
          <w:divId w:val="1071193860"/>
          <w:tblCellSpacing w:w="15" w:type="dxa"/>
        </w:trPr>
        <w:tc>
          <w:tcPr>
            <w:tcW w:w="0" w:type="auto"/>
            <w:vAlign w:val="center"/>
            <w:hideMark/>
          </w:tcPr>
          <w:p w14:paraId="1497D8FC" w14:textId="77777777" w:rsidR="00D67926" w:rsidRDefault="008D6FB8">
            <w:pPr>
              <w:rPr>
                <w:rFonts w:eastAsia="Times New Roman"/>
                <w:lang w:val="en-US"/>
              </w:rPr>
            </w:pPr>
            <w:r>
              <w:rPr>
                <w:rFonts w:eastAsia="Times New Roman"/>
                <w:b/>
                <w:bCs/>
                <w:lang w:val="en-US"/>
              </w:rPr>
              <w:t>ImmunizationRecommendation.recommendation.date</w:t>
            </w:r>
          </w:p>
        </w:tc>
        <w:tc>
          <w:tcPr>
            <w:tcW w:w="0" w:type="auto"/>
            <w:vAlign w:val="center"/>
            <w:hideMark/>
          </w:tcPr>
          <w:p w14:paraId="206BEFD9" w14:textId="77777777" w:rsidR="00D67926" w:rsidRDefault="00D67926">
            <w:pPr>
              <w:rPr>
                <w:rFonts w:eastAsia="Times New Roman"/>
                <w:lang w:val="en-US"/>
              </w:rPr>
            </w:pPr>
          </w:p>
        </w:tc>
      </w:tr>
      <w:tr w:rsidR="00D67926" w14:paraId="42471DA8" w14:textId="77777777">
        <w:trPr>
          <w:divId w:val="1071193860"/>
          <w:tblCellSpacing w:w="15" w:type="dxa"/>
        </w:trPr>
        <w:tc>
          <w:tcPr>
            <w:tcW w:w="0" w:type="auto"/>
            <w:vAlign w:val="center"/>
            <w:hideMark/>
          </w:tcPr>
          <w:p w14:paraId="2A8B3362"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93F08F3" w14:textId="77777777" w:rsidR="00D67926" w:rsidRDefault="008D6FB8">
            <w:pPr>
              <w:rPr>
                <w:rFonts w:eastAsia="Times New Roman"/>
                <w:lang w:val="en-US"/>
              </w:rPr>
            </w:pPr>
            <w:r>
              <w:rPr>
                <w:rFonts w:eastAsia="Times New Roman"/>
                <w:lang w:val="en-US"/>
              </w:rPr>
              <w:t>Date recommendation created</w:t>
            </w:r>
          </w:p>
        </w:tc>
      </w:tr>
      <w:tr w:rsidR="00D67926" w14:paraId="043A110E" w14:textId="77777777">
        <w:trPr>
          <w:divId w:val="1071193860"/>
          <w:tblCellSpacing w:w="15" w:type="dxa"/>
        </w:trPr>
        <w:tc>
          <w:tcPr>
            <w:tcW w:w="0" w:type="auto"/>
            <w:vAlign w:val="center"/>
            <w:hideMark/>
          </w:tcPr>
          <w:p w14:paraId="3D4985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948188" w14:textId="77777777" w:rsidR="00D67926" w:rsidRDefault="008D6FB8">
            <w:pPr>
              <w:rPr>
                <w:rFonts w:eastAsia="Times New Roman"/>
                <w:lang w:val="en-US"/>
              </w:rPr>
            </w:pPr>
            <w:r>
              <w:rPr>
                <w:rFonts w:eastAsia="Times New Roman"/>
                <w:lang w:val="en-US"/>
              </w:rPr>
              <w:t>The date the immunization recommendation was created.</w:t>
            </w:r>
          </w:p>
        </w:tc>
      </w:tr>
      <w:tr w:rsidR="00D67926" w14:paraId="018FD95F" w14:textId="77777777">
        <w:trPr>
          <w:divId w:val="1071193860"/>
          <w:tblCellSpacing w:w="15" w:type="dxa"/>
        </w:trPr>
        <w:tc>
          <w:tcPr>
            <w:tcW w:w="0" w:type="auto"/>
            <w:vAlign w:val="center"/>
            <w:hideMark/>
          </w:tcPr>
          <w:p w14:paraId="42AD06F9" w14:textId="77777777" w:rsidR="00D67926" w:rsidRDefault="008D6FB8">
            <w:pPr>
              <w:rPr>
                <w:rFonts w:eastAsia="Times New Roman"/>
                <w:lang w:val="en-US"/>
              </w:rPr>
            </w:pPr>
            <w:r>
              <w:rPr>
                <w:rFonts w:eastAsia="Times New Roman"/>
                <w:b/>
                <w:bCs/>
                <w:lang w:val="en-US"/>
              </w:rPr>
              <w:t>ImmunizationRecommendation.recommendation.vaccineCode</w:t>
            </w:r>
          </w:p>
        </w:tc>
        <w:tc>
          <w:tcPr>
            <w:tcW w:w="0" w:type="auto"/>
            <w:vAlign w:val="center"/>
            <w:hideMark/>
          </w:tcPr>
          <w:p w14:paraId="02F163D7" w14:textId="77777777" w:rsidR="00D67926" w:rsidRDefault="00D67926">
            <w:pPr>
              <w:rPr>
                <w:rFonts w:eastAsia="Times New Roman"/>
                <w:lang w:val="en-US"/>
              </w:rPr>
            </w:pPr>
          </w:p>
        </w:tc>
      </w:tr>
      <w:tr w:rsidR="00D67926" w14:paraId="7197C660" w14:textId="77777777">
        <w:trPr>
          <w:divId w:val="1071193860"/>
          <w:tblCellSpacing w:w="15" w:type="dxa"/>
        </w:trPr>
        <w:tc>
          <w:tcPr>
            <w:tcW w:w="0" w:type="auto"/>
            <w:vAlign w:val="center"/>
            <w:hideMark/>
          </w:tcPr>
          <w:p w14:paraId="0692AFB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6BAB4F" w14:textId="77777777" w:rsidR="00D67926" w:rsidRDefault="008D6FB8">
            <w:pPr>
              <w:rPr>
                <w:rFonts w:eastAsia="Times New Roman"/>
                <w:lang w:val="en-US"/>
              </w:rPr>
            </w:pPr>
            <w:r>
              <w:rPr>
                <w:rFonts w:eastAsia="Times New Roman"/>
                <w:lang w:val="en-US"/>
              </w:rPr>
              <w:t>Vaccine recommendation applies to</w:t>
            </w:r>
          </w:p>
        </w:tc>
      </w:tr>
      <w:tr w:rsidR="00D67926" w14:paraId="176946DA" w14:textId="77777777">
        <w:trPr>
          <w:divId w:val="1071193860"/>
          <w:tblCellSpacing w:w="15" w:type="dxa"/>
        </w:trPr>
        <w:tc>
          <w:tcPr>
            <w:tcW w:w="0" w:type="auto"/>
            <w:vAlign w:val="center"/>
            <w:hideMark/>
          </w:tcPr>
          <w:p w14:paraId="66A24A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160922" w14:textId="77777777" w:rsidR="00D67926" w:rsidRDefault="008D6FB8">
            <w:pPr>
              <w:rPr>
                <w:rFonts w:eastAsia="Times New Roman"/>
                <w:lang w:val="en-US"/>
              </w:rPr>
            </w:pPr>
            <w:r>
              <w:rPr>
                <w:rFonts w:eastAsia="Times New Roman"/>
                <w:lang w:val="en-US"/>
              </w:rPr>
              <w:t>Vaccine that pertains to the recommendation.</w:t>
            </w:r>
          </w:p>
        </w:tc>
      </w:tr>
      <w:tr w:rsidR="00D67926" w14:paraId="790A11EF" w14:textId="77777777">
        <w:trPr>
          <w:divId w:val="1071193860"/>
          <w:tblCellSpacing w:w="15" w:type="dxa"/>
        </w:trPr>
        <w:tc>
          <w:tcPr>
            <w:tcW w:w="0" w:type="auto"/>
            <w:vAlign w:val="center"/>
            <w:hideMark/>
          </w:tcPr>
          <w:p w14:paraId="3CCFE97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F3B8280" w14:textId="77777777" w:rsidR="00D67926" w:rsidRDefault="008D6FB8">
            <w:pPr>
              <w:rPr>
                <w:rFonts w:eastAsia="Times New Roman"/>
                <w:lang w:val="en-US"/>
              </w:rPr>
            </w:pPr>
            <w:r>
              <w:rPr>
                <w:rFonts w:eastAsia="Times New Roman"/>
                <w:lang w:val="en-US"/>
              </w:rPr>
              <w:t>The type of vaccine administered</w:t>
            </w:r>
          </w:p>
        </w:tc>
      </w:tr>
      <w:tr w:rsidR="00D67926" w14:paraId="26571C50" w14:textId="77777777">
        <w:trPr>
          <w:divId w:val="1071193860"/>
          <w:tblCellSpacing w:w="15" w:type="dxa"/>
        </w:trPr>
        <w:tc>
          <w:tcPr>
            <w:tcW w:w="0" w:type="auto"/>
            <w:vAlign w:val="center"/>
            <w:hideMark/>
          </w:tcPr>
          <w:p w14:paraId="125EE8D3" w14:textId="77777777" w:rsidR="00D67926" w:rsidRDefault="008D6FB8">
            <w:pPr>
              <w:rPr>
                <w:rFonts w:eastAsia="Times New Roman"/>
                <w:lang w:val="en-US"/>
              </w:rPr>
            </w:pPr>
            <w:r>
              <w:rPr>
                <w:rFonts w:eastAsia="Times New Roman"/>
                <w:b/>
                <w:bCs/>
                <w:lang w:val="en-US"/>
              </w:rPr>
              <w:t>ImmunizationRecommendation.recommendation.doseNumber</w:t>
            </w:r>
          </w:p>
        </w:tc>
        <w:tc>
          <w:tcPr>
            <w:tcW w:w="0" w:type="auto"/>
            <w:vAlign w:val="center"/>
            <w:hideMark/>
          </w:tcPr>
          <w:p w14:paraId="5E16A8D0" w14:textId="77777777" w:rsidR="00D67926" w:rsidRDefault="00D67926">
            <w:pPr>
              <w:rPr>
                <w:rFonts w:eastAsia="Times New Roman"/>
                <w:lang w:val="en-US"/>
              </w:rPr>
            </w:pPr>
          </w:p>
        </w:tc>
      </w:tr>
      <w:tr w:rsidR="00D67926" w14:paraId="08904EF7" w14:textId="77777777">
        <w:trPr>
          <w:divId w:val="1071193860"/>
          <w:tblCellSpacing w:w="15" w:type="dxa"/>
        </w:trPr>
        <w:tc>
          <w:tcPr>
            <w:tcW w:w="0" w:type="auto"/>
            <w:vAlign w:val="center"/>
            <w:hideMark/>
          </w:tcPr>
          <w:p w14:paraId="76E600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A86DFC" w14:textId="77777777" w:rsidR="00D67926" w:rsidRDefault="008D6FB8">
            <w:pPr>
              <w:rPr>
                <w:rFonts w:eastAsia="Times New Roman"/>
                <w:lang w:val="en-US"/>
              </w:rPr>
            </w:pPr>
            <w:r>
              <w:rPr>
                <w:rFonts w:eastAsia="Times New Roman"/>
                <w:lang w:val="en-US"/>
              </w:rPr>
              <w:t>Recommended dose number</w:t>
            </w:r>
          </w:p>
        </w:tc>
      </w:tr>
      <w:tr w:rsidR="00D67926" w14:paraId="4B21CFEE" w14:textId="77777777">
        <w:trPr>
          <w:divId w:val="1071193860"/>
          <w:tblCellSpacing w:w="15" w:type="dxa"/>
        </w:trPr>
        <w:tc>
          <w:tcPr>
            <w:tcW w:w="0" w:type="auto"/>
            <w:vAlign w:val="center"/>
            <w:hideMark/>
          </w:tcPr>
          <w:p w14:paraId="23321B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4DE39D" w14:textId="77777777" w:rsidR="00D67926" w:rsidRDefault="008D6FB8">
            <w:pPr>
              <w:rPr>
                <w:rFonts w:eastAsia="Times New Roman"/>
                <w:lang w:val="en-US"/>
              </w:rPr>
            </w:pPr>
            <w:r>
              <w:rPr>
                <w:rFonts w:eastAsia="Times New Roman"/>
                <w:lang w:val="en-US"/>
              </w:rPr>
              <w:t>This indicates the next recommended dose number (e.g. dose 2 is the next recommended dose).</w:t>
            </w:r>
          </w:p>
        </w:tc>
      </w:tr>
      <w:tr w:rsidR="00D67926" w14:paraId="4E843D8E" w14:textId="77777777">
        <w:trPr>
          <w:divId w:val="1071193860"/>
          <w:tblCellSpacing w:w="15" w:type="dxa"/>
        </w:trPr>
        <w:tc>
          <w:tcPr>
            <w:tcW w:w="0" w:type="auto"/>
            <w:vAlign w:val="center"/>
            <w:hideMark/>
          </w:tcPr>
          <w:p w14:paraId="6B32CBC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6BF9357" w14:textId="77777777" w:rsidR="00D67926" w:rsidRDefault="008D6FB8">
            <w:pPr>
              <w:rPr>
                <w:rFonts w:eastAsia="Times New Roman"/>
                <w:lang w:val="en-US"/>
              </w:rPr>
            </w:pPr>
            <w:r>
              <w:rPr>
                <w:rFonts w:eastAsia="Times New Roman"/>
                <w:lang w:val="en-US"/>
              </w:rPr>
              <w:t>May need other dose concepts such as administered vs. valid.</w:t>
            </w:r>
          </w:p>
        </w:tc>
      </w:tr>
      <w:tr w:rsidR="00D67926" w14:paraId="359BDCF4" w14:textId="77777777">
        <w:trPr>
          <w:divId w:val="1071193860"/>
          <w:tblCellSpacing w:w="15" w:type="dxa"/>
        </w:trPr>
        <w:tc>
          <w:tcPr>
            <w:tcW w:w="0" w:type="auto"/>
            <w:vAlign w:val="center"/>
            <w:hideMark/>
          </w:tcPr>
          <w:p w14:paraId="423A5F55" w14:textId="77777777" w:rsidR="00D67926" w:rsidRDefault="008D6FB8">
            <w:pPr>
              <w:rPr>
                <w:rFonts w:eastAsia="Times New Roman"/>
                <w:lang w:val="en-US"/>
              </w:rPr>
            </w:pPr>
            <w:r>
              <w:rPr>
                <w:rFonts w:eastAsia="Times New Roman"/>
                <w:b/>
                <w:bCs/>
                <w:lang w:val="en-US"/>
              </w:rPr>
              <w:t>ImmunizationRecommendation.recommendation.forecastStatus</w:t>
            </w:r>
          </w:p>
        </w:tc>
        <w:tc>
          <w:tcPr>
            <w:tcW w:w="0" w:type="auto"/>
            <w:vAlign w:val="center"/>
            <w:hideMark/>
          </w:tcPr>
          <w:p w14:paraId="54680530" w14:textId="77777777" w:rsidR="00D67926" w:rsidRDefault="00D67926">
            <w:pPr>
              <w:rPr>
                <w:rFonts w:eastAsia="Times New Roman"/>
                <w:lang w:val="en-US"/>
              </w:rPr>
            </w:pPr>
          </w:p>
        </w:tc>
      </w:tr>
      <w:tr w:rsidR="00D67926" w14:paraId="2683D2D0" w14:textId="77777777">
        <w:trPr>
          <w:divId w:val="1071193860"/>
          <w:tblCellSpacing w:w="15" w:type="dxa"/>
        </w:trPr>
        <w:tc>
          <w:tcPr>
            <w:tcW w:w="0" w:type="auto"/>
            <w:vAlign w:val="center"/>
            <w:hideMark/>
          </w:tcPr>
          <w:p w14:paraId="3778404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47A4A3" w14:textId="77777777" w:rsidR="00D67926" w:rsidRDefault="008D6FB8">
            <w:pPr>
              <w:rPr>
                <w:rFonts w:eastAsia="Times New Roman"/>
                <w:lang w:val="en-US"/>
              </w:rPr>
            </w:pPr>
            <w:r>
              <w:rPr>
                <w:rFonts w:eastAsia="Times New Roman"/>
                <w:lang w:val="en-US"/>
              </w:rPr>
              <w:t>Vaccine administration status</w:t>
            </w:r>
          </w:p>
        </w:tc>
      </w:tr>
      <w:tr w:rsidR="00D67926" w14:paraId="63A2FC91" w14:textId="77777777">
        <w:trPr>
          <w:divId w:val="1071193860"/>
          <w:tblCellSpacing w:w="15" w:type="dxa"/>
        </w:trPr>
        <w:tc>
          <w:tcPr>
            <w:tcW w:w="0" w:type="auto"/>
            <w:vAlign w:val="center"/>
            <w:hideMark/>
          </w:tcPr>
          <w:p w14:paraId="2A3B47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4560E5" w14:textId="77777777" w:rsidR="00D67926" w:rsidRDefault="008D6FB8">
            <w:pPr>
              <w:rPr>
                <w:rFonts w:eastAsia="Times New Roman"/>
                <w:lang w:val="en-US"/>
              </w:rPr>
            </w:pPr>
            <w:r>
              <w:rPr>
                <w:rFonts w:eastAsia="Times New Roman"/>
                <w:lang w:val="en-US"/>
              </w:rPr>
              <w:t>Vaccine administration status.</w:t>
            </w:r>
          </w:p>
        </w:tc>
      </w:tr>
      <w:tr w:rsidR="00D67926" w14:paraId="240A3BA0" w14:textId="77777777">
        <w:trPr>
          <w:divId w:val="1071193860"/>
          <w:tblCellSpacing w:w="15" w:type="dxa"/>
        </w:trPr>
        <w:tc>
          <w:tcPr>
            <w:tcW w:w="0" w:type="auto"/>
            <w:vAlign w:val="center"/>
            <w:hideMark/>
          </w:tcPr>
          <w:p w14:paraId="7EC03C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FDF4942" w14:textId="77777777" w:rsidR="00D67926" w:rsidRDefault="008D6FB8">
            <w:pPr>
              <w:rPr>
                <w:rFonts w:eastAsia="Times New Roman"/>
                <w:lang w:val="en-US"/>
              </w:rPr>
            </w:pPr>
            <w:r>
              <w:rPr>
                <w:rFonts w:eastAsia="Times New Roman"/>
                <w:lang w:val="en-US"/>
              </w:rPr>
              <w:t xml:space="preserve">The patient's status with </w:t>
            </w:r>
            <w:r>
              <w:rPr>
                <w:rFonts w:eastAsia="Times New Roman"/>
                <w:lang w:val="en-US"/>
              </w:rPr>
              <w:lastRenderedPageBreak/>
              <w:t>respect to a vaccination protocol</w:t>
            </w:r>
          </w:p>
        </w:tc>
      </w:tr>
      <w:tr w:rsidR="00D67926" w14:paraId="3038BE38" w14:textId="77777777">
        <w:trPr>
          <w:divId w:val="1071193860"/>
          <w:tblCellSpacing w:w="15" w:type="dxa"/>
        </w:trPr>
        <w:tc>
          <w:tcPr>
            <w:tcW w:w="0" w:type="auto"/>
            <w:vAlign w:val="center"/>
            <w:hideMark/>
          </w:tcPr>
          <w:p w14:paraId="379E2A04" w14:textId="77777777" w:rsidR="00D67926" w:rsidRDefault="008D6FB8">
            <w:pPr>
              <w:rPr>
                <w:rFonts w:eastAsia="Times New Roman"/>
                <w:lang w:val="en-US"/>
              </w:rPr>
            </w:pPr>
            <w:r>
              <w:rPr>
                <w:rFonts w:eastAsia="Times New Roman"/>
                <w:b/>
                <w:bCs/>
                <w:lang w:val="en-US"/>
              </w:rPr>
              <w:lastRenderedPageBreak/>
              <w:t>ImmunizationRecommendation.recommendation.dateCriterion</w:t>
            </w:r>
          </w:p>
        </w:tc>
        <w:tc>
          <w:tcPr>
            <w:tcW w:w="0" w:type="auto"/>
            <w:vAlign w:val="center"/>
            <w:hideMark/>
          </w:tcPr>
          <w:p w14:paraId="49BE9A78" w14:textId="77777777" w:rsidR="00D67926" w:rsidRDefault="00D67926">
            <w:pPr>
              <w:rPr>
                <w:rFonts w:eastAsia="Times New Roman"/>
                <w:lang w:val="en-US"/>
              </w:rPr>
            </w:pPr>
          </w:p>
        </w:tc>
      </w:tr>
      <w:tr w:rsidR="00D67926" w14:paraId="21EA4FD4" w14:textId="77777777">
        <w:trPr>
          <w:divId w:val="1071193860"/>
          <w:tblCellSpacing w:w="15" w:type="dxa"/>
        </w:trPr>
        <w:tc>
          <w:tcPr>
            <w:tcW w:w="0" w:type="auto"/>
            <w:vAlign w:val="center"/>
            <w:hideMark/>
          </w:tcPr>
          <w:p w14:paraId="0BE62E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A2357A" w14:textId="77777777" w:rsidR="00D67926" w:rsidRDefault="008D6FB8">
            <w:pPr>
              <w:rPr>
                <w:rFonts w:eastAsia="Times New Roman"/>
                <w:lang w:val="en-US"/>
              </w:rPr>
            </w:pPr>
            <w:r>
              <w:rPr>
                <w:rFonts w:eastAsia="Times New Roman"/>
                <w:lang w:val="en-US"/>
              </w:rPr>
              <w:t>Dates governing proposed immunization</w:t>
            </w:r>
          </w:p>
        </w:tc>
      </w:tr>
      <w:tr w:rsidR="00D67926" w14:paraId="711B5F16" w14:textId="77777777">
        <w:trPr>
          <w:divId w:val="1071193860"/>
          <w:tblCellSpacing w:w="15" w:type="dxa"/>
        </w:trPr>
        <w:tc>
          <w:tcPr>
            <w:tcW w:w="0" w:type="auto"/>
            <w:vAlign w:val="center"/>
            <w:hideMark/>
          </w:tcPr>
          <w:p w14:paraId="35054E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B1F547" w14:textId="77777777" w:rsidR="00D67926" w:rsidRDefault="008D6FB8">
            <w:pPr>
              <w:rPr>
                <w:rFonts w:eastAsia="Times New Roman"/>
                <w:lang w:val="en-US"/>
              </w:rPr>
            </w:pPr>
            <w:r>
              <w:rPr>
                <w:rFonts w:eastAsia="Times New Roman"/>
                <w:lang w:val="en-US"/>
              </w:rPr>
              <w:t>Vaccine date recommendations - e.g. earliest date to administer, latest date to administer, etc.</w:t>
            </w:r>
          </w:p>
        </w:tc>
      </w:tr>
      <w:tr w:rsidR="00D67926" w14:paraId="11AE3F46" w14:textId="77777777">
        <w:trPr>
          <w:divId w:val="1071193860"/>
          <w:tblCellSpacing w:w="15" w:type="dxa"/>
        </w:trPr>
        <w:tc>
          <w:tcPr>
            <w:tcW w:w="0" w:type="auto"/>
            <w:vAlign w:val="center"/>
            <w:hideMark/>
          </w:tcPr>
          <w:p w14:paraId="421BB4F8" w14:textId="77777777" w:rsidR="00D67926" w:rsidRDefault="008D6FB8">
            <w:pPr>
              <w:rPr>
                <w:rFonts w:eastAsia="Times New Roman"/>
                <w:lang w:val="en-US"/>
              </w:rPr>
            </w:pPr>
            <w:r>
              <w:rPr>
                <w:rFonts w:eastAsia="Times New Roman"/>
                <w:b/>
                <w:bCs/>
                <w:lang w:val="en-US"/>
              </w:rPr>
              <w:t>ImmunizationRecommendation.recommendation.dateCriterion.code</w:t>
            </w:r>
          </w:p>
        </w:tc>
        <w:tc>
          <w:tcPr>
            <w:tcW w:w="0" w:type="auto"/>
            <w:vAlign w:val="center"/>
            <w:hideMark/>
          </w:tcPr>
          <w:p w14:paraId="3BFA702D" w14:textId="77777777" w:rsidR="00D67926" w:rsidRDefault="00D67926">
            <w:pPr>
              <w:rPr>
                <w:rFonts w:eastAsia="Times New Roman"/>
                <w:lang w:val="en-US"/>
              </w:rPr>
            </w:pPr>
          </w:p>
        </w:tc>
      </w:tr>
      <w:tr w:rsidR="00D67926" w14:paraId="0E10DC69" w14:textId="77777777">
        <w:trPr>
          <w:divId w:val="1071193860"/>
          <w:tblCellSpacing w:w="15" w:type="dxa"/>
        </w:trPr>
        <w:tc>
          <w:tcPr>
            <w:tcW w:w="0" w:type="auto"/>
            <w:vAlign w:val="center"/>
            <w:hideMark/>
          </w:tcPr>
          <w:p w14:paraId="64BE1A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0B7192" w14:textId="77777777" w:rsidR="00D67926" w:rsidRDefault="008D6FB8">
            <w:pPr>
              <w:rPr>
                <w:rFonts w:eastAsia="Times New Roman"/>
                <w:lang w:val="en-US"/>
              </w:rPr>
            </w:pPr>
            <w:r>
              <w:rPr>
                <w:rFonts w:eastAsia="Times New Roman"/>
                <w:lang w:val="en-US"/>
              </w:rPr>
              <w:t>Type of date</w:t>
            </w:r>
          </w:p>
        </w:tc>
      </w:tr>
      <w:tr w:rsidR="00D67926" w14:paraId="79102C71" w14:textId="77777777">
        <w:trPr>
          <w:divId w:val="1071193860"/>
          <w:tblCellSpacing w:w="15" w:type="dxa"/>
        </w:trPr>
        <w:tc>
          <w:tcPr>
            <w:tcW w:w="0" w:type="auto"/>
            <w:vAlign w:val="center"/>
            <w:hideMark/>
          </w:tcPr>
          <w:p w14:paraId="37E471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D1CF72" w14:textId="77777777" w:rsidR="00D67926" w:rsidRDefault="008D6FB8">
            <w:pPr>
              <w:rPr>
                <w:rFonts w:eastAsia="Times New Roman"/>
                <w:lang w:val="en-US"/>
              </w:rPr>
            </w:pPr>
            <w:r>
              <w:rPr>
                <w:rFonts w:eastAsia="Times New Roman"/>
                <w:lang w:val="en-US"/>
              </w:rPr>
              <w:t>Date classification of recommendation - e.g. earliest date to give, latest date to give, etc.</w:t>
            </w:r>
          </w:p>
        </w:tc>
      </w:tr>
      <w:tr w:rsidR="00D67926" w14:paraId="56640A43" w14:textId="77777777">
        <w:trPr>
          <w:divId w:val="1071193860"/>
          <w:tblCellSpacing w:w="15" w:type="dxa"/>
        </w:trPr>
        <w:tc>
          <w:tcPr>
            <w:tcW w:w="0" w:type="auto"/>
            <w:vAlign w:val="center"/>
            <w:hideMark/>
          </w:tcPr>
          <w:p w14:paraId="7C85D7B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B0B031" w14:textId="77777777" w:rsidR="00D67926" w:rsidRDefault="008D6FB8">
            <w:pPr>
              <w:rPr>
                <w:rFonts w:eastAsia="Times New Roman"/>
                <w:lang w:val="en-US"/>
              </w:rPr>
            </w:pPr>
            <w:r>
              <w:rPr>
                <w:rFonts w:eastAsia="Times New Roman"/>
                <w:lang w:val="en-US"/>
              </w:rPr>
              <w:t xml:space="preserve">Classifies date criterion with respect to conveying information about a patient's vaccination status (e.g. due date, latest to give date, etc.) </w:t>
            </w:r>
          </w:p>
        </w:tc>
      </w:tr>
      <w:tr w:rsidR="00D67926" w14:paraId="2594448B" w14:textId="77777777">
        <w:trPr>
          <w:divId w:val="1071193860"/>
          <w:tblCellSpacing w:w="15" w:type="dxa"/>
        </w:trPr>
        <w:tc>
          <w:tcPr>
            <w:tcW w:w="0" w:type="auto"/>
            <w:vAlign w:val="center"/>
            <w:hideMark/>
          </w:tcPr>
          <w:p w14:paraId="56EA8A99" w14:textId="77777777" w:rsidR="00D67926" w:rsidRDefault="008D6FB8">
            <w:pPr>
              <w:rPr>
                <w:rFonts w:eastAsia="Times New Roman"/>
                <w:lang w:val="en-US"/>
              </w:rPr>
            </w:pPr>
            <w:r>
              <w:rPr>
                <w:rFonts w:eastAsia="Times New Roman"/>
                <w:b/>
                <w:bCs/>
                <w:lang w:val="en-US"/>
              </w:rPr>
              <w:t>ImmunizationRecommendation.recommendation.dateCriterion.value</w:t>
            </w:r>
          </w:p>
        </w:tc>
        <w:tc>
          <w:tcPr>
            <w:tcW w:w="0" w:type="auto"/>
            <w:vAlign w:val="center"/>
            <w:hideMark/>
          </w:tcPr>
          <w:p w14:paraId="7ED3FCC0" w14:textId="77777777" w:rsidR="00D67926" w:rsidRDefault="00D67926">
            <w:pPr>
              <w:rPr>
                <w:rFonts w:eastAsia="Times New Roman"/>
                <w:lang w:val="en-US"/>
              </w:rPr>
            </w:pPr>
          </w:p>
        </w:tc>
      </w:tr>
      <w:tr w:rsidR="00D67926" w14:paraId="1FD96113" w14:textId="77777777">
        <w:trPr>
          <w:divId w:val="1071193860"/>
          <w:tblCellSpacing w:w="15" w:type="dxa"/>
        </w:trPr>
        <w:tc>
          <w:tcPr>
            <w:tcW w:w="0" w:type="auto"/>
            <w:vAlign w:val="center"/>
            <w:hideMark/>
          </w:tcPr>
          <w:p w14:paraId="441646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99FF06" w14:textId="77777777" w:rsidR="00D67926" w:rsidRDefault="008D6FB8">
            <w:pPr>
              <w:rPr>
                <w:rFonts w:eastAsia="Times New Roman"/>
                <w:lang w:val="en-US"/>
              </w:rPr>
            </w:pPr>
            <w:r>
              <w:rPr>
                <w:rFonts w:eastAsia="Times New Roman"/>
                <w:lang w:val="en-US"/>
              </w:rPr>
              <w:t>Recommended date</w:t>
            </w:r>
          </w:p>
        </w:tc>
      </w:tr>
      <w:tr w:rsidR="00D67926" w14:paraId="4E26ED80" w14:textId="77777777">
        <w:trPr>
          <w:divId w:val="1071193860"/>
          <w:tblCellSpacing w:w="15" w:type="dxa"/>
        </w:trPr>
        <w:tc>
          <w:tcPr>
            <w:tcW w:w="0" w:type="auto"/>
            <w:vAlign w:val="center"/>
            <w:hideMark/>
          </w:tcPr>
          <w:p w14:paraId="716DCB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323BA5" w14:textId="77777777" w:rsidR="00D67926" w:rsidRDefault="008D6FB8">
            <w:pPr>
              <w:rPr>
                <w:rFonts w:eastAsia="Times New Roman"/>
                <w:lang w:val="en-US"/>
              </w:rPr>
            </w:pPr>
            <w:r>
              <w:rPr>
                <w:rFonts w:eastAsia="Times New Roman"/>
                <w:lang w:val="en-US"/>
              </w:rPr>
              <w:t>Date recommendation.</w:t>
            </w:r>
          </w:p>
        </w:tc>
      </w:tr>
      <w:tr w:rsidR="00D67926" w14:paraId="594B8FEB" w14:textId="77777777">
        <w:trPr>
          <w:divId w:val="1071193860"/>
          <w:tblCellSpacing w:w="15" w:type="dxa"/>
        </w:trPr>
        <w:tc>
          <w:tcPr>
            <w:tcW w:w="0" w:type="auto"/>
            <w:vAlign w:val="center"/>
            <w:hideMark/>
          </w:tcPr>
          <w:p w14:paraId="4672290E" w14:textId="77777777" w:rsidR="00D67926" w:rsidRDefault="008D6FB8">
            <w:pPr>
              <w:rPr>
                <w:rFonts w:eastAsia="Times New Roman"/>
                <w:lang w:val="en-US"/>
              </w:rPr>
            </w:pPr>
            <w:r>
              <w:rPr>
                <w:rFonts w:eastAsia="Times New Roman"/>
                <w:b/>
                <w:bCs/>
                <w:lang w:val="en-US"/>
              </w:rPr>
              <w:t>ImmunizationRecommendation.recommendation.protocol</w:t>
            </w:r>
          </w:p>
        </w:tc>
        <w:tc>
          <w:tcPr>
            <w:tcW w:w="0" w:type="auto"/>
            <w:vAlign w:val="center"/>
            <w:hideMark/>
          </w:tcPr>
          <w:p w14:paraId="249DEAF5" w14:textId="77777777" w:rsidR="00D67926" w:rsidRDefault="00D67926">
            <w:pPr>
              <w:rPr>
                <w:rFonts w:eastAsia="Times New Roman"/>
                <w:lang w:val="en-US"/>
              </w:rPr>
            </w:pPr>
          </w:p>
        </w:tc>
      </w:tr>
      <w:tr w:rsidR="00D67926" w14:paraId="46C7A1E9" w14:textId="77777777">
        <w:trPr>
          <w:divId w:val="1071193860"/>
          <w:tblCellSpacing w:w="15" w:type="dxa"/>
        </w:trPr>
        <w:tc>
          <w:tcPr>
            <w:tcW w:w="0" w:type="auto"/>
            <w:vAlign w:val="center"/>
            <w:hideMark/>
          </w:tcPr>
          <w:p w14:paraId="42DD1F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022EBC" w14:textId="77777777" w:rsidR="00D67926" w:rsidRDefault="008D6FB8">
            <w:pPr>
              <w:rPr>
                <w:rFonts w:eastAsia="Times New Roman"/>
                <w:lang w:val="en-US"/>
              </w:rPr>
            </w:pPr>
            <w:r>
              <w:rPr>
                <w:rFonts w:eastAsia="Times New Roman"/>
                <w:lang w:val="en-US"/>
              </w:rPr>
              <w:t>Protocol used by recommendation</w:t>
            </w:r>
          </w:p>
        </w:tc>
      </w:tr>
      <w:tr w:rsidR="00D67926" w14:paraId="75929963" w14:textId="77777777">
        <w:trPr>
          <w:divId w:val="1071193860"/>
          <w:tblCellSpacing w:w="15" w:type="dxa"/>
        </w:trPr>
        <w:tc>
          <w:tcPr>
            <w:tcW w:w="0" w:type="auto"/>
            <w:vAlign w:val="center"/>
            <w:hideMark/>
          </w:tcPr>
          <w:p w14:paraId="739B49A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76555A0" w14:textId="77777777" w:rsidR="00D67926" w:rsidRDefault="008D6FB8">
            <w:pPr>
              <w:rPr>
                <w:rFonts w:eastAsia="Times New Roman"/>
                <w:lang w:val="en-US"/>
              </w:rPr>
            </w:pPr>
            <w:r>
              <w:rPr>
                <w:rFonts w:eastAsia="Times New Roman"/>
                <w:lang w:val="en-US"/>
              </w:rPr>
              <w:t>Contains information about the protocol under which the vaccine was administered.</w:t>
            </w:r>
          </w:p>
        </w:tc>
      </w:tr>
      <w:tr w:rsidR="00D67926" w14:paraId="3D53318C" w14:textId="77777777">
        <w:trPr>
          <w:divId w:val="1071193860"/>
          <w:tblCellSpacing w:w="15" w:type="dxa"/>
        </w:trPr>
        <w:tc>
          <w:tcPr>
            <w:tcW w:w="0" w:type="auto"/>
            <w:vAlign w:val="center"/>
            <w:hideMark/>
          </w:tcPr>
          <w:p w14:paraId="141368FF" w14:textId="77777777" w:rsidR="00D67926" w:rsidRDefault="008D6FB8">
            <w:pPr>
              <w:rPr>
                <w:rFonts w:eastAsia="Times New Roman"/>
                <w:lang w:val="en-US"/>
              </w:rPr>
            </w:pPr>
            <w:r>
              <w:rPr>
                <w:rFonts w:eastAsia="Times New Roman"/>
                <w:b/>
                <w:bCs/>
                <w:lang w:val="en-US"/>
              </w:rPr>
              <w:t>ImmunizationRecommendation.recommendation.protocol.doseSequence</w:t>
            </w:r>
          </w:p>
        </w:tc>
        <w:tc>
          <w:tcPr>
            <w:tcW w:w="0" w:type="auto"/>
            <w:vAlign w:val="center"/>
            <w:hideMark/>
          </w:tcPr>
          <w:p w14:paraId="47AFC631" w14:textId="77777777" w:rsidR="00D67926" w:rsidRDefault="00D67926">
            <w:pPr>
              <w:rPr>
                <w:rFonts w:eastAsia="Times New Roman"/>
                <w:lang w:val="en-US"/>
              </w:rPr>
            </w:pPr>
          </w:p>
        </w:tc>
      </w:tr>
      <w:tr w:rsidR="00D67926" w14:paraId="51EFDA43" w14:textId="77777777">
        <w:trPr>
          <w:divId w:val="1071193860"/>
          <w:tblCellSpacing w:w="15" w:type="dxa"/>
        </w:trPr>
        <w:tc>
          <w:tcPr>
            <w:tcW w:w="0" w:type="auto"/>
            <w:vAlign w:val="center"/>
            <w:hideMark/>
          </w:tcPr>
          <w:p w14:paraId="3BA0A9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8D5483" w14:textId="77777777" w:rsidR="00D67926" w:rsidRDefault="008D6FB8">
            <w:pPr>
              <w:rPr>
                <w:rFonts w:eastAsia="Times New Roman"/>
                <w:lang w:val="en-US"/>
              </w:rPr>
            </w:pPr>
            <w:r>
              <w:rPr>
                <w:rFonts w:eastAsia="Times New Roman"/>
                <w:lang w:val="en-US"/>
              </w:rPr>
              <w:t>Number of dose within sequence</w:t>
            </w:r>
          </w:p>
        </w:tc>
      </w:tr>
      <w:tr w:rsidR="00D67926" w14:paraId="3B39C441" w14:textId="77777777">
        <w:trPr>
          <w:divId w:val="1071193860"/>
          <w:tblCellSpacing w:w="15" w:type="dxa"/>
        </w:trPr>
        <w:tc>
          <w:tcPr>
            <w:tcW w:w="0" w:type="auto"/>
            <w:vAlign w:val="center"/>
            <w:hideMark/>
          </w:tcPr>
          <w:p w14:paraId="799530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7D2678" w14:textId="77777777" w:rsidR="00D67926" w:rsidRDefault="008D6FB8">
            <w:pPr>
              <w:rPr>
                <w:rFonts w:eastAsia="Times New Roman"/>
                <w:lang w:val="en-US"/>
              </w:rPr>
            </w:pPr>
            <w:r>
              <w:rPr>
                <w:rFonts w:eastAsia="Times New Roman"/>
                <w:lang w:val="en-US"/>
              </w:rPr>
              <w:t>Indicates the nominal position in a series of the next dose. This is the recommended dose number as per a specified protocol.</w:t>
            </w:r>
          </w:p>
        </w:tc>
      </w:tr>
      <w:tr w:rsidR="00D67926" w14:paraId="0150C77A" w14:textId="77777777">
        <w:trPr>
          <w:divId w:val="1071193860"/>
          <w:tblCellSpacing w:w="15" w:type="dxa"/>
        </w:trPr>
        <w:tc>
          <w:tcPr>
            <w:tcW w:w="0" w:type="auto"/>
            <w:vAlign w:val="center"/>
            <w:hideMark/>
          </w:tcPr>
          <w:p w14:paraId="322AB26D" w14:textId="77777777" w:rsidR="00D67926" w:rsidRDefault="008D6FB8">
            <w:pPr>
              <w:rPr>
                <w:rFonts w:eastAsia="Times New Roman"/>
                <w:lang w:val="en-US"/>
              </w:rPr>
            </w:pPr>
            <w:r>
              <w:rPr>
                <w:rFonts w:eastAsia="Times New Roman"/>
                <w:b/>
                <w:bCs/>
                <w:lang w:val="en-US"/>
              </w:rPr>
              <w:t>ImmunizationRecommendation.recommendation.protocol.description</w:t>
            </w:r>
          </w:p>
        </w:tc>
        <w:tc>
          <w:tcPr>
            <w:tcW w:w="0" w:type="auto"/>
            <w:vAlign w:val="center"/>
            <w:hideMark/>
          </w:tcPr>
          <w:p w14:paraId="2B0BDE02" w14:textId="77777777" w:rsidR="00D67926" w:rsidRDefault="00D67926">
            <w:pPr>
              <w:rPr>
                <w:rFonts w:eastAsia="Times New Roman"/>
                <w:lang w:val="en-US"/>
              </w:rPr>
            </w:pPr>
          </w:p>
        </w:tc>
      </w:tr>
      <w:tr w:rsidR="00D67926" w14:paraId="03D04026" w14:textId="77777777">
        <w:trPr>
          <w:divId w:val="1071193860"/>
          <w:tblCellSpacing w:w="15" w:type="dxa"/>
        </w:trPr>
        <w:tc>
          <w:tcPr>
            <w:tcW w:w="0" w:type="auto"/>
            <w:vAlign w:val="center"/>
            <w:hideMark/>
          </w:tcPr>
          <w:p w14:paraId="130131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C71729" w14:textId="77777777" w:rsidR="00D67926" w:rsidRDefault="008D6FB8">
            <w:pPr>
              <w:rPr>
                <w:rFonts w:eastAsia="Times New Roman"/>
                <w:lang w:val="en-US"/>
              </w:rPr>
            </w:pPr>
            <w:r>
              <w:rPr>
                <w:rFonts w:eastAsia="Times New Roman"/>
                <w:lang w:val="en-US"/>
              </w:rPr>
              <w:t>Protocol details</w:t>
            </w:r>
          </w:p>
        </w:tc>
      </w:tr>
      <w:tr w:rsidR="00D67926" w14:paraId="4F00DEFD" w14:textId="77777777">
        <w:trPr>
          <w:divId w:val="1071193860"/>
          <w:tblCellSpacing w:w="15" w:type="dxa"/>
        </w:trPr>
        <w:tc>
          <w:tcPr>
            <w:tcW w:w="0" w:type="auto"/>
            <w:vAlign w:val="center"/>
            <w:hideMark/>
          </w:tcPr>
          <w:p w14:paraId="6739AF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008BD3" w14:textId="77777777"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14:paraId="50EC0EE8" w14:textId="77777777">
        <w:trPr>
          <w:divId w:val="1071193860"/>
          <w:tblCellSpacing w:w="15" w:type="dxa"/>
        </w:trPr>
        <w:tc>
          <w:tcPr>
            <w:tcW w:w="0" w:type="auto"/>
            <w:vAlign w:val="center"/>
            <w:hideMark/>
          </w:tcPr>
          <w:p w14:paraId="6F7778BB" w14:textId="77777777" w:rsidR="00D67926" w:rsidRDefault="008D6FB8">
            <w:pPr>
              <w:rPr>
                <w:rFonts w:eastAsia="Times New Roman"/>
                <w:lang w:val="en-US"/>
              </w:rPr>
            </w:pPr>
            <w:r>
              <w:rPr>
                <w:rFonts w:eastAsia="Times New Roman"/>
                <w:b/>
                <w:bCs/>
                <w:lang w:val="en-US"/>
              </w:rPr>
              <w:t>ImmunizationRecommendation.recommendation.protocol.authority</w:t>
            </w:r>
          </w:p>
        </w:tc>
        <w:tc>
          <w:tcPr>
            <w:tcW w:w="0" w:type="auto"/>
            <w:vAlign w:val="center"/>
            <w:hideMark/>
          </w:tcPr>
          <w:p w14:paraId="555FA28E" w14:textId="77777777" w:rsidR="00D67926" w:rsidRDefault="00D67926">
            <w:pPr>
              <w:rPr>
                <w:rFonts w:eastAsia="Times New Roman"/>
                <w:lang w:val="en-US"/>
              </w:rPr>
            </w:pPr>
          </w:p>
        </w:tc>
      </w:tr>
      <w:tr w:rsidR="00D67926" w14:paraId="778EC172" w14:textId="77777777">
        <w:trPr>
          <w:divId w:val="1071193860"/>
          <w:tblCellSpacing w:w="15" w:type="dxa"/>
        </w:trPr>
        <w:tc>
          <w:tcPr>
            <w:tcW w:w="0" w:type="auto"/>
            <w:vAlign w:val="center"/>
            <w:hideMark/>
          </w:tcPr>
          <w:p w14:paraId="0B04B4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92FA07" w14:textId="77777777" w:rsidR="00D67926" w:rsidRDefault="008D6FB8">
            <w:pPr>
              <w:rPr>
                <w:rFonts w:eastAsia="Times New Roman"/>
                <w:lang w:val="en-US"/>
              </w:rPr>
            </w:pPr>
            <w:r>
              <w:rPr>
                <w:rFonts w:eastAsia="Times New Roman"/>
                <w:lang w:val="en-US"/>
              </w:rPr>
              <w:t>Who is responsible for protocol</w:t>
            </w:r>
          </w:p>
        </w:tc>
      </w:tr>
      <w:tr w:rsidR="00D67926" w14:paraId="4BDE2DEB" w14:textId="77777777">
        <w:trPr>
          <w:divId w:val="1071193860"/>
          <w:tblCellSpacing w:w="15" w:type="dxa"/>
        </w:trPr>
        <w:tc>
          <w:tcPr>
            <w:tcW w:w="0" w:type="auto"/>
            <w:vAlign w:val="center"/>
            <w:hideMark/>
          </w:tcPr>
          <w:p w14:paraId="3AA029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69B8AA" w14:textId="77777777" w:rsidR="00D67926" w:rsidRDefault="008D6FB8">
            <w:pPr>
              <w:rPr>
                <w:rFonts w:eastAsia="Times New Roman"/>
                <w:lang w:val="en-US"/>
              </w:rPr>
            </w:pPr>
            <w:r>
              <w:rPr>
                <w:rFonts w:eastAsia="Times New Roman"/>
                <w:lang w:val="en-US"/>
              </w:rPr>
              <w:t>Indicates the authority who published the protocol? E.g. ACIP.</w:t>
            </w:r>
          </w:p>
        </w:tc>
      </w:tr>
      <w:tr w:rsidR="00D67926" w14:paraId="64EC53DF" w14:textId="77777777">
        <w:trPr>
          <w:divId w:val="1071193860"/>
          <w:tblCellSpacing w:w="15" w:type="dxa"/>
        </w:trPr>
        <w:tc>
          <w:tcPr>
            <w:tcW w:w="0" w:type="auto"/>
            <w:vAlign w:val="center"/>
            <w:hideMark/>
          </w:tcPr>
          <w:p w14:paraId="25947A3F" w14:textId="77777777" w:rsidR="00D67926" w:rsidRDefault="008D6FB8">
            <w:pPr>
              <w:rPr>
                <w:rFonts w:eastAsia="Times New Roman"/>
                <w:lang w:val="en-US"/>
              </w:rPr>
            </w:pPr>
            <w:r>
              <w:rPr>
                <w:rFonts w:eastAsia="Times New Roman"/>
                <w:b/>
                <w:bCs/>
                <w:lang w:val="en-US"/>
              </w:rPr>
              <w:t>ImmunizationRecommendation.recommendation.protocol.series</w:t>
            </w:r>
          </w:p>
        </w:tc>
        <w:tc>
          <w:tcPr>
            <w:tcW w:w="0" w:type="auto"/>
            <w:vAlign w:val="center"/>
            <w:hideMark/>
          </w:tcPr>
          <w:p w14:paraId="4C228F9D" w14:textId="77777777" w:rsidR="00D67926" w:rsidRDefault="00D67926">
            <w:pPr>
              <w:rPr>
                <w:rFonts w:eastAsia="Times New Roman"/>
                <w:lang w:val="en-US"/>
              </w:rPr>
            </w:pPr>
          </w:p>
        </w:tc>
      </w:tr>
      <w:tr w:rsidR="00D67926" w14:paraId="11F1DEFA" w14:textId="77777777">
        <w:trPr>
          <w:divId w:val="1071193860"/>
          <w:tblCellSpacing w:w="15" w:type="dxa"/>
        </w:trPr>
        <w:tc>
          <w:tcPr>
            <w:tcW w:w="0" w:type="auto"/>
            <w:vAlign w:val="center"/>
            <w:hideMark/>
          </w:tcPr>
          <w:p w14:paraId="595A8A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6EC7C1" w14:textId="77777777" w:rsidR="00D67926" w:rsidRDefault="008D6FB8">
            <w:pPr>
              <w:rPr>
                <w:rFonts w:eastAsia="Times New Roman"/>
                <w:lang w:val="en-US"/>
              </w:rPr>
            </w:pPr>
            <w:r>
              <w:rPr>
                <w:rFonts w:eastAsia="Times New Roman"/>
                <w:lang w:val="en-US"/>
              </w:rPr>
              <w:t>Name of vaccination series</w:t>
            </w:r>
          </w:p>
        </w:tc>
      </w:tr>
      <w:tr w:rsidR="00D67926" w14:paraId="20267545" w14:textId="77777777">
        <w:trPr>
          <w:divId w:val="1071193860"/>
          <w:tblCellSpacing w:w="15" w:type="dxa"/>
        </w:trPr>
        <w:tc>
          <w:tcPr>
            <w:tcW w:w="0" w:type="auto"/>
            <w:vAlign w:val="center"/>
            <w:hideMark/>
          </w:tcPr>
          <w:p w14:paraId="0703E8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FE26E2" w14:textId="77777777" w:rsidR="00D67926" w:rsidRDefault="008D6FB8">
            <w:pPr>
              <w:rPr>
                <w:rFonts w:eastAsia="Times New Roman"/>
                <w:lang w:val="en-US"/>
              </w:rPr>
            </w:pPr>
            <w:r>
              <w:rPr>
                <w:rFonts w:eastAsia="Times New Roman"/>
                <w:lang w:val="en-US"/>
              </w:rPr>
              <w:t xml:space="preserve">One possible path to achieve presumed </w:t>
            </w:r>
            <w:r>
              <w:rPr>
                <w:rFonts w:eastAsia="Times New Roman"/>
                <w:lang w:val="en-US"/>
              </w:rPr>
              <w:lastRenderedPageBreak/>
              <w:t>immunity against a disease - within the context of an authority.</w:t>
            </w:r>
          </w:p>
        </w:tc>
      </w:tr>
      <w:tr w:rsidR="00D67926" w14:paraId="5A84A136" w14:textId="77777777">
        <w:trPr>
          <w:divId w:val="1071193860"/>
          <w:tblCellSpacing w:w="15" w:type="dxa"/>
        </w:trPr>
        <w:tc>
          <w:tcPr>
            <w:tcW w:w="0" w:type="auto"/>
            <w:vAlign w:val="center"/>
            <w:hideMark/>
          </w:tcPr>
          <w:p w14:paraId="7E6DAD08" w14:textId="77777777" w:rsidR="00D67926" w:rsidRDefault="008D6FB8">
            <w:pPr>
              <w:rPr>
                <w:rFonts w:eastAsia="Times New Roman"/>
                <w:lang w:val="en-US"/>
              </w:rPr>
            </w:pPr>
            <w:r>
              <w:rPr>
                <w:rFonts w:eastAsia="Times New Roman"/>
                <w:b/>
                <w:bCs/>
                <w:lang w:val="en-US"/>
              </w:rPr>
              <w:lastRenderedPageBreak/>
              <w:t>ImmunizationRecommendation.recommendation.supportingImmunization</w:t>
            </w:r>
          </w:p>
        </w:tc>
        <w:tc>
          <w:tcPr>
            <w:tcW w:w="0" w:type="auto"/>
            <w:vAlign w:val="center"/>
            <w:hideMark/>
          </w:tcPr>
          <w:p w14:paraId="50940B5C" w14:textId="77777777" w:rsidR="00D67926" w:rsidRDefault="00D67926">
            <w:pPr>
              <w:rPr>
                <w:rFonts w:eastAsia="Times New Roman"/>
                <w:lang w:val="en-US"/>
              </w:rPr>
            </w:pPr>
          </w:p>
        </w:tc>
      </w:tr>
      <w:tr w:rsidR="00D67926" w14:paraId="6C955C11" w14:textId="77777777">
        <w:trPr>
          <w:divId w:val="1071193860"/>
          <w:tblCellSpacing w:w="15" w:type="dxa"/>
        </w:trPr>
        <w:tc>
          <w:tcPr>
            <w:tcW w:w="0" w:type="auto"/>
            <w:vAlign w:val="center"/>
            <w:hideMark/>
          </w:tcPr>
          <w:p w14:paraId="2D2977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E6A003" w14:textId="77777777" w:rsidR="00D67926" w:rsidRDefault="008D6FB8">
            <w:pPr>
              <w:rPr>
                <w:rFonts w:eastAsia="Times New Roman"/>
                <w:lang w:val="en-US"/>
              </w:rPr>
            </w:pPr>
            <w:r>
              <w:rPr>
                <w:rFonts w:eastAsia="Times New Roman"/>
                <w:lang w:val="en-US"/>
              </w:rPr>
              <w:t>Past immunizations supporting recommendation</w:t>
            </w:r>
          </w:p>
        </w:tc>
      </w:tr>
      <w:tr w:rsidR="00D67926" w14:paraId="3C4CAE7F" w14:textId="77777777">
        <w:trPr>
          <w:divId w:val="1071193860"/>
          <w:tblCellSpacing w:w="15" w:type="dxa"/>
        </w:trPr>
        <w:tc>
          <w:tcPr>
            <w:tcW w:w="0" w:type="auto"/>
            <w:vAlign w:val="center"/>
            <w:hideMark/>
          </w:tcPr>
          <w:p w14:paraId="38F9F5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41B86A" w14:textId="77777777" w:rsidR="00D67926" w:rsidRDefault="008D6FB8">
            <w:pPr>
              <w:rPr>
                <w:rFonts w:eastAsia="Times New Roman"/>
                <w:lang w:val="en-US"/>
              </w:rPr>
            </w:pPr>
            <w:r>
              <w:rPr>
                <w:rFonts w:eastAsia="Times New Roman"/>
                <w:lang w:val="en-US"/>
              </w:rPr>
              <w:t>Immunization event history that supports the status and recommendation.</w:t>
            </w:r>
          </w:p>
        </w:tc>
      </w:tr>
      <w:tr w:rsidR="00D67926" w14:paraId="47F6001B" w14:textId="77777777">
        <w:trPr>
          <w:divId w:val="1071193860"/>
          <w:tblCellSpacing w:w="15" w:type="dxa"/>
        </w:trPr>
        <w:tc>
          <w:tcPr>
            <w:tcW w:w="0" w:type="auto"/>
            <w:vAlign w:val="center"/>
            <w:hideMark/>
          </w:tcPr>
          <w:p w14:paraId="64CF1EDE" w14:textId="77777777" w:rsidR="00D67926" w:rsidRDefault="008D6FB8">
            <w:pPr>
              <w:rPr>
                <w:rFonts w:eastAsia="Times New Roman"/>
                <w:lang w:val="en-US"/>
              </w:rPr>
            </w:pPr>
            <w:r>
              <w:rPr>
                <w:rFonts w:eastAsia="Times New Roman"/>
                <w:b/>
                <w:bCs/>
                <w:lang w:val="en-US"/>
              </w:rPr>
              <w:t>ImmunizationRecommendation.recommendation.supportingPatientInformation</w:t>
            </w:r>
          </w:p>
        </w:tc>
        <w:tc>
          <w:tcPr>
            <w:tcW w:w="0" w:type="auto"/>
            <w:vAlign w:val="center"/>
            <w:hideMark/>
          </w:tcPr>
          <w:p w14:paraId="78E01797" w14:textId="77777777" w:rsidR="00D67926" w:rsidRDefault="00D67926">
            <w:pPr>
              <w:rPr>
                <w:rFonts w:eastAsia="Times New Roman"/>
                <w:lang w:val="en-US"/>
              </w:rPr>
            </w:pPr>
          </w:p>
        </w:tc>
      </w:tr>
      <w:tr w:rsidR="00D67926" w14:paraId="7FA334BB" w14:textId="77777777">
        <w:trPr>
          <w:divId w:val="1071193860"/>
          <w:tblCellSpacing w:w="15" w:type="dxa"/>
        </w:trPr>
        <w:tc>
          <w:tcPr>
            <w:tcW w:w="0" w:type="auto"/>
            <w:vAlign w:val="center"/>
            <w:hideMark/>
          </w:tcPr>
          <w:p w14:paraId="436ED6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1CBD9F" w14:textId="77777777" w:rsidR="00D67926" w:rsidRDefault="008D6FB8">
            <w:pPr>
              <w:rPr>
                <w:rFonts w:eastAsia="Times New Roman"/>
                <w:lang w:val="en-US"/>
              </w:rPr>
            </w:pPr>
            <w:r>
              <w:rPr>
                <w:rFonts w:eastAsia="Times New Roman"/>
                <w:lang w:val="en-US"/>
              </w:rPr>
              <w:t>Patient observations supporting recommendation</w:t>
            </w:r>
          </w:p>
        </w:tc>
      </w:tr>
      <w:tr w:rsidR="00D67926" w14:paraId="363C60B3" w14:textId="77777777">
        <w:trPr>
          <w:divId w:val="1071193860"/>
          <w:tblCellSpacing w:w="15" w:type="dxa"/>
        </w:trPr>
        <w:tc>
          <w:tcPr>
            <w:tcW w:w="0" w:type="auto"/>
            <w:vAlign w:val="center"/>
            <w:hideMark/>
          </w:tcPr>
          <w:p w14:paraId="332ADE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96475D" w14:textId="77777777" w:rsidR="00D67926" w:rsidRDefault="008D6FB8">
            <w:pPr>
              <w:rPr>
                <w:rFonts w:eastAsia="Times New Roman"/>
                <w:lang w:val="en-US"/>
              </w:rPr>
            </w:pPr>
            <w:r>
              <w:rPr>
                <w:rFonts w:eastAsia="Times New Roman"/>
                <w:lang w:val="en-US"/>
              </w:rPr>
              <w:t xml:space="preserve">Patient Information that supports the status and recommendation. This includes patient observations, adverse reactions and allergy/intolerance information. </w:t>
            </w:r>
          </w:p>
        </w:tc>
      </w:tr>
    </w:tbl>
    <w:p w14:paraId="4556896B" w14:textId="77777777" w:rsidR="00D67926" w:rsidRDefault="008D6FB8">
      <w:pPr>
        <w:pStyle w:val="Heading1"/>
        <w:divId w:val="1561820924"/>
        <w:rPr>
          <w:rFonts w:eastAsia="Times New Roman"/>
          <w:lang w:val="en-US"/>
        </w:rPr>
      </w:pPr>
      <w:r>
        <w:rPr>
          <w:rFonts w:eastAsia="Times New Roman"/>
          <w:lang w:val="en-US"/>
        </w:rPr>
        <w:t>Security</w:t>
      </w:r>
    </w:p>
    <w:p w14:paraId="23E2B845" w14:textId="77777777" w:rsidR="00D67926" w:rsidRDefault="008D6FB8">
      <w:pPr>
        <w:pStyle w:val="Heading2"/>
        <w:divId w:val="1561820924"/>
        <w:rPr>
          <w:rFonts w:eastAsia="Times New Roman"/>
          <w:lang w:val="en-US"/>
        </w:rPr>
      </w:pPr>
      <w:r>
        <w:rPr>
          <w:rFonts w:eastAsia="Times New Roman"/>
          <w:lang w:val="en-US"/>
        </w:rPr>
        <w:t>http://hl7.org/fhir/StructureDefinition/AuditEvent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14:paraId="3883EEF8" w14:textId="77777777">
        <w:trPr>
          <w:divId w:val="1561820924"/>
          <w:tblCellSpacing w:w="15" w:type="dxa"/>
        </w:trPr>
        <w:tc>
          <w:tcPr>
            <w:tcW w:w="0" w:type="auto"/>
            <w:vAlign w:val="center"/>
            <w:hideMark/>
          </w:tcPr>
          <w:p w14:paraId="4BC40635" w14:textId="77777777" w:rsidR="00D67926" w:rsidRDefault="008D6FB8">
            <w:pPr>
              <w:rPr>
                <w:rFonts w:eastAsia="Times New Roman"/>
                <w:lang w:val="en-US"/>
              </w:rPr>
            </w:pPr>
            <w:r>
              <w:rPr>
                <w:rFonts w:eastAsia="Times New Roman"/>
                <w:b/>
                <w:bCs/>
                <w:lang w:val="en-US"/>
              </w:rPr>
              <w:t>AuditEvent</w:t>
            </w:r>
          </w:p>
        </w:tc>
        <w:tc>
          <w:tcPr>
            <w:tcW w:w="0" w:type="auto"/>
            <w:vAlign w:val="center"/>
            <w:hideMark/>
          </w:tcPr>
          <w:p w14:paraId="3A2F029C" w14:textId="77777777" w:rsidR="00D67926" w:rsidRDefault="008D6FB8">
            <w:pPr>
              <w:rPr>
                <w:rFonts w:eastAsia="Times New Roman"/>
                <w:lang w:val="en-US"/>
              </w:rPr>
            </w:pPr>
            <w:r>
              <w:rPr>
                <w:rFonts w:eastAsia="Times New Roman"/>
                <w:lang w:val="en-US"/>
              </w:rPr>
              <w:t>Audit Event</w:t>
            </w:r>
          </w:p>
        </w:tc>
      </w:tr>
      <w:tr w:rsidR="00D67926" w14:paraId="3FB12B28" w14:textId="77777777">
        <w:trPr>
          <w:divId w:val="1561820924"/>
          <w:tblCellSpacing w:w="15" w:type="dxa"/>
        </w:trPr>
        <w:tc>
          <w:tcPr>
            <w:tcW w:w="0" w:type="auto"/>
            <w:vAlign w:val="center"/>
            <w:hideMark/>
          </w:tcPr>
          <w:p w14:paraId="387360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56A2D2" w14:textId="77777777" w:rsidR="00D67926" w:rsidRDefault="008D6FB8">
            <w:pPr>
              <w:rPr>
                <w:rFonts w:eastAsia="Times New Roman"/>
                <w:lang w:val="en-US"/>
              </w:rPr>
            </w:pPr>
            <w:r>
              <w:rPr>
                <w:rFonts w:eastAsia="Times New Roman"/>
                <w:lang w:val="en-US"/>
              </w:rPr>
              <w:t>Event record kept for security purposes</w:t>
            </w:r>
          </w:p>
        </w:tc>
      </w:tr>
      <w:tr w:rsidR="00D67926" w14:paraId="3F6FCD9C" w14:textId="77777777">
        <w:trPr>
          <w:divId w:val="1561820924"/>
          <w:tblCellSpacing w:w="15" w:type="dxa"/>
        </w:trPr>
        <w:tc>
          <w:tcPr>
            <w:tcW w:w="0" w:type="auto"/>
            <w:vAlign w:val="center"/>
            <w:hideMark/>
          </w:tcPr>
          <w:p w14:paraId="0AD16158"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D902F35" w14:textId="77777777" w:rsidR="00D67926" w:rsidRDefault="008D6FB8">
            <w:pPr>
              <w:rPr>
                <w:rFonts w:eastAsia="Times New Roman"/>
                <w:lang w:val="en-US"/>
              </w:rPr>
            </w:pPr>
            <w:r>
              <w:rPr>
                <w:rFonts w:eastAsia="Times New Roman"/>
                <w:lang w:val="en-US"/>
              </w:rPr>
              <w:t xml:space="preserve">A record of an event made for purposes of maintaining a security log. Typical uses include detection of intrusion attempts and monitoring for inappropriate usage. </w:t>
            </w:r>
          </w:p>
        </w:tc>
      </w:tr>
      <w:tr w:rsidR="00D67926" w14:paraId="51126576" w14:textId="77777777">
        <w:trPr>
          <w:divId w:val="1561820924"/>
          <w:tblCellSpacing w:w="15" w:type="dxa"/>
        </w:trPr>
        <w:tc>
          <w:tcPr>
            <w:tcW w:w="0" w:type="auto"/>
            <w:vAlign w:val="center"/>
            <w:hideMark/>
          </w:tcPr>
          <w:p w14:paraId="3F2FACD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306A5C6" w14:textId="77777777" w:rsidR="00D67926" w:rsidRDefault="008D6FB8">
            <w:pPr>
              <w:rPr>
                <w:rFonts w:eastAsia="Times New Roman"/>
                <w:lang w:val="en-US"/>
              </w:rPr>
            </w:pPr>
            <w:r>
              <w:rPr>
                <w:rFonts w:eastAsia="Times New Roman"/>
                <w:lang w:val="en-US"/>
              </w:rPr>
              <w:t>Based on ATNA (RFC 3881).</w:t>
            </w:r>
          </w:p>
        </w:tc>
      </w:tr>
      <w:tr w:rsidR="00D67926" w14:paraId="7ED6169B" w14:textId="77777777">
        <w:trPr>
          <w:divId w:val="1561820924"/>
          <w:tblCellSpacing w:w="15" w:type="dxa"/>
        </w:trPr>
        <w:tc>
          <w:tcPr>
            <w:tcW w:w="0" w:type="auto"/>
            <w:vAlign w:val="center"/>
            <w:hideMark/>
          </w:tcPr>
          <w:p w14:paraId="49CB331D" w14:textId="77777777" w:rsidR="00D67926" w:rsidRDefault="008D6FB8">
            <w:pPr>
              <w:rPr>
                <w:rFonts w:eastAsia="Times New Roman"/>
                <w:lang w:val="en-US"/>
              </w:rPr>
            </w:pPr>
            <w:r>
              <w:rPr>
                <w:rFonts w:eastAsia="Times New Roman"/>
                <w:b/>
                <w:bCs/>
                <w:lang w:val="en-US"/>
              </w:rPr>
              <w:t>AuditEvent.event</w:t>
            </w:r>
          </w:p>
        </w:tc>
        <w:tc>
          <w:tcPr>
            <w:tcW w:w="0" w:type="auto"/>
            <w:vAlign w:val="center"/>
            <w:hideMark/>
          </w:tcPr>
          <w:p w14:paraId="1374B1CF" w14:textId="77777777" w:rsidR="00D67926" w:rsidRDefault="00D67926">
            <w:pPr>
              <w:rPr>
                <w:rFonts w:eastAsia="Times New Roman"/>
                <w:lang w:val="en-US"/>
              </w:rPr>
            </w:pPr>
          </w:p>
        </w:tc>
      </w:tr>
      <w:tr w:rsidR="00D67926" w14:paraId="37C04DE1" w14:textId="77777777">
        <w:trPr>
          <w:divId w:val="1561820924"/>
          <w:tblCellSpacing w:w="15" w:type="dxa"/>
        </w:trPr>
        <w:tc>
          <w:tcPr>
            <w:tcW w:w="0" w:type="auto"/>
            <w:vAlign w:val="center"/>
            <w:hideMark/>
          </w:tcPr>
          <w:p w14:paraId="762E32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4C35FE" w14:textId="77777777" w:rsidR="00D67926" w:rsidRDefault="008D6FB8">
            <w:pPr>
              <w:rPr>
                <w:rFonts w:eastAsia="Times New Roman"/>
                <w:lang w:val="en-US"/>
              </w:rPr>
            </w:pPr>
            <w:r>
              <w:rPr>
                <w:rFonts w:eastAsia="Times New Roman"/>
                <w:lang w:val="en-US"/>
              </w:rPr>
              <w:t>What was done</w:t>
            </w:r>
          </w:p>
        </w:tc>
      </w:tr>
      <w:tr w:rsidR="00D67926" w14:paraId="6DD5193F" w14:textId="77777777">
        <w:trPr>
          <w:divId w:val="1561820924"/>
          <w:tblCellSpacing w:w="15" w:type="dxa"/>
        </w:trPr>
        <w:tc>
          <w:tcPr>
            <w:tcW w:w="0" w:type="auto"/>
            <w:vAlign w:val="center"/>
            <w:hideMark/>
          </w:tcPr>
          <w:p w14:paraId="67788D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CDBCEA" w14:textId="77777777" w:rsidR="00D67926" w:rsidRDefault="008D6FB8">
            <w:pPr>
              <w:rPr>
                <w:rFonts w:eastAsia="Times New Roman"/>
                <w:lang w:val="en-US"/>
              </w:rPr>
            </w:pPr>
            <w:r>
              <w:rPr>
                <w:rFonts w:eastAsia="Times New Roman"/>
                <w:lang w:val="en-US"/>
              </w:rPr>
              <w:t>Identifies the name, action type, time, and disposition of the audited event.</w:t>
            </w:r>
          </w:p>
        </w:tc>
      </w:tr>
      <w:tr w:rsidR="00D67926" w14:paraId="584EF59D" w14:textId="77777777">
        <w:trPr>
          <w:divId w:val="1561820924"/>
          <w:tblCellSpacing w:w="15" w:type="dxa"/>
        </w:trPr>
        <w:tc>
          <w:tcPr>
            <w:tcW w:w="0" w:type="auto"/>
            <w:vAlign w:val="center"/>
            <w:hideMark/>
          </w:tcPr>
          <w:p w14:paraId="2336879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FC6F83" w14:textId="77777777" w:rsidR="00D67926" w:rsidRDefault="008D6FB8">
            <w:pPr>
              <w:rPr>
                <w:rFonts w:eastAsia="Times New Roman"/>
                <w:lang w:val="en-US"/>
              </w:rPr>
            </w:pPr>
            <w:r>
              <w:rPr>
                <w:rFonts w:eastAsia="Times New Roman"/>
                <w:lang w:val="en-US"/>
              </w:rPr>
              <w:t>The event must be identified.</w:t>
            </w:r>
          </w:p>
        </w:tc>
      </w:tr>
      <w:tr w:rsidR="00D67926" w14:paraId="071BE195" w14:textId="77777777">
        <w:trPr>
          <w:divId w:val="1561820924"/>
          <w:tblCellSpacing w:w="15" w:type="dxa"/>
        </w:trPr>
        <w:tc>
          <w:tcPr>
            <w:tcW w:w="0" w:type="auto"/>
            <w:vAlign w:val="center"/>
            <w:hideMark/>
          </w:tcPr>
          <w:p w14:paraId="68318025" w14:textId="77777777" w:rsidR="00D67926" w:rsidRDefault="008D6FB8">
            <w:pPr>
              <w:rPr>
                <w:rFonts w:eastAsia="Times New Roman"/>
                <w:lang w:val="en-US"/>
              </w:rPr>
            </w:pPr>
            <w:r>
              <w:rPr>
                <w:rFonts w:eastAsia="Times New Roman"/>
                <w:b/>
                <w:bCs/>
                <w:lang w:val="en-US"/>
              </w:rPr>
              <w:t>AuditEvent.event.type</w:t>
            </w:r>
          </w:p>
        </w:tc>
        <w:tc>
          <w:tcPr>
            <w:tcW w:w="0" w:type="auto"/>
            <w:vAlign w:val="center"/>
            <w:hideMark/>
          </w:tcPr>
          <w:p w14:paraId="4E0DEBCC" w14:textId="77777777" w:rsidR="00D67926" w:rsidRDefault="00D67926">
            <w:pPr>
              <w:rPr>
                <w:rFonts w:eastAsia="Times New Roman"/>
                <w:lang w:val="en-US"/>
              </w:rPr>
            </w:pPr>
          </w:p>
        </w:tc>
      </w:tr>
      <w:tr w:rsidR="00D67926" w14:paraId="3E95A795" w14:textId="77777777">
        <w:trPr>
          <w:divId w:val="1561820924"/>
          <w:tblCellSpacing w:w="15" w:type="dxa"/>
        </w:trPr>
        <w:tc>
          <w:tcPr>
            <w:tcW w:w="0" w:type="auto"/>
            <w:vAlign w:val="center"/>
            <w:hideMark/>
          </w:tcPr>
          <w:p w14:paraId="53A9B6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DA37A6" w14:textId="77777777" w:rsidR="00D67926" w:rsidRDefault="008D6FB8">
            <w:pPr>
              <w:rPr>
                <w:rFonts w:eastAsia="Times New Roman"/>
                <w:lang w:val="en-US"/>
              </w:rPr>
            </w:pPr>
            <w:r>
              <w:rPr>
                <w:rFonts w:eastAsia="Times New Roman"/>
                <w:lang w:val="en-US"/>
              </w:rPr>
              <w:t>Type/identifier of event</w:t>
            </w:r>
          </w:p>
        </w:tc>
      </w:tr>
      <w:tr w:rsidR="00D67926" w14:paraId="3928F89F" w14:textId="77777777">
        <w:trPr>
          <w:divId w:val="1561820924"/>
          <w:tblCellSpacing w:w="15" w:type="dxa"/>
        </w:trPr>
        <w:tc>
          <w:tcPr>
            <w:tcW w:w="0" w:type="auto"/>
            <w:vAlign w:val="center"/>
            <w:hideMark/>
          </w:tcPr>
          <w:p w14:paraId="0E4AD5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EE39B6" w14:textId="77777777" w:rsidR="00D67926" w:rsidRDefault="008D6FB8">
            <w:pPr>
              <w:rPr>
                <w:rFonts w:eastAsia="Times New Roman"/>
                <w:lang w:val="en-US"/>
              </w:rPr>
            </w:pPr>
            <w:r>
              <w:rPr>
                <w:rFonts w:eastAsia="Times New Roman"/>
                <w:lang w:val="en-US"/>
              </w:rPr>
              <w:t>Identifier for a family of the event.</w:t>
            </w:r>
          </w:p>
        </w:tc>
      </w:tr>
      <w:tr w:rsidR="00D67926" w14:paraId="7E2CECF9" w14:textId="77777777">
        <w:trPr>
          <w:divId w:val="1561820924"/>
          <w:tblCellSpacing w:w="15" w:type="dxa"/>
        </w:trPr>
        <w:tc>
          <w:tcPr>
            <w:tcW w:w="0" w:type="auto"/>
            <w:vAlign w:val="center"/>
            <w:hideMark/>
          </w:tcPr>
          <w:p w14:paraId="73D6CF1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2D48632" w14:textId="77777777" w:rsidR="00D67926" w:rsidRDefault="008D6FB8">
            <w:pPr>
              <w:rPr>
                <w:rFonts w:eastAsia="Times New Roman"/>
                <w:lang w:val="en-US"/>
              </w:rPr>
            </w:pPr>
            <w:r>
              <w:rPr>
                <w:rFonts w:eastAsia="Times New Roman"/>
                <w:lang w:val="en-US"/>
              </w:rPr>
              <w:t>e.g., a menu item, program, rule, policy, function code, application name or URL. It identifies the performed function.</w:t>
            </w:r>
          </w:p>
        </w:tc>
      </w:tr>
      <w:tr w:rsidR="00D67926" w14:paraId="2B017DE6" w14:textId="77777777">
        <w:trPr>
          <w:divId w:val="1561820924"/>
          <w:tblCellSpacing w:w="15" w:type="dxa"/>
        </w:trPr>
        <w:tc>
          <w:tcPr>
            <w:tcW w:w="0" w:type="auto"/>
            <w:vAlign w:val="center"/>
            <w:hideMark/>
          </w:tcPr>
          <w:p w14:paraId="1C8C113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7DD92D" w14:textId="77777777" w:rsidR="00D67926" w:rsidRDefault="008D6FB8">
            <w:pPr>
              <w:rPr>
                <w:rFonts w:eastAsia="Times New Roman"/>
                <w:lang w:val="en-US"/>
              </w:rPr>
            </w:pPr>
            <w:r>
              <w:rPr>
                <w:rFonts w:eastAsia="Times New Roman"/>
                <w:lang w:val="en-US"/>
              </w:rPr>
              <w:t xml:space="preserve">This identifies the performed function. For "Execute" Event Action Code audit records, this identifies the application function performed. </w:t>
            </w:r>
          </w:p>
        </w:tc>
      </w:tr>
      <w:tr w:rsidR="00D67926" w14:paraId="688BBAC1" w14:textId="77777777">
        <w:trPr>
          <w:divId w:val="1561820924"/>
          <w:tblCellSpacing w:w="15" w:type="dxa"/>
        </w:trPr>
        <w:tc>
          <w:tcPr>
            <w:tcW w:w="0" w:type="auto"/>
            <w:vAlign w:val="center"/>
            <w:hideMark/>
          </w:tcPr>
          <w:p w14:paraId="73479F4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DB5F52E" w14:textId="77777777" w:rsidR="00D67926" w:rsidRDefault="008D6FB8">
            <w:pPr>
              <w:rPr>
                <w:rFonts w:eastAsia="Times New Roman"/>
                <w:lang w:val="en-US"/>
              </w:rPr>
            </w:pPr>
            <w:r>
              <w:rPr>
                <w:rFonts w:eastAsia="Times New Roman"/>
                <w:lang w:val="en-US"/>
              </w:rPr>
              <w:t>Type of event</w:t>
            </w:r>
          </w:p>
        </w:tc>
      </w:tr>
      <w:tr w:rsidR="00D67926" w14:paraId="38B11461" w14:textId="77777777">
        <w:trPr>
          <w:divId w:val="1561820924"/>
          <w:tblCellSpacing w:w="15" w:type="dxa"/>
        </w:trPr>
        <w:tc>
          <w:tcPr>
            <w:tcW w:w="0" w:type="auto"/>
            <w:vAlign w:val="center"/>
            <w:hideMark/>
          </w:tcPr>
          <w:p w14:paraId="53885E2C" w14:textId="77777777" w:rsidR="00D67926" w:rsidRDefault="008D6FB8">
            <w:pPr>
              <w:rPr>
                <w:rFonts w:eastAsia="Times New Roman"/>
                <w:lang w:val="en-US"/>
              </w:rPr>
            </w:pPr>
            <w:r>
              <w:rPr>
                <w:rFonts w:eastAsia="Times New Roman"/>
                <w:b/>
                <w:bCs/>
                <w:lang w:val="en-US"/>
              </w:rPr>
              <w:t>AuditEvent.event.subtype</w:t>
            </w:r>
          </w:p>
        </w:tc>
        <w:tc>
          <w:tcPr>
            <w:tcW w:w="0" w:type="auto"/>
            <w:vAlign w:val="center"/>
            <w:hideMark/>
          </w:tcPr>
          <w:p w14:paraId="31919294" w14:textId="77777777" w:rsidR="00D67926" w:rsidRDefault="00D67926">
            <w:pPr>
              <w:rPr>
                <w:rFonts w:eastAsia="Times New Roman"/>
                <w:lang w:val="en-US"/>
              </w:rPr>
            </w:pPr>
          </w:p>
        </w:tc>
      </w:tr>
      <w:tr w:rsidR="00D67926" w14:paraId="082C4349" w14:textId="77777777">
        <w:trPr>
          <w:divId w:val="1561820924"/>
          <w:tblCellSpacing w:w="15" w:type="dxa"/>
        </w:trPr>
        <w:tc>
          <w:tcPr>
            <w:tcW w:w="0" w:type="auto"/>
            <w:vAlign w:val="center"/>
            <w:hideMark/>
          </w:tcPr>
          <w:p w14:paraId="7C6794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AD1C87" w14:textId="77777777" w:rsidR="00D67926" w:rsidRDefault="008D6FB8">
            <w:pPr>
              <w:rPr>
                <w:rFonts w:eastAsia="Times New Roman"/>
                <w:lang w:val="en-US"/>
              </w:rPr>
            </w:pPr>
            <w:r>
              <w:rPr>
                <w:rFonts w:eastAsia="Times New Roman"/>
                <w:lang w:val="en-US"/>
              </w:rPr>
              <w:t>More specific type/id for the event</w:t>
            </w:r>
          </w:p>
        </w:tc>
      </w:tr>
      <w:tr w:rsidR="00D67926" w14:paraId="0D8B1682" w14:textId="77777777">
        <w:trPr>
          <w:divId w:val="1561820924"/>
          <w:tblCellSpacing w:w="15" w:type="dxa"/>
        </w:trPr>
        <w:tc>
          <w:tcPr>
            <w:tcW w:w="0" w:type="auto"/>
            <w:vAlign w:val="center"/>
            <w:hideMark/>
          </w:tcPr>
          <w:p w14:paraId="251DEBA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E594D3" w14:textId="77777777" w:rsidR="00D67926" w:rsidRDefault="008D6FB8">
            <w:pPr>
              <w:rPr>
                <w:rFonts w:eastAsia="Times New Roman"/>
                <w:lang w:val="en-US"/>
              </w:rPr>
            </w:pPr>
            <w:r>
              <w:rPr>
                <w:rFonts w:eastAsia="Times New Roman"/>
                <w:lang w:val="en-US"/>
              </w:rPr>
              <w:t>Identifier for the category of event.</w:t>
            </w:r>
          </w:p>
        </w:tc>
      </w:tr>
      <w:tr w:rsidR="00D67926" w14:paraId="1CDF0343" w14:textId="77777777">
        <w:trPr>
          <w:divId w:val="1561820924"/>
          <w:tblCellSpacing w:w="15" w:type="dxa"/>
        </w:trPr>
        <w:tc>
          <w:tcPr>
            <w:tcW w:w="0" w:type="auto"/>
            <w:vAlign w:val="center"/>
            <w:hideMark/>
          </w:tcPr>
          <w:p w14:paraId="2BEB210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65E5B3C" w14:textId="77777777" w:rsidR="00D67926" w:rsidRDefault="008D6FB8">
            <w:pPr>
              <w:rPr>
                <w:rFonts w:eastAsia="Times New Roman"/>
                <w:lang w:val="en-US"/>
              </w:rPr>
            </w:pPr>
            <w:r>
              <w:rPr>
                <w:rFonts w:eastAsia="Times New Roman"/>
                <w:lang w:val="en-US"/>
              </w:rPr>
              <w:t>This field enables queries of messages by implementation-defined event categories.</w:t>
            </w:r>
          </w:p>
        </w:tc>
      </w:tr>
      <w:tr w:rsidR="00D67926" w14:paraId="21362C22" w14:textId="77777777">
        <w:trPr>
          <w:divId w:val="1561820924"/>
          <w:tblCellSpacing w:w="15" w:type="dxa"/>
        </w:trPr>
        <w:tc>
          <w:tcPr>
            <w:tcW w:w="0" w:type="auto"/>
            <w:vAlign w:val="center"/>
            <w:hideMark/>
          </w:tcPr>
          <w:p w14:paraId="328CDB8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0CFDBF5" w14:textId="77777777" w:rsidR="00D67926" w:rsidRDefault="008D6FB8">
            <w:pPr>
              <w:rPr>
                <w:rFonts w:eastAsia="Times New Roman"/>
                <w:lang w:val="en-US"/>
              </w:rPr>
            </w:pPr>
            <w:r>
              <w:rPr>
                <w:rFonts w:eastAsia="Times New Roman"/>
                <w:lang w:val="en-US"/>
              </w:rPr>
              <w:t>Sub-type of event</w:t>
            </w:r>
          </w:p>
        </w:tc>
      </w:tr>
      <w:tr w:rsidR="00D67926" w14:paraId="4107FC13" w14:textId="77777777">
        <w:trPr>
          <w:divId w:val="1561820924"/>
          <w:tblCellSpacing w:w="15" w:type="dxa"/>
        </w:trPr>
        <w:tc>
          <w:tcPr>
            <w:tcW w:w="0" w:type="auto"/>
            <w:vAlign w:val="center"/>
            <w:hideMark/>
          </w:tcPr>
          <w:p w14:paraId="3647DDEF" w14:textId="77777777" w:rsidR="00D67926" w:rsidRDefault="008D6FB8">
            <w:pPr>
              <w:rPr>
                <w:rFonts w:eastAsia="Times New Roman"/>
                <w:lang w:val="en-US"/>
              </w:rPr>
            </w:pPr>
            <w:r>
              <w:rPr>
                <w:rFonts w:eastAsia="Times New Roman"/>
                <w:b/>
                <w:bCs/>
                <w:lang w:val="en-US"/>
              </w:rPr>
              <w:t>AuditEvent.event.action</w:t>
            </w:r>
          </w:p>
        </w:tc>
        <w:tc>
          <w:tcPr>
            <w:tcW w:w="0" w:type="auto"/>
            <w:vAlign w:val="center"/>
            <w:hideMark/>
          </w:tcPr>
          <w:p w14:paraId="7E19DB88" w14:textId="77777777" w:rsidR="00D67926" w:rsidRDefault="00D67926">
            <w:pPr>
              <w:rPr>
                <w:rFonts w:eastAsia="Times New Roman"/>
                <w:lang w:val="en-US"/>
              </w:rPr>
            </w:pPr>
          </w:p>
        </w:tc>
      </w:tr>
      <w:tr w:rsidR="00D67926" w14:paraId="687EBDAB" w14:textId="77777777">
        <w:trPr>
          <w:divId w:val="1561820924"/>
          <w:tblCellSpacing w:w="15" w:type="dxa"/>
        </w:trPr>
        <w:tc>
          <w:tcPr>
            <w:tcW w:w="0" w:type="auto"/>
            <w:vAlign w:val="center"/>
            <w:hideMark/>
          </w:tcPr>
          <w:p w14:paraId="6A5E2E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2CECA1" w14:textId="77777777" w:rsidR="00D67926" w:rsidRDefault="008D6FB8">
            <w:pPr>
              <w:rPr>
                <w:rFonts w:eastAsia="Times New Roman"/>
                <w:lang w:val="en-US"/>
              </w:rPr>
            </w:pPr>
            <w:r>
              <w:rPr>
                <w:rFonts w:eastAsia="Times New Roman"/>
                <w:lang w:val="en-US"/>
              </w:rPr>
              <w:t>Type of action performed during the event</w:t>
            </w:r>
          </w:p>
        </w:tc>
      </w:tr>
      <w:tr w:rsidR="00D67926" w14:paraId="598B1F1C" w14:textId="77777777">
        <w:trPr>
          <w:divId w:val="1561820924"/>
          <w:tblCellSpacing w:w="15" w:type="dxa"/>
        </w:trPr>
        <w:tc>
          <w:tcPr>
            <w:tcW w:w="0" w:type="auto"/>
            <w:vAlign w:val="center"/>
            <w:hideMark/>
          </w:tcPr>
          <w:p w14:paraId="613F39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8E421C" w14:textId="77777777"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14:paraId="1BECA597" w14:textId="77777777">
        <w:trPr>
          <w:divId w:val="1561820924"/>
          <w:tblCellSpacing w:w="15" w:type="dxa"/>
        </w:trPr>
        <w:tc>
          <w:tcPr>
            <w:tcW w:w="0" w:type="auto"/>
            <w:vAlign w:val="center"/>
            <w:hideMark/>
          </w:tcPr>
          <w:p w14:paraId="4935677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0CE0D9B" w14:textId="77777777" w:rsidR="00D67926" w:rsidRDefault="008D6FB8">
            <w:pPr>
              <w:rPr>
                <w:rFonts w:eastAsia="Times New Roman"/>
                <w:lang w:val="en-US"/>
              </w:rPr>
            </w:pPr>
            <w:r>
              <w:rPr>
                <w:rFonts w:eastAsia="Times New Roman"/>
                <w:lang w:val="en-US"/>
              </w:rPr>
              <w:t>This broadly indicates what kind of action was done on the Participant Object.</w:t>
            </w:r>
          </w:p>
        </w:tc>
      </w:tr>
      <w:tr w:rsidR="00D67926" w14:paraId="72FF8247" w14:textId="77777777">
        <w:trPr>
          <w:divId w:val="1561820924"/>
          <w:tblCellSpacing w:w="15" w:type="dxa"/>
        </w:trPr>
        <w:tc>
          <w:tcPr>
            <w:tcW w:w="0" w:type="auto"/>
            <w:vAlign w:val="center"/>
            <w:hideMark/>
          </w:tcPr>
          <w:p w14:paraId="609940C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2564770" w14:textId="77777777"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14:paraId="4E967F46" w14:textId="77777777">
        <w:trPr>
          <w:divId w:val="1561820924"/>
          <w:tblCellSpacing w:w="15" w:type="dxa"/>
        </w:trPr>
        <w:tc>
          <w:tcPr>
            <w:tcW w:w="0" w:type="auto"/>
            <w:vAlign w:val="center"/>
            <w:hideMark/>
          </w:tcPr>
          <w:p w14:paraId="4F35E1E4" w14:textId="77777777" w:rsidR="00D67926" w:rsidRDefault="008D6FB8">
            <w:pPr>
              <w:rPr>
                <w:rFonts w:eastAsia="Times New Roman"/>
                <w:lang w:val="en-US"/>
              </w:rPr>
            </w:pPr>
            <w:r>
              <w:rPr>
                <w:rFonts w:eastAsia="Times New Roman"/>
                <w:b/>
                <w:bCs/>
                <w:lang w:val="en-US"/>
              </w:rPr>
              <w:t>AuditEvent.event.dateTime</w:t>
            </w:r>
          </w:p>
        </w:tc>
        <w:tc>
          <w:tcPr>
            <w:tcW w:w="0" w:type="auto"/>
            <w:vAlign w:val="center"/>
            <w:hideMark/>
          </w:tcPr>
          <w:p w14:paraId="6127CAA8" w14:textId="77777777" w:rsidR="00D67926" w:rsidRDefault="00D67926">
            <w:pPr>
              <w:rPr>
                <w:rFonts w:eastAsia="Times New Roman"/>
                <w:lang w:val="en-US"/>
              </w:rPr>
            </w:pPr>
          </w:p>
        </w:tc>
      </w:tr>
      <w:tr w:rsidR="00D67926" w14:paraId="1EFA2C96" w14:textId="77777777">
        <w:trPr>
          <w:divId w:val="1561820924"/>
          <w:tblCellSpacing w:w="15" w:type="dxa"/>
        </w:trPr>
        <w:tc>
          <w:tcPr>
            <w:tcW w:w="0" w:type="auto"/>
            <w:vAlign w:val="center"/>
            <w:hideMark/>
          </w:tcPr>
          <w:p w14:paraId="7E9D7E0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F83445" w14:textId="77777777" w:rsidR="00D67926" w:rsidRDefault="008D6FB8">
            <w:pPr>
              <w:rPr>
                <w:rFonts w:eastAsia="Times New Roman"/>
                <w:lang w:val="en-US"/>
              </w:rPr>
            </w:pPr>
            <w:r>
              <w:rPr>
                <w:rFonts w:eastAsia="Times New Roman"/>
                <w:lang w:val="en-US"/>
              </w:rPr>
              <w:t>Time when the event occurred on source</w:t>
            </w:r>
          </w:p>
        </w:tc>
      </w:tr>
      <w:tr w:rsidR="00D67926" w14:paraId="6D164E3E" w14:textId="77777777">
        <w:trPr>
          <w:divId w:val="1561820924"/>
          <w:tblCellSpacing w:w="15" w:type="dxa"/>
        </w:trPr>
        <w:tc>
          <w:tcPr>
            <w:tcW w:w="0" w:type="auto"/>
            <w:vAlign w:val="center"/>
            <w:hideMark/>
          </w:tcPr>
          <w:p w14:paraId="7E8D312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A3D45B" w14:textId="77777777" w:rsidR="00D67926" w:rsidRDefault="008D6FB8">
            <w:pPr>
              <w:rPr>
                <w:rFonts w:eastAsia="Times New Roman"/>
                <w:lang w:val="en-US"/>
              </w:rPr>
            </w:pPr>
            <w:r>
              <w:rPr>
                <w:rFonts w:eastAsia="Times New Roman"/>
                <w:lang w:val="en-US"/>
              </w:rPr>
              <w:t>The time when the event occurred on the source.</w:t>
            </w:r>
          </w:p>
        </w:tc>
      </w:tr>
      <w:tr w:rsidR="00D67926" w14:paraId="5C6566C3" w14:textId="77777777">
        <w:trPr>
          <w:divId w:val="1561820924"/>
          <w:tblCellSpacing w:w="15" w:type="dxa"/>
        </w:trPr>
        <w:tc>
          <w:tcPr>
            <w:tcW w:w="0" w:type="auto"/>
            <w:vAlign w:val="center"/>
            <w:hideMark/>
          </w:tcPr>
          <w:p w14:paraId="0BC4A0A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53F186" w14:textId="77777777" w:rsidR="00D67926" w:rsidRDefault="008D6FB8">
            <w:pPr>
              <w:rPr>
                <w:rFonts w:eastAsia="Times New Roman"/>
                <w:lang w:val="en-US"/>
              </w:rPr>
            </w:pPr>
            <w:r>
              <w:rPr>
                <w:rFonts w:eastAsia="Times New Roman"/>
                <w:lang w:val="en-US"/>
              </w:rPr>
              <w:t>In a distributed system, some sort of common time base, e.g., an NTP [RFC1305] server, is a good implementation tactic.</w:t>
            </w:r>
          </w:p>
        </w:tc>
      </w:tr>
      <w:tr w:rsidR="00D67926" w14:paraId="65B4C508" w14:textId="77777777">
        <w:trPr>
          <w:divId w:val="1561820924"/>
          <w:tblCellSpacing w:w="15" w:type="dxa"/>
        </w:trPr>
        <w:tc>
          <w:tcPr>
            <w:tcW w:w="0" w:type="auto"/>
            <w:vAlign w:val="center"/>
            <w:hideMark/>
          </w:tcPr>
          <w:p w14:paraId="392432D0"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CBE2596" w14:textId="77777777" w:rsidR="00D67926" w:rsidRDefault="008D6FB8">
            <w:pPr>
              <w:rPr>
                <w:rFonts w:eastAsia="Times New Roman"/>
                <w:lang w:val="en-US"/>
              </w:rPr>
            </w:pPr>
            <w:r>
              <w:rPr>
                <w:rFonts w:eastAsia="Times New Roman"/>
                <w:lang w:val="en-US"/>
              </w:rPr>
              <w:t xml:space="preserve">This ties an event to a specific date and time. Security audits typically require a consistent time base, e.g., UTC, to eliminate time-zone issues arising from geographical distribution. </w:t>
            </w:r>
          </w:p>
        </w:tc>
      </w:tr>
      <w:tr w:rsidR="00D67926" w14:paraId="20BD3D74" w14:textId="77777777">
        <w:trPr>
          <w:divId w:val="1561820924"/>
          <w:tblCellSpacing w:w="15" w:type="dxa"/>
        </w:trPr>
        <w:tc>
          <w:tcPr>
            <w:tcW w:w="0" w:type="auto"/>
            <w:vAlign w:val="center"/>
            <w:hideMark/>
          </w:tcPr>
          <w:p w14:paraId="62F7A011" w14:textId="77777777" w:rsidR="00D67926" w:rsidRDefault="008D6FB8">
            <w:pPr>
              <w:rPr>
                <w:rFonts w:eastAsia="Times New Roman"/>
                <w:lang w:val="en-US"/>
              </w:rPr>
            </w:pPr>
            <w:r>
              <w:rPr>
                <w:rFonts w:eastAsia="Times New Roman"/>
                <w:b/>
                <w:bCs/>
                <w:lang w:val="en-US"/>
              </w:rPr>
              <w:t>AuditEvent.event.outcome</w:t>
            </w:r>
          </w:p>
        </w:tc>
        <w:tc>
          <w:tcPr>
            <w:tcW w:w="0" w:type="auto"/>
            <w:vAlign w:val="center"/>
            <w:hideMark/>
          </w:tcPr>
          <w:p w14:paraId="50C4960C" w14:textId="77777777" w:rsidR="00D67926" w:rsidRDefault="00D67926">
            <w:pPr>
              <w:rPr>
                <w:rFonts w:eastAsia="Times New Roman"/>
                <w:lang w:val="en-US"/>
              </w:rPr>
            </w:pPr>
          </w:p>
        </w:tc>
      </w:tr>
      <w:tr w:rsidR="00D67926" w14:paraId="4FA55CEE" w14:textId="77777777">
        <w:trPr>
          <w:divId w:val="1561820924"/>
          <w:tblCellSpacing w:w="15" w:type="dxa"/>
        </w:trPr>
        <w:tc>
          <w:tcPr>
            <w:tcW w:w="0" w:type="auto"/>
            <w:vAlign w:val="center"/>
            <w:hideMark/>
          </w:tcPr>
          <w:p w14:paraId="16EB3E9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CE0512" w14:textId="77777777" w:rsidR="00D67926" w:rsidRDefault="008D6FB8">
            <w:pPr>
              <w:rPr>
                <w:rFonts w:eastAsia="Times New Roman"/>
                <w:lang w:val="en-US"/>
              </w:rPr>
            </w:pPr>
            <w:r>
              <w:rPr>
                <w:rFonts w:eastAsia="Times New Roman"/>
                <w:lang w:val="en-US"/>
              </w:rPr>
              <w:t>Whether the event succeeded or failed</w:t>
            </w:r>
          </w:p>
        </w:tc>
      </w:tr>
      <w:tr w:rsidR="00D67926" w14:paraId="0484F548" w14:textId="77777777">
        <w:trPr>
          <w:divId w:val="1561820924"/>
          <w:tblCellSpacing w:w="15" w:type="dxa"/>
        </w:trPr>
        <w:tc>
          <w:tcPr>
            <w:tcW w:w="0" w:type="auto"/>
            <w:vAlign w:val="center"/>
            <w:hideMark/>
          </w:tcPr>
          <w:p w14:paraId="15EAE4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53FFB0" w14:textId="77777777" w:rsidR="00D67926" w:rsidRDefault="008D6FB8">
            <w:pPr>
              <w:rPr>
                <w:rFonts w:eastAsia="Times New Roman"/>
                <w:lang w:val="en-US"/>
              </w:rPr>
            </w:pPr>
            <w:r>
              <w:rPr>
                <w:rFonts w:eastAsia="Times New Roman"/>
                <w:lang w:val="en-US"/>
              </w:rPr>
              <w:t>Indicates whether the event succeeded or failed.</w:t>
            </w:r>
          </w:p>
        </w:tc>
      </w:tr>
      <w:tr w:rsidR="00D67926" w14:paraId="184D49BA" w14:textId="77777777">
        <w:trPr>
          <w:divId w:val="1561820924"/>
          <w:tblCellSpacing w:w="15" w:type="dxa"/>
        </w:trPr>
        <w:tc>
          <w:tcPr>
            <w:tcW w:w="0" w:type="auto"/>
            <w:vAlign w:val="center"/>
            <w:hideMark/>
          </w:tcPr>
          <w:p w14:paraId="7BC285D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094D21B" w14:textId="77777777" w:rsidR="00D67926" w:rsidRDefault="008D6FB8">
            <w:pPr>
              <w:rPr>
                <w:rFonts w:eastAsia="Times New Roman"/>
                <w:lang w:val="en-US"/>
              </w:rPr>
            </w:pPr>
            <w:r>
              <w:rPr>
                <w:rFonts w:eastAsia="Times New Roman"/>
                <w:lang w:val="en-US"/>
              </w:rPr>
              <w:t xml:space="preserve">In some </w:t>
            </w:r>
            <w:proofErr w:type="gramStart"/>
            <w:r>
              <w:rPr>
                <w:rFonts w:eastAsia="Times New Roman"/>
                <w:lang w:val="en-US"/>
              </w:rPr>
              <w:t>cases</w:t>
            </w:r>
            <w:proofErr w:type="gramEnd"/>
            <w:r>
              <w:rPr>
                <w:rFonts w:eastAsia="Times New Roman"/>
                <w:lang w:val="en-US"/>
              </w:rPr>
              <w:t xml:space="preserve"> a "success" may be partial, for example, an incomplete or interrupted transfer of a radiological study. For the purpose of establishing accountability, these distinctions are not relevant. </w:t>
            </w:r>
          </w:p>
        </w:tc>
      </w:tr>
      <w:tr w:rsidR="00D67926" w14:paraId="14BE4A4C" w14:textId="77777777">
        <w:trPr>
          <w:divId w:val="1561820924"/>
          <w:tblCellSpacing w:w="15" w:type="dxa"/>
        </w:trPr>
        <w:tc>
          <w:tcPr>
            <w:tcW w:w="0" w:type="auto"/>
            <w:vAlign w:val="center"/>
            <w:hideMark/>
          </w:tcPr>
          <w:p w14:paraId="6812180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9315609" w14:textId="77777777" w:rsidR="00D67926" w:rsidRDefault="008D6FB8">
            <w:pPr>
              <w:rPr>
                <w:rFonts w:eastAsia="Times New Roman"/>
                <w:lang w:val="en-US"/>
              </w:rPr>
            </w:pPr>
            <w:r>
              <w:rPr>
                <w:rFonts w:eastAsia="Times New Roman"/>
                <w:lang w:val="en-US"/>
              </w:rPr>
              <w:t>Indicates whether the event succeeded or failed</w:t>
            </w:r>
          </w:p>
        </w:tc>
      </w:tr>
      <w:tr w:rsidR="00D67926" w14:paraId="63ED081D" w14:textId="77777777">
        <w:trPr>
          <w:divId w:val="1561820924"/>
          <w:tblCellSpacing w:w="15" w:type="dxa"/>
        </w:trPr>
        <w:tc>
          <w:tcPr>
            <w:tcW w:w="0" w:type="auto"/>
            <w:vAlign w:val="center"/>
            <w:hideMark/>
          </w:tcPr>
          <w:p w14:paraId="633513D5" w14:textId="77777777" w:rsidR="00D67926" w:rsidRDefault="008D6FB8">
            <w:pPr>
              <w:rPr>
                <w:rFonts w:eastAsia="Times New Roman"/>
                <w:lang w:val="en-US"/>
              </w:rPr>
            </w:pPr>
            <w:r>
              <w:rPr>
                <w:rFonts w:eastAsia="Times New Roman"/>
                <w:b/>
                <w:bCs/>
                <w:lang w:val="en-US"/>
              </w:rPr>
              <w:t>AuditEvent.event.outcomeDesc</w:t>
            </w:r>
          </w:p>
        </w:tc>
        <w:tc>
          <w:tcPr>
            <w:tcW w:w="0" w:type="auto"/>
            <w:vAlign w:val="center"/>
            <w:hideMark/>
          </w:tcPr>
          <w:p w14:paraId="0646C480" w14:textId="77777777" w:rsidR="00D67926" w:rsidRDefault="00D67926">
            <w:pPr>
              <w:rPr>
                <w:rFonts w:eastAsia="Times New Roman"/>
                <w:lang w:val="en-US"/>
              </w:rPr>
            </w:pPr>
          </w:p>
        </w:tc>
      </w:tr>
      <w:tr w:rsidR="00D67926" w14:paraId="75E203F8" w14:textId="77777777">
        <w:trPr>
          <w:divId w:val="1561820924"/>
          <w:tblCellSpacing w:w="15" w:type="dxa"/>
        </w:trPr>
        <w:tc>
          <w:tcPr>
            <w:tcW w:w="0" w:type="auto"/>
            <w:vAlign w:val="center"/>
            <w:hideMark/>
          </w:tcPr>
          <w:p w14:paraId="175D21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D7DA63" w14:textId="77777777" w:rsidR="00D67926" w:rsidRDefault="008D6FB8">
            <w:pPr>
              <w:rPr>
                <w:rFonts w:eastAsia="Times New Roman"/>
                <w:lang w:val="en-US"/>
              </w:rPr>
            </w:pPr>
            <w:r>
              <w:rPr>
                <w:rFonts w:eastAsia="Times New Roman"/>
                <w:lang w:val="en-US"/>
              </w:rPr>
              <w:t>Description of the event outcome</w:t>
            </w:r>
          </w:p>
        </w:tc>
      </w:tr>
      <w:tr w:rsidR="00D67926" w14:paraId="2F01BAEC" w14:textId="77777777">
        <w:trPr>
          <w:divId w:val="1561820924"/>
          <w:tblCellSpacing w:w="15" w:type="dxa"/>
        </w:trPr>
        <w:tc>
          <w:tcPr>
            <w:tcW w:w="0" w:type="auto"/>
            <w:vAlign w:val="center"/>
            <w:hideMark/>
          </w:tcPr>
          <w:p w14:paraId="7ABF32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056BB5" w14:textId="77777777" w:rsidR="00D67926" w:rsidRDefault="008D6FB8">
            <w:pPr>
              <w:rPr>
                <w:rFonts w:eastAsia="Times New Roman"/>
                <w:lang w:val="en-US"/>
              </w:rPr>
            </w:pPr>
            <w:r>
              <w:rPr>
                <w:rFonts w:eastAsia="Times New Roman"/>
                <w:lang w:val="en-US"/>
              </w:rPr>
              <w:t>A free text description of the outcome of the event.</w:t>
            </w:r>
          </w:p>
        </w:tc>
      </w:tr>
      <w:tr w:rsidR="00D67926" w14:paraId="3DA92659" w14:textId="77777777">
        <w:trPr>
          <w:divId w:val="1561820924"/>
          <w:tblCellSpacing w:w="15" w:type="dxa"/>
        </w:trPr>
        <w:tc>
          <w:tcPr>
            <w:tcW w:w="0" w:type="auto"/>
            <w:vAlign w:val="center"/>
            <w:hideMark/>
          </w:tcPr>
          <w:p w14:paraId="706CC41A" w14:textId="77777777" w:rsidR="00D67926" w:rsidRDefault="008D6FB8">
            <w:pPr>
              <w:rPr>
                <w:rFonts w:eastAsia="Times New Roman"/>
                <w:lang w:val="en-US"/>
              </w:rPr>
            </w:pPr>
            <w:r>
              <w:rPr>
                <w:rFonts w:eastAsia="Times New Roman"/>
                <w:b/>
                <w:bCs/>
                <w:lang w:val="en-US"/>
              </w:rPr>
              <w:t>AuditEvent.event.purposeOfEvent</w:t>
            </w:r>
          </w:p>
        </w:tc>
        <w:tc>
          <w:tcPr>
            <w:tcW w:w="0" w:type="auto"/>
            <w:vAlign w:val="center"/>
            <w:hideMark/>
          </w:tcPr>
          <w:p w14:paraId="17AC0785" w14:textId="77777777" w:rsidR="00D67926" w:rsidRDefault="00D67926">
            <w:pPr>
              <w:rPr>
                <w:rFonts w:eastAsia="Times New Roman"/>
                <w:lang w:val="en-US"/>
              </w:rPr>
            </w:pPr>
          </w:p>
        </w:tc>
      </w:tr>
      <w:tr w:rsidR="00D67926" w14:paraId="0927C221" w14:textId="77777777">
        <w:trPr>
          <w:divId w:val="1561820924"/>
          <w:tblCellSpacing w:w="15" w:type="dxa"/>
        </w:trPr>
        <w:tc>
          <w:tcPr>
            <w:tcW w:w="0" w:type="auto"/>
            <w:vAlign w:val="center"/>
            <w:hideMark/>
          </w:tcPr>
          <w:p w14:paraId="1D3104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8804A9" w14:textId="77777777" w:rsidR="00D67926" w:rsidRDefault="008D6FB8">
            <w:pPr>
              <w:rPr>
                <w:rFonts w:eastAsia="Times New Roman"/>
                <w:lang w:val="en-US"/>
              </w:rPr>
            </w:pPr>
            <w:r>
              <w:rPr>
                <w:rFonts w:eastAsia="Times New Roman"/>
                <w:lang w:val="en-US"/>
              </w:rPr>
              <w:t>The purposeOfUse of the event</w:t>
            </w:r>
          </w:p>
        </w:tc>
      </w:tr>
      <w:tr w:rsidR="00D67926" w14:paraId="32C89E92" w14:textId="77777777">
        <w:trPr>
          <w:divId w:val="1561820924"/>
          <w:tblCellSpacing w:w="15" w:type="dxa"/>
        </w:trPr>
        <w:tc>
          <w:tcPr>
            <w:tcW w:w="0" w:type="auto"/>
            <w:vAlign w:val="center"/>
            <w:hideMark/>
          </w:tcPr>
          <w:p w14:paraId="554F33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84C6B9" w14:textId="77777777" w:rsidR="00D67926" w:rsidRDefault="008D6FB8">
            <w:pPr>
              <w:rPr>
                <w:rFonts w:eastAsia="Times New Roman"/>
                <w:lang w:val="en-US"/>
              </w:rPr>
            </w:pPr>
            <w:r>
              <w:rPr>
                <w:rFonts w:eastAsia="Times New Roman"/>
                <w:lang w:val="en-US"/>
              </w:rPr>
              <w:t>The purposeOfUse (reason) that was used during the event being recorded.</w:t>
            </w:r>
          </w:p>
        </w:tc>
      </w:tr>
      <w:tr w:rsidR="00D67926" w14:paraId="794090B9" w14:textId="77777777">
        <w:trPr>
          <w:divId w:val="1561820924"/>
          <w:tblCellSpacing w:w="15" w:type="dxa"/>
        </w:trPr>
        <w:tc>
          <w:tcPr>
            <w:tcW w:w="0" w:type="auto"/>
            <w:vAlign w:val="center"/>
            <w:hideMark/>
          </w:tcPr>
          <w:p w14:paraId="5578081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DAB437" w14:textId="77777777" w:rsidR="00D67926" w:rsidRDefault="008D6FB8">
            <w:pPr>
              <w:rPr>
                <w:rFonts w:eastAsia="Times New Roman"/>
                <w:lang w:val="en-US"/>
              </w:rPr>
            </w:pPr>
            <w:r>
              <w:rPr>
                <w:rFonts w:eastAsia="Times New Roman"/>
                <w:lang w:val="en-US"/>
              </w:rPr>
              <w:t xml:space="preserve">Use </w:t>
            </w:r>
            <w:proofErr w:type="gramStart"/>
            <w:r>
              <w:rPr>
                <w:rFonts w:eastAsia="Times New Roman"/>
                <w:lang w:val="en-US"/>
              </w:rPr>
              <w:t>participant.purposeOfUse</w:t>
            </w:r>
            <w:proofErr w:type="gramEnd"/>
            <w:r>
              <w:rPr>
                <w:rFonts w:eastAsia="Times New Roman"/>
                <w:lang w:val="en-US"/>
              </w:rPr>
              <w:t xml:space="preserve"> when you know that is specific to the participant, otherwise use event.purposeOfEvent. (e.g. during a machine-to-machine transfer it might not be obvious to the audit system who caused the event, but it does know why). </w:t>
            </w:r>
          </w:p>
        </w:tc>
      </w:tr>
      <w:tr w:rsidR="00D67926" w14:paraId="6FFCD2EC" w14:textId="77777777">
        <w:trPr>
          <w:divId w:val="1561820924"/>
          <w:tblCellSpacing w:w="15" w:type="dxa"/>
        </w:trPr>
        <w:tc>
          <w:tcPr>
            <w:tcW w:w="0" w:type="auto"/>
            <w:vAlign w:val="center"/>
            <w:hideMark/>
          </w:tcPr>
          <w:p w14:paraId="3CFCF50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F50F611" w14:textId="77777777" w:rsidR="00D67926" w:rsidRDefault="008D6FB8">
            <w:pPr>
              <w:rPr>
                <w:rFonts w:eastAsia="Times New Roman"/>
                <w:lang w:val="en-US"/>
              </w:rPr>
            </w:pPr>
            <w:r>
              <w:rPr>
                <w:rFonts w:eastAsia="Times New Roman"/>
                <w:lang w:val="en-US"/>
              </w:rPr>
              <w:t>The reason the activity took place</w:t>
            </w:r>
          </w:p>
        </w:tc>
      </w:tr>
      <w:tr w:rsidR="00D67926" w14:paraId="4EE167E6" w14:textId="77777777">
        <w:trPr>
          <w:divId w:val="1561820924"/>
          <w:tblCellSpacing w:w="15" w:type="dxa"/>
        </w:trPr>
        <w:tc>
          <w:tcPr>
            <w:tcW w:w="0" w:type="auto"/>
            <w:vAlign w:val="center"/>
            <w:hideMark/>
          </w:tcPr>
          <w:p w14:paraId="5134A563" w14:textId="77777777" w:rsidR="00D67926" w:rsidRDefault="008D6FB8">
            <w:pPr>
              <w:rPr>
                <w:rFonts w:eastAsia="Times New Roman"/>
                <w:lang w:val="en-US"/>
              </w:rPr>
            </w:pPr>
            <w:r>
              <w:rPr>
                <w:rFonts w:eastAsia="Times New Roman"/>
                <w:b/>
                <w:bCs/>
                <w:lang w:val="en-US"/>
              </w:rPr>
              <w:t>AuditEvent.participant</w:t>
            </w:r>
          </w:p>
        </w:tc>
        <w:tc>
          <w:tcPr>
            <w:tcW w:w="0" w:type="auto"/>
            <w:vAlign w:val="center"/>
            <w:hideMark/>
          </w:tcPr>
          <w:p w14:paraId="6BB9B854" w14:textId="77777777" w:rsidR="00D67926" w:rsidRDefault="00D67926">
            <w:pPr>
              <w:rPr>
                <w:rFonts w:eastAsia="Times New Roman"/>
                <w:lang w:val="en-US"/>
              </w:rPr>
            </w:pPr>
          </w:p>
        </w:tc>
      </w:tr>
      <w:tr w:rsidR="00D67926" w14:paraId="349BA2BE" w14:textId="77777777">
        <w:trPr>
          <w:divId w:val="1561820924"/>
          <w:tblCellSpacing w:w="15" w:type="dxa"/>
        </w:trPr>
        <w:tc>
          <w:tcPr>
            <w:tcW w:w="0" w:type="auto"/>
            <w:vAlign w:val="center"/>
            <w:hideMark/>
          </w:tcPr>
          <w:p w14:paraId="385BC6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D2AF4B" w14:textId="77777777" w:rsidR="00D67926" w:rsidRDefault="008D6FB8">
            <w:pPr>
              <w:rPr>
                <w:rFonts w:eastAsia="Times New Roman"/>
                <w:lang w:val="en-US"/>
              </w:rPr>
            </w:pPr>
            <w:r>
              <w:rPr>
                <w:rFonts w:eastAsia="Times New Roman"/>
                <w:lang w:val="en-US"/>
              </w:rPr>
              <w:t>A person, a hardware device or software process</w:t>
            </w:r>
          </w:p>
        </w:tc>
      </w:tr>
      <w:tr w:rsidR="00D67926" w14:paraId="6F040A28" w14:textId="77777777">
        <w:trPr>
          <w:divId w:val="1561820924"/>
          <w:tblCellSpacing w:w="15" w:type="dxa"/>
        </w:trPr>
        <w:tc>
          <w:tcPr>
            <w:tcW w:w="0" w:type="auto"/>
            <w:vAlign w:val="center"/>
            <w:hideMark/>
          </w:tcPr>
          <w:p w14:paraId="51BF2C5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14CCDD" w14:textId="77777777" w:rsidR="00D67926" w:rsidRDefault="008D6FB8">
            <w:pPr>
              <w:rPr>
                <w:rFonts w:eastAsia="Times New Roman"/>
                <w:lang w:val="en-US"/>
              </w:rPr>
            </w:pPr>
            <w:r>
              <w:rPr>
                <w:rFonts w:eastAsia="Times New Roman"/>
                <w:lang w:val="en-US"/>
              </w:rPr>
              <w:t>A person, a hardware device or software process.</w:t>
            </w:r>
          </w:p>
        </w:tc>
      </w:tr>
      <w:tr w:rsidR="00D67926" w14:paraId="10B7D522" w14:textId="77777777">
        <w:trPr>
          <w:divId w:val="1561820924"/>
          <w:tblCellSpacing w:w="15" w:type="dxa"/>
        </w:trPr>
        <w:tc>
          <w:tcPr>
            <w:tcW w:w="0" w:type="auto"/>
            <w:vAlign w:val="center"/>
            <w:hideMark/>
          </w:tcPr>
          <w:p w14:paraId="0906928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2EF69D" w14:textId="77777777" w:rsidR="00D67926" w:rsidRDefault="008D6FB8">
            <w:pPr>
              <w:rPr>
                <w:rFonts w:eastAsia="Times New Roman"/>
                <w:lang w:val="en-US"/>
              </w:rPr>
            </w:pPr>
            <w:r>
              <w:rPr>
                <w:rFonts w:eastAsia="Times New Roman"/>
                <w:lang w:val="en-US"/>
              </w:rPr>
              <w:t xml:space="preserve">There may be more than one user per event, for example, in cases of actions initiated by one user for other users, or in events that involve more than one user, hardware device, or system process. However, only one user may be the initiator/requestor for the event. </w:t>
            </w:r>
          </w:p>
        </w:tc>
      </w:tr>
      <w:tr w:rsidR="00D67926" w14:paraId="5D0C0258" w14:textId="77777777">
        <w:trPr>
          <w:divId w:val="1561820924"/>
          <w:tblCellSpacing w:w="15" w:type="dxa"/>
        </w:trPr>
        <w:tc>
          <w:tcPr>
            <w:tcW w:w="0" w:type="auto"/>
            <w:vAlign w:val="center"/>
            <w:hideMark/>
          </w:tcPr>
          <w:p w14:paraId="777822A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6D5A446" w14:textId="77777777" w:rsidR="00D67926" w:rsidRDefault="008D6FB8">
            <w:pPr>
              <w:rPr>
                <w:rFonts w:eastAsia="Times New Roman"/>
                <w:lang w:val="en-US"/>
              </w:rPr>
            </w:pPr>
            <w:r>
              <w:rPr>
                <w:rFonts w:eastAsia="Times New Roman"/>
                <w:lang w:val="en-US"/>
              </w:rPr>
              <w:t>The event has one or more active participants.</w:t>
            </w:r>
          </w:p>
        </w:tc>
      </w:tr>
      <w:tr w:rsidR="00D67926" w14:paraId="14E63A67" w14:textId="77777777">
        <w:trPr>
          <w:divId w:val="1561820924"/>
          <w:tblCellSpacing w:w="15" w:type="dxa"/>
        </w:trPr>
        <w:tc>
          <w:tcPr>
            <w:tcW w:w="0" w:type="auto"/>
            <w:vAlign w:val="center"/>
            <w:hideMark/>
          </w:tcPr>
          <w:p w14:paraId="30C2DFE8" w14:textId="77777777" w:rsidR="00D67926" w:rsidRDefault="008D6FB8">
            <w:pPr>
              <w:rPr>
                <w:rFonts w:eastAsia="Times New Roman"/>
                <w:lang w:val="en-US"/>
              </w:rPr>
            </w:pPr>
            <w:r>
              <w:rPr>
                <w:rFonts w:eastAsia="Times New Roman"/>
                <w:b/>
                <w:bCs/>
                <w:lang w:val="en-US"/>
              </w:rPr>
              <w:t>AuditEvent.participant.role</w:t>
            </w:r>
          </w:p>
        </w:tc>
        <w:tc>
          <w:tcPr>
            <w:tcW w:w="0" w:type="auto"/>
            <w:vAlign w:val="center"/>
            <w:hideMark/>
          </w:tcPr>
          <w:p w14:paraId="3F149D60" w14:textId="77777777" w:rsidR="00D67926" w:rsidRDefault="00D67926">
            <w:pPr>
              <w:rPr>
                <w:rFonts w:eastAsia="Times New Roman"/>
                <w:lang w:val="en-US"/>
              </w:rPr>
            </w:pPr>
          </w:p>
        </w:tc>
      </w:tr>
      <w:tr w:rsidR="00D67926" w14:paraId="3CF5418F" w14:textId="77777777">
        <w:trPr>
          <w:divId w:val="1561820924"/>
          <w:tblCellSpacing w:w="15" w:type="dxa"/>
        </w:trPr>
        <w:tc>
          <w:tcPr>
            <w:tcW w:w="0" w:type="auto"/>
            <w:vAlign w:val="center"/>
            <w:hideMark/>
          </w:tcPr>
          <w:p w14:paraId="5F5B42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19EF11" w14:textId="77777777" w:rsidR="00D67926" w:rsidRDefault="008D6FB8">
            <w:pPr>
              <w:rPr>
                <w:rFonts w:eastAsia="Times New Roman"/>
                <w:lang w:val="en-US"/>
              </w:rPr>
            </w:pPr>
            <w:r>
              <w:rPr>
                <w:rFonts w:eastAsia="Times New Roman"/>
                <w:lang w:val="en-US"/>
              </w:rPr>
              <w:t>User roles (e.g. local RBAC codes)</w:t>
            </w:r>
          </w:p>
        </w:tc>
      </w:tr>
      <w:tr w:rsidR="00D67926" w14:paraId="41CA2FCB" w14:textId="77777777">
        <w:trPr>
          <w:divId w:val="1561820924"/>
          <w:tblCellSpacing w:w="15" w:type="dxa"/>
        </w:trPr>
        <w:tc>
          <w:tcPr>
            <w:tcW w:w="0" w:type="auto"/>
            <w:vAlign w:val="center"/>
            <w:hideMark/>
          </w:tcPr>
          <w:p w14:paraId="27E0D1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CD6C8C" w14:textId="77777777" w:rsidR="00D67926" w:rsidRDefault="008D6FB8">
            <w:pPr>
              <w:rPr>
                <w:rFonts w:eastAsia="Times New Roman"/>
                <w:lang w:val="en-US"/>
              </w:rPr>
            </w:pPr>
            <w:r>
              <w:rPr>
                <w:rFonts w:eastAsia="Times New Roman"/>
                <w:lang w:val="en-US"/>
              </w:rPr>
              <w:t xml:space="preserve">Specification of the role(s) the user plays when performing the event. Usually the codes used in this element are local codes defined by the role-based </w:t>
            </w:r>
            <w:r>
              <w:rPr>
                <w:rFonts w:eastAsia="Times New Roman"/>
                <w:lang w:val="en-US"/>
              </w:rPr>
              <w:lastRenderedPageBreak/>
              <w:t xml:space="preserve">access control security system used in the local context. </w:t>
            </w:r>
          </w:p>
        </w:tc>
      </w:tr>
      <w:tr w:rsidR="00D67926" w14:paraId="58F73F06" w14:textId="77777777">
        <w:trPr>
          <w:divId w:val="1561820924"/>
          <w:tblCellSpacing w:w="15" w:type="dxa"/>
        </w:trPr>
        <w:tc>
          <w:tcPr>
            <w:tcW w:w="0" w:type="auto"/>
            <w:vAlign w:val="center"/>
            <w:hideMark/>
          </w:tcPr>
          <w:p w14:paraId="04985F2F"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648838C8" w14:textId="77777777" w:rsidR="00D67926" w:rsidRDefault="008D6FB8">
            <w:pPr>
              <w:rPr>
                <w:rFonts w:eastAsia="Times New Roman"/>
                <w:lang w:val="en-US"/>
              </w:rPr>
            </w:pPr>
            <w:r>
              <w:rPr>
                <w:rFonts w:eastAsia="Times New Roman"/>
                <w:lang w:val="en-US"/>
              </w:rPr>
              <w:t xml:space="preserve">This value ties an audited event to a user's role(s). It is an optional value that might be used to group events for analysis by user functional role categories. </w:t>
            </w:r>
          </w:p>
        </w:tc>
      </w:tr>
      <w:tr w:rsidR="00D67926" w14:paraId="2E8F1FA4" w14:textId="77777777">
        <w:trPr>
          <w:divId w:val="1561820924"/>
          <w:tblCellSpacing w:w="15" w:type="dxa"/>
        </w:trPr>
        <w:tc>
          <w:tcPr>
            <w:tcW w:w="0" w:type="auto"/>
            <w:vAlign w:val="center"/>
            <w:hideMark/>
          </w:tcPr>
          <w:p w14:paraId="2039B86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6303A1" w14:textId="77777777" w:rsidR="00D67926" w:rsidRDefault="008D6FB8">
            <w:pPr>
              <w:rPr>
                <w:rFonts w:eastAsia="Times New Roman"/>
                <w:lang w:val="en-US"/>
              </w:rPr>
            </w:pPr>
            <w:r>
              <w:rPr>
                <w:rFonts w:eastAsia="Times New Roman"/>
                <w:lang w:val="en-US"/>
              </w:rPr>
              <w:t>Role(s) the user plays (from RBAC)</w:t>
            </w:r>
          </w:p>
        </w:tc>
      </w:tr>
      <w:tr w:rsidR="00D67926" w14:paraId="32AE08F8" w14:textId="77777777">
        <w:trPr>
          <w:divId w:val="1561820924"/>
          <w:tblCellSpacing w:w="15" w:type="dxa"/>
        </w:trPr>
        <w:tc>
          <w:tcPr>
            <w:tcW w:w="0" w:type="auto"/>
            <w:vAlign w:val="center"/>
            <w:hideMark/>
          </w:tcPr>
          <w:p w14:paraId="43BD9C7C" w14:textId="77777777" w:rsidR="00D67926" w:rsidRDefault="008D6FB8">
            <w:pPr>
              <w:rPr>
                <w:rFonts w:eastAsia="Times New Roman"/>
                <w:lang w:val="en-US"/>
              </w:rPr>
            </w:pPr>
            <w:r>
              <w:rPr>
                <w:rFonts w:eastAsia="Times New Roman"/>
                <w:b/>
                <w:bCs/>
                <w:lang w:val="en-US"/>
              </w:rPr>
              <w:t>AuditEvent.participant.reference</w:t>
            </w:r>
          </w:p>
        </w:tc>
        <w:tc>
          <w:tcPr>
            <w:tcW w:w="0" w:type="auto"/>
            <w:vAlign w:val="center"/>
            <w:hideMark/>
          </w:tcPr>
          <w:p w14:paraId="5C292CF1" w14:textId="77777777" w:rsidR="00D67926" w:rsidRDefault="00D67926">
            <w:pPr>
              <w:rPr>
                <w:rFonts w:eastAsia="Times New Roman"/>
                <w:lang w:val="en-US"/>
              </w:rPr>
            </w:pPr>
          </w:p>
        </w:tc>
      </w:tr>
      <w:tr w:rsidR="00D67926" w14:paraId="3AFF56F3" w14:textId="77777777">
        <w:trPr>
          <w:divId w:val="1561820924"/>
          <w:tblCellSpacing w:w="15" w:type="dxa"/>
        </w:trPr>
        <w:tc>
          <w:tcPr>
            <w:tcW w:w="0" w:type="auto"/>
            <w:vAlign w:val="center"/>
            <w:hideMark/>
          </w:tcPr>
          <w:p w14:paraId="599AEF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EC9AE7" w14:textId="77777777" w:rsidR="00D67926" w:rsidRDefault="008D6FB8">
            <w:pPr>
              <w:rPr>
                <w:rFonts w:eastAsia="Times New Roman"/>
                <w:lang w:val="en-US"/>
              </w:rPr>
            </w:pPr>
            <w:r>
              <w:rPr>
                <w:rFonts w:eastAsia="Times New Roman"/>
                <w:lang w:val="en-US"/>
              </w:rPr>
              <w:t>Direct reference to resource</w:t>
            </w:r>
          </w:p>
        </w:tc>
      </w:tr>
      <w:tr w:rsidR="00D67926" w14:paraId="0EDD39A6" w14:textId="77777777">
        <w:trPr>
          <w:divId w:val="1561820924"/>
          <w:tblCellSpacing w:w="15" w:type="dxa"/>
        </w:trPr>
        <w:tc>
          <w:tcPr>
            <w:tcW w:w="0" w:type="auto"/>
            <w:vAlign w:val="center"/>
            <w:hideMark/>
          </w:tcPr>
          <w:p w14:paraId="70B789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26FDA3" w14:textId="77777777" w:rsidR="00D67926" w:rsidRDefault="008D6FB8">
            <w:pPr>
              <w:rPr>
                <w:rFonts w:eastAsia="Times New Roman"/>
                <w:lang w:val="en-US"/>
              </w:rPr>
            </w:pPr>
            <w:r>
              <w:rPr>
                <w:rFonts w:eastAsia="Times New Roman"/>
                <w:lang w:val="en-US"/>
              </w:rPr>
              <w:t>Direct reference to a resource that identifies the participant.</w:t>
            </w:r>
          </w:p>
        </w:tc>
      </w:tr>
      <w:tr w:rsidR="00D67926" w14:paraId="57BC35D4" w14:textId="77777777">
        <w:trPr>
          <w:divId w:val="1561820924"/>
          <w:tblCellSpacing w:w="15" w:type="dxa"/>
        </w:trPr>
        <w:tc>
          <w:tcPr>
            <w:tcW w:w="0" w:type="auto"/>
            <w:vAlign w:val="center"/>
            <w:hideMark/>
          </w:tcPr>
          <w:p w14:paraId="57F94A3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1A08FE0" w14:textId="77777777" w:rsidR="00D67926" w:rsidRDefault="008D6FB8">
            <w:pPr>
              <w:rPr>
                <w:rFonts w:eastAsia="Times New Roman"/>
                <w:lang w:val="en-US"/>
              </w:rPr>
            </w:pPr>
            <w:r>
              <w:rPr>
                <w:rFonts w:eastAsia="Times New Roman"/>
                <w:lang w:val="en-US"/>
              </w:rPr>
              <w:t>This field ties an audit event to a specific resource.</w:t>
            </w:r>
          </w:p>
        </w:tc>
      </w:tr>
      <w:tr w:rsidR="00D67926" w14:paraId="001E2D63" w14:textId="77777777">
        <w:trPr>
          <w:divId w:val="1561820924"/>
          <w:tblCellSpacing w:w="15" w:type="dxa"/>
        </w:trPr>
        <w:tc>
          <w:tcPr>
            <w:tcW w:w="0" w:type="auto"/>
            <w:vAlign w:val="center"/>
            <w:hideMark/>
          </w:tcPr>
          <w:p w14:paraId="6A69DB5B" w14:textId="77777777" w:rsidR="00D67926" w:rsidRDefault="008D6FB8">
            <w:pPr>
              <w:rPr>
                <w:rFonts w:eastAsia="Times New Roman"/>
                <w:lang w:val="en-US"/>
              </w:rPr>
            </w:pPr>
            <w:r>
              <w:rPr>
                <w:rFonts w:eastAsia="Times New Roman"/>
                <w:b/>
                <w:bCs/>
                <w:lang w:val="en-US"/>
              </w:rPr>
              <w:t>AuditEvent.participant.userId</w:t>
            </w:r>
          </w:p>
        </w:tc>
        <w:tc>
          <w:tcPr>
            <w:tcW w:w="0" w:type="auto"/>
            <w:vAlign w:val="center"/>
            <w:hideMark/>
          </w:tcPr>
          <w:p w14:paraId="7A112DFD" w14:textId="77777777" w:rsidR="00D67926" w:rsidRDefault="00D67926">
            <w:pPr>
              <w:rPr>
                <w:rFonts w:eastAsia="Times New Roman"/>
                <w:lang w:val="en-US"/>
              </w:rPr>
            </w:pPr>
          </w:p>
        </w:tc>
      </w:tr>
      <w:tr w:rsidR="00D67926" w14:paraId="59EDD0A4" w14:textId="77777777">
        <w:trPr>
          <w:divId w:val="1561820924"/>
          <w:tblCellSpacing w:w="15" w:type="dxa"/>
        </w:trPr>
        <w:tc>
          <w:tcPr>
            <w:tcW w:w="0" w:type="auto"/>
            <w:vAlign w:val="center"/>
            <w:hideMark/>
          </w:tcPr>
          <w:p w14:paraId="20BFE6C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059338" w14:textId="77777777" w:rsidR="00D67926" w:rsidRDefault="008D6FB8">
            <w:pPr>
              <w:rPr>
                <w:rFonts w:eastAsia="Times New Roman"/>
                <w:lang w:val="en-US"/>
              </w:rPr>
            </w:pPr>
            <w:r>
              <w:rPr>
                <w:rFonts w:eastAsia="Times New Roman"/>
                <w:lang w:val="en-US"/>
              </w:rPr>
              <w:t>Unique identifier for the user</w:t>
            </w:r>
          </w:p>
        </w:tc>
      </w:tr>
      <w:tr w:rsidR="00D67926" w14:paraId="01C74D04" w14:textId="77777777">
        <w:trPr>
          <w:divId w:val="1561820924"/>
          <w:tblCellSpacing w:w="15" w:type="dxa"/>
        </w:trPr>
        <w:tc>
          <w:tcPr>
            <w:tcW w:w="0" w:type="auto"/>
            <w:vAlign w:val="center"/>
            <w:hideMark/>
          </w:tcPr>
          <w:p w14:paraId="136A02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FABA3B" w14:textId="77777777" w:rsidR="00D67926" w:rsidRDefault="008D6FB8">
            <w:pPr>
              <w:rPr>
                <w:rFonts w:eastAsia="Times New Roman"/>
                <w:lang w:val="en-US"/>
              </w:rPr>
            </w:pPr>
            <w:r>
              <w:rPr>
                <w:rFonts w:eastAsia="Times New Roman"/>
                <w:lang w:val="en-US"/>
              </w:rPr>
              <w:t>Unique identifier for the user actively participating in the event.</w:t>
            </w:r>
          </w:p>
        </w:tc>
      </w:tr>
      <w:tr w:rsidR="00D67926" w14:paraId="73130D54" w14:textId="77777777">
        <w:trPr>
          <w:divId w:val="1561820924"/>
          <w:tblCellSpacing w:w="15" w:type="dxa"/>
        </w:trPr>
        <w:tc>
          <w:tcPr>
            <w:tcW w:w="0" w:type="auto"/>
            <w:vAlign w:val="center"/>
            <w:hideMark/>
          </w:tcPr>
          <w:p w14:paraId="55E255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EED29F" w14:textId="77777777" w:rsidR="00D67926" w:rsidRDefault="008D6FB8">
            <w:pPr>
              <w:rPr>
                <w:rFonts w:eastAsia="Times New Roman"/>
                <w:lang w:val="en-US"/>
              </w:rPr>
            </w:pPr>
            <w:r>
              <w:rPr>
                <w:rFonts w:eastAsia="Times New Roman"/>
                <w:lang w:val="en-US"/>
              </w:rPr>
              <w:t xml:space="preserve">a unique value within the Audit Source ID. For node-based authentication -- where only the system hardware or process, but not a human user, is identified -- User ID would be the node name. </w:t>
            </w:r>
          </w:p>
        </w:tc>
      </w:tr>
      <w:tr w:rsidR="00D67926" w14:paraId="6F5D3C68" w14:textId="77777777">
        <w:trPr>
          <w:divId w:val="1561820924"/>
          <w:tblCellSpacing w:w="15" w:type="dxa"/>
        </w:trPr>
        <w:tc>
          <w:tcPr>
            <w:tcW w:w="0" w:type="auto"/>
            <w:vAlign w:val="center"/>
            <w:hideMark/>
          </w:tcPr>
          <w:p w14:paraId="3CF33B1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A2F9B14" w14:textId="77777777" w:rsidR="00D67926" w:rsidRDefault="008D6FB8">
            <w:pPr>
              <w:rPr>
                <w:rFonts w:eastAsia="Times New Roman"/>
                <w:lang w:val="en-US"/>
              </w:rPr>
            </w:pPr>
            <w:r>
              <w:rPr>
                <w:rFonts w:eastAsia="Times New Roman"/>
                <w:lang w:val="en-US"/>
              </w:rPr>
              <w:t>This field ties an audit event to a specific user.</w:t>
            </w:r>
          </w:p>
        </w:tc>
      </w:tr>
      <w:tr w:rsidR="00D67926" w14:paraId="1A60E2F3" w14:textId="77777777">
        <w:trPr>
          <w:divId w:val="1561820924"/>
          <w:tblCellSpacing w:w="15" w:type="dxa"/>
        </w:trPr>
        <w:tc>
          <w:tcPr>
            <w:tcW w:w="0" w:type="auto"/>
            <w:vAlign w:val="center"/>
            <w:hideMark/>
          </w:tcPr>
          <w:p w14:paraId="66E3626E" w14:textId="77777777" w:rsidR="00D67926" w:rsidRDefault="008D6FB8">
            <w:pPr>
              <w:rPr>
                <w:rFonts w:eastAsia="Times New Roman"/>
                <w:lang w:val="en-US"/>
              </w:rPr>
            </w:pPr>
            <w:r>
              <w:rPr>
                <w:rFonts w:eastAsia="Times New Roman"/>
                <w:b/>
                <w:bCs/>
                <w:lang w:val="en-US"/>
              </w:rPr>
              <w:t>AuditEvent.participant.altId</w:t>
            </w:r>
          </w:p>
        </w:tc>
        <w:tc>
          <w:tcPr>
            <w:tcW w:w="0" w:type="auto"/>
            <w:vAlign w:val="center"/>
            <w:hideMark/>
          </w:tcPr>
          <w:p w14:paraId="3C441185" w14:textId="77777777" w:rsidR="00D67926" w:rsidRDefault="00D67926">
            <w:pPr>
              <w:rPr>
                <w:rFonts w:eastAsia="Times New Roman"/>
                <w:lang w:val="en-US"/>
              </w:rPr>
            </w:pPr>
          </w:p>
        </w:tc>
      </w:tr>
      <w:tr w:rsidR="00D67926" w14:paraId="6821241B" w14:textId="77777777">
        <w:trPr>
          <w:divId w:val="1561820924"/>
          <w:tblCellSpacing w:w="15" w:type="dxa"/>
        </w:trPr>
        <w:tc>
          <w:tcPr>
            <w:tcW w:w="0" w:type="auto"/>
            <w:vAlign w:val="center"/>
            <w:hideMark/>
          </w:tcPr>
          <w:p w14:paraId="11EF50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F50DDA" w14:textId="77777777" w:rsidR="00D67926" w:rsidRDefault="008D6FB8">
            <w:pPr>
              <w:rPr>
                <w:rFonts w:eastAsia="Times New Roman"/>
                <w:lang w:val="en-US"/>
              </w:rPr>
            </w:pPr>
            <w:r>
              <w:rPr>
                <w:rFonts w:eastAsia="Times New Roman"/>
                <w:lang w:val="en-US"/>
              </w:rPr>
              <w:t>Alternative User id e.g. authentication</w:t>
            </w:r>
          </w:p>
        </w:tc>
      </w:tr>
      <w:tr w:rsidR="00D67926" w14:paraId="6F91139E" w14:textId="77777777">
        <w:trPr>
          <w:divId w:val="1561820924"/>
          <w:tblCellSpacing w:w="15" w:type="dxa"/>
        </w:trPr>
        <w:tc>
          <w:tcPr>
            <w:tcW w:w="0" w:type="auto"/>
            <w:vAlign w:val="center"/>
            <w:hideMark/>
          </w:tcPr>
          <w:p w14:paraId="5A731D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46C8C6" w14:textId="77777777" w:rsidR="00D67926" w:rsidRDefault="008D6FB8">
            <w:pPr>
              <w:rPr>
                <w:rFonts w:eastAsia="Times New Roman"/>
                <w:lang w:val="en-US"/>
              </w:rPr>
            </w:pPr>
            <w:r>
              <w:rPr>
                <w:rFonts w:eastAsia="Times New Roman"/>
                <w:lang w:val="en-US"/>
              </w:rPr>
              <w:t xml:space="preserve">Alternative Participant Identifier. For a human, this should be a user identifier text string from authentication system. This identifier would be one known to a common authentication system (e.g., single sign-on), if available. </w:t>
            </w:r>
          </w:p>
        </w:tc>
      </w:tr>
      <w:tr w:rsidR="00D67926" w14:paraId="661D918D" w14:textId="77777777">
        <w:trPr>
          <w:divId w:val="1561820924"/>
          <w:tblCellSpacing w:w="15" w:type="dxa"/>
        </w:trPr>
        <w:tc>
          <w:tcPr>
            <w:tcW w:w="0" w:type="auto"/>
            <w:vAlign w:val="center"/>
            <w:hideMark/>
          </w:tcPr>
          <w:p w14:paraId="2BAA7D6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9891C8" w14:textId="77777777" w:rsidR="00D67926" w:rsidRDefault="008D6FB8">
            <w:pPr>
              <w:rPr>
                <w:rFonts w:eastAsia="Times New Roman"/>
                <w:lang w:val="en-US"/>
              </w:rPr>
            </w:pPr>
            <w:r>
              <w:rPr>
                <w:rFonts w:eastAsia="Times New Roman"/>
                <w:lang w:val="en-US"/>
              </w:rPr>
              <w:t xml:space="preserve">In some </w:t>
            </w:r>
            <w:proofErr w:type="gramStart"/>
            <w:r>
              <w:rPr>
                <w:rFonts w:eastAsia="Times New Roman"/>
                <w:lang w:val="en-US"/>
              </w:rPr>
              <w:t>situations</w:t>
            </w:r>
            <w:proofErr w:type="gramEnd"/>
            <w:r>
              <w:rPr>
                <w:rFonts w:eastAsia="Times New Roman"/>
                <w:lang w:val="en-US"/>
              </w:rPr>
              <w:t xml:space="preserve"> a human user may authenticate with one identity but, to access a specific application system, may use a synonymous identify. For example, some "single sign on" implementations will do this. The alternative identifier would then be the original identify used for authentication, and the User ID is the one known to and used by the application. </w:t>
            </w:r>
          </w:p>
        </w:tc>
      </w:tr>
      <w:tr w:rsidR="00D67926" w14:paraId="04E071F4" w14:textId="77777777">
        <w:trPr>
          <w:divId w:val="1561820924"/>
          <w:tblCellSpacing w:w="15" w:type="dxa"/>
        </w:trPr>
        <w:tc>
          <w:tcPr>
            <w:tcW w:w="0" w:type="auto"/>
            <w:vAlign w:val="center"/>
            <w:hideMark/>
          </w:tcPr>
          <w:p w14:paraId="1765BDA5" w14:textId="77777777" w:rsidR="00D67926" w:rsidRDefault="008D6FB8">
            <w:pPr>
              <w:rPr>
                <w:rFonts w:eastAsia="Times New Roman"/>
                <w:lang w:val="en-US"/>
              </w:rPr>
            </w:pPr>
            <w:r>
              <w:rPr>
                <w:rFonts w:eastAsia="Times New Roman"/>
                <w:b/>
                <w:bCs/>
                <w:lang w:val="en-US"/>
              </w:rPr>
              <w:t>AuditEvent.participant.name</w:t>
            </w:r>
          </w:p>
        </w:tc>
        <w:tc>
          <w:tcPr>
            <w:tcW w:w="0" w:type="auto"/>
            <w:vAlign w:val="center"/>
            <w:hideMark/>
          </w:tcPr>
          <w:p w14:paraId="35291A3D" w14:textId="77777777" w:rsidR="00D67926" w:rsidRDefault="00D67926">
            <w:pPr>
              <w:rPr>
                <w:rFonts w:eastAsia="Times New Roman"/>
                <w:lang w:val="en-US"/>
              </w:rPr>
            </w:pPr>
          </w:p>
        </w:tc>
      </w:tr>
      <w:tr w:rsidR="00D67926" w14:paraId="6BCF90DF" w14:textId="77777777">
        <w:trPr>
          <w:divId w:val="1561820924"/>
          <w:tblCellSpacing w:w="15" w:type="dxa"/>
        </w:trPr>
        <w:tc>
          <w:tcPr>
            <w:tcW w:w="0" w:type="auto"/>
            <w:vAlign w:val="center"/>
            <w:hideMark/>
          </w:tcPr>
          <w:p w14:paraId="31803E5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E33E09" w14:textId="77777777" w:rsidR="00D67926" w:rsidRDefault="008D6FB8">
            <w:pPr>
              <w:rPr>
                <w:rFonts w:eastAsia="Times New Roman"/>
                <w:lang w:val="en-US"/>
              </w:rPr>
            </w:pPr>
            <w:r>
              <w:rPr>
                <w:rFonts w:eastAsia="Times New Roman"/>
                <w:lang w:val="en-US"/>
              </w:rPr>
              <w:t>Human-meaningful name for the user</w:t>
            </w:r>
          </w:p>
        </w:tc>
      </w:tr>
      <w:tr w:rsidR="00D67926" w14:paraId="30DC5C22" w14:textId="77777777">
        <w:trPr>
          <w:divId w:val="1561820924"/>
          <w:tblCellSpacing w:w="15" w:type="dxa"/>
        </w:trPr>
        <w:tc>
          <w:tcPr>
            <w:tcW w:w="0" w:type="auto"/>
            <w:vAlign w:val="center"/>
            <w:hideMark/>
          </w:tcPr>
          <w:p w14:paraId="14F59E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C670A6" w14:textId="77777777" w:rsidR="00D67926" w:rsidRDefault="008D6FB8">
            <w:pPr>
              <w:rPr>
                <w:rFonts w:eastAsia="Times New Roman"/>
                <w:lang w:val="en-US"/>
              </w:rPr>
            </w:pPr>
            <w:r>
              <w:rPr>
                <w:rFonts w:eastAsia="Times New Roman"/>
                <w:lang w:val="en-US"/>
              </w:rPr>
              <w:t>Human-meaningful name for the user.</w:t>
            </w:r>
          </w:p>
        </w:tc>
      </w:tr>
      <w:tr w:rsidR="00D67926" w14:paraId="4D28A068" w14:textId="77777777">
        <w:trPr>
          <w:divId w:val="1561820924"/>
          <w:tblCellSpacing w:w="15" w:type="dxa"/>
        </w:trPr>
        <w:tc>
          <w:tcPr>
            <w:tcW w:w="0" w:type="auto"/>
            <w:vAlign w:val="center"/>
            <w:hideMark/>
          </w:tcPr>
          <w:p w14:paraId="10C7574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A6CDB5F" w14:textId="77777777" w:rsidR="00D67926" w:rsidRDefault="008D6FB8">
            <w:pPr>
              <w:rPr>
                <w:rFonts w:eastAsia="Times New Roman"/>
                <w:lang w:val="en-US"/>
              </w:rPr>
            </w:pPr>
            <w:r>
              <w:rPr>
                <w:rFonts w:eastAsia="Times New Roman"/>
                <w:lang w:val="en-US"/>
              </w:rPr>
              <w:t xml:space="preserve">The User ID and Authorization User ID may be internal or otherwise obscure values. This field assists the auditor in identifying the actual user. </w:t>
            </w:r>
          </w:p>
        </w:tc>
      </w:tr>
      <w:tr w:rsidR="00D67926" w14:paraId="40A818FA" w14:textId="77777777">
        <w:trPr>
          <w:divId w:val="1561820924"/>
          <w:tblCellSpacing w:w="15" w:type="dxa"/>
        </w:trPr>
        <w:tc>
          <w:tcPr>
            <w:tcW w:w="0" w:type="auto"/>
            <w:vAlign w:val="center"/>
            <w:hideMark/>
          </w:tcPr>
          <w:p w14:paraId="2A9E87E7" w14:textId="77777777" w:rsidR="00D67926" w:rsidRDefault="008D6FB8">
            <w:pPr>
              <w:rPr>
                <w:rFonts w:eastAsia="Times New Roman"/>
                <w:lang w:val="en-US"/>
              </w:rPr>
            </w:pPr>
            <w:r>
              <w:rPr>
                <w:rFonts w:eastAsia="Times New Roman"/>
                <w:b/>
                <w:bCs/>
                <w:lang w:val="en-US"/>
              </w:rPr>
              <w:lastRenderedPageBreak/>
              <w:t>AuditEvent.participant.requestor</w:t>
            </w:r>
          </w:p>
        </w:tc>
        <w:tc>
          <w:tcPr>
            <w:tcW w:w="0" w:type="auto"/>
            <w:vAlign w:val="center"/>
            <w:hideMark/>
          </w:tcPr>
          <w:p w14:paraId="1ED085C2" w14:textId="77777777" w:rsidR="00D67926" w:rsidRDefault="00D67926">
            <w:pPr>
              <w:rPr>
                <w:rFonts w:eastAsia="Times New Roman"/>
                <w:lang w:val="en-US"/>
              </w:rPr>
            </w:pPr>
          </w:p>
        </w:tc>
      </w:tr>
      <w:tr w:rsidR="00D67926" w14:paraId="1F8CC3D8" w14:textId="77777777">
        <w:trPr>
          <w:divId w:val="1561820924"/>
          <w:tblCellSpacing w:w="15" w:type="dxa"/>
        </w:trPr>
        <w:tc>
          <w:tcPr>
            <w:tcW w:w="0" w:type="auto"/>
            <w:vAlign w:val="center"/>
            <w:hideMark/>
          </w:tcPr>
          <w:p w14:paraId="0BD2FC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39E180" w14:textId="77777777" w:rsidR="00D67926" w:rsidRDefault="008D6FB8">
            <w:pPr>
              <w:rPr>
                <w:rFonts w:eastAsia="Times New Roman"/>
                <w:lang w:val="en-US"/>
              </w:rPr>
            </w:pPr>
            <w:r>
              <w:rPr>
                <w:rFonts w:eastAsia="Times New Roman"/>
                <w:lang w:val="en-US"/>
              </w:rPr>
              <w:t>Whether user is initiator</w:t>
            </w:r>
          </w:p>
        </w:tc>
      </w:tr>
      <w:tr w:rsidR="00D67926" w14:paraId="66D7CA51" w14:textId="77777777">
        <w:trPr>
          <w:divId w:val="1561820924"/>
          <w:tblCellSpacing w:w="15" w:type="dxa"/>
        </w:trPr>
        <w:tc>
          <w:tcPr>
            <w:tcW w:w="0" w:type="auto"/>
            <w:vAlign w:val="center"/>
            <w:hideMark/>
          </w:tcPr>
          <w:p w14:paraId="7641EE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75735E" w14:textId="77777777" w:rsidR="00D67926" w:rsidRDefault="008D6FB8">
            <w:pPr>
              <w:rPr>
                <w:rFonts w:eastAsia="Times New Roman"/>
                <w:lang w:val="en-US"/>
              </w:rPr>
            </w:pPr>
            <w:r>
              <w:rPr>
                <w:rFonts w:eastAsia="Times New Roman"/>
                <w:lang w:val="en-US"/>
              </w:rPr>
              <w:t>Indicator that the user is or is not the requestor, or initiator, for the event being audited.</w:t>
            </w:r>
          </w:p>
        </w:tc>
      </w:tr>
      <w:tr w:rsidR="00D67926" w14:paraId="60C94AEE" w14:textId="77777777">
        <w:trPr>
          <w:divId w:val="1561820924"/>
          <w:tblCellSpacing w:w="15" w:type="dxa"/>
        </w:trPr>
        <w:tc>
          <w:tcPr>
            <w:tcW w:w="0" w:type="auto"/>
            <w:vAlign w:val="center"/>
            <w:hideMark/>
          </w:tcPr>
          <w:p w14:paraId="7F79783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205BA4F" w14:textId="77777777" w:rsidR="00D67926" w:rsidRDefault="008D6FB8">
            <w:pPr>
              <w:rPr>
                <w:rFonts w:eastAsia="Times New Roman"/>
                <w:lang w:val="en-US"/>
              </w:rPr>
            </w:pPr>
            <w:r>
              <w:rPr>
                <w:rFonts w:eastAsia="Times New Roman"/>
                <w:lang w:val="en-US"/>
              </w:rPr>
              <w:t>There can only be one initiator. If the initiator is not clear, then do not choose any one participant as the initiator.</w:t>
            </w:r>
          </w:p>
        </w:tc>
      </w:tr>
      <w:tr w:rsidR="00D67926" w14:paraId="257ED8E6" w14:textId="77777777">
        <w:trPr>
          <w:divId w:val="1561820924"/>
          <w:tblCellSpacing w:w="15" w:type="dxa"/>
        </w:trPr>
        <w:tc>
          <w:tcPr>
            <w:tcW w:w="0" w:type="auto"/>
            <w:vAlign w:val="center"/>
            <w:hideMark/>
          </w:tcPr>
          <w:p w14:paraId="254C6B6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FC0E0D9" w14:textId="77777777" w:rsidR="00D67926" w:rsidRDefault="008D6FB8">
            <w:pPr>
              <w:rPr>
                <w:rFonts w:eastAsia="Times New Roman"/>
                <w:lang w:val="en-US"/>
              </w:rPr>
            </w:pPr>
            <w:r>
              <w:rPr>
                <w:rFonts w:eastAsia="Times New Roman"/>
                <w:lang w:val="en-US"/>
              </w:rPr>
              <w:t xml:space="preserve">This value is used to distinguish between requestor-users and recipient-users. For example, one person may initiate a report-output to be sent to another user. </w:t>
            </w:r>
          </w:p>
        </w:tc>
      </w:tr>
      <w:tr w:rsidR="00D67926" w14:paraId="3EFD65D2" w14:textId="77777777">
        <w:trPr>
          <w:divId w:val="1561820924"/>
          <w:tblCellSpacing w:w="15" w:type="dxa"/>
        </w:trPr>
        <w:tc>
          <w:tcPr>
            <w:tcW w:w="0" w:type="auto"/>
            <w:vAlign w:val="center"/>
            <w:hideMark/>
          </w:tcPr>
          <w:p w14:paraId="0E53B0F8" w14:textId="77777777" w:rsidR="00D67926" w:rsidRDefault="008D6FB8">
            <w:pPr>
              <w:rPr>
                <w:rFonts w:eastAsia="Times New Roman"/>
                <w:lang w:val="en-US"/>
              </w:rPr>
            </w:pPr>
            <w:r>
              <w:rPr>
                <w:rFonts w:eastAsia="Times New Roman"/>
                <w:b/>
                <w:bCs/>
                <w:lang w:val="en-US"/>
              </w:rPr>
              <w:t>AuditEvent.participant.location</w:t>
            </w:r>
          </w:p>
        </w:tc>
        <w:tc>
          <w:tcPr>
            <w:tcW w:w="0" w:type="auto"/>
            <w:vAlign w:val="center"/>
            <w:hideMark/>
          </w:tcPr>
          <w:p w14:paraId="3BB8E386" w14:textId="77777777" w:rsidR="00D67926" w:rsidRDefault="00D67926">
            <w:pPr>
              <w:rPr>
                <w:rFonts w:eastAsia="Times New Roman"/>
                <w:lang w:val="en-US"/>
              </w:rPr>
            </w:pPr>
          </w:p>
        </w:tc>
      </w:tr>
      <w:tr w:rsidR="00D67926" w14:paraId="7E406001" w14:textId="77777777">
        <w:trPr>
          <w:divId w:val="1561820924"/>
          <w:tblCellSpacing w:w="15" w:type="dxa"/>
        </w:trPr>
        <w:tc>
          <w:tcPr>
            <w:tcW w:w="0" w:type="auto"/>
            <w:vAlign w:val="center"/>
            <w:hideMark/>
          </w:tcPr>
          <w:p w14:paraId="1A37F07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111ADC" w14:textId="77777777" w:rsidR="00D67926" w:rsidRDefault="008D6FB8">
            <w:pPr>
              <w:rPr>
                <w:rFonts w:eastAsia="Times New Roman"/>
                <w:lang w:val="en-US"/>
              </w:rPr>
            </w:pPr>
            <w:r>
              <w:rPr>
                <w:rFonts w:eastAsia="Times New Roman"/>
                <w:lang w:val="en-US"/>
              </w:rPr>
              <w:t>Where</w:t>
            </w:r>
          </w:p>
        </w:tc>
      </w:tr>
      <w:tr w:rsidR="00D67926" w14:paraId="5B7CE2B9" w14:textId="77777777">
        <w:trPr>
          <w:divId w:val="1561820924"/>
          <w:tblCellSpacing w:w="15" w:type="dxa"/>
        </w:trPr>
        <w:tc>
          <w:tcPr>
            <w:tcW w:w="0" w:type="auto"/>
            <w:vAlign w:val="center"/>
            <w:hideMark/>
          </w:tcPr>
          <w:p w14:paraId="06B010C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7FA8D6" w14:textId="77777777" w:rsidR="00D67926" w:rsidRDefault="008D6FB8">
            <w:pPr>
              <w:rPr>
                <w:rFonts w:eastAsia="Times New Roman"/>
                <w:lang w:val="en-US"/>
              </w:rPr>
            </w:pPr>
            <w:r>
              <w:rPr>
                <w:rFonts w:eastAsia="Times New Roman"/>
                <w:lang w:val="en-US"/>
              </w:rPr>
              <w:t>Where the event occurred.</w:t>
            </w:r>
          </w:p>
        </w:tc>
      </w:tr>
      <w:tr w:rsidR="00D67926" w14:paraId="17A6E7E4" w14:textId="77777777">
        <w:trPr>
          <w:divId w:val="1561820924"/>
          <w:tblCellSpacing w:w="15" w:type="dxa"/>
        </w:trPr>
        <w:tc>
          <w:tcPr>
            <w:tcW w:w="0" w:type="auto"/>
            <w:vAlign w:val="center"/>
            <w:hideMark/>
          </w:tcPr>
          <w:p w14:paraId="6112A9E6" w14:textId="77777777" w:rsidR="00D67926" w:rsidRDefault="008D6FB8">
            <w:pPr>
              <w:rPr>
                <w:rFonts w:eastAsia="Times New Roman"/>
                <w:lang w:val="en-US"/>
              </w:rPr>
            </w:pPr>
            <w:r>
              <w:rPr>
                <w:rFonts w:eastAsia="Times New Roman"/>
                <w:b/>
                <w:bCs/>
                <w:lang w:val="en-US"/>
              </w:rPr>
              <w:t>AuditEvent.participant.policy</w:t>
            </w:r>
          </w:p>
        </w:tc>
        <w:tc>
          <w:tcPr>
            <w:tcW w:w="0" w:type="auto"/>
            <w:vAlign w:val="center"/>
            <w:hideMark/>
          </w:tcPr>
          <w:p w14:paraId="240CBC77" w14:textId="77777777" w:rsidR="00D67926" w:rsidRDefault="00D67926">
            <w:pPr>
              <w:rPr>
                <w:rFonts w:eastAsia="Times New Roman"/>
                <w:lang w:val="en-US"/>
              </w:rPr>
            </w:pPr>
          </w:p>
        </w:tc>
      </w:tr>
      <w:tr w:rsidR="00D67926" w14:paraId="3C1BFF1E" w14:textId="77777777">
        <w:trPr>
          <w:divId w:val="1561820924"/>
          <w:tblCellSpacing w:w="15" w:type="dxa"/>
        </w:trPr>
        <w:tc>
          <w:tcPr>
            <w:tcW w:w="0" w:type="auto"/>
            <w:vAlign w:val="center"/>
            <w:hideMark/>
          </w:tcPr>
          <w:p w14:paraId="791AD45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501400" w14:textId="77777777" w:rsidR="00D67926" w:rsidRDefault="008D6FB8">
            <w:pPr>
              <w:rPr>
                <w:rFonts w:eastAsia="Times New Roman"/>
                <w:lang w:val="en-US"/>
              </w:rPr>
            </w:pPr>
            <w:r>
              <w:rPr>
                <w:rFonts w:eastAsia="Times New Roman"/>
                <w:lang w:val="en-US"/>
              </w:rPr>
              <w:t>Policy that authorized event</w:t>
            </w:r>
          </w:p>
        </w:tc>
      </w:tr>
      <w:tr w:rsidR="00D67926" w14:paraId="5E0655AA" w14:textId="77777777">
        <w:trPr>
          <w:divId w:val="1561820924"/>
          <w:tblCellSpacing w:w="15" w:type="dxa"/>
        </w:trPr>
        <w:tc>
          <w:tcPr>
            <w:tcW w:w="0" w:type="auto"/>
            <w:vAlign w:val="center"/>
            <w:hideMark/>
          </w:tcPr>
          <w:p w14:paraId="191707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931E83" w14:textId="77777777" w:rsidR="00D67926" w:rsidRDefault="008D6FB8">
            <w:pPr>
              <w:rPr>
                <w:rFonts w:eastAsia="Times New Roman"/>
                <w:lang w:val="en-US"/>
              </w:rPr>
            </w:pPr>
            <w:r>
              <w:rPr>
                <w:rFonts w:eastAsia="Times New Roman"/>
                <w:lang w:val="en-US"/>
              </w:rPr>
              <w:t xml:space="preserve">The policy or plan that authorized the activity being recorded. Typically, a single activity may have multiple applicable policies, such as patient consent, guarantor funding, etc. The policy would also indicate the security token used. </w:t>
            </w:r>
          </w:p>
        </w:tc>
      </w:tr>
      <w:tr w:rsidR="00D67926" w14:paraId="1847E2EB" w14:textId="77777777">
        <w:trPr>
          <w:divId w:val="1561820924"/>
          <w:tblCellSpacing w:w="15" w:type="dxa"/>
        </w:trPr>
        <w:tc>
          <w:tcPr>
            <w:tcW w:w="0" w:type="auto"/>
            <w:vAlign w:val="center"/>
            <w:hideMark/>
          </w:tcPr>
          <w:p w14:paraId="34113EF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A85169" w14:textId="77777777"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14:paraId="540813BD" w14:textId="77777777">
        <w:trPr>
          <w:divId w:val="1561820924"/>
          <w:tblCellSpacing w:w="15" w:type="dxa"/>
        </w:trPr>
        <w:tc>
          <w:tcPr>
            <w:tcW w:w="0" w:type="auto"/>
            <w:vAlign w:val="center"/>
            <w:hideMark/>
          </w:tcPr>
          <w:p w14:paraId="18D9069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8DDE787" w14:textId="77777777" w:rsidR="00D67926" w:rsidRDefault="008D6FB8">
            <w:pPr>
              <w:rPr>
                <w:rFonts w:eastAsia="Times New Roman"/>
                <w:lang w:val="en-US"/>
              </w:rPr>
            </w:pPr>
            <w:r>
              <w:rPr>
                <w:rFonts w:eastAsia="Times New Roman"/>
                <w:lang w:val="en-US"/>
              </w:rPr>
              <w:t>This value is used retrospectively to determine the authorization policies.</w:t>
            </w:r>
          </w:p>
        </w:tc>
      </w:tr>
      <w:tr w:rsidR="00D67926" w14:paraId="2382D0C0" w14:textId="77777777">
        <w:trPr>
          <w:divId w:val="1561820924"/>
          <w:tblCellSpacing w:w="15" w:type="dxa"/>
        </w:trPr>
        <w:tc>
          <w:tcPr>
            <w:tcW w:w="0" w:type="auto"/>
            <w:vAlign w:val="center"/>
            <w:hideMark/>
          </w:tcPr>
          <w:p w14:paraId="54EA1080" w14:textId="77777777" w:rsidR="00D67926" w:rsidRDefault="008D6FB8">
            <w:pPr>
              <w:rPr>
                <w:rFonts w:eastAsia="Times New Roman"/>
                <w:lang w:val="en-US"/>
              </w:rPr>
            </w:pPr>
            <w:r>
              <w:rPr>
                <w:rFonts w:eastAsia="Times New Roman"/>
                <w:b/>
                <w:bCs/>
                <w:lang w:val="en-US"/>
              </w:rPr>
              <w:t>AuditEvent.participant.media</w:t>
            </w:r>
          </w:p>
        </w:tc>
        <w:tc>
          <w:tcPr>
            <w:tcW w:w="0" w:type="auto"/>
            <w:vAlign w:val="center"/>
            <w:hideMark/>
          </w:tcPr>
          <w:p w14:paraId="3287EC59" w14:textId="77777777" w:rsidR="00D67926" w:rsidRDefault="00D67926">
            <w:pPr>
              <w:rPr>
                <w:rFonts w:eastAsia="Times New Roman"/>
                <w:lang w:val="en-US"/>
              </w:rPr>
            </w:pPr>
          </w:p>
        </w:tc>
      </w:tr>
      <w:tr w:rsidR="00D67926" w14:paraId="51678E52" w14:textId="77777777">
        <w:trPr>
          <w:divId w:val="1561820924"/>
          <w:tblCellSpacing w:w="15" w:type="dxa"/>
        </w:trPr>
        <w:tc>
          <w:tcPr>
            <w:tcW w:w="0" w:type="auto"/>
            <w:vAlign w:val="center"/>
            <w:hideMark/>
          </w:tcPr>
          <w:p w14:paraId="6C8F14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251370" w14:textId="77777777" w:rsidR="00D67926" w:rsidRDefault="008D6FB8">
            <w:pPr>
              <w:rPr>
                <w:rFonts w:eastAsia="Times New Roman"/>
                <w:lang w:val="en-US"/>
              </w:rPr>
            </w:pPr>
            <w:r>
              <w:rPr>
                <w:rFonts w:eastAsia="Times New Roman"/>
                <w:lang w:val="en-US"/>
              </w:rPr>
              <w:t>Type of media</w:t>
            </w:r>
          </w:p>
        </w:tc>
      </w:tr>
      <w:tr w:rsidR="00D67926" w14:paraId="51FD7037" w14:textId="77777777">
        <w:trPr>
          <w:divId w:val="1561820924"/>
          <w:tblCellSpacing w:w="15" w:type="dxa"/>
        </w:trPr>
        <w:tc>
          <w:tcPr>
            <w:tcW w:w="0" w:type="auto"/>
            <w:vAlign w:val="center"/>
            <w:hideMark/>
          </w:tcPr>
          <w:p w14:paraId="0CCBC9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FBABE0" w14:textId="77777777" w:rsidR="00D67926" w:rsidRDefault="008D6FB8">
            <w:pPr>
              <w:rPr>
                <w:rFonts w:eastAsia="Times New Roman"/>
                <w:lang w:val="en-US"/>
              </w:rPr>
            </w:pPr>
            <w:r>
              <w:rPr>
                <w:rFonts w:eastAsia="Times New Roman"/>
                <w:lang w:val="en-US"/>
              </w:rPr>
              <w:t>Type of media involved. Used when the event is about exporting/importing onto media.</w:t>
            </w:r>
          </w:p>
        </w:tc>
      </w:tr>
      <w:tr w:rsidR="00D67926" w14:paraId="0CB7FC89" w14:textId="77777777">
        <w:trPr>
          <w:divId w:val="1561820924"/>
          <w:tblCellSpacing w:w="15" w:type="dxa"/>
        </w:trPr>
        <w:tc>
          <w:tcPr>
            <w:tcW w:w="0" w:type="auto"/>
            <w:vAlign w:val="center"/>
            <w:hideMark/>
          </w:tcPr>
          <w:p w14:paraId="02C6BE8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883077" w14:textId="77777777" w:rsidR="00D67926" w:rsidRDefault="008D6FB8">
            <w:pPr>
              <w:rPr>
                <w:rFonts w:eastAsia="Times New Roman"/>
                <w:lang w:val="en-US"/>
              </w:rPr>
            </w:pPr>
            <w:r>
              <w:rPr>
                <w:rFonts w:eastAsia="Times New Roman"/>
                <w:lang w:val="en-US"/>
              </w:rPr>
              <w:t xml:space="preserve">Usually, this is used instead of specifying a network address. This field is not used for Media Id (i.e. the serial number of a CD). </w:t>
            </w:r>
          </w:p>
        </w:tc>
      </w:tr>
      <w:tr w:rsidR="00D67926" w14:paraId="2FE675E9" w14:textId="77777777">
        <w:trPr>
          <w:divId w:val="1561820924"/>
          <w:tblCellSpacing w:w="15" w:type="dxa"/>
        </w:trPr>
        <w:tc>
          <w:tcPr>
            <w:tcW w:w="0" w:type="auto"/>
            <w:vAlign w:val="center"/>
            <w:hideMark/>
          </w:tcPr>
          <w:p w14:paraId="095FB9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86904B5" w14:textId="77777777" w:rsidR="00D67926" w:rsidRDefault="008D6FB8">
            <w:pPr>
              <w:rPr>
                <w:rFonts w:eastAsia="Times New Roman"/>
                <w:lang w:val="en-US"/>
              </w:rPr>
            </w:pPr>
            <w:r>
              <w:rPr>
                <w:rFonts w:eastAsia="Times New Roman"/>
                <w:lang w:val="en-US"/>
              </w:rPr>
              <w:t>Used when the event is about exporting/importing onto media</w:t>
            </w:r>
          </w:p>
        </w:tc>
      </w:tr>
      <w:tr w:rsidR="00D67926" w14:paraId="2DAAE614" w14:textId="77777777">
        <w:trPr>
          <w:divId w:val="1561820924"/>
          <w:tblCellSpacing w:w="15" w:type="dxa"/>
        </w:trPr>
        <w:tc>
          <w:tcPr>
            <w:tcW w:w="0" w:type="auto"/>
            <w:vAlign w:val="center"/>
            <w:hideMark/>
          </w:tcPr>
          <w:p w14:paraId="37464389" w14:textId="77777777" w:rsidR="00D67926" w:rsidRDefault="008D6FB8">
            <w:pPr>
              <w:rPr>
                <w:rFonts w:eastAsia="Times New Roman"/>
                <w:lang w:val="en-US"/>
              </w:rPr>
            </w:pPr>
            <w:r>
              <w:rPr>
                <w:rFonts w:eastAsia="Times New Roman"/>
                <w:b/>
                <w:bCs/>
                <w:lang w:val="en-US"/>
              </w:rPr>
              <w:t>AuditEvent.participant.network</w:t>
            </w:r>
          </w:p>
        </w:tc>
        <w:tc>
          <w:tcPr>
            <w:tcW w:w="0" w:type="auto"/>
            <w:vAlign w:val="center"/>
            <w:hideMark/>
          </w:tcPr>
          <w:p w14:paraId="1D99BB15" w14:textId="77777777" w:rsidR="00D67926" w:rsidRDefault="00D67926">
            <w:pPr>
              <w:rPr>
                <w:rFonts w:eastAsia="Times New Roman"/>
                <w:lang w:val="en-US"/>
              </w:rPr>
            </w:pPr>
          </w:p>
        </w:tc>
      </w:tr>
      <w:tr w:rsidR="00D67926" w14:paraId="00568D3D" w14:textId="77777777">
        <w:trPr>
          <w:divId w:val="1561820924"/>
          <w:tblCellSpacing w:w="15" w:type="dxa"/>
        </w:trPr>
        <w:tc>
          <w:tcPr>
            <w:tcW w:w="0" w:type="auto"/>
            <w:vAlign w:val="center"/>
            <w:hideMark/>
          </w:tcPr>
          <w:p w14:paraId="104951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D20D56" w14:textId="77777777" w:rsidR="00D67926" w:rsidRDefault="008D6FB8">
            <w:pPr>
              <w:rPr>
                <w:rFonts w:eastAsia="Times New Roman"/>
                <w:lang w:val="en-US"/>
              </w:rPr>
            </w:pPr>
            <w:r>
              <w:rPr>
                <w:rFonts w:eastAsia="Times New Roman"/>
                <w:lang w:val="en-US"/>
              </w:rPr>
              <w:t>Logical network location for application activity</w:t>
            </w:r>
          </w:p>
        </w:tc>
      </w:tr>
      <w:tr w:rsidR="00D67926" w14:paraId="2E89CF09" w14:textId="77777777">
        <w:trPr>
          <w:divId w:val="1561820924"/>
          <w:tblCellSpacing w:w="15" w:type="dxa"/>
        </w:trPr>
        <w:tc>
          <w:tcPr>
            <w:tcW w:w="0" w:type="auto"/>
            <w:vAlign w:val="center"/>
            <w:hideMark/>
          </w:tcPr>
          <w:p w14:paraId="13750D5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8D9495" w14:textId="77777777" w:rsidR="00D67926" w:rsidRDefault="008D6FB8">
            <w:pPr>
              <w:rPr>
                <w:rFonts w:eastAsia="Times New Roman"/>
                <w:lang w:val="en-US"/>
              </w:rPr>
            </w:pPr>
            <w:r>
              <w:rPr>
                <w:rFonts w:eastAsia="Times New Roman"/>
                <w:lang w:val="en-US"/>
              </w:rPr>
              <w:t>Logical network location for application activity, if the activity has a network location.</w:t>
            </w:r>
          </w:p>
        </w:tc>
      </w:tr>
      <w:tr w:rsidR="00D67926" w14:paraId="71945AF2" w14:textId="77777777">
        <w:trPr>
          <w:divId w:val="1561820924"/>
          <w:tblCellSpacing w:w="15" w:type="dxa"/>
        </w:trPr>
        <w:tc>
          <w:tcPr>
            <w:tcW w:w="0" w:type="auto"/>
            <w:vAlign w:val="center"/>
            <w:hideMark/>
          </w:tcPr>
          <w:p w14:paraId="77D84D10" w14:textId="77777777" w:rsidR="00D67926" w:rsidRDefault="008D6FB8">
            <w:pPr>
              <w:rPr>
                <w:rFonts w:eastAsia="Times New Roman"/>
                <w:lang w:val="en-US"/>
              </w:rPr>
            </w:pPr>
            <w:r>
              <w:rPr>
                <w:rFonts w:eastAsia="Times New Roman"/>
                <w:b/>
                <w:bCs/>
                <w:lang w:val="en-US"/>
              </w:rPr>
              <w:t>AuditEvent.participant.network.address</w:t>
            </w:r>
          </w:p>
        </w:tc>
        <w:tc>
          <w:tcPr>
            <w:tcW w:w="0" w:type="auto"/>
            <w:vAlign w:val="center"/>
            <w:hideMark/>
          </w:tcPr>
          <w:p w14:paraId="40114517" w14:textId="77777777" w:rsidR="00D67926" w:rsidRDefault="00D67926">
            <w:pPr>
              <w:rPr>
                <w:rFonts w:eastAsia="Times New Roman"/>
                <w:lang w:val="en-US"/>
              </w:rPr>
            </w:pPr>
          </w:p>
        </w:tc>
      </w:tr>
      <w:tr w:rsidR="00D67926" w14:paraId="3C26B77F" w14:textId="77777777">
        <w:trPr>
          <w:divId w:val="1561820924"/>
          <w:tblCellSpacing w:w="15" w:type="dxa"/>
        </w:trPr>
        <w:tc>
          <w:tcPr>
            <w:tcW w:w="0" w:type="auto"/>
            <w:vAlign w:val="center"/>
            <w:hideMark/>
          </w:tcPr>
          <w:p w14:paraId="6371DCB7"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222D3A6A" w14:textId="77777777" w:rsidR="00D67926" w:rsidRDefault="008D6FB8">
            <w:pPr>
              <w:rPr>
                <w:rFonts w:eastAsia="Times New Roman"/>
                <w:lang w:val="en-US"/>
              </w:rPr>
            </w:pPr>
            <w:r>
              <w:rPr>
                <w:rFonts w:eastAsia="Times New Roman"/>
                <w:lang w:val="en-US"/>
              </w:rPr>
              <w:t>Identifier for the network access point of the user device</w:t>
            </w:r>
          </w:p>
        </w:tc>
      </w:tr>
      <w:tr w:rsidR="00D67926" w14:paraId="25943D7F" w14:textId="77777777">
        <w:trPr>
          <w:divId w:val="1561820924"/>
          <w:tblCellSpacing w:w="15" w:type="dxa"/>
        </w:trPr>
        <w:tc>
          <w:tcPr>
            <w:tcW w:w="0" w:type="auto"/>
            <w:vAlign w:val="center"/>
            <w:hideMark/>
          </w:tcPr>
          <w:p w14:paraId="345A45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271D1B" w14:textId="77777777" w:rsidR="00D67926" w:rsidRDefault="008D6FB8">
            <w:pPr>
              <w:rPr>
                <w:rFonts w:eastAsia="Times New Roman"/>
                <w:lang w:val="en-US"/>
              </w:rPr>
            </w:pPr>
            <w:r>
              <w:rPr>
                <w:rFonts w:eastAsia="Times New Roman"/>
                <w:lang w:val="en-US"/>
              </w:rPr>
              <w:t>An identifier for the network access point of the user device for the audit event.</w:t>
            </w:r>
          </w:p>
        </w:tc>
      </w:tr>
      <w:tr w:rsidR="00D67926" w14:paraId="0FC98FD5" w14:textId="77777777">
        <w:trPr>
          <w:divId w:val="1561820924"/>
          <w:tblCellSpacing w:w="15" w:type="dxa"/>
        </w:trPr>
        <w:tc>
          <w:tcPr>
            <w:tcW w:w="0" w:type="auto"/>
            <w:vAlign w:val="center"/>
            <w:hideMark/>
          </w:tcPr>
          <w:p w14:paraId="4307FCD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7AA2F0" w14:textId="77777777" w:rsidR="00D67926" w:rsidRDefault="008D6FB8">
            <w:pPr>
              <w:rPr>
                <w:rFonts w:eastAsia="Times New Roman"/>
                <w:lang w:val="en-US"/>
              </w:rPr>
            </w:pPr>
            <w:r>
              <w:rPr>
                <w:rFonts w:eastAsia="Times New Roman"/>
                <w:lang w:val="en-US"/>
              </w:rPr>
              <w:t>This could be a device id, IP address or some other identifier associated with a device.</w:t>
            </w:r>
          </w:p>
        </w:tc>
      </w:tr>
      <w:tr w:rsidR="00D67926" w14:paraId="504A5122" w14:textId="77777777">
        <w:trPr>
          <w:divId w:val="1561820924"/>
          <w:tblCellSpacing w:w="15" w:type="dxa"/>
        </w:trPr>
        <w:tc>
          <w:tcPr>
            <w:tcW w:w="0" w:type="auto"/>
            <w:vAlign w:val="center"/>
            <w:hideMark/>
          </w:tcPr>
          <w:p w14:paraId="429F8C2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D0DA0E" w14:textId="77777777" w:rsidR="00D67926" w:rsidRDefault="008D6FB8">
            <w:pPr>
              <w:rPr>
                <w:rFonts w:eastAsia="Times New Roman"/>
                <w:lang w:val="en-US"/>
              </w:rPr>
            </w:pPr>
            <w:r>
              <w:rPr>
                <w:rFonts w:eastAsia="Times New Roman"/>
                <w:lang w:val="en-US"/>
              </w:rPr>
              <w:t xml:space="preserve">This datum identifies the user's network access point, which may be distinct from the server that performed the action. It is an optional value that may be used to group events recorded on separate servers for analysis of a specific network access point's data access across all servers. </w:t>
            </w:r>
          </w:p>
        </w:tc>
      </w:tr>
      <w:tr w:rsidR="00D67926" w14:paraId="67F75DC0" w14:textId="77777777">
        <w:trPr>
          <w:divId w:val="1561820924"/>
          <w:tblCellSpacing w:w="15" w:type="dxa"/>
        </w:trPr>
        <w:tc>
          <w:tcPr>
            <w:tcW w:w="0" w:type="auto"/>
            <w:vAlign w:val="center"/>
            <w:hideMark/>
          </w:tcPr>
          <w:p w14:paraId="4E175D8B" w14:textId="77777777" w:rsidR="00D67926" w:rsidRDefault="008D6FB8">
            <w:pPr>
              <w:rPr>
                <w:rFonts w:eastAsia="Times New Roman"/>
                <w:lang w:val="en-US"/>
              </w:rPr>
            </w:pPr>
            <w:r>
              <w:rPr>
                <w:rFonts w:eastAsia="Times New Roman"/>
                <w:b/>
                <w:bCs/>
                <w:lang w:val="en-US"/>
              </w:rPr>
              <w:t>AuditEvent.participant.network.type</w:t>
            </w:r>
          </w:p>
        </w:tc>
        <w:tc>
          <w:tcPr>
            <w:tcW w:w="0" w:type="auto"/>
            <w:vAlign w:val="center"/>
            <w:hideMark/>
          </w:tcPr>
          <w:p w14:paraId="716C6F51" w14:textId="77777777" w:rsidR="00D67926" w:rsidRDefault="00D67926">
            <w:pPr>
              <w:rPr>
                <w:rFonts w:eastAsia="Times New Roman"/>
                <w:lang w:val="en-US"/>
              </w:rPr>
            </w:pPr>
          </w:p>
        </w:tc>
      </w:tr>
      <w:tr w:rsidR="00D67926" w14:paraId="2CB1BB52" w14:textId="77777777">
        <w:trPr>
          <w:divId w:val="1561820924"/>
          <w:tblCellSpacing w:w="15" w:type="dxa"/>
        </w:trPr>
        <w:tc>
          <w:tcPr>
            <w:tcW w:w="0" w:type="auto"/>
            <w:vAlign w:val="center"/>
            <w:hideMark/>
          </w:tcPr>
          <w:p w14:paraId="17D47B2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861A74" w14:textId="77777777" w:rsidR="00D67926" w:rsidRDefault="008D6FB8">
            <w:pPr>
              <w:rPr>
                <w:rFonts w:eastAsia="Times New Roman"/>
                <w:lang w:val="en-US"/>
              </w:rPr>
            </w:pPr>
            <w:r>
              <w:rPr>
                <w:rFonts w:eastAsia="Times New Roman"/>
                <w:lang w:val="en-US"/>
              </w:rPr>
              <w:t>The type of network access point</w:t>
            </w:r>
          </w:p>
        </w:tc>
      </w:tr>
      <w:tr w:rsidR="00D67926" w14:paraId="7A827D97" w14:textId="77777777">
        <w:trPr>
          <w:divId w:val="1561820924"/>
          <w:tblCellSpacing w:w="15" w:type="dxa"/>
        </w:trPr>
        <w:tc>
          <w:tcPr>
            <w:tcW w:w="0" w:type="auto"/>
            <w:vAlign w:val="center"/>
            <w:hideMark/>
          </w:tcPr>
          <w:p w14:paraId="396BF0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03167C" w14:textId="77777777" w:rsidR="00D67926" w:rsidRDefault="008D6FB8">
            <w:pPr>
              <w:rPr>
                <w:rFonts w:eastAsia="Times New Roman"/>
                <w:lang w:val="en-US"/>
              </w:rPr>
            </w:pPr>
            <w:r>
              <w:rPr>
                <w:rFonts w:eastAsia="Times New Roman"/>
                <w:lang w:val="en-US"/>
              </w:rPr>
              <w:t>An identifier for the type of network access point that originated the audit event.</w:t>
            </w:r>
          </w:p>
        </w:tc>
      </w:tr>
      <w:tr w:rsidR="00D67926" w14:paraId="3EED44FA" w14:textId="77777777">
        <w:trPr>
          <w:divId w:val="1561820924"/>
          <w:tblCellSpacing w:w="15" w:type="dxa"/>
        </w:trPr>
        <w:tc>
          <w:tcPr>
            <w:tcW w:w="0" w:type="auto"/>
            <w:vAlign w:val="center"/>
            <w:hideMark/>
          </w:tcPr>
          <w:p w14:paraId="7B19157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C589F8B" w14:textId="77777777" w:rsidR="00D67926" w:rsidRDefault="008D6FB8">
            <w:pPr>
              <w:rPr>
                <w:rFonts w:eastAsia="Times New Roman"/>
                <w:lang w:val="en-US"/>
              </w:rPr>
            </w:pPr>
            <w:r>
              <w:rPr>
                <w:rFonts w:eastAsia="Times New Roman"/>
                <w:lang w:val="en-US"/>
              </w:rPr>
              <w:t xml:space="preserve">This datum identifies the type of network access point identifier of the user device for the audit event. It is an optional value that may be used to group events recorded on separate servers for analysis of access according to a network access point's type. </w:t>
            </w:r>
          </w:p>
        </w:tc>
      </w:tr>
      <w:tr w:rsidR="00D67926" w14:paraId="62C42A3E" w14:textId="77777777">
        <w:trPr>
          <w:divId w:val="1561820924"/>
          <w:tblCellSpacing w:w="15" w:type="dxa"/>
        </w:trPr>
        <w:tc>
          <w:tcPr>
            <w:tcW w:w="0" w:type="auto"/>
            <w:vAlign w:val="center"/>
            <w:hideMark/>
          </w:tcPr>
          <w:p w14:paraId="2F7C0E7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5442820" w14:textId="77777777" w:rsidR="00D67926" w:rsidRDefault="008D6FB8">
            <w:pPr>
              <w:rPr>
                <w:rFonts w:eastAsia="Times New Roman"/>
                <w:lang w:val="en-US"/>
              </w:rPr>
            </w:pPr>
            <w:r>
              <w:rPr>
                <w:rFonts w:eastAsia="Times New Roman"/>
                <w:lang w:val="en-US"/>
              </w:rPr>
              <w:t>The type of network access point of this participant in the audit event</w:t>
            </w:r>
          </w:p>
        </w:tc>
      </w:tr>
      <w:tr w:rsidR="00D67926" w14:paraId="06CA9E36" w14:textId="77777777">
        <w:trPr>
          <w:divId w:val="1561820924"/>
          <w:tblCellSpacing w:w="15" w:type="dxa"/>
        </w:trPr>
        <w:tc>
          <w:tcPr>
            <w:tcW w:w="0" w:type="auto"/>
            <w:vAlign w:val="center"/>
            <w:hideMark/>
          </w:tcPr>
          <w:p w14:paraId="1A956577" w14:textId="77777777" w:rsidR="00D67926" w:rsidRDefault="008D6FB8">
            <w:pPr>
              <w:rPr>
                <w:rFonts w:eastAsia="Times New Roman"/>
                <w:lang w:val="en-US"/>
              </w:rPr>
            </w:pPr>
            <w:r>
              <w:rPr>
                <w:rFonts w:eastAsia="Times New Roman"/>
                <w:b/>
                <w:bCs/>
                <w:lang w:val="en-US"/>
              </w:rPr>
              <w:t>AuditEvent.participant.purposeOfUse</w:t>
            </w:r>
          </w:p>
        </w:tc>
        <w:tc>
          <w:tcPr>
            <w:tcW w:w="0" w:type="auto"/>
            <w:vAlign w:val="center"/>
            <w:hideMark/>
          </w:tcPr>
          <w:p w14:paraId="70625102" w14:textId="77777777" w:rsidR="00D67926" w:rsidRDefault="00D67926">
            <w:pPr>
              <w:rPr>
                <w:rFonts w:eastAsia="Times New Roman"/>
                <w:lang w:val="en-US"/>
              </w:rPr>
            </w:pPr>
          </w:p>
        </w:tc>
      </w:tr>
      <w:tr w:rsidR="00D67926" w14:paraId="6A894C1D" w14:textId="77777777">
        <w:trPr>
          <w:divId w:val="1561820924"/>
          <w:tblCellSpacing w:w="15" w:type="dxa"/>
        </w:trPr>
        <w:tc>
          <w:tcPr>
            <w:tcW w:w="0" w:type="auto"/>
            <w:vAlign w:val="center"/>
            <w:hideMark/>
          </w:tcPr>
          <w:p w14:paraId="2624210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151311" w14:textId="77777777" w:rsidR="00D67926" w:rsidRDefault="008D6FB8">
            <w:pPr>
              <w:rPr>
                <w:rFonts w:eastAsia="Times New Roman"/>
                <w:lang w:val="en-US"/>
              </w:rPr>
            </w:pPr>
            <w:r>
              <w:rPr>
                <w:rFonts w:eastAsia="Times New Roman"/>
                <w:lang w:val="en-US"/>
              </w:rPr>
              <w:t>Reason given for this user</w:t>
            </w:r>
          </w:p>
        </w:tc>
      </w:tr>
      <w:tr w:rsidR="00D67926" w14:paraId="31BF1A3F" w14:textId="77777777">
        <w:trPr>
          <w:divId w:val="1561820924"/>
          <w:tblCellSpacing w:w="15" w:type="dxa"/>
        </w:trPr>
        <w:tc>
          <w:tcPr>
            <w:tcW w:w="0" w:type="auto"/>
            <w:vAlign w:val="center"/>
            <w:hideMark/>
          </w:tcPr>
          <w:p w14:paraId="3039E5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2D0254" w14:textId="77777777" w:rsidR="00D67926" w:rsidRDefault="008D6FB8">
            <w:pPr>
              <w:rPr>
                <w:rFonts w:eastAsia="Times New Roman"/>
                <w:lang w:val="en-US"/>
              </w:rPr>
            </w:pPr>
            <w:r>
              <w:rPr>
                <w:rFonts w:eastAsia="Times New Roman"/>
                <w:lang w:val="en-US"/>
              </w:rPr>
              <w:t>The reason (purpose of use), specific to this participant, that was used during the event being recorded.</w:t>
            </w:r>
          </w:p>
        </w:tc>
      </w:tr>
      <w:tr w:rsidR="00D67926" w14:paraId="0FE9CBC9" w14:textId="77777777">
        <w:trPr>
          <w:divId w:val="1561820924"/>
          <w:tblCellSpacing w:w="15" w:type="dxa"/>
        </w:trPr>
        <w:tc>
          <w:tcPr>
            <w:tcW w:w="0" w:type="auto"/>
            <w:vAlign w:val="center"/>
            <w:hideMark/>
          </w:tcPr>
          <w:p w14:paraId="0B5EB2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F40ED5" w14:textId="77777777" w:rsidR="00D67926" w:rsidRDefault="008D6FB8">
            <w:pPr>
              <w:rPr>
                <w:rFonts w:eastAsia="Times New Roman"/>
                <w:lang w:val="en-US"/>
              </w:rPr>
            </w:pPr>
            <w:r>
              <w:rPr>
                <w:rFonts w:eastAsia="Times New Roman"/>
                <w:lang w:val="en-US"/>
              </w:rPr>
              <w:t xml:space="preserve">Use </w:t>
            </w:r>
            <w:proofErr w:type="gramStart"/>
            <w:r>
              <w:rPr>
                <w:rFonts w:eastAsia="Times New Roman"/>
                <w:lang w:val="en-US"/>
              </w:rPr>
              <w:t>participant.purposeOfUse</w:t>
            </w:r>
            <w:proofErr w:type="gramEnd"/>
            <w:r>
              <w:rPr>
                <w:rFonts w:eastAsia="Times New Roman"/>
                <w:lang w:val="en-US"/>
              </w:rPr>
              <w:t xml:space="preserve"> when you know that is specific to the participant, otherwise use event.purposeOfEvent. (e.g. during a machine-to-machine transfer it might not be obvious to the audit system who caused the event, but it does know why). </w:t>
            </w:r>
          </w:p>
        </w:tc>
      </w:tr>
      <w:tr w:rsidR="00D67926" w14:paraId="00C1B9EE" w14:textId="77777777">
        <w:trPr>
          <w:divId w:val="1561820924"/>
          <w:tblCellSpacing w:w="15" w:type="dxa"/>
        </w:trPr>
        <w:tc>
          <w:tcPr>
            <w:tcW w:w="0" w:type="auto"/>
            <w:vAlign w:val="center"/>
            <w:hideMark/>
          </w:tcPr>
          <w:p w14:paraId="173B9FA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568CE5D" w14:textId="77777777" w:rsidR="00D67926" w:rsidRDefault="008D6FB8">
            <w:pPr>
              <w:rPr>
                <w:rFonts w:eastAsia="Times New Roman"/>
                <w:lang w:val="en-US"/>
              </w:rPr>
            </w:pPr>
            <w:r>
              <w:rPr>
                <w:rFonts w:eastAsia="Times New Roman"/>
                <w:lang w:val="en-US"/>
              </w:rPr>
              <w:t>The reason the activity took place</w:t>
            </w:r>
          </w:p>
        </w:tc>
      </w:tr>
      <w:tr w:rsidR="00D67926" w14:paraId="352C5C66" w14:textId="77777777">
        <w:trPr>
          <w:divId w:val="1561820924"/>
          <w:tblCellSpacing w:w="15" w:type="dxa"/>
        </w:trPr>
        <w:tc>
          <w:tcPr>
            <w:tcW w:w="0" w:type="auto"/>
            <w:vAlign w:val="center"/>
            <w:hideMark/>
          </w:tcPr>
          <w:p w14:paraId="23068168" w14:textId="77777777" w:rsidR="00D67926" w:rsidRDefault="008D6FB8">
            <w:pPr>
              <w:rPr>
                <w:rFonts w:eastAsia="Times New Roman"/>
                <w:lang w:val="en-US"/>
              </w:rPr>
            </w:pPr>
            <w:r>
              <w:rPr>
                <w:rFonts w:eastAsia="Times New Roman"/>
                <w:b/>
                <w:bCs/>
                <w:lang w:val="en-US"/>
              </w:rPr>
              <w:t>AuditEvent.source</w:t>
            </w:r>
          </w:p>
        </w:tc>
        <w:tc>
          <w:tcPr>
            <w:tcW w:w="0" w:type="auto"/>
            <w:vAlign w:val="center"/>
            <w:hideMark/>
          </w:tcPr>
          <w:p w14:paraId="4B9F311F" w14:textId="77777777" w:rsidR="00D67926" w:rsidRDefault="00D67926">
            <w:pPr>
              <w:rPr>
                <w:rFonts w:eastAsia="Times New Roman"/>
                <w:lang w:val="en-US"/>
              </w:rPr>
            </w:pPr>
          </w:p>
        </w:tc>
      </w:tr>
      <w:tr w:rsidR="00D67926" w14:paraId="31666129" w14:textId="77777777">
        <w:trPr>
          <w:divId w:val="1561820924"/>
          <w:tblCellSpacing w:w="15" w:type="dxa"/>
        </w:trPr>
        <w:tc>
          <w:tcPr>
            <w:tcW w:w="0" w:type="auto"/>
            <w:vAlign w:val="center"/>
            <w:hideMark/>
          </w:tcPr>
          <w:p w14:paraId="01E187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05E671" w14:textId="77777777" w:rsidR="00D67926" w:rsidRDefault="008D6FB8">
            <w:pPr>
              <w:rPr>
                <w:rFonts w:eastAsia="Times New Roman"/>
                <w:lang w:val="en-US"/>
              </w:rPr>
            </w:pPr>
            <w:r>
              <w:rPr>
                <w:rFonts w:eastAsia="Times New Roman"/>
                <w:lang w:val="en-US"/>
              </w:rPr>
              <w:t>Application systems and processes</w:t>
            </w:r>
          </w:p>
        </w:tc>
      </w:tr>
      <w:tr w:rsidR="00D67926" w14:paraId="1142F645" w14:textId="77777777">
        <w:trPr>
          <w:divId w:val="1561820924"/>
          <w:tblCellSpacing w:w="15" w:type="dxa"/>
        </w:trPr>
        <w:tc>
          <w:tcPr>
            <w:tcW w:w="0" w:type="auto"/>
            <w:vAlign w:val="center"/>
            <w:hideMark/>
          </w:tcPr>
          <w:p w14:paraId="3FAA1F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923D34" w14:textId="77777777" w:rsidR="00D67926" w:rsidRDefault="008D6FB8">
            <w:pPr>
              <w:rPr>
                <w:rFonts w:eastAsia="Times New Roman"/>
                <w:lang w:val="en-US"/>
              </w:rPr>
            </w:pPr>
            <w:r>
              <w:rPr>
                <w:rFonts w:eastAsia="Times New Roman"/>
                <w:lang w:val="en-US"/>
              </w:rPr>
              <w:t>Application systems and processes.</w:t>
            </w:r>
          </w:p>
        </w:tc>
      </w:tr>
      <w:tr w:rsidR="00D67926" w14:paraId="2A9BD5F3" w14:textId="77777777">
        <w:trPr>
          <w:divId w:val="1561820924"/>
          <w:tblCellSpacing w:w="15" w:type="dxa"/>
        </w:trPr>
        <w:tc>
          <w:tcPr>
            <w:tcW w:w="0" w:type="auto"/>
            <w:vAlign w:val="center"/>
            <w:hideMark/>
          </w:tcPr>
          <w:p w14:paraId="50EE6AA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7DEA8B" w14:textId="77777777" w:rsidR="00D67926" w:rsidRDefault="008D6FB8">
            <w:pPr>
              <w:rPr>
                <w:rFonts w:eastAsia="Times New Roman"/>
                <w:lang w:val="en-US"/>
              </w:rPr>
            </w:pPr>
            <w:r>
              <w:rPr>
                <w:rFonts w:eastAsia="Times New Roman"/>
                <w:lang w:val="en-US"/>
              </w:rPr>
              <w:t xml:space="preserve">Since multi-tier, distributed, or composite applications make source identification ambiguous, this collection of fields may repeat for each application or process actively involved in the </w:t>
            </w:r>
            <w:r>
              <w:rPr>
                <w:rFonts w:eastAsia="Times New Roman"/>
                <w:lang w:val="en-US"/>
              </w:rPr>
              <w:lastRenderedPageBreak/>
              <w:t xml:space="preserve">event. For example, multiple value-sets can identify participating web servers, application processes, and database server threads in an n-tier distributed application. Passive event participants, e.g., low-level network transports, need not be identified. </w:t>
            </w:r>
          </w:p>
        </w:tc>
      </w:tr>
      <w:tr w:rsidR="00D67926" w14:paraId="23822312" w14:textId="77777777">
        <w:trPr>
          <w:divId w:val="1561820924"/>
          <w:tblCellSpacing w:w="15" w:type="dxa"/>
        </w:trPr>
        <w:tc>
          <w:tcPr>
            <w:tcW w:w="0" w:type="auto"/>
            <w:vAlign w:val="center"/>
            <w:hideMark/>
          </w:tcPr>
          <w:p w14:paraId="376BA3FE"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77F2383" w14:textId="77777777" w:rsidR="00D67926" w:rsidRDefault="008D6FB8">
            <w:pPr>
              <w:rPr>
                <w:rFonts w:eastAsia="Times New Roman"/>
                <w:lang w:val="en-US"/>
              </w:rPr>
            </w:pPr>
            <w:r>
              <w:rPr>
                <w:rFonts w:eastAsia="Times New Roman"/>
                <w:lang w:val="en-US"/>
              </w:rPr>
              <w:t>The event is reported by one source.</w:t>
            </w:r>
          </w:p>
        </w:tc>
      </w:tr>
      <w:tr w:rsidR="00D67926" w14:paraId="53ABEE2E" w14:textId="77777777">
        <w:trPr>
          <w:divId w:val="1561820924"/>
          <w:tblCellSpacing w:w="15" w:type="dxa"/>
        </w:trPr>
        <w:tc>
          <w:tcPr>
            <w:tcW w:w="0" w:type="auto"/>
            <w:vAlign w:val="center"/>
            <w:hideMark/>
          </w:tcPr>
          <w:p w14:paraId="52883225" w14:textId="77777777" w:rsidR="00D67926" w:rsidRDefault="008D6FB8">
            <w:pPr>
              <w:rPr>
                <w:rFonts w:eastAsia="Times New Roman"/>
                <w:lang w:val="en-US"/>
              </w:rPr>
            </w:pPr>
            <w:r>
              <w:rPr>
                <w:rFonts w:eastAsia="Times New Roman"/>
                <w:b/>
                <w:bCs/>
                <w:lang w:val="en-US"/>
              </w:rPr>
              <w:t>AuditEvent.source.site</w:t>
            </w:r>
          </w:p>
        </w:tc>
        <w:tc>
          <w:tcPr>
            <w:tcW w:w="0" w:type="auto"/>
            <w:vAlign w:val="center"/>
            <w:hideMark/>
          </w:tcPr>
          <w:p w14:paraId="4DF88FA8" w14:textId="77777777" w:rsidR="00D67926" w:rsidRDefault="00D67926">
            <w:pPr>
              <w:rPr>
                <w:rFonts w:eastAsia="Times New Roman"/>
                <w:lang w:val="en-US"/>
              </w:rPr>
            </w:pPr>
          </w:p>
        </w:tc>
      </w:tr>
      <w:tr w:rsidR="00D67926" w14:paraId="380B7553" w14:textId="77777777">
        <w:trPr>
          <w:divId w:val="1561820924"/>
          <w:tblCellSpacing w:w="15" w:type="dxa"/>
        </w:trPr>
        <w:tc>
          <w:tcPr>
            <w:tcW w:w="0" w:type="auto"/>
            <w:vAlign w:val="center"/>
            <w:hideMark/>
          </w:tcPr>
          <w:p w14:paraId="05DD45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CDD906" w14:textId="77777777" w:rsidR="00D67926" w:rsidRDefault="008D6FB8">
            <w:pPr>
              <w:rPr>
                <w:rFonts w:eastAsia="Times New Roman"/>
                <w:lang w:val="en-US"/>
              </w:rPr>
            </w:pPr>
            <w:r>
              <w:rPr>
                <w:rFonts w:eastAsia="Times New Roman"/>
                <w:lang w:val="en-US"/>
              </w:rPr>
              <w:t>Logical source location within the enterprise</w:t>
            </w:r>
          </w:p>
        </w:tc>
      </w:tr>
      <w:tr w:rsidR="00D67926" w14:paraId="16D986EE" w14:textId="77777777">
        <w:trPr>
          <w:divId w:val="1561820924"/>
          <w:tblCellSpacing w:w="15" w:type="dxa"/>
        </w:trPr>
        <w:tc>
          <w:tcPr>
            <w:tcW w:w="0" w:type="auto"/>
            <w:vAlign w:val="center"/>
            <w:hideMark/>
          </w:tcPr>
          <w:p w14:paraId="2AA0C9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53470C" w14:textId="77777777" w:rsidR="00D67926" w:rsidRDefault="008D6FB8">
            <w:pPr>
              <w:rPr>
                <w:rFonts w:eastAsia="Times New Roman"/>
                <w:lang w:val="en-US"/>
              </w:rPr>
            </w:pPr>
            <w:r>
              <w:rPr>
                <w:rFonts w:eastAsia="Times New Roman"/>
                <w:lang w:val="en-US"/>
              </w:rPr>
              <w:t>Logical source location within the healthcare enterprise network.</w:t>
            </w:r>
          </w:p>
        </w:tc>
      </w:tr>
      <w:tr w:rsidR="00D67926" w14:paraId="049E8E4B" w14:textId="77777777">
        <w:trPr>
          <w:divId w:val="1561820924"/>
          <w:tblCellSpacing w:w="15" w:type="dxa"/>
        </w:trPr>
        <w:tc>
          <w:tcPr>
            <w:tcW w:w="0" w:type="auto"/>
            <w:vAlign w:val="center"/>
            <w:hideMark/>
          </w:tcPr>
          <w:p w14:paraId="321A1DC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F4E915" w14:textId="77777777" w:rsidR="00D67926" w:rsidRDefault="008D6FB8">
            <w:pPr>
              <w:rPr>
                <w:rFonts w:eastAsia="Times New Roman"/>
                <w:lang w:val="en-US"/>
              </w:rPr>
            </w:pPr>
            <w:r>
              <w:rPr>
                <w:rFonts w:eastAsia="Times New Roman"/>
                <w:lang w:val="en-US"/>
              </w:rPr>
              <w:t>a hospital or other provider location within a multi-entity provider group.</w:t>
            </w:r>
          </w:p>
        </w:tc>
      </w:tr>
      <w:tr w:rsidR="00D67926" w14:paraId="3C6F75ED" w14:textId="77777777">
        <w:trPr>
          <w:divId w:val="1561820924"/>
          <w:tblCellSpacing w:w="15" w:type="dxa"/>
        </w:trPr>
        <w:tc>
          <w:tcPr>
            <w:tcW w:w="0" w:type="auto"/>
            <w:vAlign w:val="center"/>
            <w:hideMark/>
          </w:tcPr>
          <w:p w14:paraId="51C5878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1EDD775" w14:textId="77777777" w:rsidR="00D67926" w:rsidRDefault="008D6FB8">
            <w:pPr>
              <w:rPr>
                <w:rFonts w:eastAsia="Times New Roman"/>
                <w:lang w:val="en-US"/>
              </w:rPr>
            </w:pPr>
            <w:r>
              <w:rPr>
                <w:rFonts w:eastAsia="Times New Roman"/>
                <w:lang w:val="en-US"/>
              </w:rPr>
              <w:t>This value differentiates among the sites in a multi-site enterprise health information system.</w:t>
            </w:r>
          </w:p>
        </w:tc>
      </w:tr>
      <w:tr w:rsidR="00D67926" w14:paraId="474C6A3F" w14:textId="77777777">
        <w:trPr>
          <w:divId w:val="1561820924"/>
          <w:tblCellSpacing w:w="15" w:type="dxa"/>
        </w:trPr>
        <w:tc>
          <w:tcPr>
            <w:tcW w:w="0" w:type="auto"/>
            <w:vAlign w:val="center"/>
            <w:hideMark/>
          </w:tcPr>
          <w:p w14:paraId="1B0BD772" w14:textId="77777777" w:rsidR="00D67926" w:rsidRDefault="008D6FB8">
            <w:pPr>
              <w:rPr>
                <w:rFonts w:eastAsia="Times New Roman"/>
                <w:lang w:val="en-US"/>
              </w:rPr>
            </w:pPr>
            <w:r>
              <w:rPr>
                <w:rFonts w:eastAsia="Times New Roman"/>
                <w:b/>
                <w:bCs/>
                <w:lang w:val="en-US"/>
              </w:rPr>
              <w:t>AuditEvent.source.identifier</w:t>
            </w:r>
          </w:p>
        </w:tc>
        <w:tc>
          <w:tcPr>
            <w:tcW w:w="0" w:type="auto"/>
            <w:vAlign w:val="center"/>
            <w:hideMark/>
          </w:tcPr>
          <w:p w14:paraId="3054FBCB" w14:textId="77777777" w:rsidR="00D67926" w:rsidRDefault="00D67926">
            <w:pPr>
              <w:rPr>
                <w:rFonts w:eastAsia="Times New Roman"/>
                <w:lang w:val="en-US"/>
              </w:rPr>
            </w:pPr>
          </w:p>
        </w:tc>
      </w:tr>
      <w:tr w:rsidR="00D67926" w14:paraId="4E3F768C" w14:textId="77777777">
        <w:trPr>
          <w:divId w:val="1561820924"/>
          <w:tblCellSpacing w:w="15" w:type="dxa"/>
        </w:trPr>
        <w:tc>
          <w:tcPr>
            <w:tcW w:w="0" w:type="auto"/>
            <w:vAlign w:val="center"/>
            <w:hideMark/>
          </w:tcPr>
          <w:p w14:paraId="5994C2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E3BFBD" w14:textId="77777777" w:rsidR="00D67926" w:rsidRDefault="008D6FB8">
            <w:pPr>
              <w:rPr>
                <w:rFonts w:eastAsia="Times New Roman"/>
                <w:lang w:val="en-US"/>
              </w:rPr>
            </w:pPr>
            <w:r>
              <w:rPr>
                <w:rFonts w:eastAsia="Times New Roman"/>
                <w:lang w:val="en-US"/>
              </w:rPr>
              <w:t>The identity of source detecting the event</w:t>
            </w:r>
          </w:p>
        </w:tc>
      </w:tr>
      <w:tr w:rsidR="00D67926" w14:paraId="01C2B595" w14:textId="77777777">
        <w:trPr>
          <w:divId w:val="1561820924"/>
          <w:tblCellSpacing w:w="15" w:type="dxa"/>
        </w:trPr>
        <w:tc>
          <w:tcPr>
            <w:tcW w:w="0" w:type="auto"/>
            <w:vAlign w:val="center"/>
            <w:hideMark/>
          </w:tcPr>
          <w:p w14:paraId="73B3BE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95FAC8" w14:textId="77777777" w:rsidR="00D67926" w:rsidRDefault="008D6FB8">
            <w:pPr>
              <w:rPr>
                <w:rFonts w:eastAsia="Times New Roman"/>
                <w:lang w:val="en-US"/>
              </w:rPr>
            </w:pPr>
            <w:r>
              <w:rPr>
                <w:rFonts w:eastAsia="Times New Roman"/>
                <w:lang w:val="en-US"/>
              </w:rPr>
              <w:t>Identifier of the source where the event was detected.</w:t>
            </w:r>
          </w:p>
        </w:tc>
      </w:tr>
      <w:tr w:rsidR="00D67926" w14:paraId="68222F50" w14:textId="77777777">
        <w:trPr>
          <w:divId w:val="1561820924"/>
          <w:tblCellSpacing w:w="15" w:type="dxa"/>
        </w:trPr>
        <w:tc>
          <w:tcPr>
            <w:tcW w:w="0" w:type="auto"/>
            <w:vAlign w:val="center"/>
            <w:hideMark/>
          </w:tcPr>
          <w:p w14:paraId="25BCD05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790C6A9" w14:textId="77777777" w:rsidR="00D67926" w:rsidRDefault="008D6FB8">
            <w:pPr>
              <w:rPr>
                <w:rFonts w:eastAsia="Times New Roman"/>
                <w:lang w:val="en-US"/>
              </w:rPr>
            </w:pPr>
            <w:r>
              <w:rPr>
                <w:rFonts w:eastAsia="Times New Roman"/>
                <w:lang w:val="en-US"/>
              </w:rPr>
              <w:t xml:space="preserve">This field ties the event to a specific source system. It may be used to group events for analysis according to where the event was detected. </w:t>
            </w:r>
          </w:p>
        </w:tc>
      </w:tr>
      <w:tr w:rsidR="00D67926" w14:paraId="3A769A1E" w14:textId="77777777">
        <w:trPr>
          <w:divId w:val="1561820924"/>
          <w:tblCellSpacing w:w="15" w:type="dxa"/>
        </w:trPr>
        <w:tc>
          <w:tcPr>
            <w:tcW w:w="0" w:type="auto"/>
            <w:vAlign w:val="center"/>
            <w:hideMark/>
          </w:tcPr>
          <w:p w14:paraId="027DFBD0" w14:textId="77777777" w:rsidR="00D67926" w:rsidRDefault="008D6FB8">
            <w:pPr>
              <w:rPr>
                <w:rFonts w:eastAsia="Times New Roman"/>
                <w:lang w:val="en-US"/>
              </w:rPr>
            </w:pPr>
            <w:r>
              <w:rPr>
                <w:rFonts w:eastAsia="Times New Roman"/>
                <w:b/>
                <w:bCs/>
                <w:lang w:val="en-US"/>
              </w:rPr>
              <w:t>AuditEvent.source.type</w:t>
            </w:r>
          </w:p>
        </w:tc>
        <w:tc>
          <w:tcPr>
            <w:tcW w:w="0" w:type="auto"/>
            <w:vAlign w:val="center"/>
            <w:hideMark/>
          </w:tcPr>
          <w:p w14:paraId="363215AF" w14:textId="77777777" w:rsidR="00D67926" w:rsidRDefault="00D67926">
            <w:pPr>
              <w:rPr>
                <w:rFonts w:eastAsia="Times New Roman"/>
                <w:lang w:val="en-US"/>
              </w:rPr>
            </w:pPr>
          </w:p>
        </w:tc>
      </w:tr>
      <w:tr w:rsidR="00D67926" w14:paraId="1B9E9703" w14:textId="77777777">
        <w:trPr>
          <w:divId w:val="1561820924"/>
          <w:tblCellSpacing w:w="15" w:type="dxa"/>
        </w:trPr>
        <w:tc>
          <w:tcPr>
            <w:tcW w:w="0" w:type="auto"/>
            <w:vAlign w:val="center"/>
            <w:hideMark/>
          </w:tcPr>
          <w:p w14:paraId="73033C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37BEC6" w14:textId="77777777" w:rsidR="00D67926" w:rsidRDefault="008D6FB8">
            <w:pPr>
              <w:rPr>
                <w:rFonts w:eastAsia="Times New Roman"/>
                <w:lang w:val="en-US"/>
              </w:rPr>
            </w:pPr>
            <w:r>
              <w:rPr>
                <w:rFonts w:eastAsia="Times New Roman"/>
                <w:lang w:val="en-US"/>
              </w:rPr>
              <w:t>The type of source where event originated</w:t>
            </w:r>
          </w:p>
        </w:tc>
      </w:tr>
      <w:tr w:rsidR="00D67926" w14:paraId="1B8DDCDE" w14:textId="77777777">
        <w:trPr>
          <w:divId w:val="1561820924"/>
          <w:tblCellSpacing w:w="15" w:type="dxa"/>
        </w:trPr>
        <w:tc>
          <w:tcPr>
            <w:tcW w:w="0" w:type="auto"/>
            <w:vAlign w:val="center"/>
            <w:hideMark/>
          </w:tcPr>
          <w:p w14:paraId="2E1402D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BDC726" w14:textId="77777777" w:rsidR="00D67926" w:rsidRDefault="008D6FB8">
            <w:pPr>
              <w:rPr>
                <w:rFonts w:eastAsia="Times New Roman"/>
                <w:lang w:val="en-US"/>
              </w:rPr>
            </w:pPr>
            <w:r>
              <w:rPr>
                <w:rFonts w:eastAsia="Times New Roman"/>
                <w:lang w:val="en-US"/>
              </w:rPr>
              <w:t>Code specifying the type of source where event originated.</w:t>
            </w:r>
          </w:p>
        </w:tc>
      </w:tr>
      <w:tr w:rsidR="00D67926" w14:paraId="676055A6" w14:textId="77777777">
        <w:trPr>
          <w:divId w:val="1561820924"/>
          <w:tblCellSpacing w:w="15" w:type="dxa"/>
        </w:trPr>
        <w:tc>
          <w:tcPr>
            <w:tcW w:w="0" w:type="auto"/>
            <w:vAlign w:val="center"/>
            <w:hideMark/>
          </w:tcPr>
          <w:p w14:paraId="2C5EDEE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E993A59" w14:textId="77777777" w:rsidR="00D67926" w:rsidRDefault="008D6FB8">
            <w:pPr>
              <w:rPr>
                <w:rFonts w:eastAsia="Times New Roman"/>
                <w:lang w:val="en-US"/>
              </w:rPr>
            </w:pPr>
            <w:r>
              <w:rPr>
                <w:rFonts w:eastAsia="Times New Roman"/>
                <w:lang w:val="en-US"/>
              </w:rPr>
              <w:t xml:space="preserve">This field indicates which type of source is identified by the Audit Source ID. It is an optional value that may be used to group events for analysis according to the type of source where the event occurred. </w:t>
            </w:r>
          </w:p>
        </w:tc>
      </w:tr>
      <w:tr w:rsidR="00D67926" w14:paraId="02865B42" w14:textId="77777777">
        <w:trPr>
          <w:divId w:val="1561820924"/>
          <w:tblCellSpacing w:w="15" w:type="dxa"/>
        </w:trPr>
        <w:tc>
          <w:tcPr>
            <w:tcW w:w="0" w:type="auto"/>
            <w:vAlign w:val="center"/>
            <w:hideMark/>
          </w:tcPr>
          <w:p w14:paraId="75C2C20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B9A88FE" w14:textId="77777777" w:rsidR="00D67926" w:rsidRDefault="008D6FB8">
            <w:pPr>
              <w:rPr>
                <w:rFonts w:eastAsia="Times New Roman"/>
                <w:lang w:val="en-US"/>
              </w:rPr>
            </w:pPr>
            <w:r>
              <w:rPr>
                <w:rFonts w:eastAsia="Times New Roman"/>
                <w:lang w:val="en-US"/>
              </w:rPr>
              <w:t>Code specifying the type of system that detected and recorded the event</w:t>
            </w:r>
          </w:p>
        </w:tc>
      </w:tr>
      <w:tr w:rsidR="00D67926" w14:paraId="6F38CDE8" w14:textId="77777777">
        <w:trPr>
          <w:divId w:val="1561820924"/>
          <w:tblCellSpacing w:w="15" w:type="dxa"/>
        </w:trPr>
        <w:tc>
          <w:tcPr>
            <w:tcW w:w="0" w:type="auto"/>
            <w:vAlign w:val="center"/>
            <w:hideMark/>
          </w:tcPr>
          <w:p w14:paraId="7767A46D" w14:textId="77777777" w:rsidR="00D67926" w:rsidRDefault="008D6FB8">
            <w:pPr>
              <w:rPr>
                <w:rFonts w:eastAsia="Times New Roman"/>
                <w:lang w:val="en-US"/>
              </w:rPr>
            </w:pPr>
            <w:r>
              <w:rPr>
                <w:rFonts w:eastAsia="Times New Roman"/>
                <w:b/>
                <w:bCs/>
                <w:lang w:val="en-US"/>
              </w:rPr>
              <w:t>AuditEvent.object</w:t>
            </w:r>
          </w:p>
        </w:tc>
        <w:tc>
          <w:tcPr>
            <w:tcW w:w="0" w:type="auto"/>
            <w:vAlign w:val="center"/>
            <w:hideMark/>
          </w:tcPr>
          <w:p w14:paraId="5E1BE54E" w14:textId="77777777" w:rsidR="00D67926" w:rsidRDefault="00D67926">
            <w:pPr>
              <w:rPr>
                <w:rFonts w:eastAsia="Times New Roman"/>
                <w:lang w:val="en-US"/>
              </w:rPr>
            </w:pPr>
          </w:p>
        </w:tc>
      </w:tr>
      <w:tr w:rsidR="00D67926" w14:paraId="6F215E3E" w14:textId="77777777">
        <w:trPr>
          <w:divId w:val="1561820924"/>
          <w:tblCellSpacing w:w="15" w:type="dxa"/>
        </w:trPr>
        <w:tc>
          <w:tcPr>
            <w:tcW w:w="0" w:type="auto"/>
            <w:vAlign w:val="center"/>
            <w:hideMark/>
          </w:tcPr>
          <w:p w14:paraId="71401E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E624DF" w14:textId="77777777" w:rsidR="00D67926" w:rsidRDefault="008D6FB8">
            <w:pPr>
              <w:rPr>
                <w:rFonts w:eastAsia="Times New Roman"/>
                <w:lang w:val="en-US"/>
              </w:rPr>
            </w:pPr>
            <w:r>
              <w:rPr>
                <w:rFonts w:eastAsia="Times New Roman"/>
                <w:lang w:val="en-US"/>
              </w:rPr>
              <w:t>Specific instances of data or objects that have been accessed</w:t>
            </w:r>
          </w:p>
        </w:tc>
      </w:tr>
      <w:tr w:rsidR="00D67926" w14:paraId="70689645" w14:textId="77777777">
        <w:trPr>
          <w:divId w:val="1561820924"/>
          <w:tblCellSpacing w:w="15" w:type="dxa"/>
        </w:trPr>
        <w:tc>
          <w:tcPr>
            <w:tcW w:w="0" w:type="auto"/>
            <w:vAlign w:val="center"/>
            <w:hideMark/>
          </w:tcPr>
          <w:p w14:paraId="6E296B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100A51" w14:textId="77777777" w:rsidR="00D67926" w:rsidRDefault="008D6FB8">
            <w:pPr>
              <w:rPr>
                <w:rFonts w:eastAsia="Times New Roman"/>
                <w:lang w:val="en-US"/>
              </w:rPr>
            </w:pPr>
            <w:r>
              <w:rPr>
                <w:rFonts w:eastAsia="Times New Roman"/>
                <w:lang w:val="en-US"/>
              </w:rPr>
              <w:t>Specific instances of data or objects that have been accessed.</w:t>
            </w:r>
          </w:p>
        </w:tc>
      </w:tr>
      <w:tr w:rsidR="00D67926" w14:paraId="2DF19F6A" w14:textId="77777777">
        <w:trPr>
          <w:divId w:val="1561820924"/>
          <w:tblCellSpacing w:w="15" w:type="dxa"/>
        </w:trPr>
        <w:tc>
          <w:tcPr>
            <w:tcW w:w="0" w:type="auto"/>
            <w:vAlign w:val="center"/>
            <w:hideMark/>
          </w:tcPr>
          <w:p w14:paraId="7759D4E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C492A89" w14:textId="77777777" w:rsidR="00D67926" w:rsidRDefault="008D6FB8">
            <w:pPr>
              <w:rPr>
                <w:rFonts w:eastAsia="Times New Roman"/>
                <w:lang w:val="en-US"/>
              </w:rPr>
            </w:pPr>
            <w:r>
              <w:rPr>
                <w:rFonts w:eastAsia="Times New Roman"/>
                <w:lang w:val="en-US"/>
              </w:rPr>
              <w:t xml:space="preserve">required unless the values for Event Identification, Active Participant Identification, and Audit Source Identification are sufficient to document the entire auditable event. Because events may have more </w:t>
            </w:r>
            <w:r>
              <w:rPr>
                <w:rFonts w:eastAsia="Times New Roman"/>
                <w:lang w:val="en-US"/>
              </w:rPr>
              <w:lastRenderedPageBreak/>
              <w:t xml:space="preserve">than one participant object, this group can be a repeating set of values. </w:t>
            </w:r>
          </w:p>
        </w:tc>
      </w:tr>
      <w:tr w:rsidR="00D67926" w14:paraId="7499C24A" w14:textId="77777777">
        <w:trPr>
          <w:divId w:val="1561820924"/>
          <w:tblCellSpacing w:w="15" w:type="dxa"/>
        </w:trPr>
        <w:tc>
          <w:tcPr>
            <w:tcW w:w="0" w:type="auto"/>
            <w:vAlign w:val="center"/>
            <w:hideMark/>
          </w:tcPr>
          <w:p w14:paraId="297D7096"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4C55047B" w14:textId="77777777" w:rsidR="00D67926" w:rsidRDefault="008D6FB8">
            <w:pPr>
              <w:rPr>
                <w:rFonts w:eastAsia="Times New Roman"/>
                <w:lang w:val="en-US"/>
              </w:rPr>
            </w:pPr>
            <w:r>
              <w:rPr>
                <w:rFonts w:eastAsia="Times New Roman"/>
                <w:lang w:val="en-US"/>
              </w:rPr>
              <w:t>The event may have other objects involved.</w:t>
            </w:r>
          </w:p>
        </w:tc>
      </w:tr>
      <w:tr w:rsidR="00D67926" w14:paraId="60DF99B3" w14:textId="77777777">
        <w:trPr>
          <w:divId w:val="1561820924"/>
          <w:tblCellSpacing w:w="15" w:type="dxa"/>
        </w:trPr>
        <w:tc>
          <w:tcPr>
            <w:tcW w:w="0" w:type="auto"/>
            <w:vAlign w:val="center"/>
            <w:hideMark/>
          </w:tcPr>
          <w:p w14:paraId="49BF8865"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3E059BD" w14:textId="77777777" w:rsidR="00D67926" w:rsidRDefault="008D6FB8">
            <w:pPr>
              <w:rPr>
                <w:rFonts w:eastAsia="Times New Roman"/>
                <w:lang w:val="en-US"/>
              </w:rPr>
            </w:pPr>
            <w:r>
              <w:rPr>
                <w:rFonts w:eastAsia="Times New Roman"/>
                <w:lang w:val="en-US"/>
              </w:rPr>
              <w:t>Either a name or a query (NOT both)</w:t>
            </w:r>
          </w:p>
        </w:tc>
      </w:tr>
      <w:tr w:rsidR="00D67926" w14:paraId="3D7FF498" w14:textId="77777777">
        <w:trPr>
          <w:divId w:val="1561820924"/>
          <w:tblCellSpacing w:w="15" w:type="dxa"/>
        </w:trPr>
        <w:tc>
          <w:tcPr>
            <w:tcW w:w="0" w:type="auto"/>
            <w:vAlign w:val="center"/>
            <w:hideMark/>
          </w:tcPr>
          <w:p w14:paraId="7D185365" w14:textId="77777777" w:rsidR="00D67926" w:rsidRDefault="008D6FB8">
            <w:pPr>
              <w:rPr>
                <w:rFonts w:eastAsia="Times New Roman"/>
                <w:lang w:val="en-US"/>
              </w:rPr>
            </w:pPr>
            <w:r>
              <w:rPr>
                <w:rFonts w:eastAsia="Times New Roman"/>
                <w:b/>
                <w:bCs/>
                <w:lang w:val="en-US"/>
              </w:rPr>
              <w:t>AuditEvent.object.identifier</w:t>
            </w:r>
          </w:p>
        </w:tc>
        <w:tc>
          <w:tcPr>
            <w:tcW w:w="0" w:type="auto"/>
            <w:vAlign w:val="center"/>
            <w:hideMark/>
          </w:tcPr>
          <w:p w14:paraId="2944550F" w14:textId="77777777" w:rsidR="00D67926" w:rsidRDefault="00D67926">
            <w:pPr>
              <w:rPr>
                <w:rFonts w:eastAsia="Times New Roman"/>
                <w:lang w:val="en-US"/>
              </w:rPr>
            </w:pPr>
          </w:p>
        </w:tc>
      </w:tr>
      <w:tr w:rsidR="00D67926" w14:paraId="4D8D1FB6" w14:textId="77777777">
        <w:trPr>
          <w:divId w:val="1561820924"/>
          <w:tblCellSpacing w:w="15" w:type="dxa"/>
        </w:trPr>
        <w:tc>
          <w:tcPr>
            <w:tcW w:w="0" w:type="auto"/>
            <w:vAlign w:val="center"/>
            <w:hideMark/>
          </w:tcPr>
          <w:p w14:paraId="70D744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67434A" w14:textId="77777777" w:rsidR="00D67926" w:rsidRDefault="008D6FB8">
            <w:pPr>
              <w:rPr>
                <w:rFonts w:eastAsia="Times New Roman"/>
                <w:lang w:val="en-US"/>
              </w:rPr>
            </w:pPr>
            <w:r>
              <w:rPr>
                <w:rFonts w:eastAsia="Times New Roman"/>
                <w:lang w:val="en-US"/>
              </w:rPr>
              <w:t>Specific instance of object (e.g. versioned)</w:t>
            </w:r>
          </w:p>
        </w:tc>
      </w:tr>
      <w:tr w:rsidR="00D67926" w14:paraId="2243DDF0" w14:textId="77777777">
        <w:trPr>
          <w:divId w:val="1561820924"/>
          <w:tblCellSpacing w:w="15" w:type="dxa"/>
        </w:trPr>
        <w:tc>
          <w:tcPr>
            <w:tcW w:w="0" w:type="auto"/>
            <w:vAlign w:val="center"/>
            <w:hideMark/>
          </w:tcPr>
          <w:p w14:paraId="3A065A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DB9084" w14:textId="77777777"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14:paraId="7AB986D4" w14:textId="77777777">
        <w:trPr>
          <w:divId w:val="1561820924"/>
          <w:tblCellSpacing w:w="15" w:type="dxa"/>
        </w:trPr>
        <w:tc>
          <w:tcPr>
            <w:tcW w:w="0" w:type="auto"/>
            <w:vAlign w:val="center"/>
            <w:hideMark/>
          </w:tcPr>
          <w:p w14:paraId="20A60CB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41A73D" w14:textId="77777777" w:rsidR="00D67926" w:rsidRDefault="008D6FB8">
            <w:pPr>
              <w:rPr>
                <w:rFonts w:eastAsia="Times New Roman"/>
                <w:lang w:val="en-US"/>
              </w:rPr>
            </w:pPr>
            <w:r>
              <w:rPr>
                <w:rFonts w:eastAsia="Times New Roman"/>
                <w:lang w:val="en-US"/>
              </w:rPr>
              <w:t>Identifier details depends on object type.</w:t>
            </w:r>
          </w:p>
        </w:tc>
      </w:tr>
      <w:tr w:rsidR="00D67926" w14:paraId="32EC6BE2" w14:textId="77777777">
        <w:trPr>
          <w:divId w:val="1561820924"/>
          <w:tblCellSpacing w:w="15" w:type="dxa"/>
        </w:trPr>
        <w:tc>
          <w:tcPr>
            <w:tcW w:w="0" w:type="auto"/>
            <w:vAlign w:val="center"/>
            <w:hideMark/>
          </w:tcPr>
          <w:p w14:paraId="3A7671A5" w14:textId="77777777" w:rsidR="00D67926" w:rsidRDefault="008D6FB8">
            <w:pPr>
              <w:rPr>
                <w:rFonts w:eastAsia="Times New Roman"/>
                <w:lang w:val="en-US"/>
              </w:rPr>
            </w:pPr>
            <w:r>
              <w:rPr>
                <w:rFonts w:eastAsia="Times New Roman"/>
                <w:b/>
                <w:bCs/>
                <w:lang w:val="en-US"/>
              </w:rPr>
              <w:t>AuditEvent.object.reference</w:t>
            </w:r>
          </w:p>
        </w:tc>
        <w:tc>
          <w:tcPr>
            <w:tcW w:w="0" w:type="auto"/>
            <w:vAlign w:val="center"/>
            <w:hideMark/>
          </w:tcPr>
          <w:p w14:paraId="6CF29FE1" w14:textId="77777777" w:rsidR="00D67926" w:rsidRDefault="00D67926">
            <w:pPr>
              <w:rPr>
                <w:rFonts w:eastAsia="Times New Roman"/>
                <w:lang w:val="en-US"/>
              </w:rPr>
            </w:pPr>
          </w:p>
        </w:tc>
      </w:tr>
      <w:tr w:rsidR="00D67926" w14:paraId="7B1CC554" w14:textId="77777777">
        <w:trPr>
          <w:divId w:val="1561820924"/>
          <w:tblCellSpacing w:w="15" w:type="dxa"/>
        </w:trPr>
        <w:tc>
          <w:tcPr>
            <w:tcW w:w="0" w:type="auto"/>
            <w:vAlign w:val="center"/>
            <w:hideMark/>
          </w:tcPr>
          <w:p w14:paraId="32F37B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D09CD1" w14:textId="77777777" w:rsidR="00D67926" w:rsidRDefault="008D6FB8">
            <w:pPr>
              <w:rPr>
                <w:rFonts w:eastAsia="Times New Roman"/>
                <w:lang w:val="en-US"/>
              </w:rPr>
            </w:pPr>
            <w:r>
              <w:rPr>
                <w:rFonts w:eastAsia="Times New Roman"/>
                <w:lang w:val="en-US"/>
              </w:rPr>
              <w:t>Specific instance of resource (e.g. versioned)</w:t>
            </w:r>
          </w:p>
        </w:tc>
      </w:tr>
      <w:tr w:rsidR="00D67926" w14:paraId="2185808D" w14:textId="77777777">
        <w:trPr>
          <w:divId w:val="1561820924"/>
          <w:tblCellSpacing w:w="15" w:type="dxa"/>
        </w:trPr>
        <w:tc>
          <w:tcPr>
            <w:tcW w:w="0" w:type="auto"/>
            <w:vAlign w:val="center"/>
            <w:hideMark/>
          </w:tcPr>
          <w:p w14:paraId="19CB2B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57E8AA" w14:textId="77777777"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14:paraId="23D6B464" w14:textId="77777777">
        <w:trPr>
          <w:divId w:val="1561820924"/>
          <w:tblCellSpacing w:w="15" w:type="dxa"/>
        </w:trPr>
        <w:tc>
          <w:tcPr>
            <w:tcW w:w="0" w:type="auto"/>
            <w:vAlign w:val="center"/>
            <w:hideMark/>
          </w:tcPr>
          <w:p w14:paraId="19A15CF1" w14:textId="77777777" w:rsidR="00D67926" w:rsidRDefault="008D6FB8">
            <w:pPr>
              <w:rPr>
                <w:rFonts w:eastAsia="Times New Roman"/>
                <w:lang w:val="en-US"/>
              </w:rPr>
            </w:pPr>
            <w:r>
              <w:rPr>
                <w:rFonts w:eastAsia="Times New Roman"/>
                <w:b/>
                <w:bCs/>
                <w:lang w:val="en-US"/>
              </w:rPr>
              <w:t>AuditEvent.object.type</w:t>
            </w:r>
          </w:p>
        </w:tc>
        <w:tc>
          <w:tcPr>
            <w:tcW w:w="0" w:type="auto"/>
            <w:vAlign w:val="center"/>
            <w:hideMark/>
          </w:tcPr>
          <w:p w14:paraId="5E775A79" w14:textId="77777777" w:rsidR="00D67926" w:rsidRDefault="00D67926">
            <w:pPr>
              <w:rPr>
                <w:rFonts w:eastAsia="Times New Roman"/>
                <w:lang w:val="en-US"/>
              </w:rPr>
            </w:pPr>
          </w:p>
        </w:tc>
      </w:tr>
      <w:tr w:rsidR="00D67926" w14:paraId="32859281" w14:textId="77777777">
        <w:trPr>
          <w:divId w:val="1561820924"/>
          <w:tblCellSpacing w:w="15" w:type="dxa"/>
        </w:trPr>
        <w:tc>
          <w:tcPr>
            <w:tcW w:w="0" w:type="auto"/>
            <w:vAlign w:val="center"/>
            <w:hideMark/>
          </w:tcPr>
          <w:p w14:paraId="7ED3316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1B046E" w14:textId="77777777" w:rsidR="00D67926" w:rsidRDefault="008D6FB8">
            <w:pPr>
              <w:rPr>
                <w:rFonts w:eastAsia="Times New Roman"/>
                <w:lang w:val="en-US"/>
              </w:rPr>
            </w:pPr>
            <w:r>
              <w:rPr>
                <w:rFonts w:eastAsia="Times New Roman"/>
                <w:lang w:val="en-US"/>
              </w:rPr>
              <w:t>Type of object involved</w:t>
            </w:r>
          </w:p>
        </w:tc>
      </w:tr>
      <w:tr w:rsidR="00D67926" w14:paraId="466A1EF6" w14:textId="77777777">
        <w:trPr>
          <w:divId w:val="1561820924"/>
          <w:tblCellSpacing w:w="15" w:type="dxa"/>
        </w:trPr>
        <w:tc>
          <w:tcPr>
            <w:tcW w:w="0" w:type="auto"/>
            <w:vAlign w:val="center"/>
            <w:hideMark/>
          </w:tcPr>
          <w:p w14:paraId="49522E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D21485" w14:textId="77777777" w:rsidR="00D67926" w:rsidRDefault="008D6FB8">
            <w:pPr>
              <w:rPr>
                <w:rFonts w:eastAsia="Times New Roman"/>
                <w:lang w:val="en-US"/>
              </w:rPr>
            </w:pPr>
            <w:r>
              <w:rPr>
                <w:rFonts w:eastAsia="Times New Roman"/>
                <w:lang w:val="en-US"/>
              </w:rPr>
              <w:t>The type of the object that was involved in this audit event.</w:t>
            </w:r>
          </w:p>
        </w:tc>
      </w:tr>
      <w:tr w:rsidR="00D67926" w14:paraId="0D162F36" w14:textId="77777777">
        <w:trPr>
          <w:divId w:val="1561820924"/>
          <w:tblCellSpacing w:w="15" w:type="dxa"/>
        </w:trPr>
        <w:tc>
          <w:tcPr>
            <w:tcW w:w="0" w:type="auto"/>
            <w:vAlign w:val="center"/>
            <w:hideMark/>
          </w:tcPr>
          <w:p w14:paraId="7032ABE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F93293" w14:textId="77777777" w:rsidR="00D67926" w:rsidRDefault="008D6FB8">
            <w:pPr>
              <w:rPr>
                <w:rFonts w:eastAsia="Times New Roman"/>
                <w:lang w:val="en-US"/>
              </w:rPr>
            </w:pPr>
            <w:r>
              <w:rPr>
                <w:rFonts w:eastAsia="Times New Roman"/>
                <w:lang w:val="en-US"/>
              </w:rPr>
              <w:t>This value is distinct from the user's role or any user relationship to the participant object.</w:t>
            </w:r>
          </w:p>
        </w:tc>
      </w:tr>
      <w:tr w:rsidR="00D67926" w14:paraId="2B944524" w14:textId="77777777">
        <w:trPr>
          <w:divId w:val="1561820924"/>
          <w:tblCellSpacing w:w="15" w:type="dxa"/>
        </w:trPr>
        <w:tc>
          <w:tcPr>
            <w:tcW w:w="0" w:type="auto"/>
            <w:vAlign w:val="center"/>
            <w:hideMark/>
          </w:tcPr>
          <w:p w14:paraId="271DDD1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FB8B212" w14:textId="77777777" w:rsidR="00D67926" w:rsidRDefault="008D6FB8">
            <w:pPr>
              <w:rPr>
                <w:rFonts w:eastAsia="Times New Roman"/>
                <w:lang w:val="en-US"/>
              </w:rPr>
            </w:pPr>
            <w:r>
              <w:rPr>
                <w:rFonts w:eastAsia="Times New Roman"/>
                <w:lang w:val="en-US"/>
              </w:rPr>
              <w:t xml:space="preserve">To describe the object being acted upon. In addition to queries on the subject of the action in an auditable event, it is also important to be able to query on the object type for the action. </w:t>
            </w:r>
          </w:p>
        </w:tc>
      </w:tr>
      <w:tr w:rsidR="00D67926" w14:paraId="623ACB96" w14:textId="77777777">
        <w:trPr>
          <w:divId w:val="1561820924"/>
          <w:tblCellSpacing w:w="15" w:type="dxa"/>
        </w:trPr>
        <w:tc>
          <w:tcPr>
            <w:tcW w:w="0" w:type="auto"/>
            <w:vAlign w:val="center"/>
            <w:hideMark/>
          </w:tcPr>
          <w:p w14:paraId="722D3F6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CE7587F" w14:textId="77777777" w:rsidR="00D67926" w:rsidRDefault="008D6FB8">
            <w:pPr>
              <w:rPr>
                <w:rFonts w:eastAsia="Times New Roman"/>
                <w:lang w:val="en-US"/>
              </w:rPr>
            </w:pPr>
            <w:r>
              <w:rPr>
                <w:rFonts w:eastAsia="Times New Roman"/>
                <w:lang w:val="en-US"/>
              </w:rPr>
              <w:t>Code for the object type involved audited</w:t>
            </w:r>
          </w:p>
        </w:tc>
      </w:tr>
      <w:tr w:rsidR="00D67926" w14:paraId="2370A68E" w14:textId="77777777">
        <w:trPr>
          <w:divId w:val="1561820924"/>
          <w:tblCellSpacing w:w="15" w:type="dxa"/>
        </w:trPr>
        <w:tc>
          <w:tcPr>
            <w:tcW w:w="0" w:type="auto"/>
            <w:vAlign w:val="center"/>
            <w:hideMark/>
          </w:tcPr>
          <w:p w14:paraId="04A13654" w14:textId="77777777" w:rsidR="00D67926" w:rsidRDefault="008D6FB8">
            <w:pPr>
              <w:rPr>
                <w:rFonts w:eastAsia="Times New Roman"/>
                <w:lang w:val="en-US"/>
              </w:rPr>
            </w:pPr>
            <w:r>
              <w:rPr>
                <w:rFonts w:eastAsia="Times New Roman"/>
                <w:b/>
                <w:bCs/>
                <w:lang w:val="en-US"/>
              </w:rPr>
              <w:t>AuditEvent.object.role</w:t>
            </w:r>
          </w:p>
        </w:tc>
        <w:tc>
          <w:tcPr>
            <w:tcW w:w="0" w:type="auto"/>
            <w:vAlign w:val="center"/>
            <w:hideMark/>
          </w:tcPr>
          <w:p w14:paraId="37ADD928" w14:textId="77777777" w:rsidR="00D67926" w:rsidRDefault="00D67926">
            <w:pPr>
              <w:rPr>
                <w:rFonts w:eastAsia="Times New Roman"/>
                <w:lang w:val="en-US"/>
              </w:rPr>
            </w:pPr>
          </w:p>
        </w:tc>
      </w:tr>
      <w:tr w:rsidR="00D67926" w14:paraId="3BFF5401" w14:textId="77777777">
        <w:trPr>
          <w:divId w:val="1561820924"/>
          <w:tblCellSpacing w:w="15" w:type="dxa"/>
        </w:trPr>
        <w:tc>
          <w:tcPr>
            <w:tcW w:w="0" w:type="auto"/>
            <w:vAlign w:val="center"/>
            <w:hideMark/>
          </w:tcPr>
          <w:p w14:paraId="33B252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252B69" w14:textId="77777777" w:rsidR="00D67926" w:rsidRDefault="008D6FB8">
            <w:pPr>
              <w:rPr>
                <w:rFonts w:eastAsia="Times New Roman"/>
                <w:lang w:val="en-US"/>
              </w:rPr>
            </w:pPr>
            <w:r>
              <w:rPr>
                <w:rFonts w:eastAsia="Times New Roman"/>
                <w:lang w:val="en-US"/>
              </w:rPr>
              <w:t>What role the Object played</w:t>
            </w:r>
          </w:p>
        </w:tc>
      </w:tr>
      <w:tr w:rsidR="00D67926" w14:paraId="34ABD878" w14:textId="77777777">
        <w:trPr>
          <w:divId w:val="1561820924"/>
          <w:tblCellSpacing w:w="15" w:type="dxa"/>
        </w:trPr>
        <w:tc>
          <w:tcPr>
            <w:tcW w:w="0" w:type="auto"/>
            <w:vAlign w:val="center"/>
            <w:hideMark/>
          </w:tcPr>
          <w:p w14:paraId="4D4683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367178" w14:textId="77777777" w:rsidR="00D67926" w:rsidRDefault="008D6FB8">
            <w:pPr>
              <w:rPr>
                <w:rFonts w:eastAsia="Times New Roman"/>
                <w:lang w:val="en-US"/>
              </w:rPr>
            </w:pPr>
            <w:r>
              <w:rPr>
                <w:rFonts w:eastAsia="Times New Roman"/>
                <w:lang w:val="en-US"/>
              </w:rPr>
              <w:t>Code representing the functional application role of Participant Object being audited.</w:t>
            </w:r>
          </w:p>
        </w:tc>
      </w:tr>
      <w:tr w:rsidR="00D67926" w14:paraId="4546B4CD" w14:textId="77777777">
        <w:trPr>
          <w:divId w:val="1561820924"/>
          <w:tblCellSpacing w:w="15" w:type="dxa"/>
        </w:trPr>
        <w:tc>
          <w:tcPr>
            <w:tcW w:w="0" w:type="auto"/>
            <w:vAlign w:val="center"/>
            <w:hideMark/>
          </w:tcPr>
          <w:p w14:paraId="3F9C3F3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8314591" w14:textId="77777777" w:rsidR="00D67926" w:rsidRDefault="008D6FB8">
            <w:pPr>
              <w:rPr>
                <w:rFonts w:eastAsia="Times New Roman"/>
                <w:lang w:val="en-US"/>
              </w:rPr>
            </w:pPr>
            <w:r>
              <w:rPr>
                <w:rFonts w:eastAsia="Times New Roman"/>
                <w:lang w:val="en-US"/>
              </w:rPr>
              <w:t>See RFC 3881 for rules concerning matches between role and type.</w:t>
            </w:r>
          </w:p>
        </w:tc>
      </w:tr>
      <w:tr w:rsidR="00D67926" w14:paraId="1E79808C" w14:textId="77777777">
        <w:trPr>
          <w:divId w:val="1561820924"/>
          <w:tblCellSpacing w:w="15" w:type="dxa"/>
        </w:trPr>
        <w:tc>
          <w:tcPr>
            <w:tcW w:w="0" w:type="auto"/>
            <w:vAlign w:val="center"/>
            <w:hideMark/>
          </w:tcPr>
          <w:p w14:paraId="4492F03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4175735" w14:textId="77777777" w:rsidR="00D67926" w:rsidRDefault="008D6FB8">
            <w:pPr>
              <w:rPr>
                <w:rFonts w:eastAsia="Times New Roman"/>
                <w:lang w:val="en-US"/>
              </w:rPr>
            </w:pPr>
            <w:r>
              <w:rPr>
                <w:rFonts w:eastAsia="Times New Roman"/>
                <w:lang w:val="en-US"/>
              </w:rPr>
              <w:t xml:space="preserve">For some detailed audit </w:t>
            </w:r>
            <w:proofErr w:type="gramStart"/>
            <w:r>
              <w:rPr>
                <w:rFonts w:eastAsia="Times New Roman"/>
                <w:lang w:val="en-US"/>
              </w:rPr>
              <w:t>analysis</w:t>
            </w:r>
            <w:proofErr w:type="gramEnd"/>
            <w:r>
              <w:rPr>
                <w:rFonts w:eastAsia="Times New Roman"/>
                <w:lang w:val="en-US"/>
              </w:rPr>
              <w:t xml:space="preserve"> it may be necessary to indicate a more granular type of participant, based on the application role it serves. </w:t>
            </w:r>
          </w:p>
        </w:tc>
      </w:tr>
      <w:tr w:rsidR="00D67926" w14:paraId="185191A6" w14:textId="77777777">
        <w:trPr>
          <w:divId w:val="1561820924"/>
          <w:tblCellSpacing w:w="15" w:type="dxa"/>
        </w:trPr>
        <w:tc>
          <w:tcPr>
            <w:tcW w:w="0" w:type="auto"/>
            <w:vAlign w:val="center"/>
            <w:hideMark/>
          </w:tcPr>
          <w:p w14:paraId="36452AB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6857120" w14:textId="77777777" w:rsidR="00D67926" w:rsidRDefault="008D6FB8">
            <w:pPr>
              <w:rPr>
                <w:rFonts w:eastAsia="Times New Roman"/>
                <w:lang w:val="en-US"/>
              </w:rPr>
            </w:pPr>
            <w:r>
              <w:rPr>
                <w:rFonts w:eastAsia="Times New Roman"/>
                <w:lang w:val="en-US"/>
              </w:rPr>
              <w:t>Code representing the role the Object played in the event</w:t>
            </w:r>
          </w:p>
        </w:tc>
      </w:tr>
      <w:tr w:rsidR="00D67926" w14:paraId="2AB6771D" w14:textId="77777777">
        <w:trPr>
          <w:divId w:val="1561820924"/>
          <w:tblCellSpacing w:w="15" w:type="dxa"/>
        </w:trPr>
        <w:tc>
          <w:tcPr>
            <w:tcW w:w="0" w:type="auto"/>
            <w:vAlign w:val="center"/>
            <w:hideMark/>
          </w:tcPr>
          <w:p w14:paraId="0C4D498D" w14:textId="77777777" w:rsidR="00D67926" w:rsidRDefault="008D6FB8">
            <w:pPr>
              <w:rPr>
                <w:rFonts w:eastAsia="Times New Roman"/>
                <w:lang w:val="en-US"/>
              </w:rPr>
            </w:pPr>
            <w:r>
              <w:rPr>
                <w:rFonts w:eastAsia="Times New Roman"/>
                <w:b/>
                <w:bCs/>
                <w:lang w:val="en-US"/>
              </w:rPr>
              <w:t>AuditEvent.object.lifecycle</w:t>
            </w:r>
          </w:p>
        </w:tc>
        <w:tc>
          <w:tcPr>
            <w:tcW w:w="0" w:type="auto"/>
            <w:vAlign w:val="center"/>
            <w:hideMark/>
          </w:tcPr>
          <w:p w14:paraId="0C0B5B33" w14:textId="77777777" w:rsidR="00D67926" w:rsidRDefault="00D67926">
            <w:pPr>
              <w:rPr>
                <w:rFonts w:eastAsia="Times New Roman"/>
                <w:lang w:val="en-US"/>
              </w:rPr>
            </w:pPr>
          </w:p>
        </w:tc>
      </w:tr>
      <w:tr w:rsidR="00D67926" w14:paraId="63206236" w14:textId="77777777">
        <w:trPr>
          <w:divId w:val="1561820924"/>
          <w:tblCellSpacing w:w="15" w:type="dxa"/>
        </w:trPr>
        <w:tc>
          <w:tcPr>
            <w:tcW w:w="0" w:type="auto"/>
            <w:vAlign w:val="center"/>
            <w:hideMark/>
          </w:tcPr>
          <w:p w14:paraId="3504673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F91828" w14:textId="77777777" w:rsidR="00D67926" w:rsidRDefault="008D6FB8">
            <w:pPr>
              <w:rPr>
                <w:rFonts w:eastAsia="Times New Roman"/>
                <w:lang w:val="en-US"/>
              </w:rPr>
            </w:pPr>
            <w:r>
              <w:rPr>
                <w:rFonts w:eastAsia="Times New Roman"/>
                <w:lang w:val="en-US"/>
              </w:rPr>
              <w:t>Life-cycle stage for the object</w:t>
            </w:r>
          </w:p>
        </w:tc>
      </w:tr>
      <w:tr w:rsidR="00D67926" w14:paraId="394648A1" w14:textId="77777777">
        <w:trPr>
          <w:divId w:val="1561820924"/>
          <w:tblCellSpacing w:w="15" w:type="dxa"/>
        </w:trPr>
        <w:tc>
          <w:tcPr>
            <w:tcW w:w="0" w:type="auto"/>
            <w:vAlign w:val="center"/>
            <w:hideMark/>
          </w:tcPr>
          <w:p w14:paraId="6C64AD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6E3DD0" w14:textId="77777777" w:rsidR="00D67926" w:rsidRDefault="008D6FB8">
            <w:pPr>
              <w:rPr>
                <w:rFonts w:eastAsia="Times New Roman"/>
                <w:lang w:val="en-US"/>
              </w:rPr>
            </w:pPr>
            <w:r>
              <w:rPr>
                <w:rFonts w:eastAsia="Times New Roman"/>
                <w:lang w:val="en-US"/>
              </w:rPr>
              <w:t>Identifier for the data life-cycle stage for the participant object.</w:t>
            </w:r>
          </w:p>
        </w:tc>
      </w:tr>
      <w:tr w:rsidR="00D67926" w14:paraId="4C4DAC78" w14:textId="77777777">
        <w:trPr>
          <w:divId w:val="1561820924"/>
          <w:tblCellSpacing w:w="15" w:type="dxa"/>
        </w:trPr>
        <w:tc>
          <w:tcPr>
            <w:tcW w:w="0" w:type="auto"/>
            <w:vAlign w:val="center"/>
            <w:hideMark/>
          </w:tcPr>
          <w:p w14:paraId="585D09E6"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451AC5A" w14:textId="77777777" w:rsidR="00D67926" w:rsidRDefault="008D6FB8">
            <w:pPr>
              <w:rPr>
                <w:rFonts w:eastAsia="Times New Roman"/>
                <w:lang w:val="en-US"/>
              </w:rPr>
            </w:pPr>
            <w:r>
              <w:rPr>
                <w:rFonts w:eastAsia="Times New Roman"/>
                <w:lang w:val="en-US"/>
              </w:rPr>
              <w:t>This can be used to provide an audit trail for data, over time, as it passes through the system.</w:t>
            </w:r>
          </w:p>
        </w:tc>
      </w:tr>
      <w:tr w:rsidR="00D67926" w14:paraId="07A93946" w14:textId="77777777">
        <w:trPr>
          <w:divId w:val="1561820924"/>
          <w:tblCellSpacing w:w="15" w:type="dxa"/>
        </w:trPr>
        <w:tc>
          <w:tcPr>
            <w:tcW w:w="0" w:type="auto"/>
            <w:vAlign w:val="center"/>
            <w:hideMark/>
          </w:tcPr>
          <w:p w14:paraId="5ADE652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0DADEFC" w14:textId="77777777" w:rsidR="00D67926" w:rsidRDefault="008D6FB8">
            <w:pPr>
              <w:rPr>
                <w:rFonts w:eastAsia="Times New Roman"/>
                <w:lang w:val="en-US"/>
              </w:rPr>
            </w:pPr>
            <w:r>
              <w:rPr>
                <w:rFonts w:eastAsia="Times New Roman"/>
                <w:lang w:val="en-US"/>
              </w:rPr>
              <w:t xml:space="preserve">Institutional policies for privacy and security may optionally fall under different accountability rules based on data life cycle. This provides a differentiating value for those cases. </w:t>
            </w:r>
          </w:p>
        </w:tc>
      </w:tr>
      <w:tr w:rsidR="00D67926" w14:paraId="2A7B992A" w14:textId="77777777">
        <w:trPr>
          <w:divId w:val="1561820924"/>
          <w:tblCellSpacing w:w="15" w:type="dxa"/>
        </w:trPr>
        <w:tc>
          <w:tcPr>
            <w:tcW w:w="0" w:type="auto"/>
            <w:vAlign w:val="center"/>
            <w:hideMark/>
          </w:tcPr>
          <w:p w14:paraId="0206F01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35B55D" w14:textId="77777777" w:rsidR="00D67926" w:rsidRDefault="008D6FB8">
            <w:pPr>
              <w:rPr>
                <w:rFonts w:eastAsia="Times New Roman"/>
                <w:lang w:val="en-US"/>
              </w:rPr>
            </w:pPr>
            <w:r>
              <w:rPr>
                <w:rFonts w:eastAsia="Times New Roman"/>
                <w:lang w:val="en-US"/>
              </w:rPr>
              <w:t>Identifier for the data life-cycle stage for the object</w:t>
            </w:r>
          </w:p>
        </w:tc>
      </w:tr>
      <w:tr w:rsidR="00D67926" w14:paraId="2F09B47F" w14:textId="77777777">
        <w:trPr>
          <w:divId w:val="1561820924"/>
          <w:tblCellSpacing w:w="15" w:type="dxa"/>
        </w:trPr>
        <w:tc>
          <w:tcPr>
            <w:tcW w:w="0" w:type="auto"/>
            <w:vAlign w:val="center"/>
            <w:hideMark/>
          </w:tcPr>
          <w:p w14:paraId="62AFABB5" w14:textId="77777777" w:rsidR="00D67926" w:rsidRDefault="008D6FB8">
            <w:pPr>
              <w:rPr>
                <w:rFonts w:eastAsia="Times New Roman"/>
                <w:lang w:val="en-US"/>
              </w:rPr>
            </w:pPr>
            <w:r>
              <w:rPr>
                <w:rFonts w:eastAsia="Times New Roman"/>
                <w:b/>
                <w:bCs/>
                <w:lang w:val="en-US"/>
              </w:rPr>
              <w:t>AuditEvent.object.securityLabel</w:t>
            </w:r>
          </w:p>
        </w:tc>
        <w:tc>
          <w:tcPr>
            <w:tcW w:w="0" w:type="auto"/>
            <w:vAlign w:val="center"/>
            <w:hideMark/>
          </w:tcPr>
          <w:p w14:paraId="085B3B97" w14:textId="77777777" w:rsidR="00D67926" w:rsidRDefault="00D67926">
            <w:pPr>
              <w:rPr>
                <w:rFonts w:eastAsia="Times New Roman"/>
                <w:lang w:val="en-US"/>
              </w:rPr>
            </w:pPr>
          </w:p>
        </w:tc>
      </w:tr>
      <w:tr w:rsidR="00D67926" w14:paraId="50016C1D" w14:textId="77777777">
        <w:trPr>
          <w:divId w:val="1561820924"/>
          <w:tblCellSpacing w:w="15" w:type="dxa"/>
        </w:trPr>
        <w:tc>
          <w:tcPr>
            <w:tcW w:w="0" w:type="auto"/>
            <w:vAlign w:val="center"/>
            <w:hideMark/>
          </w:tcPr>
          <w:p w14:paraId="225E3F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A9C544" w14:textId="77777777" w:rsidR="00D67926" w:rsidRDefault="008D6FB8">
            <w:pPr>
              <w:rPr>
                <w:rFonts w:eastAsia="Times New Roman"/>
                <w:lang w:val="en-US"/>
              </w:rPr>
            </w:pPr>
            <w:r>
              <w:rPr>
                <w:rFonts w:eastAsia="Times New Roman"/>
                <w:lang w:val="en-US"/>
              </w:rPr>
              <w:t>Security labels applied to the object</w:t>
            </w:r>
          </w:p>
        </w:tc>
      </w:tr>
      <w:tr w:rsidR="00D67926" w14:paraId="37988CF7" w14:textId="77777777">
        <w:trPr>
          <w:divId w:val="1561820924"/>
          <w:tblCellSpacing w:w="15" w:type="dxa"/>
        </w:trPr>
        <w:tc>
          <w:tcPr>
            <w:tcW w:w="0" w:type="auto"/>
            <w:vAlign w:val="center"/>
            <w:hideMark/>
          </w:tcPr>
          <w:p w14:paraId="619D67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867738" w14:textId="77777777" w:rsidR="00D67926" w:rsidRDefault="008D6FB8">
            <w:pPr>
              <w:rPr>
                <w:rFonts w:eastAsia="Times New Roman"/>
                <w:lang w:val="en-US"/>
              </w:rPr>
            </w:pPr>
            <w:r>
              <w:rPr>
                <w:rFonts w:eastAsia="Times New Roman"/>
                <w:lang w:val="en-US"/>
              </w:rPr>
              <w:t>Denotes security labels for the identified object.</w:t>
            </w:r>
          </w:p>
        </w:tc>
      </w:tr>
      <w:tr w:rsidR="00D67926" w14:paraId="758A7116" w14:textId="77777777">
        <w:trPr>
          <w:divId w:val="1561820924"/>
          <w:tblCellSpacing w:w="15" w:type="dxa"/>
        </w:trPr>
        <w:tc>
          <w:tcPr>
            <w:tcW w:w="0" w:type="auto"/>
            <w:vAlign w:val="center"/>
            <w:hideMark/>
          </w:tcPr>
          <w:p w14:paraId="7264AFA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BB478C9" w14:textId="77777777" w:rsidR="00D67926" w:rsidRDefault="008D6FB8">
            <w:pPr>
              <w:rPr>
                <w:rFonts w:eastAsia="Times New Roman"/>
                <w:lang w:val="en-US"/>
              </w:rPr>
            </w:pPr>
            <w:r>
              <w:rPr>
                <w:rFonts w:eastAsia="Times New Roman"/>
                <w:lang w:val="en-US"/>
              </w:rPr>
              <w:t xml:space="preserve">This field identifies the security lables for a specific instance of an object, such as a patient, to detect/track privacy and security issues. </w:t>
            </w:r>
          </w:p>
        </w:tc>
      </w:tr>
      <w:tr w:rsidR="00D67926" w14:paraId="2202D9AB" w14:textId="77777777">
        <w:trPr>
          <w:divId w:val="1561820924"/>
          <w:tblCellSpacing w:w="15" w:type="dxa"/>
        </w:trPr>
        <w:tc>
          <w:tcPr>
            <w:tcW w:w="0" w:type="auto"/>
            <w:vAlign w:val="center"/>
            <w:hideMark/>
          </w:tcPr>
          <w:p w14:paraId="5B21506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17541E" w14:textId="77777777"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14:paraId="013D5AFB" w14:textId="77777777">
        <w:trPr>
          <w:divId w:val="1561820924"/>
          <w:tblCellSpacing w:w="15" w:type="dxa"/>
        </w:trPr>
        <w:tc>
          <w:tcPr>
            <w:tcW w:w="0" w:type="auto"/>
            <w:vAlign w:val="center"/>
            <w:hideMark/>
          </w:tcPr>
          <w:p w14:paraId="626535A2" w14:textId="77777777" w:rsidR="00D67926" w:rsidRDefault="008D6FB8">
            <w:pPr>
              <w:rPr>
                <w:rFonts w:eastAsia="Times New Roman"/>
                <w:lang w:val="en-US"/>
              </w:rPr>
            </w:pPr>
            <w:r>
              <w:rPr>
                <w:rFonts w:eastAsia="Times New Roman"/>
                <w:b/>
                <w:bCs/>
                <w:lang w:val="en-US"/>
              </w:rPr>
              <w:t>AuditEvent.object.name</w:t>
            </w:r>
          </w:p>
        </w:tc>
        <w:tc>
          <w:tcPr>
            <w:tcW w:w="0" w:type="auto"/>
            <w:vAlign w:val="center"/>
            <w:hideMark/>
          </w:tcPr>
          <w:p w14:paraId="5FC770C0" w14:textId="77777777" w:rsidR="00D67926" w:rsidRDefault="00D67926">
            <w:pPr>
              <w:rPr>
                <w:rFonts w:eastAsia="Times New Roman"/>
                <w:lang w:val="en-US"/>
              </w:rPr>
            </w:pPr>
          </w:p>
        </w:tc>
      </w:tr>
      <w:tr w:rsidR="00D67926" w14:paraId="65526BDF" w14:textId="77777777">
        <w:trPr>
          <w:divId w:val="1561820924"/>
          <w:tblCellSpacing w:w="15" w:type="dxa"/>
        </w:trPr>
        <w:tc>
          <w:tcPr>
            <w:tcW w:w="0" w:type="auto"/>
            <w:vAlign w:val="center"/>
            <w:hideMark/>
          </w:tcPr>
          <w:p w14:paraId="29D811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3264D0" w14:textId="77777777" w:rsidR="00D67926" w:rsidRDefault="008D6FB8">
            <w:pPr>
              <w:rPr>
                <w:rFonts w:eastAsia="Times New Roman"/>
                <w:lang w:val="en-US"/>
              </w:rPr>
            </w:pPr>
            <w:r>
              <w:rPr>
                <w:rFonts w:eastAsia="Times New Roman"/>
                <w:lang w:val="en-US"/>
              </w:rPr>
              <w:t>Instance-specific descriptor for Object</w:t>
            </w:r>
          </w:p>
        </w:tc>
      </w:tr>
      <w:tr w:rsidR="00D67926" w14:paraId="605E77A6" w14:textId="77777777">
        <w:trPr>
          <w:divId w:val="1561820924"/>
          <w:tblCellSpacing w:w="15" w:type="dxa"/>
        </w:trPr>
        <w:tc>
          <w:tcPr>
            <w:tcW w:w="0" w:type="auto"/>
            <w:vAlign w:val="center"/>
            <w:hideMark/>
          </w:tcPr>
          <w:p w14:paraId="260126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224FDC" w14:textId="77777777" w:rsidR="00D67926" w:rsidRDefault="008D6FB8">
            <w:pPr>
              <w:rPr>
                <w:rFonts w:eastAsia="Times New Roman"/>
                <w:lang w:val="en-US"/>
              </w:rPr>
            </w:pPr>
            <w:r>
              <w:rPr>
                <w:rFonts w:eastAsia="Times New Roman"/>
                <w:lang w:val="en-US"/>
              </w:rPr>
              <w:t>An instance-specific descriptor of the Participant Object ID audited, such as a person's name.</w:t>
            </w:r>
          </w:p>
        </w:tc>
      </w:tr>
      <w:tr w:rsidR="00D67926" w14:paraId="5F4C57EC" w14:textId="77777777">
        <w:trPr>
          <w:divId w:val="1561820924"/>
          <w:tblCellSpacing w:w="15" w:type="dxa"/>
        </w:trPr>
        <w:tc>
          <w:tcPr>
            <w:tcW w:w="0" w:type="auto"/>
            <w:vAlign w:val="center"/>
            <w:hideMark/>
          </w:tcPr>
          <w:p w14:paraId="2320F52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2695E1D" w14:textId="77777777" w:rsidR="00D67926" w:rsidRDefault="008D6FB8">
            <w:pPr>
              <w:rPr>
                <w:rFonts w:eastAsia="Times New Roman"/>
                <w:lang w:val="en-US"/>
              </w:rPr>
            </w:pPr>
            <w:r>
              <w:rPr>
                <w:rFonts w:eastAsia="Times New Roman"/>
                <w:lang w:val="en-US"/>
              </w:rPr>
              <w:t xml:space="preserve">This field may be used in a query/report to identify audit events for a specific person, e.g., where multiple synonymous Participant Object IDs (patient number, medical record number, encounter number, etc.) have been used. </w:t>
            </w:r>
          </w:p>
        </w:tc>
      </w:tr>
      <w:tr w:rsidR="00D67926" w14:paraId="1B0C1443" w14:textId="77777777">
        <w:trPr>
          <w:divId w:val="1561820924"/>
          <w:tblCellSpacing w:w="15" w:type="dxa"/>
        </w:trPr>
        <w:tc>
          <w:tcPr>
            <w:tcW w:w="0" w:type="auto"/>
            <w:vAlign w:val="center"/>
            <w:hideMark/>
          </w:tcPr>
          <w:p w14:paraId="0ED5ED53" w14:textId="77777777" w:rsidR="00D67926" w:rsidRDefault="008D6FB8">
            <w:pPr>
              <w:rPr>
                <w:rFonts w:eastAsia="Times New Roman"/>
                <w:lang w:val="en-US"/>
              </w:rPr>
            </w:pPr>
            <w:r>
              <w:rPr>
                <w:rFonts w:eastAsia="Times New Roman"/>
                <w:b/>
                <w:bCs/>
                <w:lang w:val="en-US"/>
              </w:rPr>
              <w:t>AuditEvent.object.description</w:t>
            </w:r>
          </w:p>
        </w:tc>
        <w:tc>
          <w:tcPr>
            <w:tcW w:w="0" w:type="auto"/>
            <w:vAlign w:val="center"/>
            <w:hideMark/>
          </w:tcPr>
          <w:p w14:paraId="3FFE54E8" w14:textId="77777777" w:rsidR="00D67926" w:rsidRDefault="00D67926">
            <w:pPr>
              <w:rPr>
                <w:rFonts w:eastAsia="Times New Roman"/>
                <w:lang w:val="en-US"/>
              </w:rPr>
            </w:pPr>
          </w:p>
        </w:tc>
      </w:tr>
      <w:tr w:rsidR="00D67926" w14:paraId="097928B3" w14:textId="77777777">
        <w:trPr>
          <w:divId w:val="1561820924"/>
          <w:tblCellSpacing w:w="15" w:type="dxa"/>
        </w:trPr>
        <w:tc>
          <w:tcPr>
            <w:tcW w:w="0" w:type="auto"/>
            <w:vAlign w:val="center"/>
            <w:hideMark/>
          </w:tcPr>
          <w:p w14:paraId="397208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CAB470" w14:textId="77777777" w:rsidR="00D67926" w:rsidRDefault="008D6FB8">
            <w:pPr>
              <w:rPr>
                <w:rFonts w:eastAsia="Times New Roman"/>
                <w:lang w:val="en-US"/>
              </w:rPr>
            </w:pPr>
            <w:r>
              <w:rPr>
                <w:rFonts w:eastAsia="Times New Roman"/>
                <w:lang w:val="en-US"/>
              </w:rPr>
              <w:t>Descriptive text</w:t>
            </w:r>
          </w:p>
        </w:tc>
      </w:tr>
      <w:tr w:rsidR="00D67926" w14:paraId="27D7B0B3" w14:textId="77777777">
        <w:trPr>
          <w:divId w:val="1561820924"/>
          <w:tblCellSpacing w:w="15" w:type="dxa"/>
        </w:trPr>
        <w:tc>
          <w:tcPr>
            <w:tcW w:w="0" w:type="auto"/>
            <w:vAlign w:val="center"/>
            <w:hideMark/>
          </w:tcPr>
          <w:p w14:paraId="081AFF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D1F604" w14:textId="77777777" w:rsidR="00D67926" w:rsidRDefault="008D6FB8">
            <w:pPr>
              <w:rPr>
                <w:rFonts w:eastAsia="Times New Roman"/>
                <w:lang w:val="en-US"/>
              </w:rPr>
            </w:pPr>
            <w:r>
              <w:rPr>
                <w:rFonts w:eastAsia="Times New Roman"/>
                <w:lang w:val="en-US"/>
              </w:rPr>
              <w:t>Text that describes the object in more detail.</w:t>
            </w:r>
          </w:p>
        </w:tc>
      </w:tr>
      <w:tr w:rsidR="00D67926" w14:paraId="230BA1DD" w14:textId="77777777">
        <w:trPr>
          <w:divId w:val="1561820924"/>
          <w:tblCellSpacing w:w="15" w:type="dxa"/>
        </w:trPr>
        <w:tc>
          <w:tcPr>
            <w:tcW w:w="0" w:type="auto"/>
            <w:vAlign w:val="center"/>
            <w:hideMark/>
          </w:tcPr>
          <w:p w14:paraId="18A2942D" w14:textId="77777777" w:rsidR="00D67926" w:rsidRDefault="008D6FB8">
            <w:pPr>
              <w:rPr>
                <w:rFonts w:eastAsia="Times New Roman"/>
                <w:lang w:val="en-US"/>
              </w:rPr>
            </w:pPr>
            <w:r>
              <w:rPr>
                <w:rFonts w:eastAsia="Times New Roman"/>
                <w:b/>
                <w:bCs/>
                <w:lang w:val="en-US"/>
              </w:rPr>
              <w:t>AuditEvent.object.query</w:t>
            </w:r>
          </w:p>
        </w:tc>
        <w:tc>
          <w:tcPr>
            <w:tcW w:w="0" w:type="auto"/>
            <w:vAlign w:val="center"/>
            <w:hideMark/>
          </w:tcPr>
          <w:p w14:paraId="301B5153" w14:textId="77777777" w:rsidR="00D67926" w:rsidRDefault="00D67926">
            <w:pPr>
              <w:rPr>
                <w:rFonts w:eastAsia="Times New Roman"/>
                <w:lang w:val="en-US"/>
              </w:rPr>
            </w:pPr>
          </w:p>
        </w:tc>
      </w:tr>
      <w:tr w:rsidR="00D67926" w14:paraId="45A7E562" w14:textId="77777777">
        <w:trPr>
          <w:divId w:val="1561820924"/>
          <w:tblCellSpacing w:w="15" w:type="dxa"/>
        </w:trPr>
        <w:tc>
          <w:tcPr>
            <w:tcW w:w="0" w:type="auto"/>
            <w:vAlign w:val="center"/>
            <w:hideMark/>
          </w:tcPr>
          <w:p w14:paraId="104D64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121B24" w14:textId="77777777" w:rsidR="00D67926" w:rsidRDefault="008D6FB8">
            <w:pPr>
              <w:rPr>
                <w:rFonts w:eastAsia="Times New Roman"/>
                <w:lang w:val="en-US"/>
              </w:rPr>
            </w:pPr>
            <w:r>
              <w:rPr>
                <w:rFonts w:eastAsia="Times New Roman"/>
                <w:lang w:val="en-US"/>
              </w:rPr>
              <w:t>Actual query for object</w:t>
            </w:r>
          </w:p>
        </w:tc>
      </w:tr>
      <w:tr w:rsidR="00D67926" w14:paraId="01C09B7F" w14:textId="77777777">
        <w:trPr>
          <w:divId w:val="1561820924"/>
          <w:tblCellSpacing w:w="15" w:type="dxa"/>
        </w:trPr>
        <w:tc>
          <w:tcPr>
            <w:tcW w:w="0" w:type="auto"/>
            <w:vAlign w:val="center"/>
            <w:hideMark/>
          </w:tcPr>
          <w:p w14:paraId="5517A8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95328A" w14:textId="77777777" w:rsidR="00D67926" w:rsidRDefault="008D6FB8">
            <w:pPr>
              <w:rPr>
                <w:rFonts w:eastAsia="Times New Roman"/>
                <w:lang w:val="en-US"/>
              </w:rPr>
            </w:pPr>
            <w:r>
              <w:rPr>
                <w:rFonts w:eastAsia="Times New Roman"/>
                <w:lang w:val="en-US"/>
              </w:rPr>
              <w:t>The actual query for a query-type participant object.</w:t>
            </w:r>
          </w:p>
        </w:tc>
      </w:tr>
      <w:tr w:rsidR="00D67926" w14:paraId="68C857A2" w14:textId="77777777">
        <w:trPr>
          <w:divId w:val="1561820924"/>
          <w:tblCellSpacing w:w="15" w:type="dxa"/>
        </w:trPr>
        <w:tc>
          <w:tcPr>
            <w:tcW w:w="0" w:type="auto"/>
            <w:vAlign w:val="center"/>
            <w:hideMark/>
          </w:tcPr>
          <w:p w14:paraId="551A15E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4C8072E" w14:textId="77777777" w:rsidR="00D67926" w:rsidRDefault="008D6FB8">
            <w:pPr>
              <w:rPr>
                <w:rFonts w:eastAsia="Times New Roman"/>
                <w:lang w:val="en-US"/>
              </w:rPr>
            </w:pPr>
            <w:r>
              <w:rPr>
                <w:rFonts w:eastAsia="Times New Roman"/>
                <w:lang w:val="en-US"/>
              </w:rPr>
              <w:t xml:space="preserve">For query events it may be necessary to capture the actual query input to the query process in order to identify the specific event. Because of differences among query implementations and data encoding for them, this is a base 64 encoded data blob. It may be subsequently decoded or interpreted by downstream audit analysis processing. </w:t>
            </w:r>
          </w:p>
        </w:tc>
      </w:tr>
      <w:tr w:rsidR="00D67926" w14:paraId="02CEB97A" w14:textId="77777777">
        <w:trPr>
          <w:divId w:val="1561820924"/>
          <w:tblCellSpacing w:w="15" w:type="dxa"/>
        </w:trPr>
        <w:tc>
          <w:tcPr>
            <w:tcW w:w="0" w:type="auto"/>
            <w:vAlign w:val="center"/>
            <w:hideMark/>
          </w:tcPr>
          <w:p w14:paraId="68D6DF94" w14:textId="77777777" w:rsidR="00D67926" w:rsidRDefault="008D6FB8">
            <w:pPr>
              <w:rPr>
                <w:rFonts w:eastAsia="Times New Roman"/>
                <w:lang w:val="en-US"/>
              </w:rPr>
            </w:pPr>
            <w:r>
              <w:rPr>
                <w:rFonts w:eastAsia="Times New Roman"/>
                <w:b/>
                <w:bCs/>
                <w:lang w:val="en-US"/>
              </w:rPr>
              <w:t>AuditEvent.object.detail</w:t>
            </w:r>
          </w:p>
        </w:tc>
        <w:tc>
          <w:tcPr>
            <w:tcW w:w="0" w:type="auto"/>
            <w:vAlign w:val="center"/>
            <w:hideMark/>
          </w:tcPr>
          <w:p w14:paraId="164C2907" w14:textId="77777777" w:rsidR="00D67926" w:rsidRDefault="00D67926">
            <w:pPr>
              <w:rPr>
                <w:rFonts w:eastAsia="Times New Roman"/>
                <w:lang w:val="en-US"/>
              </w:rPr>
            </w:pPr>
          </w:p>
        </w:tc>
      </w:tr>
      <w:tr w:rsidR="00D67926" w14:paraId="18A2FB0F" w14:textId="77777777">
        <w:trPr>
          <w:divId w:val="1561820924"/>
          <w:tblCellSpacing w:w="15" w:type="dxa"/>
        </w:trPr>
        <w:tc>
          <w:tcPr>
            <w:tcW w:w="0" w:type="auto"/>
            <w:vAlign w:val="center"/>
            <w:hideMark/>
          </w:tcPr>
          <w:p w14:paraId="4FAE3F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BABAF3" w14:textId="77777777" w:rsidR="00D67926" w:rsidRDefault="008D6FB8">
            <w:pPr>
              <w:rPr>
                <w:rFonts w:eastAsia="Times New Roman"/>
                <w:lang w:val="en-US"/>
              </w:rPr>
            </w:pPr>
            <w:r>
              <w:rPr>
                <w:rFonts w:eastAsia="Times New Roman"/>
                <w:lang w:val="en-US"/>
              </w:rPr>
              <w:t>Additional Information about the Object</w:t>
            </w:r>
          </w:p>
        </w:tc>
      </w:tr>
      <w:tr w:rsidR="00D67926" w14:paraId="45534E26" w14:textId="77777777">
        <w:trPr>
          <w:divId w:val="1561820924"/>
          <w:tblCellSpacing w:w="15" w:type="dxa"/>
        </w:trPr>
        <w:tc>
          <w:tcPr>
            <w:tcW w:w="0" w:type="auto"/>
            <w:vAlign w:val="center"/>
            <w:hideMark/>
          </w:tcPr>
          <w:p w14:paraId="3F862ED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BEBC87" w14:textId="77777777" w:rsidR="00D67926" w:rsidRDefault="008D6FB8">
            <w:pPr>
              <w:rPr>
                <w:rFonts w:eastAsia="Times New Roman"/>
                <w:lang w:val="en-US"/>
              </w:rPr>
            </w:pPr>
            <w:r>
              <w:rPr>
                <w:rFonts w:eastAsia="Times New Roman"/>
                <w:lang w:val="en-US"/>
              </w:rPr>
              <w:t>Additional Information about the Object.</w:t>
            </w:r>
          </w:p>
        </w:tc>
      </w:tr>
      <w:tr w:rsidR="00D67926" w14:paraId="0E3E5D53" w14:textId="77777777">
        <w:trPr>
          <w:divId w:val="1561820924"/>
          <w:tblCellSpacing w:w="15" w:type="dxa"/>
        </w:trPr>
        <w:tc>
          <w:tcPr>
            <w:tcW w:w="0" w:type="auto"/>
            <w:vAlign w:val="center"/>
            <w:hideMark/>
          </w:tcPr>
          <w:p w14:paraId="27E9F01B" w14:textId="77777777" w:rsidR="00D67926" w:rsidRDefault="008D6FB8">
            <w:pPr>
              <w:rPr>
                <w:rFonts w:eastAsia="Times New Roman"/>
                <w:lang w:val="en-US"/>
              </w:rPr>
            </w:pPr>
            <w:r>
              <w:rPr>
                <w:rFonts w:eastAsia="Times New Roman"/>
                <w:b/>
                <w:bCs/>
                <w:lang w:val="en-US"/>
              </w:rPr>
              <w:t>AuditEvent.object.detail.type</w:t>
            </w:r>
          </w:p>
        </w:tc>
        <w:tc>
          <w:tcPr>
            <w:tcW w:w="0" w:type="auto"/>
            <w:vAlign w:val="center"/>
            <w:hideMark/>
          </w:tcPr>
          <w:p w14:paraId="54AD0FA7" w14:textId="77777777" w:rsidR="00D67926" w:rsidRDefault="00D67926">
            <w:pPr>
              <w:rPr>
                <w:rFonts w:eastAsia="Times New Roman"/>
                <w:lang w:val="en-US"/>
              </w:rPr>
            </w:pPr>
          </w:p>
        </w:tc>
      </w:tr>
      <w:tr w:rsidR="00D67926" w14:paraId="6AD577B3" w14:textId="77777777">
        <w:trPr>
          <w:divId w:val="1561820924"/>
          <w:tblCellSpacing w:w="15" w:type="dxa"/>
        </w:trPr>
        <w:tc>
          <w:tcPr>
            <w:tcW w:w="0" w:type="auto"/>
            <w:vAlign w:val="center"/>
            <w:hideMark/>
          </w:tcPr>
          <w:p w14:paraId="098F02F6"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E71479F" w14:textId="77777777" w:rsidR="00D67926" w:rsidRDefault="008D6FB8">
            <w:pPr>
              <w:rPr>
                <w:rFonts w:eastAsia="Times New Roman"/>
                <w:lang w:val="en-US"/>
              </w:rPr>
            </w:pPr>
            <w:r>
              <w:rPr>
                <w:rFonts w:eastAsia="Times New Roman"/>
                <w:lang w:val="en-US"/>
              </w:rPr>
              <w:t>Name of the property</w:t>
            </w:r>
          </w:p>
        </w:tc>
      </w:tr>
      <w:tr w:rsidR="00D67926" w14:paraId="29F0E3EB" w14:textId="77777777">
        <w:trPr>
          <w:divId w:val="1561820924"/>
          <w:tblCellSpacing w:w="15" w:type="dxa"/>
        </w:trPr>
        <w:tc>
          <w:tcPr>
            <w:tcW w:w="0" w:type="auto"/>
            <w:vAlign w:val="center"/>
            <w:hideMark/>
          </w:tcPr>
          <w:p w14:paraId="1A5DFF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12F940" w14:textId="77777777" w:rsidR="00D67926" w:rsidRDefault="008D6FB8">
            <w:pPr>
              <w:rPr>
                <w:rFonts w:eastAsia="Times New Roman"/>
                <w:lang w:val="en-US"/>
              </w:rPr>
            </w:pPr>
            <w:r>
              <w:rPr>
                <w:rFonts w:eastAsia="Times New Roman"/>
                <w:lang w:val="en-US"/>
              </w:rPr>
              <w:t>Name of the property.</w:t>
            </w:r>
          </w:p>
        </w:tc>
      </w:tr>
      <w:tr w:rsidR="00D67926" w14:paraId="34F39C2C" w14:textId="77777777">
        <w:trPr>
          <w:divId w:val="1561820924"/>
          <w:tblCellSpacing w:w="15" w:type="dxa"/>
        </w:trPr>
        <w:tc>
          <w:tcPr>
            <w:tcW w:w="0" w:type="auto"/>
            <w:vAlign w:val="center"/>
            <w:hideMark/>
          </w:tcPr>
          <w:p w14:paraId="196475C8" w14:textId="77777777" w:rsidR="00D67926" w:rsidRDefault="008D6FB8">
            <w:pPr>
              <w:rPr>
                <w:rFonts w:eastAsia="Times New Roman"/>
                <w:lang w:val="en-US"/>
              </w:rPr>
            </w:pPr>
            <w:r>
              <w:rPr>
                <w:rFonts w:eastAsia="Times New Roman"/>
                <w:b/>
                <w:bCs/>
                <w:lang w:val="en-US"/>
              </w:rPr>
              <w:t>AuditEvent.object.detail.value</w:t>
            </w:r>
          </w:p>
        </w:tc>
        <w:tc>
          <w:tcPr>
            <w:tcW w:w="0" w:type="auto"/>
            <w:vAlign w:val="center"/>
            <w:hideMark/>
          </w:tcPr>
          <w:p w14:paraId="3E07311B" w14:textId="77777777" w:rsidR="00D67926" w:rsidRDefault="00D67926">
            <w:pPr>
              <w:rPr>
                <w:rFonts w:eastAsia="Times New Roman"/>
                <w:lang w:val="en-US"/>
              </w:rPr>
            </w:pPr>
          </w:p>
        </w:tc>
      </w:tr>
      <w:tr w:rsidR="00D67926" w14:paraId="6BE56C03" w14:textId="77777777">
        <w:trPr>
          <w:divId w:val="1561820924"/>
          <w:tblCellSpacing w:w="15" w:type="dxa"/>
        </w:trPr>
        <w:tc>
          <w:tcPr>
            <w:tcW w:w="0" w:type="auto"/>
            <w:vAlign w:val="center"/>
            <w:hideMark/>
          </w:tcPr>
          <w:p w14:paraId="00BB02C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664803" w14:textId="77777777" w:rsidR="00D67926" w:rsidRDefault="008D6FB8">
            <w:pPr>
              <w:rPr>
                <w:rFonts w:eastAsia="Times New Roman"/>
                <w:lang w:val="en-US"/>
              </w:rPr>
            </w:pPr>
            <w:r>
              <w:rPr>
                <w:rFonts w:eastAsia="Times New Roman"/>
                <w:lang w:val="en-US"/>
              </w:rPr>
              <w:t>Property value</w:t>
            </w:r>
          </w:p>
        </w:tc>
      </w:tr>
      <w:tr w:rsidR="00D67926" w14:paraId="53EFFA24" w14:textId="77777777">
        <w:trPr>
          <w:divId w:val="1561820924"/>
          <w:tblCellSpacing w:w="15" w:type="dxa"/>
        </w:trPr>
        <w:tc>
          <w:tcPr>
            <w:tcW w:w="0" w:type="auto"/>
            <w:vAlign w:val="center"/>
            <w:hideMark/>
          </w:tcPr>
          <w:p w14:paraId="5B6D9B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E11504" w14:textId="77777777" w:rsidR="00D67926" w:rsidRDefault="008D6FB8">
            <w:pPr>
              <w:rPr>
                <w:rFonts w:eastAsia="Times New Roman"/>
                <w:lang w:val="en-US"/>
              </w:rPr>
            </w:pPr>
            <w:r>
              <w:rPr>
                <w:rFonts w:eastAsia="Times New Roman"/>
                <w:lang w:val="en-US"/>
              </w:rPr>
              <w:t>Property value.</w:t>
            </w:r>
          </w:p>
        </w:tc>
      </w:tr>
    </w:tbl>
    <w:p w14:paraId="385C200E" w14:textId="77777777" w:rsidR="00D67926" w:rsidRDefault="008D6FB8">
      <w:pPr>
        <w:pStyle w:val="Heading2"/>
        <w:divId w:val="1561820924"/>
        <w:rPr>
          <w:rFonts w:eastAsia="Times New Roman"/>
          <w:lang w:val="en-US"/>
        </w:rPr>
      </w:pPr>
      <w:r>
        <w:rPr>
          <w:rFonts w:eastAsia="Times New Roman"/>
          <w:lang w:val="en-US"/>
        </w:rPr>
        <w:t>http://hl7.org/fhir/StructureDefinition/Provenance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1"/>
        <w:gridCol w:w="5399"/>
      </w:tblGrid>
      <w:tr w:rsidR="00D67926" w14:paraId="6D197125" w14:textId="77777777">
        <w:trPr>
          <w:divId w:val="1561820924"/>
          <w:tblCellSpacing w:w="15" w:type="dxa"/>
        </w:trPr>
        <w:tc>
          <w:tcPr>
            <w:tcW w:w="0" w:type="auto"/>
            <w:vAlign w:val="center"/>
            <w:hideMark/>
          </w:tcPr>
          <w:p w14:paraId="41467EEB" w14:textId="77777777" w:rsidR="00D67926" w:rsidRDefault="008D6FB8">
            <w:pPr>
              <w:rPr>
                <w:rFonts w:eastAsia="Times New Roman"/>
                <w:lang w:val="en-US"/>
              </w:rPr>
            </w:pPr>
            <w:r>
              <w:rPr>
                <w:rFonts w:eastAsia="Times New Roman"/>
                <w:b/>
                <w:bCs/>
                <w:lang w:val="en-US"/>
              </w:rPr>
              <w:t>Provenance</w:t>
            </w:r>
          </w:p>
        </w:tc>
        <w:tc>
          <w:tcPr>
            <w:tcW w:w="0" w:type="auto"/>
            <w:vAlign w:val="center"/>
            <w:hideMark/>
          </w:tcPr>
          <w:p w14:paraId="487FE24D" w14:textId="77777777" w:rsidR="00D67926" w:rsidRDefault="008D6FB8">
            <w:pPr>
              <w:rPr>
                <w:rFonts w:eastAsia="Times New Roman"/>
                <w:lang w:val="en-US"/>
              </w:rPr>
            </w:pPr>
            <w:r>
              <w:rPr>
                <w:rFonts w:eastAsia="Times New Roman"/>
                <w:lang w:val="en-US"/>
              </w:rPr>
              <w:t>Provenance</w:t>
            </w:r>
          </w:p>
        </w:tc>
      </w:tr>
      <w:tr w:rsidR="00D67926" w14:paraId="27091E45" w14:textId="77777777">
        <w:trPr>
          <w:divId w:val="1561820924"/>
          <w:tblCellSpacing w:w="15" w:type="dxa"/>
        </w:trPr>
        <w:tc>
          <w:tcPr>
            <w:tcW w:w="0" w:type="auto"/>
            <w:vAlign w:val="center"/>
            <w:hideMark/>
          </w:tcPr>
          <w:p w14:paraId="04169C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6EFDBD" w14:textId="77777777" w:rsidR="00D67926" w:rsidRDefault="008D6FB8">
            <w:pPr>
              <w:rPr>
                <w:rFonts w:eastAsia="Times New Roman"/>
                <w:lang w:val="en-US"/>
              </w:rPr>
            </w:pPr>
            <w:r>
              <w:rPr>
                <w:rFonts w:eastAsia="Times New Roman"/>
                <w:lang w:val="en-US"/>
              </w:rPr>
              <w:t>Who, What, When for a set of resources</w:t>
            </w:r>
          </w:p>
        </w:tc>
      </w:tr>
      <w:tr w:rsidR="00D67926" w14:paraId="6C874ED2" w14:textId="77777777">
        <w:trPr>
          <w:divId w:val="1561820924"/>
          <w:tblCellSpacing w:w="15" w:type="dxa"/>
        </w:trPr>
        <w:tc>
          <w:tcPr>
            <w:tcW w:w="0" w:type="auto"/>
            <w:vAlign w:val="center"/>
            <w:hideMark/>
          </w:tcPr>
          <w:p w14:paraId="23DAF2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845395" w14:textId="77777777" w:rsidR="00D67926" w:rsidRDefault="008D6FB8">
            <w:pPr>
              <w:rPr>
                <w:rFonts w:eastAsia="Times New Roman"/>
                <w:lang w:val="en-US"/>
              </w:rPr>
            </w:pP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D67926" w14:paraId="4929F3D1" w14:textId="77777777">
        <w:trPr>
          <w:divId w:val="1561820924"/>
          <w:tblCellSpacing w:w="15" w:type="dxa"/>
        </w:trPr>
        <w:tc>
          <w:tcPr>
            <w:tcW w:w="0" w:type="auto"/>
            <w:vAlign w:val="center"/>
            <w:hideMark/>
          </w:tcPr>
          <w:p w14:paraId="1DE7CA5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04B708E" w14:textId="77777777" w:rsidR="00D67926" w:rsidRDefault="008D6FB8">
            <w:pPr>
              <w:rPr>
                <w:rFonts w:eastAsia="Times New Roman"/>
                <w:lang w:val="en-US"/>
              </w:rPr>
            </w:pPr>
            <w:r>
              <w:rPr>
                <w:rFonts w:eastAsia="Times New Roman"/>
                <w:lang w:val="en-US"/>
              </w:rPr>
              <w:t xml:space="preserve">Some parties may be duplicated between the target resource and its provenance. For instance, the prescriber is usually (but not always) the author of the prescription resource. This resource is defined with close consideration for W3C Provenance. </w:t>
            </w:r>
          </w:p>
        </w:tc>
      </w:tr>
      <w:tr w:rsidR="00D67926" w14:paraId="124647CD" w14:textId="77777777">
        <w:trPr>
          <w:divId w:val="1561820924"/>
          <w:tblCellSpacing w:w="15" w:type="dxa"/>
        </w:trPr>
        <w:tc>
          <w:tcPr>
            <w:tcW w:w="0" w:type="auto"/>
            <w:vAlign w:val="center"/>
            <w:hideMark/>
          </w:tcPr>
          <w:p w14:paraId="697B78E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0DA5045" w14:textId="77777777" w:rsidR="00D67926" w:rsidRDefault="008D6FB8">
            <w:pPr>
              <w:rPr>
                <w:rFonts w:eastAsia="Times New Roman"/>
                <w:lang w:val="en-US"/>
              </w:rPr>
            </w:pPr>
            <w:r>
              <w:rPr>
                <w:rFonts w:eastAsia="Times New Roman"/>
                <w:lang w:val="en-US"/>
              </w:rPr>
              <w:t>History</w:t>
            </w:r>
          </w:p>
        </w:tc>
      </w:tr>
      <w:tr w:rsidR="00D67926" w14:paraId="22E692CA" w14:textId="77777777">
        <w:trPr>
          <w:divId w:val="1561820924"/>
          <w:tblCellSpacing w:w="15" w:type="dxa"/>
        </w:trPr>
        <w:tc>
          <w:tcPr>
            <w:tcW w:w="0" w:type="auto"/>
            <w:vAlign w:val="center"/>
            <w:hideMark/>
          </w:tcPr>
          <w:p w14:paraId="2D3D4A0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34ED8F9" w14:textId="77777777" w:rsidR="00D67926" w:rsidRDefault="008D6FB8">
            <w:pPr>
              <w:rPr>
                <w:rFonts w:eastAsia="Times New Roman"/>
                <w:lang w:val="en-US"/>
              </w:rPr>
            </w:pPr>
            <w:r>
              <w:rPr>
                <w:rFonts w:eastAsia="Times New Roman"/>
                <w:lang w:val="en-US"/>
              </w:rPr>
              <w:t>Event</w:t>
            </w:r>
          </w:p>
        </w:tc>
      </w:tr>
      <w:tr w:rsidR="00D67926" w14:paraId="5D68ED1D" w14:textId="77777777">
        <w:trPr>
          <w:divId w:val="1561820924"/>
          <w:tblCellSpacing w:w="15" w:type="dxa"/>
        </w:trPr>
        <w:tc>
          <w:tcPr>
            <w:tcW w:w="0" w:type="auto"/>
            <w:vAlign w:val="center"/>
            <w:hideMark/>
          </w:tcPr>
          <w:p w14:paraId="029A0A0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A80772D" w14:textId="77777777" w:rsidR="00D67926" w:rsidRDefault="008D6FB8">
            <w:pPr>
              <w:rPr>
                <w:rFonts w:eastAsia="Times New Roman"/>
                <w:lang w:val="en-US"/>
              </w:rPr>
            </w:pPr>
            <w:r>
              <w:rPr>
                <w:rFonts w:eastAsia="Times New Roman"/>
                <w:lang w:val="en-US"/>
              </w:rPr>
              <w:t>Activity</w:t>
            </w:r>
          </w:p>
        </w:tc>
      </w:tr>
      <w:tr w:rsidR="00D67926" w14:paraId="125C3E22" w14:textId="77777777">
        <w:trPr>
          <w:divId w:val="1561820924"/>
          <w:tblCellSpacing w:w="15" w:type="dxa"/>
        </w:trPr>
        <w:tc>
          <w:tcPr>
            <w:tcW w:w="0" w:type="auto"/>
            <w:vAlign w:val="center"/>
            <w:hideMark/>
          </w:tcPr>
          <w:p w14:paraId="1D5D545E" w14:textId="77777777" w:rsidR="00D67926" w:rsidRDefault="008D6FB8">
            <w:pPr>
              <w:rPr>
                <w:rFonts w:eastAsia="Times New Roman"/>
                <w:lang w:val="en-US"/>
              </w:rPr>
            </w:pPr>
            <w:r>
              <w:rPr>
                <w:rFonts w:eastAsia="Times New Roman"/>
                <w:b/>
                <w:bCs/>
                <w:lang w:val="en-US"/>
              </w:rPr>
              <w:t>Provenance.target</w:t>
            </w:r>
          </w:p>
        </w:tc>
        <w:tc>
          <w:tcPr>
            <w:tcW w:w="0" w:type="auto"/>
            <w:vAlign w:val="center"/>
            <w:hideMark/>
          </w:tcPr>
          <w:p w14:paraId="207A6408" w14:textId="77777777" w:rsidR="00D67926" w:rsidRDefault="00D67926">
            <w:pPr>
              <w:rPr>
                <w:rFonts w:eastAsia="Times New Roman"/>
                <w:lang w:val="en-US"/>
              </w:rPr>
            </w:pPr>
          </w:p>
        </w:tc>
      </w:tr>
      <w:tr w:rsidR="00D67926" w14:paraId="1B4499BB" w14:textId="77777777">
        <w:trPr>
          <w:divId w:val="1561820924"/>
          <w:tblCellSpacing w:w="15" w:type="dxa"/>
        </w:trPr>
        <w:tc>
          <w:tcPr>
            <w:tcW w:w="0" w:type="auto"/>
            <w:vAlign w:val="center"/>
            <w:hideMark/>
          </w:tcPr>
          <w:p w14:paraId="77C84CC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376C5A" w14:textId="77777777" w:rsidR="00D67926" w:rsidRDefault="008D6FB8">
            <w:pPr>
              <w:rPr>
                <w:rFonts w:eastAsia="Times New Roman"/>
                <w:lang w:val="en-US"/>
              </w:rPr>
            </w:pPr>
            <w:r>
              <w:rPr>
                <w:rFonts w:eastAsia="Times New Roman"/>
                <w:lang w:val="en-US"/>
              </w:rPr>
              <w:t>Target Reference(s) (usually version specific)</w:t>
            </w:r>
          </w:p>
        </w:tc>
      </w:tr>
      <w:tr w:rsidR="00D67926" w14:paraId="608833BD" w14:textId="77777777">
        <w:trPr>
          <w:divId w:val="1561820924"/>
          <w:tblCellSpacing w:w="15" w:type="dxa"/>
        </w:trPr>
        <w:tc>
          <w:tcPr>
            <w:tcW w:w="0" w:type="auto"/>
            <w:vAlign w:val="center"/>
            <w:hideMark/>
          </w:tcPr>
          <w:p w14:paraId="31CA57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7974F2" w14:textId="77777777" w:rsidR="00D67926" w:rsidRDefault="008D6FB8">
            <w:pPr>
              <w:rPr>
                <w:rFonts w:eastAsia="Times New Roman"/>
                <w:lang w:val="en-US"/>
              </w:rPr>
            </w:pPr>
            <w:r>
              <w:rPr>
                <w:rFonts w:eastAsia="Times New Roman"/>
                <w:lang w:val="en-US"/>
              </w:rPr>
              <w:t xml:space="preserve">The Reference(s) that were generated or updated by the activity described in this resource. A provenance can point to more than one target if multiple resources were created/updated by the same activity. </w:t>
            </w:r>
          </w:p>
        </w:tc>
      </w:tr>
      <w:tr w:rsidR="00D67926" w14:paraId="0189B675" w14:textId="77777777">
        <w:trPr>
          <w:divId w:val="1561820924"/>
          <w:tblCellSpacing w:w="15" w:type="dxa"/>
        </w:trPr>
        <w:tc>
          <w:tcPr>
            <w:tcW w:w="0" w:type="auto"/>
            <w:vAlign w:val="center"/>
            <w:hideMark/>
          </w:tcPr>
          <w:p w14:paraId="6435D2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FEB50DA" w14:textId="77777777" w:rsidR="00D67926" w:rsidRDefault="008D6FB8">
            <w:pPr>
              <w:rPr>
                <w:rFonts w:eastAsia="Times New Roman"/>
                <w:lang w:val="en-US"/>
              </w:rPr>
            </w:pPr>
            <w:r>
              <w:rPr>
                <w:rFonts w:eastAsia="Times New Roman"/>
                <w:lang w:val="en-US"/>
              </w:rPr>
              <w:t xml:space="preserve">Target references are usually version specific, but may not be, if a version has not been assigned or if the provenance information is part of the set of resources being maintained (i.e. a document). When using the </w:t>
            </w:r>
            <w:r>
              <w:rPr>
                <w:rFonts w:eastAsia="Times New Roman"/>
                <w:lang w:val="en-US"/>
              </w:rPr>
              <w:lastRenderedPageBreak/>
              <w:t xml:space="preserve">RESTful API, the identity of the resource may not be known (especially not the version specific one); the client may either submit the resource first, and then the provenance, or it may submit both using a single transaction. See the notes on transaction for further discussion. </w:t>
            </w:r>
          </w:p>
        </w:tc>
      </w:tr>
      <w:tr w:rsidR="00D67926" w14:paraId="49F15C9A" w14:textId="77777777">
        <w:trPr>
          <w:divId w:val="1561820924"/>
          <w:tblCellSpacing w:w="15" w:type="dxa"/>
        </w:trPr>
        <w:tc>
          <w:tcPr>
            <w:tcW w:w="0" w:type="auto"/>
            <w:vAlign w:val="center"/>
            <w:hideMark/>
          </w:tcPr>
          <w:p w14:paraId="1B295257" w14:textId="77777777" w:rsidR="00D67926" w:rsidRDefault="008D6FB8">
            <w:pPr>
              <w:rPr>
                <w:rFonts w:eastAsia="Times New Roman"/>
                <w:lang w:val="en-US"/>
              </w:rPr>
            </w:pPr>
            <w:r>
              <w:rPr>
                <w:rFonts w:eastAsia="Times New Roman"/>
                <w:b/>
                <w:bCs/>
                <w:lang w:val="en-US"/>
              </w:rPr>
              <w:lastRenderedPageBreak/>
              <w:t>Provenance.period</w:t>
            </w:r>
          </w:p>
        </w:tc>
        <w:tc>
          <w:tcPr>
            <w:tcW w:w="0" w:type="auto"/>
            <w:vAlign w:val="center"/>
            <w:hideMark/>
          </w:tcPr>
          <w:p w14:paraId="1B48910D" w14:textId="77777777" w:rsidR="00D67926" w:rsidRDefault="00D67926">
            <w:pPr>
              <w:rPr>
                <w:rFonts w:eastAsia="Times New Roman"/>
                <w:lang w:val="en-US"/>
              </w:rPr>
            </w:pPr>
          </w:p>
        </w:tc>
      </w:tr>
      <w:tr w:rsidR="00D67926" w14:paraId="25D4951C" w14:textId="77777777">
        <w:trPr>
          <w:divId w:val="1561820924"/>
          <w:tblCellSpacing w:w="15" w:type="dxa"/>
        </w:trPr>
        <w:tc>
          <w:tcPr>
            <w:tcW w:w="0" w:type="auto"/>
            <w:vAlign w:val="center"/>
            <w:hideMark/>
          </w:tcPr>
          <w:p w14:paraId="4B7A5C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4D7029" w14:textId="77777777" w:rsidR="00D67926" w:rsidRDefault="008D6FB8">
            <w:pPr>
              <w:rPr>
                <w:rFonts w:eastAsia="Times New Roman"/>
                <w:lang w:val="en-US"/>
              </w:rPr>
            </w:pPr>
            <w:r>
              <w:rPr>
                <w:rFonts w:eastAsia="Times New Roman"/>
                <w:lang w:val="en-US"/>
              </w:rPr>
              <w:t>When the activity occurred</w:t>
            </w:r>
          </w:p>
        </w:tc>
      </w:tr>
      <w:tr w:rsidR="00D67926" w14:paraId="28D85FED" w14:textId="77777777">
        <w:trPr>
          <w:divId w:val="1561820924"/>
          <w:tblCellSpacing w:w="15" w:type="dxa"/>
        </w:trPr>
        <w:tc>
          <w:tcPr>
            <w:tcW w:w="0" w:type="auto"/>
            <w:vAlign w:val="center"/>
            <w:hideMark/>
          </w:tcPr>
          <w:p w14:paraId="676920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0513E0" w14:textId="77777777" w:rsidR="00D67926" w:rsidRDefault="008D6FB8">
            <w:pPr>
              <w:rPr>
                <w:rFonts w:eastAsia="Times New Roman"/>
                <w:lang w:val="en-US"/>
              </w:rPr>
            </w:pPr>
            <w:r>
              <w:rPr>
                <w:rFonts w:eastAsia="Times New Roman"/>
                <w:lang w:val="en-US"/>
              </w:rPr>
              <w:t>The period during which the activity occurred.</w:t>
            </w:r>
          </w:p>
        </w:tc>
      </w:tr>
      <w:tr w:rsidR="00D67926" w14:paraId="558423C8" w14:textId="77777777">
        <w:trPr>
          <w:divId w:val="1561820924"/>
          <w:tblCellSpacing w:w="15" w:type="dxa"/>
        </w:trPr>
        <w:tc>
          <w:tcPr>
            <w:tcW w:w="0" w:type="auto"/>
            <w:vAlign w:val="center"/>
            <w:hideMark/>
          </w:tcPr>
          <w:p w14:paraId="0FE4E1F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ABE670C" w14:textId="77777777" w:rsidR="00D67926" w:rsidRDefault="008D6FB8">
            <w:pPr>
              <w:rPr>
                <w:rFonts w:eastAsia="Times New Roman"/>
                <w:lang w:val="en-US"/>
              </w:rPr>
            </w:pPr>
            <w:r>
              <w:rPr>
                <w:rFonts w:eastAsia="Times New Roman"/>
                <w:lang w:val="en-US"/>
              </w:rPr>
              <w:t>The period can be a little arbitrary; where possible, the time should correspond to human assessment of the activity time.</w:t>
            </w:r>
          </w:p>
        </w:tc>
      </w:tr>
      <w:tr w:rsidR="00D67926" w14:paraId="72281BE1" w14:textId="77777777">
        <w:trPr>
          <w:divId w:val="1561820924"/>
          <w:tblCellSpacing w:w="15" w:type="dxa"/>
        </w:trPr>
        <w:tc>
          <w:tcPr>
            <w:tcW w:w="0" w:type="auto"/>
            <w:vAlign w:val="center"/>
            <w:hideMark/>
          </w:tcPr>
          <w:p w14:paraId="495D8320" w14:textId="77777777" w:rsidR="00D67926" w:rsidRDefault="008D6FB8">
            <w:pPr>
              <w:rPr>
                <w:rFonts w:eastAsia="Times New Roman"/>
                <w:lang w:val="en-US"/>
              </w:rPr>
            </w:pPr>
            <w:r>
              <w:rPr>
                <w:rFonts w:eastAsia="Times New Roman"/>
                <w:b/>
                <w:bCs/>
                <w:lang w:val="en-US"/>
              </w:rPr>
              <w:t>Provenance.recorded</w:t>
            </w:r>
          </w:p>
        </w:tc>
        <w:tc>
          <w:tcPr>
            <w:tcW w:w="0" w:type="auto"/>
            <w:vAlign w:val="center"/>
            <w:hideMark/>
          </w:tcPr>
          <w:p w14:paraId="237C49CE" w14:textId="77777777" w:rsidR="00D67926" w:rsidRDefault="00D67926">
            <w:pPr>
              <w:rPr>
                <w:rFonts w:eastAsia="Times New Roman"/>
                <w:lang w:val="en-US"/>
              </w:rPr>
            </w:pPr>
          </w:p>
        </w:tc>
      </w:tr>
      <w:tr w:rsidR="00D67926" w14:paraId="234E2C67" w14:textId="77777777">
        <w:trPr>
          <w:divId w:val="1561820924"/>
          <w:tblCellSpacing w:w="15" w:type="dxa"/>
        </w:trPr>
        <w:tc>
          <w:tcPr>
            <w:tcW w:w="0" w:type="auto"/>
            <w:vAlign w:val="center"/>
            <w:hideMark/>
          </w:tcPr>
          <w:p w14:paraId="07C281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FC2617" w14:textId="77777777" w:rsidR="00D67926" w:rsidRDefault="008D6FB8">
            <w:pPr>
              <w:rPr>
                <w:rFonts w:eastAsia="Times New Roman"/>
                <w:lang w:val="en-US"/>
              </w:rPr>
            </w:pPr>
            <w:r>
              <w:rPr>
                <w:rFonts w:eastAsia="Times New Roman"/>
                <w:lang w:val="en-US"/>
              </w:rPr>
              <w:t>When the activity was recorded / updated</w:t>
            </w:r>
          </w:p>
        </w:tc>
      </w:tr>
      <w:tr w:rsidR="00D67926" w14:paraId="1BD0EFDA" w14:textId="77777777">
        <w:trPr>
          <w:divId w:val="1561820924"/>
          <w:tblCellSpacing w:w="15" w:type="dxa"/>
        </w:trPr>
        <w:tc>
          <w:tcPr>
            <w:tcW w:w="0" w:type="auto"/>
            <w:vAlign w:val="center"/>
            <w:hideMark/>
          </w:tcPr>
          <w:p w14:paraId="090A42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A28B90" w14:textId="77777777" w:rsidR="00D67926" w:rsidRDefault="008D6FB8">
            <w:pPr>
              <w:rPr>
                <w:rFonts w:eastAsia="Times New Roman"/>
                <w:lang w:val="en-US"/>
              </w:rPr>
            </w:pPr>
            <w:r>
              <w:rPr>
                <w:rFonts w:eastAsia="Times New Roman"/>
                <w:lang w:val="en-US"/>
              </w:rPr>
              <w:t>The instant of time at which the activity was recorded.</w:t>
            </w:r>
          </w:p>
        </w:tc>
      </w:tr>
      <w:tr w:rsidR="00D67926" w14:paraId="5C689CA9" w14:textId="77777777">
        <w:trPr>
          <w:divId w:val="1561820924"/>
          <w:tblCellSpacing w:w="15" w:type="dxa"/>
        </w:trPr>
        <w:tc>
          <w:tcPr>
            <w:tcW w:w="0" w:type="auto"/>
            <w:vAlign w:val="center"/>
            <w:hideMark/>
          </w:tcPr>
          <w:p w14:paraId="398E3E2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F46F90" w14:textId="77777777" w:rsidR="00D67926" w:rsidRDefault="008D6FB8">
            <w:pPr>
              <w:rPr>
                <w:rFonts w:eastAsia="Times New Roman"/>
                <w:lang w:val="en-US"/>
              </w:rPr>
            </w:pPr>
            <w:r>
              <w:rPr>
                <w:rFonts w:eastAsia="Times New Roman"/>
                <w:lang w:val="en-US"/>
              </w:rPr>
              <w:t xml:space="preserve">This can be a little different from the time stamp on the resource if there is a delay between recording the event and updating the provenance and target resource. </w:t>
            </w:r>
          </w:p>
        </w:tc>
      </w:tr>
      <w:tr w:rsidR="00D67926" w14:paraId="3C17E69D" w14:textId="77777777">
        <w:trPr>
          <w:divId w:val="1561820924"/>
          <w:tblCellSpacing w:w="15" w:type="dxa"/>
        </w:trPr>
        <w:tc>
          <w:tcPr>
            <w:tcW w:w="0" w:type="auto"/>
            <w:vAlign w:val="center"/>
            <w:hideMark/>
          </w:tcPr>
          <w:p w14:paraId="344EE5D3" w14:textId="77777777" w:rsidR="00D67926" w:rsidRDefault="008D6FB8">
            <w:pPr>
              <w:rPr>
                <w:rFonts w:eastAsia="Times New Roman"/>
                <w:lang w:val="en-US"/>
              </w:rPr>
            </w:pPr>
            <w:r>
              <w:rPr>
                <w:rFonts w:eastAsia="Times New Roman"/>
                <w:b/>
                <w:bCs/>
                <w:lang w:val="en-US"/>
              </w:rPr>
              <w:t>Provenance.reason</w:t>
            </w:r>
          </w:p>
        </w:tc>
        <w:tc>
          <w:tcPr>
            <w:tcW w:w="0" w:type="auto"/>
            <w:vAlign w:val="center"/>
            <w:hideMark/>
          </w:tcPr>
          <w:p w14:paraId="51D38EBE" w14:textId="77777777" w:rsidR="00D67926" w:rsidRDefault="00D67926">
            <w:pPr>
              <w:rPr>
                <w:rFonts w:eastAsia="Times New Roman"/>
                <w:lang w:val="en-US"/>
              </w:rPr>
            </w:pPr>
          </w:p>
        </w:tc>
      </w:tr>
      <w:tr w:rsidR="00D67926" w14:paraId="17C709E9" w14:textId="77777777">
        <w:trPr>
          <w:divId w:val="1561820924"/>
          <w:tblCellSpacing w:w="15" w:type="dxa"/>
        </w:trPr>
        <w:tc>
          <w:tcPr>
            <w:tcW w:w="0" w:type="auto"/>
            <w:vAlign w:val="center"/>
            <w:hideMark/>
          </w:tcPr>
          <w:p w14:paraId="7BF6FB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2822AC" w14:textId="77777777" w:rsidR="00D67926" w:rsidRDefault="008D6FB8">
            <w:pPr>
              <w:rPr>
                <w:rFonts w:eastAsia="Times New Roman"/>
                <w:lang w:val="en-US"/>
              </w:rPr>
            </w:pPr>
            <w:r>
              <w:rPr>
                <w:rFonts w:eastAsia="Times New Roman"/>
                <w:lang w:val="en-US"/>
              </w:rPr>
              <w:t>Reason the activity is occurring</w:t>
            </w:r>
          </w:p>
        </w:tc>
      </w:tr>
      <w:tr w:rsidR="00D67926" w14:paraId="250B2166" w14:textId="77777777">
        <w:trPr>
          <w:divId w:val="1561820924"/>
          <w:tblCellSpacing w:w="15" w:type="dxa"/>
        </w:trPr>
        <w:tc>
          <w:tcPr>
            <w:tcW w:w="0" w:type="auto"/>
            <w:vAlign w:val="center"/>
            <w:hideMark/>
          </w:tcPr>
          <w:p w14:paraId="49D3F8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01684C" w14:textId="77777777" w:rsidR="00D67926" w:rsidRDefault="008D6FB8">
            <w:pPr>
              <w:rPr>
                <w:rFonts w:eastAsia="Times New Roman"/>
                <w:lang w:val="en-US"/>
              </w:rPr>
            </w:pPr>
            <w:r>
              <w:rPr>
                <w:rFonts w:eastAsia="Times New Roman"/>
                <w:lang w:val="en-US"/>
              </w:rPr>
              <w:t>The reason that the activity was taking place.</w:t>
            </w:r>
          </w:p>
        </w:tc>
      </w:tr>
      <w:tr w:rsidR="00D67926" w14:paraId="5BA00A7A" w14:textId="77777777">
        <w:trPr>
          <w:divId w:val="1561820924"/>
          <w:tblCellSpacing w:w="15" w:type="dxa"/>
        </w:trPr>
        <w:tc>
          <w:tcPr>
            <w:tcW w:w="0" w:type="auto"/>
            <w:vAlign w:val="center"/>
            <w:hideMark/>
          </w:tcPr>
          <w:p w14:paraId="370D0E3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E70463" w14:textId="77777777" w:rsidR="00D67926" w:rsidRDefault="008D6FB8">
            <w:pPr>
              <w:rPr>
                <w:rFonts w:eastAsia="Times New Roman"/>
                <w:lang w:val="en-US"/>
              </w:rPr>
            </w:pPr>
            <w:r>
              <w:rPr>
                <w:rFonts w:eastAsia="Times New Roman"/>
                <w:lang w:val="en-US"/>
              </w:rPr>
              <w:t>The reason the activity took place.</w:t>
            </w:r>
          </w:p>
        </w:tc>
      </w:tr>
      <w:tr w:rsidR="00D67926" w14:paraId="0C4EFA18" w14:textId="77777777">
        <w:trPr>
          <w:divId w:val="1561820924"/>
          <w:tblCellSpacing w:w="15" w:type="dxa"/>
        </w:trPr>
        <w:tc>
          <w:tcPr>
            <w:tcW w:w="0" w:type="auto"/>
            <w:vAlign w:val="center"/>
            <w:hideMark/>
          </w:tcPr>
          <w:p w14:paraId="25BED339" w14:textId="77777777" w:rsidR="00D67926" w:rsidRDefault="008D6FB8">
            <w:pPr>
              <w:rPr>
                <w:rFonts w:eastAsia="Times New Roman"/>
                <w:lang w:val="en-US"/>
              </w:rPr>
            </w:pPr>
            <w:r>
              <w:rPr>
                <w:rFonts w:eastAsia="Times New Roman"/>
                <w:b/>
                <w:bCs/>
                <w:lang w:val="en-US"/>
              </w:rPr>
              <w:t>Provenance.activity</w:t>
            </w:r>
          </w:p>
        </w:tc>
        <w:tc>
          <w:tcPr>
            <w:tcW w:w="0" w:type="auto"/>
            <w:vAlign w:val="center"/>
            <w:hideMark/>
          </w:tcPr>
          <w:p w14:paraId="24B9F093" w14:textId="77777777" w:rsidR="00D67926" w:rsidRDefault="00D67926">
            <w:pPr>
              <w:rPr>
                <w:rFonts w:eastAsia="Times New Roman"/>
                <w:lang w:val="en-US"/>
              </w:rPr>
            </w:pPr>
          </w:p>
        </w:tc>
      </w:tr>
      <w:tr w:rsidR="00D67926" w14:paraId="7C2E3327" w14:textId="77777777">
        <w:trPr>
          <w:divId w:val="1561820924"/>
          <w:tblCellSpacing w:w="15" w:type="dxa"/>
        </w:trPr>
        <w:tc>
          <w:tcPr>
            <w:tcW w:w="0" w:type="auto"/>
            <w:vAlign w:val="center"/>
            <w:hideMark/>
          </w:tcPr>
          <w:p w14:paraId="4CDD11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E80C56" w14:textId="77777777" w:rsidR="00D67926" w:rsidRDefault="008D6FB8">
            <w:pPr>
              <w:rPr>
                <w:rFonts w:eastAsia="Times New Roman"/>
                <w:lang w:val="en-US"/>
              </w:rPr>
            </w:pPr>
            <w:r>
              <w:rPr>
                <w:rFonts w:eastAsia="Times New Roman"/>
                <w:lang w:val="en-US"/>
              </w:rPr>
              <w:t>Activity that occurred</w:t>
            </w:r>
          </w:p>
        </w:tc>
      </w:tr>
      <w:tr w:rsidR="00D67926" w14:paraId="6ABDE750" w14:textId="77777777">
        <w:trPr>
          <w:divId w:val="1561820924"/>
          <w:tblCellSpacing w:w="15" w:type="dxa"/>
        </w:trPr>
        <w:tc>
          <w:tcPr>
            <w:tcW w:w="0" w:type="auto"/>
            <w:vAlign w:val="center"/>
            <w:hideMark/>
          </w:tcPr>
          <w:p w14:paraId="136D5F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EDB176" w14:textId="77777777" w:rsidR="00D67926" w:rsidRDefault="008D6FB8">
            <w:pPr>
              <w:rPr>
                <w:rFonts w:eastAsia="Times New Roman"/>
                <w:lang w:val="en-US"/>
              </w:rPr>
            </w:pPr>
            <w:r>
              <w:rPr>
                <w:rFonts w:eastAsia="Times New Roman"/>
                <w:lang w:val="en-US"/>
              </w:rPr>
              <w:t xml:space="preserve">An activity is something that occurs over a period of time and acts upon or with entities; it may include consuming, processing, transforming, modifying, relocating, using, or generating entities. </w:t>
            </w:r>
          </w:p>
        </w:tc>
      </w:tr>
      <w:tr w:rsidR="00D67926" w14:paraId="62146FC9" w14:textId="77777777">
        <w:trPr>
          <w:divId w:val="1561820924"/>
          <w:tblCellSpacing w:w="15" w:type="dxa"/>
        </w:trPr>
        <w:tc>
          <w:tcPr>
            <w:tcW w:w="0" w:type="auto"/>
            <w:vAlign w:val="center"/>
            <w:hideMark/>
          </w:tcPr>
          <w:p w14:paraId="125FD40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562D4C" w14:textId="77777777" w:rsidR="00D67926" w:rsidRDefault="008D6FB8">
            <w:pPr>
              <w:rPr>
                <w:rFonts w:eastAsia="Times New Roman"/>
                <w:lang w:val="en-US"/>
              </w:rPr>
            </w:pPr>
            <w:r>
              <w:rPr>
                <w:rFonts w:eastAsia="Times New Roman"/>
                <w:lang w:val="en-US"/>
              </w:rPr>
              <w:t>The activity took place.</w:t>
            </w:r>
          </w:p>
        </w:tc>
      </w:tr>
      <w:tr w:rsidR="00D67926" w14:paraId="16CD276F" w14:textId="77777777">
        <w:trPr>
          <w:divId w:val="1561820924"/>
          <w:tblCellSpacing w:w="15" w:type="dxa"/>
        </w:trPr>
        <w:tc>
          <w:tcPr>
            <w:tcW w:w="0" w:type="auto"/>
            <w:vAlign w:val="center"/>
            <w:hideMark/>
          </w:tcPr>
          <w:p w14:paraId="45114E2F" w14:textId="77777777" w:rsidR="00D67926" w:rsidRDefault="008D6FB8">
            <w:pPr>
              <w:rPr>
                <w:rFonts w:eastAsia="Times New Roman"/>
                <w:lang w:val="en-US"/>
              </w:rPr>
            </w:pPr>
            <w:r>
              <w:rPr>
                <w:rFonts w:eastAsia="Times New Roman"/>
                <w:b/>
                <w:bCs/>
                <w:lang w:val="en-US"/>
              </w:rPr>
              <w:t>Provenance.location</w:t>
            </w:r>
          </w:p>
        </w:tc>
        <w:tc>
          <w:tcPr>
            <w:tcW w:w="0" w:type="auto"/>
            <w:vAlign w:val="center"/>
            <w:hideMark/>
          </w:tcPr>
          <w:p w14:paraId="43F1300C" w14:textId="77777777" w:rsidR="00D67926" w:rsidRDefault="00D67926">
            <w:pPr>
              <w:rPr>
                <w:rFonts w:eastAsia="Times New Roman"/>
                <w:lang w:val="en-US"/>
              </w:rPr>
            </w:pPr>
          </w:p>
        </w:tc>
      </w:tr>
      <w:tr w:rsidR="00D67926" w14:paraId="281F913C" w14:textId="77777777">
        <w:trPr>
          <w:divId w:val="1561820924"/>
          <w:tblCellSpacing w:w="15" w:type="dxa"/>
        </w:trPr>
        <w:tc>
          <w:tcPr>
            <w:tcW w:w="0" w:type="auto"/>
            <w:vAlign w:val="center"/>
            <w:hideMark/>
          </w:tcPr>
          <w:p w14:paraId="576E96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8EC4C5" w14:textId="77777777" w:rsidR="00D67926" w:rsidRDefault="008D6FB8">
            <w:pPr>
              <w:rPr>
                <w:rFonts w:eastAsia="Times New Roman"/>
                <w:lang w:val="en-US"/>
              </w:rPr>
            </w:pPr>
            <w:r>
              <w:rPr>
                <w:rFonts w:eastAsia="Times New Roman"/>
                <w:lang w:val="en-US"/>
              </w:rPr>
              <w:t>Where the activity occurred, if relevant</w:t>
            </w:r>
          </w:p>
        </w:tc>
      </w:tr>
      <w:tr w:rsidR="00D67926" w14:paraId="490746C0" w14:textId="77777777">
        <w:trPr>
          <w:divId w:val="1561820924"/>
          <w:tblCellSpacing w:w="15" w:type="dxa"/>
        </w:trPr>
        <w:tc>
          <w:tcPr>
            <w:tcW w:w="0" w:type="auto"/>
            <w:vAlign w:val="center"/>
            <w:hideMark/>
          </w:tcPr>
          <w:p w14:paraId="5E1372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1112B4" w14:textId="77777777" w:rsidR="00D67926" w:rsidRDefault="008D6FB8">
            <w:pPr>
              <w:rPr>
                <w:rFonts w:eastAsia="Times New Roman"/>
                <w:lang w:val="en-US"/>
              </w:rPr>
            </w:pPr>
            <w:r>
              <w:rPr>
                <w:rFonts w:eastAsia="Times New Roman"/>
                <w:lang w:val="en-US"/>
              </w:rPr>
              <w:t>Where the activity occurred, if relevant.</w:t>
            </w:r>
          </w:p>
        </w:tc>
      </w:tr>
      <w:tr w:rsidR="00D67926" w14:paraId="425B28EC" w14:textId="77777777">
        <w:trPr>
          <w:divId w:val="1561820924"/>
          <w:tblCellSpacing w:w="15" w:type="dxa"/>
        </w:trPr>
        <w:tc>
          <w:tcPr>
            <w:tcW w:w="0" w:type="auto"/>
            <w:vAlign w:val="center"/>
            <w:hideMark/>
          </w:tcPr>
          <w:p w14:paraId="373218E7" w14:textId="77777777" w:rsidR="00D67926" w:rsidRDefault="008D6FB8">
            <w:pPr>
              <w:rPr>
                <w:rFonts w:eastAsia="Times New Roman"/>
                <w:lang w:val="en-US"/>
              </w:rPr>
            </w:pPr>
            <w:r>
              <w:rPr>
                <w:rFonts w:eastAsia="Times New Roman"/>
                <w:b/>
                <w:bCs/>
                <w:lang w:val="en-US"/>
              </w:rPr>
              <w:t>Provenance.policy</w:t>
            </w:r>
          </w:p>
        </w:tc>
        <w:tc>
          <w:tcPr>
            <w:tcW w:w="0" w:type="auto"/>
            <w:vAlign w:val="center"/>
            <w:hideMark/>
          </w:tcPr>
          <w:p w14:paraId="17F23800" w14:textId="77777777" w:rsidR="00D67926" w:rsidRDefault="00D67926">
            <w:pPr>
              <w:rPr>
                <w:rFonts w:eastAsia="Times New Roman"/>
                <w:lang w:val="en-US"/>
              </w:rPr>
            </w:pPr>
          </w:p>
        </w:tc>
      </w:tr>
      <w:tr w:rsidR="00D67926" w14:paraId="00A0E4AD" w14:textId="77777777">
        <w:trPr>
          <w:divId w:val="1561820924"/>
          <w:tblCellSpacing w:w="15" w:type="dxa"/>
        </w:trPr>
        <w:tc>
          <w:tcPr>
            <w:tcW w:w="0" w:type="auto"/>
            <w:vAlign w:val="center"/>
            <w:hideMark/>
          </w:tcPr>
          <w:p w14:paraId="3E3DC6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E830B1" w14:textId="77777777" w:rsidR="00D67926" w:rsidRDefault="008D6FB8">
            <w:pPr>
              <w:rPr>
                <w:rFonts w:eastAsia="Times New Roman"/>
                <w:lang w:val="en-US"/>
              </w:rPr>
            </w:pPr>
            <w:r>
              <w:rPr>
                <w:rFonts w:eastAsia="Times New Roman"/>
                <w:lang w:val="en-US"/>
              </w:rPr>
              <w:t>Policy or plan the activity was defined by</w:t>
            </w:r>
          </w:p>
        </w:tc>
      </w:tr>
      <w:tr w:rsidR="00D67926" w14:paraId="41474F53" w14:textId="77777777">
        <w:trPr>
          <w:divId w:val="1561820924"/>
          <w:tblCellSpacing w:w="15" w:type="dxa"/>
        </w:trPr>
        <w:tc>
          <w:tcPr>
            <w:tcW w:w="0" w:type="auto"/>
            <w:vAlign w:val="center"/>
            <w:hideMark/>
          </w:tcPr>
          <w:p w14:paraId="3771635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FBE32F" w14:textId="77777777" w:rsidR="00D67926" w:rsidRDefault="008D6FB8">
            <w:pPr>
              <w:rPr>
                <w:rFonts w:eastAsia="Times New Roman"/>
                <w:lang w:val="en-US"/>
              </w:rPr>
            </w:pPr>
            <w:r>
              <w:rPr>
                <w:rFonts w:eastAsia="Times New Roman"/>
                <w:lang w:val="en-US"/>
              </w:rPr>
              <w:t xml:space="preserve">Policy or plan the activity was defined by. Typically, a single activity may have multiple applicable policy documents, such as patient consent, guarantor funding, etc. </w:t>
            </w:r>
          </w:p>
        </w:tc>
      </w:tr>
      <w:tr w:rsidR="00D67926" w14:paraId="6C2A351A" w14:textId="77777777">
        <w:trPr>
          <w:divId w:val="1561820924"/>
          <w:tblCellSpacing w:w="15" w:type="dxa"/>
        </w:trPr>
        <w:tc>
          <w:tcPr>
            <w:tcW w:w="0" w:type="auto"/>
            <w:vAlign w:val="center"/>
            <w:hideMark/>
          </w:tcPr>
          <w:p w14:paraId="67BB076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D17FBF9" w14:textId="77777777"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w:t>
            </w:r>
            <w:r>
              <w:rPr>
                <w:rFonts w:eastAsia="Times New Roman"/>
                <w:lang w:val="en-US"/>
              </w:rPr>
              <w:lastRenderedPageBreak/>
              <w:t xml:space="preserve">XACML) holds policy logic, the unique policy identifier is placed into the policy element. </w:t>
            </w:r>
          </w:p>
        </w:tc>
      </w:tr>
      <w:tr w:rsidR="00D67926" w14:paraId="796FE804" w14:textId="77777777">
        <w:trPr>
          <w:divId w:val="1561820924"/>
          <w:tblCellSpacing w:w="15" w:type="dxa"/>
        </w:trPr>
        <w:tc>
          <w:tcPr>
            <w:tcW w:w="0" w:type="auto"/>
            <w:vAlign w:val="center"/>
            <w:hideMark/>
          </w:tcPr>
          <w:p w14:paraId="2A4428BF" w14:textId="77777777" w:rsidR="00D67926" w:rsidRDefault="008D6FB8">
            <w:pPr>
              <w:rPr>
                <w:rFonts w:eastAsia="Times New Roman"/>
                <w:lang w:val="en-US"/>
              </w:rPr>
            </w:pPr>
            <w:r>
              <w:rPr>
                <w:rFonts w:eastAsia="Times New Roman"/>
                <w:b/>
                <w:bCs/>
                <w:lang w:val="en-US"/>
              </w:rPr>
              <w:lastRenderedPageBreak/>
              <w:t>Provenance.agent</w:t>
            </w:r>
          </w:p>
        </w:tc>
        <w:tc>
          <w:tcPr>
            <w:tcW w:w="0" w:type="auto"/>
            <w:vAlign w:val="center"/>
            <w:hideMark/>
          </w:tcPr>
          <w:p w14:paraId="13DBFC6F" w14:textId="77777777" w:rsidR="00D67926" w:rsidRDefault="00D67926">
            <w:pPr>
              <w:rPr>
                <w:rFonts w:eastAsia="Times New Roman"/>
                <w:lang w:val="en-US"/>
              </w:rPr>
            </w:pPr>
          </w:p>
        </w:tc>
      </w:tr>
      <w:tr w:rsidR="00D67926" w14:paraId="677CAD4D" w14:textId="77777777">
        <w:trPr>
          <w:divId w:val="1561820924"/>
          <w:tblCellSpacing w:w="15" w:type="dxa"/>
        </w:trPr>
        <w:tc>
          <w:tcPr>
            <w:tcW w:w="0" w:type="auto"/>
            <w:vAlign w:val="center"/>
            <w:hideMark/>
          </w:tcPr>
          <w:p w14:paraId="5524DC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2884D6" w14:textId="77777777" w:rsidR="00D67926" w:rsidRDefault="008D6FB8">
            <w:pPr>
              <w:rPr>
                <w:rFonts w:eastAsia="Times New Roman"/>
                <w:lang w:val="en-US"/>
              </w:rPr>
            </w:pPr>
            <w:r>
              <w:rPr>
                <w:rFonts w:eastAsia="Times New Roman"/>
                <w:lang w:val="en-US"/>
              </w:rPr>
              <w:t>Agents involved in creating resource</w:t>
            </w:r>
          </w:p>
        </w:tc>
      </w:tr>
      <w:tr w:rsidR="00D67926" w14:paraId="0C8541C1" w14:textId="77777777">
        <w:trPr>
          <w:divId w:val="1561820924"/>
          <w:tblCellSpacing w:w="15" w:type="dxa"/>
        </w:trPr>
        <w:tc>
          <w:tcPr>
            <w:tcW w:w="0" w:type="auto"/>
            <w:vAlign w:val="center"/>
            <w:hideMark/>
          </w:tcPr>
          <w:p w14:paraId="35115F9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8CA43A" w14:textId="77777777" w:rsidR="00D67926" w:rsidRDefault="008D6FB8">
            <w:pPr>
              <w:rPr>
                <w:rFonts w:eastAsia="Times New Roman"/>
                <w:lang w:val="en-US"/>
              </w:rPr>
            </w:pPr>
            <w:r>
              <w:rPr>
                <w:rFonts w:eastAsia="Times New Roman"/>
                <w:lang w:val="en-US"/>
              </w:rPr>
              <w:t xml:space="preserve">An agent takes a role in an activity such that the agent can be assigned some degree of responsibility for the activity taking place. An agent can be a person, an organization, software, or other entities that may be ascribed responsibility. </w:t>
            </w:r>
          </w:p>
        </w:tc>
      </w:tr>
      <w:tr w:rsidR="00D67926" w14:paraId="78958C96" w14:textId="77777777">
        <w:trPr>
          <w:divId w:val="1561820924"/>
          <w:tblCellSpacing w:w="15" w:type="dxa"/>
        </w:trPr>
        <w:tc>
          <w:tcPr>
            <w:tcW w:w="0" w:type="auto"/>
            <w:vAlign w:val="center"/>
            <w:hideMark/>
          </w:tcPr>
          <w:p w14:paraId="6F38462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E92DF9" w14:textId="77777777" w:rsidR="00D67926" w:rsidRDefault="008D6FB8">
            <w:pPr>
              <w:rPr>
                <w:rFonts w:eastAsia="Times New Roman"/>
                <w:lang w:val="en-US"/>
              </w:rPr>
            </w:pPr>
            <w:r>
              <w:rPr>
                <w:rFonts w:eastAsia="Times New Roman"/>
                <w:lang w:val="en-US"/>
              </w:rPr>
              <w:t>Several agents may be associated (i.e. has some responsibility for an activity) with an activity and vice-versa.</w:t>
            </w:r>
          </w:p>
        </w:tc>
      </w:tr>
      <w:tr w:rsidR="00D67926" w14:paraId="604CC4F8" w14:textId="77777777">
        <w:trPr>
          <w:divId w:val="1561820924"/>
          <w:tblCellSpacing w:w="15" w:type="dxa"/>
        </w:trPr>
        <w:tc>
          <w:tcPr>
            <w:tcW w:w="0" w:type="auto"/>
            <w:vAlign w:val="center"/>
            <w:hideMark/>
          </w:tcPr>
          <w:p w14:paraId="1C3F3C3F" w14:textId="77777777" w:rsidR="00D67926" w:rsidRDefault="008D6FB8">
            <w:pPr>
              <w:rPr>
                <w:rFonts w:eastAsia="Times New Roman"/>
                <w:lang w:val="en-US"/>
              </w:rPr>
            </w:pPr>
            <w:r>
              <w:rPr>
                <w:rFonts w:eastAsia="Times New Roman"/>
                <w:b/>
                <w:bCs/>
                <w:lang w:val="en-US"/>
              </w:rPr>
              <w:t>Provenance.agent.role</w:t>
            </w:r>
          </w:p>
        </w:tc>
        <w:tc>
          <w:tcPr>
            <w:tcW w:w="0" w:type="auto"/>
            <w:vAlign w:val="center"/>
            <w:hideMark/>
          </w:tcPr>
          <w:p w14:paraId="40F70A23" w14:textId="77777777" w:rsidR="00D67926" w:rsidRDefault="00D67926">
            <w:pPr>
              <w:rPr>
                <w:rFonts w:eastAsia="Times New Roman"/>
                <w:lang w:val="en-US"/>
              </w:rPr>
            </w:pPr>
          </w:p>
        </w:tc>
      </w:tr>
      <w:tr w:rsidR="00D67926" w14:paraId="5EE55C8E" w14:textId="77777777">
        <w:trPr>
          <w:divId w:val="1561820924"/>
          <w:tblCellSpacing w:w="15" w:type="dxa"/>
        </w:trPr>
        <w:tc>
          <w:tcPr>
            <w:tcW w:w="0" w:type="auto"/>
            <w:vAlign w:val="center"/>
            <w:hideMark/>
          </w:tcPr>
          <w:p w14:paraId="7C2D39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FB5B2A" w14:textId="77777777" w:rsidR="00D67926" w:rsidRDefault="008D6FB8">
            <w:pPr>
              <w:rPr>
                <w:rFonts w:eastAsia="Times New Roman"/>
                <w:lang w:val="en-US"/>
              </w:rPr>
            </w:pPr>
            <w:r>
              <w:rPr>
                <w:rFonts w:eastAsia="Times New Roman"/>
                <w:lang w:val="en-US"/>
              </w:rPr>
              <w:t>What the agents involvement was</w:t>
            </w:r>
          </w:p>
        </w:tc>
      </w:tr>
      <w:tr w:rsidR="00D67926" w14:paraId="41355F79" w14:textId="77777777">
        <w:trPr>
          <w:divId w:val="1561820924"/>
          <w:tblCellSpacing w:w="15" w:type="dxa"/>
        </w:trPr>
        <w:tc>
          <w:tcPr>
            <w:tcW w:w="0" w:type="auto"/>
            <w:vAlign w:val="center"/>
            <w:hideMark/>
          </w:tcPr>
          <w:p w14:paraId="201CAE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722656" w14:textId="77777777" w:rsidR="00D67926" w:rsidRDefault="008D6FB8">
            <w:pPr>
              <w:rPr>
                <w:rFonts w:eastAsia="Times New Roman"/>
                <w:lang w:val="en-US"/>
              </w:rPr>
            </w:pPr>
            <w:r>
              <w:rPr>
                <w:rFonts w:eastAsia="Times New Roman"/>
                <w:lang w:val="en-US"/>
              </w:rPr>
              <w:t>The function of the agent with respect to the activity.</w:t>
            </w:r>
          </w:p>
        </w:tc>
      </w:tr>
      <w:tr w:rsidR="00D67926" w14:paraId="0FB20501" w14:textId="77777777">
        <w:trPr>
          <w:divId w:val="1561820924"/>
          <w:tblCellSpacing w:w="15" w:type="dxa"/>
        </w:trPr>
        <w:tc>
          <w:tcPr>
            <w:tcW w:w="0" w:type="auto"/>
            <w:vAlign w:val="center"/>
            <w:hideMark/>
          </w:tcPr>
          <w:p w14:paraId="379C819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238500" w14:textId="77777777" w:rsidR="00D67926" w:rsidRDefault="008D6FB8">
            <w:pPr>
              <w:rPr>
                <w:rFonts w:eastAsia="Times New Roman"/>
                <w:lang w:val="en-US"/>
              </w:rPr>
            </w:pPr>
            <w:r>
              <w:rPr>
                <w:rFonts w:eastAsia="Times New Roman"/>
                <w:lang w:val="en-US"/>
              </w:rPr>
              <w:t>e.g. author | performer | enterer | attester: +.</w:t>
            </w:r>
          </w:p>
        </w:tc>
      </w:tr>
      <w:tr w:rsidR="00D67926" w14:paraId="37CAD367" w14:textId="77777777">
        <w:trPr>
          <w:divId w:val="1561820924"/>
          <w:tblCellSpacing w:w="15" w:type="dxa"/>
        </w:trPr>
        <w:tc>
          <w:tcPr>
            <w:tcW w:w="0" w:type="auto"/>
            <w:vAlign w:val="center"/>
            <w:hideMark/>
          </w:tcPr>
          <w:p w14:paraId="3B76AD1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2DB07E6" w14:textId="77777777" w:rsidR="00D67926" w:rsidRDefault="008D6FB8">
            <w:pPr>
              <w:rPr>
                <w:rFonts w:eastAsia="Times New Roman"/>
                <w:lang w:val="en-US"/>
              </w:rPr>
            </w:pPr>
            <w:r>
              <w:rPr>
                <w:rFonts w:eastAsia="Times New Roman"/>
                <w:lang w:val="en-US"/>
              </w:rPr>
              <w:t>The role that a provenance agent played with respect to the activity</w:t>
            </w:r>
          </w:p>
        </w:tc>
      </w:tr>
      <w:tr w:rsidR="00D67926" w14:paraId="40CBD951" w14:textId="77777777">
        <w:trPr>
          <w:divId w:val="1561820924"/>
          <w:tblCellSpacing w:w="15" w:type="dxa"/>
        </w:trPr>
        <w:tc>
          <w:tcPr>
            <w:tcW w:w="0" w:type="auto"/>
            <w:vAlign w:val="center"/>
            <w:hideMark/>
          </w:tcPr>
          <w:p w14:paraId="7B1CEFE1" w14:textId="77777777" w:rsidR="00D67926" w:rsidRDefault="008D6FB8">
            <w:pPr>
              <w:rPr>
                <w:rFonts w:eastAsia="Times New Roman"/>
                <w:lang w:val="en-US"/>
              </w:rPr>
            </w:pPr>
            <w:r>
              <w:rPr>
                <w:rFonts w:eastAsia="Times New Roman"/>
                <w:b/>
                <w:bCs/>
                <w:lang w:val="en-US"/>
              </w:rPr>
              <w:t>Provenance.agent.actor</w:t>
            </w:r>
          </w:p>
        </w:tc>
        <w:tc>
          <w:tcPr>
            <w:tcW w:w="0" w:type="auto"/>
            <w:vAlign w:val="center"/>
            <w:hideMark/>
          </w:tcPr>
          <w:p w14:paraId="202B864C" w14:textId="77777777" w:rsidR="00D67926" w:rsidRDefault="00D67926">
            <w:pPr>
              <w:rPr>
                <w:rFonts w:eastAsia="Times New Roman"/>
                <w:lang w:val="en-US"/>
              </w:rPr>
            </w:pPr>
          </w:p>
        </w:tc>
      </w:tr>
      <w:tr w:rsidR="00D67926" w14:paraId="3FBFDBC7" w14:textId="77777777">
        <w:trPr>
          <w:divId w:val="1561820924"/>
          <w:tblCellSpacing w:w="15" w:type="dxa"/>
        </w:trPr>
        <w:tc>
          <w:tcPr>
            <w:tcW w:w="0" w:type="auto"/>
            <w:vAlign w:val="center"/>
            <w:hideMark/>
          </w:tcPr>
          <w:p w14:paraId="675CCBB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0137A0" w14:textId="77777777" w:rsidR="00D67926" w:rsidRDefault="008D6FB8">
            <w:pPr>
              <w:rPr>
                <w:rFonts w:eastAsia="Times New Roman"/>
                <w:lang w:val="en-US"/>
              </w:rPr>
            </w:pPr>
            <w:r>
              <w:rPr>
                <w:rFonts w:eastAsia="Times New Roman"/>
                <w:lang w:val="en-US"/>
              </w:rPr>
              <w:t>Individual, device or organization playing role</w:t>
            </w:r>
          </w:p>
        </w:tc>
      </w:tr>
      <w:tr w:rsidR="00D67926" w14:paraId="28B8A4E1" w14:textId="77777777">
        <w:trPr>
          <w:divId w:val="1561820924"/>
          <w:tblCellSpacing w:w="15" w:type="dxa"/>
        </w:trPr>
        <w:tc>
          <w:tcPr>
            <w:tcW w:w="0" w:type="auto"/>
            <w:vAlign w:val="center"/>
            <w:hideMark/>
          </w:tcPr>
          <w:p w14:paraId="3E5F35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91E2DA" w14:textId="77777777" w:rsidR="00D67926" w:rsidRDefault="008D6FB8">
            <w:pPr>
              <w:rPr>
                <w:rFonts w:eastAsia="Times New Roman"/>
                <w:lang w:val="en-US"/>
              </w:rPr>
            </w:pPr>
            <w:r>
              <w:rPr>
                <w:rFonts w:eastAsia="Times New Roman"/>
                <w:lang w:val="en-US"/>
              </w:rPr>
              <w:t>The individual, device or organization that participated in the event.</w:t>
            </w:r>
          </w:p>
        </w:tc>
      </w:tr>
      <w:tr w:rsidR="00D67926" w14:paraId="5FB2CE97" w14:textId="77777777">
        <w:trPr>
          <w:divId w:val="1561820924"/>
          <w:tblCellSpacing w:w="15" w:type="dxa"/>
        </w:trPr>
        <w:tc>
          <w:tcPr>
            <w:tcW w:w="0" w:type="auto"/>
            <w:vAlign w:val="center"/>
            <w:hideMark/>
          </w:tcPr>
          <w:p w14:paraId="4E9A23DA" w14:textId="77777777" w:rsidR="00D67926" w:rsidRDefault="008D6FB8">
            <w:pPr>
              <w:rPr>
                <w:rFonts w:eastAsia="Times New Roman"/>
                <w:lang w:val="en-US"/>
              </w:rPr>
            </w:pPr>
            <w:r>
              <w:rPr>
                <w:rFonts w:eastAsia="Times New Roman"/>
                <w:b/>
                <w:bCs/>
                <w:lang w:val="en-US"/>
              </w:rPr>
              <w:t>Provenance.agent.userId</w:t>
            </w:r>
          </w:p>
        </w:tc>
        <w:tc>
          <w:tcPr>
            <w:tcW w:w="0" w:type="auto"/>
            <w:vAlign w:val="center"/>
            <w:hideMark/>
          </w:tcPr>
          <w:p w14:paraId="0A5E536A" w14:textId="77777777" w:rsidR="00D67926" w:rsidRDefault="00D67926">
            <w:pPr>
              <w:rPr>
                <w:rFonts w:eastAsia="Times New Roman"/>
                <w:lang w:val="en-US"/>
              </w:rPr>
            </w:pPr>
          </w:p>
        </w:tc>
      </w:tr>
      <w:tr w:rsidR="00D67926" w14:paraId="73116C2B" w14:textId="77777777">
        <w:trPr>
          <w:divId w:val="1561820924"/>
          <w:tblCellSpacing w:w="15" w:type="dxa"/>
        </w:trPr>
        <w:tc>
          <w:tcPr>
            <w:tcW w:w="0" w:type="auto"/>
            <w:vAlign w:val="center"/>
            <w:hideMark/>
          </w:tcPr>
          <w:p w14:paraId="69AC62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582F0B" w14:textId="77777777" w:rsidR="00D67926" w:rsidRDefault="008D6FB8">
            <w:pPr>
              <w:rPr>
                <w:rFonts w:eastAsia="Times New Roman"/>
                <w:lang w:val="en-US"/>
              </w:rPr>
            </w:pPr>
            <w:r>
              <w:rPr>
                <w:rFonts w:eastAsia="Times New Roman"/>
                <w:lang w:val="en-US"/>
              </w:rPr>
              <w:t>Authorization-system identifier for the agent</w:t>
            </w:r>
          </w:p>
        </w:tc>
      </w:tr>
      <w:tr w:rsidR="00D67926" w14:paraId="38D260F8" w14:textId="77777777">
        <w:trPr>
          <w:divId w:val="1561820924"/>
          <w:tblCellSpacing w:w="15" w:type="dxa"/>
        </w:trPr>
        <w:tc>
          <w:tcPr>
            <w:tcW w:w="0" w:type="auto"/>
            <w:vAlign w:val="center"/>
            <w:hideMark/>
          </w:tcPr>
          <w:p w14:paraId="7E6FB0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C56578" w14:textId="77777777" w:rsidR="00D67926" w:rsidRDefault="008D6FB8">
            <w:pPr>
              <w:rPr>
                <w:rFonts w:eastAsia="Times New Roman"/>
                <w:lang w:val="en-US"/>
              </w:rPr>
            </w:pPr>
            <w:r>
              <w:rPr>
                <w:rFonts w:eastAsia="Times New Roman"/>
                <w:lang w:val="en-US"/>
              </w:rPr>
              <w:t>The identify of the agent as known by the authorization system.</w:t>
            </w:r>
          </w:p>
        </w:tc>
      </w:tr>
      <w:tr w:rsidR="00D67926" w14:paraId="7BC0EE75" w14:textId="77777777">
        <w:trPr>
          <w:divId w:val="1561820924"/>
          <w:tblCellSpacing w:w="15" w:type="dxa"/>
        </w:trPr>
        <w:tc>
          <w:tcPr>
            <w:tcW w:w="0" w:type="auto"/>
            <w:vAlign w:val="center"/>
            <w:hideMark/>
          </w:tcPr>
          <w:p w14:paraId="79DEE2A8" w14:textId="77777777" w:rsidR="00D67926" w:rsidRDefault="008D6FB8">
            <w:pPr>
              <w:rPr>
                <w:rFonts w:eastAsia="Times New Roman"/>
                <w:lang w:val="en-US"/>
              </w:rPr>
            </w:pPr>
            <w:r>
              <w:rPr>
                <w:rFonts w:eastAsia="Times New Roman"/>
                <w:b/>
                <w:bCs/>
                <w:lang w:val="en-US"/>
              </w:rPr>
              <w:t>Provenance.agent.relatedAgent</w:t>
            </w:r>
          </w:p>
        </w:tc>
        <w:tc>
          <w:tcPr>
            <w:tcW w:w="0" w:type="auto"/>
            <w:vAlign w:val="center"/>
            <w:hideMark/>
          </w:tcPr>
          <w:p w14:paraId="76AA3BB1" w14:textId="77777777" w:rsidR="00D67926" w:rsidRDefault="00D67926">
            <w:pPr>
              <w:rPr>
                <w:rFonts w:eastAsia="Times New Roman"/>
                <w:lang w:val="en-US"/>
              </w:rPr>
            </w:pPr>
          </w:p>
        </w:tc>
      </w:tr>
      <w:tr w:rsidR="00D67926" w14:paraId="1E55A5D3" w14:textId="77777777">
        <w:trPr>
          <w:divId w:val="1561820924"/>
          <w:tblCellSpacing w:w="15" w:type="dxa"/>
        </w:trPr>
        <w:tc>
          <w:tcPr>
            <w:tcW w:w="0" w:type="auto"/>
            <w:vAlign w:val="center"/>
            <w:hideMark/>
          </w:tcPr>
          <w:p w14:paraId="3388F3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FC8A62" w14:textId="77777777" w:rsidR="00D67926" w:rsidRDefault="008D6FB8">
            <w:pPr>
              <w:rPr>
                <w:rFonts w:eastAsia="Times New Roman"/>
                <w:lang w:val="en-US"/>
              </w:rPr>
            </w:pPr>
            <w:r>
              <w:rPr>
                <w:rFonts w:eastAsia="Times New Roman"/>
                <w:lang w:val="en-US"/>
              </w:rPr>
              <w:t>Track delegation between agents</w:t>
            </w:r>
          </w:p>
        </w:tc>
      </w:tr>
      <w:tr w:rsidR="00D67926" w14:paraId="7E915D99" w14:textId="77777777">
        <w:trPr>
          <w:divId w:val="1561820924"/>
          <w:tblCellSpacing w:w="15" w:type="dxa"/>
        </w:trPr>
        <w:tc>
          <w:tcPr>
            <w:tcW w:w="0" w:type="auto"/>
            <w:vAlign w:val="center"/>
            <w:hideMark/>
          </w:tcPr>
          <w:p w14:paraId="56C7496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588FCC" w14:textId="77777777" w:rsidR="00D67926" w:rsidRDefault="008D6FB8">
            <w:pPr>
              <w:rPr>
                <w:rFonts w:eastAsia="Times New Roman"/>
                <w:lang w:val="en-US"/>
              </w:rPr>
            </w:pPr>
            <w:r>
              <w:rPr>
                <w:rFonts w:eastAsia="Times New Roman"/>
                <w:lang w:val="en-US"/>
              </w:rPr>
              <w:t xml:space="preserve">A relationship between two the agents referenced in this resource. This is defined to allow for explicit description of the delegation between agents - e.g. this human author used this device, or one person acted on another's behest. </w:t>
            </w:r>
          </w:p>
        </w:tc>
      </w:tr>
      <w:tr w:rsidR="00D67926" w14:paraId="4C1D4AB2" w14:textId="77777777">
        <w:trPr>
          <w:divId w:val="1561820924"/>
          <w:tblCellSpacing w:w="15" w:type="dxa"/>
        </w:trPr>
        <w:tc>
          <w:tcPr>
            <w:tcW w:w="0" w:type="auto"/>
            <w:vAlign w:val="center"/>
            <w:hideMark/>
          </w:tcPr>
          <w:p w14:paraId="29C0A447" w14:textId="77777777" w:rsidR="00D67926" w:rsidRDefault="008D6FB8">
            <w:pPr>
              <w:rPr>
                <w:rFonts w:eastAsia="Times New Roman"/>
                <w:lang w:val="en-US"/>
              </w:rPr>
            </w:pPr>
            <w:r>
              <w:rPr>
                <w:rFonts w:eastAsia="Times New Roman"/>
                <w:b/>
                <w:bCs/>
                <w:lang w:val="en-US"/>
              </w:rPr>
              <w:t>Provenance.agent.relatedAgent.type</w:t>
            </w:r>
          </w:p>
        </w:tc>
        <w:tc>
          <w:tcPr>
            <w:tcW w:w="0" w:type="auto"/>
            <w:vAlign w:val="center"/>
            <w:hideMark/>
          </w:tcPr>
          <w:p w14:paraId="5E6B0EA2" w14:textId="77777777" w:rsidR="00D67926" w:rsidRDefault="00D67926">
            <w:pPr>
              <w:rPr>
                <w:rFonts w:eastAsia="Times New Roman"/>
                <w:lang w:val="en-US"/>
              </w:rPr>
            </w:pPr>
          </w:p>
        </w:tc>
      </w:tr>
      <w:tr w:rsidR="00D67926" w14:paraId="75F43B31" w14:textId="77777777">
        <w:trPr>
          <w:divId w:val="1561820924"/>
          <w:tblCellSpacing w:w="15" w:type="dxa"/>
        </w:trPr>
        <w:tc>
          <w:tcPr>
            <w:tcW w:w="0" w:type="auto"/>
            <w:vAlign w:val="center"/>
            <w:hideMark/>
          </w:tcPr>
          <w:p w14:paraId="1AC773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A49BA7" w14:textId="77777777" w:rsidR="00D67926" w:rsidRDefault="008D6FB8">
            <w:pPr>
              <w:rPr>
                <w:rFonts w:eastAsia="Times New Roman"/>
                <w:lang w:val="en-US"/>
              </w:rPr>
            </w:pPr>
            <w:r>
              <w:rPr>
                <w:rFonts w:eastAsia="Times New Roman"/>
                <w:lang w:val="en-US"/>
              </w:rPr>
              <w:t>Type of relationship between agents</w:t>
            </w:r>
          </w:p>
        </w:tc>
      </w:tr>
      <w:tr w:rsidR="00D67926" w14:paraId="19FFE289" w14:textId="77777777">
        <w:trPr>
          <w:divId w:val="1561820924"/>
          <w:tblCellSpacing w:w="15" w:type="dxa"/>
        </w:trPr>
        <w:tc>
          <w:tcPr>
            <w:tcW w:w="0" w:type="auto"/>
            <w:vAlign w:val="center"/>
            <w:hideMark/>
          </w:tcPr>
          <w:p w14:paraId="358FCB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8A3AD5" w14:textId="77777777" w:rsidR="00D67926" w:rsidRDefault="008D6FB8">
            <w:pPr>
              <w:rPr>
                <w:rFonts w:eastAsia="Times New Roman"/>
                <w:lang w:val="en-US"/>
              </w:rPr>
            </w:pPr>
            <w:r>
              <w:rPr>
                <w:rFonts w:eastAsia="Times New Roman"/>
                <w:lang w:val="en-US"/>
              </w:rPr>
              <w:t>The type of relationship between agents.</w:t>
            </w:r>
          </w:p>
        </w:tc>
      </w:tr>
      <w:tr w:rsidR="00D67926" w14:paraId="2D7B7E50" w14:textId="77777777">
        <w:trPr>
          <w:divId w:val="1561820924"/>
          <w:tblCellSpacing w:w="15" w:type="dxa"/>
        </w:trPr>
        <w:tc>
          <w:tcPr>
            <w:tcW w:w="0" w:type="auto"/>
            <w:vAlign w:val="center"/>
            <w:hideMark/>
          </w:tcPr>
          <w:p w14:paraId="08A25D7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7E95555" w14:textId="77777777" w:rsidR="00D67926" w:rsidRDefault="008D6FB8">
            <w:pPr>
              <w:rPr>
                <w:rFonts w:eastAsia="Times New Roman"/>
                <w:lang w:val="en-US"/>
              </w:rPr>
            </w:pPr>
            <w:r>
              <w:rPr>
                <w:rFonts w:eastAsia="Times New Roman"/>
                <w:lang w:val="en-US"/>
              </w:rPr>
              <w:t>Type of relationship between two provenance agents</w:t>
            </w:r>
          </w:p>
        </w:tc>
      </w:tr>
      <w:tr w:rsidR="00D67926" w14:paraId="1E01E41D" w14:textId="77777777">
        <w:trPr>
          <w:divId w:val="1561820924"/>
          <w:tblCellSpacing w:w="15" w:type="dxa"/>
        </w:trPr>
        <w:tc>
          <w:tcPr>
            <w:tcW w:w="0" w:type="auto"/>
            <w:vAlign w:val="center"/>
            <w:hideMark/>
          </w:tcPr>
          <w:p w14:paraId="75A99422" w14:textId="77777777" w:rsidR="00D67926" w:rsidRDefault="008D6FB8">
            <w:pPr>
              <w:rPr>
                <w:rFonts w:eastAsia="Times New Roman"/>
                <w:lang w:val="en-US"/>
              </w:rPr>
            </w:pPr>
            <w:r>
              <w:rPr>
                <w:rFonts w:eastAsia="Times New Roman"/>
                <w:b/>
                <w:bCs/>
                <w:lang w:val="en-US"/>
              </w:rPr>
              <w:t>Provenance.agent.relatedAgent.target</w:t>
            </w:r>
          </w:p>
        </w:tc>
        <w:tc>
          <w:tcPr>
            <w:tcW w:w="0" w:type="auto"/>
            <w:vAlign w:val="center"/>
            <w:hideMark/>
          </w:tcPr>
          <w:p w14:paraId="05A4CABA" w14:textId="77777777" w:rsidR="00D67926" w:rsidRDefault="00D67926">
            <w:pPr>
              <w:rPr>
                <w:rFonts w:eastAsia="Times New Roman"/>
                <w:lang w:val="en-US"/>
              </w:rPr>
            </w:pPr>
          </w:p>
        </w:tc>
      </w:tr>
      <w:tr w:rsidR="00D67926" w14:paraId="132D9703" w14:textId="77777777">
        <w:trPr>
          <w:divId w:val="1561820924"/>
          <w:tblCellSpacing w:w="15" w:type="dxa"/>
        </w:trPr>
        <w:tc>
          <w:tcPr>
            <w:tcW w:w="0" w:type="auto"/>
            <w:vAlign w:val="center"/>
            <w:hideMark/>
          </w:tcPr>
          <w:p w14:paraId="4998FC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125402" w14:textId="77777777" w:rsidR="00D67926" w:rsidRDefault="008D6FB8">
            <w:pPr>
              <w:rPr>
                <w:rFonts w:eastAsia="Times New Roman"/>
                <w:lang w:val="en-US"/>
              </w:rPr>
            </w:pPr>
            <w:r>
              <w:rPr>
                <w:rFonts w:eastAsia="Times New Roman"/>
                <w:lang w:val="en-US"/>
              </w:rPr>
              <w:t>Reference to other agent in this resource by id</w:t>
            </w:r>
          </w:p>
        </w:tc>
      </w:tr>
      <w:tr w:rsidR="00D67926" w14:paraId="68081382" w14:textId="77777777">
        <w:trPr>
          <w:divId w:val="1561820924"/>
          <w:tblCellSpacing w:w="15" w:type="dxa"/>
        </w:trPr>
        <w:tc>
          <w:tcPr>
            <w:tcW w:w="0" w:type="auto"/>
            <w:vAlign w:val="center"/>
            <w:hideMark/>
          </w:tcPr>
          <w:p w14:paraId="570710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019042" w14:textId="77777777" w:rsidR="00D67926" w:rsidRDefault="008D6FB8">
            <w:pPr>
              <w:rPr>
                <w:rFonts w:eastAsia="Times New Roman"/>
                <w:lang w:val="en-US"/>
              </w:rPr>
            </w:pPr>
            <w:r>
              <w:rPr>
                <w:rFonts w:eastAsia="Times New Roman"/>
                <w:lang w:val="en-US"/>
              </w:rPr>
              <w:t>An internal reference to another agent listed in this provenance by it's id.</w:t>
            </w:r>
          </w:p>
        </w:tc>
      </w:tr>
      <w:tr w:rsidR="00D67926" w14:paraId="530B9817" w14:textId="77777777">
        <w:trPr>
          <w:divId w:val="1561820924"/>
          <w:tblCellSpacing w:w="15" w:type="dxa"/>
        </w:trPr>
        <w:tc>
          <w:tcPr>
            <w:tcW w:w="0" w:type="auto"/>
            <w:vAlign w:val="center"/>
            <w:hideMark/>
          </w:tcPr>
          <w:p w14:paraId="18E152C6"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73122AA" w14:textId="77777777" w:rsidR="00D67926" w:rsidRDefault="008D6FB8">
            <w:pPr>
              <w:rPr>
                <w:rFonts w:eastAsia="Times New Roman"/>
                <w:lang w:val="en-US"/>
              </w:rPr>
            </w:pPr>
            <w:r>
              <w:rPr>
                <w:rFonts w:eastAsia="Times New Roman"/>
                <w:lang w:val="en-US"/>
              </w:rPr>
              <w:t>The uri has the form #[id] where id is on another Provenance.agent in this same resource.</w:t>
            </w:r>
          </w:p>
        </w:tc>
      </w:tr>
      <w:tr w:rsidR="00D67926" w14:paraId="23943D8C" w14:textId="77777777">
        <w:trPr>
          <w:divId w:val="1561820924"/>
          <w:tblCellSpacing w:w="15" w:type="dxa"/>
        </w:trPr>
        <w:tc>
          <w:tcPr>
            <w:tcW w:w="0" w:type="auto"/>
            <w:vAlign w:val="center"/>
            <w:hideMark/>
          </w:tcPr>
          <w:p w14:paraId="7ED69D5E" w14:textId="77777777" w:rsidR="00D67926" w:rsidRDefault="008D6FB8">
            <w:pPr>
              <w:rPr>
                <w:rFonts w:eastAsia="Times New Roman"/>
                <w:lang w:val="en-US"/>
              </w:rPr>
            </w:pPr>
            <w:r>
              <w:rPr>
                <w:rFonts w:eastAsia="Times New Roman"/>
                <w:b/>
                <w:bCs/>
                <w:lang w:val="en-US"/>
              </w:rPr>
              <w:t>Provenance.entity</w:t>
            </w:r>
          </w:p>
        </w:tc>
        <w:tc>
          <w:tcPr>
            <w:tcW w:w="0" w:type="auto"/>
            <w:vAlign w:val="center"/>
            <w:hideMark/>
          </w:tcPr>
          <w:p w14:paraId="0A601863" w14:textId="77777777" w:rsidR="00D67926" w:rsidRDefault="00D67926">
            <w:pPr>
              <w:rPr>
                <w:rFonts w:eastAsia="Times New Roman"/>
                <w:lang w:val="en-US"/>
              </w:rPr>
            </w:pPr>
          </w:p>
        </w:tc>
      </w:tr>
      <w:tr w:rsidR="00D67926" w14:paraId="6BD58043" w14:textId="77777777">
        <w:trPr>
          <w:divId w:val="1561820924"/>
          <w:tblCellSpacing w:w="15" w:type="dxa"/>
        </w:trPr>
        <w:tc>
          <w:tcPr>
            <w:tcW w:w="0" w:type="auto"/>
            <w:vAlign w:val="center"/>
            <w:hideMark/>
          </w:tcPr>
          <w:p w14:paraId="0909E4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8DD948" w14:textId="77777777" w:rsidR="00D67926" w:rsidRDefault="008D6FB8">
            <w:pPr>
              <w:rPr>
                <w:rFonts w:eastAsia="Times New Roman"/>
                <w:lang w:val="en-US"/>
              </w:rPr>
            </w:pPr>
            <w:r>
              <w:rPr>
                <w:rFonts w:eastAsia="Times New Roman"/>
                <w:lang w:val="en-US"/>
              </w:rPr>
              <w:t>An entity used in this activity</w:t>
            </w:r>
          </w:p>
        </w:tc>
      </w:tr>
      <w:tr w:rsidR="00D67926" w14:paraId="25FA1432" w14:textId="77777777">
        <w:trPr>
          <w:divId w:val="1561820924"/>
          <w:tblCellSpacing w:w="15" w:type="dxa"/>
        </w:trPr>
        <w:tc>
          <w:tcPr>
            <w:tcW w:w="0" w:type="auto"/>
            <w:vAlign w:val="center"/>
            <w:hideMark/>
          </w:tcPr>
          <w:p w14:paraId="78A673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B3EF8F" w14:textId="77777777" w:rsidR="00D67926" w:rsidRDefault="008D6FB8">
            <w:pPr>
              <w:rPr>
                <w:rFonts w:eastAsia="Times New Roman"/>
                <w:lang w:val="en-US"/>
              </w:rPr>
            </w:pPr>
            <w:r>
              <w:rPr>
                <w:rFonts w:eastAsia="Times New Roman"/>
                <w:lang w:val="en-US"/>
              </w:rPr>
              <w:t>An entity used in this activity.</w:t>
            </w:r>
          </w:p>
        </w:tc>
      </w:tr>
      <w:tr w:rsidR="00D67926" w14:paraId="633FFFB3" w14:textId="77777777">
        <w:trPr>
          <w:divId w:val="1561820924"/>
          <w:tblCellSpacing w:w="15" w:type="dxa"/>
        </w:trPr>
        <w:tc>
          <w:tcPr>
            <w:tcW w:w="0" w:type="auto"/>
            <w:vAlign w:val="center"/>
            <w:hideMark/>
          </w:tcPr>
          <w:p w14:paraId="05E5947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7C5119" w14:textId="77777777" w:rsidR="00D67926" w:rsidRDefault="008D6FB8">
            <w:pPr>
              <w:rPr>
                <w:rFonts w:eastAsia="Times New Roman"/>
                <w:lang w:val="en-US"/>
              </w:rPr>
            </w:pPr>
            <w:r>
              <w:rPr>
                <w:rFonts w:eastAsia="Times New Roman"/>
                <w:lang w:val="en-US"/>
              </w:rPr>
              <w:t xml:space="preserve">Multiple userIds may be associated with the same Practitioner or other individual across various appearances, each with distinct privileges. </w:t>
            </w:r>
          </w:p>
        </w:tc>
      </w:tr>
      <w:tr w:rsidR="00D67926" w14:paraId="2AD3B862" w14:textId="77777777">
        <w:trPr>
          <w:divId w:val="1561820924"/>
          <w:tblCellSpacing w:w="15" w:type="dxa"/>
        </w:trPr>
        <w:tc>
          <w:tcPr>
            <w:tcW w:w="0" w:type="auto"/>
            <w:vAlign w:val="center"/>
            <w:hideMark/>
          </w:tcPr>
          <w:p w14:paraId="29416B24" w14:textId="77777777" w:rsidR="00D67926" w:rsidRDefault="008D6FB8">
            <w:pPr>
              <w:rPr>
                <w:rFonts w:eastAsia="Times New Roman"/>
                <w:lang w:val="en-US"/>
              </w:rPr>
            </w:pPr>
            <w:r>
              <w:rPr>
                <w:rFonts w:eastAsia="Times New Roman"/>
                <w:b/>
                <w:bCs/>
                <w:lang w:val="en-US"/>
              </w:rPr>
              <w:t>Provenance.entity.role</w:t>
            </w:r>
          </w:p>
        </w:tc>
        <w:tc>
          <w:tcPr>
            <w:tcW w:w="0" w:type="auto"/>
            <w:vAlign w:val="center"/>
            <w:hideMark/>
          </w:tcPr>
          <w:p w14:paraId="4DB81A3F" w14:textId="77777777" w:rsidR="00D67926" w:rsidRDefault="00D67926">
            <w:pPr>
              <w:rPr>
                <w:rFonts w:eastAsia="Times New Roman"/>
                <w:lang w:val="en-US"/>
              </w:rPr>
            </w:pPr>
          </w:p>
        </w:tc>
      </w:tr>
      <w:tr w:rsidR="00D67926" w14:paraId="1DC50F7A" w14:textId="77777777">
        <w:trPr>
          <w:divId w:val="1561820924"/>
          <w:tblCellSpacing w:w="15" w:type="dxa"/>
        </w:trPr>
        <w:tc>
          <w:tcPr>
            <w:tcW w:w="0" w:type="auto"/>
            <w:vAlign w:val="center"/>
            <w:hideMark/>
          </w:tcPr>
          <w:p w14:paraId="175544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3B0F41" w14:textId="77777777" w:rsidR="00D67926" w:rsidRDefault="008D6FB8">
            <w:pPr>
              <w:rPr>
                <w:rFonts w:eastAsia="Times New Roman"/>
                <w:lang w:val="en-US"/>
              </w:rPr>
            </w:pPr>
            <w:r>
              <w:rPr>
                <w:rFonts w:eastAsia="Times New Roman"/>
                <w:lang w:val="en-US"/>
              </w:rPr>
              <w:t>How the entity was used during the activity.</w:t>
            </w:r>
          </w:p>
        </w:tc>
      </w:tr>
      <w:tr w:rsidR="00D67926" w14:paraId="45C60D73" w14:textId="77777777">
        <w:trPr>
          <w:divId w:val="1561820924"/>
          <w:tblCellSpacing w:w="15" w:type="dxa"/>
        </w:trPr>
        <w:tc>
          <w:tcPr>
            <w:tcW w:w="0" w:type="auto"/>
            <w:vAlign w:val="center"/>
            <w:hideMark/>
          </w:tcPr>
          <w:p w14:paraId="2BEF6D2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B3B1CA1" w14:textId="77777777" w:rsidR="00D67926" w:rsidRDefault="008D6FB8">
            <w:pPr>
              <w:rPr>
                <w:rFonts w:eastAsia="Times New Roman"/>
                <w:lang w:val="en-US"/>
              </w:rPr>
            </w:pPr>
            <w:r>
              <w:rPr>
                <w:rFonts w:eastAsia="Times New Roman"/>
                <w:lang w:val="en-US"/>
              </w:rPr>
              <w:t>How an entity was used in an activity</w:t>
            </w:r>
          </w:p>
        </w:tc>
      </w:tr>
      <w:tr w:rsidR="00D67926" w14:paraId="414197EC" w14:textId="77777777">
        <w:trPr>
          <w:divId w:val="1561820924"/>
          <w:tblCellSpacing w:w="15" w:type="dxa"/>
        </w:trPr>
        <w:tc>
          <w:tcPr>
            <w:tcW w:w="0" w:type="auto"/>
            <w:vAlign w:val="center"/>
            <w:hideMark/>
          </w:tcPr>
          <w:p w14:paraId="59FEE11F" w14:textId="77777777" w:rsidR="00D67926" w:rsidRDefault="008D6FB8">
            <w:pPr>
              <w:rPr>
                <w:rFonts w:eastAsia="Times New Roman"/>
                <w:lang w:val="en-US"/>
              </w:rPr>
            </w:pPr>
            <w:r>
              <w:rPr>
                <w:rFonts w:eastAsia="Times New Roman"/>
                <w:b/>
                <w:bCs/>
                <w:lang w:val="en-US"/>
              </w:rPr>
              <w:t>Provenance.entity.type</w:t>
            </w:r>
          </w:p>
        </w:tc>
        <w:tc>
          <w:tcPr>
            <w:tcW w:w="0" w:type="auto"/>
            <w:vAlign w:val="center"/>
            <w:hideMark/>
          </w:tcPr>
          <w:p w14:paraId="220F5521" w14:textId="77777777" w:rsidR="00D67926" w:rsidRDefault="00D67926">
            <w:pPr>
              <w:rPr>
                <w:rFonts w:eastAsia="Times New Roman"/>
                <w:lang w:val="en-US"/>
              </w:rPr>
            </w:pPr>
          </w:p>
        </w:tc>
      </w:tr>
      <w:tr w:rsidR="00D67926" w14:paraId="360BD32B" w14:textId="77777777">
        <w:trPr>
          <w:divId w:val="1561820924"/>
          <w:tblCellSpacing w:w="15" w:type="dxa"/>
        </w:trPr>
        <w:tc>
          <w:tcPr>
            <w:tcW w:w="0" w:type="auto"/>
            <w:vAlign w:val="center"/>
            <w:hideMark/>
          </w:tcPr>
          <w:p w14:paraId="0C6E16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6C5BD4" w14:textId="77777777" w:rsidR="00D67926" w:rsidRDefault="008D6FB8">
            <w:pPr>
              <w:rPr>
                <w:rFonts w:eastAsia="Times New Roman"/>
                <w:lang w:val="en-US"/>
              </w:rPr>
            </w:pPr>
            <w:r>
              <w:rPr>
                <w:rFonts w:eastAsia="Times New Roman"/>
                <w:lang w:val="en-US"/>
              </w:rPr>
              <w:t>The type of resource in this entity</w:t>
            </w:r>
          </w:p>
        </w:tc>
      </w:tr>
      <w:tr w:rsidR="00D67926" w14:paraId="6C7627BE" w14:textId="77777777">
        <w:trPr>
          <w:divId w:val="1561820924"/>
          <w:tblCellSpacing w:w="15" w:type="dxa"/>
        </w:trPr>
        <w:tc>
          <w:tcPr>
            <w:tcW w:w="0" w:type="auto"/>
            <w:vAlign w:val="center"/>
            <w:hideMark/>
          </w:tcPr>
          <w:p w14:paraId="7EB0FBE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BC9A3E" w14:textId="77777777" w:rsidR="00D67926" w:rsidRDefault="008D6FB8">
            <w:pPr>
              <w:rPr>
                <w:rFonts w:eastAsia="Times New Roman"/>
                <w:lang w:val="en-US"/>
              </w:rPr>
            </w:pPr>
            <w:r>
              <w:rPr>
                <w:rFonts w:eastAsia="Times New Roman"/>
                <w:lang w:val="en-US"/>
              </w:rPr>
              <w:t>The type of the entity. If the entity is a resource, then this is a resource type.</w:t>
            </w:r>
          </w:p>
        </w:tc>
      </w:tr>
      <w:tr w:rsidR="00D67926" w14:paraId="7DC9C232" w14:textId="77777777">
        <w:trPr>
          <w:divId w:val="1561820924"/>
          <w:tblCellSpacing w:w="15" w:type="dxa"/>
        </w:trPr>
        <w:tc>
          <w:tcPr>
            <w:tcW w:w="0" w:type="auto"/>
            <w:vAlign w:val="center"/>
            <w:hideMark/>
          </w:tcPr>
          <w:p w14:paraId="0BDFA17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41BBAE" w14:textId="77777777" w:rsidR="00D67926" w:rsidRDefault="008D6FB8">
            <w:pPr>
              <w:rPr>
                <w:rFonts w:eastAsia="Times New Roman"/>
                <w:lang w:val="en-US"/>
              </w:rPr>
            </w:pPr>
            <w:r>
              <w:rPr>
                <w:rFonts w:eastAsia="Times New Roman"/>
                <w:lang w:val="en-US"/>
              </w:rPr>
              <w:t xml:space="preserve">If the type is "resource" then the resource itself was the participant. If the type is a type of resource, then the entity identified by the resource is the participant. </w:t>
            </w:r>
          </w:p>
        </w:tc>
      </w:tr>
      <w:tr w:rsidR="00D67926" w14:paraId="07EA79C6" w14:textId="77777777">
        <w:trPr>
          <w:divId w:val="1561820924"/>
          <w:tblCellSpacing w:w="15" w:type="dxa"/>
        </w:trPr>
        <w:tc>
          <w:tcPr>
            <w:tcW w:w="0" w:type="auto"/>
            <w:vAlign w:val="center"/>
            <w:hideMark/>
          </w:tcPr>
          <w:p w14:paraId="402BFD0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29637E0" w14:textId="77777777" w:rsidR="00D67926" w:rsidRDefault="008D6FB8">
            <w:pPr>
              <w:rPr>
                <w:rFonts w:eastAsia="Times New Roman"/>
                <w:lang w:val="en-US"/>
              </w:rPr>
            </w:pPr>
            <w:r>
              <w:rPr>
                <w:rFonts w:eastAsia="Times New Roman"/>
                <w:lang w:val="en-US"/>
              </w:rPr>
              <w:t>The type of an entity used in an activity</w:t>
            </w:r>
          </w:p>
        </w:tc>
      </w:tr>
      <w:tr w:rsidR="00D67926" w14:paraId="4DBEF799" w14:textId="77777777">
        <w:trPr>
          <w:divId w:val="1561820924"/>
          <w:tblCellSpacing w:w="15" w:type="dxa"/>
        </w:trPr>
        <w:tc>
          <w:tcPr>
            <w:tcW w:w="0" w:type="auto"/>
            <w:vAlign w:val="center"/>
            <w:hideMark/>
          </w:tcPr>
          <w:p w14:paraId="494E5BE6" w14:textId="77777777" w:rsidR="00D67926" w:rsidRDefault="008D6FB8">
            <w:pPr>
              <w:rPr>
                <w:rFonts w:eastAsia="Times New Roman"/>
                <w:lang w:val="en-US"/>
              </w:rPr>
            </w:pPr>
            <w:r>
              <w:rPr>
                <w:rFonts w:eastAsia="Times New Roman"/>
                <w:b/>
                <w:bCs/>
                <w:lang w:val="en-US"/>
              </w:rPr>
              <w:t>Provenance.entity.reference</w:t>
            </w:r>
          </w:p>
        </w:tc>
        <w:tc>
          <w:tcPr>
            <w:tcW w:w="0" w:type="auto"/>
            <w:vAlign w:val="center"/>
            <w:hideMark/>
          </w:tcPr>
          <w:p w14:paraId="5E285E85" w14:textId="77777777" w:rsidR="00D67926" w:rsidRDefault="00D67926">
            <w:pPr>
              <w:rPr>
                <w:rFonts w:eastAsia="Times New Roman"/>
                <w:lang w:val="en-US"/>
              </w:rPr>
            </w:pPr>
          </w:p>
        </w:tc>
      </w:tr>
      <w:tr w:rsidR="00D67926" w14:paraId="4F7E9BEE" w14:textId="77777777">
        <w:trPr>
          <w:divId w:val="1561820924"/>
          <w:tblCellSpacing w:w="15" w:type="dxa"/>
        </w:trPr>
        <w:tc>
          <w:tcPr>
            <w:tcW w:w="0" w:type="auto"/>
            <w:vAlign w:val="center"/>
            <w:hideMark/>
          </w:tcPr>
          <w:p w14:paraId="322D75E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113082" w14:textId="77777777" w:rsidR="00D67926" w:rsidRDefault="008D6FB8">
            <w:pPr>
              <w:rPr>
                <w:rFonts w:eastAsia="Times New Roman"/>
                <w:lang w:val="en-US"/>
              </w:rPr>
            </w:pPr>
            <w:r>
              <w:rPr>
                <w:rFonts w:eastAsia="Times New Roman"/>
                <w:lang w:val="en-US"/>
              </w:rPr>
              <w:t>Identity of entity</w:t>
            </w:r>
          </w:p>
        </w:tc>
      </w:tr>
      <w:tr w:rsidR="00D67926" w14:paraId="13F75D9E" w14:textId="77777777">
        <w:trPr>
          <w:divId w:val="1561820924"/>
          <w:tblCellSpacing w:w="15" w:type="dxa"/>
        </w:trPr>
        <w:tc>
          <w:tcPr>
            <w:tcW w:w="0" w:type="auto"/>
            <w:vAlign w:val="center"/>
            <w:hideMark/>
          </w:tcPr>
          <w:p w14:paraId="4730D5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88BE40" w14:textId="77777777" w:rsidR="00D67926" w:rsidRDefault="008D6FB8">
            <w:pPr>
              <w:rPr>
                <w:rFonts w:eastAsia="Times New Roman"/>
                <w:lang w:val="en-US"/>
              </w:rPr>
            </w:pPr>
            <w:r>
              <w:rPr>
                <w:rFonts w:eastAsia="Times New Roman"/>
                <w:lang w:val="en-US"/>
              </w:rPr>
              <w:t>Identity of the Entity used. May be a logical or physical uri and maybe absolute or relative.</w:t>
            </w:r>
          </w:p>
        </w:tc>
      </w:tr>
      <w:tr w:rsidR="00D67926" w14:paraId="69A7021B" w14:textId="77777777">
        <w:trPr>
          <w:divId w:val="1561820924"/>
          <w:tblCellSpacing w:w="15" w:type="dxa"/>
        </w:trPr>
        <w:tc>
          <w:tcPr>
            <w:tcW w:w="0" w:type="auto"/>
            <w:vAlign w:val="center"/>
            <w:hideMark/>
          </w:tcPr>
          <w:p w14:paraId="13CF2B0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DB1661C" w14:textId="77777777" w:rsidR="00D67926" w:rsidRDefault="008D6FB8">
            <w:pPr>
              <w:rPr>
                <w:rFonts w:eastAsia="Times New Roman"/>
                <w:lang w:val="en-US"/>
              </w:rPr>
            </w:pPr>
            <w:r>
              <w:rPr>
                <w:rFonts w:eastAsia="Times New Roman"/>
                <w:lang w:val="en-US"/>
              </w:rPr>
              <w:t>identity may be a reference to a resource or to something else, depending on the type.</w:t>
            </w:r>
          </w:p>
        </w:tc>
      </w:tr>
      <w:tr w:rsidR="00D67926" w14:paraId="6B2424F9" w14:textId="77777777">
        <w:trPr>
          <w:divId w:val="1561820924"/>
          <w:tblCellSpacing w:w="15" w:type="dxa"/>
        </w:trPr>
        <w:tc>
          <w:tcPr>
            <w:tcW w:w="0" w:type="auto"/>
            <w:vAlign w:val="center"/>
            <w:hideMark/>
          </w:tcPr>
          <w:p w14:paraId="4708C004" w14:textId="77777777" w:rsidR="00D67926" w:rsidRDefault="008D6FB8">
            <w:pPr>
              <w:rPr>
                <w:rFonts w:eastAsia="Times New Roman"/>
                <w:lang w:val="en-US"/>
              </w:rPr>
            </w:pPr>
            <w:r>
              <w:rPr>
                <w:rFonts w:eastAsia="Times New Roman"/>
                <w:b/>
                <w:bCs/>
                <w:lang w:val="en-US"/>
              </w:rPr>
              <w:t>Provenance.entity.display</w:t>
            </w:r>
          </w:p>
        </w:tc>
        <w:tc>
          <w:tcPr>
            <w:tcW w:w="0" w:type="auto"/>
            <w:vAlign w:val="center"/>
            <w:hideMark/>
          </w:tcPr>
          <w:p w14:paraId="35BB3D1C" w14:textId="77777777" w:rsidR="00D67926" w:rsidRDefault="00D67926">
            <w:pPr>
              <w:rPr>
                <w:rFonts w:eastAsia="Times New Roman"/>
                <w:lang w:val="en-US"/>
              </w:rPr>
            </w:pPr>
          </w:p>
        </w:tc>
      </w:tr>
      <w:tr w:rsidR="00D67926" w14:paraId="4AFA9144" w14:textId="77777777">
        <w:trPr>
          <w:divId w:val="1561820924"/>
          <w:tblCellSpacing w:w="15" w:type="dxa"/>
        </w:trPr>
        <w:tc>
          <w:tcPr>
            <w:tcW w:w="0" w:type="auto"/>
            <w:vAlign w:val="center"/>
            <w:hideMark/>
          </w:tcPr>
          <w:p w14:paraId="64AB61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C5DEA1" w14:textId="77777777" w:rsidR="00D67926" w:rsidRDefault="008D6FB8">
            <w:pPr>
              <w:rPr>
                <w:rFonts w:eastAsia="Times New Roman"/>
                <w:lang w:val="en-US"/>
              </w:rPr>
            </w:pPr>
            <w:r>
              <w:rPr>
                <w:rFonts w:eastAsia="Times New Roman"/>
                <w:lang w:val="en-US"/>
              </w:rPr>
              <w:t>Human description of entity</w:t>
            </w:r>
          </w:p>
        </w:tc>
      </w:tr>
      <w:tr w:rsidR="00D67926" w14:paraId="18A5047D" w14:textId="77777777">
        <w:trPr>
          <w:divId w:val="1561820924"/>
          <w:tblCellSpacing w:w="15" w:type="dxa"/>
        </w:trPr>
        <w:tc>
          <w:tcPr>
            <w:tcW w:w="0" w:type="auto"/>
            <w:vAlign w:val="center"/>
            <w:hideMark/>
          </w:tcPr>
          <w:p w14:paraId="09A3C2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5D4ECD" w14:textId="77777777" w:rsidR="00D67926" w:rsidRDefault="008D6FB8">
            <w:pPr>
              <w:rPr>
                <w:rFonts w:eastAsia="Times New Roman"/>
                <w:lang w:val="en-US"/>
              </w:rPr>
            </w:pPr>
            <w:r>
              <w:rPr>
                <w:rFonts w:eastAsia="Times New Roman"/>
                <w:lang w:val="en-US"/>
              </w:rPr>
              <w:t>Human-readable description of the entity.</w:t>
            </w:r>
          </w:p>
        </w:tc>
      </w:tr>
      <w:tr w:rsidR="00D67926" w14:paraId="38EA1167" w14:textId="77777777">
        <w:trPr>
          <w:divId w:val="1561820924"/>
          <w:tblCellSpacing w:w="15" w:type="dxa"/>
        </w:trPr>
        <w:tc>
          <w:tcPr>
            <w:tcW w:w="0" w:type="auto"/>
            <w:vAlign w:val="center"/>
            <w:hideMark/>
          </w:tcPr>
          <w:p w14:paraId="0DA9E61C" w14:textId="77777777" w:rsidR="00D67926" w:rsidRDefault="008D6FB8">
            <w:pPr>
              <w:rPr>
                <w:rFonts w:eastAsia="Times New Roman"/>
                <w:lang w:val="en-US"/>
              </w:rPr>
            </w:pPr>
            <w:r>
              <w:rPr>
                <w:rFonts w:eastAsia="Times New Roman"/>
                <w:b/>
                <w:bCs/>
                <w:lang w:val="en-US"/>
              </w:rPr>
              <w:t>Provenance.entity.agent</w:t>
            </w:r>
          </w:p>
        </w:tc>
        <w:tc>
          <w:tcPr>
            <w:tcW w:w="0" w:type="auto"/>
            <w:vAlign w:val="center"/>
            <w:hideMark/>
          </w:tcPr>
          <w:p w14:paraId="49ED8A93" w14:textId="77777777" w:rsidR="00D67926" w:rsidRDefault="00D67926">
            <w:pPr>
              <w:rPr>
                <w:rFonts w:eastAsia="Times New Roman"/>
                <w:lang w:val="en-US"/>
              </w:rPr>
            </w:pPr>
          </w:p>
        </w:tc>
      </w:tr>
      <w:tr w:rsidR="00D67926" w14:paraId="48B8F222" w14:textId="77777777">
        <w:trPr>
          <w:divId w:val="1561820924"/>
          <w:tblCellSpacing w:w="15" w:type="dxa"/>
        </w:trPr>
        <w:tc>
          <w:tcPr>
            <w:tcW w:w="0" w:type="auto"/>
            <w:vAlign w:val="center"/>
            <w:hideMark/>
          </w:tcPr>
          <w:p w14:paraId="06AA7A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340BE3" w14:textId="77777777" w:rsidR="00D67926" w:rsidRDefault="008D6FB8">
            <w:pPr>
              <w:rPr>
                <w:rFonts w:eastAsia="Times New Roman"/>
                <w:lang w:val="en-US"/>
              </w:rPr>
            </w:pPr>
            <w:r>
              <w:rPr>
                <w:rFonts w:eastAsia="Times New Roman"/>
                <w:lang w:val="en-US"/>
              </w:rPr>
              <w:t>Entity is attributed to this agent</w:t>
            </w:r>
          </w:p>
        </w:tc>
      </w:tr>
      <w:tr w:rsidR="00D67926" w14:paraId="52D79691" w14:textId="77777777">
        <w:trPr>
          <w:divId w:val="1561820924"/>
          <w:tblCellSpacing w:w="15" w:type="dxa"/>
        </w:trPr>
        <w:tc>
          <w:tcPr>
            <w:tcW w:w="0" w:type="auto"/>
            <w:vAlign w:val="center"/>
            <w:hideMark/>
          </w:tcPr>
          <w:p w14:paraId="7A2DE7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05E2B8" w14:textId="77777777" w:rsidR="00D67926" w:rsidRDefault="008D6FB8">
            <w:pPr>
              <w:rPr>
                <w:rFonts w:eastAsia="Times New Roman"/>
                <w:lang w:val="en-US"/>
              </w:rPr>
            </w:pPr>
            <w:r>
              <w:rPr>
                <w:rFonts w:eastAsia="Times New Roman"/>
                <w:lang w:val="en-US"/>
              </w:rPr>
              <w:t xml:space="preserve">The entity is attributed to an agent to express the agent's responsibility for that entity, possibly along with other agents. This description can be understood as shorthand for saying that the agent was responsible for the activity which generated the entity. </w:t>
            </w:r>
          </w:p>
        </w:tc>
      </w:tr>
      <w:tr w:rsidR="00D67926" w14:paraId="470B0001" w14:textId="77777777">
        <w:trPr>
          <w:divId w:val="1561820924"/>
          <w:tblCellSpacing w:w="15" w:type="dxa"/>
        </w:trPr>
        <w:tc>
          <w:tcPr>
            <w:tcW w:w="0" w:type="auto"/>
            <w:vAlign w:val="center"/>
            <w:hideMark/>
          </w:tcPr>
          <w:p w14:paraId="33B81DD4" w14:textId="77777777" w:rsidR="00D67926" w:rsidRDefault="008D6FB8">
            <w:pPr>
              <w:rPr>
                <w:rFonts w:eastAsia="Times New Roman"/>
                <w:lang w:val="en-US"/>
              </w:rPr>
            </w:pPr>
            <w:r>
              <w:rPr>
                <w:rFonts w:eastAsia="Times New Roman"/>
                <w:b/>
                <w:bCs/>
                <w:lang w:val="en-US"/>
              </w:rPr>
              <w:t>Provenance.signature</w:t>
            </w:r>
          </w:p>
        </w:tc>
        <w:tc>
          <w:tcPr>
            <w:tcW w:w="0" w:type="auto"/>
            <w:vAlign w:val="center"/>
            <w:hideMark/>
          </w:tcPr>
          <w:p w14:paraId="395D3019" w14:textId="77777777" w:rsidR="00D67926" w:rsidRDefault="00D67926">
            <w:pPr>
              <w:rPr>
                <w:rFonts w:eastAsia="Times New Roman"/>
                <w:lang w:val="en-US"/>
              </w:rPr>
            </w:pPr>
          </w:p>
        </w:tc>
      </w:tr>
      <w:tr w:rsidR="00D67926" w14:paraId="3A678015" w14:textId="77777777">
        <w:trPr>
          <w:divId w:val="1561820924"/>
          <w:tblCellSpacing w:w="15" w:type="dxa"/>
        </w:trPr>
        <w:tc>
          <w:tcPr>
            <w:tcW w:w="0" w:type="auto"/>
            <w:vAlign w:val="center"/>
            <w:hideMark/>
          </w:tcPr>
          <w:p w14:paraId="0C0C06C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6D912F" w14:textId="77777777" w:rsidR="00D67926" w:rsidRDefault="008D6FB8">
            <w:pPr>
              <w:rPr>
                <w:rFonts w:eastAsia="Times New Roman"/>
                <w:lang w:val="en-US"/>
              </w:rPr>
            </w:pPr>
            <w:r>
              <w:rPr>
                <w:rFonts w:eastAsia="Times New Roman"/>
                <w:lang w:val="en-US"/>
              </w:rPr>
              <w:t>Signature on target</w:t>
            </w:r>
          </w:p>
        </w:tc>
      </w:tr>
      <w:tr w:rsidR="00D67926" w14:paraId="0F1D54EA" w14:textId="77777777">
        <w:trPr>
          <w:divId w:val="1561820924"/>
          <w:tblCellSpacing w:w="15" w:type="dxa"/>
        </w:trPr>
        <w:tc>
          <w:tcPr>
            <w:tcW w:w="0" w:type="auto"/>
            <w:vAlign w:val="center"/>
            <w:hideMark/>
          </w:tcPr>
          <w:p w14:paraId="2FA96E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FF6DA0" w14:textId="77777777" w:rsidR="00D67926" w:rsidRDefault="008D6FB8">
            <w:pPr>
              <w:rPr>
                <w:rFonts w:eastAsia="Times New Roman"/>
                <w:lang w:val="en-US"/>
              </w:rPr>
            </w:pPr>
            <w:r>
              <w:rPr>
                <w:rFonts w:eastAsia="Times New Roman"/>
                <w:lang w:val="en-US"/>
              </w:rPr>
              <w:t xml:space="preserve">A digital signature on the target Reference(s). The signer should match a Provenance.agent. The purpose of the signature is indicated. </w:t>
            </w:r>
          </w:p>
        </w:tc>
      </w:tr>
    </w:tbl>
    <w:p w14:paraId="734F5AEA" w14:textId="77777777" w:rsidR="00D67926" w:rsidRDefault="008D6FB8">
      <w:pPr>
        <w:pStyle w:val="Heading1"/>
        <w:divId w:val="1236624240"/>
        <w:rPr>
          <w:rFonts w:eastAsia="Times New Roman"/>
          <w:lang w:val="en-US"/>
        </w:rPr>
      </w:pPr>
      <w:r>
        <w:rPr>
          <w:rFonts w:eastAsia="Times New Roman"/>
          <w:lang w:val="en-US"/>
        </w:rPr>
        <w:lastRenderedPageBreak/>
        <w:t>Structured Documents</w:t>
      </w:r>
    </w:p>
    <w:p w14:paraId="465FAEE8" w14:textId="77777777" w:rsidR="00D67926" w:rsidRDefault="008D6FB8">
      <w:pPr>
        <w:pStyle w:val="Heading2"/>
        <w:divId w:val="1236624240"/>
        <w:rPr>
          <w:rFonts w:eastAsia="Times New Roman"/>
          <w:lang w:val="en-US"/>
        </w:rPr>
      </w:pPr>
      <w:r>
        <w:rPr>
          <w:rFonts w:eastAsia="Times New Roman"/>
          <w:lang w:val="en-US"/>
        </w:rPr>
        <w:t>http://hl7.org/fhir/StructureDefinition/Composition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6771"/>
      </w:tblGrid>
      <w:tr w:rsidR="00D67926" w14:paraId="764754B4" w14:textId="77777777">
        <w:trPr>
          <w:divId w:val="1236624240"/>
          <w:tblCellSpacing w:w="15" w:type="dxa"/>
        </w:trPr>
        <w:tc>
          <w:tcPr>
            <w:tcW w:w="0" w:type="auto"/>
            <w:vAlign w:val="center"/>
            <w:hideMark/>
          </w:tcPr>
          <w:p w14:paraId="5FC5C356" w14:textId="77777777" w:rsidR="00D67926" w:rsidRDefault="008D6FB8">
            <w:pPr>
              <w:rPr>
                <w:rFonts w:eastAsia="Times New Roman"/>
                <w:lang w:val="en-US"/>
              </w:rPr>
            </w:pPr>
            <w:r>
              <w:rPr>
                <w:rFonts w:eastAsia="Times New Roman"/>
                <w:b/>
                <w:bCs/>
                <w:lang w:val="en-US"/>
              </w:rPr>
              <w:t>Composition</w:t>
            </w:r>
          </w:p>
        </w:tc>
        <w:tc>
          <w:tcPr>
            <w:tcW w:w="0" w:type="auto"/>
            <w:vAlign w:val="center"/>
            <w:hideMark/>
          </w:tcPr>
          <w:p w14:paraId="40E397E7" w14:textId="77777777" w:rsidR="00D67926" w:rsidRDefault="008D6FB8">
            <w:pPr>
              <w:rPr>
                <w:rFonts w:eastAsia="Times New Roman"/>
                <w:lang w:val="en-US"/>
              </w:rPr>
            </w:pPr>
            <w:r>
              <w:rPr>
                <w:rFonts w:eastAsia="Times New Roman"/>
                <w:lang w:val="en-US"/>
              </w:rPr>
              <w:t>Composition</w:t>
            </w:r>
          </w:p>
        </w:tc>
      </w:tr>
      <w:tr w:rsidR="00D67926" w14:paraId="01DF8EAA" w14:textId="77777777">
        <w:trPr>
          <w:divId w:val="1236624240"/>
          <w:tblCellSpacing w:w="15" w:type="dxa"/>
        </w:trPr>
        <w:tc>
          <w:tcPr>
            <w:tcW w:w="0" w:type="auto"/>
            <w:vAlign w:val="center"/>
            <w:hideMark/>
          </w:tcPr>
          <w:p w14:paraId="29896AC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D2825B" w14:textId="77777777" w:rsidR="00D67926" w:rsidRDefault="008D6FB8">
            <w:pPr>
              <w:rPr>
                <w:rFonts w:eastAsia="Times New Roman"/>
                <w:lang w:val="en-US"/>
              </w:rPr>
            </w:pPr>
            <w:r>
              <w:rPr>
                <w:rFonts w:eastAsia="Times New Roman"/>
                <w:lang w:val="en-US"/>
              </w:rPr>
              <w:t>A set of resources composed into a single coherent clinical statement with clinical attestation</w:t>
            </w:r>
          </w:p>
        </w:tc>
      </w:tr>
      <w:tr w:rsidR="00D67926" w14:paraId="42ED5849" w14:textId="77777777">
        <w:trPr>
          <w:divId w:val="1236624240"/>
          <w:tblCellSpacing w:w="15" w:type="dxa"/>
        </w:trPr>
        <w:tc>
          <w:tcPr>
            <w:tcW w:w="0" w:type="auto"/>
            <w:vAlign w:val="center"/>
            <w:hideMark/>
          </w:tcPr>
          <w:p w14:paraId="7870CC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68D62E" w14:textId="77777777" w:rsidR="00D67926" w:rsidRDefault="008D6FB8">
            <w:pPr>
              <w:rPr>
                <w:rFonts w:eastAsia="Times New Roman"/>
                <w:lang w:val="en-US"/>
              </w:rPr>
            </w:pP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D67926" w14:paraId="360E3037" w14:textId="77777777">
        <w:trPr>
          <w:divId w:val="1236624240"/>
          <w:tblCellSpacing w:w="15" w:type="dxa"/>
        </w:trPr>
        <w:tc>
          <w:tcPr>
            <w:tcW w:w="0" w:type="auto"/>
            <w:vAlign w:val="center"/>
            <w:hideMark/>
          </w:tcPr>
          <w:p w14:paraId="2660BD7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8523D7F" w14:textId="77777777" w:rsidR="00D67926" w:rsidRDefault="008D6FB8">
            <w:pPr>
              <w:rPr>
                <w:rFonts w:eastAsia="Times New Roman"/>
                <w:lang w:val="en-US"/>
              </w:rPr>
            </w:pPr>
            <w:r>
              <w:rPr>
                <w:rFonts w:eastAsia="Times New Roman"/>
                <w:lang w:val="en-US"/>
              </w:rPr>
              <w:t xml:space="preserve">While the focus of this specification is on patient-specific clinical statements, this resource can also apply to other healthcare-related statements such as study protocol designs, healthcare invoices and other activities that are not necessarily patient-specific or clinical. </w:t>
            </w:r>
          </w:p>
        </w:tc>
      </w:tr>
      <w:tr w:rsidR="00D67926" w14:paraId="083C7743" w14:textId="77777777">
        <w:trPr>
          <w:divId w:val="1236624240"/>
          <w:tblCellSpacing w:w="15" w:type="dxa"/>
        </w:trPr>
        <w:tc>
          <w:tcPr>
            <w:tcW w:w="0" w:type="auto"/>
            <w:vAlign w:val="center"/>
            <w:hideMark/>
          </w:tcPr>
          <w:p w14:paraId="595C8A37" w14:textId="77777777" w:rsidR="00D67926" w:rsidRDefault="008D6FB8">
            <w:pPr>
              <w:rPr>
                <w:rFonts w:eastAsia="Times New Roman"/>
                <w:lang w:val="en-US"/>
              </w:rPr>
            </w:pPr>
            <w:r>
              <w:rPr>
                <w:rFonts w:eastAsia="Times New Roman"/>
                <w:b/>
                <w:bCs/>
                <w:lang w:val="en-US"/>
              </w:rPr>
              <w:t>Composition.identifier</w:t>
            </w:r>
          </w:p>
        </w:tc>
        <w:tc>
          <w:tcPr>
            <w:tcW w:w="0" w:type="auto"/>
            <w:vAlign w:val="center"/>
            <w:hideMark/>
          </w:tcPr>
          <w:p w14:paraId="4E2F50D2" w14:textId="77777777" w:rsidR="00D67926" w:rsidRDefault="00D67926">
            <w:pPr>
              <w:rPr>
                <w:rFonts w:eastAsia="Times New Roman"/>
                <w:lang w:val="en-US"/>
              </w:rPr>
            </w:pPr>
          </w:p>
        </w:tc>
      </w:tr>
      <w:tr w:rsidR="00D67926" w14:paraId="3B48476D" w14:textId="77777777">
        <w:trPr>
          <w:divId w:val="1236624240"/>
          <w:tblCellSpacing w:w="15" w:type="dxa"/>
        </w:trPr>
        <w:tc>
          <w:tcPr>
            <w:tcW w:w="0" w:type="auto"/>
            <w:vAlign w:val="center"/>
            <w:hideMark/>
          </w:tcPr>
          <w:p w14:paraId="12B7F9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DF9AF4" w14:textId="77777777" w:rsidR="00D67926" w:rsidRDefault="008D6FB8">
            <w:pPr>
              <w:rPr>
                <w:rFonts w:eastAsia="Times New Roman"/>
                <w:lang w:val="en-US"/>
              </w:rPr>
            </w:pPr>
            <w:r>
              <w:rPr>
                <w:rFonts w:eastAsia="Times New Roman"/>
                <w:lang w:val="en-US"/>
              </w:rPr>
              <w:t>Logical identifier of composition (version-independent)</w:t>
            </w:r>
          </w:p>
        </w:tc>
      </w:tr>
      <w:tr w:rsidR="00D67926" w14:paraId="65741906" w14:textId="77777777">
        <w:trPr>
          <w:divId w:val="1236624240"/>
          <w:tblCellSpacing w:w="15" w:type="dxa"/>
        </w:trPr>
        <w:tc>
          <w:tcPr>
            <w:tcW w:w="0" w:type="auto"/>
            <w:vAlign w:val="center"/>
            <w:hideMark/>
          </w:tcPr>
          <w:p w14:paraId="5EE8F0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66BD2C" w14:textId="77777777" w:rsidR="00D67926" w:rsidRDefault="008D6FB8">
            <w:pPr>
              <w:rPr>
                <w:rFonts w:eastAsia="Times New Roman"/>
                <w:lang w:val="en-US"/>
              </w:rPr>
            </w:pPr>
            <w:r>
              <w:rPr>
                <w:rFonts w:eastAsia="Times New Roman"/>
                <w:lang w:val="en-US"/>
              </w:rPr>
              <w:t xml:space="preserve">Logical Identifier for the composition, assigned when created. This identifier stays constant as the composition is changed over time. </w:t>
            </w:r>
          </w:p>
        </w:tc>
      </w:tr>
      <w:tr w:rsidR="00D67926" w14:paraId="372814DB" w14:textId="77777777">
        <w:trPr>
          <w:divId w:val="1236624240"/>
          <w:tblCellSpacing w:w="15" w:type="dxa"/>
        </w:trPr>
        <w:tc>
          <w:tcPr>
            <w:tcW w:w="0" w:type="auto"/>
            <w:vAlign w:val="center"/>
            <w:hideMark/>
          </w:tcPr>
          <w:p w14:paraId="31F0E56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19E762C" w14:textId="77777777" w:rsidR="00D67926" w:rsidRDefault="008D6FB8">
            <w:pPr>
              <w:rPr>
                <w:rFonts w:eastAsia="Times New Roman"/>
                <w:lang w:val="en-US"/>
              </w:rPr>
            </w:pPr>
            <w:r>
              <w:rPr>
                <w:rFonts w:eastAsia="Times New Roman"/>
                <w:lang w:val="en-US"/>
              </w:rPr>
              <w:t>See discussion in resource definition for how these relate.</w:t>
            </w:r>
          </w:p>
        </w:tc>
      </w:tr>
      <w:tr w:rsidR="00D67926" w14:paraId="7559DF5B" w14:textId="77777777">
        <w:trPr>
          <w:divId w:val="1236624240"/>
          <w:tblCellSpacing w:w="15" w:type="dxa"/>
        </w:trPr>
        <w:tc>
          <w:tcPr>
            <w:tcW w:w="0" w:type="auto"/>
            <w:vAlign w:val="center"/>
            <w:hideMark/>
          </w:tcPr>
          <w:p w14:paraId="17B4E91C" w14:textId="77777777" w:rsidR="00D67926" w:rsidRDefault="008D6FB8">
            <w:pPr>
              <w:rPr>
                <w:rFonts w:eastAsia="Times New Roman"/>
                <w:lang w:val="en-US"/>
              </w:rPr>
            </w:pPr>
            <w:r>
              <w:rPr>
                <w:rFonts w:eastAsia="Times New Roman"/>
                <w:b/>
                <w:bCs/>
                <w:lang w:val="en-US"/>
              </w:rPr>
              <w:t>Composition.date</w:t>
            </w:r>
          </w:p>
        </w:tc>
        <w:tc>
          <w:tcPr>
            <w:tcW w:w="0" w:type="auto"/>
            <w:vAlign w:val="center"/>
            <w:hideMark/>
          </w:tcPr>
          <w:p w14:paraId="125F840F" w14:textId="77777777" w:rsidR="00D67926" w:rsidRDefault="00D67926">
            <w:pPr>
              <w:rPr>
                <w:rFonts w:eastAsia="Times New Roman"/>
                <w:lang w:val="en-US"/>
              </w:rPr>
            </w:pPr>
          </w:p>
        </w:tc>
      </w:tr>
      <w:tr w:rsidR="00D67926" w14:paraId="019621A0" w14:textId="77777777">
        <w:trPr>
          <w:divId w:val="1236624240"/>
          <w:tblCellSpacing w:w="15" w:type="dxa"/>
        </w:trPr>
        <w:tc>
          <w:tcPr>
            <w:tcW w:w="0" w:type="auto"/>
            <w:vAlign w:val="center"/>
            <w:hideMark/>
          </w:tcPr>
          <w:p w14:paraId="13DA90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F30F13" w14:textId="77777777" w:rsidR="00D67926" w:rsidRDefault="008D6FB8">
            <w:pPr>
              <w:rPr>
                <w:rFonts w:eastAsia="Times New Roman"/>
                <w:lang w:val="en-US"/>
              </w:rPr>
            </w:pPr>
            <w:r>
              <w:rPr>
                <w:rFonts w:eastAsia="Times New Roman"/>
                <w:lang w:val="en-US"/>
              </w:rPr>
              <w:t>Composition editing time</w:t>
            </w:r>
          </w:p>
        </w:tc>
      </w:tr>
      <w:tr w:rsidR="00D67926" w14:paraId="79CD38B2" w14:textId="77777777">
        <w:trPr>
          <w:divId w:val="1236624240"/>
          <w:tblCellSpacing w:w="15" w:type="dxa"/>
        </w:trPr>
        <w:tc>
          <w:tcPr>
            <w:tcW w:w="0" w:type="auto"/>
            <w:vAlign w:val="center"/>
            <w:hideMark/>
          </w:tcPr>
          <w:p w14:paraId="7794A2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36B512" w14:textId="77777777" w:rsidR="00D67926" w:rsidRDefault="008D6FB8">
            <w:pPr>
              <w:rPr>
                <w:rFonts w:eastAsia="Times New Roman"/>
                <w:lang w:val="en-US"/>
              </w:rPr>
            </w:pPr>
            <w:r>
              <w:rPr>
                <w:rFonts w:eastAsia="Times New Roman"/>
                <w:lang w:val="en-US"/>
              </w:rPr>
              <w:t>The composition editing time, when the composition was last logically changed by the author.</w:t>
            </w:r>
          </w:p>
        </w:tc>
      </w:tr>
      <w:tr w:rsidR="00D67926" w14:paraId="6055CE45" w14:textId="77777777">
        <w:trPr>
          <w:divId w:val="1236624240"/>
          <w:tblCellSpacing w:w="15" w:type="dxa"/>
        </w:trPr>
        <w:tc>
          <w:tcPr>
            <w:tcW w:w="0" w:type="auto"/>
            <w:vAlign w:val="center"/>
            <w:hideMark/>
          </w:tcPr>
          <w:p w14:paraId="5104F79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9BC15C" w14:textId="77777777" w:rsidR="00D67926" w:rsidRDefault="008D6FB8">
            <w:pPr>
              <w:rPr>
                <w:rFonts w:eastAsia="Times New Roman"/>
                <w:lang w:val="en-US"/>
              </w:rPr>
            </w:pPr>
            <w:r>
              <w:rPr>
                <w:rFonts w:eastAsia="Times New Roman"/>
                <w:lang w:val="en-US"/>
              </w:rPr>
              <w:t>The Last Modified Date on the composition may be after the date of the document was attested without being changed.</w:t>
            </w:r>
          </w:p>
        </w:tc>
      </w:tr>
      <w:tr w:rsidR="00D67926" w14:paraId="3A05EAD4" w14:textId="77777777">
        <w:trPr>
          <w:divId w:val="1236624240"/>
          <w:tblCellSpacing w:w="15" w:type="dxa"/>
        </w:trPr>
        <w:tc>
          <w:tcPr>
            <w:tcW w:w="0" w:type="auto"/>
            <w:vAlign w:val="center"/>
            <w:hideMark/>
          </w:tcPr>
          <w:p w14:paraId="56D723D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865209" w14:textId="77777777" w:rsidR="00D67926" w:rsidRDefault="008D6FB8">
            <w:pPr>
              <w:rPr>
                <w:rFonts w:eastAsia="Times New Roman"/>
                <w:lang w:val="en-US"/>
              </w:rPr>
            </w:pPr>
            <w:r>
              <w:rPr>
                <w:rFonts w:eastAsia="Times New Roman"/>
                <w:lang w:val="en-US"/>
              </w:rPr>
              <w:t>dateTime is used for tracking, organizing versions and searching.</w:t>
            </w:r>
          </w:p>
        </w:tc>
      </w:tr>
      <w:tr w:rsidR="00D67926" w14:paraId="6F609BAB" w14:textId="77777777">
        <w:trPr>
          <w:divId w:val="1236624240"/>
          <w:tblCellSpacing w:w="15" w:type="dxa"/>
        </w:trPr>
        <w:tc>
          <w:tcPr>
            <w:tcW w:w="0" w:type="auto"/>
            <w:vAlign w:val="center"/>
            <w:hideMark/>
          </w:tcPr>
          <w:p w14:paraId="100E8C67" w14:textId="77777777" w:rsidR="00D67926" w:rsidRDefault="008D6FB8">
            <w:pPr>
              <w:rPr>
                <w:rFonts w:eastAsia="Times New Roman"/>
                <w:lang w:val="en-US"/>
              </w:rPr>
            </w:pPr>
            <w:r>
              <w:rPr>
                <w:rFonts w:eastAsia="Times New Roman"/>
                <w:b/>
                <w:bCs/>
                <w:lang w:val="en-US"/>
              </w:rPr>
              <w:t>Composition.type</w:t>
            </w:r>
          </w:p>
        </w:tc>
        <w:tc>
          <w:tcPr>
            <w:tcW w:w="0" w:type="auto"/>
            <w:vAlign w:val="center"/>
            <w:hideMark/>
          </w:tcPr>
          <w:p w14:paraId="192D068A" w14:textId="77777777" w:rsidR="00D67926" w:rsidRDefault="00D67926">
            <w:pPr>
              <w:rPr>
                <w:rFonts w:eastAsia="Times New Roman"/>
                <w:lang w:val="en-US"/>
              </w:rPr>
            </w:pPr>
          </w:p>
        </w:tc>
      </w:tr>
      <w:tr w:rsidR="00D67926" w14:paraId="33D73A2A" w14:textId="77777777">
        <w:trPr>
          <w:divId w:val="1236624240"/>
          <w:tblCellSpacing w:w="15" w:type="dxa"/>
        </w:trPr>
        <w:tc>
          <w:tcPr>
            <w:tcW w:w="0" w:type="auto"/>
            <w:vAlign w:val="center"/>
            <w:hideMark/>
          </w:tcPr>
          <w:p w14:paraId="6840F0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5812D5" w14:textId="77777777" w:rsidR="00D67926" w:rsidRDefault="008D6FB8">
            <w:pPr>
              <w:rPr>
                <w:rFonts w:eastAsia="Times New Roman"/>
                <w:lang w:val="en-US"/>
              </w:rPr>
            </w:pPr>
            <w:r>
              <w:rPr>
                <w:rFonts w:eastAsia="Times New Roman"/>
                <w:lang w:val="en-US"/>
              </w:rPr>
              <w:t>Kind of composition (LOINC if possible)</w:t>
            </w:r>
          </w:p>
        </w:tc>
      </w:tr>
      <w:tr w:rsidR="00D67926" w14:paraId="5BA97EB7" w14:textId="77777777">
        <w:trPr>
          <w:divId w:val="1236624240"/>
          <w:tblCellSpacing w:w="15" w:type="dxa"/>
        </w:trPr>
        <w:tc>
          <w:tcPr>
            <w:tcW w:w="0" w:type="auto"/>
            <w:vAlign w:val="center"/>
            <w:hideMark/>
          </w:tcPr>
          <w:p w14:paraId="62DF2D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DBDC91" w14:textId="77777777" w:rsidR="00D67926" w:rsidRDefault="008D6FB8">
            <w:pPr>
              <w:rPr>
                <w:rFonts w:eastAsia="Times New Roman"/>
                <w:lang w:val="en-US"/>
              </w:rPr>
            </w:pPr>
            <w:r>
              <w:rPr>
                <w:rFonts w:eastAsia="Times New Roman"/>
                <w:lang w:val="en-US"/>
              </w:rPr>
              <w:t xml:space="preserve">Specifies the particular kind of composition (e.g. History and Physical, Discharge Summary, Progress Note). This usually equates to the purpose of making the composition. </w:t>
            </w:r>
          </w:p>
        </w:tc>
      </w:tr>
      <w:tr w:rsidR="00D67926" w14:paraId="5A885950" w14:textId="77777777">
        <w:trPr>
          <w:divId w:val="1236624240"/>
          <w:tblCellSpacing w:w="15" w:type="dxa"/>
        </w:trPr>
        <w:tc>
          <w:tcPr>
            <w:tcW w:w="0" w:type="auto"/>
            <w:vAlign w:val="center"/>
            <w:hideMark/>
          </w:tcPr>
          <w:p w14:paraId="106F1C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ADFB24" w14:textId="77777777" w:rsidR="00D67926" w:rsidRDefault="008D6FB8">
            <w:pPr>
              <w:rPr>
                <w:rFonts w:eastAsia="Times New Roman"/>
                <w:lang w:val="en-US"/>
              </w:rPr>
            </w:pPr>
            <w:r>
              <w:rPr>
                <w:rFonts w:eastAsia="Times New Roman"/>
                <w:lang w:val="en-US"/>
              </w:rPr>
              <w:t xml:space="preserve">For Composition type, LOINC is ubiquitious and strongly endorsed by the HL7. Most implementation guides will require a specific LOINC code, or use LOINC as an extensible binding. </w:t>
            </w:r>
          </w:p>
        </w:tc>
      </w:tr>
      <w:tr w:rsidR="00D67926" w14:paraId="426DD16E" w14:textId="77777777">
        <w:trPr>
          <w:divId w:val="1236624240"/>
          <w:tblCellSpacing w:w="15" w:type="dxa"/>
        </w:trPr>
        <w:tc>
          <w:tcPr>
            <w:tcW w:w="0" w:type="auto"/>
            <w:vAlign w:val="center"/>
            <w:hideMark/>
          </w:tcPr>
          <w:p w14:paraId="3BD7259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7CA9974" w14:textId="77777777" w:rsidR="00D67926" w:rsidRDefault="008D6FB8">
            <w:pPr>
              <w:rPr>
                <w:rFonts w:eastAsia="Times New Roman"/>
                <w:lang w:val="en-US"/>
              </w:rPr>
            </w:pPr>
            <w:r>
              <w:rPr>
                <w:rFonts w:eastAsia="Times New Roman"/>
                <w:lang w:val="en-US"/>
              </w:rPr>
              <w:t>Key metadata element describing the composition, used in searching/filtering.</w:t>
            </w:r>
          </w:p>
        </w:tc>
      </w:tr>
      <w:tr w:rsidR="00D67926" w14:paraId="044149B9" w14:textId="77777777">
        <w:trPr>
          <w:divId w:val="1236624240"/>
          <w:tblCellSpacing w:w="15" w:type="dxa"/>
        </w:trPr>
        <w:tc>
          <w:tcPr>
            <w:tcW w:w="0" w:type="auto"/>
            <w:vAlign w:val="center"/>
            <w:hideMark/>
          </w:tcPr>
          <w:p w14:paraId="0A083E1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9426C4A" w14:textId="77777777" w:rsidR="00D67926" w:rsidRDefault="008D6FB8">
            <w:pPr>
              <w:rPr>
                <w:rFonts w:eastAsia="Times New Roman"/>
                <w:lang w:val="en-US"/>
              </w:rPr>
            </w:pPr>
            <w:r>
              <w:rPr>
                <w:rFonts w:eastAsia="Times New Roman"/>
                <w:lang w:val="en-US"/>
              </w:rPr>
              <w:t>Type of a composition</w:t>
            </w:r>
          </w:p>
        </w:tc>
      </w:tr>
      <w:tr w:rsidR="00D67926" w14:paraId="37C8B577" w14:textId="77777777">
        <w:trPr>
          <w:divId w:val="1236624240"/>
          <w:tblCellSpacing w:w="15" w:type="dxa"/>
        </w:trPr>
        <w:tc>
          <w:tcPr>
            <w:tcW w:w="0" w:type="auto"/>
            <w:vAlign w:val="center"/>
            <w:hideMark/>
          </w:tcPr>
          <w:p w14:paraId="57B5F4FA" w14:textId="77777777" w:rsidR="00D67926" w:rsidRDefault="008D6FB8">
            <w:pPr>
              <w:rPr>
                <w:rFonts w:eastAsia="Times New Roman"/>
                <w:lang w:val="en-US"/>
              </w:rPr>
            </w:pPr>
            <w:r>
              <w:rPr>
                <w:rFonts w:eastAsia="Times New Roman"/>
                <w:b/>
                <w:bCs/>
                <w:lang w:val="en-US"/>
              </w:rPr>
              <w:lastRenderedPageBreak/>
              <w:t>Composition.class</w:t>
            </w:r>
          </w:p>
        </w:tc>
        <w:tc>
          <w:tcPr>
            <w:tcW w:w="0" w:type="auto"/>
            <w:vAlign w:val="center"/>
            <w:hideMark/>
          </w:tcPr>
          <w:p w14:paraId="7A84128D" w14:textId="77777777" w:rsidR="00D67926" w:rsidRDefault="00D67926">
            <w:pPr>
              <w:rPr>
                <w:rFonts w:eastAsia="Times New Roman"/>
                <w:lang w:val="en-US"/>
              </w:rPr>
            </w:pPr>
          </w:p>
        </w:tc>
      </w:tr>
      <w:tr w:rsidR="00D67926" w14:paraId="421521CA" w14:textId="77777777">
        <w:trPr>
          <w:divId w:val="1236624240"/>
          <w:tblCellSpacing w:w="15" w:type="dxa"/>
        </w:trPr>
        <w:tc>
          <w:tcPr>
            <w:tcW w:w="0" w:type="auto"/>
            <w:vAlign w:val="center"/>
            <w:hideMark/>
          </w:tcPr>
          <w:p w14:paraId="29E675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23EBAE" w14:textId="77777777" w:rsidR="00D67926" w:rsidRDefault="008D6FB8">
            <w:pPr>
              <w:rPr>
                <w:rFonts w:eastAsia="Times New Roman"/>
                <w:lang w:val="en-US"/>
              </w:rPr>
            </w:pPr>
            <w:r>
              <w:rPr>
                <w:rFonts w:eastAsia="Times New Roman"/>
                <w:lang w:val="en-US"/>
              </w:rPr>
              <w:t>Categorization of Composition</w:t>
            </w:r>
          </w:p>
        </w:tc>
      </w:tr>
      <w:tr w:rsidR="00D67926" w14:paraId="4A982D7E" w14:textId="77777777">
        <w:trPr>
          <w:divId w:val="1236624240"/>
          <w:tblCellSpacing w:w="15" w:type="dxa"/>
        </w:trPr>
        <w:tc>
          <w:tcPr>
            <w:tcW w:w="0" w:type="auto"/>
            <w:vAlign w:val="center"/>
            <w:hideMark/>
          </w:tcPr>
          <w:p w14:paraId="3FBE295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4491BE" w14:textId="77777777" w:rsidR="00D67926" w:rsidRDefault="008D6FB8">
            <w:pPr>
              <w:rPr>
                <w:rFonts w:eastAsia="Times New Roman"/>
                <w:lang w:val="en-US"/>
              </w:rPr>
            </w:pPr>
            <w:r>
              <w:rPr>
                <w:rFonts w:eastAsia="Times New Roman"/>
                <w:lang w:val="en-US"/>
              </w:rPr>
              <w:t xml:space="preserve">A categorization for the type of the composition - helps for indexing and searching. This may be implied by or derived from the code specified in the Composition Type. </w:t>
            </w:r>
          </w:p>
        </w:tc>
      </w:tr>
      <w:tr w:rsidR="00D67926" w14:paraId="22BBAE67" w14:textId="77777777">
        <w:trPr>
          <w:divId w:val="1236624240"/>
          <w:tblCellSpacing w:w="15" w:type="dxa"/>
        </w:trPr>
        <w:tc>
          <w:tcPr>
            <w:tcW w:w="0" w:type="auto"/>
            <w:vAlign w:val="center"/>
            <w:hideMark/>
          </w:tcPr>
          <w:p w14:paraId="4B16243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7781CF" w14:textId="77777777" w:rsidR="00D67926" w:rsidRDefault="008D6FB8">
            <w:pPr>
              <w:rPr>
                <w:rFonts w:eastAsia="Times New Roman"/>
                <w:lang w:val="en-US"/>
              </w:rPr>
            </w:pPr>
            <w:r>
              <w:rPr>
                <w:rFonts w:eastAsia="Times New Roman"/>
                <w:lang w:val="en-US"/>
              </w:rPr>
              <w:t>This is a metadata field from [XDS/MHD](http://wiki.ihe.net/index.php?title=Mobile_access_to_Health_Documents_(MHD)).</w:t>
            </w:r>
          </w:p>
        </w:tc>
      </w:tr>
      <w:tr w:rsidR="00D67926" w14:paraId="4ABCB2E4" w14:textId="77777777">
        <w:trPr>
          <w:divId w:val="1236624240"/>
          <w:tblCellSpacing w:w="15" w:type="dxa"/>
        </w:trPr>
        <w:tc>
          <w:tcPr>
            <w:tcW w:w="0" w:type="auto"/>
            <w:vAlign w:val="center"/>
            <w:hideMark/>
          </w:tcPr>
          <w:p w14:paraId="151E74D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C754AA0" w14:textId="77777777" w:rsidR="00D67926" w:rsidRDefault="008D6FB8">
            <w:pPr>
              <w:rPr>
                <w:rFonts w:eastAsia="Times New Roman"/>
                <w:lang w:val="en-US"/>
              </w:rPr>
            </w:pPr>
            <w:r>
              <w:rPr>
                <w:rFonts w:eastAsia="Times New Roman"/>
                <w:lang w:val="en-US"/>
              </w:rPr>
              <w:t>Helps humans to assess whether the composition is of interest when viewing an index of compositions or documents.</w:t>
            </w:r>
          </w:p>
        </w:tc>
      </w:tr>
      <w:tr w:rsidR="00D67926" w14:paraId="4161E91C" w14:textId="77777777">
        <w:trPr>
          <w:divId w:val="1236624240"/>
          <w:tblCellSpacing w:w="15" w:type="dxa"/>
        </w:trPr>
        <w:tc>
          <w:tcPr>
            <w:tcW w:w="0" w:type="auto"/>
            <w:vAlign w:val="center"/>
            <w:hideMark/>
          </w:tcPr>
          <w:p w14:paraId="4427BBB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58D14A" w14:textId="77777777" w:rsidR="00D67926" w:rsidRDefault="008D6FB8">
            <w:pPr>
              <w:rPr>
                <w:rFonts w:eastAsia="Times New Roman"/>
                <w:lang w:val="en-US"/>
              </w:rPr>
            </w:pPr>
            <w:r>
              <w:rPr>
                <w:rFonts w:eastAsia="Times New Roman"/>
                <w:lang w:val="en-US"/>
              </w:rPr>
              <w:t>High-level kind of a clinical document at a macro level</w:t>
            </w:r>
          </w:p>
        </w:tc>
      </w:tr>
      <w:tr w:rsidR="00D67926" w14:paraId="7319B708" w14:textId="77777777">
        <w:trPr>
          <w:divId w:val="1236624240"/>
          <w:tblCellSpacing w:w="15" w:type="dxa"/>
        </w:trPr>
        <w:tc>
          <w:tcPr>
            <w:tcW w:w="0" w:type="auto"/>
            <w:vAlign w:val="center"/>
            <w:hideMark/>
          </w:tcPr>
          <w:p w14:paraId="6438C038" w14:textId="77777777" w:rsidR="00D67926" w:rsidRDefault="008D6FB8">
            <w:pPr>
              <w:rPr>
                <w:rFonts w:eastAsia="Times New Roman"/>
                <w:lang w:val="en-US"/>
              </w:rPr>
            </w:pPr>
            <w:r>
              <w:rPr>
                <w:rFonts w:eastAsia="Times New Roman"/>
                <w:b/>
                <w:bCs/>
                <w:lang w:val="en-US"/>
              </w:rPr>
              <w:t>Composition.title</w:t>
            </w:r>
          </w:p>
        </w:tc>
        <w:tc>
          <w:tcPr>
            <w:tcW w:w="0" w:type="auto"/>
            <w:vAlign w:val="center"/>
            <w:hideMark/>
          </w:tcPr>
          <w:p w14:paraId="70331782" w14:textId="77777777" w:rsidR="00D67926" w:rsidRDefault="00D67926">
            <w:pPr>
              <w:rPr>
                <w:rFonts w:eastAsia="Times New Roman"/>
                <w:lang w:val="en-US"/>
              </w:rPr>
            </w:pPr>
          </w:p>
        </w:tc>
      </w:tr>
      <w:tr w:rsidR="00D67926" w14:paraId="43F9F6A9" w14:textId="77777777">
        <w:trPr>
          <w:divId w:val="1236624240"/>
          <w:tblCellSpacing w:w="15" w:type="dxa"/>
        </w:trPr>
        <w:tc>
          <w:tcPr>
            <w:tcW w:w="0" w:type="auto"/>
            <w:vAlign w:val="center"/>
            <w:hideMark/>
          </w:tcPr>
          <w:p w14:paraId="3C8FA1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3FCF20" w14:textId="77777777" w:rsidR="00D67926" w:rsidRDefault="008D6FB8">
            <w:pPr>
              <w:rPr>
                <w:rFonts w:eastAsia="Times New Roman"/>
                <w:lang w:val="en-US"/>
              </w:rPr>
            </w:pPr>
            <w:r>
              <w:rPr>
                <w:rFonts w:eastAsia="Times New Roman"/>
                <w:lang w:val="en-US"/>
              </w:rPr>
              <w:t>Human Readable name/title</w:t>
            </w:r>
          </w:p>
        </w:tc>
      </w:tr>
      <w:tr w:rsidR="00D67926" w14:paraId="66EF836B" w14:textId="77777777">
        <w:trPr>
          <w:divId w:val="1236624240"/>
          <w:tblCellSpacing w:w="15" w:type="dxa"/>
        </w:trPr>
        <w:tc>
          <w:tcPr>
            <w:tcW w:w="0" w:type="auto"/>
            <w:vAlign w:val="center"/>
            <w:hideMark/>
          </w:tcPr>
          <w:p w14:paraId="67788A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76CEFD" w14:textId="77777777" w:rsidR="00D67926" w:rsidRDefault="008D6FB8">
            <w:pPr>
              <w:rPr>
                <w:rFonts w:eastAsia="Times New Roman"/>
                <w:lang w:val="en-US"/>
              </w:rPr>
            </w:pPr>
            <w:r>
              <w:rPr>
                <w:rFonts w:eastAsia="Times New Roman"/>
                <w:lang w:val="en-US"/>
              </w:rPr>
              <w:t>Official human-readable label for the composition.</w:t>
            </w:r>
          </w:p>
        </w:tc>
      </w:tr>
      <w:tr w:rsidR="00D67926" w14:paraId="6B63DFEC" w14:textId="77777777">
        <w:trPr>
          <w:divId w:val="1236624240"/>
          <w:tblCellSpacing w:w="15" w:type="dxa"/>
        </w:trPr>
        <w:tc>
          <w:tcPr>
            <w:tcW w:w="0" w:type="auto"/>
            <w:vAlign w:val="center"/>
            <w:hideMark/>
          </w:tcPr>
          <w:p w14:paraId="0D9192F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BFC135" w14:textId="77777777" w:rsidR="00D67926" w:rsidRDefault="008D6FB8">
            <w:pPr>
              <w:rPr>
                <w:rFonts w:eastAsia="Times New Roman"/>
                <w:lang w:val="en-US"/>
              </w:rPr>
            </w:pPr>
            <w:r>
              <w:rPr>
                <w:rFonts w:eastAsia="Times New Roman"/>
                <w:lang w:val="en-US"/>
              </w:rPr>
              <w:t xml:space="preserve">For many compositions, the title is the same as the text or a display name of Composition.type (e.g. a "consultation" or "progress note"). Note that CDA does not make title mandatory, but there are no known cases where it is useful for title to be omitted, so it is mandatory here. Feedback on this requirement is welcome during the trial use period. </w:t>
            </w:r>
          </w:p>
        </w:tc>
      </w:tr>
      <w:tr w:rsidR="00D67926" w14:paraId="00C03DEB" w14:textId="77777777">
        <w:trPr>
          <w:divId w:val="1236624240"/>
          <w:tblCellSpacing w:w="15" w:type="dxa"/>
        </w:trPr>
        <w:tc>
          <w:tcPr>
            <w:tcW w:w="0" w:type="auto"/>
            <w:vAlign w:val="center"/>
            <w:hideMark/>
          </w:tcPr>
          <w:p w14:paraId="7192607C" w14:textId="77777777" w:rsidR="00D67926" w:rsidRDefault="008D6FB8">
            <w:pPr>
              <w:rPr>
                <w:rFonts w:eastAsia="Times New Roman"/>
                <w:lang w:val="en-US"/>
              </w:rPr>
            </w:pPr>
            <w:r>
              <w:rPr>
                <w:rFonts w:eastAsia="Times New Roman"/>
                <w:b/>
                <w:bCs/>
                <w:lang w:val="en-US"/>
              </w:rPr>
              <w:t>Composition.status</w:t>
            </w:r>
          </w:p>
        </w:tc>
        <w:tc>
          <w:tcPr>
            <w:tcW w:w="0" w:type="auto"/>
            <w:vAlign w:val="center"/>
            <w:hideMark/>
          </w:tcPr>
          <w:p w14:paraId="178C69B7" w14:textId="77777777" w:rsidR="00D67926" w:rsidRDefault="00D67926">
            <w:pPr>
              <w:rPr>
                <w:rFonts w:eastAsia="Times New Roman"/>
                <w:lang w:val="en-US"/>
              </w:rPr>
            </w:pPr>
          </w:p>
        </w:tc>
      </w:tr>
      <w:tr w:rsidR="00D67926" w14:paraId="2BB794CA" w14:textId="77777777">
        <w:trPr>
          <w:divId w:val="1236624240"/>
          <w:tblCellSpacing w:w="15" w:type="dxa"/>
        </w:trPr>
        <w:tc>
          <w:tcPr>
            <w:tcW w:w="0" w:type="auto"/>
            <w:vAlign w:val="center"/>
            <w:hideMark/>
          </w:tcPr>
          <w:p w14:paraId="6A1408D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A3B085" w14:textId="77777777" w:rsidR="00D67926" w:rsidRDefault="008D6FB8">
            <w:pPr>
              <w:rPr>
                <w:rFonts w:eastAsia="Times New Roman"/>
                <w:lang w:val="en-US"/>
              </w:rPr>
            </w:pPr>
            <w:r>
              <w:rPr>
                <w:rFonts w:eastAsia="Times New Roman"/>
                <w:lang w:val="en-US"/>
              </w:rPr>
              <w:t>The workflow/clinical status of this composition. The status is a marker for the clinical standing of the document.</w:t>
            </w:r>
          </w:p>
        </w:tc>
      </w:tr>
      <w:tr w:rsidR="00D67926" w14:paraId="4CE734AD" w14:textId="77777777">
        <w:trPr>
          <w:divId w:val="1236624240"/>
          <w:tblCellSpacing w:w="15" w:type="dxa"/>
        </w:trPr>
        <w:tc>
          <w:tcPr>
            <w:tcW w:w="0" w:type="auto"/>
            <w:vAlign w:val="center"/>
            <w:hideMark/>
          </w:tcPr>
          <w:p w14:paraId="3CD3E53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80E6FE4" w14:textId="77777777" w:rsidR="00D67926" w:rsidRDefault="008D6FB8">
            <w:pPr>
              <w:rPr>
                <w:rFonts w:eastAsia="Times New Roman"/>
                <w:lang w:val="en-US"/>
              </w:rPr>
            </w:pPr>
            <w:r>
              <w:rPr>
                <w:rFonts w:eastAsia="Times New Roman"/>
                <w:lang w:val="en-US"/>
              </w:rPr>
              <w:t xml:space="preserve">If a composition is marked as withdrawn, the compositions/documents in the series, or data from the composition or document series, should never be displayed to a user without being clearly marked as untrustworthy. The flag "withdrawn" is why this element is labeled as a modifier of other elements. Some reporting work flows require that the original narrative of a final document never be altered; instead, only new narrative can be added. The composition resource has no explicit status for explicitly reporting this business rule hass </w:t>
            </w:r>
            <w:proofErr w:type="gramStart"/>
            <w:r>
              <w:rPr>
                <w:rFonts w:eastAsia="Times New Roman"/>
                <w:lang w:val="en-US"/>
              </w:rPr>
              <w:t>been .</w:t>
            </w:r>
            <w:proofErr w:type="gramEnd"/>
            <w:r>
              <w:rPr>
                <w:rFonts w:eastAsia="Times New Roman"/>
                <w:lang w:val="en-US"/>
              </w:rPr>
              <w:t xml:space="preserve"> This would be handled by an extension if required. </w:t>
            </w:r>
          </w:p>
        </w:tc>
      </w:tr>
      <w:tr w:rsidR="00D67926" w14:paraId="54EA3B3F" w14:textId="77777777">
        <w:trPr>
          <w:divId w:val="1236624240"/>
          <w:tblCellSpacing w:w="15" w:type="dxa"/>
        </w:trPr>
        <w:tc>
          <w:tcPr>
            <w:tcW w:w="0" w:type="auto"/>
            <w:vAlign w:val="center"/>
            <w:hideMark/>
          </w:tcPr>
          <w:p w14:paraId="5CDCA93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537633" w14:textId="77777777" w:rsidR="00D67926" w:rsidRDefault="008D6FB8">
            <w:pPr>
              <w:rPr>
                <w:rFonts w:eastAsia="Times New Roman"/>
                <w:lang w:val="en-US"/>
              </w:rPr>
            </w:pPr>
            <w:r>
              <w:rPr>
                <w:rFonts w:eastAsia="Times New Roman"/>
                <w:lang w:val="en-US"/>
              </w:rPr>
              <w:t>Need to be able to mark interim, amended, or withdrawn compositions or documents.</w:t>
            </w:r>
          </w:p>
        </w:tc>
      </w:tr>
      <w:tr w:rsidR="00D67926" w14:paraId="6EA1FFD0" w14:textId="77777777">
        <w:trPr>
          <w:divId w:val="1236624240"/>
          <w:tblCellSpacing w:w="15" w:type="dxa"/>
        </w:trPr>
        <w:tc>
          <w:tcPr>
            <w:tcW w:w="0" w:type="auto"/>
            <w:vAlign w:val="center"/>
            <w:hideMark/>
          </w:tcPr>
          <w:p w14:paraId="38EFCCF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297A501" w14:textId="77777777" w:rsidR="00D67926" w:rsidRDefault="008D6FB8">
            <w:pPr>
              <w:rPr>
                <w:rFonts w:eastAsia="Times New Roman"/>
                <w:lang w:val="en-US"/>
              </w:rPr>
            </w:pPr>
            <w:r>
              <w:rPr>
                <w:rFonts w:eastAsia="Times New Roman"/>
                <w:lang w:val="en-US"/>
              </w:rPr>
              <w:t>The workflow/clinical status of the composition</w:t>
            </w:r>
          </w:p>
        </w:tc>
      </w:tr>
      <w:tr w:rsidR="00D67926" w14:paraId="44C78907" w14:textId="77777777">
        <w:trPr>
          <w:divId w:val="1236624240"/>
          <w:tblCellSpacing w:w="15" w:type="dxa"/>
        </w:trPr>
        <w:tc>
          <w:tcPr>
            <w:tcW w:w="0" w:type="auto"/>
            <w:vAlign w:val="center"/>
            <w:hideMark/>
          </w:tcPr>
          <w:p w14:paraId="57DFB058" w14:textId="77777777" w:rsidR="00D67926" w:rsidRDefault="008D6FB8">
            <w:pPr>
              <w:rPr>
                <w:rFonts w:eastAsia="Times New Roman"/>
                <w:lang w:val="en-US"/>
              </w:rPr>
            </w:pPr>
            <w:r>
              <w:rPr>
                <w:rFonts w:eastAsia="Times New Roman"/>
                <w:b/>
                <w:bCs/>
                <w:lang w:val="en-US"/>
              </w:rPr>
              <w:t>Composition.confidentiality</w:t>
            </w:r>
          </w:p>
        </w:tc>
        <w:tc>
          <w:tcPr>
            <w:tcW w:w="0" w:type="auto"/>
            <w:vAlign w:val="center"/>
            <w:hideMark/>
          </w:tcPr>
          <w:p w14:paraId="3B7CFB75" w14:textId="77777777" w:rsidR="00D67926" w:rsidRDefault="00D67926">
            <w:pPr>
              <w:rPr>
                <w:rFonts w:eastAsia="Times New Roman"/>
                <w:lang w:val="en-US"/>
              </w:rPr>
            </w:pPr>
          </w:p>
        </w:tc>
      </w:tr>
      <w:tr w:rsidR="00D67926" w14:paraId="15110BD1" w14:textId="77777777">
        <w:trPr>
          <w:divId w:val="1236624240"/>
          <w:tblCellSpacing w:w="15" w:type="dxa"/>
        </w:trPr>
        <w:tc>
          <w:tcPr>
            <w:tcW w:w="0" w:type="auto"/>
            <w:vAlign w:val="center"/>
            <w:hideMark/>
          </w:tcPr>
          <w:p w14:paraId="35E09CF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F3B91C" w14:textId="77777777" w:rsidR="00D67926" w:rsidRDefault="008D6FB8">
            <w:pPr>
              <w:rPr>
                <w:rFonts w:eastAsia="Times New Roman"/>
                <w:lang w:val="en-US"/>
              </w:rPr>
            </w:pPr>
            <w:r>
              <w:rPr>
                <w:rFonts w:eastAsia="Times New Roman"/>
                <w:lang w:val="en-US"/>
              </w:rPr>
              <w:t>As defined by affinity domain</w:t>
            </w:r>
          </w:p>
        </w:tc>
      </w:tr>
      <w:tr w:rsidR="00D67926" w14:paraId="4E2068B2" w14:textId="77777777">
        <w:trPr>
          <w:divId w:val="1236624240"/>
          <w:tblCellSpacing w:w="15" w:type="dxa"/>
        </w:trPr>
        <w:tc>
          <w:tcPr>
            <w:tcW w:w="0" w:type="auto"/>
            <w:vAlign w:val="center"/>
            <w:hideMark/>
          </w:tcPr>
          <w:p w14:paraId="49FEFD9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5320DC" w14:textId="77777777" w:rsidR="00D67926" w:rsidRDefault="008D6FB8">
            <w:pPr>
              <w:rPr>
                <w:rFonts w:eastAsia="Times New Roman"/>
                <w:lang w:val="en-US"/>
              </w:rPr>
            </w:pPr>
            <w:r>
              <w:rPr>
                <w:rFonts w:eastAsia="Times New Roman"/>
                <w:lang w:val="en-US"/>
              </w:rPr>
              <w:t>The code specifying the level of confidentiality of the Composition.</w:t>
            </w:r>
          </w:p>
        </w:tc>
      </w:tr>
      <w:tr w:rsidR="00D67926" w14:paraId="0E56E3E1" w14:textId="77777777">
        <w:trPr>
          <w:divId w:val="1236624240"/>
          <w:tblCellSpacing w:w="15" w:type="dxa"/>
        </w:trPr>
        <w:tc>
          <w:tcPr>
            <w:tcW w:w="0" w:type="auto"/>
            <w:vAlign w:val="center"/>
            <w:hideMark/>
          </w:tcPr>
          <w:p w14:paraId="4C5D472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7FC936" w14:textId="77777777" w:rsidR="00D67926" w:rsidRDefault="008D6FB8">
            <w:pPr>
              <w:rPr>
                <w:rFonts w:eastAsia="Times New Roman"/>
                <w:lang w:val="en-US"/>
              </w:rPr>
            </w:pPr>
            <w:r>
              <w:rPr>
                <w:rFonts w:eastAsia="Times New Roman"/>
                <w:lang w:val="en-US"/>
              </w:rPr>
              <w:t xml:space="preserve">The exact use of this element, and enforcement and issues related to highly sensitive documents are out of scope for the base </w:t>
            </w:r>
            <w:r>
              <w:rPr>
                <w:rFonts w:eastAsia="Times New Roman"/>
                <w:lang w:val="en-US"/>
              </w:rPr>
              <w:lastRenderedPageBreak/>
              <w:t xml:space="preserve">specification, and delegated to implementation profiles (see security section). </w:t>
            </w:r>
          </w:p>
        </w:tc>
      </w:tr>
      <w:tr w:rsidR="00D67926" w14:paraId="7AECC199" w14:textId="77777777">
        <w:trPr>
          <w:divId w:val="1236624240"/>
          <w:tblCellSpacing w:w="15" w:type="dxa"/>
        </w:trPr>
        <w:tc>
          <w:tcPr>
            <w:tcW w:w="0" w:type="auto"/>
            <w:vAlign w:val="center"/>
            <w:hideMark/>
          </w:tcPr>
          <w:p w14:paraId="3670D840"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2224DADB" w14:textId="77777777" w:rsidR="00D67926" w:rsidRDefault="008D6FB8">
            <w:pPr>
              <w:rPr>
                <w:rFonts w:eastAsia="Times New Roman"/>
                <w:lang w:val="en-US"/>
              </w:rPr>
            </w:pPr>
            <w:r>
              <w:rPr>
                <w:rFonts w:eastAsia="Times New Roman"/>
                <w:lang w:val="en-US"/>
              </w:rPr>
              <w:t>Codes specifying the level of confidentiality of the composition</w:t>
            </w:r>
          </w:p>
        </w:tc>
      </w:tr>
      <w:tr w:rsidR="00D67926" w14:paraId="4541E33D" w14:textId="77777777">
        <w:trPr>
          <w:divId w:val="1236624240"/>
          <w:tblCellSpacing w:w="15" w:type="dxa"/>
        </w:trPr>
        <w:tc>
          <w:tcPr>
            <w:tcW w:w="0" w:type="auto"/>
            <w:vAlign w:val="center"/>
            <w:hideMark/>
          </w:tcPr>
          <w:p w14:paraId="67CBF3B4" w14:textId="77777777" w:rsidR="00D67926" w:rsidRDefault="008D6FB8">
            <w:pPr>
              <w:rPr>
                <w:rFonts w:eastAsia="Times New Roman"/>
                <w:lang w:val="en-US"/>
              </w:rPr>
            </w:pPr>
            <w:r>
              <w:rPr>
                <w:rFonts w:eastAsia="Times New Roman"/>
                <w:b/>
                <w:bCs/>
                <w:lang w:val="en-US"/>
              </w:rPr>
              <w:t>Composition.subject</w:t>
            </w:r>
          </w:p>
        </w:tc>
        <w:tc>
          <w:tcPr>
            <w:tcW w:w="0" w:type="auto"/>
            <w:vAlign w:val="center"/>
            <w:hideMark/>
          </w:tcPr>
          <w:p w14:paraId="16513A9A" w14:textId="77777777" w:rsidR="00D67926" w:rsidRDefault="00D67926">
            <w:pPr>
              <w:rPr>
                <w:rFonts w:eastAsia="Times New Roman"/>
                <w:lang w:val="en-US"/>
              </w:rPr>
            </w:pPr>
          </w:p>
        </w:tc>
      </w:tr>
      <w:tr w:rsidR="00D67926" w14:paraId="1663E546" w14:textId="77777777">
        <w:trPr>
          <w:divId w:val="1236624240"/>
          <w:tblCellSpacing w:w="15" w:type="dxa"/>
        </w:trPr>
        <w:tc>
          <w:tcPr>
            <w:tcW w:w="0" w:type="auto"/>
            <w:vAlign w:val="center"/>
            <w:hideMark/>
          </w:tcPr>
          <w:p w14:paraId="0BB764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A92E5A" w14:textId="77777777" w:rsidR="00D67926" w:rsidRDefault="008D6FB8">
            <w:pPr>
              <w:rPr>
                <w:rFonts w:eastAsia="Times New Roman"/>
                <w:lang w:val="en-US"/>
              </w:rPr>
            </w:pPr>
            <w:r>
              <w:rPr>
                <w:rFonts w:eastAsia="Times New Roman"/>
                <w:lang w:val="en-US"/>
              </w:rPr>
              <w:t>Who and/or what the composition is about</w:t>
            </w:r>
          </w:p>
        </w:tc>
      </w:tr>
      <w:tr w:rsidR="00D67926" w14:paraId="70A35806" w14:textId="77777777">
        <w:trPr>
          <w:divId w:val="1236624240"/>
          <w:tblCellSpacing w:w="15" w:type="dxa"/>
        </w:trPr>
        <w:tc>
          <w:tcPr>
            <w:tcW w:w="0" w:type="auto"/>
            <w:vAlign w:val="center"/>
            <w:hideMark/>
          </w:tcPr>
          <w:p w14:paraId="115F79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B9CABC" w14:textId="77777777" w:rsidR="00D67926" w:rsidRDefault="008D6FB8">
            <w:pPr>
              <w:rPr>
                <w:rFonts w:eastAsia="Times New Roman"/>
                <w:lang w:val="en-US"/>
              </w:rPr>
            </w:pPr>
            <w:r>
              <w:rPr>
                <w:rFonts w:eastAsia="Times New Roman"/>
                <w:lang w:val="en-US"/>
              </w:rPr>
              <w:t xml:space="preserve">Who or what the composition is about. The composition can be about a person, (patient or healthcare practitioner), a device (I.e. machine) or even a group of subjects (such as a document about a herd of livestock, or a set of patients that share a common exposure). </w:t>
            </w:r>
          </w:p>
        </w:tc>
      </w:tr>
      <w:tr w:rsidR="00D67926" w14:paraId="667E208F" w14:textId="77777777">
        <w:trPr>
          <w:divId w:val="1236624240"/>
          <w:tblCellSpacing w:w="15" w:type="dxa"/>
        </w:trPr>
        <w:tc>
          <w:tcPr>
            <w:tcW w:w="0" w:type="auto"/>
            <w:vAlign w:val="center"/>
            <w:hideMark/>
          </w:tcPr>
          <w:p w14:paraId="4574D4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DFD38F0" w14:textId="77777777" w:rsidR="00D67926" w:rsidRDefault="008D6FB8">
            <w:pPr>
              <w:rPr>
                <w:rFonts w:eastAsia="Times New Roman"/>
                <w:lang w:val="en-US"/>
              </w:rPr>
            </w:pPr>
            <w:r>
              <w:rPr>
                <w:rFonts w:eastAsia="Times New Roman"/>
                <w:lang w:val="en-US"/>
              </w:rPr>
              <w:t>For clinical documents, this is usually the patient.</w:t>
            </w:r>
          </w:p>
        </w:tc>
      </w:tr>
      <w:tr w:rsidR="00D67926" w14:paraId="16C719D4" w14:textId="77777777">
        <w:trPr>
          <w:divId w:val="1236624240"/>
          <w:tblCellSpacing w:w="15" w:type="dxa"/>
        </w:trPr>
        <w:tc>
          <w:tcPr>
            <w:tcW w:w="0" w:type="auto"/>
            <w:vAlign w:val="center"/>
            <w:hideMark/>
          </w:tcPr>
          <w:p w14:paraId="0FB3F1D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55130BB" w14:textId="77777777" w:rsidR="00D67926" w:rsidRDefault="008D6FB8">
            <w:pPr>
              <w:rPr>
                <w:rFonts w:eastAsia="Times New Roman"/>
                <w:lang w:val="en-US"/>
              </w:rPr>
            </w:pPr>
            <w:r>
              <w:rPr>
                <w:rFonts w:eastAsia="Times New Roman"/>
                <w:lang w:val="en-US"/>
              </w:rPr>
              <w:t>Essential metadata for searching for the composition. Identifies who and/or what the composition/document is about.</w:t>
            </w:r>
          </w:p>
        </w:tc>
      </w:tr>
      <w:tr w:rsidR="00D67926" w14:paraId="3FF4E88D" w14:textId="77777777">
        <w:trPr>
          <w:divId w:val="1236624240"/>
          <w:tblCellSpacing w:w="15" w:type="dxa"/>
        </w:trPr>
        <w:tc>
          <w:tcPr>
            <w:tcW w:w="0" w:type="auto"/>
            <w:vAlign w:val="center"/>
            <w:hideMark/>
          </w:tcPr>
          <w:p w14:paraId="6F368DB7" w14:textId="77777777" w:rsidR="00D67926" w:rsidRDefault="008D6FB8">
            <w:pPr>
              <w:rPr>
                <w:rFonts w:eastAsia="Times New Roman"/>
                <w:lang w:val="en-US"/>
              </w:rPr>
            </w:pPr>
            <w:r>
              <w:rPr>
                <w:rFonts w:eastAsia="Times New Roman"/>
                <w:b/>
                <w:bCs/>
                <w:lang w:val="en-US"/>
              </w:rPr>
              <w:t>Composition.author</w:t>
            </w:r>
          </w:p>
        </w:tc>
        <w:tc>
          <w:tcPr>
            <w:tcW w:w="0" w:type="auto"/>
            <w:vAlign w:val="center"/>
            <w:hideMark/>
          </w:tcPr>
          <w:p w14:paraId="1AE78C0F" w14:textId="77777777" w:rsidR="00D67926" w:rsidRDefault="00D67926">
            <w:pPr>
              <w:rPr>
                <w:rFonts w:eastAsia="Times New Roman"/>
                <w:lang w:val="en-US"/>
              </w:rPr>
            </w:pPr>
          </w:p>
        </w:tc>
      </w:tr>
      <w:tr w:rsidR="00D67926" w14:paraId="68E89393" w14:textId="77777777">
        <w:trPr>
          <w:divId w:val="1236624240"/>
          <w:tblCellSpacing w:w="15" w:type="dxa"/>
        </w:trPr>
        <w:tc>
          <w:tcPr>
            <w:tcW w:w="0" w:type="auto"/>
            <w:vAlign w:val="center"/>
            <w:hideMark/>
          </w:tcPr>
          <w:p w14:paraId="318A3F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B47491" w14:textId="77777777" w:rsidR="00D67926" w:rsidRDefault="008D6FB8">
            <w:pPr>
              <w:rPr>
                <w:rFonts w:eastAsia="Times New Roman"/>
                <w:lang w:val="en-US"/>
              </w:rPr>
            </w:pPr>
            <w:r>
              <w:rPr>
                <w:rFonts w:eastAsia="Times New Roman"/>
                <w:lang w:val="en-US"/>
              </w:rPr>
              <w:t>Who and/or what authored the composition</w:t>
            </w:r>
          </w:p>
        </w:tc>
      </w:tr>
      <w:tr w:rsidR="00D67926" w14:paraId="1DB58238" w14:textId="77777777">
        <w:trPr>
          <w:divId w:val="1236624240"/>
          <w:tblCellSpacing w:w="15" w:type="dxa"/>
        </w:trPr>
        <w:tc>
          <w:tcPr>
            <w:tcW w:w="0" w:type="auto"/>
            <w:vAlign w:val="center"/>
            <w:hideMark/>
          </w:tcPr>
          <w:p w14:paraId="3D7251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A8F46A" w14:textId="77777777" w:rsidR="00D67926" w:rsidRDefault="008D6FB8">
            <w:pPr>
              <w:rPr>
                <w:rFonts w:eastAsia="Times New Roman"/>
                <w:lang w:val="en-US"/>
              </w:rPr>
            </w:pPr>
            <w:r>
              <w:rPr>
                <w:rFonts w:eastAsia="Times New Roman"/>
                <w:lang w:val="en-US"/>
              </w:rPr>
              <w:t>Identifies who is responsible for the information in the composition. (Not necessarily who typed it in.).</w:t>
            </w:r>
          </w:p>
        </w:tc>
      </w:tr>
      <w:tr w:rsidR="00D67926" w14:paraId="061640FE" w14:textId="77777777">
        <w:trPr>
          <w:divId w:val="1236624240"/>
          <w:tblCellSpacing w:w="15" w:type="dxa"/>
        </w:trPr>
        <w:tc>
          <w:tcPr>
            <w:tcW w:w="0" w:type="auto"/>
            <w:vAlign w:val="center"/>
            <w:hideMark/>
          </w:tcPr>
          <w:p w14:paraId="57514D8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518DE55" w14:textId="77777777" w:rsidR="00D67926" w:rsidRDefault="008D6FB8">
            <w:pPr>
              <w:rPr>
                <w:rFonts w:eastAsia="Times New Roman"/>
                <w:lang w:val="en-US"/>
              </w:rPr>
            </w:pPr>
            <w:r>
              <w:rPr>
                <w:rFonts w:eastAsia="Times New Roman"/>
                <w:lang w:val="en-US"/>
              </w:rPr>
              <w:t>Identifies who is responsible for the content.</w:t>
            </w:r>
          </w:p>
        </w:tc>
      </w:tr>
      <w:tr w:rsidR="00D67926" w14:paraId="3BB206C1" w14:textId="77777777">
        <w:trPr>
          <w:divId w:val="1236624240"/>
          <w:tblCellSpacing w:w="15" w:type="dxa"/>
        </w:trPr>
        <w:tc>
          <w:tcPr>
            <w:tcW w:w="0" w:type="auto"/>
            <w:vAlign w:val="center"/>
            <w:hideMark/>
          </w:tcPr>
          <w:p w14:paraId="1EC80925" w14:textId="77777777" w:rsidR="00D67926" w:rsidRDefault="008D6FB8">
            <w:pPr>
              <w:rPr>
                <w:rFonts w:eastAsia="Times New Roman"/>
                <w:lang w:val="en-US"/>
              </w:rPr>
            </w:pPr>
            <w:r>
              <w:rPr>
                <w:rFonts w:eastAsia="Times New Roman"/>
                <w:b/>
                <w:bCs/>
                <w:lang w:val="en-US"/>
              </w:rPr>
              <w:t>Composition.attester</w:t>
            </w:r>
          </w:p>
        </w:tc>
        <w:tc>
          <w:tcPr>
            <w:tcW w:w="0" w:type="auto"/>
            <w:vAlign w:val="center"/>
            <w:hideMark/>
          </w:tcPr>
          <w:p w14:paraId="7B13A51B" w14:textId="77777777" w:rsidR="00D67926" w:rsidRDefault="00D67926">
            <w:pPr>
              <w:rPr>
                <w:rFonts w:eastAsia="Times New Roman"/>
                <w:lang w:val="en-US"/>
              </w:rPr>
            </w:pPr>
          </w:p>
        </w:tc>
      </w:tr>
      <w:tr w:rsidR="00D67926" w14:paraId="56D1A8E8" w14:textId="77777777">
        <w:trPr>
          <w:divId w:val="1236624240"/>
          <w:tblCellSpacing w:w="15" w:type="dxa"/>
        </w:trPr>
        <w:tc>
          <w:tcPr>
            <w:tcW w:w="0" w:type="auto"/>
            <w:vAlign w:val="center"/>
            <w:hideMark/>
          </w:tcPr>
          <w:p w14:paraId="37B9DD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6110E2" w14:textId="77777777" w:rsidR="00D67926" w:rsidRDefault="008D6FB8">
            <w:pPr>
              <w:rPr>
                <w:rFonts w:eastAsia="Times New Roman"/>
                <w:lang w:val="en-US"/>
              </w:rPr>
            </w:pPr>
            <w:r>
              <w:rPr>
                <w:rFonts w:eastAsia="Times New Roman"/>
                <w:lang w:val="en-US"/>
              </w:rPr>
              <w:t>Attests to accuracy of composition</w:t>
            </w:r>
          </w:p>
        </w:tc>
      </w:tr>
      <w:tr w:rsidR="00D67926" w14:paraId="2B8C6E6B" w14:textId="77777777">
        <w:trPr>
          <w:divId w:val="1236624240"/>
          <w:tblCellSpacing w:w="15" w:type="dxa"/>
        </w:trPr>
        <w:tc>
          <w:tcPr>
            <w:tcW w:w="0" w:type="auto"/>
            <w:vAlign w:val="center"/>
            <w:hideMark/>
          </w:tcPr>
          <w:p w14:paraId="4449C1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8D15DC" w14:textId="77777777" w:rsidR="00D67926" w:rsidRDefault="008D6FB8">
            <w:pPr>
              <w:rPr>
                <w:rFonts w:eastAsia="Times New Roman"/>
                <w:lang w:val="en-US"/>
              </w:rPr>
            </w:pPr>
            <w:r>
              <w:rPr>
                <w:rFonts w:eastAsia="Times New Roman"/>
                <w:lang w:val="en-US"/>
              </w:rPr>
              <w:t>A participant who has attested to the accuracy of the composition/document.</w:t>
            </w:r>
          </w:p>
        </w:tc>
      </w:tr>
      <w:tr w:rsidR="00D67926" w14:paraId="6502A5A5" w14:textId="77777777">
        <w:trPr>
          <w:divId w:val="1236624240"/>
          <w:tblCellSpacing w:w="15" w:type="dxa"/>
        </w:trPr>
        <w:tc>
          <w:tcPr>
            <w:tcW w:w="0" w:type="auto"/>
            <w:vAlign w:val="center"/>
            <w:hideMark/>
          </w:tcPr>
          <w:p w14:paraId="4574BC0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5DA153" w14:textId="77777777" w:rsidR="00D67926" w:rsidRDefault="008D6FB8">
            <w:pPr>
              <w:rPr>
                <w:rFonts w:eastAsia="Times New Roman"/>
                <w:lang w:val="en-US"/>
              </w:rPr>
            </w:pPr>
            <w:r>
              <w:rPr>
                <w:rFonts w:eastAsia="Times New Roman"/>
                <w:lang w:val="en-US"/>
              </w:rPr>
              <w:t>Only list each attester once.</w:t>
            </w:r>
          </w:p>
        </w:tc>
      </w:tr>
      <w:tr w:rsidR="00D67926" w14:paraId="2A642455" w14:textId="77777777">
        <w:trPr>
          <w:divId w:val="1236624240"/>
          <w:tblCellSpacing w:w="15" w:type="dxa"/>
        </w:trPr>
        <w:tc>
          <w:tcPr>
            <w:tcW w:w="0" w:type="auto"/>
            <w:vAlign w:val="center"/>
            <w:hideMark/>
          </w:tcPr>
          <w:p w14:paraId="3199A97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F083EF5" w14:textId="77777777" w:rsidR="00D67926" w:rsidRDefault="008D6FB8">
            <w:pPr>
              <w:rPr>
                <w:rFonts w:eastAsia="Times New Roman"/>
                <w:lang w:val="en-US"/>
              </w:rPr>
            </w:pPr>
            <w:r>
              <w:rPr>
                <w:rFonts w:eastAsia="Times New Roman"/>
                <w:lang w:val="en-US"/>
              </w:rPr>
              <w:t>Identifies responsibility for the accuracy of the composition content.</w:t>
            </w:r>
          </w:p>
        </w:tc>
      </w:tr>
      <w:tr w:rsidR="00D67926" w14:paraId="0FF13C36" w14:textId="77777777">
        <w:trPr>
          <w:divId w:val="1236624240"/>
          <w:tblCellSpacing w:w="15" w:type="dxa"/>
        </w:trPr>
        <w:tc>
          <w:tcPr>
            <w:tcW w:w="0" w:type="auto"/>
            <w:vAlign w:val="center"/>
            <w:hideMark/>
          </w:tcPr>
          <w:p w14:paraId="5ED296EF" w14:textId="77777777" w:rsidR="00D67926" w:rsidRDefault="008D6FB8">
            <w:pPr>
              <w:rPr>
                <w:rFonts w:eastAsia="Times New Roman"/>
                <w:lang w:val="en-US"/>
              </w:rPr>
            </w:pPr>
            <w:r>
              <w:rPr>
                <w:rFonts w:eastAsia="Times New Roman"/>
                <w:b/>
                <w:bCs/>
                <w:lang w:val="en-US"/>
              </w:rPr>
              <w:t>Composition.attester.mode</w:t>
            </w:r>
          </w:p>
        </w:tc>
        <w:tc>
          <w:tcPr>
            <w:tcW w:w="0" w:type="auto"/>
            <w:vAlign w:val="center"/>
            <w:hideMark/>
          </w:tcPr>
          <w:p w14:paraId="4FF548A8" w14:textId="77777777" w:rsidR="00D67926" w:rsidRDefault="00D67926">
            <w:pPr>
              <w:rPr>
                <w:rFonts w:eastAsia="Times New Roman"/>
                <w:lang w:val="en-US"/>
              </w:rPr>
            </w:pPr>
          </w:p>
        </w:tc>
      </w:tr>
      <w:tr w:rsidR="00D67926" w14:paraId="735E220C" w14:textId="77777777">
        <w:trPr>
          <w:divId w:val="1236624240"/>
          <w:tblCellSpacing w:w="15" w:type="dxa"/>
        </w:trPr>
        <w:tc>
          <w:tcPr>
            <w:tcW w:w="0" w:type="auto"/>
            <w:vAlign w:val="center"/>
            <w:hideMark/>
          </w:tcPr>
          <w:p w14:paraId="349F9B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239D80" w14:textId="77777777" w:rsidR="00D67926" w:rsidRDefault="008D6FB8">
            <w:pPr>
              <w:rPr>
                <w:rFonts w:eastAsia="Times New Roman"/>
                <w:lang w:val="en-US"/>
              </w:rPr>
            </w:pPr>
            <w:r>
              <w:rPr>
                <w:rFonts w:eastAsia="Times New Roman"/>
                <w:lang w:val="en-US"/>
              </w:rPr>
              <w:t>The type of attestation the authenticator offers.</w:t>
            </w:r>
          </w:p>
        </w:tc>
      </w:tr>
      <w:tr w:rsidR="00D67926" w14:paraId="52C14776" w14:textId="77777777">
        <w:trPr>
          <w:divId w:val="1236624240"/>
          <w:tblCellSpacing w:w="15" w:type="dxa"/>
        </w:trPr>
        <w:tc>
          <w:tcPr>
            <w:tcW w:w="0" w:type="auto"/>
            <w:vAlign w:val="center"/>
            <w:hideMark/>
          </w:tcPr>
          <w:p w14:paraId="7D4D0B6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BCA2E1" w14:textId="77777777" w:rsidR="00D67926" w:rsidRDefault="008D6FB8">
            <w:pPr>
              <w:rPr>
                <w:rFonts w:eastAsia="Times New Roman"/>
                <w:lang w:val="en-US"/>
              </w:rPr>
            </w:pPr>
            <w:r>
              <w:rPr>
                <w:rFonts w:eastAsia="Times New Roman"/>
                <w:lang w:val="en-US"/>
              </w:rPr>
              <w:t>Use more than one code where a single attester has more than one mode (professional and legal are often paired).</w:t>
            </w:r>
          </w:p>
        </w:tc>
      </w:tr>
      <w:tr w:rsidR="00D67926" w14:paraId="754CF3C1" w14:textId="77777777">
        <w:trPr>
          <w:divId w:val="1236624240"/>
          <w:tblCellSpacing w:w="15" w:type="dxa"/>
        </w:trPr>
        <w:tc>
          <w:tcPr>
            <w:tcW w:w="0" w:type="auto"/>
            <w:vAlign w:val="center"/>
            <w:hideMark/>
          </w:tcPr>
          <w:p w14:paraId="5BDF5CC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F6E8C8" w14:textId="77777777" w:rsidR="00D67926" w:rsidRDefault="008D6FB8">
            <w:pPr>
              <w:rPr>
                <w:rFonts w:eastAsia="Times New Roman"/>
                <w:lang w:val="en-US"/>
              </w:rPr>
            </w:pPr>
            <w:r>
              <w:rPr>
                <w:rFonts w:eastAsia="Times New Roman"/>
                <w:lang w:val="en-US"/>
              </w:rPr>
              <w:t>Indicates the level of officialness of the attestation.</w:t>
            </w:r>
          </w:p>
        </w:tc>
      </w:tr>
      <w:tr w:rsidR="00D67926" w14:paraId="7EF3DF1E" w14:textId="77777777">
        <w:trPr>
          <w:divId w:val="1236624240"/>
          <w:tblCellSpacing w:w="15" w:type="dxa"/>
        </w:trPr>
        <w:tc>
          <w:tcPr>
            <w:tcW w:w="0" w:type="auto"/>
            <w:vAlign w:val="center"/>
            <w:hideMark/>
          </w:tcPr>
          <w:p w14:paraId="24302EA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77B4430" w14:textId="77777777" w:rsidR="00D67926" w:rsidRDefault="008D6FB8">
            <w:pPr>
              <w:rPr>
                <w:rFonts w:eastAsia="Times New Roman"/>
                <w:lang w:val="en-US"/>
              </w:rPr>
            </w:pPr>
            <w:r>
              <w:rPr>
                <w:rFonts w:eastAsia="Times New Roman"/>
                <w:lang w:val="en-US"/>
              </w:rPr>
              <w:t>The way in which a person authenticated a composition</w:t>
            </w:r>
          </w:p>
        </w:tc>
      </w:tr>
      <w:tr w:rsidR="00D67926" w14:paraId="3398761C" w14:textId="77777777">
        <w:trPr>
          <w:divId w:val="1236624240"/>
          <w:tblCellSpacing w:w="15" w:type="dxa"/>
        </w:trPr>
        <w:tc>
          <w:tcPr>
            <w:tcW w:w="0" w:type="auto"/>
            <w:vAlign w:val="center"/>
            <w:hideMark/>
          </w:tcPr>
          <w:p w14:paraId="6CC38180" w14:textId="77777777" w:rsidR="00D67926" w:rsidRDefault="008D6FB8">
            <w:pPr>
              <w:rPr>
                <w:rFonts w:eastAsia="Times New Roman"/>
                <w:lang w:val="en-US"/>
              </w:rPr>
            </w:pPr>
            <w:r>
              <w:rPr>
                <w:rFonts w:eastAsia="Times New Roman"/>
                <w:b/>
                <w:bCs/>
                <w:lang w:val="en-US"/>
              </w:rPr>
              <w:t>Composition.attester.time</w:t>
            </w:r>
          </w:p>
        </w:tc>
        <w:tc>
          <w:tcPr>
            <w:tcW w:w="0" w:type="auto"/>
            <w:vAlign w:val="center"/>
            <w:hideMark/>
          </w:tcPr>
          <w:p w14:paraId="234BF23B" w14:textId="77777777" w:rsidR="00D67926" w:rsidRDefault="00D67926">
            <w:pPr>
              <w:rPr>
                <w:rFonts w:eastAsia="Times New Roman"/>
                <w:lang w:val="en-US"/>
              </w:rPr>
            </w:pPr>
          </w:p>
        </w:tc>
      </w:tr>
      <w:tr w:rsidR="00D67926" w14:paraId="704D8F78" w14:textId="77777777">
        <w:trPr>
          <w:divId w:val="1236624240"/>
          <w:tblCellSpacing w:w="15" w:type="dxa"/>
        </w:trPr>
        <w:tc>
          <w:tcPr>
            <w:tcW w:w="0" w:type="auto"/>
            <w:vAlign w:val="center"/>
            <w:hideMark/>
          </w:tcPr>
          <w:p w14:paraId="7AF7DE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15FB12" w14:textId="77777777" w:rsidR="00D67926" w:rsidRDefault="008D6FB8">
            <w:pPr>
              <w:rPr>
                <w:rFonts w:eastAsia="Times New Roman"/>
                <w:lang w:val="en-US"/>
              </w:rPr>
            </w:pPr>
            <w:r>
              <w:rPr>
                <w:rFonts w:eastAsia="Times New Roman"/>
                <w:lang w:val="en-US"/>
              </w:rPr>
              <w:t>When composition attested</w:t>
            </w:r>
          </w:p>
        </w:tc>
      </w:tr>
      <w:tr w:rsidR="00D67926" w14:paraId="325915AD" w14:textId="77777777">
        <w:trPr>
          <w:divId w:val="1236624240"/>
          <w:tblCellSpacing w:w="15" w:type="dxa"/>
        </w:trPr>
        <w:tc>
          <w:tcPr>
            <w:tcW w:w="0" w:type="auto"/>
            <w:vAlign w:val="center"/>
            <w:hideMark/>
          </w:tcPr>
          <w:p w14:paraId="6A85D5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63E51B" w14:textId="77777777" w:rsidR="00D67926" w:rsidRDefault="008D6FB8">
            <w:pPr>
              <w:rPr>
                <w:rFonts w:eastAsia="Times New Roman"/>
                <w:lang w:val="en-US"/>
              </w:rPr>
            </w:pPr>
            <w:r>
              <w:rPr>
                <w:rFonts w:eastAsia="Times New Roman"/>
                <w:lang w:val="en-US"/>
              </w:rPr>
              <w:t>When composition was attested by the party.</w:t>
            </w:r>
          </w:p>
        </w:tc>
      </w:tr>
      <w:tr w:rsidR="00D67926" w14:paraId="338E4A35" w14:textId="77777777">
        <w:trPr>
          <w:divId w:val="1236624240"/>
          <w:tblCellSpacing w:w="15" w:type="dxa"/>
        </w:trPr>
        <w:tc>
          <w:tcPr>
            <w:tcW w:w="0" w:type="auto"/>
            <w:vAlign w:val="center"/>
            <w:hideMark/>
          </w:tcPr>
          <w:p w14:paraId="1EA151A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DC682A2" w14:textId="77777777" w:rsidR="00D67926" w:rsidRDefault="008D6FB8">
            <w:pPr>
              <w:rPr>
                <w:rFonts w:eastAsia="Times New Roman"/>
                <w:lang w:val="en-US"/>
              </w:rPr>
            </w:pPr>
            <w:r>
              <w:rPr>
                <w:rFonts w:eastAsia="Times New Roman"/>
                <w:lang w:val="en-US"/>
              </w:rPr>
              <w:t>Identifies when the information in the composition was deemed accurate. (Things may have changed since then.).</w:t>
            </w:r>
          </w:p>
        </w:tc>
      </w:tr>
      <w:tr w:rsidR="00D67926" w14:paraId="451D5C86" w14:textId="77777777">
        <w:trPr>
          <w:divId w:val="1236624240"/>
          <w:tblCellSpacing w:w="15" w:type="dxa"/>
        </w:trPr>
        <w:tc>
          <w:tcPr>
            <w:tcW w:w="0" w:type="auto"/>
            <w:vAlign w:val="center"/>
            <w:hideMark/>
          </w:tcPr>
          <w:p w14:paraId="74C1A66C" w14:textId="77777777" w:rsidR="00D67926" w:rsidRDefault="008D6FB8">
            <w:pPr>
              <w:rPr>
                <w:rFonts w:eastAsia="Times New Roman"/>
                <w:lang w:val="en-US"/>
              </w:rPr>
            </w:pPr>
            <w:r>
              <w:rPr>
                <w:rFonts w:eastAsia="Times New Roman"/>
                <w:b/>
                <w:bCs/>
                <w:lang w:val="en-US"/>
              </w:rPr>
              <w:t>Composition.attester.party</w:t>
            </w:r>
          </w:p>
        </w:tc>
        <w:tc>
          <w:tcPr>
            <w:tcW w:w="0" w:type="auto"/>
            <w:vAlign w:val="center"/>
            <w:hideMark/>
          </w:tcPr>
          <w:p w14:paraId="441A6EE7" w14:textId="77777777" w:rsidR="00D67926" w:rsidRDefault="00D67926">
            <w:pPr>
              <w:rPr>
                <w:rFonts w:eastAsia="Times New Roman"/>
                <w:lang w:val="en-US"/>
              </w:rPr>
            </w:pPr>
          </w:p>
        </w:tc>
      </w:tr>
      <w:tr w:rsidR="00D67926" w14:paraId="45D5E1C1" w14:textId="77777777">
        <w:trPr>
          <w:divId w:val="1236624240"/>
          <w:tblCellSpacing w:w="15" w:type="dxa"/>
        </w:trPr>
        <w:tc>
          <w:tcPr>
            <w:tcW w:w="0" w:type="auto"/>
            <w:vAlign w:val="center"/>
            <w:hideMark/>
          </w:tcPr>
          <w:p w14:paraId="12735A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72D157" w14:textId="77777777" w:rsidR="00D67926" w:rsidRDefault="008D6FB8">
            <w:pPr>
              <w:rPr>
                <w:rFonts w:eastAsia="Times New Roman"/>
                <w:lang w:val="en-US"/>
              </w:rPr>
            </w:pPr>
            <w:r>
              <w:rPr>
                <w:rFonts w:eastAsia="Times New Roman"/>
                <w:lang w:val="en-US"/>
              </w:rPr>
              <w:t>Who attested the composition</w:t>
            </w:r>
          </w:p>
        </w:tc>
      </w:tr>
      <w:tr w:rsidR="00D67926" w14:paraId="3A929073" w14:textId="77777777">
        <w:trPr>
          <w:divId w:val="1236624240"/>
          <w:tblCellSpacing w:w="15" w:type="dxa"/>
        </w:trPr>
        <w:tc>
          <w:tcPr>
            <w:tcW w:w="0" w:type="auto"/>
            <w:vAlign w:val="center"/>
            <w:hideMark/>
          </w:tcPr>
          <w:p w14:paraId="394279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36ACDE" w14:textId="77777777" w:rsidR="00D67926" w:rsidRDefault="008D6FB8">
            <w:pPr>
              <w:rPr>
                <w:rFonts w:eastAsia="Times New Roman"/>
                <w:lang w:val="en-US"/>
              </w:rPr>
            </w:pPr>
            <w:r>
              <w:rPr>
                <w:rFonts w:eastAsia="Times New Roman"/>
                <w:lang w:val="en-US"/>
              </w:rPr>
              <w:t>Who attested the composition in the specified way.</w:t>
            </w:r>
          </w:p>
        </w:tc>
      </w:tr>
      <w:tr w:rsidR="00D67926" w14:paraId="7AD0ECDE" w14:textId="77777777">
        <w:trPr>
          <w:divId w:val="1236624240"/>
          <w:tblCellSpacing w:w="15" w:type="dxa"/>
        </w:trPr>
        <w:tc>
          <w:tcPr>
            <w:tcW w:w="0" w:type="auto"/>
            <w:vAlign w:val="center"/>
            <w:hideMark/>
          </w:tcPr>
          <w:p w14:paraId="23BC506A"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0A65B4AC" w14:textId="77777777" w:rsidR="00D67926" w:rsidRDefault="008D6FB8">
            <w:pPr>
              <w:rPr>
                <w:rFonts w:eastAsia="Times New Roman"/>
                <w:lang w:val="en-US"/>
              </w:rPr>
            </w:pPr>
            <w:r>
              <w:rPr>
                <w:rFonts w:eastAsia="Times New Roman"/>
                <w:lang w:val="en-US"/>
              </w:rPr>
              <w:t>Identifies who has taken on the responsibility for accuracy of the composition content.</w:t>
            </w:r>
          </w:p>
        </w:tc>
      </w:tr>
      <w:tr w:rsidR="00D67926" w14:paraId="73C0F9A0" w14:textId="77777777">
        <w:trPr>
          <w:divId w:val="1236624240"/>
          <w:tblCellSpacing w:w="15" w:type="dxa"/>
        </w:trPr>
        <w:tc>
          <w:tcPr>
            <w:tcW w:w="0" w:type="auto"/>
            <w:vAlign w:val="center"/>
            <w:hideMark/>
          </w:tcPr>
          <w:p w14:paraId="3C1BFE4E" w14:textId="77777777" w:rsidR="00D67926" w:rsidRDefault="008D6FB8">
            <w:pPr>
              <w:rPr>
                <w:rFonts w:eastAsia="Times New Roman"/>
                <w:lang w:val="en-US"/>
              </w:rPr>
            </w:pPr>
            <w:r>
              <w:rPr>
                <w:rFonts w:eastAsia="Times New Roman"/>
                <w:b/>
                <w:bCs/>
                <w:lang w:val="en-US"/>
              </w:rPr>
              <w:t>Composition.custodian</w:t>
            </w:r>
          </w:p>
        </w:tc>
        <w:tc>
          <w:tcPr>
            <w:tcW w:w="0" w:type="auto"/>
            <w:vAlign w:val="center"/>
            <w:hideMark/>
          </w:tcPr>
          <w:p w14:paraId="18F7C158" w14:textId="77777777" w:rsidR="00D67926" w:rsidRDefault="00D67926">
            <w:pPr>
              <w:rPr>
                <w:rFonts w:eastAsia="Times New Roman"/>
                <w:lang w:val="en-US"/>
              </w:rPr>
            </w:pPr>
          </w:p>
        </w:tc>
      </w:tr>
      <w:tr w:rsidR="00D67926" w14:paraId="6B23AB3E" w14:textId="77777777">
        <w:trPr>
          <w:divId w:val="1236624240"/>
          <w:tblCellSpacing w:w="15" w:type="dxa"/>
        </w:trPr>
        <w:tc>
          <w:tcPr>
            <w:tcW w:w="0" w:type="auto"/>
            <w:vAlign w:val="center"/>
            <w:hideMark/>
          </w:tcPr>
          <w:p w14:paraId="4D3552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B86C69" w14:textId="77777777" w:rsidR="00D67926" w:rsidRDefault="008D6FB8">
            <w:pPr>
              <w:rPr>
                <w:rFonts w:eastAsia="Times New Roman"/>
                <w:lang w:val="en-US"/>
              </w:rPr>
            </w:pPr>
            <w:r>
              <w:rPr>
                <w:rFonts w:eastAsia="Times New Roman"/>
                <w:lang w:val="en-US"/>
              </w:rPr>
              <w:t>Org which maintains the composition</w:t>
            </w:r>
          </w:p>
        </w:tc>
      </w:tr>
      <w:tr w:rsidR="00D67926" w14:paraId="23861C91" w14:textId="77777777">
        <w:trPr>
          <w:divId w:val="1236624240"/>
          <w:tblCellSpacing w:w="15" w:type="dxa"/>
        </w:trPr>
        <w:tc>
          <w:tcPr>
            <w:tcW w:w="0" w:type="auto"/>
            <w:vAlign w:val="center"/>
            <w:hideMark/>
          </w:tcPr>
          <w:p w14:paraId="526D65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CB9E56" w14:textId="77777777" w:rsidR="00D67926" w:rsidRDefault="008D6FB8">
            <w:pPr>
              <w:rPr>
                <w:rFonts w:eastAsia="Times New Roman"/>
                <w:lang w:val="en-US"/>
              </w:rPr>
            </w:pPr>
            <w:r>
              <w:rPr>
                <w:rFonts w:eastAsia="Times New Roman"/>
                <w:lang w:val="en-US"/>
              </w:rPr>
              <w:t xml:space="preserve">Identifies the organization or group who is responsible for ongoing maintenance of and access to the composition/document information. </w:t>
            </w:r>
          </w:p>
        </w:tc>
      </w:tr>
      <w:tr w:rsidR="00D67926" w14:paraId="1A941186" w14:textId="77777777">
        <w:trPr>
          <w:divId w:val="1236624240"/>
          <w:tblCellSpacing w:w="15" w:type="dxa"/>
        </w:trPr>
        <w:tc>
          <w:tcPr>
            <w:tcW w:w="0" w:type="auto"/>
            <w:vAlign w:val="center"/>
            <w:hideMark/>
          </w:tcPr>
          <w:p w14:paraId="6B02998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C99CDF" w14:textId="77777777" w:rsidR="00D67926" w:rsidRDefault="008D6FB8">
            <w:pPr>
              <w:rPr>
                <w:rFonts w:eastAsia="Times New Roman"/>
                <w:lang w:val="en-US"/>
              </w:rPr>
            </w:pPr>
            <w:r>
              <w:rPr>
                <w:rFonts w:eastAsia="Times New Roman"/>
                <w:lang w:val="en-US"/>
              </w:rPr>
              <w:t xml:space="preserve">This is useful when documents are derived from a composition - provides guidance for how to get the latest version of the document. This is optional because knowing this is sometimes not known by the authoring system, and can be inferred by context. </w:t>
            </w:r>
            <w:proofErr w:type="gramStart"/>
            <w:r>
              <w:rPr>
                <w:rFonts w:eastAsia="Times New Roman"/>
                <w:lang w:val="en-US"/>
              </w:rPr>
              <w:t>However</w:t>
            </w:r>
            <w:proofErr w:type="gramEnd"/>
            <w:r>
              <w:rPr>
                <w:rFonts w:eastAsia="Times New Roman"/>
                <w:lang w:val="en-US"/>
              </w:rPr>
              <w:t xml:space="preserve"> it's important that this information be known when working with a derived document, so providing a custodian is encouraged. </w:t>
            </w:r>
          </w:p>
        </w:tc>
      </w:tr>
      <w:tr w:rsidR="00D67926" w14:paraId="48E1D844" w14:textId="77777777">
        <w:trPr>
          <w:divId w:val="1236624240"/>
          <w:tblCellSpacing w:w="15" w:type="dxa"/>
        </w:trPr>
        <w:tc>
          <w:tcPr>
            <w:tcW w:w="0" w:type="auto"/>
            <w:vAlign w:val="center"/>
            <w:hideMark/>
          </w:tcPr>
          <w:p w14:paraId="3D70F47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15FF25E" w14:textId="77777777" w:rsidR="00D67926" w:rsidRDefault="008D6FB8">
            <w:pPr>
              <w:rPr>
                <w:rFonts w:eastAsia="Times New Roman"/>
                <w:lang w:val="en-US"/>
              </w:rPr>
            </w:pPr>
            <w:r>
              <w:rPr>
                <w:rFonts w:eastAsia="Times New Roman"/>
                <w:lang w:val="en-US"/>
              </w:rPr>
              <w:t>Identifies where to go to find the current version, where to report issues, etc.</w:t>
            </w:r>
          </w:p>
        </w:tc>
      </w:tr>
      <w:tr w:rsidR="00D67926" w14:paraId="708FF0E0" w14:textId="77777777">
        <w:trPr>
          <w:divId w:val="1236624240"/>
          <w:tblCellSpacing w:w="15" w:type="dxa"/>
        </w:trPr>
        <w:tc>
          <w:tcPr>
            <w:tcW w:w="0" w:type="auto"/>
            <w:vAlign w:val="center"/>
            <w:hideMark/>
          </w:tcPr>
          <w:p w14:paraId="1B32738F" w14:textId="77777777" w:rsidR="00D67926" w:rsidRDefault="008D6FB8">
            <w:pPr>
              <w:rPr>
                <w:rFonts w:eastAsia="Times New Roman"/>
                <w:lang w:val="en-US"/>
              </w:rPr>
            </w:pPr>
            <w:r>
              <w:rPr>
                <w:rFonts w:eastAsia="Times New Roman"/>
                <w:b/>
                <w:bCs/>
                <w:lang w:val="en-US"/>
              </w:rPr>
              <w:t>Composition.event</w:t>
            </w:r>
          </w:p>
        </w:tc>
        <w:tc>
          <w:tcPr>
            <w:tcW w:w="0" w:type="auto"/>
            <w:vAlign w:val="center"/>
            <w:hideMark/>
          </w:tcPr>
          <w:p w14:paraId="7987FA08" w14:textId="77777777" w:rsidR="00D67926" w:rsidRDefault="00D67926">
            <w:pPr>
              <w:rPr>
                <w:rFonts w:eastAsia="Times New Roman"/>
                <w:lang w:val="en-US"/>
              </w:rPr>
            </w:pPr>
          </w:p>
        </w:tc>
      </w:tr>
      <w:tr w:rsidR="00D67926" w14:paraId="06DBE82A" w14:textId="77777777">
        <w:trPr>
          <w:divId w:val="1236624240"/>
          <w:tblCellSpacing w:w="15" w:type="dxa"/>
        </w:trPr>
        <w:tc>
          <w:tcPr>
            <w:tcW w:w="0" w:type="auto"/>
            <w:vAlign w:val="center"/>
            <w:hideMark/>
          </w:tcPr>
          <w:p w14:paraId="5D18B7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516D54" w14:textId="77777777" w:rsidR="00D67926" w:rsidRDefault="008D6FB8">
            <w:pPr>
              <w:rPr>
                <w:rFonts w:eastAsia="Times New Roman"/>
                <w:lang w:val="en-US"/>
              </w:rPr>
            </w:pPr>
            <w:r>
              <w:rPr>
                <w:rFonts w:eastAsia="Times New Roman"/>
                <w:lang w:val="en-US"/>
              </w:rPr>
              <w:t>The clinical service(s) being documented</w:t>
            </w:r>
          </w:p>
        </w:tc>
      </w:tr>
      <w:tr w:rsidR="00D67926" w14:paraId="24BAB88E" w14:textId="77777777">
        <w:trPr>
          <w:divId w:val="1236624240"/>
          <w:tblCellSpacing w:w="15" w:type="dxa"/>
        </w:trPr>
        <w:tc>
          <w:tcPr>
            <w:tcW w:w="0" w:type="auto"/>
            <w:vAlign w:val="center"/>
            <w:hideMark/>
          </w:tcPr>
          <w:p w14:paraId="3D6653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8BD6C3" w14:textId="77777777" w:rsidR="00D67926" w:rsidRDefault="008D6FB8">
            <w:pPr>
              <w:rPr>
                <w:rFonts w:eastAsia="Times New Roman"/>
                <w:lang w:val="en-US"/>
              </w:rPr>
            </w:pPr>
            <w:r>
              <w:rPr>
                <w:rFonts w:eastAsia="Times New Roman"/>
                <w:lang w:val="en-US"/>
              </w:rPr>
              <w:t>The clinical service, such as a colonoscopy or an appendectomy, being documented.</w:t>
            </w:r>
          </w:p>
        </w:tc>
      </w:tr>
      <w:tr w:rsidR="00D67926" w14:paraId="02485DB6" w14:textId="77777777">
        <w:trPr>
          <w:divId w:val="1236624240"/>
          <w:tblCellSpacing w:w="15" w:type="dxa"/>
        </w:trPr>
        <w:tc>
          <w:tcPr>
            <w:tcW w:w="0" w:type="auto"/>
            <w:vAlign w:val="center"/>
            <w:hideMark/>
          </w:tcPr>
          <w:p w14:paraId="2A46DE8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BD3AAB2" w14:textId="77777777" w:rsidR="00D67926" w:rsidRDefault="008D6FB8">
            <w:pPr>
              <w:rPr>
                <w:rFonts w:eastAsia="Times New Roman"/>
                <w:lang w:val="en-US"/>
              </w:rPr>
            </w:pPr>
            <w:r>
              <w:rPr>
                <w:rFonts w:eastAsia="Times New Roman"/>
                <w:lang w:val="en-US"/>
              </w:rPr>
              <w:t>The event needs to be consistent with the type element, though can provide further information if desired.</w:t>
            </w:r>
          </w:p>
        </w:tc>
      </w:tr>
      <w:tr w:rsidR="00D67926" w14:paraId="2A78024A" w14:textId="77777777">
        <w:trPr>
          <w:divId w:val="1236624240"/>
          <w:tblCellSpacing w:w="15" w:type="dxa"/>
        </w:trPr>
        <w:tc>
          <w:tcPr>
            <w:tcW w:w="0" w:type="auto"/>
            <w:vAlign w:val="center"/>
            <w:hideMark/>
          </w:tcPr>
          <w:p w14:paraId="2D3FCA1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33885F7" w14:textId="77777777" w:rsidR="00D67926" w:rsidRDefault="008D6FB8">
            <w:pPr>
              <w:rPr>
                <w:rFonts w:eastAsia="Times New Roman"/>
                <w:lang w:val="en-US"/>
              </w:rPr>
            </w:pPr>
            <w:r>
              <w:rPr>
                <w:rFonts w:eastAsia="Times New Roman"/>
                <w:lang w:val="en-US"/>
              </w:rPr>
              <w:t xml:space="preserve">Provides context for the composition and creates a linkage between a resource describing an event and the composition created describing the event. </w:t>
            </w:r>
          </w:p>
        </w:tc>
      </w:tr>
      <w:tr w:rsidR="00D67926" w14:paraId="2F8384EA" w14:textId="77777777">
        <w:trPr>
          <w:divId w:val="1236624240"/>
          <w:tblCellSpacing w:w="15" w:type="dxa"/>
        </w:trPr>
        <w:tc>
          <w:tcPr>
            <w:tcW w:w="0" w:type="auto"/>
            <w:vAlign w:val="center"/>
            <w:hideMark/>
          </w:tcPr>
          <w:p w14:paraId="58FC9525" w14:textId="77777777" w:rsidR="00D67926" w:rsidRDefault="008D6FB8">
            <w:pPr>
              <w:rPr>
                <w:rFonts w:eastAsia="Times New Roman"/>
                <w:lang w:val="en-US"/>
              </w:rPr>
            </w:pPr>
            <w:r>
              <w:rPr>
                <w:rFonts w:eastAsia="Times New Roman"/>
                <w:b/>
                <w:bCs/>
                <w:lang w:val="en-US"/>
              </w:rPr>
              <w:t>Composition.event.code</w:t>
            </w:r>
          </w:p>
        </w:tc>
        <w:tc>
          <w:tcPr>
            <w:tcW w:w="0" w:type="auto"/>
            <w:vAlign w:val="center"/>
            <w:hideMark/>
          </w:tcPr>
          <w:p w14:paraId="6CF28920" w14:textId="77777777" w:rsidR="00D67926" w:rsidRDefault="00D67926">
            <w:pPr>
              <w:rPr>
                <w:rFonts w:eastAsia="Times New Roman"/>
                <w:lang w:val="en-US"/>
              </w:rPr>
            </w:pPr>
          </w:p>
        </w:tc>
      </w:tr>
      <w:tr w:rsidR="00D67926" w14:paraId="4F3ADF80" w14:textId="77777777">
        <w:trPr>
          <w:divId w:val="1236624240"/>
          <w:tblCellSpacing w:w="15" w:type="dxa"/>
        </w:trPr>
        <w:tc>
          <w:tcPr>
            <w:tcW w:w="0" w:type="auto"/>
            <w:vAlign w:val="center"/>
            <w:hideMark/>
          </w:tcPr>
          <w:p w14:paraId="638EDB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7E02B5" w14:textId="77777777" w:rsidR="00D67926" w:rsidRDefault="008D6FB8">
            <w:pPr>
              <w:rPr>
                <w:rFonts w:eastAsia="Times New Roman"/>
                <w:lang w:val="en-US"/>
              </w:rPr>
            </w:pPr>
            <w:r>
              <w:rPr>
                <w:rFonts w:eastAsia="Times New Roman"/>
                <w:lang w:val="en-US"/>
              </w:rPr>
              <w:t>Code(s) that apply to the event being documented</w:t>
            </w:r>
          </w:p>
        </w:tc>
      </w:tr>
      <w:tr w:rsidR="00D67926" w14:paraId="5FDF7E47" w14:textId="77777777">
        <w:trPr>
          <w:divId w:val="1236624240"/>
          <w:tblCellSpacing w:w="15" w:type="dxa"/>
        </w:trPr>
        <w:tc>
          <w:tcPr>
            <w:tcW w:w="0" w:type="auto"/>
            <w:vAlign w:val="center"/>
            <w:hideMark/>
          </w:tcPr>
          <w:p w14:paraId="209D14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1C0B04" w14:textId="77777777"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14:paraId="0E582F83" w14:textId="77777777">
        <w:trPr>
          <w:divId w:val="1236624240"/>
          <w:tblCellSpacing w:w="15" w:type="dxa"/>
        </w:trPr>
        <w:tc>
          <w:tcPr>
            <w:tcW w:w="0" w:type="auto"/>
            <w:vAlign w:val="center"/>
            <w:hideMark/>
          </w:tcPr>
          <w:p w14:paraId="1BFC643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9DD744" w14:textId="77777777" w:rsidR="00D67926" w:rsidRDefault="008D6FB8">
            <w:pPr>
              <w:rPr>
                <w:rFonts w:eastAsia="Times New Roman"/>
                <w:lang w:val="en-US"/>
              </w:rPr>
            </w:pPr>
            <w:r>
              <w:rPr>
                <w:rFonts w:eastAsia="Times New Roman"/>
                <w:lang w:val="en-US"/>
              </w:rPr>
              <w:t xml:space="preserve">An event can further specialize the act inherent in the typeCode, such as where it is simply "Procedure Report" and the procedure was a "colonoscopy". If one or more eventCodes are included, they SHALL NOT conflict with the values inherent in the classCode, practiceSettingCode or typeCode, as such a conflict would create an ambiguous situation. This short list of codes is provided to be used as ???key words??? for certain types of queries. </w:t>
            </w:r>
          </w:p>
        </w:tc>
      </w:tr>
      <w:tr w:rsidR="00D67926" w14:paraId="27713A49" w14:textId="77777777">
        <w:trPr>
          <w:divId w:val="1236624240"/>
          <w:tblCellSpacing w:w="15" w:type="dxa"/>
        </w:trPr>
        <w:tc>
          <w:tcPr>
            <w:tcW w:w="0" w:type="auto"/>
            <w:vAlign w:val="center"/>
            <w:hideMark/>
          </w:tcPr>
          <w:p w14:paraId="682365F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10BA978" w14:textId="77777777" w:rsidR="00D67926" w:rsidRDefault="008D6FB8">
            <w:pPr>
              <w:rPr>
                <w:rFonts w:eastAsia="Times New Roman"/>
                <w:lang w:val="en-US"/>
              </w:rPr>
            </w:pPr>
            <w:r>
              <w:rPr>
                <w:rFonts w:eastAsia="Times New Roman"/>
                <w:lang w:val="en-US"/>
              </w:rPr>
              <w:t>This list of codes represents the main clinical acts being documented</w:t>
            </w:r>
          </w:p>
        </w:tc>
      </w:tr>
      <w:tr w:rsidR="00D67926" w14:paraId="67EE775C" w14:textId="77777777">
        <w:trPr>
          <w:divId w:val="1236624240"/>
          <w:tblCellSpacing w:w="15" w:type="dxa"/>
        </w:trPr>
        <w:tc>
          <w:tcPr>
            <w:tcW w:w="0" w:type="auto"/>
            <w:vAlign w:val="center"/>
            <w:hideMark/>
          </w:tcPr>
          <w:p w14:paraId="3DD5C641" w14:textId="77777777" w:rsidR="00D67926" w:rsidRDefault="008D6FB8">
            <w:pPr>
              <w:rPr>
                <w:rFonts w:eastAsia="Times New Roman"/>
                <w:lang w:val="en-US"/>
              </w:rPr>
            </w:pPr>
            <w:r>
              <w:rPr>
                <w:rFonts w:eastAsia="Times New Roman"/>
                <w:b/>
                <w:bCs/>
                <w:lang w:val="en-US"/>
              </w:rPr>
              <w:t>Composition.event.period</w:t>
            </w:r>
          </w:p>
        </w:tc>
        <w:tc>
          <w:tcPr>
            <w:tcW w:w="0" w:type="auto"/>
            <w:vAlign w:val="center"/>
            <w:hideMark/>
          </w:tcPr>
          <w:p w14:paraId="4D238D3F" w14:textId="77777777" w:rsidR="00D67926" w:rsidRDefault="00D67926">
            <w:pPr>
              <w:rPr>
                <w:rFonts w:eastAsia="Times New Roman"/>
                <w:lang w:val="en-US"/>
              </w:rPr>
            </w:pPr>
          </w:p>
        </w:tc>
      </w:tr>
      <w:tr w:rsidR="00D67926" w14:paraId="5EDD6CC6" w14:textId="77777777">
        <w:trPr>
          <w:divId w:val="1236624240"/>
          <w:tblCellSpacing w:w="15" w:type="dxa"/>
        </w:trPr>
        <w:tc>
          <w:tcPr>
            <w:tcW w:w="0" w:type="auto"/>
            <w:vAlign w:val="center"/>
            <w:hideMark/>
          </w:tcPr>
          <w:p w14:paraId="4265FD9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BE0BF4" w14:textId="77777777" w:rsidR="00D67926" w:rsidRDefault="008D6FB8">
            <w:pPr>
              <w:rPr>
                <w:rFonts w:eastAsia="Times New Roman"/>
                <w:lang w:val="en-US"/>
              </w:rPr>
            </w:pPr>
            <w:r>
              <w:rPr>
                <w:rFonts w:eastAsia="Times New Roman"/>
                <w:lang w:val="en-US"/>
              </w:rPr>
              <w:t>The period covered by the documentation</w:t>
            </w:r>
          </w:p>
        </w:tc>
      </w:tr>
      <w:tr w:rsidR="00D67926" w14:paraId="70672BFF" w14:textId="77777777">
        <w:trPr>
          <w:divId w:val="1236624240"/>
          <w:tblCellSpacing w:w="15" w:type="dxa"/>
        </w:trPr>
        <w:tc>
          <w:tcPr>
            <w:tcW w:w="0" w:type="auto"/>
            <w:vAlign w:val="center"/>
            <w:hideMark/>
          </w:tcPr>
          <w:p w14:paraId="6FA2DFAA"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66B60A3" w14:textId="77777777" w:rsidR="00D67926" w:rsidRDefault="008D6FB8">
            <w:pPr>
              <w:rPr>
                <w:rFonts w:eastAsia="Times New Roman"/>
                <w:lang w:val="en-US"/>
              </w:rPr>
            </w:pPr>
            <w:r>
              <w:rPr>
                <w:rFonts w:eastAsia="Times New Roman"/>
                <w:lang w:val="en-US"/>
              </w:rPr>
              <w:t xml:space="preserve">The period of time covered by the documentation. There is no assertion that the documentation is a complete representation for this period, only that it documents events during this time. </w:t>
            </w:r>
          </w:p>
        </w:tc>
      </w:tr>
      <w:tr w:rsidR="00D67926" w14:paraId="50EA9C41" w14:textId="77777777">
        <w:trPr>
          <w:divId w:val="1236624240"/>
          <w:tblCellSpacing w:w="15" w:type="dxa"/>
        </w:trPr>
        <w:tc>
          <w:tcPr>
            <w:tcW w:w="0" w:type="auto"/>
            <w:vAlign w:val="center"/>
            <w:hideMark/>
          </w:tcPr>
          <w:p w14:paraId="410FCD39" w14:textId="77777777" w:rsidR="00D67926" w:rsidRDefault="008D6FB8">
            <w:pPr>
              <w:rPr>
                <w:rFonts w:eastAsia="Times New Roman"/>
                <w:lang w:val="en-US"/>
              </w:rPr>
            </w:pPr>
            <w:r>
              <w:rPr>
                <w:rFonts w:eastAsia="Times New Roman"/>
                <w:b/>
                <w:bCs/>
                <w:lang w:val="en-US"/>
              </w:rPr>
              <w:t>Composition.event.detail</w:t>
            </w:r>
          </w:p>
        </w:tc>
        <w:tc>
          <w:tcPr>
            <w:tcW w:w="0" w:type="auto"/>
            <w:vAlign w:val="center"/>
            <w:hideMark/>
          </w:tcPr>
          <w:p w14:paraId="1640D9A7" w14:textId="77777777" w:rsidR="00D67926" w:rsidRDefault="00D67926">
            <w:pPr>
              <w:rPr>
                <w:rFonts w:eastAsia="Times New Roman"/>
                <w:lang w:val="en-US"/>
              </w:rPr>
            </w:pPr>
          </w:p>
        </w:tc>
      </w:tr>
      <w:tr w:rsidR="00D67926" w14:paraId="2340C2CF" w14:textId="77777777">
        <w:trPr>
          <w:divId w:val="1236624240"/>
          <w:tblCellSpacing w:w="15" w:type="dxa"/>
        </w:trPr>
        <w:tc>
          <w:tcPr>
            <w:tcW w:w="0" w:type="auto"/>
            <w:vAlign w:val="center"/>
            <w:hideMark/>
          </w:tcPr>
          <w:p w14:paraId="537959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6AA4CA" w14:textId="77777777" w:rsidR="00D67926" w:rsidRDefault="008D6FB8">
            <w:pPr>
              <w:rPr>
                <w:rFonts w:eastAsia="Times New Roman"/>
                <w:lang w:val="en-US"/>
              </w:rPr>
            </w:pPr>
            <w:r>
              <w:rPr>
                <w:rFonts w:eastAsia="Times New Roman"/>
                <w:lang w:val="en-US"/>
              </w:rPr>
              <w:t>The event(s) being documented</w:t>
            </w:r>
          </w:p>
        </w:tc>
      </w:tr>
      <w:tr w:rsidR="00D67926" w14:paraId="12B7D7C8" w14:textId="77777777">
        <w:trPr>
          <w:divId w:val="1236624240"/>
          <w:tblCellSpacing w:w="15" w:type="dxa"/>
        </w:trPr>
        <w:tc>
          <w:tcPr>
            <w:tcW w:w="0" w:type="auto"/>
            <w:vAlign w:val="center"/>
            <w:hideMark/>
          </w:tcPr>
          <w:p w14:paraId="067E48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B242C2" w14:textId="77777777" w:rsidR="00D67926" w:rsidRDefault="008D6FB8">
            <w:pPr>
              <w:rPr>
                <w:rFonts w:eastAsia="Times New Roman"/>
                <w:lang w:val="en-US"/>
              </w:rPr>
            </w:pPr>
            <w:r>
              <w:rPr>
                <w:rFonts w:eastAsia="Times New Roman"/>
                <w:lang w:val="en-US"/>
              </w:rPr>
              <w:t xml:space="preserve">The description and/or reference of the event(s) being documented. For example, this could be used to document such a colonoscopy or an appendectomy. </w:t>
            </w:r>
          </w:p>
        </w:tc>
      </w:tr>
      <w:tr w:rsidR="00D67926" w14:paraId="00A23BDA" w14:textId="77777777">
        <w:trPr>
          <w:divId w:val="1236624240"/>
          <w:tblCellSpacing w:w="15" w:type="dxa"/>
        </w:trPr>
        <w:tc>
          <w:tcPr>
            <w:tcW w:w="0" w:type="auto"/>
            <w:vAlign w:val="center"/>
            <w:hideMark/>
          </w:tcPr>
          <w:p w14:paraId="31DDDC30" w14:textId="77777777" w:rsidR="00D67926" w:rsidRDefault="008D6FB8">
            <w:pPr>
              <w:rPr>
                <w:rFonts w:eastAsia="Times New Roman"/>
                <w:lang w:val="en-US"/>
              </w:rPr>
            </w:pPr>
            <w:r>
              <w:rPr>
                <w:rFonts w:eastAsia="Times New Roman"/>
                <w:b/>
                <w:bCs/>
                <w:lang w:val="en-US"/>
              </w:rPr>
              <w:t>Composition.encounter</w:t>
            </w:r>
          </w:p>
        </w:tc>
        <w:tc>
          <w:tcPr>
            <w:tcW w:w="0" w:type="auto"/>
            <w:vAlign w:val="center"/>
            <w:hideMark/>
          </w:tcPr>
          <w:p w14:paraId="2754F0AF" w14:textId="77777777" w:rsidR="00D67926" w:rsidRDefault="00D67926">
            <w:pPr>
              <w:rPr>
                <w:rFonts w:eastAsia="Times New Roman"/>
                <w:lang w:val="en-US"/>
              </w:rPr>
            </w:pPr>
          </w:p>
        </w:tc>
      </w:tr>
      <w:tr w:rsidR="00D67926" w14:paraId="5945C3BB" w14:textId="77777777">
        <w:trPr>
          <w:divId w:val="1236624240"/>
          <w:tblCellSpacing w:w="15" w:type="dxa"/>
        </w:trPr>
        <w:tc>
          <w:tcPr>
            <w:tcW w:w="0" w:type="auto"/>
            <w:vAlign w:val="center"/>
            <w:hideMark/>
          </w:tcPr>
          <w:p w14:paraId="6ADEB8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4EF624" w14:textId="77777777" w:rsidR="00D67926" w:rsidRDefault="008D6FB8">
            <w:pPr>
              <w:rPr>
                <w:rFonts w:eastAsia="Times New Roman"/>
                <w:lang w:val="en-US"/>
              </w:rPr>
            </w:pPr>
            <w:r>
              <w:rPr>
                <w:rFonts w:eastAsia="Times New Roman"/>
                <w:lang w:val="en-US"/>
              </w:rPr>
              <w:t>Context of the conposition</w:t>
            </w:r>
          </w:p>
        </w:tc>
      </w:tr>
      <w:tr w:rsidR="00D67926" w14:paraId="6B82971C" w14:textId="77777777">
        <w:trPr>
          <w:divId w:val="1236624240"/>
          <w:tblCellSpacing w:w="15" w:type="dxa"/>
        </w:trPr>
        <w:tc>
          <w:tcPr>
            <w:tcW w:w="0" w:type="auto"/>
            <w:vAlign w:val="center"/>
            <w:hideMark/>
          </w:tcPr>
          <w:p w14:paraId="6472B22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28639F" w14:textId="77777777" w:rsidR="00D67926" w:rsidRDefault="008D6FB8">
            <w:pPr>
              <w:rPr>
                <w:rFonts w:eastAsia="Times New Roman"/>
                <w:lang w:val="en-US"/>
              </w:rPr>
            </w:pPr>
            <w:r>
              <w:rPr>
                <w:rFonts w:eastAsia="Times New Roman"/>
                <w:lang w:val="en-US"/>
              </w:rPr>
              <w:t>Describes the clinical encounter or type of care this documentation is associated with.</w:t>
            </w:r>
          </w:p>
        </w:tc>
      </w:tr>
      <w:tr w:rsidR="00D67926" w14:paraId="119E1DDB" w14:textId="77777777">
        <w:trPr>
          <w:divId w:val="1236624240"/>
          <w:tblCellSpacing w:w="15" w:type="dxa"/>
        </w:trPr>
        <w:tc>
          <w:tcPr>
            <w:tcW w:w="0" w:type="auto"/>
            <w:vAlign w:val="center"/>
            <w:hideMark/>
          </w:tcPr>
          <w:p w14:paraId="0BEC10E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A51079D" w14:textId="77777777" w:rsidR="00D67926" w:rsidRDefault="008D6FB8">
            <w:pPr>
              <w:rPr>
                <w:rFonts w:eastAsia="Times New Roman"/>
                <w:lang w:val="en-US"/>
              </w:rPr>
            </w:pPr>
            <w:r>
              <w:rPr>
                <w:rFonts w:eastAsia="Times New Roman"/>
                <w:lang w:val="en-US"/>
              </w:rPr>
              <w:t>Provides context for the composition and supports searching.</w:t>
            </w:r>
          </w:p>
        </w:tc>
      </w:tr>
      <w:tr w:rsidR="00D67926" w14:paraId="6C8BA226" w14:textId="77777777">
        <w:trPr>
          <w:divId w:val="1236624240"/>
          <w:tblCellSpacing w:w="15" w:type="dxa"/>
        </w:trPr>
        <w:tc>
          <w:tcPr>
            <w:tcW w:w="0" w:type="auto"/>
            <w:vAlign w:val="center"/>
            <w:hideMark/>
          </w:tcPr>
          <w:p w14:paraId="79EC0BEF" w14:textId="77777777" w:rsidR="00D67926" w:rsidRDefault="008D6FB8">
            <w:pPr>
              <w:rPr>
                <w:rFonts w:eastAsia="Times New Roman"/>
                <w:lang w:val="en-US"/>
              </w:rPr>
            </w:pPr>
            <w:r>
              <w:rPr>
                <w:rFonts w:eastAsia="Times New Roman"/>
                <w:b/>
                <w:bCs/>
                <w:lang w:val="en-US"/>
              </w:rPr>
              <w:t>Composition.section</w:t>
            </w:r>
          </w:p>
        </w:tc>
        <w:tc>
          <w:tcPr>
            <w:tcW w:w="0" w:type="auto"/>
            <w:vAlign w:val="center"/>
            <w:hideMark/>
          </w:tcPr>
          <w:p w14:paraId="6F92C48F" w14:textId="77777777" w:rsidR="00D67926" w:rsidRDefault="00D67926">
            <w:pPr>
              <w:rPr>
                <w:rFonts w:eastAsia="Times New Roman"/>
                <w:lang w:val="en-US"/>
              </w:rPr>
            </w:pPr>
          </w:p>
        </w:tc>
      </w:tr>
      <w:tr w:rsidR="00D67926" w14:paraId="7404281F" w14:textId="77777777">
        <w:trPr>
          <w:divId w:val="1236624240"/>
          <w:tblCellSpacing w:w="15" w:type="dxa"/>
        </w:trPr>
        <w:tc>
          <w:tcPr>
            <w:tcW w:w="0" w:type="auto"/>
            <w:vAlign w:val="center"/>
            <w:hideMark/>
          </w:tcPr>
          <w:p w14:paraId="43D883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498870" w14:textId="77777777" w:rsidR="00D67926" w:rsidRDefault="008D6FB8">
            <w:pPr>
              <w:rPr>
                <w:rFonts w:eastAsia="Times New Roman"/>
                <w:lang w:val="en-US"/>
              </w:rPr>
            </w:pPr>
            <w:r>
              <w:rPr>
                <w:rFonts w:eastAsia="Times New Roman"/>
                <w:lang w:val="en-US"/>
              </w:rPr>
              <w:t>Composition is broken into sections</w:t>
            </w:r>
          </w:p>
        </w:tc>
      </w:tr>
      <w:tr w:rsidR="00D67926" w14:paraId="5A828833" w14:textId="77777777">
        <w:trPr>
          <w:divId w:val="1236624240"/>
          <w:tblCellSpacing w:w="15" w:type="dxa"/>
        </w:trPr>
        <w:tc>
          <w:tcPr>
            <w:tcW w:w="0" w:type="auto"/>
            <w:vAlign w:val="center"/>
            <w:hideMark/>
          </w:tcPr>
          <w:p w14:paraId="5E841B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24DEC3" w14:textId="77777777" w:rsidR="00D67926" w:rsidRDefault="008D6FB8">
            <w:pPr>
              <w:rPr>
                <w:rFonts w:eastAsia="Times New Roman"/>
                <w:lang w:val="en-US"/>
              </w:rPr>
            </w:pPr>
            <w:r>
              <w:rPr>
                <w:rFonts w:eastAsia="Times New Roman"/>
                <w:lang w:val="en-US"/>
              </w:rPr>
              <w:t>The root of the sections that make up the composition.</w:t>
            </w:r>
          </w:p>
        </w:tc>
      </w:tr>
      <w:tr w:rsidR="00D67926" w14:paraId="448E13CF" w14:textId="77777777">
        <w:trPr>
          <w:divId w:val="1236624240"/>
          <w:tblCellSpacing w:w="15" w:type="dxa"/>
        </w:trPr>
        <w:tc>
          <w:tcPr>
            <w:tcW w:w="0" w:type="auto"/>
            <w:vAlign w:val="center"/>
            <w:hideMark/>
          </w:tcPr>
          <w:p w14:paraId="5CAFF08E"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4AC643B" w14:textId="77777777" w:rsidR="00D67926" w:rsidRDefault="008D6FB8">
            <w:pPr>
              <w:rPr>
                <w:rFonts w:eastAsia="Times New Roman"/>
                <w:lang w:val="en-US"/>
              </w:rPr>
            </w:pPr>
            <w:r>
              <w:rPr>
                <w:rFonts w:eastAsia="Times New Roman"/>
                <w:lang w:val="en-US"/>
              </w:rPr>
              <w:t>A section must at least one of text, entries, or sub-sections</w:t>
            </w:r>
          </w:p>
        </w:tc>
      </w:tr>
      <w:tr w:rsidR="00D67926" w14:paraId="4198CD4E" w14:textId="77777777">
        <w:trPr>
          <w:divId w:val="1236624240"/>
          <w:tblCellSpacing w:w="15" w:type="dxa"/>
        </w:trPr>
        <w:tc>
          <w:tcPr>
            <w:tcW w:w="0" w:type="auto"/>
            <w:vAlign w:val="center"/>
            <w:hideMark/>
          </w:tcPr>
          <w:p w14:paraId="199AC70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1D19D9F" w14:textId="77777777" w:rsidR="00D67926" w:rsidRDefault="008D6FB8">
            <w:pPr>
              <w:rPr>
                <w:rFonts w:eastAsia="Times New Roman"/>
                <w:lang w:val="en-US"/>
              </w:rPr>
            </w:pPr>
            <w:r>
              <w:rPr>
                <w:rFonts w:eastAsia="Times New Roman"/>
                <w:lang w:val="en-US"/>
              </w:rPr>
              <w:t>A section can only have an emptyReason if it is empty</w:t>
            </w:r>
          </w:p>
        </w:tc>
      </w:tr>
      <w:tr w:rsidR="00D67926" w14:paraId="0D120A0D" w14:textId="77777777">
        <w:trPr>
          <w:divId w:val="1236624240"/>
          <w:tblCellSpacing w:w="15" w:type="dxa"/>
        </w:trPr>
        <w:tc>
          <w:tcPr>
            <w:tcW w:w="0" w:type="auto"/>
            <w:vAlign w:val="center"/>
            <w:hideMark/>
          </w:tcPr>
          <w:p w14:paraId="1E08FC6F" w14:textId="77777777" w:rsidR="00D67926" w:rsidRDefault="008D6FB8">
            <w:pPr>
              <w:rPr>
                <w:rFonts w:eastAsia="Times New Roman"/>
                <w:lang w:val="en-US"/>
              </w:rPr>
            </w:pPr>
            <w:r>
              <w:rPr>
                <w:rFonts w:eastAsia="Times New Roman"/>
                <w:b/>
                <w:bCs/>
                <w:lang w:val="en-US"/>
              </w:rPr>
              <w:t>Composition.section.title</w:t>
            </w:r>
          </w:p>
        </w:tc>
        <w:tc>
          <w:tcPr>
            <w:tcW w:w="0" w:type="auto"/>
            <w:vAlign w:val="center"/>
            <w:hideMark/>
          </w:tcPr>
          <w:p w14:paraId="59C8F2A8" w14:textId="77777777" w:rsidR="00D67926" w:rsidRDefault="00D67926">
            <w:pPr>
              <w:rPr>
                <w:rFonts w:eastAsia="Times New Roman"/>
                <w:lang w:val="en-US"/>
              </w:rPr>
            </w:pPr>
          </w:p>
        </w:tc>
      </w:tr>
      <w:tr w:rsidR="00D67926" w14:paraId="6BAB6C15" w14:textId="77777777">
        <w:trPr>
          <w:divId w:val="1236624240"/>
          <w:tblCellSpacing w:w="15" w:type="dxa"/>
        </w:trPr>
        <w:tc>
          <w:tcPr>
            <w:tcW w:w="0" w:type="auto"/>
            <w:vAlign w:val="center"/>
            <w:hideMark/>
          </w:tcPr>
          <w:p w14:paraId="081841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8B4A3A" w14:textId="77777777" w:rsidR="00D67926" w:rsidRDefault="008D6FB8">
            <w:pPr>
              <w:rPr>
                <w:rFonts w:eastAsia="Times New Roman"/>
                <w:lang w:val="en-US"/>
              </w:rPr>
            </w:pPr>
            <w:r>
              <w:rPr>
                <w:rFonts w:eastAsia="Times New Roman"/>
                <w:lang w:val="en-US"/>
              </w:rPr>
              <w:t>Label for section (e.g. for ToC)</w:t>
            </w:r>
          </w:p>
        </w:tc>
      </w:tr>
      <w:tr w:rsidR="00D67926" w14:paraId="6962D1CA" w14:textId="77777777">
        <w:trPr>
          <w:divId w:val="1236624240"/>
          <w:tblCellSpacing w:w="15" w:type="dxa"/>
        </w:trPr>
        <w:tc>
          <w:tcPr>
            <w:tcW w:w="0" w:type="auto"/>
            <w:vAlign w:val="center"/>
            <w:hideMark/>
          </w:tcPr>
          <w:p w14:paraId="2A5E59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A58819" w14:textId="77777777" w:rsidR="00D67926" w:rsidRDefault="008D6FB8">
            <w:pPr>
              <w:rPr>
                <w:rFonts w:eastAsia="Times New Roman"/>
                <w:lang w:val="en-US"/>
              </w:rPr>
            </w:pPr>
            <w:r>
              <w:rPr>
                <w:rFonts w:eastAsia="Times New Roman"/>
                <w:lang w:val="en-US"/>
              </w:rPr>
              <w:t xml:space="preserve">The label for this particular section. This will be part of the rendered content for the document, and is often used to build a table of contents. </w:t>
            </w:r>
          </w:p>
        </w:tc>
      </w:tr>
      <w:tr w:rsidR="00D67926" w14:paraId="778F5CE1" w14:textId="77777777">
        <w:trPr>
          <w:divId w:val="1236624240"/>
          <w:tblCellSpacing w:w="15" w:type="dxa"/>
        </w:trPr>
        <w:tc>
          <w:tcPr>
            <w:tcW w:w="0" w:type="auto"/>
            <w:vAlign w:val="center"/>
            <w:hideMark/>
          </w:tcPr>
          <w:p w14:paraId="0F1720C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506069" w14:textId="77777777" w:rsidR="00D67926" w:rsidRDefault="008D6FB8">
            <w:pPr>
              <w:rPr>
                <w:rFonts w:eastAsia="Times New Roman"/>
                <w:lang w:val="en-US"/>
              </w:rPr>
            </w:pPr>
            <w:r>
              <w:rPr>
                <w:rFonts w:eastAsia="Times New Roman"/>
                <w:lang w:val="en-US"/>
              </w:rPr>
              <w:t xml:space="preserve">The title identifies the section for a human reader. The title must be consistent with the narrative of the resource that is the target of the </w:t>
            </w:r>
            <w:proofErr w:type="gramStart"/>
            <w:r>
              <w:rPr>
                <w:rFonts w:eastAsia="Times New Roman"/>
                <w:lang w:val="en-US"/>
              </w:rPr>
              <w:t>section.content</w:t>
            </w:r>
            <w:proofErr w:type="gramEnd"/>
            <w:r>
              <w:rPr>
                <w:rFonts w:eastAsia="Times New Roman"/>
                <w:lang w:val="en-US"/>
              </w:rPr>
              <w:t xml:space="preserve"> reference. Generally, sections SHOULD have titles, but in some documents it is unnecessary or inappropriate. Typically, this is where a section has subsections that have their own adequately distinguishing title, or documents that only have a single section. Most Implementation Guides will make section title to be a required element. </w:t>
            </w:r>
          </w:p>
        </w:tc>
      </w:tr>
      <w:tr w:rsidR="00D67926" w14:paraId="7E015576" w14:textId="77777777">
        <w:trPr>
          <w:divId w:val="1236624240"/>
          <w:tblCellSpacing w:w="15" w:type="dxa"/>
        </w:trPr>
        <w:tc>
          <w:tcPr>
            <w:tcW w:w="0" w:type="auto"/>
            <w:vAlign w:val="center"/>
            <w:hideMark/>
          </w:tcPr>
          <w:p w14:paraId="51EB218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72AA70" w14:textId="77777777" w:rsidR="00D67926" w:rsidRDefault="008D6FB8">
            <w:pPr>
              <w:rPr>
                <w:rFonts w:eastAsia="Times New Roman"/>
                <w:lang w:val="en-US"/>
              </w:rPr>
            </w:pPr>
            <w:r>
              <w:rPr>
                <w:rFonts w:eastAsia="Times New Roman"/>
                <w:lang w:val="en-US"/>
              </w:rPr>
              <w:t xml:space="preserve">Section headings are often standardized for different types of documents. They give guidance to humans on how the document is organized. </w:t>
            </w:r>
          </w:p>
        </w:tc>
      </w:tr>
      <w:tr w:rsidR="00D67926" w14:paraId="7B1A9159" w14:textId="77777777">
        <w:trPr>
          <w:divId w:val="1236624240"/>
          <w:tblCellSpacing w:w="15" w:type="dxa"/>
        </w:trPr>
        <w:tc>
          <w:tcPr>
            <w:tcW w:w="0" w:type="auto"/>
            <w:vAlign w:val="center"/>
            <w:hideMark/>
          </w:tcPr>
          <w:p w14:paraId="14389AB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A9401EC" w14:textId="77777777" w:rsidR="00D67926" w:rsidRDefault="008D6FB8">
            <w:pPr>
              <w:rPr>
                <w:rFonts w:eastAsia="Times New Roman"/>
                <w:lang w:val="en-US"/>
              </w:rPr>
            </w:pPr>
            <w:r>
              <w:rPr>
                <w:rFonts w:eastAsia="Times New Roman"/>
                <w:lang w:val="en-US"/>
              </w:rPr>
              <w:t>header</w:t>
            </w:r>
          </w:p>
        </w:tc>
      </w:tr>
      <w:tr w:rsidR="00D67926" w14:paraId="4D1F619F" w14:textId="77777777">
        <w:trPr>
          <w:divId w:val="1236624240"/>
          <w:tblCellSpacing w:w="15" w:type="dxa"/>
        </w:trPr>
        <w:tc>
          <w:tcPr>
            <w:tcW w:w="0" w:type="auto"/>
            <w:vAlign w:val="center"/>
            <w:hideMark/>
          </w:tcPr>
          <w:p w14:paraId="454702A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03CF211" w14:textId="77777777" w:rsidR="00D67926" w:rsidRDefault="008D6FB8">
            <w:pPr>
              <w:rPr>
                <w:rFonts w:eastAsia="Times New Roman"/>
                <w:lang w:val="en-US"/>
              </w:rPr>
            </w:pPr>
            <w:r>
              <w:rPr>
                <w:rFonts w:eastAsia="Times New Roman"/>
                <w:lang w:val="en-US"/>
              </w:rPr>
              <w:t>label</w:t>
            </w:r>
          </w:p>
        </w:tc>
      </w:tr>
      <w:tr w:rsidR="00D67926" w14:paraId="78A68B53" w14:textId="77777777">
        <w:trPr>
          <w:divId w:val="1236624240"/>
          <w:tblCellSpacing w:w="15" w:type="dxa"/>
        </w:trPr>
        <w:tc>
          <w:tcPr>
            <w:tcW w:w="0" w:type="auto"/>
            <w:vAlign w:val="center"/>
            <w:hideMark/>
          </w:tcPr>
          <w:p w14:paraId="47F0FCB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31C8853" w14:textId="77777777" w:rsidR="00D67926" w:rsidRDefault="008D6FB8">
            <w:pPr>
              <w:rPr>
                <w:rFonts w:eastAsia="Times New Roman"/>
                <w:lang w:val="en-US"/>
              </w:rPr>
            </w:pPr>
            <w:r>
              <w:rPr>
                <w:rFonts w:eastAsia="Times New Roman"/>
                <w:lang w:val="en-US"/>
              </w:rPr>
              <w:t>caption</w:t>
            </w:r>
          </w:p>
        </w:tc>
      </w:tr>
      <w:tr w:rsidR="00D67926" w14:paraId="667AD519" w14:textId="77777777">
        <w:trPr>
          <w:divId w:val="1236624240"/>
          <w:tblCellSpacing w:w="15" w:type="dxa"/>
        </w:trPr>
        <w:tc>
          <w:tcPr>
            <w:tcW w:w="0" w:type="auto"/>
            <w:vAlign w:val="center"/>
            <w:hideMark/>
          </w:tcPr>
          <w:p w14:paraId="283BF1AE" w14:textId="77777777" w:rsidR="00D67926" w:rsidRDefault="008D6FB8">
            <w:pPr>
              <w:rPr>
                <w:rFonts w:eastAsia="Times New Roman"/>
                <w:lang w:val="en-US"/>
              </w:rPr>
            </w:pPr>
            <w:r>
              <w:rPr>
                <w:rFonts w:eastAsia="Times New Roman"/>
                <w:b/>
                <w:bCs/>
                <w:lang w:val="en-US"/>
              </w:rPr>
              <w:t>Composition.section.code</w:t>
            </w:r>
          </w:p>
        </w:tc>
        <w:tc>
          <w:tcPr>
            <w:tcW w:w="0" w:type="auto"/>
            <w:vAlign w:val="center"/>
            <w:hideMark/>
          </w:tcPr>
          <w:p w14:paraId="1EB37ACD" w14:textId="77777777" w:rsidR="00D67926" w:rsidRDefault="00D67926">
            <w:pPr>
              <w:rPr>
                <w:rFonts w:eastAsia="Times New Roman"/>
                <w:lang w:val="en-US"/>
              </w:rPr>
            </w:pPr>
          </w:p>
        </w:tc>
      </w:tr>
      <w:tr w:rsidR="00D67926" w14:paraId="295E9801" w14:textId="77777777">
        <w:trPr>
          <w:divId w:val="1236624240"/>
          <w:tblCellSpacing w:w="15" w:type="dxa"/>
        </w:trPr>
        <w:tc>
          <w:tcPr>
            <w:tcW w:w="0" w:type="auto"/>
            <w:vAlign w:val="center"/>
            <w:hideMark/>
          </w:tcPr>
          <w:p w14:paraId="114E1CFE"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CBAE7E1" w14:textId="77777777" w:rsidR="00D67926" w:rsidRDefault="008D6FB8">
            <w:pPr>
              <w:rPr>
                <w:rFonts w:eastAsia="Times New Roman"/>
                <w:lang w:val="en-US"/>
              </w:rPr>
            </w:pPr>
            <w:r>
              <w:rPr>
                <w:rFonts w:eastAsia="Times New Roman"/>
                <w:lang w:val="en-US"/>
              </w:rPr>
              <w:t>Classification of section (recommended)</w:t>
            </w:r>
          </w:p>
        </w:tc>
      </w:tr>
      <w:tr w:rsidR="00D67926" w14:paraId="39B65E98" w14:textId="77777777">
        <w:trPr>
          <w:divId w:val="1236624240"/>
          <w:tblCellSpacing w:w="15" w:type="dxa"/>
        </w:trPr>
        <w:tc>
          <w:tcPr>
            <w:tcW w:w="0" w:type="auto"/>
            <w:vAlign w:val="center"/>
            <w:hideMark/>
          </w:tcPr>
          <w:p w14:paraId="2CFA1C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17E4EF" w14:textId="77777777" w:rsidR="00D67926" w:rsidRDefault="008D6FB8">
            <w:pPr>
              <w:rPr>
                <w:rFonts w:eastAsia="Times New Roman"/>
                <w:lang w:val="en-US"/>
              </w:rPr>
            </w:pPr>
            <w:r>
              <w:rPr>
                <w:rFonts w:eastAsia="Times New Roman"/>
                <w:lang w:val="en-US"/>
              </w:rPr>
              <w:t>A code identifying the kind of content contained within the section. This must be consistent with the section title.</w:t>
            </w:r>
          </w:p>
        </w:tc>
      </w:tr>
      <w:tr w:rsidR="00D67926" w14:paraId="643A6E22" w14:textId="77777777">
        <w:trPr>
          <w:divId w:val="1236624240"/>
          <w:tblCellSpacing w:w="15" w:type="dxa"/>
        </w:trPr>
        <w:tc>
          <w:tcPr>
            <w:tcW w:w="0" w:type="auto"/>
            <w:vAlign w:val="center"/>
            <w:hideMark/>
          </w:tcPr>
          <w:p w14:paraId="2457C8C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BE7925" w14:textId="77777777" w:rsidR="00D67926" w:rsidRDefault="008D6FB8">
            <w:pPr>
              <w:rPr>
                <w:rFonts w:eastAsia="Times New Roman"/>
                <w:lang w:val="en-US"/>
              </w:rPr>
            </w:pPr>
            <w:r>
              <w:rPr>
                <w:rFonts w:eastAsia="Times New Roman"/>
                <w:lang w:val="en-US"/>
              </w:rPr>
              <w:t xml:space="preserve">The code identifies the section for an automated processor of the document. This is particularly relevant when using profiles to control the structure of the document. If the section has content (instead of sub-sections), the </w:t>
            </w:r>
            <w:proofErr w:type="gramStart"/>
            <w:r>
              <w:rPr>
                <w:rFonts w:eastAsia="Times New Roman"/>
                <w:lang w:val="en-US"/>
              </w:rPr>
              <w:t>section.code</w:t>
            </w:r>
            <w:proofErr w:type="gramEnd"/>
            <w:r>
              <w:rPr>
                <w:rFonts w:eastAsia="Times New Roman"/>
                <w:lang w:val="en-US"/>
              </w:rPr>
              <w:t xml:space="preserve"> does not change the meaning or interpretation of the resource that is the content of the section in the comments for the section.code. </w:t>
            </w:r>
          </w:p>
        </w:tc>
      </w:tr>
      <w:tr w:rsidR="00D67926" w14:paraId="153044BE" w14:textId="77777777">
        <w:trPr>
          <w:divId w:val="1236624240"/>
          <w:tblCellSpacing w:w="15" w:type="dxa"/>
        </w:trPr>
        <w:tc>
          <w:tcPr>
            <w:tcW w:w="0" w:type="auto"/>
            <w:vAlign w:val="center"/>
            <w:hideMark/>
          </w:tcPr>
          <w:p w14:paraId="30A00B8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6E8346F" w14:textId="77777777" w:rsidR="00D67926" w:rsidRDefault="008D6FB8">
            <w:pPr>
              <w:rPr>
                <w:rFonts w:eastAsia="Times New Roman"/>
                <w:lang w:val="en-US"/>
              </w:rPr>
            </w:pPr>
            <w:r>
              <w:rPr>
                <w:rFonts w:eastAsia="Times New Roman"/>
                <w:lang w:val="en-US"/>
              </w:rPr>
              <w:t>Provides computable standardized labels to topics within the document.</w:t>
            </w:r>
          </w:p>
        </w:tc>
      </w:tr>
      <w:tr w:rsidR="00D67926" w14:paraId="0EC34249" w14:textId="77777777">
        <w:trPr>
          <w:divId w:val="1236624240"/>
          <w:tblCellSpacing w:w="15" w:type="dxa"/>
        </w:trPr>
        <w:tc>
          <w:tcPr>
            <w:tcW w:w="0" w:type="auto"/>
            <w:vAlign w:val="center"/>
            <w:hideMark/>
          </w:tcPr>
          <w:p w14:paraId="77C9EC4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879ABDF" w14:textId="77777777" w:rsidR="00D67926" w:rsidRDefault="008D6FB8">
            <w:pPr>
              <w:rPr>
                <w:rFonts w:eastAsia="Times New Roman"/>
                <w:lang w:val="en-US"/>
              </w:rPr>
            </w:pPr>
            <w:r>
              <w:rPr>
                <w:rFonts w:eastAsia="Times New Roman"/>
                <w:lang w:val="en-US"/>
              </w:rPr>
              <w:t>Classification of a section of a composition / document</w:t>
            </w:r>
          </w:p>
        </w:tc>
      </w:tr>
      <w:tr w:rsidR="00D67926" w14:paraId="05222419" w14:textId="77777777">
        <w:trPr>
          <w:divId w:val="1236624240"/>
          <w:tblCellSpacing w:w="15" w:type="dxa"/>
        </w:trPr>
        <w:tc>
          <w:tcPr>
            <w:tcW w:w="0" w:type="auto"/>
            <w:vAlign w:val="center"/>
            <w:hideMark/>
          </w:tcPr>
          <w:p w14:paraId="73D2ADCD" w14:textId="77777777" w:rsidR="00D67926" w:rsidRDefault="008D6FB8">
            <w:pPr>
              <w:rPr>
                <w:rFonts w:eastAsia="Times New Roman"/>
                <w:lang w:val="en-US"/>
              </w:rPr>
            </w:pPr>
            <w:r>
              <w:rPr>
                <w:rFonts w:eastAsia="Times New Roman"/>
                <w:b/>
                <w:bCs/>
                <w:lang w:val="en-US"/>
              </w:rPr>
              <w:t>Composition.section.text</w:t>
            </w:r>
          </w:p>
        </w:tc>
        <w:tc>
          <w:tcPr>
            <w:tcW w:w="0" w:type="auto"/>
            <w:vAlign w:val="center"/>
            <w:hideMark/>
          </w:tcPr>
          <w:p w14:paraId="74629605" w14:textId="77777777" w:rsidR="00D67926" w:rsidRDefault="00D67926">
            <w:pPr>
              <w:rPr>
                <w:rFonts w:eastAsia="Times New Roman"/>
                <w:lang w:val="en-US"/>
              </w:rPr>
            </w:pPr>
          </w:p>
        </w:tc>
      </w:tr>
      <w:tr w:rsidR="00D67926" w14:paraId="038D5D6F" w14:textId="77777777">
        <w:trPr>
          <w:divId w:val="1236624240"/>
          <w:tblCellSpacing w:w="15" w:type="dxa"/>
        </w:trPr>
        <w:tc>
          <w:tcPr>
            <w:tcW w:w="0" w:type="auto"/>
            <w:vAlign w:val="center"/>
            <w:hideMark/>
          </w:tcPr>
          <w:p w14:paraId="09CF845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13B17F" w14:textId="77777777" w:rsidR="00D67926" w:rsidRDefault="008D6FB8">
            <w:pPr>
              <w:rPr>
                <w:rFonts w:eastAsia="Times New Roman"/>
                <w:lang w:val="en-US"/>
              </w:rPr>
            </w:pPr>
            <w:r>
              <w:rPr>
                <w:rFonts w:eastAsia="Times New Roman"/>
                <w:lang w:val="en-US"/>
              </w:rPr>
              <w:t>Text summary of the section, for human interpretation</w:t>
            </w:r>
          </w:p>
        </w:tc>
      </w:tr>
      <w:tr w:rsidR="00D67926" w14:paraId="0FC91E18" w14:textId="77777777">
        <w:trPr>
          <w:divId w:val="1236624240"/>
          <w:tblCellSpacing w:w="15" w:type="dxa"/>
        </w:trPr>
        <w:tc>
          <w:tcPr>
            <w:tcW w:w="0" w:type="auto"/>
            <w:vAlign w:val="center"/>
            <w:hideMark/>
          </w:tcPr>
          <w:p w14:paraId="61462E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6E553E" w14:textId="77777777" w:rsidR="00D67926" w:rsidRDefault="008D6FB8">
            <w:pPr>
              <w:rPr>
                <w:rFonts w:eastAsia="Times New Roman"/>
                <w:lang w:val="en-US"/>
              </w:rPr>
            </w:pPr>
            <w:r>
              <w:rPr>
                <w:rFonts w:eastAsia="Times New Roman"/>
                <w:lang w:val="en-US"/>
              </w:rPr>
              <w:t xml:space="preserve">A human-readable narrative that contains the attested content of the section, used to represent the content of the resource to a human. The narrative need not encode all the structured data, but is required to contain sufficient detail to make it "clinically safe" for a human to just read the narrative. </w:t>
            </w:r>
          </w:p>
        </w:tc>
      </w:tr>
      <w:tr w:rsidR="00D67926" w14:paraId="39516155" w14:textId="77777777">
        <w:trPr>
          <w:divId w:val="1236624240"/>
          <w:tblCellSpacing w:w="15" w:type="dxa"/>
        </w:trPr>
        <w:tc>
          <w:tcPr>
            <w:tcW w:w="0" w:type="auto"/>
            <w:vAlign w:val="center"/>
            <w:hideMark/>
          </w:tcPr>
          <w:p w14:paraId="319427C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C6EBD1" w14:textId="77777777" w:rsidR="00D67926" w:rsidRDefault="008D6FB8">
            <w:pPr>
              <w:rPr>
                <w:rFonts w:eastAsia="Times New Roman"/>
                <w:lang w:val="en-US"/>
              </w:rPr>
            </w:pPr>
            <w:r>
              <w:rPr>
                <w:rFonts w:eastAsia="Times New Roman"/>
                <w:lang w:val="en-US"/>
              </w:rPr>
              <w:t>Document profiles may define what content should be represented in the narrative to ensure clinical safety.</w:t>
            </w:r>
          </w:p>
        </w:tc>
      </w:tr>
      <w:tr w:rsidR="00D67926" w14:paraId="18E0D14E" w14:textId="77777777">
        <w:trPr>
          <w:divId w:val="1236624240"/>
          <w:tblCellSpacing w:w="15" w:type="dxa"/>
        </w:trPr>
        <w:tc>
          <w:tcPr>
            <w:tcW w:w="0" w:type="auto"/>
            <w:vAlign w:val="center"/>
            <w:hideMark/>
          </w:tcPr>
          <w:p w14:paraId="020FBA65" w14:textId="77777777" w:rsidR="00D67926" w:rsidRDefault="008D6FB8">
            <w:pPr>
              <w:rPr>
                <w:rFonts w:eastAsia="Times New Roman"/>
                <w:lang w:val="en-US"/>
              </w:rPr>
            </w:pPr>
            <w:r>
              <w:rPr>
                <w:rFonts w:eastAsia="Times New Roman"/>
                <w:b/>
                <w:bCs/>
                <w:lang w:val="en-US"/>
              </w:rPr>
              <w:t>Composition.section.mode</w:t>
            </w:r>
          </w:p>
        </w:tc>
        <w:tc>
          <w:tcPr>
            <w:tcW w:w="0" w:type="auto"/>
            <w:vAlign w:val="center"/>
            <w:hideMark/>
          </w:tcPr>
          <w:p w14:paraId="306E773B" w14:textId="77777777" w:rsidR="00D67926" w:rsidRDefault="00D67926">
            <w:pPr>
              <w:rPr>
                <w:rFonts w:eastAsia="Times New Roman"/>
                <w:lang w:val="en-US"/>
              </w:rPr>
            </w:pPr>
          </w:p>
        </w:tc>
      </w:tr>
      <w:tr w:rsidR="00D67926" w14:paraId="2BFABC68" w14:textId="77777777">
        <w:trPr>
          <w:divId w:val="1236624240"/>
          <w:tblCellSpacing w:w="15" w:type="dxa"/>
        </w:trPr>
        <w:tc>
          <w:tcPr>
            <w:tcW w:w="0" w:type="auto"/>
            <w:vAlign w:val="center"/>
            <w:hideMark/>
          </w:tcPr>
          <w:p w14:paraId="03CA50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854D7F" w14:textId="77777777" w:rsidR="00D67926" w:rsidRDefault="008D6FB8">
            <w:pPr>
              <w:rPr>
                <w:rFonts w:eastAsia="Times New Roman"/>
                <w:lang w:val="en-US"/>
              </w:rPr>
            </w:pPr>
            <w:r>
              <w:rPr>
                <w:rFonts w:eastAsia="Times New Roman"/>
                <w:lang w:val="en-US"/>
              </w:rPr>
              <w:t xml:space="preserve">How the entry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14:paraId="1F94FFC2" w14:textId="77777777">
        <w:trPr>
          <w:divId w:val="1236624240"/>
          <w:tblCellSpacing w:w="15" w:type="dxa"/>
        </w:trPr>
        <w:tc>
          <w:tcPr>
            <w:tcW w:w="0" w:type="auto"/>
            <w:vAlign w:val="center"/>
            <w:hideMark/>
          </w:tcPr>
          <w:p w14:paraId="4D1AAF4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3C249C6" w14:textId="77777777" w:rsidR="00D67926" w:rsidRDefault="008D6FB8">
            <w:pPr>
              <w:rPr>
                <w:rFonts w:eastAsia="Times New Roman"/>
                <w:lang w:val="en-US"/>
              </w:rPr>
            </w:pPr>
            <w:r>
              <w:rPr>
                <w:rFonts w:eastAsia="Times New Roman"/>
                <w:lang w:val="en-US"/>
              </w:rPr>
              <w:t>Sections are used in various ways, and it must be known in what way it is safe to use the entries in them.</w:t>
            </w:r>
          </w:p>
        </w:tc>
      </w:tr>
      <w:tr w:rsidR="00D67926" w14:paraId="1C0D4BA5" w14:textId="77777777">
        <w:trPr>
          <w:divId w:val="1236624240"/>
          <w:tblCellSpacing w:w="15" w:type="dxa"/>
        </w:trPr>
        <w:tc>
          <w:tcPr>
            <w:tcW w:w="0" w:type="auto"/>
            <w:vAlign w:val="center"/>
            <w:hideMark/>
          </w:tcPr>
          <w:p w14:paraId="32246C4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A59A49F" w14:textId="77777777" w:rsidR="00D67926" w:rsidRDefault="008D6FB8">
            <w:pPr>
              <w:rPr>
                <w:rFonts w:eastAsia="Times New Roman"/>
                <w:lang w:val="en-US"/>
              </w:rPr>
            </w:pPr>
            <w:r>
              <w:rPr>
                <w:rFonts w:eastAsia="Times New Roman"/>
                <w:lang w:val="en-US"/>
              </w:rPr>
              <w:t>The processing mode that applies to this section</w:t>
            </w:r>
          </w:p>
        </w:tc>
      </w:tr>
      <w:tr w:rsidR="00D67926" w14:paraId="418FCEC7" w14:textId="77777777">
        <w:trPr>
          <w:divId w:val="1236624240"/>
          <w:tblCellSpacing w:w="15" w:type="dxa"/>
        </w:trPr>
        <w:tc>
          <w:tcPr>
            <w:tcW w:w="0" w:type="auto"/>
            <w:vAlign w:val="center"/>
            <w:hideMark/>
          </w:tcPr>
          <w:p w14:paraId="451BB14A" w14:textId="77777777" w:rsidR="00D67926" w:rsidRDefault="008D6FB8">
            <w:pPr>
              <w:rPr>
                <w:rFonts w:eastAsia="Times New Roman"/>
                <w:lang w:val="en-US"/>
              </w:rPr>
            </w:pPr>
            <w:r>
              <w:rPr>
                <w:rFonts w:eastAsia="Times New Roman"/>
                <w:b/>
                <w:bCs/>
                <w:lang w:val="en-US"/>
              </w:rPr>
              <w:t>Composition.section.orderedBy</w:t>
            </w:r>
          </w:p>
        </w:tc>
        <w:tc>
          <w:tcPr>
            <w:tcW w:w="0" w:type="auto"/>
            <w:vAlign w:val="center"/>
            <w:hideMark/>
          </w:tcPr>
          <w:p w14:paraId="526D2E23" w14:textId="77777777" w:rsidR="00D67926" w:rsidRDefault="00D67926">
            <w:pPr>
              <w:rPr>
                <w:rFonts w:eastAsia="Times New Roman"/>
                <w:lang w:val="en-US"/>
              </w:rPr>
            </w:pPr>
          </w:p>
        </w:tc>
      </w:tr>
      <w:tr w:rsidR="00D67926" w14:paraId="684A24FB" w14:textId="77777777">
        <w:trPr>
          <w:divId w:val="1236624240"/>
          <w:tblCellSpacing w:w="15" w:type="dxa"/>
        </w:trPr>
        <w:tc>
          <w:tcPr>
            <w:tcW w:w="0" w:type="auto"/>
            <w:vAlign w:val="center"/>
            <w:hideMark/>
          </w:tcPr>
          <w:p w14:paraId="44FC8E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01CE0A" w14:textId="77777777" w:rsidR="00D67926" w:rsidRDefault="008D6FB8">
            <w:pPr>
              <w:rPr>
                <w:rFonts w:eastAsia="Times New Roman"/>
                <w:lang w:val="en-US"/>
              </w:rPr>
            </w:pPr>
            <w:r>
              <w:rPr>
                <w:rFonts w:eastAsia="Times New Roman"/>
                <w:lang w:val="en-US"/>
              </w:rPr>
              <w:t>What order the section entries are in</w:t>
            </w:r>
          </w:p>
        </w:tc>
      </w:tr>
      <w:tr w:rsidR="00D67926" w14:paraId="53B5D4A6" w14:textId="77777777">
        <w:trPr>
          <w:divId w:val="1236624240"/>
          <w:tblCellSpacing w:w="15" w:type="dxa"/>
        </w:trPr>
        <w:tc>
          <w:tcPr>
            <w:tcW w:w="0" w:type="auto"/>
            <w:vAlign w:val="center"/>
            <w:hideMark/>
          </w:tcPr>
          <w:p w14:paraId="7F7998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E53F2F" w14:textId="77777777" w:rsidR="00D67926" w:rsidRDefault="008D6FB8">
            <w:pPr>
              <w:rPr>
                <w:rFonts w:eastAsia="Times New Roman"/>
                <w:lang w:val="en-US"/>
              </w:rPr>
            </w:pPr>
            <w:r>
              <w:rPr>
                <w:rFonts w:eastAsia="Times New Roman"/>
                <w:lang w:val="en-US"/>
              </w:rPr>
              <w:t>What order applies to the items in the section entries.</w:t>
            </w:r>
          </w:p>
        </w:tc>
      </w:tr>
      <w:tr w:rsidR="00D67926" w14:paraId="59BA9F88" w14:textId="77777777">
        <w:trPr>
          <w:divId w:val="1236624240"/>
          <w:tblCellSpacing w:w="15" w:type="dxa"/>
        </w:trPr>
        <w:tc>
          <w:tcPr>
            <w:tcW w:w="0" w:type="auto"/>
            <w:vAlign w:val="center"/>
            <w:hideMark/>
          </w:tcPr>
          <w:p w14:paraId="01ABD7C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88176E2" w14:textId="77777777"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14:paraId="223287B2" w14:textId="77777777">
        <w:trPr>
          <w:divId w:val="1236624240"/>
          <w:tblCellSpacing w:w="15" w:type="dxa"/>
        </w:trPr>
        <w:tc>
          <w:tcPr>
            <w:tcW w:w="0" w:type="auto"/>
            <w:vAlign w:val="center"/>
            <w:hideMark/>
          </w:tcPr>
          <w:p w14:paraId="678716A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7D9E66" w14:textId="77777777"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14:paraId="5816CCD4" w14:textId="77777777">
        <w:trPr>
          <w:divId w:val="1236624240"/>
          <w:tblCellSpacing w:w="15" w:type="dxa"/>
        </w:trPr>
        <w:tc>
          <w:tcPr>
            <w:tcW w:w="0" w:type="auto"/>
            <w:vAlign w:val="center"/>
            <w:hideMark/>
          </w:tcPr>
          <w:p w14:paraId="078C8CF0"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36077B6D" w14:textId="77777777" w:rsidR="00D67926" w:rsidRDefault="008D6FB8">
            <w:pPr>
              <w:rPr>
                <w:rFonts w:eastAsia="Times New Roman"/>
                <w:lang w:val="en-US"/>
              </w:rPr>
            </w:pPr>
            <w:r>
              <w:rPr>
                <w:rFonts w:eastAsia="Times New Roman"/>
                <w:lang w:val="en-US"/>
              </w:rPr>
              <w:t>What order applies to the items in the entry</w:t>
            </w:r>
          </w:p>
        </w:tc>
      </w:tr>
      <w:tr w:rsidR="00D67926" w14:paraId="7BA97449" w14:textId="77777777">
        <w:trPr>
          <w:divId w:val="1236624240"/>
          <w:tblCellSpacing w:w="15" w:type="dxa"/>
        </w:trPr>
        <w:tc>
          <w:tcPr>
            <w:tcW w:w="0" w:type="auto"/>
            <w:vAlign w:val="center"/>
            <w:hideMark/>
          </w:tcPr>
          <w:p w14:paraId="7DBCBEBF" w14:textId="77777777" w:rsidR="00D67926" w:rsidRDefault="008D6FB8">
            <w:pPr>
              <w:rPr>
                <w:rFonts w:eastAsia="Times New Roman"/>
                <w:lang w:val="en-US"/>
              </w:rPr>
            </w:pPr>
            <w:r>
              <w:rPr>
                <w:rFonts w:eastAsia="Times New Roman"/>
                <w:b/>
                <w:bCs/>
                <w:lang w:val="en-US"/>
              </w:rPr>
              <w:t>Composition.section.entry</w:t>
            </w:r>
          </w:p>
        </w:tc>
        <w:tc>
          <w:tcPr>
            <w:tcW w:w="0" w:type="auto"/>
            <w:vAlign w:val="center"/>
            <w:hideMark/>
          </w:tcPr>
          <w:p w14:paraId="4CEEAE81" w14:textId="77777777" w:rsidR="00D67926" w:rsidRDefault="00D67926">
            <w:pPr>
              <w:rPr>
                <w:rFonts w:eastAsia="Times New Roman"/>
                <w:lang w:val="en-US"/>
              </w:rPr>
            </w:pPr>
          </w:p>
        </w:tc>
      </w:tr>
      <w:tr w:rsidR="00D67926" w14:paraId="358BBD09" w14:textId="77777777">
        <w:trPr>
          <w:divId w:val="1236624240"/>
          <w:tblCellSpacing w:w="15" w:type="dxa"/>
        </w:trPr>
        <w:tc>
          <w:tcPr>
            <w:tcW w:w="0" w:type="auto"/>
            <w:vAlign w:val="center"/>
            <w:hideMark/>
          </w:tcPr>
          <w:p w14:paraId="2EDF042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AF8B9C" w14:textId="77777777" w:rsidR="00D67926" w:rsidRDefault="008D6FB8">
            <w:pPr>
              <w:rPr>
                <w:rFonts w:eastAsia="Times New Roman"/>
                <w:lang w:val="en-US"/>
              </w:rPr>
            </w:pPr>
            <w:r>
              <w:rPr>
                <w:rFonts w:eastAsia="Times New Roman"/>
                <w:lang w:val="en-US"/>
              </w:rPr>
              <w:t>A reference to data that supports this section</w:t>
            </w:r>
          </w:p>
        </w:tc>
      </w:tr>
      <w:tr w:rsidR="00D67926" w14:paraId="30D1ECB1" w14:textId="77777777">
        <w:trPr>
          <w:divId w:val="1236624240"/>
          <w:tblCellSpacing w:w="15" w:type="dxa"/>
        </w:trPr>
        <w:tc>
          <w:tcPr>
            <w:tcW w:w="0" w:type="auto"/>
            <w:vAlign w:val="center"/>
            <w:hideMark/>
          </w:tcPr>
          <w:p w14:paraId="4CDFC2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295C97" w14:textId="77777777" w:rsidR="00D67926" w:rsidRDefault="008D6FB8">
            <w:pPr>
              <w:rPr>
                <w:rFonts w:eastAsia="Times New Roman"/>
                <w:lang w:val="en-US"/>
              </w:rPr>
            </w:pPr>
            <w:r>
              <w:rPr>
                <w:rFonts w:eastAsia="Times New Roman"/>
                <w:lang w:val="en-US"/>
              </w:rPr>
              <w:t>A reference to the actual resource from which the narrative in the section is derived.</w:t>
            </w:r>
          </w:p>
        </w:tc>
      </w:tr>
      <w:tr w:rsidR="00D67926" w14:paraId="4B10DD4D" w14:textId="77777777">
        <w:trPr>
          <w:divId w:val="1236624240"/>
          <w:tblCellSpacing w:w="15" w:type="dxa"/>
        </w:trPr>
        <w:tc>
          <w:tcPr>
            <w:tcW w:w="0" w:type="auto"/>
            <w:vAlign w:val="center"/>
            <w:hideMark/>
          </w:tcPr>
          <w:p w14:paraId="007201F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C32FE3" w14:textId="77777777" w:rsidR="00D67926" w:rsidRDefault="008D6FB8">
            <w:pPr>
              <w:rPr>
                <w:rFonts w:eastAsia="Times New Roman"/>
                <w:lang w:val="en-US"/>
              </w:rPr>
            </w:pPr>
            <w:r>
              <w:rPr>
                <w:rFonts w:eastAsia="Times New Roman"/>
                <w:lang w:val="en-US"/>
              </w:rPr>
              <w:t>If there are no entries in the list, an emptyReason SHOULD be provided.</w:t>
            </w:r>
          </w:p>
        </w:tc>
      </w:tr>
      <w:tr w:rsidR="00D67926" w14:paraId="43F32A23" w14:textId="77777777">
        <w:trPr>
          <w:divId w:val="1236624240"/>
          <w:tblCellSpacing w:w="15" w:type="dxa"/>
        </w:trPr>
        <w:tc>
          <w:tcPr>
            <w:tcW w:w="0" w:type="auto"/>
            <w:vAlign w:val="center"/>
            <w:hideMark/>
          </w:tcPr>
          <w:p w14:paraId="61069D0A" w14:textId="77777777" w:rsidR="00D67926" w:rsidRDefault="008D6FB8">
            <w:pPr>
              <w:rPr>
                <w:rFonts w:eastAsia="Times New Roman"/>
                <w:lang w:val="en-US"/>
              </w:rPr>
            </w:pPr>
            <w:r>
              <w:rPr>
                <w:rFonts w:eastAsia="Times New Roman"/>
                <w:b/>
                <w:bCs/>
                <w:lang w:val="en-US"/>
              </w:rPr>
              <w:t>Composition.section.emptyReason</w:t>
            </w:r>
          </w:p>
        </w:tc>
        <w:tc>
          <w:tcPr>
            <w:tcW w:w="0" w:type="auto"/>
            <w:vAlign w:val="center"/>
            <w:hideMark/>
          </w:tcPr>
          <w:p w14:paraId="55C3647E" w14:textId="77777777" w:rsidR="00D67926" w:rsidRDefault="00D67926">
            <w:pPr>
              <w:rPr>
                <w:rFonts w:eastAsia="Times New Roman"/>
                <w:lang w:val="en-US"/>
              </w:rPr>
            </w:pPr>
          </w:p>
        </w:tc>
      </w:tr>
      <w:tr w:rsidR="00D67926" w14:paraId="580D1972" w14:textId="77777777">
        <w:trPr>
          <w:divId w:val="1236624240"/>
          <w:tblCellSpacing w:w="15" w:type="dxa"/>
        </w:trPr>
        <w:tc>
          <w:tcPr>
            <w:tcW w:w="0" w:type="auto"/>
            <w:vAlign w:val="center"/>
            <w:hideMark/>
          </w:tcPr>
          <w:p w14:paraId="62A45DE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B42570" w14:textId="77777777" w:rsidR="00D67926" w:rsidRDefault="008D6FB8">
            <w:pPr>
              <w:rPr>
                <w:rFonts w:eastAsia="Times New Roman"/>
                <w:lang w:val="en-US"/>
              </w:rPr>
            </w:pPr>
            <w:r>
              <w:rPr>
                <w:rFonts w:eastAsia="Times New Roman"/>
                <w:lang w:val="en-US"/>
              </w:rPr>
              <w:t>Why the section is empty</w:t>
            </w:r>
          </w:p>
        </w:tc>
      </w:tr>
      <w:tr w:rsidR="00D67926" w14:paraId="3681D542" w14:textId="77777777">
        <w:trPr>
          <w:divId w:val="1236624240"/>
          <w:tblCellSpacing w:w="15" w:type="dxa"/>
        </w:trPr>
        <w:tc>
          <w:tcPr>
            <w:tcW w:w="0" w:type="auto"/>
            <w:vAlign w:val="center"/>
            <w:hideMark/>
          </w:tcPr>
          <w:p w14:paraId="099609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F73A3B" w14:textId="77777777" w:rsidR="00D67926" w:rsidRDefault="008D6FB8">
            <w:pPr>
              <w:rPr>
                <w:rFonts w:eastAsia="Times New Roman"/>
                <w:lang w:val="en-US"/>
              </w:rPr>
            </w:pPr>
            <w:r>
              <w:rPr>
                <w:rFonts w:eastAsia="Times New Roman"/>
                <w:lang w:val="en-US"/>
              </w:rPr>
              <w:t>If the section is empty, why the list is empty. An empty section typically has some text explaining the empty reason.</w:t>
            </w:r>
          </w:p>
        </w:tc>
      </w:tr>
      <w:tr w:rsidR="00D67926" w14:paraId="1981ECA2" w14:textId="77777777">
        <w:trPr>
          <w:divId w:val="1236624240"/>
          <w:tblCellSpacing w:w="15" w:type="dxa"/>
        </w:trPr>
        <w:tc>
          <w:tcPr>
            <w:tcW w:w="0" w:type="auto"/>
            <w:vAlign w:val="center"/>
            <w:hideMark/>
          </w:tcPr>
          <w:p w14:paraId="2DDF071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01ED298" w14:textId="77777777" w:rsidR="00D67926" w:rsidRDefault="008D6FB8">
            <w:pPr>
              <w:rPr>
                <w:rFonts w:eastAsia="Times New Roman"/>
                <w:lang w:val="en-US"/>
              </w:rPr>
            </w:pPr>
            <w:r>
              <w:rPr>
                <w:rFonts w:eastAsia="Times New Roman"/>
                <w:lang w:val="en-US"/>
              </w:rPr>
              <w:t xml:space="preserve">The various reasons for an empty section make a significant interpretation to its interpretation. Note that this code is for use when the entire section content has been suppressed, and not for when individual items are omitted - implementers may consider using a text note or a flag on an entry in these cases. </w:t>
            </w:r>
          </w:p>
        </w:tc>
      </w:tr>
      <w:tr w:rsidR="00D67926" w14:paraId="0BFA1F28" w14:textId="77777777">
        <w:trPr>
          <w:divId w:val="1236624240"/>
          <w:tblCellSpacing w:w="15" w:type="dxa"/>
        </w:trPr>
        <w:tc>
          <w:tcPr>
            <w:tcW w:w="0" w:type="auto"/>
            <w:vAlign w:val="center"/>
            <w:hideMark/>
          </w:tcPr>
          <w:p w14:paraId="285FCD6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E57DE5A" w14:textId="77777777"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14:paraId="524459D8" w14:textId="77777777">
        <w:trPr>
          <w:divId w:val="1236624240"/>
          <w:tblCellSpacing w:w="15" w:type="dxa"/>
        </w:trPr>
        <w:tc>
          <w:tcPr>
            <w:tcW w:w="0" w:type="auto"/>
            <w:vAlign w:val="center"/>
            <w:hideMark/>
          </w:tcPr>
          <w:p w14:paraId="1589E9C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D9F2CC" w14:textId="77777777" w:rsidR="00D67926" w:rsidRDefault="008D6FB8">
            <w:pPr>
              <w:rPr>
                <w:rFonts w:eastAsia="Times New Roman"/>
                <w:lang w:val="en-US"/>
              </w:rPr>
            </w:pPr>
            <w:r>
              <w:rPr>
                <w:rFonts w:eastAsia="Times New Roman"/>
                <w:lang w:val="en-US"/>
              </w:rPr>
              <w:t>If a section is empty, why it is empty</w:t>
            </w:r>
          </w:p>
        </w:tc>
      </w:tr>
      <w:tr w:rsidR="00D67926" w14:paraId="3B720BE4" w14:textId="77777777">
        <w:trPr>
          <w:divId w:val="1236624240"/>
          <w:tblCellSpacing w:w="15" w:type="dxa"/>
        </w:trPr>
        <w:tc>
          <w:tcPr>
            <w:tcW w:w="0" w:type="auto"/>
            <w:vAlign w:val="center"/>
            <w:hideMark/>
          </w:tcPr>
          <w:p w14:paraId="2337963A" w14:textId="77777777" w:rsidR="00D67926" w:rsidRDefault="008D6FB8">
            <w:pPr>
              <w:rPr>
                <w:rFonts w:eastAsia="Times New Roman"/>
                <w:lang w:val="en-US"/>
              </w:rPr>
            </w:pPr>
            <w:r>
              <w:rPr>
                <w:rFonts w:eastAsia="Times New Roman"/>
                <w:b/>
                <w:bCs/>
                <w:lang w:val="en-US"/>
              </w:rPr>
              <w:t>Composition.section.section</w:t>
            </w:r>
          </w:p>
        </w:tc>
        <w:tc>
          <w:tcPr>
            <w:tcW w:w="0" w:type="auto"/>
            <w:vAlign w:val="center"/>
            <w:hideMark/>
          </w:tcPr>
          <w:p w14:paraId="268AF1FC" w14:textId="77777777" w:rsidR="00D67926" w:rsidRDefault="00D67926">
            <w:pPr>
              <w:rPr>
                <w:rFonts w:eastAsia="Times New Roman"/>
                <w:lang w:val="en-US"/>
              </w:rPr>
            </w:pPr>
          </w:p>
        </w:tc>
      </w:tr>
      <w:tr w:rsidR="00D67926" w14:paraId="05CAE503" w14:textId="77777777">
        <w:trPr>
          <w:divId w:val="1236624240"/>
          <w:tblCellSpacing w:w="15" w:type="dxa"/>
        </w:trPr>
        <w:tc>
          <w:tcPr>
            <w:tcW w:w="0" w:type="auto"/>
            <w:vAlign w:val="center"/>
            <w:hideMark/>
          </w:tcPr>
          <w:p w14:paraId="213EFE4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AD921C" w14:textId="77777777" w:rsidR="00D67926" w:rsidRDefault="008D6FB8">
            <w:pPr>
              <w:rPr>
                <w:rFonts w:eastAsia="Times New Roman"/>
                <w:lang w:val="en-US"/>
              </w:rPr>
            </w:pPr>
            <w:r>
              <w:rPr>
                <w:rFonts w:eastAsia="Times New Roman"/>
                <w:lang w:val="en-US"/>
              </w:rPr>
              <w:t>Nested Section</w:t>
            </w:r>
          </w:p>
        </w:tc>
      </w:tr>
      <w:tr w:rsidR="00D67926" w14:paraId="77DB1D0C" w14:textId="77777777">
        <w:trPr>
          <w:divId w:val="1236624240"/>
          <w:tblCellSpacing w:w="15" w:type="dxa"/>
        </w:trPr>
        <w:tc>
          <w:tcPr>
            <w:tcW w:w="0" w:type="auto"/>
            <w:vAlign w:val="center"/>
            <w:hideMark/>
          </w:tcPr>
          <w:p w14:paraId="53C057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E387BD" w14:textId="77777777" w:rsidR="00D67926" w:rsidRDefault="008D6FB8">
            <w:pPr>
              <w:rPr>
                <w:rFonts w:eastAsia="Times New Roman"/>
                <w:lang w:val="en-US"/>
              </w:rPr>
            </w:pPr>
            <w:r>
              <w:rPr>
                <w:rFonts w:eastAsia="Times New Roman"/>
                <w:lang w:val="en-US"/>
              </w:rPr>
              <w:t>A nested sub-section within this section.</w:t>
            </w:r>
          </w:p>
        </w:tc>
      </w:tr>
      <w:tr w:rsidR="00D67926" w14:paraId="23199965" w14:textId="77777777">
        <w:trPr>
          <w:divId w:val="1236624240"/>
          <w:tblCellSpacing w:w="15" w:type="dxa"/>
        </w:trPr>
        <w:tc>
          <w:tcPr>
            <w:tcW w:w="0" w:type="auto"/>
            <w:vAlign w:val="center"/>
            <w:hideMark/>
          </w:tcPr>
          <w:p w14:paraId="2BF648D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549D0C" w14:textId="77777777" w:rsidR="00D67926" w:rsidRDefault="008D6FB8">
            <w:pPr>
              <w:rPr>
                <w:rFonts w:eastAsia="Times New Roman"/>
                <w:lang w:val="en-US"/>
              </w:rPr>
            </w:pPr>
            <w:r>
              <w:rPr>
                <w:rFonts w:eastAsia="Times New Roman"/>
                <w:lang w:val="en-US"/>
              </w:rPr>
              <w:t>Nested sections are primarily used to help human readers navigate to particular portions of the document.</w:t>
            </w:r>
          </w:p>
        </w:tc>
      </w:tr>
    </w:tbl>
    <w:p w14:paraId="281E8ED6" w14:textId="77777777" w:rsidR="00D67926" w:rsidRDefault="008D6FB8">
      <w:pPr>
        <w:pStyle w:val="Heading2"/>
        <w:divId w:val="1236624240"/>
        <w:rPr>
          <w:rFonts w:eastAsia="Times New Roman"/>
          <w:lang w:val="en-US"/>
        </w:rPr>
      </w:pPr>
      <w:r>
        <w:rPr>
          <w:rFonts w:eastAsia="Times New Roman"/>
          <w:lang w:val="en-US"/>
        </w:rPr>
        <w:t>http://hl7.org/fhir/StructureDefinition/DocumentManifest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539"/>
      </w:tblGrid>
      <w:tr w:rsidR="00D67926" w14:paraId="5CD50BF5" w14:textId="77777777">
        <w:trPr>
          <w:divId w:val="1236624240"/>
          <w:tblCellSpacing w:w="15" w:type="dxa"/>
        </w:trPr>
        <w:tc>
          <w:tcPr>
            <w:tcW w:w="0" w:type="auto"/>
            <w:vAlign w:val="center"/>
            <w:hideMark/>
          </w:tcPr>
          <w:p w14:paraId="375A64BC" w14:textId="77777777" w:rsidR="00D67926" w:rsidRDefault="008D6FB8">
            <w:pPr>
              <w:rPr>
                <w:rFonts w:eastAsia="Times New Roman"/>
                <w:lang w:val="en-US"/>
              </w:rPr>
            </w:pPr>
            <w:r>
              <w:rPr>
                <w:rFonts w:eastAsia="Times New Roman"/>
                <w:b/>
                <w:bCs/>
                <w:lang w:val="en-US"/>
              </w:rPr>
              <w:t>DocumentManifest</w:t>
            </w:r>
          </w:p>
        </w:tc>
        <w:tc>
          <w:tcPr>
            <w:tcW w:w="0" w:type="auto"/>
            <w:vAlign w:val="center"/>
            <w:hideMark/>
          </w:tcPr>
          <w:p w14:paraId="21D75498" w14:textId="77777777" w:rsidR="00D67926" w:rsidRDefault="008D6FB8">
            <w:pPr>
              <w:rPr>
                <w:rFonts w:eastAsia="Times New Roman"/>
                <w:lang w:val="en-US"/>
              </w:rPr>
            </w:pPr>
            <w:r>
              <w:rPr>
                <w:rFonts w:eastAsia="Times New Roman"/>
                <w:lang w:val="en-US"/>
              </w:rPr>
              <w:t>Document Manifest</w:t>
            </w:r>
          </w:p>
        </w:tc>
      </w:tr>
      <w:tr w:rsidR="00D67926" w14:paraId="19CAB91E" w14:textId="77777777">
        <w:trPr>
          <w:divId w:val="1236624240"/>
          <w:tblCellSpacing w:w="15" w:type="dxa"/>
        </w:trPr>
        <w:tc>
          <w:tcPr>
            <w:tcW w:w="0" w:type="auto"/>
            <w:vAlign w:val="center"/>
            <w:hideMark/>
          </w:tcPr>
          <w:p w14:paraId="74388D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972748" w14:textId="77777777" w:rsidR="00D67926" w:rsidRDefault="008D6FB8">
            <w:pPr>
              <w:rPr>
                <w:rFonts w:eastAsia="Times New Roman"/>
                <w:lang w:val="en-US"/>
              </w:rPr>
            </w:pPr>
            <w:r>
              <w:rPr>
                <w:rFonts w:eastAsia="Times New Roman"/>
                <w:lang w:val="en-US"/>
              </w:rPr>
              <w:t>A manifest that defines a set of documents</w:t>
            </w:r>
          </w:p>
        </w:tc>
      </w:tr>
      <w:tr w:rsidR="00D67926" w14:paraId="15FC0360" w14:textId="77777777">
        <w:trPr>
          <w:divId w:val="1236624240"/>
          <w:tblCellSpacing w:w="15" w:type="dxa"/>
        </w:trPr>
        <w:tc>
          <w:tcPr>
            <w:tcW w:w="0" w:type="auto"/>
            <w:vAlign w:val="center"/>
            <w:hideMark/>
          </w:tcPr>
          <w:p w14:paraId="112C84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D38E03" w14:textId="77777777" w:rsidR="00D67926" w:rsidRDefault="008D6FB8">
            <w:pPr>
              <w:rPr>
                <w:rFonts w:eastAsia="Times New Roman"/>
                <w:lang w:val="en-US"/>
              </w:rPr>
            </w:pPr>
            <w:r>
              <w:rPr>
                <w:rFonts w:eastAsia="Times New Roman"/>
                <w:lang w:val="en-US"/>
              </w:rPr>
              <w:t>A manifest that defines a set of documents.</w:t>
            </w:r>
          </w:p>
        </w:tc>
      </w:tr>
      <w:tr w:rsidR="00D67926" w14:paraId="53A0420C" w14:textId="77777777">
        <w:trPr>
          <w:divId w:val="1236624240"/>
          <w:tblCellSpacing w:w="15" w:type="dxa"/>
        </w:trPr>
        <w:tc>
          <w:tcPr>
            <w:tcW w:w="0" w:type="auto"/>
            <w:vAlign w:val="center"/>
            <w:hideMark/>
          </w:tcPr>
          <w:p w14:paraId="001A3E24" w14:textId="77777777" w:rsidR="00D67926" w:rsidRDefault="008D6FB8">
            <w:pPr>
              <w:rPr>
                <w:rFonts w:eastAsia="Times New Roman"/>
                <w:lang w:val="en-US"/>
              </w:rPr>
            </w:pPr>
            <w:r>
              <w:rPr>
                <w:rFonts w:eastAsia="Times New Roman"/>
                <w:b/>
                <w:bCs/>
                <w:lang w:val="en-US"/>
              </w:rPr>
              <w:t>DocumentManifest.masterIdentifier</w:t>
            </w:r>
          </w:p>
        </w:tc>
        <w:tc>
          <w:tcPr>
            <w:tcW w:w="0" w:type="auto"/>
            <w:vAlign w:val="center"/>
            <w:hideMark/>
          </w:tcPr>
          <w:p w14:paraId="09CE8A67" w14:textId="77777777" w:rsidR="00D67926" w:rsidRDefault="00D67926">
            <w:pPr>
              <w:rPr>
                <w:rFonts w:eastAsia="Times New Roman"/>
                <w:lang w:val="en-US"/>
              </w:rPr>
            </w:pPr>
          </w:p>
        </w:tc>
      </w:tr>
      <w:tr w:rsidR="00D67926" w14:paraId="5C921E30" w14:textId="77777777">
        <w:trPr>
          <w:divId w:val="1236624240"/>
          <w:tblCellSpacing w:w="15" w:type="dxa"/>
        </w:trPr>
        <w:tc>
          <w:tcPr>
            <w:tcW w:w="0" w:type="auto"/>
            <w:vAlign w:val="center"/>
            <w:hideMark/>
          </w:tcPr>
          <w:p w14:paraId="4612AA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1688FC" w14:textId="77777777" w:rsidR="00D67926" w:rsidRDefault="008D6FB8">
            <w:pPr>
              <w:rPr>
                <w:rFonts w:eastAsia="Times New Roman"/>
                <w:lang w:val="en-US"/>
              </w:rPr>
            </w:pPr>
            <w:r>
              <w:rPr>
                <w:rFonts w:eastAsia="Times New Roman"/>
                <w:lang w:val="en-US"/>
              </w:rPr>
              <w:t>Unique Identifier for the set of documents</w:t>
            </w:r>
          </w:p>
        </w:tc>
      </w:tr>
      <w:tr w:rsidR="00D67926" w14:paraId="118161A7" w14:textId="77777777">
        <w:trPr>
          <w:divId w:val="1236624240"/>
          <w:tblCellSpacing w:w="15" w:type="dxa"/>
        </w:trPr>
        <w:tc>
          <w:tcPr>
            <w:tcW w:w="0" w:type="auto"/>
            <w:vAlign w:val="center"/>
            <w:hideMark/>
          </w:tcPr>
          <w:p w14:paraId="6C9CED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5CC86A" w14:textId="77777777" w:rsidR="00D67926" w:rsidRDefault="008D6FB8">
            <w:pPr>
              <w:rPr>
                <w:rFonts w:eastAsia="Times New Roman"/>
                <w:lang w:val="en-US"/>
              </w:rPr>
            </w:pPr>
            <w:r>
              <w:rPr>
                <w:rFonts w:eastAsia="Times New Roman"/>
                <w:lang w:val="en-US"/>
              </w:rPr>
              <w:t>A single identifier that uniquely identifies this manifest. Principally used to refer to the manifest in non-FHIR contexts.</w:t>
            </w:r>
          </w:p>
        </w:tc>
      </w:tr>
      <w:tr w:rsidR="00D67926" w14:paraId="2EB9720A" w14:textId="77777777">
        <w:trPr>
          <w:divId w:val="1236624240"/>
          <w:tblCellSpacing w:w="15" w:type="dxa"/>
        </w:trPr>
        <w:tc>
          <w:tcPr>
            <w:tcW w:w="0" w:type="auto"/>
            <w:vAlign w:val="center"/>
            <w:hideMark/>
          </w:tcPr>
          <w:p w14:paraId="2B8C00A9" w14:textId="77777777" w:rsidR="00D67926" w:rsidRDefault="008D6FB8">
            <w:pPr>
              <w:rPr>
                <w:rFonts w:eastAsia="Times New Roman"/>
                <w:lang w:val="en-US"/>
              </w:rPr>
            </w:pPr>
            <w:r>
              <w:rPr>
                <w:rFonts w:eastAsia="Times New Roman"/>
                <w:b/>
                <w:bCs/>
                <w:lang w:val="en-US"/>
              </w:rPr>
              <w:t>DocumentManifest.identifier</w:t>
            </w:r>
          </w:p>
        </w:tc>
        <w:tc>
          <w:tcPr>
            <w:tcW w:w="0" w:type="auto"/>
            <w:vAlign w:val="center"/>
            <w:hideMark/>
          </w:tcPr>
          <w:p w14:paraId="350227B1" w14:textId="77777777" w:rsidR="00D67926" w:rsidRDefault="00D67926">
            <w:pPr>
              <w:rPr>
                <w:rFonts w:eastAsia="Times New Roman"/>
                <w:lang w:val="en-US"/>
              </w:rPr>
            </w:pPr>
          </w:p>
        </w:tc>
      </w:tr>
      <w:tr w:rsidR="00D67926" w14:paraId="42501F60" w14:textId="77777777">
        <w:trPr>
          <w:divId w:val="1236624240"/>
          <w:tblCellSpacing w:w="15" w:type="dxa"/>
        </w:trPr>
        <w:tc>
          <w:tcPr>
            <w:tcW w:w="0" w:type="auto"/>
            <w:vAlign w:val="center"/>
            <w:hideMark/>
          </w:tcPr>
          <w:p w14:paraId="1B58C1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F3CEC5" w14:textId="77777777" w:rsidR="00D67926" w:rsidRDefault="008D6FB8">
            <w:pPr>
              <w:rPr>
                <w:rFonts w:eastAsia="Times New Roman"/>
                <w:lang w:val="en-US"/>
              </w:rPr>
            </w:pPr>
            <w:r>
              <w:rPr>
                <w:rFonts w:eastAsia="Times New Roman"/>
                <w:lang w:val="en-US"/>
              </w:rPr>
              <w:t>Other identifiers for the manifest</w:t>
            </w:r>
          </w:p>
        </w:tc>
      </w:tr>
      <w:tr w:rsidR="00D67926" w14:paraId="668B6B04" w14:textId="77777777">
        <w:trPr>
          <w:divId w:val="1236624240"/>
          <w:tblCellSpacing w:w="15" w:type="dxa"/>
        </w:trPr>
        <w:tc>
          <w:tcPr>
            <w:tcW w:w="0" w:type="auto"/>
            <w:vAlign w:val="center"/>
            <w:hideMark/>
          </w:tcPr>
          <w:p w14:paraId="16D08E7A"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9F6A7AD" w14:textId="77777777" w:rsidR="00D67926" w:rsidRDefault="008D6FB8">
            <w:pPr>
              <w:rPr>
                <w:rFonts w:eastAsia="Times New Roman"/>
                <w:lang w:val="en-US"/>
              </w:rPr>
            </w:pPr>
            <w:r>
              <w:rPr>
                <w:rFonts w:eastAsia="Times New Roman"/>
                <w:lang w:val="en-US"/>
              </w:rPr>
              <w:t>Other identifiers associated with the document manifest, including version independent identifiers.</w:t>
            </w:r>
          </w:p>
        </w:tc>
      </w:tr>
      <w:tr w:rsidR="00D67926" w14:paraId="164011FF" w14:textId="77777777">
        <w:trPr>
          <w:divId w:val="1236624240"/>
          <w:tblCellSpacing w:w="15" w:type="dxa"/>
        </w:trPr>
        <w:tc>
          <w:tcPr>
            <w:tcW w:w="0" w:type="auto"/>
            <w:vAlign w:val="center"/>
            <w:hideMark/>
          </w:tcPr>
          <w:p w14:paraId="0D956A1F" w14:textId="77777777" w:rsidR="00D67926" w:rsidRDefault="008D6FB8">
            <w:pPr>
              <w:rPr>
                <w:rFonts w:eastAsia="Times New Roman"/>
                <w:lang w:val="en-US"/>
              </w:rPr>
            </w:pPr>
            <w:r>
              <w:rPr>
                <w:rFonts w:eastAsia="Times New Roman"/>
                <w:b/>
                <w:bCs/>
                <w:lang w:val="en-US"/>
              </w:rPr>
              <w:t>DocumentManifest.subject</w:t>
            </w:r>
          </w:p>
        </w:tc>
        <w:tc>
          <w:tcPr>
            <w:tcW w:w="0" w:type="auto"/>
            <w:vAlign w:val="center"/>
            <w:hideMark/>
          </w:tcPr>
          <w:p w14:paraId="3814EFCB" w14:textId="77777777" w:rsidR="00D67926" w:rsidRDefault="00D67926">
            <w:pPr>
              <w:rPr>
                <w:rFonts w:eastAsia="Times New Roman"/>
                <w:lang w:val="en-US"/>
              </w:rPr>
            </w:pPr>
          </w:p>
        </w:tc>
      </w:tr>
      <w:tr w:rsidR="00D67926" w14:paraId="020954B1" w14:textId="77777777">
        <w:trPr>
          <w:divId w:val="1236624240"/>
          <w:tblCellSpacing w:w="15" w:type="dxa"/>
        </w:trPr>
        <w:tc>
          <w:tcPr>
            <w:tcW w:w="0" w:type="auto"/>
            <w:vAlign w:val="center"/>
            <w:hideMark/>
          </w:tcPr>
          <w:p w14:paraId="32FF0F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043244" w14:textId="77777777" w:rsidR="00D67926" w:rsidRDefault="008D6FB8">
            <w:pPr>
              <w:rPr>
                <w:rFonts w:eastAsia="Times New Roman"/>
                <w:lang w:val="en-US"/>
              </w:rPr>
            </w:pPr>
            <w:r>
              <w:rPr>
                <w:rFonts w:eastAsia="Times New Roman"/>
                <w:lang w:val="en-US"/>
              </w:rPr>
              <w:t>The subject of the set of documents</w:t>
            </w:r>
          </w:p>
        </w:tc>
      </w:tr>
      <w:tr w:rsidR="00D67926" w14:paraId="6ADB584D" w14:textId="77777777">
        <w:trPr>
          <w:divId w:val="1236624240"/>
          <w:tblCellSpacing w:w="15" w:type="dxa"/>
        </w:trPr>
        <w:tc>
          <w:tcPr>
            <w:tcW w:w="0" w:type="auto"/>
            <w:vAlign w:val="center"/>
            <w:hideMark/>
          </w:tcPr>
          <w:p w14:paraId="3B02B2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8DE01B" w14:textId="77777777" w:rsidR="00D67926" w:rsidRDefault="008D6FB8">
            <w:pPr>
              <w:rPr>
                <w:rFonts w:eastAsia="Times New Roman"/>
                <w:lang w:val="en-US"/>
              </w:rPr>
            </w:pPr>
            <w:r>
              <w:rPr>
                <w:rFonts w:eastAsia="Times New Roman"/>
                <w:lang w:val="en-US"/>
              </w:rPr>
              <w:t xml:space="preserve">Who or what the set of documents is about. The documents can be about a person, (patient or healthcare practitioner), a device (i.e. machine) or even a group of subjects (such as a document about a herd of farm animals, or a set of patients that share a common exposure). If the documents cross more than one subject, then more than one subject is allowed here (unusual use case). </w:t>
            </w:r>
          </w:p>
        </w:tc>
      </w:tr>
      <w:tr w:rsidR="00D67926" w14:paraId="1FEE2A47" w14:textId="77777777">
        <w:trPr>
          <w:divId w:val="1236624240"/>
          <w:tblCellSpacing w:w="15" w:type="dxa"/>
        </w:trPr>
        <w:tc>
          <w:tcPr>
            <w:tcW w:w="0" w:type="auto"/>
            <w:vAlign w:val="center"/>
            <w:hideMark/>
          </w:tcPr>
          <w:p w14:paraId="7BD782C5" w14:textId="77777777" w:rsidR="00D67926" w:rsidRDefault="008D6FB8">
            <w:pPr>
              <w:rPr>
                <w:rFonts w:eastAsia="Times New Roman"/>
                <w:lang w:val="en-US"/>
              </w:rPr>
            </w:pPr>
            <w:r>
              <w:rPr>
                <w:rFonts w:eastAsia="Times New Roman"/>
                <w:b/>
                <w:bCs/>
                <w:lang w:val="en-US"/>
              </w:rPr>
              <w:t>DocumentManifest.recipient</w:t>
            </w:r>
          </w:p>
        </w:tc>
        <w:tc>
          <w:tcPr>
            <w:tcW w:w="0" w:type="auto"/>
            <w:vAlign w:val="center"/>
            <w:hideMark/>
          </w:tcPr>
          <w:p w14:paraId="15C0C910" w14:textId="77777777" w:rsidR="00D67926" w:rsidRDefault="00D67926">
            <w:pPr>
              <w:rPr>
                <w:rFonts w:eastAsia="Times New Roman"/>
                <w:lang w:val="en-US"/>
              </w:rPr>
            </w:pPr>
          </w:p>
        </w:tc>
      </w:tr>
      <w:tr w:rsidR="00D67926" w14:paraId="7C2DC37C" w14:textId="77777777">
        <w:trPr>
          <w:divId w:val="1236624240"/>
          <w:tblCellSpacing w:w="15" w:type="dxa"/>
        </w:trPr>
        <w:tc>
          <w:tcPr>
            <w:tcW w:w="0" w:type="auto"/>
            <w:vAlign w:val="center"/>
            <w:hideMark/>
          </w:tcPr>
          <w:p w14:paraId="0ED8B9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5F257C" w14:textId="77777777" w:rsidR="00D67926" w:rsidRDefault="008D6FB8">
            <w:pPr>
              <w:rPr>
                <w:rFonts w:eastAsia="Times New Roman"/>
                <w:lang w:val="en-US"/>
              </w:rPr>
            </w:pPr>
            <w:r>
              <w:rPr>
                <w:rFonts w:eastAsia="Times New Roman"/>
                <w:lang w:val="en-US"/>
              </w:rPr>
              <w:t>Intended to get notified about this set of documents</w:t>
            </w:r>
          </w:p>
        </w:tc>
      </w:tr>
      <w:tr w:rsidR="00D67926" w14:paraId="641D160E" w14:textId="77777777">
        <w:trPr>
          <w:divId w:val="1236624240"/>
          <w:tblCellSpacing w:w="15" w:type="dxa"/>
        </w:trPr>
        <w:tc>
          <w:tcPr>
            <w:tcW w:w="0" w:type="auto"/>
            <w:vAlign w:val="center"/>
            <w:hideMark/>
          </w:tcPr>
          <w:p w14:paraId="02B16A2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42289E" w14:textId="77777777" w:rsidR="00D67926" w:rsidRDefault="008D6FB8">
            <w:pPr>
              <w:rPr>
                <w:rFonts w:eastAsia="Times New Roman"/>
                <w:lang w:val="en-US"/>
              </w:rPr>
            </w:pPr>
            <w:r>
              <w:rPr>
                <w:rFonts w:eastAsia="Times New Roman"/>
                <w:lang w:val="en-US"/>
              </w:rPr>
              <w:t>A patient, practitioner, or organization for which this set of documents is intended.</w:t>
            </w:r>
          </w:p>
        </w:tc>
      </w:tr>
      <w:tr w:rsidR="00D67926" w14:paraId="42C51891" w14:textId="77777777">
        <w:trPr>
          <w:divId w:val="1236624240"/>
          <w:tblCellSpacing w:w="15" w:type="dxa"/>
        </w:trPr>
        <w:tc>
          <w:tcPr>
            <w:tcW w:w="0" w:type="auto"/>
            <w:vAlign w:val="center"/>
            <w:hideMark/>
          </w:tcPr>
          <w:p w14:paraId="4AE4142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E588FD" w14:textId="77777777" w:rsidR="00D67926" w:rsidRDefault="008D6FB8">
            <w:pPr>
              <w:rPr>
                <w:rFonts w:eastAsia="Times New Roman"/>
                <w:lang w:val="en-US"/>
              </w:rPr>
            </w:pPr>
            <w:r>
              <w:rPr>
                <w:rFonts w:eastAsia="Times New Roman"/>
                <w:lang w:val="en-US"/>
              </w:rPr>
              <w:t xml:space="preserve">How the recipient receives the document set or is notified of it is up to the implementation. This element is just a statement of intent. If the recipient is a person, and itâ€™s not known whether the person is a patient or a practitioner, RelatedPerson would be the default choice. </w:t>
            </w:r>
          </w:p>
        </w:tc>
      </w:tr>
      <w:tr w:rsidR="00D67926" w14:paraId="7124E270" w14:textId="77777777">
        <w:trPr>
          <w:divId w:val="1236624240"/>
          <w:tblCellSpacing w:w="15" w:type="dxa"/>
        </w:trPr>
        <w:tc>
          <w:tcPr>
            <w:tcW w:w="0" w:type="auto"/>
            <w:vAlign w:val="center"/>
            <w:hideMark/>
          </w:tcPr>
          <w:p w14:paraId="1E4C5788" w14:textId="77777777" w:rsidR="00D67926" w:rsidRDefault="008D6FB8">
            <w:pPr>
              <w:rPr>
                <w:rFonts w:eastAsia="Times New Roman"/>
                <w:lang w:val="en-US"/>
              </w:rPr>
            </w:pPr>
            <w:r>
              <w:rPr>
                <w:rFonts w:eastAsia="Times New Roman"/>
                <w:b/>
                <w:bCs/>
                <w:lang w:val="en-US"/>
              </w:rPr>
              <w:t>DocumentManifest.type</w:t>
            </w:r>
          </w:p>
        </w:tc>
        <w:tc>
          <w:tcPr>
            <w:tcW w:w="0" w:type="auto"/>
            <w:vAlign w:val="center"/>
            <w:hideMark/>
          </w:tcPr>
          <w:p w14:paraId="71C6C29D" w14:textId="77777777" w:rsidR="00D67926" w:rsidRDefault="00D67926">
            <w:pPr>
              <w:rPr>
                <w:rFonts w:eastAsia="Times New Roman"/>
                <w:lang w:val="en-US"/>
              </w:rPr>
            </w:pPr>
          </w:p>
        </w:tc>
      </w:tr>
      <w:tr w:rsidR="00D67926" w14:paraId="0AA30654" w14:textId="77777777">
        <w:trPr>
          <w:divId w:val="1236624240"/>
          <w:tblCellSpacing w:w="15" w:type="dxa"/>
        </w:trPr>
        <w:tc>
          <w:tcPr>
            <w:tcW w:w="0" w:type="auto"/>
            <w:vAlign w:val="center"/>
            <w:hideMark/>
          </w:tcPr>
          <w:p w14:paraId="2F0FE7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438DC9" w14:textId="77777777" w:rsidR="00D67926" w:rsidRDefault="008D6FB8">
            <w:pPr>
              <w:rPr>
                <w:rFonts w:eastAsia="Times New Roman"/>
                <w:lang w:val="en-US"/>
              </w:rPr>
            </w:pPr>
            <w:r>
              <w:rPr>
                <w:rFonts w:eastAsia="Times New Roman"/>
                <w:lang w:val="en-US"/>
              </w:rPr>
              <w:t>What kind of document set this is</w:t>
            </w:r>
          </w:p>
        </w:tc>
      </w:tr>
      <w:tr w:rsidR="00D67926" w14:paraId="76730F16" w14:textId="77777777">
        <w:trPr>
          <w:divId w:val="1236624240"/>
          <w:tblCellSpacing w:w="15" w:type="dxa"/>
        </w:trPr>
        <w:tc>
          <w:tcPr>
            <w:tcW w:w="0" w:type="auto"/>
            <w:vAlign w:val="center"/>
            <w:hideMark/>
          </w:tcPr>
          <w:p w14:paraId="2B3681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1BCC22" w14:textId="77777777" w:rsidR="00D67926" w:rsidRDefault="008D6FB8">
            <w:pPr>
              <w:rPr>
                <w:rFonts w:eastAsia="Times New Roman"/>
                <w:lang w:val="en-US"/>
              </w:rPr>
            </w:pPr>
            <w:r>
              <w:rPr>
                <w:rFonts w:eastAsia="Times New Roman"/>
                <w:lang w:val="en-US"/>
              </w:rPr>
              <w:t xml:space="preserve">Specifies the kind of this set of documents (e.g. Patient Summary, Discharge Summary, Prescription, etc.). The type of a set of documents may be the same as one of the documents in it - especially if there is only one - but it may be wider. </w:t>
            </w:r>
          </w:p>
        </w:tc>
      </w:tr>
      <w:tr w:rsidR="00D67926" w14:paraId="2F7F4CBC" w14:textId="77777777">
        <w:trPr>
          <w:divId w:val="1236624240"/>
          <w:tblCellSpacing w:w="15" w:type="dxa"/>
        </w:trPr>
        <w:tc>
          <w:tcPr>
            <w:tcW w:w="0" w:type="auto"/>
            <w:vAlign w:val="center"/>
            <w:hideMark/>
          </w:tcPr>
          <w:p w14:paraId="3716BDE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E80D52E" w14:textId="77777777" w:rsidR="00D67926" w:rsidRDefault="008D6FB8">
            <w:pPr>
              <w:rPr>
                <w:rFonts w:eastAsia="Times New Roman"/>
                <w:lang w:val="en-US"/>
              </w:rPr>
            </w:pPr>
            <w:r>
              <w:rPr>
                <w:rFonts w:eastAsia="Times New Roman"/>
                <w:lang w:val="en-US"/>
              </w:rPr>
              <w:t>Precice type of clinical document</w:t>
            </w:r>
          </w:p>
        </w:tc>
      </w:tr>
      <w:tr w:rsidR="00D67926" w14:paraId="52D3BF67" w14:textId="77777777">
        <w:trPr>
          <w:divId w:val="1236624240"/>
          <w:tblCellSpacing w:w="15" w:type="dxa"/>
        </w:trPr>
        <w:tc>
          <w:tcPr>
            <w:tcW w:w="0" w:type="auto"/>
            <w:vAlign w:val="center"/>
            <w:hideMark/>
          </w:tcPr>
          <w:p w14:paraId="41AF8810" w14:textId="77777777" w:rsidR="00D67926" w:rsidRDefault="008D6FB8">
            <w:pPr>
              <w:rPr>
                <w:rFonts w:eastAsia="Times New Roman"/>
                <w:lang w:val="en-US"/>
              </w:rPr>
            </w:pPr>
            <w:r>
              <w:rPr>
                <w:rFonts w:eastAsia="Times New Roman"/>
                <w:b/>
                <w:bCs/>
                <w:lang w:val="en-US"/>
              </w:rPr>
              <w:t>DocumentManifest.author</w:t>
            </w:r>
          </w:p>
        </w:tc>
        <w:tc>
          <w:tcPr>
            <w:tcW w:w="0" w:type="auto"/>
            <w:vAlign w:val="center"/>
            <w:hideMark/>
          </w:tcPr>
          <w:p w14:paraId="06039765" w14:textId="77777777" w:rsidR="00D67926" w:rsidRDefault="00D67926">
            <w:pPr>
              <w:rPr>
                <w:rFonts w:eastAsia="Times New Roman"/>
                <w:lang w:val="en-US"/>
              </w:rPr>
            </w:pPr>
          </w:p>
        </w:tc>
      </w:tr>
      <w:tr w:rsidR="00D67926" w14:paraId="53CDCFF7" w14:textId="77777777">
        <w:trPr>
          <w:divId w:val="1236624240"/>
          <w:tblCellSpacing w:w="15" w:type="dxa"/>
        </w:trPr>
        <w:tc>
          <w:tcPr>
            <w:tcW w:w="0" w:type="auto"/>
            <w:vAlign w:val="center"/>
            <w:hideMark/>
          </w:tcPr>
          <w:p w14:paraId="2062B7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2EFDDE" w14:textId="77777777" w:rsidR="00D67926" w:rsidRDefault="008D6FB8">
            <w:pPr>
              <w:rPr>
                <w:rFonts w:eastAsia="Times New Roman"/>
                <w:lang w:val="en-US"/>
              </w:rPr>
            </w:pPr>
            <w:r>
              <w:rPr>
                <w:rFonts w:eastAsia="Times New Roman"/>
                <w:lang w:val="en-US"/>
              </w:rPr>
              <w:t>Who and/or what authored the manifest</w:t>
            </w:r>
          </w:p>
        </w:tc>
      </w:tr>
      <w:tr w:rsidR="00D67926" w14:paraId="6B2FE2CA" w14:textId="77777777">
        <w:trPr>
          <w:divId w:val="1236624240"/>
          <w:tblCellSpacing w:w="15" w:type="dxa"/>
        </w:trPr>
        <w:tc>
          <w:tcPr>
            <w:tcW w:w="0" w:type="auto"/>
            <w:vAlign w:val="center"/>
            <w:hideMark/>
          </w:tcPr>
          <w:p w14:paraId="19B017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92360A" w14:textId="77777777" w:rsidR="00D67926" w:rsidRDefault="008D6FB8">
            <w:pPr>
              <w:rPr>
                <w:rFonts w:eastAsia="Times New Roman"/>
                <w:lang w:val="en-US"/>
              </w:rPr>
            </w:pPr>
            <w:r>
              <w:rPr>
                <w:rFonts w:eastAsia="Times New Roman"/>
                <w:lang w:val="en-US"/>
              </w:rPr>
              <w:t>Identifies who is responsible for creating the manifest, and adding documents to it.</w:t>
            </w:r>
          </w:p>
        </w:tc>
      </w:tr>
      <w:tr w:rsidR="00D67926" w14:paraId="7DEDE0BD" w14:textId="77777777">
        <w:trPr>
          <w:divId w:val="1236624240"/>
          <w:tblCellSpacing w:w="15" w:type="dxa"/>
        </w:trPr>
        <w:tc>
          <w:tcPr>
            <w:tcW w:w="0" w:type="auto"/>
            <w:vAlign w:val="center"/>
            <w:hideMark/>
          </w:tcPr>
          <w:p w14:paraId="271C525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48F0635" w14:textId="77777777" w:rsidR="00D67926" w:rsidRDefault="008D6FB8">
            <w:pPr>
              <w:rPr>
                <w:rFonts w:eastAsia="Times New Roman"/>
                <w:lang w:val="en-US"/>
              </w:rPr>
            </w:pPr>
            <w:r>
              <w:rPr>
                <w:rFonts w:eastAsia="Times New Roman"/>
                <w:lang w:val="en-US"/>
              </w:rPr>
              <w:t>Not necessarily who did the actual data entry (i.e. typist) or who was the source (informant).</w:t>
            </w:r>
          </w:p>
        </w:tc>
      </w:tr>
      <w:tr w:rsidR="00D67926" w14:paraId="7556E70A" w14:textId="77777777">
        <w:trPr>
          <w:divId w:val="1236624240"/>
          <w:tblCellSpacing w:w="15" w:type="dxa"/>
        </w:trPr>
        <w:tc>
          <w:tcPr>
            <w:tcW w:w="0" w:type="auto"/>
            <w:vAlign w:val="center"/>
            <w:hideMark/>
          </w:tcPr>
          <w:p w14:paraId="29D3A96C" w14:textId="77777777" w:rsidR="00D67926" w:rsidRDefault="008D6FB8">
            <w:pPr>
              <w:rPr>
                <w:rFonts w:eastAsia="Times New Roman"/>
                <w:lang w:val="en-US"/>
              </w:rPr>
            </w:pPr>
            <w:r>
              <w:rPr>
                <w:rFonts w:eastAsia="Times New Roman"/>
                <w:b/>
                <w:bCs/>
                <w:lang w:val="en-US"/>
              </w:rPr>
              <w:t>DocumentManifest.created</w:t>
            </w:r>
          </w:p>
        </w:tc>
        <w:tc>
          <w:tcPr>
            <w:tcW w:w="0" w:type="auto"/>
            <w:vAlign w:val="center"/>
            <w:hideMark/>
          </w:tcPr>
          <w:p w14:paraId="38176A54" w14:textId="77777777" w:rsidR="00D67926" w:rsidRDefault="00D67926">
            <w:pPr>
              <w:rPr>
                <w:rFonts w:eastAsia="Times New Roman"/>
                <w:lang w:val="en-US"/>
              </w:rPr>
            </w:pPr>
          </w:p>
        </w:tc>
      </w:tr>
      <w:tr w:rsidR="00D67926" w14:paraId="2137A0A2" w14:textId="77777777">
        <w:trPr>
          <w:divId w:val="1236624240"/>
          <w:tblCellSpacing w:w="15" w:type="dxa"/>
        </w:trPr>
        <w:tc>
          <w:tcPr>
            <w:tcW w:w="0" w:type="auto"/>
            <w:vAlign w:val="center"/>
            <w:hideMark/>
          </w:tcPr>
          <w:p w14:paraId="21EA52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628FE9" w14:textId="77777777" w:rsidR="00D67926" w:rsidRDefault="008D6FB8">
            <w:pPr>
              <w:rPr>
                <w:rFonts w:eastAsia="Times New Roman"/>
                <w:lang w:val="en-US"/>
              </w:rPr>
            </w:pPr>
            <w:r>
              <w:rPr>
                <w:rFonts w:eastAsia="Times New Roman"/>
                <w:lang w:val="en-US"/>
              </w:rPr>
              <w:t>When this document manifest created</w:t>
            </w:r>
          </w:p>
        </w:tc>
      </w:tr>
      <w:tr w:rsidR="00D67926" w14:paraId="20E5232E" w14:textId="77777777">
        <w:trPr>
          <w:divId w:val="1236624240"/>
          <w:tblCellSpacing w:w="15" w:type="dxa"/>
        </w:trPr>
        <w:tc>
          <w:tcPr>
            <w:tcW w:w="0" w:type="auto"/>
            <w:vAlign w:val="center"/>
            <w:hideMark/>
          </w:tcPr>
          <w:p w14:paraId="6E1A29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AA0094" w14:textId="77777777" w:rsidR="00D67926" w:rsidRDefault="008D6FB8">
            <w:pPr>
              <w:rPr>
                <w:rFonts w:eastAsia="Times New Roman"/>
                <w:lang w:val="en-US"/>
              </w:rPr>
            </w:pPr>
            <w:r>
              <w:rPr>
                <w:rFonts w:eastAsia="Times New Roman"/>
                <w:lang w:val="en-US"/>
              </w:rPr>
              <w:t xml:space="preserve">When the document manifest was created for submission to the server (not necessarily the same thing as the actual resource last modified time, since it may be modified, replicated etc). </w:t>
            </w:r>
          </w:p>
        </w:tc>
      </w:tr>
      <w:tr w:rsidR="00D67926" w14:paraId="1D522E23" w14:textId="77777777">
        <w:trPr>
          <w:divId w:val="1236624240"/>
          <w:tblCellSpacing w:w="15" w:type="dxa"/>
        </w:trPr>
        <w:tc>
          <w:tcPr>
            <w:tcW w:w="0" w:type="auto"/>
            <w:vAlign w:val="center"/>
            <w:hideMark/>
          </w:tcPr>
          <w:p w14:paraId="11836777"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9250C34" w14:textId="77777777"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set, not the documents on which it is based. </w:t>
            </w:r>
          </w:p>
        </w:tc>
      </w:tr>
      <w:tr w:rsidR="00D67926" w14:paraId="14669C06" w14:textId="77777777">
        <w:trPr>
          <w:divId w:val="1236624240"/>
          <w:tblCellSpacing w:w="15" w:type="dxa"/>
        </w:trPr>
        <w:tc>
          <w:tcPr>
            <w:tcW w:w="0" w:type="auto"/>
            <w:vAlign w:val="center"/>
            <w:hideMark/>
          </w:tcPr>
          <w:p w14:paraId="74C0C94E" w14:textId="77777777" w:rsidR="00D67926" w:rsidRDefault="008D6FB8">
            <w:pPr>
              <w:rPr>
                <w:rFonts w:eastAsia="Times New Roman"/>
                <w:lang w:val="en-US"/>
              </w:rPr>
            </w:pPr>
            <w:r>
              <w:rPr>
                <w:rFonts w:eastAsia="Times New Roman"/>
                <w:b/>
                <w:bCs/>
                <w:lang w:val="en-US"/>
              </w:rPr>
              <w:t>DocumentManifest.source</w:t>
            </w:r>
          </w:p>
        </w:tc>
        <w:tc>
          <w:tcPr>
            <w:tcW w:w="0" w:type="auto"/>
            <w:vAlign w:val="center"/>
            <w:hideMark/>
          </w:tcPr>
          <w:p w14:paraId="22F7B850" w14:textId="77777777" w:rsidR="00D67926" w:rsidRDefault="00D67926">
            <w:pPr>
              <w:rPr>
                <w:rFonts w:eastAsia="Times New Roman"/>
                <w:lang w:val="en-US"/>
              </w:rPr>
            </w:pPr>
          </w:p>
        </w:tc>
      </w:tr>
      <w:tr w:rsidR="00D67926" w14:paraId="32192B04" w14:textId="77777777">
        <w:trPr>
          <w:divId w:val="1236624240"/>
          <w:tblCellSpacing w:w="15" w:type="dxa"/>
        </w:trPr>
        <w:tc>
          <w:tcPr>
            <w:tcW w:w="0" w:type="auto"/>
            <w:vAlign w:val="center"/>
            <w:hideMark/>
          </w:tcPr>
          <w:p w14:paraId="3F7C46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9D2ECD" w14:textId="77777777" w:rsidR="00D67926" w:rsidRDefault="008D6FB8">
            <w:pPr>
              <w:rPr>
                <w:rFonts w:eastAsia="Times New Roman"/>
                <w:lang w:val="en-US"/>
              </w:rPr>
            </w:pPr>
            <w:r>
              <w:rPr>
                <w:rFonts w:eastAsia="Times New Roman"/>
                <w:lang w:val="en-US"/>
              </w:rPr>
              <w:t>The source system/application/software</w:t>
            </w:r>
          </w:p>
        </w:tc>
      </w:tr>
      <w:tr w:rsidR="00D67926" w14:paraId="618BA5E1" w14:textId="77777777">
        <w:trPr>
          <w:divId w:val="1236624240"/>
          <w:tblCellSpacing w:w="15" w:type="dxa"/>
        </w:trPr>
        <w:tc>
          <w:tcPr>
            <w:tcW w:w="0" w:type="auto"/>
            <w:vAlign w:val="center"/>
            <w:hideMark/>
          </w:tcPr>
          <w:p w14:paraId="0A9409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35A86F" w14:textId="77777777" w:rsidR="00D67926" w:rsidRDefault="008D6FB8">
            <w:pPr>
              <w:rPr>
                <w:rFonts w:eastAsia="Times New Roman"/>
                <w:lang w:val="en-US"/>
              </w:rPr>
            </w:pPr>
            <w:r>
              <w:rPr>
                <w:rFonts w:eastAsia="Times New Roman"/>
                <w:lang w:val="en-US"/>
              </w:rPr>
              <w:t>Identifies the source system, application, or software that produced the document manifest.</w:t>
            </w:r>
          </w:p>
        </w:tc>
      </w:tr>
      <w:tr w:rsidR="00D67926" w14:paraId="5E31058E" w14:textId="77777777">
        <w:trPr>
          <w:divId w:val="1236624240"/>
          <w:tblCellSpacing w:w="15" w:type="dxa"/>
        </w:trPr>
        <w:tc>
          <w:tcPr>
            <w:tcW w:w="0" w:type="auto"/>
            <w:vAlign w:val="center"/>
            <w:hideMark/>
          </w:tcPr>
          <w:p w14:paraId="456796CF" w14:textId="77777777" w:rsidR="00D67926" w:rsidRDefault="008D6FB8">
            <w:pPr>
              <w:rPr>
                <w:rFonts w:eastAsia="Times New Roman"/>
                <w:lang w:val="en-US"/>
              </w:rPr>
            </w:pPr>
            <w:r>
              <w:rPr>
                <w:rFonts w:eastAsia="Times New Roman"/>
                <w:b/>
                <w:bCs/>
                <w:lang w:val="en-US"/>
              </w:rPr>
              <w:t>DocumentManifest.status</w:t>
            </w:r>
          </w:p>
        </w:tc>
        <w:tc>
          <w:tcPr>
            <w:tcW w:w="0" w:type="auto"/>
            <w:vAlign w:val="center"/>
            <w:hideMark/>
          </w:tcPr>
          <w:p w14:paraId="32115685" w14:textId="77777777" w:rsidR="00D67926" w:rsidRDefault="00D67926">
            <w:pPr>
              <w:rPr>
                <w:rFonts w:eastAsia="Times New Roman"/>
                <w:lang w:val="en-US"/>
              </w:rPr>
            </w:pPr>
          </w:p>
        </w:tc>
      </w:tr>
      <w:tr w:rsidR="00D67926" w14:paraId="528718C2" w14:textId="77777777">
        <w:trPr>
          <w:divId w:val="1236624240"/>
          <w:tblCellSpacing w:w="15" w:type="dxa"/>
        </w:trPr>
        <w:tc>
          <w:tcPr>
            <w:tcW w:w="0" w:type="auto"/>
            <w:vAlign w:val="center"/>
            <w:hideMark/>
          </w:tcPr>
          <w:p w14:paraId="19AEFF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829B27" w14:textId="77777777" w:rsidR="00D67926" w:rsidRDefault="008D6FB8">
            <w:pPr>
              <w:rPr>
                <w:rFonts w:eastAsia="Times New Roman"/>
                <w:lang w:val="en-US"/>
              </w:rPr>
            </w:pPr>
            <w:r>
              <w:rPr>
                <w:rFonts w:eastAsia="Times New Roman"/>
                <w:lang w:val="en-US"/>
              </w:rPr>
              <w:t>The status of this document manifest.</w:t>
            </w:r>
          </w:p>
        </w:tc>
      </w:tr>
      <w:tr w:rsidR="00D67926" w14:paraId="6DBF20EA" w14:textId="77777777">
        <w:trPr>
          <w:divId w:val="1236624240"/>
          <w:tblCellSpacing w:w="15" w:type="dxa"/>
        </w:trPr>
        <w:tc>
          <w:tcPr>
            <w:tcW w:w="0" w:type="auto"/>
            <w:vAlign w:val="center"/>
            <w:hideMark/>
          </w:tcPr>
          <w:p w14:paraId="23CDB26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541F0C9" w14:textId="77777777" w:rsidR="00D67926" w:rsidRDefault="008D6FB8">
            <w:pPr>
              <w:rPr>
                <w:rFonts w:eastAsia="Times New Roman"/>
                <w:lang w:val="en-US"/>
              </w:rPr>
            </w:pPr>
            <w:r>
              <w:rPr>
                <w:rFonts w:eastAsia="Times New Roman"/>
                <w:lang w:val="en-US"/>
              </w:rPr>
              <w:t>The status of the document reference</w:t>
            </w:r>
          </w:p>
        </w:tc>
      </w:tr>
      <w:tr w:rsidR="00D67926" w14:paraId="728FB267" w14:textId="77777777">
        <w:trPr>
          <w:divId w:val="1236624240"/>
          <w:tblCellSpacing w:w="15" w:type="dxa"/>
        </w:trPr>
        <w:tc>
          <w:tcPr>
            <w:tcW w:w="0" w:type="auto"/>
            <w:vAlign w:val="center"/>
            <w:hideMark/>
          </w:tcPr>
          <w:p w14:paraId="585E9F4D" w14:textId="77777777" w:rsidR="00D67926" w:rsidRDefault="008D6FB8">
            <w:pPr>
              <w:rPr>
                <w:rFonts w:eastAsia="Times New Roman"/>
                <w:lang w:val="en-US"/>
              </w:rPr>
            </w:pPr>
            <w:r>
              <w:rPr>
                <w:rFonts w:eastAsia="Times New Roman"/>
                <w:b/>
                <w:bCs/>
                <w:lang w:val="en-US"/>
              </w:rPr>
              <w:t>DocumentManifest.description</w:t>
            </w:r>
          </w:p>
        </w:tc>
        <w:tc>
          <w:tcPr>
            <w:tcW w:w="0" w:type="auto"/>
            <w:vAlign w:val="center"/>
            <w:hideMark/>
          </w:tcPr>
          <w:p w14:paraId="41123533" w14:textId="77777777" w:rsidR="00D67926" w:rsidRDefault="00D67926">
            <w:pPr>
              <w:rPr>
                <w:rFonts w:eastAsia="Times New Roman"/>
                <w:lang w:val="en-US"/>
              </w:rPr>
            </w:pPr>
          </w:p>
        </w:tc>
      </w:tr>
      <w:tr w:rsidR="00D67926" w14:paraId="4868153A" w14:textId="77777777">
        <w:trPr>
          <w:divId w:val="1236624240"/>
          <w:tblCellSpacing w:w="15" w:type="dxa"/>
        </w:trPr>
        <w:tc>
          <w:tcPr>
            <w:tcW w:w="0" w:type="auto"/>
            <w:vAlign w:val="center"/>
            <w:hideMark/>
          </w:tcPr>
          <w:p w14:paraId="0DBC01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86A4AC" w14:textId="77777777" w:rsidR="00D67926" w:rsidRDefault="008D6FB8">
            <w:pPr>
              <w:rPr>
                <w:rFonts w:eastAsia="Times New Roman"/>
                <w:lang w:val="en-US"/>
              </w:rPr>
            </w:pPr>
            <w:r>
              <w:rPr>
                <w:rFonts w:eastAsia="Times New Roman"/>
                <w:lang w:val="en-US"/>
              </w:rPr>
              <w:t>Human-readable description (title)</w:t>
            </w:r>
          </w:p>
        </w:tc>
      </w:tr>
      <w:tr w:rsidR="00D67926" w14:paraId="5681E149" w14:textId="77777777">
        <w:trPr>
          <w:divId w:val="1236624240"/>
          <w:tblCellSpacing w:w="15" w:type="dxa"/>
        </w:trPr>
        <w:tc>
          <w:tcPr>
            <w:tcW w:w="0" w:type="auto"/>
            <w:vAlign w:val="center"/>
            <w:hideMark/>
          </w:tcPr>
          <w:p w14:paraId="5C033B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0E4BE2" w14:textId="77777777"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14:paraId="2E924402" w14:textId="77777777">
        <w:trPr>
          <w:divId w:val="1236624240"/>
          <w:tblCellSpacing w:w="15" w:type="dxa"/>
        </w:trPr>
        <w:tc>
          <w:tcPr>
            <w:tcW w:w="0" w:type="auto"/>
            <w:vAlign w:val="center"/>
            <w:hideMark/>
          </w:tcPr>
          <w:p w14:paraId="4FAC929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80E9B3" w14:textId="77777777"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14:paraId="0ED24F6D" w14:textId="77777777">
        <w:trPr>
          <w:divId w:val="1236624240"/>
          <w:tblCellSpacing w:w="15" w:type="dxa"/>
        </w:trPr>
        <w:tc>
          <w:tcPr>
            <w:tcW w:w="0" w:type="auto"/>
            <w:vAlign w:val="center"/>
            <w:hideMark/>
          </w:tcPr>
          <w:p w14:paraId="3C47BB3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6E73468" w14:textId="77777777" w:rsidR="00D67926" w:rsidRDefault="008D6FB8">
            <w:pPr>
              <w:rPr>
                <w:rFonts w:eastAsia="Times New Roman"/>
                <w:lang w:val="en-US"/>
              </w:rPr>
            </w:pPr>
            <w:r>
              <w:rPr>
                <w:rFonts w:eastAsia="Times New Roman"/>
                <w:lang w:val="en-US"/>
              </w:rPr>
              <w:t>Helps humans to assess whether the document is of interest.</w:t>
            </w:r>
          </w:p>
        </w:tc>
      </w:tr>
      <w:tr w:rsidR="00D67926" w14:paraId="18F88A5A" w14:textId="77777777">
        <w:trPr>
          <w:divId w:val="1236624240"/>
          <w:tblCellSpacing w:w="15" w:type="dxa"/>
        </w:trPr>
        <w:tc>
          <w:tcPr>
            <w:tcW w:w="0" w:type="auto"/>
            <w:vAlign w:val="center"/>
            <w:hideMark/>
          </w:tcPr>
          <w:p w14:paraId="353DD3AD" w14:textId="77777777" w:rsidR="00D67926" w:rsidRDefault="008D6FB8">
            <w:pPr>
              <w:rPr>
                <w:rFonts w:eastAsia="Times New Roman"/>
                <w:lang w:val="en-US"/>
              </w:rPr>
            </w:pPr>
            <w:r>
              <w:rPr>
                <w:rFonts w:eastAsia="Times New Roman"/>
                <w:b/>
                <w:bCs/>
                <w:lang w:val="en-US"/>
              </w:rPr>
              <w:t>DocumentManifest.content</w:t>
            </w:r>
          </w:p>
        </w:tc>
        <w:tc>
          <w:tcPr>
            <w:tcW w:w="0" w:type="auto"/>
            <w:vAlign w:val="center"/>
            <w:hideMark/>
          </w:tcPr>
          <w:p w14:paraId="1FEE6DD7" w14:textId="77777777" w:rsidR="00D67926" w:rsidRDefault="00D67926">
            <w:pPr>
              <w:rPr>
                <w:rFonts w:eastAsia="Times New Roman"/>
                <w:lang w:val="en-US"/>
              </w:rPr>
            </w:pPr>
          </w:p>
        </w:tc>
      </w:tr>
      <w:tr w:rsidR="00D67926" w14:paraId="3B5F5A20" w14:textId="77777777">
        <w:trPr>
          <w:divId w:val="1236624240"/>
          <w:tblCellSpacing w:w="15" w:type="dxa"/>
        </w:trPr>
        <w:tc>
          <w:tcPr>
            <w:tcW w:w="0" w:type="auto"/>
            <w:vAlign w:val="center"/>
            <w:hideMark/>
          </w:tcPr>
          <w:p w14:paraId="11E06F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2F8071" w14:textId="77777777" w:rsidR="00D67926" w:rsidRDefault="008D6FB8">
            <w:pPr>
              <w:rPr>
                <w:rFonts w:eastAsia="Times New Roman"/>
                <w:lang w:val="en-US"/>
              </w:rPr>
            </w:pPr>
            <w:r>
              <w:rPr>
                <w:rFonts w:eastAsia="Times New Roman"/>
                <w:lang w:val="en-US"/>
              </w:rPr>
              <w:t>The items included</w:t>
            </w:r>
          </w:p>
        </w:tc>
      </w:tr>
      <w:tr w:rsidR="00D67926" w14:paraId="2A77D6B1" w14:textId="77777777">
        <w:trPr>
          <w:divId w:val="1236624240"/>
          <w:tblCellSpacing w:w="15" w:type="dxa"/>
        </w:trPr>
        <w:tc>
          <w:tcPr>
            <w:tcW w:w="0" w:type="auto"/>
            <w:vAlign w:val="center"/>
            <w:hideMark/>
          </w:tcPr>
          <w:p w14:paraId="541146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D43EBE" w14:textId="77777777" w:rsidR="00D67926" w:rsidRDefault="008D6FB8">
            <w:pPr>
              <w:rPr>
                <w:rFonts w:eastAsia="Times New Roman"/>
                <w:lang w:val="en-US"/>
              </w:rPr>
            </w:pPr>
            <w:r>
              <w:rPr>
                <w:rFonts w:eastAsia="Times New Roman"/>
                <w:lang w:val="en-US"/>
              </w:rPr>
              <w:t>The list of Documents included in the manifest.</w:t>
            </w:r>
          </w:p>
        </w:tc>
      </w:tr>
      <w:tr w:rsidR="00D67926" w14:paraId="06730A0A" w14:textId="77777777">
        <w:trPr>
          <w:divId w:val="1236624240"/>
          <w:tblCellSpacing w:w="15" w:type="dxa"/>
        </w:trPr>
        <w:tc>
          <w:tcPr>
            <w:tcW w:w="0" w:type="auto"/>
            <w:vAlign w:val="center"/>
            <w:hideMark/>
          </w:tcPr>
          <w:p w14:paraId="52740BB5" w14:textId="77777777" w:rsidR="00D67926" w:rsidRDefault="008D6FB8">
            <w:pPr>
              <w:rPr>
                <w:rFonts w:eastAsia="Times New Roman"/>
                <w:lang w:val="en-US"/>
              </w:rPr>
            </w:pPr>
            <w:r>
              <w:rPr>
                <w:rFonts w:eastAsia="Times New Roman"/>
                <w:b/>
                <w:bCs/>
                <w:lang w:val="en-US"/>
              </w:rPr>
              <w:t>DocumentManifest.content.p[x]</w:t>
            </w:r>
          </w:p>
        </w:tc>
        <w:tc>
          <w:tcPr>
            <w:tcW w:w="0" w:type="auto"/>
            <w:vAlign w:val="center"/>
            <w:hideMark/>
          </w:tcPr>
          <w:p w14:paraId="48F1FC90" w14:textId="77777777" w:rsidR="00D67926" w:rsidRDefault="00D67926">
            <w:pPr>
              <w:rPr>
                <w:rFonts w:eastAsia="Times New Roman"/>
                <w:lang w:val="en-US"/>
              </w:rPr>
            </w:pPr>
          </w:p>
        </w:tc>
      </w:tr>
      <w:tr w:rsidR="00D67926" w14:paraId="0732015A" w14:textId="77777777">
        <w:trPr>
          <w:divId w:val="1236624240"/>
          <w:tblCellSpacing w:w="15" w:type="dxa"/>
        </w:trPr>
        <w:tc>
          <w:tcPr>
            <w:tcW w:w="0" w:type="auto"/>
            <w:vAlign w:val="center"/>
            <w:hideMark/>
          </w:tcPr>
          <w:p w14:paraId="0654E0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327152" w14:textId="77777777" w:rsidR="00D67926" w:rsidRDefault="008D6FB8">
            <w:pPr>
              <w:rPr>
                <w:rFonts w:eastAsia="Times New Roman"/>
                <w:lang w:val="en-US"/>
              </w:rPr>
            </w:pPr>
            <w:r>
              <w:rPr>
                <w:rFonts w:eastAsia="Times New Roman"/>
                <w:lang w:val="en-US"/>
              </w:rPr>
              <w:t>Contents of this set of documents</w:t>
            </w:r>
          </w:p>
        </w:tc>
      </w:tr>
      <w:tr w:rsidR="00D67926" w14:paraId="317882F3" w14:textId="77777777">
        <w:trPr>
          <w:divId w:val="1236624240"/>
          <w:tblCellSpacing w:w="15" w:type="dxa"/>
        </w:trPr>
        <w:tc>
          <w:tcPr>
            <w:tcW w:w="0" w:type="auto"/>
            <w:vAlign w:val="center"/>
            <w:hideMark/>
          </w:tcPr>
          <w:p w14:paraId="246A93C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B3A2C7" w14:textId="77777777" w:rsidR="00D67926" w:rsidRDefault="008D6FB8">
            <w:pPr>
              <w:rPr>
                <w:rFonts w:eastAsia="Times New Roman"/>
                <w:lang w:val="en-US"/>
              </w:rPr>
            </w:pPr>
            <w:r>
              <w:rPr>
                <w:rFonts w:eastAsia="Times New Roman"/>
                <w:lang w:val="en-US"/>
              </w:rPr>
              <w:t xml:space="preserve">The list of references to document content, or Attachment that consist of the parts of this document manifest. Usually, these would be document references, but direct references to Media or Attachments are also allowed. </w:t>
            </w:r>
          </w:p>
        </w:tc>
      </w:tr>
      <w:tr w:rsidR="00D67926" w14:paraId="502D19C2" w14:textId="77777777">
        <w:trPr>
          <w:divId w:val="1236624240"/>
          <w:tblCellSpacing w:w="15" w:type="dxa"/>
        </w:trPr>
        <w:tc>
          <w:tcPr>
            <w:tcW w:w="0" w:type="auto"/>
            <w:vAlign w:val="center"/>
            <w:hideMark/>
          </w:tcPr>
          <w:p w14:paraId="77446D8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72A6338" w14:textId="77777777" w:rsidR="00D67926" w:rsidRDefault="008D6FB8">
            <w:pPr>
              <w:rPr>
                <w:rFonts w:eastAsia="Times New Roman"/>
                <w:lang w:val="en-US"/>
              </w:rPr>
            </w:pPr>
            <w:r>
              <w:rPr>
                <w:rFonts w:eastAsia="Times New Roman"/>
                <w:lang w:val="en-US"/>
              </w:rPr>
              <w:t xml:space="preserve">The intended focus of the DocumentManifest is for the reference to target either DocumentReference or Media Resources, and most implementation guides will restrict to these resources. The reference is to any to support EN 13606 usage, where an extract is DocumentManifest that references List and Composition resources. </w:t>
            </w:r>
          </w:p>
        </w:tc>
      </w:tr>
      <w:tr w:rsidR="00D67926" w14:paraId="0B3E5362" w14:textId="77777777">
        <w:trPr>
          <w:divId w:val="1236624240"/>
          <w:tblCellSpacing w:w="15" w:type="dxa"/>
        </w:trPr>
        <w:tc>
          <w:tcPr>
            <w:tcW w:w="0" w:type="auto"/>
            <w:vAlign w:val="center"/>
            <w:hideMark/>
          </w:tcPr>
          <w:p w14:paraId="6D420D14" w14:textId="77777777" w:rsidR="00D67926" w:rsidRDefault="008D6FB8">
            <w:pPr>
              <w:rPr>
                <w:rFonts w:eastAsia="Times New Roman"/>
                <w:lang w:val="en-US"/>
              </w:rPr>
            </w:pPr>
            <w:r>
              <w:rPr>
                <w:rFonts w:eastAsia="Times New Roman"/>
                <w:b/>
                <w:bCs/>
                <w:lang w:val="en-US"/>
              </w:rPr>
              <w:t>DocumentManifest.related</w:t>
            </w:r>
          </w:p>
        </w:tc>
        <w:tc>
          <w:tcPr>
            <w:tcW w:w="0" w:type="auto"/>
            <w:vAlign w:val="center"/>
            <w:hideMark/>
          </w:tcPr>
          <w:p w14:paraId="19FC9DCC" w14:textId="77777777" w:rsidR="00D67926" w:rsidRDefault="00D67926">
            <w:pPr>
              <w:rPr>
                <w:rFonts w:eastAsia="Times New Roman"/>
                <w:lang w:val="en-US"/>
              </w:rPr>
            </w:pPr>
          </w:p>
        </w:tc>
      </w:tr>
      <w:tr w:rsidR="00D67926" w14:paraId="5C800195" w14:textId="77777777">
        <w:trPr>
          <w:divId w:val="1236624240"/>
          <w:tblCellSpacing w:w="15" w:type="dxa"/>
        </w:trPr>
        <w:tc>
          <w:tcPr>
            <w:tcW w:w="0" w:type="auto"/>
            <w:vAlign w:val="center"/>
            <w:hideMark/>
          </w:tcPr>
          <w:p w14:paraId="711199E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4977A6" w14:textId="77777777" w:rsidR="00D67926" w:rsidRDefault="008D6FB8">
            <w:pPr>
              <w:rPr>
                <w:rFonts w:eastAsia="Times New Roman"/>
                <w:lang w:val="en-US"/>
              </w:rPr>
            </w:pPr>
            <w:r>
              <w:rPr>
                <w:rFonts w:eastAsia="Times New Roman"/>
                <w:lang w:val="en-US"/>
              </w:rPr>
              <w:t>Related things</w:t>
            </w:r>
          </w:p>
        </w:tc>
      </w:tr>
      <w:tr w:rsidR="00D67926" w14:paraId="092CEEFC" w14:textId="77777777">
        <w:trPr>
          <w:divId w:val="1236624240"/>
          <w:tblCellSpacing w:w="15" w:type="dxa"/>
        </w:trPr>
        <w:tc>
          <w:tcPr>
            <w:tcW w:w="0" w:type="auto"/>
            <w:vAlign w:val="center"/>
            <w:hideMark/>
          </w:tcPr>
          <w:p w14:paraId="35C988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8C01C7" w14:textId="77777777" w:rsidR="00D67926" w:rsidRDefault="008D6FB8">
            <w:pPr>
              <w:rPr>
                <w:rFonts w:eastAsia="Times New Roman"/>
                <w:lang w:val="en-US"/>
              </w:rPr>
            </w:pPr>
            <w:r>
              <w:rPr>
                <w:rFonts w:eastAsia="Times New Roman"/>
                <w:lang w:val="en-US"/>
              </w:rPr>
              <w:t>Related identifiers or resources associated with the DocumentManifest.</w:t>
            </w:r>
          </w:p>
        </w:tc>
      </w:tr>
      <w:tr w:rsidR="00D67926" w14:paraId="532DA27F" w14:textId="77777777">
        <w:trPr>
          <w:divId w:val="1236624240"/>
          <w:tblCellSpacing w:w="15" w:type="dxa"/>
        </w:trPr>
        <w:tc>
          <w:tcPr>
            <w:tcW w:w="0" w:type="auto"/>
            <w:vAlign w:val="center"/>
            <w:hideMark/>
          </w:tcPr>
          <w:p w14:paraId="1BD8FC29"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E4E76BA" w14:textId="77777777" w:rsidR="00D67926" w:rsidRDefault="008D6FB8">
            <w:pPr>
              <w:rPr>
                <w:rFonts w:eastAsia="Times New Roman"/>
                <w:lang w:val="en-US"/>
              </w:rPr>
            </w:pPr>
            <w:r>
              <w:rPr>
                <w:rFonts w:eastAsia="Times New Roman"/>
                <w:lang w:val="en-US"/>
              </w:rPr>
              <w:t>May be identifiers or resources that caused the DocumentManifest to be created.</w:t>
            </w:r>
          </w:p>
        </w:tc>
      </w:tr>
      <w:tr w:rsidR="00D67926" w14:paraId="224B008E" w14:textId="77777777">
        <w:trPr>
          <w:divId w:val="1236624240"/>
          <w:tblCellSpacing w:w="15" w:type="dxa"/>
        </w:trPr>
        <w:tc>
          <w:tcPr>
            <w:tcW w:w="0" w:type="auto"/>
            <w:vAlign w:val="center"/>
            <w:hideMark/>
          </w:tcPr>
          <w:p w14:paraId="18BFD5C1" w14:textId="77777777" w:rsidR="00D67926" w:rsidRDefault="008D6FB8">
            <w:pPr>
              <w:rPr>
                <w:rFonts w:eastAsia="Times New Roman"/>
                <w:lang w:val="en-US"/>
              </w:rPr>
            </w:pPr>
            <w:r>
              <w:rPr>
                <w:rFonts w:eastAsia="Times New Roman"/>
                <w:b/>
                <w:bCs/>
                <w:lang w:val="en-US"/>
              </w:rPr>
              <w:t>DocumentManifest.related.identifier</w:t>
            </w:r>
          </w:p>
        </w:tc>
        <w:tc>
          <w:tcPr>
            <w:tcW w:w="0" w:type="auto"/>
            <w:vAlign w:val="center"/>
            <w:hideMark/>
          </w:tcPr>
          <w:p w14:paraId="12780B02" w14:textId="77777777" w:rsidR="00D67926" w:rsidRDefault="00D67926">
            <w:pPr>
              <w:rPr>
                <w:rFonts w:eastAsia="Times New Roman"/>
                <w:lang w:val="en-US"/>
              </w:rPr>
            </w:pPr>
          </w:p>
        </w:tc>
      </w:tr>
      <w:tr w:rsidR="00D67926" w14:paraId="1C3E7B45" w14:textId="77777777">
        <w:trPr>
          <w:divId w:val="1236624240"/>
          <w:tblCellSpacing w:w="15" w:type="dxa"/>
        </w:trPr>
        <w:tc>
          <w:tcPr>
            <w:tcW w:w="0" w:type="auto"/>
            <w:vAlign w:val="center"/>
            <w:hideMark/>
          </w:tcPr>
          <w:p w14:paraId="3260FD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DFC2BC" w14:textId="77777777" w:rsidR="00D67926" w:rsidRDefault="008D6FB8">
            <w:pPr>
              <w:rPr>
                <w:rFonts w:eastAsia="Times New Roman"/>
                <w:lang w:val="en-US"/>
              </w:rPr>
            </w:pPr>
            <w:r>
              <w:rPr>
                <w:rFonts w:eastAsia="Times New Roman"/>
                <w:lang w:val="en-US"/>
              </w:rPr>
              <w:t>Identifiers of things that are related</w:t>
            </w:r>
          </w:p>
        </w:tc>
      </w:tr>
      <w:tr w:rsidR="00D67926" w14:paraId="21F9B71B" w14:textId="77777777">
        <w:trPr>
          <w:divId w:val="1236624240"/>
          <w:tblCellSpacing w:w="15" w:type="dxa"/>
        </w:trPr>
        <w:tc>
          <w:tcPr>
            <w:tcW w:w="0" w:type="auto"/>
            <w:vAlign w:val="center"/>
            <w:hideMark/>
          </w:tcPr>
          <w:p w14:paraId="240BB8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BD1C75" w14:textId="77777777" w:rsidR="00D67926" w:rsidRDefault="008D6FB8">
            <w:pPr>
              <w:rPr>
                <w:rFonts w:eastAsia="Times New Roman"/>
                <w:lang w:val="en-US"/>
              </w:rPr>
            </w:pPr>
            <w:r>
              <w:rPr>
                <w:rFonts w:eastAsia="Times New Roman"/>
                <w:lang w:val="en-US"/>
              </w:rPr>
              <w:t>Related identifier to this DocumentManifest. If both id and ref are present they shall refer to the same thing.</w:t>
            </w:r>
          </w:p>
        </w:tc>
      </w:tr>
      <w:tr w:rsidR="00D67926" w14:paraId="5A3A9B83" w14:textId="77777777">
        <w:trPr>
          <w:divId w:val="1236624240"/>
          <w:tblCellSpacing w:w="15" w:type="dxa"/>
        </w:trPr>
        <w:tc>
          <w:tcPr>
            <w:tcW w:w="0" w:type="auto"/>
            <w:vAlign w:val="center"/>
            <w:hideMark/>
          </w:tcPr>
          <w:p w14:paraId="03F2515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2282C5D" w14:textId="77777777" w:rsidR="00D67926" w:rsidRDefault="008D6FB8">
            <w:pPr>
              <w:rPr>
                <w:rFonts w:eastAsia="Times New Roman"/>
                <w:lang w:val="en-US"/>
              </w:rPr>
            </w:pPr>
            <w:r>
              <w:rPr>
                <w:rFonts w:eastAsia="Times New Roman"/>
                <w:lang w:val="en-US"/>
              </w:rPr>
              <w:t>Order numbers, accession numbers, XDW workflow numbers.</w:t>
            </w:r>
          </w:p>
        </w:tc>
      </w:tr>
      <w:tr w:rsidR="00D67926" w14:paraId="2C827E12" w14:textId="77777777">
        <w:trPr>
          <w:divId w:val="1236624240"/>
          <w:tblCellSpacing w:w="15" w:type="dxa"/>
        </w:trPr>
        <w:tc>
          <w:tcPr>
            <w:tcW w:w="0" w:type="auto"/>
            <w:vAlign w:val="center"/>
            <w:hideMark/>
          </w:tcPr>
          <w:p w14:paraId="156CE57C" w14:textId="77777777" w:rsidR="00D67926" w:rsidRDefault="008D6FB8">
            <w:pPr>
              <w:rPr>
                <w:rFonts w:eastAsia="Times New Roman"/>
                <w:lang w:val="en-US"/>
              </w:rPr>
            </w:pPr>
            <w:r>
              <w:rPr>
                <w:rFonts w:eastAsia="Times New Roman"/>
                <w:b/>
                <w:bCs/>
                <w:lang w:val="en-US"/>
              </w:rPr>
              <w:t>DocumentManifest.related.ref</w:t>
            </w:r>
          </w:p>
        </w:tc>
        <w:tc>
          <w:tcPr>
            <w:tcW w:w="0" w:type="auto"/>
            <w:vAlign w:val="center"/>
            <w:hideMark/>
          </w:tcPr>
          <w:p w14:paraId="0DAC77F4" w14:textId="77777777" w:rsidR="00D67926" w:rsidRDefault="00D67926">
            <w:pPr>
              <w:rPr>
                <w:rFonts w:eastAsia="Times New Roman"/>
                <w:lang w:val="en-US"/>
              </w:rPr>
            </w:pPr>
          </w:p>
        </w:tc>
      </w:tr>
      <w:tr w:rsidR="00D67926" w14:paraId="2796C459" w14:textId="77777777">
        <w:trPr>
          <w:divId w:val="1236624240"/>
          <w:tblCellSpacing w:w="15" w:type="dxa"/>
        </w:trPr>
        <w:tc>
          <w:tcPr>
            <w:tcW w:w="0" w:type="auto"/>
            <w:vAlign w:val="center"/>
            <w:hideMark/>
          </w:tcPr>
          <w:p w14:paraId="252B35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ABB6F7" w14:textId="77777777" w:rsidR="00D67926" w:rsidRDefault="008D6FB8">
            <w:pPr>
              <w:rPr>
                <w:rFonts w:eastAsia="Times New Roman"/>
                <w:lang w:val="en-US"/>
              </w:rPr>
            </w:pPr>
            <w:r>
              <w:rPr>
                <w:rFonts w:eastAsia="Times New Roman"/>
                <w:lang w:val="en-US"/>
              </w:rPr>
              <w:t>Related Resource</w:t>
            </w:r>
          </w:p>
        </w:tc>
      </w:tr>
      <w:tr w:rsidR="00D67926" w14:paraId="434D5003" w14:textId="77777777">
        <w:trPr>
          <w:divId w:val="1236624240"/>
          <w:tblCellSpacing w:w="15" w:type="dxa"/>
        </w:trPr>
        <w:tc>
          <w:tcPr>
            <w:tcW w:w="0" w:type="auto"/>
            <w:vAlign w:val="center"/>
            <w:hideMark/>
          </w:tcPr>
          <w:p w14:paraId="5DF761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520316" w14:textId="77777777" w:rsidR="00D67926" w:rsidRDefault="008D6FB8">
            <w:pPr>
              <w:rPr>
                <w:rFonts w:eastAsia="Times New Roman"/>
                <w:lang w:val="en-US"/>
              </w:rPr>
            </w:pPr>
            <w:r>
              <w:rPr>
                <w:rFonts w:eastAsia="Times New Roman"/>
                <w:lang w:val="en-US"/>
              </w:rPr>
              <w:t>Related Resource to this DocumentManifest. If both id and ref are present they shall refer to the same thing.</w:t>
            </w:r>
          </w:p>
        </w:tc>
      </w:tr>
      <w:tr w:rsidR="00D67926" w14:paraId="585B718F" w14:textId="77777777">
        <w:trPr>
          <w:divId w:val="1236624240"/>
          <w:tblCellSpacing w:w="15" w:type="dxa"/>
        </w:trPr>
        <w:tc>
          <w:tcPr>
            <w:tcW w:w="0" w:type="auto"/>
            <w:vAlign w:val="center"/>
            <w:hideMark/>
          </w:tcPr>
          <w:p w14:paraId="0803680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BA54FF" w14:textId="77777777" w:rsidR="00D67926" w:rsidRDefault="008D6FB8">
            <w:pPr>
              <w:rPr>
                <w:rFonts w:eastAsia="Times New Roman"/>
                <w:lang w:val="en-US"/>
              </w:rPr>
            </w:pPr>
            <w:r>
              <w:rPr>
                <w:rFonts w:eastAsia="Times New Roman"/>
                <w:lang w:val="en-US"/>
              </w:rPr>
              <w:t>Order, DiagnosticOrder, Procedure, EligibilityRequest, etc.</w:t>
            </w:r>
          </w:p>
        </w:tc>
      </w:tr>
    </w:tbl>
    <w:p w14:paraId="47205A42" w14:textId="77777777" w:rsidR="00D67926" w:rsidRDefault="008D6FB8">
      <w:pPr>
        <w:pStyle w:val="Heading2"/>
        <w:divId w:val="1236624240"/>
        <w:rPr>
          <w:rFonts w:eastAsia="Times New Roman"/>
          <w:lang w:val="en-US"/>
        </w:rPr>
      </w:pPr>
      <w:r>
        <w:rPr>
          <w:rFonts w:eastAsia="Times New Roman"/>
          <w:lang w:val="en-US"/>
        </w:rPr>
        <w:t>http://hl7.org/fhir/StructureDefinition/DocumentReference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6178"/>
      </w:tblGrid>
      <w:tr w:rsidR="00D67926" w14:paraId="474D9259" w14:textId="77777777">
        <w:trPr>
          <w:divId w:val="1236624240"/>
          <w:tblCellSpacing w:w="15" w:type="dxa"/>
        </w:trPr>
        <w:tc>
          <w:tcPr>
            <w:tcW w:w="0" w:type="auto"/>
            <w:vAlign w:val="center"/>
            <w:hideMark/>
          </w:tcPr>
          <w:p w14:paraId="3F33719D" w14:textId="77777777" w:rsidR="00D67926" w:rsidRDefault="008D6FB8">
            <w:pPr>
              <w:rPr>
                <w:rFonts w:eastAsia="Times New Roman"/>
                <w:lang w:val="en-US"/>
              </w:rPr>
            </w:pPr>
            <w:r>
              <w:rPr>
                <w:rFonts w:eastAsia="Times New Roman"/>
                <w:b/>
                <w:bCs/>
                <w:lang w:val="en-US"/>
              </w:rPr>
              <w:t>DocumentReference</w:t>
            </w:r>
          </w:p>
        </w:tc>
        <w:tc>
          <w:tcPr>
            <w:tcW w:w="0" w:type="auto"/>
            <w:vAlign w:val="center"/>
            <w:hideMark/>
          </w:tcPr>
          <w:p w14:paraId="339A737F" w14:textId="77777777" w:rsidR="00D67926" w:rsidRDefault="008D6FB8">
            <w:pPr>
              <w:rPr>
                <w:rFonts w:eastAsia="Times New Roman"/>
                <w:lang w:val="en-US"/>
              </w:rPr>
            </w:pPr>
            <w:r>
              <w:rPr>
                <w:rFonts w:eastAsia="Times New Roman"/>
                <w:lang w:val="en-US"/>
              </w:rPr>
              <w:t>Document Reference</w:t>
            </w:r>
          </w:p>
        </w:tc>
      </w:tr>
      <w:tr w:rsidR="00D67926" w14:paraId="00BC3B40" w14:textId="77777777">
        <w:trPr>
          <w:divId w:val="1236624240"/>
          <w:tblCellSpacing w:w="15" w:type="dxa"/>
        </w:trPr>
        <w:tc>
          <w:tcPr>
            <w:tcW w:w="0" w:type="auto"/>
            <w:vAlign w:val="center"/>
            <w:hideMark/>
          </w:tcPr>
          <w:p w14:paraId="05F4378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03E030" w14:textId="77777777" w:rsidR="00D67926" w:rsidRDefault="008D6FB8">
            <w:pPr>
              <w:rPr>
                <w:rFonts w:eastAsia="Times New Roman"/>
                <w:lang w:val="en-US"/>
              </w:rPr>
            </w:pPr>
            <w:r>
              <w:rPr>
                <w:rFonts w:eastAsia="Times New Roman"/>
                <w:lang w:val="en-US"/>
              </w:rPr>
              <w:t>A reference to a document</w:t>
            </w:r>
          </w:p>
        </w:tc>
      </w:tr>
      <w:tr w:rsidR="00D67926" w14:paraId="0B1B057B" w14:textId="77777777">
        <w:trPr>
          <w:divId w:val="1236624240"/>
          <w:tblCellSpacing w:w="15" w:type="dxa"/>
        </w:trPr>
        <w:tc>
          <w:tcPr>
            <w:tcW w:w="0" w:type="auto"/>
            <w:vAlign w:val="center"/>
            <w:hideMark/>
          </w:tcPr>
          <w:p w14:paraId="5039C7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A20EB5" w14:textId="77777777" w:rsidR="00D67926" w:rsidRDefault="008D6FB8">
            <w:pPr>
              <w:rPr>
                <w:rFonts w:eastAsia="Times New Roman"/>
                <w:lang w:val="en-US"/>
              </w:rPr>
            </w:pPr>
            <w:r>
              <w:rPr>
                <w:rFonts w:eastAsia="Times New Roman"/>
                <w:lang w:val="en-US"/>
              </w:rPr>
              <w:t>A reference to a document.</w:t>
            </w:r>
          </w:p>
        </w:tc>
      </w:tr>
      <w:tr w:rsidR="00D67926" w14:paraId="6EECFE31" w14:textId="77777777">
        <w:trPr>
          <w:divId w:val="1236624240"/>
          <w:tblCellSpacing w:w="15" w:type="dxa"/>
        </w:trPr>
        <w:tc>
          <w:tcPr>
            <w:tcW w:w="0" w:type="auto"/>
            <w:vAlign w:val="center"/>
            <w:hideMark/>
          </w:tcPr>
          <w:p w14:paraId="26ADFD5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BDD2BFA" w14:textId="77777777" w:rsidR="00D67926" w:rsidRDefault="008D6FB8">
            <w:pPr>
              <w:rPr>
                <w:rFonts w:eastAsia="Times New Roman"/>
                <w:lang w:val="en-US"/>
              </w:rPr>
            </w:pPr>
            <w:r>
              <w:rPr>
                <w:rFonts w:eastAsia="Times New Roman"/>
                <w:lang w:val="en-US"/>
              </w:rPr>
              <w:t>Usually, this is used for documents other than those defined by FHIR.</w:t>
            </w:r>
          </w:p>
        </w:tc>
      </w:tr>
      <w:tr w:rsidR="00D67926" w14:paraId="7E7302FF" w14:textId="77777777">
        <w:trPr>
          <w:divId w:val="1236624240"/>
          <w:tblCellSpacing w:w="15" w:type="dxa"/>
        </w:trPr>
        <w:tc>
          <w:tcPr>
            <w:tcW w:w="0" w:type="auto"/>
            <w:vAlign w:val="center"/>
            <w:hideMark/>
          </w:tcPr>
          <w:p w14:paraId="14E09F0E" w14:textId="77777777" w:rsidR="00D67926" w:rsidRDefault="008D6FB8">
            <w:pPr>
              <w:rPr>
                <w:rFonts w:eastAsia="Times New Roman"/>
                <w:lang w:val="en-US"/>
              </w:rPr>
            </w:pPr>
            <w:r>
              <w:rPr>
                <w:rFonts w:eastAsia="Times New Roman"/>
                <w:b/>
                <w:bCs/>
                <w:lang w:val="en-US"/>
              </w:rPr>
              <w:t>DocumentReference.masterIdentifier</w:t>
            </w:r>
          </w:p>
        </w:tc>
        <w:tc>
          <w:tcPr>
            <w:tcW w:w="0" w:type="auto"/>
            <w:vAlign w:val="center"/>
            <w:hideMark/>
          </w:tcPr>
          <w:p w14:paraId="08429C4E" w14:textId="77777777" w:rsidR="00D67926" w:rsidRDefault="00D67926">
            <w:pPr>
              <w:rPr>
                <w:rFonts w:eastAsia="Times New Roman"/>
                <w:lang w:val="en-US"/>
              </w:rPr>
            </w:pPr>
          </w:p>
        </w:tc>
      </w:tr>
      <w:tr w:rsidR="00D67926" w14:paraId="474057DC" w14:textId="77777777">
        <w:trPr>
          <w:divId w:val="1236624240"/>
          <w:tblCellSpacing w:w="15" w:type="dxa"/>
        </w:trPr>
        <w:tc>
          <w:tcPr>
            <w:tcW w:w="0" w:type="auto"/>
            <w:vAlign w:val="center"/>
            <w:hideMark/>
          </w:tcPr>
          <w:p w14:paraId="1D46E6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FFCBF5" w14:textId="77777777" w:rsidR="00D67926" w:rsidRDefault="008D6FB8">
            <w:pPr>
              <w:rPr>
                <w:rFonts w:eastAsia="Times New Roman"/>
                <w:lang w:val="en-US"/>
              </w:rPr>
            </w:pPr>
            <w:r>
              <w:rPr>
                <w:rFonts w:eastAsia="Times New Roman"/>
                <w:lang w:val="en-US"/>
              </w:rPr>
              <w:t>Master Version Specific Identifier</w:t>
            </w:r>
          </w:p>
        </w:tc>
      </w:tr>
      <w:tr w:rsidR="00D67926" w14:paraId="48BD1084" w14:textId="77777777">
        <w:trPr>
          <w:divId w:val="1236624240"/>
          <w:tblCellSpacing w:w="15" w:type="dxa"/>
        </w:trPr>
        <w:tc>
          <w:tcPr>
            <w:tcW w:w="0" w:type="auto"/>
            <w:vAlign w:val="center"/>
            <w:hideMark/>
          </w:tcPr>
          <w:p w14:paraId="0A7775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DBF7C5" w14:textId="77777777" w:rsidR="00D67926" w:rsidRDefault="008D6FB8">
            <w:pPr>
              <w:rPr>
                <w:rFonts w:eastAsia="Times New Roman"/>
                <w:lang w:val="en-US"/>
              </w:rPr>
            </w:pPr>
            <w:r>
              <w:rPr>
                <w:rFonts w:eastAsia="Times New Roman"/>
                <w:lang w:val="en-US"/>
              </w:rPr>
              <w:t xml:space="preserve">Document identifier as assigned by the source of the document. This identifier is specific to this version of the document. This unique identifier may be used elsewhere to identify this version of the document. </w:t>
            </w:r>
          </w:p>
        </w:tc>
      </w:tr>
      <w:tr w:rsidR="00D67926" w14:paraId="6EDEA4DD" w14:textId="77777777">
        <w:trPr>
          <w:divId w:val="1236624240"/>
          <w:tblCellSpacing w:w="15" w:type="dxa"/>
        </w:trPr>
        <w:tc>
          <w:tcPr>
            <w:tcW w:w="0" w:type="auto"/>
            <w:vAlign w:val="center"/>
            <w:hideMark/>
          </w:tcPr>
          <w:p w14:paraId="182F6A8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E1676F6" w14:textId="77777777" w:rsidR="00D67926" w:rsidRDefault="008D6FB8">
            <w:pPr>
              <w:rPr>
                <w:rFonts w:eastAsia="Times New Roman"/>
                <w:lang w:val="en-US"/>
              </w:rPr>
            </w:pPr>
            <w:r>
              <w:rPr>
                <w:rFonts w:eastAsia="Times New Roman"/>
                <w:lang w:val="en-US"/>
              </w:rPr>
              <w:t>CDA Document Id extension and root.</w:t>
            </w:r>
          </w:p>
        </w:tc>
      </w:tr>
      <w:tr w:rsidR="00D67926" w14:paraId="0D16E7F6" w14:textId="77777777">
        <w:trPr>
          <w:divId w:val="1236624240"/>
          <w:tblCellSpacing w:w="15" w:type="dxa"/>
        </w:trPr>
        <w:tc>
          <w:tcPr>
            <w:tcW w:w="0" w:type="auto"/>
            <w:vAlign w:val="center"/>
            <w:hideMark/>
          </w:tcPr>
          <w:p w14:paraId="6E67A8E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9C747B7" w14:textId="77777777" w:rsidR="00D67926" w:rsidRDefault="008D6FB8">
            <w:pPr>
              <w:rPr>
                <w:rFonts w:eastAsia="Times New Roman"/>
                <w:lang w:val="en-US"/>
              </w:rPr>
            </w:pPr>
            <w:r>
              <w:rPr>
                <w:rFonts w:eastAsia="Times New Roman"/>
                <w:lang w:val="en-US"/>
              </w:rPr>
              <w:t xml:space="preserve">The structure and format of this Id shall be consistent with the specification corresponding to the formatCode attribute. (e.g., for a DICOM standard document a 64 character numeric UID, for an HL7 CDA format a serialization of the CDA Document Id extension and root in the form oid^extension, where OID is a 64 digits max, and the Id is a 16 UTF-8 char max. If the OID is coded without the </w:t>
            </w:r>
            <w:proofErr w:type="gramStart"/>
            <w:r>
              <w:rPr>
                <w:rFonts w:eastAsia="Times New Roman"/>
                <w:lang w:val="en-US"/>
              </w:rPr>
              <w:t>extension</w:t>
            </w:r>
            <w:proofErr w:type="gramEnd"/>
            <w:r>
              <w:rPr>
                <w:rFonts w:eastAsia="Times New Roman"/>
                <w:lang w:val="en-US"/>
              </w:rPr>
              <w:t xml:space="preserve"> then the '^' character shall not be included.). </w:t>
            </w:r>
          </w:p>
        </w:tc>
      </w:tr>
      <w:tr w:rsidR="00D67926" w14:paraId="1F31B247" w14:textId="77777777">
        <w:trPr>
          <w:divId w:val="1236624240"/>
          <w:tblCellSpacing w:w="15" w:type="dxa"/>
        </w:trPr>
        <w:tc>
          <w:tcPr>
            <w:tcW w:w="0" w:type="auto"/>
            <w:vAlign w:val="center"/>
            <w:hideMark/>
          </w:tcPr>
          <w:p w14:paraId="42CD8FD9" w14:textId="77777777" w:rsidR="00D67926" w:rsidRDefault="008D6FB8">
            <w:pPr>
              <w:rPr>
                <w:rFonts w:eastAsia="Times New Roman"/>
                <w:lang w:val="en-US"/>
              </w:rPr>
            </w:pPr>
            <w:r>
              <w:rPr>
                <w:rFonts w:eastAsia="Times New Roman"/>
                <w:b/>
                <w:bCs/>
                <w:lang w:val="en-US"/>
              </w:rPr>
              <w:t>DocumentReference.identifier</w:t>
            </w:r>
          </w:p>
        </w:tc>
        <w:tc>
          <w:tcPr>
            <w:tcW w:w="0" w:type="auto"/>
            <w:vAlign w:val="center"/>
            <w:hideMark/>
          </w:tcPr>
          <w:p w14:paraId="63145C9C" w14:textId="77777777" w:rsidR="00D67926" w:rsidRDefault="00D67926">
            <w:pPr>
              <w:rPr>
                <w:rFonts w:eastAsia="Times New Roman"/>
                <w:lang w:val="en-US"/>
              </w:rPr>
            </w:pPr>
          </w:p>
        </w:tc>
      </w:tr>
      <w:tr w:rsidR="00D67926" w14:paraId="240203FF" w14:textId="77777777">
        <w:trPr>
          <w:divId w:val="1236624240"/>
          <w:tblCellSpacing w:w="15" w:type="dxa"/>
        </w:trPr>
        <w:tc>
          <w:tcPr>
            <w:tcW w:w="0" w:type="auto"/>
            <w:vAlign w:val="center"/>
            <w:hideMark/>
          </w:tcPr>
          <w:p w14:paraId="50910C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AAF190" w14:textId="77777777" w:rsidR="00D67926" w:rsidRDefault="008D6FB8">
            <w:pPr>
              <w:rPr>
                <w:rFonts w:eastAsia="Times New Roman"/>
                <w:lang w:val="en-US"/>
              </w:rPr>
            </w:pPr>
            <w:r>
              <w:rPr>
                <w:rFonts w:eastAsia="Times New Roman"/>
                <w:lang w:val="en-US"/>
              </w:rPr>
              <w:t>Other identifiers for the document</w:t>
            </w:r>
          </w:p>
        </w:tc>
      </w:tr>
      <w:tr w:rsidR="00D67926" w14:paraId="70BF935C" w14:textId="77777777">
        <w:trPr>
          <w:divId w:val="1236624240"/>
          <w:tblCellSpacing w:w="15" w:type="dxa"/>
        </w:trPr>
        <w:tc>
          <w:tcPr>
            <w:tcW w:w="0" w:type="auto"/>
            <w:vAlign w:val="center"/>
            <w:hideMark/>
          </w:tcPr>
          <w:p w14:paraId="7C60099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B5C5899" w14:textId="77777777" w:rsidR="00D67926" w:rsidRDefault="008D6FB8">
            <w:pPr>
              <w:rPr>
                <w:rFonts w:eastAsia="Times New Roman"/>
                <w:lang w:val="en-US"/>
              </w:rPr>
            </w:pPr>
            <w:r>
              <w:rPr>
                <w:rFonts w:eastAsia="Times New Roman"/>
                <w:lang w:val="en-US"/>
              </w:rPr>
              <w:t>Other identifiers associated with the document, including version independent identifiers.</w:t>
            </w:r>
          </w:p>
        </w:tc>
      </w:tr>
      <w:tr w:rsidR="00D67926" w14:paraId="1A39E13A" w14:textId="77777777">
        <w:trPr>
          <w:divId w:val="1236624240"/>
          <w:tblCellSpacing w:w="15" w:type="dxa"/>
        </w:trPr>
        <w:tc>
          <w:tcPr>
            <w:tcW w:w="0" w:type="auto"/>
            <w:vAlign w:val="center"/>
            <w:hideMark/>
          </w:tcPr>
          <w:p w14:paraId="00852FF4" w14:textId="77777777" w:rsidR="00D67926" w:rsidRDefault="008D6FB8">
            <w:pPr>
              <w:rPr>
                <w:rFonts w:eastAsia="Times New Roman"/>
                <w:lang w:val="en-US"/>
              </w:rPr>
            </w:pPr>
            <w:r>
              <w:rPr>
                <w:rFonts w:eastAsia="Times New Roman"/>
                <w:b/>
                <w:bCs/>
                <w:lang w:val="en-US"/>
              </w:rPr>
              <w:t>DocumentReference.subject</w:t>
            </w:r>
          </w:p>
        </w:tc>
        <w:tc>
          <w:tcPr>
            <w:tcW w:w="0" w:type="auto"/>
            <w:vAlign w:val="center"/>
            <w:hideMark/>
          </w:tcPr>
          <w:p w14:paraId="108D5D1D" w14:textId="77777777" w:rsidR="00D67926" w:rsidRDefault="00D67926">
            <w:pPr>
              <w:rPr>
                <w:rFonts w:eastAsia="Times New Roman"/>
                <w:lang w:val="en-US"/>
              </w:rPr>
            </w:pPr>
          </w:p>
        </w:tc>
      </w:tr>
      <w:tr w:rsidR="00D67926" w14:paraId="76014BE3" w14:textId="77777777">
        <w:trPr>
          <w:divId w:val="1236624240"/>
          <w:tblCellSpacing w:w="15" w:type="dxa"/>
        </w:trPr>
        <w:tc>
          <w:tcPr>
            <w:tcW w:w="0" w:type="auto"/>
            <w:vAlign w:val="center"/>
            <w:hideMark/>
          </w:tcPr>
          <w:p w14:paraId="39823C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4BAB8E" w14:textId="77777777" w:rsidR="00D67926" w:rsidRDefault="008D6FB8">
            <w:pPr>
              <w:rPr>
                <w:rFonts w:eastAsia="Times New Roman"/>
                <w:lang w:val="en-US"/>
              </w:rPr>
            </w:pPr>
            <w:r>
              <w:rPr>
                <w:rFonts w:eastAsia="Times New Roman"/>
                <w:lang w:val="en-US"/>
              </w:rPr>
              <w:t xml:space="preserve">Who or what the document is about. The document can be about a person, (patient or healthcare practitioner), a device (I.e. machine) or even a group of subjects (such as a document about a herd of farm animals, or a set of patients that share a common exposure). </w:t>
            </w:r>
          </w:p>
        </w:tc>
      </w:tr>
      <w:tr w:rsidR="00D67926" w14:paraId="4CFE749F" w14:textId="77777777">
        <w:trPr>
          <w:divId w:val="1236624240"/>
          <w:tblCellSpacing w:w="15" w:type="dxa"/>
        </w:trPr>
        <w:tc>
          <w:tcPr>
            <w:tcW w:w="0" w:type="auto"/>
            <w:vAlign w:val="center"/>
            <w:hideMark/>
          </w:tcPr>
          <w:p w14:paraId="2AC9337C" w14:textId="77777777" w:rsidR="00D67926" w:rsidRDefault="008D6FB8">
            <w:pPr>
              <w:rPr>
                <w:rFonts w:eastAsia="Times New Roman"/>
                <w:lang w:val="en-US"/>
              </w:rPr>
            </w:pPr>
            <w:r>
              <w:rPr>
                <w:rFonts w:eastAsia="Times New Roman"/>
                <w:b/>
                <w:bCs/>
                <w:lang w:val="en-US"/>
              </w:rPr>
              <w:t>DocumentReference.type</w:t>
            </w:r>
          </w:p>
        </w:tc>
        <w:tc>
          <w:tcPr>
            <w:tcW w:w="0" w:type="auto"/>
            <w:vAlign w:val="center"/>
            <w:hideMark/>
          </w:tcPr>
          <w:p w14:paraId="03C8E4CE" w14:textId="77777777" w:rsidR="00D67926" w:rsidRDefault="00D67926">
            <w:pPr>
              <w:rPr>
                <w:rFonts w:eastAsia="Times New Roman"/>
                <w:lang w:val="en-US"/>
              </w:rPr>
            </w:pPr>
          </w:p>
        </w:tc>
      </w:tr>
      <w:tr w:rsidR="00D67926" w14:paraId="20F391E5" w14:textId="77777777">
        <w:trPr>
          <w:divId w:val="1236624240"/>
          <w:tblCellSpacing w:w="15" w:type="dxa"/>
        </w:trPr>
        <w:tc>
          <w:tcPr>
            <w:tcW w:w="0" w:type="auto"/>
            <w:vAlign w:val="center"/>
            <w:hideMark/>
          </w:tcPr>
          <w:p w14:paraId="58CCE4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54F2CE" w14:textId="77777777" w:rsidR="00D67926" w:rsidRDefault="008D6FB8">
            <w:pPr>
              <w:rPr>
                <w:rFonts w:eastAsia="Times New Roman"/>
                <w:lang w:val="en-US"/>
              </w:rPr>
            </w:pPr>
            <w:r>
              <w:rPr>
                <w:rFonts w:eastAsia="Times New Roman"/>
                <w:lang w:val="en-US"/>
              </w:rPr>
              <w:t>Kind of document (LOINC if possible)</w:t>
            </w:r>
          </w:p>
        </w:tc>
      </w:tr>
      <w:tr w:rsidR="00D67926" w14:paraId="1FD76390" w14:textId="77777777">
        <w:trPr>
          <w:divId w:val="1236624240"/>
          <w:tblCellSpacing w:w="15" w:type="dxa"/>
        </w:trPr>
        <w:tc>
          <w:tcPr>
            <w:tcW w:w="0" w:type="auto"/>
            <w:vAlign w:val="center"/>
            <w:hideMark/>
          </w:tcPr>
          <w:p w14:paraId="3B30B5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AF5832" w14:textId="77777777" w:rsidR="00D67926" w:rsidRDefault="008D6FB8">
            <w:pPr>
              <w:rPr>
                <w:rFonts w:eastAsia="Times New Roman"/>
                <w:lang w:val="en-US"/>
              </w:rPr>
            </w:pPr>
            <w:r>
              <w:rPr>
                <w:rFonts w:eastAsia="Times New Roman"/>
                <w:lang w:val="en-US"/>
              </w:rPr>
              <w:t xml:space="preserve">Specifies the particular kind of document referenced (e.g. History and Physical, Discharge Summary, Progress Note). This usually equates to the purpose of making the document referenced. </w:t>
            </w:r>
          </w:p>
        </w:tc>
      </w:tr>
      <w:tr w:rsidR="00D67926" w14:paraId="0583588C" w14:textId="77777777">
        <w:trPr>
          <w:divId w:val="1236624240"/>
          <w:tblCellSpacing w:w="15" w:type="dxa"/>
        </w:trPr>
        <w:tc>
          <w:tcPr>
            <w:tcW w:w="0" w:type="auto"/>
            <w:vAlign w:val="center"/>
            <w:hideMark/>
          </w:tcPr>
          <w:p w14:paraId="2513464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F7C101F" w14:textId="77777777" w:rsidR="00D67926" w:rsidRDefault="008D6FB8">
            <w:pPr>
              <w:rPr>
                <w:rFonts w:eastAsia="Times New Roman"/>
                <w:lang w:val="en-US"/>
              </w:rPr>
            </w:pPr>
            <w:r>
              <w:rPr>
                <w:rFonts w:eastAsia="Times New Roman"/>
                <w:lang w:val="en-US"/>
              </w:rPr>
              <w:t>Key metadata element describing the document, used in searching/filtering.</w:t>
            </w:r>
          </w:p>
        </w:tc>
      </w:tr>
      <w:tr w:rsidR="00D67926" w14:paraId="7FCDFA8B" w14:textId="77777777">
        <w:trPr>
          <w:divId w:val="1236624240"/>
          <w:tblCellSpacing w:w="15" w:type="dxa"/>
        </w:trPr>
        <w:tc>
          <w:tcPr>
            <w:tcW w:w="0" w:type="auto"/>
            <w:vAlign w:val="center"/>
            <w:hideMark/>
          </w:tcPr>
          <w:p w14:paraId="1AE899E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864D861" w14:textId="77777777" w:rsidR="00D67926" w:rsidRDefault="008D6FB8">
            <w:pPr>
              <w:rPr>
                <w:rFonts w:eastAsia="Times New Roman"/>
                <w:lang w:val="en-US"/>
              </w:rPr>
            </w:pPr>
            <w:r>
              <w:rPr>
                <w:rFonts w:eastAsia="Times New Roman"/>
                <w:lang w:val="en-US"/>
              </w:rPr>
              <w:t>Precice type of clinical document</w:t>
            </w:r>
          </w:p>
        </w:tc>
      </w:tr>
      <w:tr w:rsidR="00D67926" w14:paraId="130F77E6" w14:textId="77777777">
        <w:trPr>
          <w:divId w:val="1236624240"/>
          <w:tblCellSpacing w:w="15" w:type="dxa"/>
        </w:trPr>
        <w:tc>
          <w:tcPr>
            <w:tcW w:w="0" w:type="auto"/>
            <w:vAlign w:val="center"/>
            <w:hideMark/>
          </w:tcPr>
          <w:p w14:paraId="1C11A9A0" w14:textId="77777777" w:rsidR="00D67926" w:rsidRDefault="008D6FB8">
            <w:pPr>
              <w:rPr>
                <w:rFonts w:eastAsia="Times New Roman"/>
                <w:lang w:val="en-US"/>
              </w:rPr>
            </w:pPr>
            <w:r>
              <w:rPr>
                <w:rFonts w:eastAsia="Times New Roman"/>
                <w:b/>
                <w:bCs/>
                <w:lang w:val="en-US"/>
              </w:rPr>
              <w:t>DocumentReference.class</w:t>
            </w:r>
          </w:p>
        </w:tc>
        <w:tc>
          <w:tcPr>
            <w:tcW w:w="0" w:type="auto"/>
            <w:vAlign w:val="center"/>
            <w:hideMark/>
          </w:tcPr>
          <w:p w14:paraId="6CA50DCE" w14:textId="77777777" w:rsidR="00D67926" w:rsidRDefault="00D67926">
            <w:pPr>
              <w:rPr>
                <w:rFonts w:eastAsia="Times New Roman"/>
                <w:lang w:val="en-US"/>
              </w:rPr>
            </w:pPr>
          </w:p>
        </w:tc>
      </w:tr>
      <w:tr w:rsidR="00D67926" w14:paraId="022B7098" w14:textId="77777777">
        <w:trPr>
          <w:divId w:val="1236624240"/>
          <w:tblCellSpacing w:w="15" w:type="dxa"/>
        </w:trPr>
        <w:tc>
          <w:tcPr>
            <w:tcW w:w="0" w:type="auto"/>
            <w:vAlign w:val="center"/>
            <w:hideMark/>
          </w:tcPr>
          <w:p w14:paraId="537760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CE9B60" w14:textId="77777777" w:rsidR="00D67926" w:rsidRDefault="008D6FB8">
            <w:pPr>
              <w:rPr>
                <w:rFonts w:eastAsia="Times New Roman"/>
                <w:lang w:val="en-US"/>
              </w:rPr>
            </w:pPr>
            <w:r>
              <w:rPr>
                <w:rFonts w:eastAsia="Times New Roman"/>
                <w:lang w:val="en-US"/>
              </w:rPr>
              <w:t>Categorization of document</w:t>
            </w:r>
          </w:p>
        </w:tc>
      </w:tr>
      <w:tr w:rsidR="00D67926" w14:paraId="78199BC6" w14:textId="77777777">
        <w:trPr>
          <w:divId w:val="1236624240"/>
          <w:tblCellSpacing w:w="15" w:type="dxa"/>
        </w:trPr>
        <w:tc>
          <w:tcPr>
            <w:tcW w:w="0" w:type="auto"/>
            <w:vAlign w:val="center"/>
            <w:hideMark/>
          </w:tcPr>
          <w:p w14:paraId="578B2B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229E25" w14:textId="77777777" w:rsidR="00D67926" w:rsidRDefault="008D6FB8">
            <w:pPr>
              <w:rPr>
                <w:rFonts w:eastAsia="Times New Roman"/>
                <w:lang w:val="en-US"/>
              </w:rPr>
            </w:pPr>
            <w:r>
              <w:rPr>
                <w:rFonts w:eastAsia="Times New Roman"/>
                <w:lang w:val="en-US"/>
              </w:rPr>
              <w:t xml:space="preserve">A categorization for the type of document referenced - helps for indexing and searching. This may be implied by or derived from the code specified in the DocumentReference.type. </w:t>
            </w:r>
          </w:p>
        </w:tc>
      </w:tr>
      <w:tr w:rsidR="00D67926" w14:paraId="16D7D375" w14:textId="77777777">
        <w:trPr>
          <w:divId w:val="1236624240"/>
          <w:tblCellSpacing w:w="15" w:type="dxa"/>
        </w:trPr>
        <w:tc>
          <w:tcPr>
            <w:tcW w:w="0" w:type="auto"/>
            <w:vAlign w:val="center"/>
            <w:hideMark/>
          </w:tcPr>
          <w:p w14:paraId="0979ECD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7F11BA" w14:textId="77777777" w:rsidR="00D67926" w:rsidRDefault="008D6FB8">
            <w:pPr>
              <w:rPr>
                <w:rFonts w:eastAsia="Times New Roman"/>
                <w:lang w:val="en-US"/>
              </w:rPr>
            </w:pPr>
            <w:r>
              <w:rPr>
                <w:rFonts w:eastAsia="Times New Roman"/>
                <w:lang w:val="en-US"/>
              </w:rPr>
              <w:t>This is a metadata field from [XDS/MHD](http://wiki.ihe.net/index.php?title=Mobile_access_to_Health_Documents_(MHD)).</w:t>
            </w:r>
          </w:p>
        </w:tc>
      </w:tr>
      <w:tr w:rsidR="00D67926" w14:paraId="0686805B" w14:textId="77777777">
        <w:trPr>
          <w:divId w:val="1236624240"/>
          <w:tblCellSpacing w:w="15" w:type="dxa"/>
        </w:trPr>
        <w:tc>
          <w:tcPr>
            <w:tcW w:w="0" w:type="auto"/>
            <w:vAlign w:val="center"/>
            <w:hideMark/>
          </w:tcPr>
          <w:p w14:paraId="70D7DC8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43453FB" w14:textId="77777777" w:rsidR="00D67926" w:rsidRDefault="008D6FB8">
            <w:pPr>
              <w:rPr>
                <w:rFonts w:eastAsia="Times New Roman"/>
                <w:lang w:val="en-US"/>
              </w:rPr>
            </w:pPr>
            <w:r>
              <w:rPr>
                <w:rFonts w:eastAsia="Times New Roman"/>
                <w:lang w:val="en-US"/>
              </w:rPr>
              <w:t>Helps humans to assess whether the document is of interest when viewing an list of documents.</w:t>
            </w:r>
          </w:p>
        </w:tc>
      </w:tr>
      <w:tr w:rsidR="00D67926" w14:paraId="0F28F180" w14:textId="77777777">
        <w:trPr>
          <w:divId w:val="1236624240"/>
          <w:tblCellSpacing w:w="15" w:type="dxa"/>
        </w:trPr>
        <w:tc>
          <w:tcPr>
            <w:tcW w:w="0" w:type="auto"/>
            <w:vAlign w:val="center"/>
            <w:hideMark/>
          </w:tcPr>
          <w:p w14:paraId="70F6D11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7BF40E2" w14:textId="77777777" w:rsidR="00D67926" w:rsidRDefault="008D6FB8">
            <w:pPr>
              <w:rPr>
                <w:rFonts w:eastAsia="Times New Roman"/>
                <w:lang w:val="en-US"/>
              </w:rPr>
            </w:pPr>
            <w:r>
              <w:rPr>
                <w:rFonts w:eastAsia="Times New Roman"/>
                <w:lang w:val="en-US"/>
              </w:rPr>
              <w:t>kind</w:t>
            </w:r>
          </w:p>
        </w:tc>
      </w:tr>
      <w:tr w:rsidR="00D67926" w14:paraId="2FAE69DF" w14:textId="77777777">
        <w:trPr>
          <w:divId w:val="1236624240"/>
          <w:tblCellSpacing w:w="15" w:type="dxa"/>
        </w:trPr>
        <w:tc>
          <w:tcPr>
            <w:tcW w:w="0" w:type="auto"/>
            <w:vAlign w:val="center"/>
            <w:hideMark/>
          </w:tcPr>
          <w:p w14:paraId="30C5755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339380" w14:textId="77777777" w:rsidR="00D67926" w:rsidRDefault="008D6FB8">
            <w:pPr>
              <w:rPr>
                <w:rFonts w:eastAsia="Times New Roman"/>
                <w:lang w:val="en-US"/>
              </w:rPr>
            </w:pPr>
            <w:r>
              <w:rPr>
                <w:rFonts w:eastAsia="Times New Roman"/>
                <w:lang w:val="en-US"/>
              </w:rPr>
              <w:t>High-level kind of a clinical document at a macro level</w:t>
            </w:r>
          </w:p>
        </w:tc>
      </w:tr>
      <w:tr w:rsidR="00D67926" w14:paraId="7383817F" w14:textId="77777777">
        <w:trPr>
          <w:divId w:val="1236624240"/>
          <w:tblCellSpacing w:w="15" w:type="dxa"/>
        </w:trPr>
        <w:tc>
          <w:tcPr>
            <w:tcW w:w="0" w:type="auto"/>
            <w:vAlign w:val="center"/>
            <w:hideMark/>
          </w:tcPr>
          <w:p w14:paraId="512057B8" w14:textId="77777777" w:rsidR="00D67926" w:rsidRDefault="008D6FB8">
            <w:pPr>
              <w:rPr>
                <w:rFonts w:eastAsia="Times New Roman"/>
                <w:lang w:val="en-US"/>
              </w:rPr>
            </w:pPr>
            <w:r>
              <w:rPr>
                <w:rFonts w:eastAsia="Times New Roman"/>
                <w:b/>
                <w:bCs/>
                <w:lang w:val="en-US"/>
              </w:rPr>
              <w:t>DocumentReference.author</w:t>
            </w:r>
          </w:p>
        </w:tc>
        <w:tc>
          <w:tcPr>
            <w:tcW w:w="0" w:type="auto"/>
            <w:vAlign w:val="center"/>
            <w:hideMark/>
          </w:tcPr>
          <w:p w14:paraId="60D2012A" w14:textId="77777777" w:rsidR="00D67926" w:rsidRDefault="00D67926">
            <w:pPr>
              <w:rPr>
                <w:rFonts w:eastAsia="Times New Roman"/>
                <w:lang w:val="en-US"/>
              </w:rPr>
            </w:pPr>
          </w:p>
        </w:tc>
      </w:tr>
      <w:tr w:rsidR="00D67926" w14:paraId="21A08C36" w14:textId="77777777">
        <w:trPr>
          <w:divId w:val="1236624240"/>
          <w:tblCellSpacing w:w="15" w:type="dxa"/>
        </w:trPr>
        <w:tc>
          <w:tcPr>
            <w:tcW w:w="0" w:type="auto"/>
            <w:vAlign w:val="center"/>
            <w:hideMark/>
          </w:tcPr>
          <w:p w14:paraId="170BCB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95D887" w14:textId="77777777" w:rsidR="00D67926" w:rsidRDefault="008D6FB8">
            <w:pPr>
              <w:rPr>
                <w:rFonts w:eastAsia="Times New Roman"/>
                <w:lang w:val="en-US"/>
              </w:rPr>
            </w:pPr>
            <w:r>
              <w:rPr>
                <w:rFonts w:eastAsia="Times New Roman"/>
                <w:lang w:val="en-US"/>
              </w:rPr>
              <w:t>Who and/or what authored the document</w:t>
            </w:r>
          </w:p>
        </w:tc>
      </w:tr>
      <w:tr w:rsidR="00D67926" w14:paraId="04F7BA31" w14:textId="77777777">
        <w:trPr>
          <w:divId w:val="1236624240"/>
          <w:tblCellSpacing w:w="15" w:type="dxa"/>
        </w:trPr>
        <w:tc>
          <w:tcPr>
            <w:tcW w:w="0" w:type="auto"/>
            <w:vAlign w:val="center"/>
            <w:hideMark/>
          </w:tcPr>
          <w:p w14:paraId="272FAC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0A4B4D" w14:textId="77777777" w:rsidR="00D67926" w:rsidRDefault="008D6FB8">
            <w:pPr>
              <w:rPr>
                <w:rFonts w:eastAsia="Times New Roman"/>
                <w:lang w:val="en-US"/>
              </w:rPr>
            </w:pPr>
            <w:r>
              <w:rPr>
                <w:rFonts w:eastAsia="Times New Roman"/>
                <w:lang w:val="en-US"/>
              </w:rPr>
              <w:t>Identifies who is responsible for adding the information to the document.</w:t>
            </w:r>
          </w:p>
        </w:tc>
      </w:tr>
      <w:tr w:rsidR="00D67926" w14:paraId="4AEE12D1" w14:textId="77777777">
        <w:trPr>
          <w:divId w:val="1236624240"/>
          <w:tblCellSpacing w:w="15" w:type="dxa"/>
        </w:trPr>
        <w:tc>
          <w:tcPr>
            <w:tcW w:w="0" w:type="auto"/>
            <w:vAlign w:val="center"/>
            <w:hideMark/>
          </w:tcPr>
          <w:p w14:paraId="2EAEAEF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E7ADFF1" w14:textId="77777777" w:rsidR="00D67926" w:rsidRDefault="008D6FB8">
            <w:pPr>
              <w:rPr>
                <w:rFonts w:eastAsia="Times New Roman"/>
                <w:lang w:val="en-US"/>
              </w:rPr>
            </w:pPr>
            <w:r>
              <w:rPr>
                <w:rFonts w:eastAsia="Times New Roman"/>
                <w:lang w:val="en-US"/>
              </w:rPr>
              <w:t>Not necessarily who did the actual data entry (i.e. typist) it in or who was the source (informant).</w:t>
            </w:r>
          </w:p>
        </w:tc>
      </w:tr>
      <w:tr w:rsidR="00D67926" w14:paraId="6A51CB8B" w14:textId="77777777">
        <w:trPr>
          <w:divId w:val="1236624240"/>
          <w:tblCellSpacing w:w="15" w:type="dxa"/>
        </w:trPr>
        <w:tc>
          <w:tcPr>
            <w:tcW w:w="0" w:type="auto"/>
            <w:vAlign w:val="center"/>
            <w:hideMark/>
          </w:tcPr>
          <w:p w14:paraId="2A54B5EB" w14:textId="77777777" w:rsidR="00D67926" w:rsidRDefault="008D6FB8">
            <w:pPr>
              <w:rPr>
                <w:rFonts w:eastAsia="Times New Roman"/>
                <w:lang w:val="en-US"/>
              </w:rPr>
            </w:pPr>
            <w:r>
              <w:rPr>
                <w:rFonts w:eastAsia="Times New Roman"/>
                <w:b/>
                <w:bCs/>
                <w:lang w:val="en-US"/>
              </w:rPr>
              <w:t>DocumentReference.custodian</w:t>
            </w:r>
          </w:p>
        </w:tc>
        <w:tc>
          <w:tcPr>
            <w:tcW w:w="0" w:type="auto"/>
            <w:vAlign w:val="center"/>
            <w:hideMark/>
          </w:tcPr>
          <w:p w14:paraId="0ED3B19F" w14:textId="77777777" w:rsidR="00D67926" w:rsidRDefault="00D67926">
            <w:pPr>
              <w:rPr>
                <w:rFonts w:eastAsia="Times New Roman"/>
                <w:lang w:val="en-US"/>
              </w:rPr>
            </w:pPr>
          </w:p>
        </w:tc>
      </w:tr>
      <w:tr w:rsidR="00D67926" w14:paraId="2348B146" w14:textId="77777777">
        <w:trPr>
          <w:divId w:val="1236624240"/>
          <w:tblCellSpacing w:w="15" w:type="dxa"/>
        </w:trPr>
        <w:tc>
          <w:tcPr>
            <w:tcW w:w="0" w:type="auto"/>
            <w:vAlign w:val="center"/>
            <w:hideMark/>
          </w:tcPr>
          <w:p w14:paraId="5EFA88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603E73" w14:textId="77777777" w:rsidR="00D67926" w:rsidRDefault="008D6FB8">
            <w:pPr>
              <w:rPr>
                <w:rFonts w:eastAsia="Times New Roman"/>
                <w:lang w:val="en-US"/>
              </w:rPr>
            </w:pPr>
            <w:r>
              <w:rPr>
                <w:rFonts w:eastAsia="Times New Roman"/>
                <w:lang w:val="en-US"/>
              </w:rPr>
              <w:t>Org which maintains the document</w:t>
            </w:r>
          </w:p>
        </w:tc>
      </w:tr>
      <w:tr w:rsidR="00D67926" w14:paraId="248C404A" w14:textId="77777777">
        <w:trPr>
          <w:divId w:val="1236624240"/>
          <w:tblCellSpacing w:w="15" w:type="dxa"/>
        </w:trPr>
        <w:tc>
          <w:tcPr>
            <w:tcW w:w="0" w:type="auto"/>
            <w:vAlign w:val="center"/>
            <w:hideMark/>
          </w:tcPr>
          <w:p w14:paraId="36C588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19EC54" w14:textId="77777777" w:rsidR="00D67926" w:rsidRDefault="008D6FB8">
            <w:pPr>
              <w:rPr>
                <w:rFonts w:eastAsia="Times New Roman"/>
                <w:lang w:val="en-US"/>
              </w:rPr>
            </w:pPr>
            <w:r>
              <w:rPr>
                <w:rFonts w:eastAsia="Times New Roman"/>
                <w:lang w:val="en-US"/>
              </w:rPr>
              <w:t>Identifies the organization or group who is responsible for ongoing maintenance of and access to the document.</w:t>
            </w:r>
          </w:p>
        </w:tc>
      </w:tr>
      <w:tr w:rsidR="00D67926" w14:paraId="4FDD8750" w14:textId="77777777">
        <w:trPr>
          <w:divId w:val="1236624240"/>
          <w:tblCellSpacing w:w="15" w:type="dxa"/>
        </w:trPr>
        <w:tc>
          <w:tcPr>
            <w:tcW w:w="0" w:type="auto"/>
            <w:vAlign w:val="center"/>
            <w:hideMark/>
          </w:tcPr>
          <w:p w14:paraId="338B0E55"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8B1963C" w14:textId="77777777" w:rsidR="00D67926" w:rsidRDefault="008D6FB8">
            <w:pPr>
              <w:rPr>
                <w:rFonts w:eastAsia="Times New Roman"/>
                <w:lang w:val="en-US"/>
              </w:rPr>
            </w:pPr>
            <w:r>
              <w:rPr>
                <w:rFonts w:eastAsia="Times New Roman"/>
                <w:lang w:val="en-US"/>
              </w:rPr>
              <w:t xml:space="preserve">Identifies the logical organization to go to find the current version, where to report issues, etc. This is different from the physical location of the document, which is the technical location of the document, which host may be delegated to the management of some other organization. </w:t>
            </w:r>
          </w:p>
        </w:tc>
      </w:tr>
      <w:tr w:rsidR="00D67926" w14:paraId="70F0C9FF" w14:textId="77777777">
        <w:trPr>
          <w:divId w:val="1236624240"/>
          <w:tblCellSpacing w:w="15" w:type="dxa"/>
        </w:trPr>
        <w:tc>
          <w:tcPr>
            <w:tcW w:w="0" w:type="auto"/>
            <w:vAlign w:val="center"/>
            <w:hideMark/>
          </w:tcPr>
          <w:p w14:paraId="009CEA4C" w14:textId="77777777" w:rsidR="00D67926" w:rsidRDefault="008D6FB8">
            <w:pPr>
              <w:rPr>
                <w:rFonts w:eastAsia="Times New Roman"/>
                <w:lang w:val="en-US"/>
              </w:rPr>
            </w:pPr>
            <w:r>
              <w:rPr>
                <w:rFonts w:eastAsia="Times New Roman"/>
                <w:b/>
                <w:bCs/>
                <w:lang w:val="en-US"/>
              </w:rPr>
              <w:t>DocumentReference.authenticator</w:t>
            </w:r>
          </w:p>
        </w:tc>
        <w:tc>
          <w:tcPr>
            <w:tcW w:w="0" w:type="auto"/>
            <w:vAlign w:val="center"/>
            <w:hideMark/>
          </w:tcPr>
          <w:p w14:paraId="1ED51E1C" w14:textId="77777777" w:rsidR="00D67926" w:rsidRDefault="00D67926">
            <w:pPr>
              <w:rPr>
                <w:rFonts w:eastAsia="Times New Roman"/>
                <w:lang w:val="en-US"/>
              </w:rPr>
            </w:pPr>
          </w:p>
        </w:tc>
      </w:tr>
      <w:tr w:rsidR="00D67926" w14:paraId="2277EF89" w14:textId="77777777">
        <w:trPr>
          <w:divId w:val="1236624240"/>
          <w:tblCellSpacing w:w="15" w:type="dxa"/>
        </w:trPr>
        <w:tc>
          <w:tcPr>
            <w:tcW w:w="0" w:type="auto"/>
            <w:vAlign w:val="center"/>
            <w:hideMark/>
          </w:tcPr>
          <w:p w14:paraId="60823F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C422CC" w14:textId="77777777" w:rsidR="00D67926" w:rsidRDefault="008D6FB8">
            <w:pPr>
              <w:rPr>
                <w:rFonts w:eastAsia="Times New Roman"/>
                <w:lang w:val="en-US"/>
              </w:rPr>
            </w:pPr>
            <w:r>
              <w:rPr>
                <w:rFonts w:eastAsia="Times New Roman"/>
                <w:lang w:val="en-US"/>
              </w:rPr>
              <w:t>Who/What authenticated the document</w:t>
            </w:r>
          </w:p>
        </w:tc>
      </w:tr>
      <w:tr w:rsidR="00D67926" w14:paraId="2371A5D1" w14:textId="77777777">
        <w:trPr>
          <w:divId w:val="1236624240"/>
          <w:tblCellSpacing w:w="15" w:type="dxa"/>
        </w:trPr>
        <w:tc>
          <w:tcPr>
            <w:tcW w:w="0" w:type="auto"/>
            <w:vAlign w:val="center"/>
            <w:hideMark/>
          </w:tcPr>
          <w:p w14:paraId="6E2D255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FDB0BA" w14:textId="77777777" w:rsidR="00D67926" w:rsidRDefault="008D6FB8">
            <w:pPr>
              <w:rPr>
                <w:rFonts w:eastAsia="Times New Roman"/>
                <w:lang w:val="en-US"/>
              </w:rPr>
            </w:pPr>
            <w:r>
              <w:rPr>
                <w:rFonts w:eastAsia="Times New Roman"/>
                <w:lang w:val="en-US"/>
              </w:rPr>
              <w:t>Which person or organization authenticates that this document is valid.</w:t>
            </w:r>
          </w:p>
        </w:tc>
      </w:tr>
      <w:tr w:rsidR="00D67926" w14:paraId="42FB88EB" w14:textId="77777777">
        <w:trPr>
          <w:divId w:val="1236624240"/>
          <w:tblCellSpacing w:w="15" w:type="dxa"/>
        </w:trPr>
        <w:tc>
          <w:tcPr>
            <w:tcW w:w="0" w:type="auto"/>
            <w:vAlign w:val="center"/>
            <w:hideMark/>
          </w:tcPr>
          <w:p w14:paraId="59F2F90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483A90" w14:textId="77777777" w:rsidR="00D67926" w:rsidRDefault="008D6FB8">
            <w:pPr>
              <w:rPr>
                <w:rFonts w:eastAsia="Times New Roman"/>
                <w:lang w:val="en-US"/>
              </w:rPr>
            </w:pPr>
            <w:r>
              <w:rPr>
                <w:rFonts w:eastAsia="Times New Roman"/>
                <w:lang w:val="en-US"/>
              </w:rPr>
              <w:t xml:space="preserve">Represents a participant within the author institution who has legally authenticated or attested the document. Legal authentication implies that a document has been signed manually or electronically by the legal Authenticator. </w:t>
            </w:r>
          </w:p>
        </w:tc>
      </w:tr>
      <w:tr w:rsidR="00D67926" w14:paraId="173ADC17" w14:textId="77777777">
        <w:trPr>
          <w:divId w:val="1236624240"/>
          <w:tblCellSpacing w:w="15" w:type="dxa"/>
        </w:trPr>
        <w:tc>
          <w:tcPr>
            <w:tcW w:w="0" w:type="auto"/>
            <w:vAlign w:val="center"/>
            <w:hideMark/>
          </w:tcPr>
          <w:p w14:paraId="46C07AB5" w14:textId="77777777" w:rsidR="00D67926" w:rsidRDefault="008D6FB8">
            <w:pPr>
              <w:rPr>
                <w:rFonts w:eastAsia="Times New Roman"/>
                <w:lang w:val="en-US"/>
              </w:rPr>
            </w:pPr>
            <w:r>
              <w:rPr>
                <w:rFonts w:eastAsia="Times New Roman"/>
                <w:b/>
                <w:bCs/>
                <w:lang w:val="en-US"/>
              </w:rPr>
              <w:t>DocumentReference.created</w:t>
            </w:r>
          </w:p>
        </w:tc>
        <w:tc>
          <w:tcPr>
            <w:tcW w:w="0" w:type="auto"/>
            <w:vAlign w:val="center"/>
            <w:hideMark/>
          </w:tcPr>
          <w:p w14:paraId="61305BB3" w14:textId="77777777" w:rsidR="00D67926" w:rsidRDefault="00D67926">
            <w:pPr>
              <w:rPr>
                <w:rFonts w:eastAsia="Times New Roman"/>
                <w:lang w:val="en-US"/>
              </w:rPr>
            </w:pPr>
          </w:p>
        </w:tc>
      </w:tr>
      <w:tr w:rsidR="00D67926" w14:paraId="77410E1F" w14:textId="77777777">
        <w:trPr>
          <w:divId w:val="1236624240"/>
          <w:tblCellSpacing w:w="15" w:type="dxa"/>
        </w:trPr>
        <w:tc>
          <w:tcPr>
            <w:tcW w:w="0" w:type="auto"/>
            <w:vAlign w:val="center"/>
            <w:hideMark/>
          </w:tcPr>
          <w:p w14:paraId="481A0D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8CD12A" w14:textId="77777777" w:rsidR="00D67926" w:rsidRDefault="008D6FB8">
            <w:pPr>
              <w:rPr>
                <w:rFonts w:eastAsia="Times New Roman"/>
                <w:lang w:val="en-US"/>
              </w:rPr>
            </w:pPr>
            <w:r>
              <w:rPr>
                <w:rFonts w:eastAsia="Times New Roman"/>
                <w:lang w:val="en-US"/>
              </w:rPr>
              <w:t>Document creation time</w:t>
            </w:r>
          </w:p>
        </w:tc>
      </w:tr>
      <w:tr w:rsidR="00D67926" w14:paraId="68676336" w14:textId="77777777">
        <w:trPr>
          <w:divId w:val="1236624240"/>
          <w:tblCellSpacing w:w="15" w:type="dxa"/>
        </w:trPr>
        <w:tc>
          <w:tcPr>
            <w:tcW w:w="0" w:type="auto"/>
            <w:vAlign w:val="center"/>
            <w:hideMark/>
          </w:tcPr>
          <w:p w14:paraId="15C7C1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5B4B60" w14:textId="77777777" w:rsidR="00D67926" w:rsidRDefault="008D6FB8">
            <w:pPr>
              <w:rPr>
                <w:rFonts w:eastAsia="Times New Roman"/>
                <w:lang w:val="en-US"/>
              </w:rPr>
            </w:pPr>
            <w:r>
              <w:rPr>
                <w:rFonts w:eastAsia="Times New Roman"/>
                <w:lang w:val="en-US"/>
              </w:rPr>
              <w:t>When the document was created.</w:t>
            </w:r>
          </w:p>
        </w:tc>
      </w:tr>
      <w:tr w:rsidR="00D67926" w14:paraId="0E342BE0" w14:textId="77777777">
        <w:trPr>
          <w:divId w:val="1236624240"/>
          <w:tblCellSpacing w:w="15" w:type="dxa"/>
        </w:trPr>
        <w:tc>
          <w:tcPr>
            <w:tcW w:w="0" w:type="auto"/>
            <w:vAlign w:val="center"/>
            <w:hideMark/>
          </w:tcPr>
          <w:p w14:paraId="6155F77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028850" w14:textId="77777777"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not the source material on which it is based. </w:t>
            </w:r>
          </w:p>
        </w:tc>
      </w:tr>
      <w:tr w:rsidR="00D67926" w14:paraId="55045A9C" w14:textId="77777777">
        <w:trPr>
          <w:divId w:val="1236624240"/>
          <w:tblCellSpacing w:w="15" w:type="dxa"/>
        </w:trPr>
        <w:tc>
          <w:tcPr>
            <w:tcW w:w="0" w:type="auto"/>
            <w:vAlign w:val="center"/>
            <w:hideMark/>
          </w:tcPr>
          <w:p w14:paraId="0283D671" w14:textId="77777777" w:rsidR="00D67926" w:rsidRDefault="008D6FB8">
            <w:pPr>
              <w:rPr>
                <w:rFonts w:eastAsia="Times New Roman"/>
                <w:lang w:val="en-US"/>
              </w:rPr>
            </w:pPr>
            <w:r>
              <w:rPr>
                <w:rFonts w:eastAsia="Times New Roman"/>
                <w:b/>
                <w:bCs/>
                <w:lang w:val="en-US"/>
              </w:rPr>
              <w:t>DocumentReference.indexed</w:t>
            </w:r>
          </w:p>
        </w:tc>
        <w:tc>
          <w:tcPr>
            <w:tcW w:w="0" w:type="auto"/>
            <w:vAlign w:val="center"/>
            <w:hideMark/>
          </w:tcPr>
          <w:p w14:paraId="16C66B05" w14:textId="77777777" w:rsidR="00D67926" w:rsidRDefault="00D67926">
            <w:pPr>
              <w:rPr>
                <w:rFonts w:eastAsia="Times New Roman"/>
                <w:lang w:val="en-US"/>
              </w:rPr>
            </w:pPr>
          </w:p>
        </w:tc>
      </w:tr>
      <w:tr w:rsidR="00D67926" w14:paraId="63E63201" w14:textId="77777777">
        <w:trPr>
          <w:divId w:val="1236624240"/>
          <w:tblCellSpacing w:w="15" w:type="dxa"/>
        </w:trPr>
        <w:tc>
          <w:tcPr>
            <w:tcW w:w="0" w:type="auto"/>
            <w:vAlign w:val="center"/>
            <w:hideMark/>
          </w:tcPr>
          <w:p w14:paraId="231501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E9EAEB" w14:textId="77777777" w:rsidR="00D67926" w:rsidRDefault="008D6FB8">
            <w:pPr>
              <w:rPr>
                <w:rFonts w:eastAsia="Times New Roman"/>
                <w:lang w:val="en-US"/>
              </w:rPr>
            </w:pPr>
            <w:r>
              <w:rPr>
                <w:rFonts w:eastAsia="Times New Roman"/>
                <w:lang w:val="en-US"/>
              </w:rPr>
              <w:t>When this document reference created</w:t>
            </w:r>
          </w:p>
        </w:tc>
      </w:tr>
      <w:tr w:rsidR="00D67926" w14:paraId="0E4162C7" w14:textId="77777777">
        <w:trPr>
          <w:divId w:val="1236624240"/>
          <w:tblCellSpacing w:w="15" w:type="dxa"/>
        </w:trPr>
        <w:tc>
          <w:tcPr>
            <w:tcW w:w="0" w:type="auto"/>
            <w:vAlign w:val="center"/>
            <w:hideMark/>
          </w:tcPr>
          <w:p w14:paraId="11193B4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044114" w14:textId="77777777" w:rsidR="00D67926" w:rsidRDefault="008D6FB8">
            <w:pPr>
              <w:rPr>
                <w:rFonts w:eastAsia="Times New Roman"/>
                <w:lang w:val="en-US"/>
              </w:rPr>
            </w:pPr>
            <w:r>
              <w:rPr>
                <w:rFonts w:eastAsia="Times New Roman"/>
                <w:lang w:val="en-US"/>
              </w:rPr>
              <w:t>When the document reference was created.</w:t>
            </w:r>
          </w:p>
        </w:tc>
      </w:tr>
      <w:tr w:rsidR="00D67926" w14:paraId="0B11CDE4" w14:textId="77777777">
        <w:trPr>
          <w:divId w:val="1236624240"/>
          <w:tblCellSpacing w:w="15" w:type="dxa"/>
        </w:trPr>
        <w:tc>
          <w:tcPr>
            <w:tcW w:w="0" w:type="auto"/>
            <w:vAlign w:val="center"/>
            <w:hideMark/>
          </w:tcPr>
          <w:p w14:paraId="7D771CD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9A7F48" w14:textId="77777777" w:rsidR="00D67926" w:rsidRDefault="008D6FB8">
            <w:pPr>
              <w:rPr>
                <w:rFonts w:eastAsia="Times New Roman"/>
                <w:lang w:val="en-US"/>
              </w:rPr>
            </w:pPr>
            <w:r>
              <w:rPr>
                <w:rFonts w:eastAsia="Times New Roman"/>
                <w:lang w:val="en-US"/>
              </w:rPr>
              <w:t>Referencing/indexing time is used for tracking, organizing versions and searching.</w:t>
            </w:r>
          </w:p>
        </w:tc>
      </w:tr>
      <w:tr w:rsidR="00D67926" w14:paraId="1897293D" w14:textId="77777777">
        <w:trPr>
          <w:divId w:val="1236624240"/>
          <w:tblCellSpacing w:w="15" w:type="dxa"/>
        </w:trPr>
        <w:tc>
          <w:tcPr>
            <w:tcW w:w="0" w:type="auto"/>
            <w:vAlign w:val="center"/>
            <w:hideMark/>
          </w:tcPr>
          <w:p w14:paraId="45146A69" w14:textId="77777777" w:rsidR="00D67926" w:rsidRDefault="008D6FB8">
            <w:pPr>
              <w:rPr>
                <w:rFonts w:eastAsia="Times New Roman"/>
                <w:lang w:val="en-US"/>
              </w:rPr>
            </w:pPr>
            <w:r>
              <w:rPr>
                <w:rFonts w:eastAsia="Times New Roman"/>
                <w:b/>
                <w:bCs/>
                <w:lang w:val="en-US"/>
              </w:rPr>
              <w:t>DocumentReference.status</w:t>
            </w:r>
          </w:p>
        </w:tc>
        <w:tc>
          <w:tcPr>
            <w:tcW w:w="0" w:type="auto"/>
            <w:vAlign w:val="center"/>
            <w:hideMark/>
          </w:tcPr>
          <w:p w14:paraId="3B431C08" w14:textId="77777777" w:rsidR="00D67926" w:rsidRDefault="00D67926">
            <w:pPr>
              <w:rPr>
                <w:rFonts w:eastAsia="Times New Roman"/>
                <w:lang w:val="en-US"/>
              </w:rPr>
            </w:pPr>
          </w:p>
        </w:tc>
      </w:tr>
      <w:tr w:rsidR="00D67926" w14:paraId="042EB583" w14:textId="77777777">
        <w:trPr>
          <w:divId w:val="1236624240"/>
          <w:tblCellSpacing w:w="15" w:type="dxa"/>
        </w:trPr>
        <w:tc>
          <w:tcPr>
            <w:tcW w:w="0" w:type="auto"/>
            <w:vAlign w:val="center"/>
            <w:hideMark/>
          </w:tcPr>
          <w:p w14:paraId="7A15C3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067E79" w14:textId="77777777" w:rsidR="00D67926" w:rsidRDefault="008D6FB8">
            <w:pPr>
              <w:rPr>
                <w:rFonts w:eastAsia="Times New Roman"/>
                <w:lang w:val="en-US"/>
              </w:rPr>
            </w:pPr>
            <w:r>
              <w:rPr>
                <w:rFonts w:eastAsia="Times New Roman"/>
                <w:lang w:val="en-US"/>
              </w:rPr>
              <w:t>The status of this document reference.</w:t>
            </w:r>
          </w:p>
        </w:tc>
      </w:tr>
      <w:tr w:rsidR="00D67926" w14:paraId="20BF0355" w14:textId="77777777">
        <w:trPr>
          <w:divId w:val="1236624240"/>
          <w:tblCellSpacing w:w="15" w:type="dxa"/>
        </w:trPr>
        <w:tc>
          <w:tcPr>
            <w:tcW w:w="0" w:type="auto"/>
            <w:vAlign w:val="center"/>
            <w:hideMark/>
          </w:tcPr>
          <w:p w14:paraId="0EF615F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B67BFB" w14:textId="77777777" w:rsidR="00D67926" w:rsidRDefault="008D6FB8">
            <w:pPr>
              <w:rPr>
                <w:rFonts w:eastAsia="Times New Roman"/>
                <w:lang w:val="en-US"/>
              </w:rPr>
            </w:pPr>
            <w:r>
              <w:rPr>
                <w:rFonts w:eastAsia="Times New Roman"/>
                <w:lang w:val="en-US"/>
              </w:rPr>
              <w:t>This is the status of the DocumentReference object, which might be independent from the docStatus.</w:t>
            </w:r>
          </w:p>
        </w:tc>
      </w:tr>
      <w:tr w:rsidR="00D67926" w14:paraId="778A9BD5" w14:textId="77777777">
        <w:trPr>
          <w:divId w:val="1236624240"/>
          <w:tblCellSpacing w:w="15" w:type="dxa"/>
        </w:trPr>
        <w:tc>
          <w:tcPr>
            <w:tcW w:w="0" w:type="auto"/>
            <w:vAlign w:val="center"/>
            <w:hideMark/>
          </w:tcPr>
          <w:p w14:paraId="5AEFA1B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61C5235" w14:textId="77777777" w:rsidR="00D67926" w:rsidRDefault="008D6FB8">
            <w:pPr>
              <w:rPr>
                <w:rFonts w:eastAsia="Times New Roman"/>
                <w:lang w:val="en-US"/>
              </w:rPr>
            </w:pPr>
            <w:r>
              <w:rPr>
                <w:rFonts w:eastAsia="Times New Roman"/>
                <w:lang w:val="en-US"/>
              </w:rPr>
              <w:t>The status of the document reference</w:t>
            </w:r>
          </w:p>
        </w:tc>
      </w:tr>
      <w:tr w:rsidR="00D67926" w14:paraId="1BF91752" w14:textId="77777777">
        <w:trPr>
          <w:divId w:val="1236624240"/>
          <w:tblCellSpacing w:w="15" w:type="dxa"/>
        </w:trPr>
        <w:tc>
          <w:tcPr>
            <w:tcW w:w="0" w:type="auto"/>
            <w:vAlign w:val="center"/>
            <w:hideMark/>
          </w:tcPr>
          <w:p w14:paraId="1B893FC1" w14:textId="77777777" w:rsidR="00D67926" w:rsidRDefault="008D6FB8">
            <w:pPr>
              <w:rPr>
                <w:rFonts w:eastAsia="Times New Roman"/>
                <w:lang w:val="en-US"/>
              </w:rPr>
            </w:pPr>
            <w:r>
              <w:rPr>
                <w:rFonts w:eastAsia="Times New Roman"/>
                <w:b/>
                <w:bCs/>
                <w:lang w:val="en-US"/>
              </w:rPr>
              <w:t>DocumentReference.docStatus</w:t>
            </w:r>
          </w:p>
        </w:tc>
        <w:tc>
          <w:tcPr>
            <w:tcW w:w="0" w:type="auto"/>
            <w:vAlign w:val="center"/>
            <w:hideMark/>
          </w:tcPr>
          <w:p w14:paraId="7B5F8EE0" w14:textId="77777777" w:rsidR="00D67926" w:rsidRDefault="00D67926">
            <w:pPr>
              <w:rPr>
                <w:rFonts w:eastAsia="Times New Roman"/>
                <w:lang w:val="en-US"/>
              </w:rPr>
            </w:pPr>
          </w:p>
        </w:tc>
      </w:tr>
      <w:tr w:rsidR="00D67926" w14:paraId="28CF7946" w14:textId="77777777">
        <w:trPr>
          <w:divId w:val="1236624240"/>
          <w:tblCellSpacing w:w="15" w:type="dxa"/>
        </w:trPr>
        <w:tc>
          <w:tcPr>
            <w:tcW w:w="0" w:type="auto"/>
            <w:vAlign w:val="center"/>
            <w:hideMark/>
          </w:tcPr>
          <w:p w14:paraId="3E0066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6EE18C" w14:textId="77777777" w:rsidR="00D67926" w:rsidRDefault="008D6FB8">
            <w:pPr>
              <w:rPr>
                <w:rFonts w:eastAsia="Times New Roman"/>
                <w:lang w:val="en-US"/>
              </w:rPr>
            </w:pPr>
            <w:r>
              <w:rPr>
                <w:rFonts w:eastAsia="Times New Roman"/>
                <w:lang w:val="en-US"/>
              </w:rPr>
              <w:t>The status of the underlying document.</w:t>
            </w:r>
          </w:p>
        </w:tc>
      </w:tr>
      <w:tr w:rsidR="00D67926" w14:paraId="1369C9FF" w14:textId="77777777">
        <w:trPr>
          <w:divId w:val="1236624240"/>
          <w:tblCellSpacing w:w="15" w:type="dxa"/>
        </w:trPr>
        <w:tc>
          <w:tcPr>
            <w:tcW w:w="0" w:type="auto"/>
            <w:vAlign w:val="center"/>
            <w:hideMark/>
          </w:tcPr>
          <w:p w14:paraId="3A6C3BD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41410F" w14:textId="77777777" w:rsidR="00D67926" w:rsidRDefault="008D6FB8">
            <w:pPr>
              <w:rPr>
                <w:rFonts w:eastAsia="Times New Roman"/>
                <w:lang w:val="en-US"/>
              </w:rPr>
            </w:pPr>
            <w:r>
              <w:rPr>
                <w:rFonts w:eastAsia="Times New Roman"/>
                <w:lang w:val="en-US"/>
              </w:rPr>
              <w:t>The document that is pointed to might be in various lifecycle states.</w:t>
            </w:r>
          </w:p>
        </w:tc>
      </w:tr>
      <w:tr w:rsidR="00D67926" w14:paraId="680C005F" w14:textId="77777777">
        <w:trPr>
          <w:divId w:val="1236624240"/>
          <w:tblCellSpacing w:w="15" w:type="dxa"/>
        </w:trPr>
        <w:tc>
          <w:tcPr>
            <w:tcW w:w="0" w:type="auto"/>
            <w:vAlign w:val="center"/>
            <w:hideMark/>
          </w:tcPr>
          <w:p w14:paraId="5C77048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F61838" w14:textId="77777777" w:rsidR="00D67926" w:rsidRDefault="008D6FB8">
            <w:pPr>
              <w:rPr>
                <w:rFonts w:eastAsia="Times New Roman"/>
                <w:lang w:val="en-US"/>
              </w:rPr>
            </w:pPr>
            <w:r>
              <w:rPr>
                <w:rFonts w:eastAsia="Times New Roman"/>
                <w:lang w:val="en-US"/>
              </w:rPr>
              <w:t>Status of the underlying document</w:t>
            </w:r>
          </w:p>
        </w:tc>
      </w:tr>
      <w:tr w:rsidR="00D67926" w14:paraId="14055E19" w14:textId="77777777">
        <w:trPr>
          <w:divId w:val="1236624240"/>
          <w:tblCellSpacing w:w="15" w:type="dxa"/>
        </w:trPr>
        <w:tc>
          <w:tcPr>
            <w:tcW w:w="0" w:type="auto"/>
            <w:vAlign w:val="center"/>
            <w:hideMark/>
          </w:tcPr>
          <w:p w14:paraId="2F772929" w14:textId="77777777" w:rsidR="00D67926" w:rsidRDefault="008D6FB8">
            <w:pPr>
              <w:rPr>
                <w:rFonts w:eastAsia="Times New Roman"/>
                <w:lang w:val="en-US"/>
              </w:rPr>
            </w:pPr>
            <w:r>
              <w:rPr>
                <w:rFonts w:eastAsia="Times New Roman"/>
                <w:b/>
                <w:bCs/>
                <w:lang w:val="en-US"/>
              </w:rPr>
              <w:t>DocumentReference.relatesTo</w:t>
            </w:r>
          </w:p>
        </w:tc>
        <w:tc>
          <w:tcPr>
            <w:tcW w:w="0" w:type="auto"/>
            <w:vAlign w:val="center"/>
            <w:hideMark/>
          </w:tcPr>
          <w:p w14:paraId="0972CBE9" w14:textId="77777777" w:rsidR="00D67926" w:rsidRDefault="00D67926">
            <w:pPr>
              <w:rPr>
                <w:rFonts w:eastAsia="Times New Roman"/>
                <w:lang w:val="en-US"/>
              </w:rPr>
            </w:pPr>
          </w:p>
        </w:tc>
      </w:tr>
      <w:tr w:rsidR="00D67926" w14:paraId="4A7557D7" w14:textId="77777777">
        <w:trPr>
          <w:divId w:val="1236624240"/>
          <w:tblCellSpacing w:w="15" w:type="dxa"/>
        </w:trPr>
        <w:tc>
          <w:tcPr>
            <w:tcW w:w="0" w:type="auto"/>
            <w:vAlign w:val="center"/>
            <w:hideMark/>
          </w:tcPr>
          <w:p w14:paraId="2CF79E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7EEDCB" w14:textId="77777777" w:rsidR="00D67926" w:rsidRDefault="008D6FB8">
            <w:pPr>
              <w:rPr>
                <w:rFonts w:eastAsia="Times New Roman"/>
                <w:lang w:val="en-US"/>
              </w:rPr>
            </w:pPr>
            <w:r>
              <w:rPr>
                <w:rFonts w:eastAsia="Times New Roman"/>
                <w:lang w:val="en-US"/>
              </w:rPr>
              <w:t>Relationships to other documents</w:t>
            </w:r>
          </w:p>
        </w:tc>
      </w:tr>
      <w:tr w:rsidR="00D67926" w14:paraId="512B1248" w14:textId="77777777">
        <w:trPr>
          <w:divId w:val="1236624240"/>
          <w:tblCellSpacing w:w="15" w:type="dxa"/>
        </w:trPr>
        <w:tc>
          <w:tcPr>
            <w:tcW w:w="0" w:type="auto"/>
            <w:vAlign w:val="center"/>
            <w:hideMark/>
          </w:tcPr>
          <w:p w14:paraId="12B7BD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F9547D" w14:textId="77777777" w:rsidR="00D67926" w:rsidRDefault="008D6FB8">
            <w:pPr>
              <w:rPr>
                <w:rFonts w:eastAsia="Times New Roman"/>
                <w:lang w:val="en-US"/>
              </w:rPr>
            </w:pPr>
            <w:r>
              <w:rPr>
                <w:rFonts w:eastAsia="Times New Roman"/>
                <w:lang w:val="en-US"/>
              </w:rPr>
              <w:t>Relationships that this document has with other document references that already exist.</w:t>
            </w:r>
          </w:p>
        </w:tc>
      </w:tr>
      <w:tr w:rsidR="00D67926" w14:paraId="34C596FE" w14:textId="77777777">
        <w:trPr>
          <w:divId w:val="1236624240"/>
          <w:tblCellSpacing w:w="15" w:type="dxa"/>
        </w:trPr>
        <w:tc>
          <w:tcPr>
            <w:tcW w:w="0" w:type="auto"/>
            <w:vAlign w:val="center"/>
            <w:hideMark/>
          </w:tcPr>
          <w:p w14:paraId="7C6929F2" w14:textId="77777777" w:rsidR="00D67926" w:rsidRDefault="008D6FB8">
            <w:pPr>
              <w:rPr>
                <w:rFonts w:eastAsia="Times New Roman"/>
                <w:lang w:val="en-US"/>
              </w:rPr>
            </w:pPr>
            <w:r>
              <w:rPr>
                <w:rFonts w:eastAsia="Times New Roman"/>
                <w:b/>
                <w:bCs/>
                <w:lang w:val="en-US"/>
              </w:rPr>
              <w:lastRenderedPageBreak/>
              <w:t>DocumentReference.relatesTo.code</w:t>
            </w:r>
          </w:p>
        </w:tc>
        <w:tc>
          <w:tcPr>
            <w:tcW w:w="0" w:type="auto"/>
            <w:vAlign w:val="center"/>
            <w:hideMark/>
          </w:tcPr>
          <w:p w14:paraId="697B284A" w14:textId="77777777" w:rsidR="00D67926" w:rsidRDefault="00D67926">
            <w:pPr>
              <w:rPr>
                <w:rFonts w:eastAsia="Times New Roman"/>
                <w:lang w:val="en-US"/>
              </w:rPr>
            </w:pPr>
          </w:p>
        </w:tc>
      </w:tr>
      <w:tr w:rsidR="00D67926" w14:paraId="0542B123" w14:textId="77777777">
        <w:trPr>
          <w:divId w:val="1236624240"/>
          <w:tblCellSpacing w:w="15" w:type="dxa"/>
        </w:trPr>
        <w:tc>
          <w:tcPr>
            <w:tcW w:w="0" w:type="auto"/>
            <w:vAlign w:val="center"/>
            <w:hideMark/>
          </w:tcPr>
          <w:p w14:paraId="1B3E6E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2706F5" w14:textId="77777777" w:rsidR="00D67926" w:rsidRDefault="008D6FB8">
            <w:pPr>
              <w:rPr>
                <w:rFonts w:eastAsia="Times New Roman"/>
                <w:lang w:val="en-US"/>
              </w:rPr>
            </w:pPr>
            <w:r>
              <w:rPr>
                <w:rFonts w:eastAsia="Times New Roman"/>
                <w:lang w:val="en-US"/>
              </w:rPr>
              <w:t>The type of relationship that this document has with anther document.</w:t>
            </w:r>
          </w:p>
        </w:tc>
      </w:tr>
      <w:tr w:rsidR="00D67926" w14:paraId="260E60B7" w14:textId="77777777">
        <w:trPr>
          <w:divId w:val="1236624240"/>
          <w:tblCellSpacing w:w="15" w:type="dxa"/>
        </w:trPr>
        <w:tc>
          <w:tcPr>
            <w:tcW w:w="0" w:type="auto"/>
            <w:vAlign w:val="center"/>
            <w:hideMark/>
          </w:tcPr>
          <w:p w14:paraId="6A922DC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4F42A7B" w14:textId="77777777" w:rsidR="00D67926" w:rsidRDefault="008D6FB8">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D67926" w14:paraId="34C9CF13" w14:textId="77777777">
        <w:trPr>
          <w:divId w:val="1236624240"/>
          <w:tblCellSpacing w:w="15" w:type="dxa"/>
        </w:trPr>
        <w:tc>
          <w:tcPr>
            <w:tcW w:w="0" w:type="auto"/>
            <w:vAlign w:val="center"/>
            <w:hideMark/>
          </w:tcPr>
          <w:p w14:paraId="10A1108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E036F19" w14:textId="77777777" w:rsidR="00D67926" w:rsidRDefault="008D6FB8">
            <w:pPr>
              <w:rPr>
                <w:rFonts w:eastAsia="Times New Roman"/>
                <w:lang w:val="en-US"/>
              </w:rPr>
            </w:pPr>
            <w:r>
              <w:rPr>
                <w:rFonts w:eastAsia="Times New Roman"/>
                <w:lang w:val="en-US"/>
              </w:rPr>
              <w:t>The type of relationship between documents</w:t>
            </w:r>
          </w:p>
        </w:tc>
      </w:tr>
      <w:tr w:rsidR="00D67926" w14:paraId="2C2E9925" w14:textId="77777777">
        <w:trPr>
          <w:divId w:val="1236624240"/>
          <w:tblCellSpacing w:w="15" w:type="dxa"/>
        </w:trPr>
        <w:tc>
          <w:tcPr>
            <w:tcW w:w="0" w:type="auto"/>
            <w:vAlign w:val="center"/>
            <w:hideMark/>
          </w:tcPr>
          <w:p w14:paraId="3D19E032" w14:textId="77777777" w:rsidR="00D67926" w:rsidRDefault="008D6FB8">
            <w:pPr>
              <w:rPr>
                <w:rFonts w:eastAsia="Times New Roman"/>
                <w:lang w:val="en-US"/>
              </w:rPr>
            </w:pPr>
            <w:r>
              <w:rPr>
                <w:rFonts w:eastAsia="Times New Roman"/>
                <w:b/>
                <w:bCs/>
                <w:lang w:val="en-US"/>
              </w:rPr>
              <w:t>DocumentReference.relatesTo.target</w:t>
            </w:r>
          </w:p>
        </w:tc>
        <w:tc>
          <w:tcPr>
            <w:tcW w:w="0" w:type="auto"/>
            <w:vAlign w:val="center"/>
            <w:hideMark/>
          </w:tcPr>
          <w:p w14:paraId="24BAC544" w14:textId="77777777" w:rsidR="00D67926" w:rsidRDefault="00D67926">
            <w:pPr>
              <w:rPr>
                <w:rFonts w:eastAsia="Times New Roman"/>
                <w:lang w:val="en-US"/>
              </w:rPr>
            </w:pPr>
          </w:p>
        </w:tc>
      </w:tr>
      <w:tr w:rsidR="00D67926" w14:paraId="6AA1D6D3" w14:textId="77777777">
        <w:trPr>
          <w:divId w:val="1236624240"/>
          <w:tblCellSpacing w:w="15" w:type="dxa"/>
        </w:trPr>
        <w:tc>
          <w:tcPr>
            <w:tcW w:w="0" w:type="auto"/>
            <w:vAlign w:val="center"/>
            <w:hideMark/>
          </w:tcPr>
          <w:p w14:paraId="12B5F9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2A0F82" w14:textId="77777777" w:rsidR="00D67926" w:rsidRDefault="008D6FB8">
            <w:pPr>
              <w:rPr>
                <w:rFonts w:eastAsia="Times New Roman"/>
                <w:lang w:val="en-US"/>
              </w:rPr>
            </w:pPr>
            <w:r>
              <w:rPr>
                <w:rFonts w:eastAsia="Times New Roman"/>
                <w:lang w:val="en-US"/>
              </w:rPr>
              <w:t>Target of the relationship</w:t>
            </w:r>
          </w:p>
        </w:tc>
      </w:tr>
      <w:tr w:rsidR="00D67926" w14:paraId="0B6023E1" w14:textId="77777777">
        <w:trPr>
          <w:divId w:val="1236624240"/>
          <w:tblCellSpacing w:w="15" w:type="dxa"/>
        </w:trPr>
        <w:tc>
          <w:tcPr>
            <w:tcW w:w="0" w:type="auto"/>
            <w:vAlign w:val="center"/>
            <w:hideMark/>
          </w:tcPr>
          <w:p w14:paraId="5DBB4C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6DABAE" w14:textId="77777777" w:rsidR="00D67926" w:rsidRDefault="008D6FB8">
            <w:pPr>
              <w:rPr>
                <w:rFonts w:eastAsia="Times New Roman"/>
                <w:lang w:val="en-US"/>
              </w:rPr>
            </w:pPr>
            <w:r>
              <w:rPr>
                <w:rFonts w:eastAsia="Times New Roman"/>
                <w:lang w:val="en-US"/>
              </w:rPr>
              <w:t>The target document of this relationship.</w:t>
            </w:r>
          </w:p>
        </w:tc>
      </w:tr>
      <w:tr w:rsidR="00D67926" w14:paraId="2A40AA3A" w14:textId="77777777">
        <w:trPr>
          <w:divId w:val="1236624240"/>
          <w:tblCellSpacing w:w="15" w:type="dxa"/>
        </w:trPr>
        <w:tc>
          <w:tcPr>
            <w:tcW w:w="0" w:type="auto"/>
            <w:vAlign w:val="center"/>
            <w:hideMark/>
          </w:tcPr>
          <w:p w14:paraId="024D3759" w14:textId="77777777" w:rsidR="00D67926" w:rsidRDefault="008D6FB8">
            <w:pPr>
              <w:rPr>
                <w:rFonts w:eastAsia="Times New Roman"/>
                <w:lang w:val="en-US"/>
              </w:rPr>
            </w:pPr>
            <w:r>
              <w:rPr>
                <w:rFonts w:eastAsia="Times New Roman"/>
                <w:b/>
                <w:bCs/>
                <w:lang w:val="en-US"/>
              </w:rPr>
              <w:t>DocumentReference.description</w:t>
            </w:r>
          </w:p>
        </w:tc>
        <w:tc>
          <w:tcPr>
            <w:tcW w:w="0" w:type="auto"/>
            <w:vAlign w:val="center"/>
            <w:hideMark/>
          </w:tcPr>
          <w:p w14:paraId="6751052E" w14:textId="77777777" w:rsidR="00D67926" w:rsidRDefault="00D67926">
            <w:pPr>
              <w:rPr>
                <w:rFonts w:eastAsia="Times New Roman"/>
                <w:lang w:val="en-US"/>
              </w:rPr>
            </w:pPr>
          </w:p>
        </w:tc>
      </w:tr>
      <w:tr w:rsidR="00D67926" w14:paraId="5B5DB5F9" w14:textId="77777777">
        <w:trPr>
          <w:divId w:val="1236624240"/>
          <w:tblCellSpacing w:w="15" w:type="dxa"/>
        </w:trPr>
        <w:tc>
          <w:tcPr>
            <w:tcW w:w="0" w:type="auto"/>
            <w:vAlign w:val="center"/>
            <w:hideMark/>
          </w:tcPr>
          <w:p w14:paraId="0DCF4E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1114F4" w14:textId="77777777" w:rsidR="00D67926" w:rsidRDefault="008D6FB8">
            <w:pPr>
              <w:rPr>
                <w:rFonts w:eastAsia="Times New Roman"/>
                <w:lang w:val="en-US"/>
              </w:rPr>
            </w:pPr>
            <w:r>
              <w:rPr>
                <w:rFonts w:eastAsia="Times New Roman"/>
                <w:lang w:val="en-US"/>
              </w:rPr>
              <w:t>Human-readable description (title)</w:t>
            </w:r>
          </w:p>
        </w:tc>
      </w:tr>
      <w:tr w:rsidR="00D67926" w14:paraId="2C821048" w14:textId="77777777">
        <w:trPr>
          <w:divId w:val="1236624240"/>
          <w:tblCellSpacing w:w="15" w:type="dxa"/>
        </w:trPr>
        <w:tc>
          <w:tcPr>
            <w:tcW w:w="0" w:type="auto"/>
            <w:vAlign w:val="center"/>
            <w:hideMark/>
          </w:tcPr>
          <w:p w14:paraId="351AE96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79B783" w14:textId="77777777"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14:paraId="73BF11B3" w14:textId="77777777">
        <w:trPr>
          <w:divId w:val="1236624240"/>
          <w:tblCellSpacing w:w="15" w:type="dxa"/>
        </w:trPr>
        <w:tc>
          <w:tcPr>
            <w:tcW w:w="0" w:type="auto"/>
            <w:vAlign w:val="center"/>
            <w:hideMark/>
          </w:tcPr>
          <w:p w14:paraId="14B75F0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C4F385" w14:textId="77777777"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14:paraId="2ADA6E47" w14:textId="77777777">
        <w:trPr>
          <w:divId w:val="1236624240"/>
          <w:tblCellSpacing w:w="15" w:type="dxa"/>
        </w:trPr>
        <w:tc>
          <w:tcPr>
            <w:tcW w:w="0" w:type="auto"/>
            <w:vAlign w:val="center"/>
            <w:hideMark/>
          </w:tcPr>
          <w:p w14:paraId="0416FEC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13A0B91" w14:textId="77777777" w:rsidR="00D67926" w:rsidRDefault="008D6FB8">
            <w:pPr>
              <w:rPr>
                <w:rFonts w:eastAsia="Times New Roman"/>
                <w:lang w:val="en-US"/>
              </w:rPr>
            </w:pPr>
            <w:r>
              <w:rPr>
                <w:rFonts w:eastAsia="Times New Roman"/>
                <w:lang w:val="en-US"/>
              </w:rPr>
              <w:t>Helps humans to assess whether the document is of interest.</w:t>
            </w:r>
          </w:p>
        </w:tc>
      </w:tr>
      <w:tr w:rsidR="00D67926" w14:paraId="500EC48D" w14:textId="77777777">
        <w:trPr>
          <w:divId w:val="1236624240"/>
          <w:tblCellSpacing w:w="15" w:type="dxa"/>
        </w:trPr>
        <w:tc>
          <w:tcPr>
            <w:tcW w:w="0" w:type="auto"/>
            <w:vAlign w:val="center"/>
            <w:hideMark/>
          </w:tcPr>
          <w:p w14:paraId="18C560E7" w14:textId="77777777" w:rsidR="00D67926" w:rsidRDefault="008D6FB8">
            <w:pPr>
              <w:rPr>
                <w:rFonts w:eastAsia="Times New Roman"/>
                <w:lang w:val="en-US"/>
              </w:rPr>
            </w:pPr>
            <w:r>
              <w:rPr>
                <w:rFonts w:eastAsia="Times New Roman"/>
                <w:b/>
                <w:bCs/>
                <w:lang w:val="en-US"/>
              </w:rPr>
              <w:t>DocumentReference.securityLabel</w:t>
            </w:r>
          </w:p>
        </w:tc>
        <w:tc>
          <w:tcPr>
            <w:tcW w:w="0" w:type="auto"/>
            <w:vAlign w:val="center"/>
            <w:hideMark/>
          </w:tcPr>
          <w:p w14:paraId="67234B5B" w14:textId="77777777" w:rsidR="00D67926" w:rsidRDefault="00D67926">
            <w:pPr>
              <w:rPr>
                <w:rFonts w:eastAsia="Times New Roman"/>
                <w:lang w:val="en-US"/>
              </w:rPr>
            </w:pPr>
          </w:p>
        </w:tc>
      </w:tr>
      <w:tr w:rsidR="00D67926" w14:paraId="03E5FB76" w14:textId="77777777">
        <w:trPr>
          <w:divId w:val="1236624240"/>
          <w:tblCellSpacing w:w="15" w:type="dxa"/>
        </w:trPr>
        <w:tc>
          <w:tcPr>
            <w:tcW w:w="0" w:type="auto"/>
            <w:vAlign w:val="center"/>
            <w:hideMark/>
          </w:tcPr>
          <w:p w14:paraId="619739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7F18C5" w14:textId="77777777" w:rsidR="00D67926" w:rsidRDefault="008D6FB8">
            <w:pPr>
              <w:rPr>
                <w:rFonts w:eastAsia="Times New Roman"/>
                <w:lang w:val="en-US"/>
              </w:rPr>
            </w:pPr>
            <w:r>
              <w:rPr>
                <w:rFonts w:eastAsia="Times New Roman"/>
                <w:lang w:val="en-US"/>
              </w:rPr>
              <w:t>Document security-tags</w:t>
            </w:r>
          </w:p>
        </w:tc>
      </w:tr>
      <w:tr w:rsidR="00D67926" w14:paraId="0A352325" w14:textId="77777777">
        <w:trPr>
          <w:divId w:val="1236624240"/>
          <w:tblCellSpacing w:w="15" w:type="dxa"/>
        </w:trPr>
        <w:tc>
          <w:tcPr>
            <w:tcW w:w="0" w:type="auto"/>
            <w:vAlign w:val="center"/>
            <w:hideMark/>
          </w:tcPr>
          <w:p w14:paraId="28EC92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C477D0" w14:textId="77777777" w:rsidR="00D67926" w:rsidRDefault="008D6FB8">
            <w:pPr>
              <w:rPr>
                <w:rFonts w:eastAsia="Times New Roman"/>
                <w:lang w:val="en-US"/>
              </w:rPr>
            </w:pPr>
            <w:r>
              <w:rPr>
                <w:rFonts w:eastAsia="Times New Roman"/>
                <w:lang w:val="en-US"/>
              </w:rPr>
              <w:t xml:space="preserve">A set of Security-Tag codes specifying the level of privacy/security of the Document. Note that </w:t>
            </w:r>
            <w:proofErr w:type="gramStart"/>
            <w:r>
              <w:rPr>
                <w:rFonts w:eastAsia="Times New Roman"/>
                <w:lang w:val="en-US"/>
              </w:rPr>
              <w:t>DocumentReference.meta.security</w:t>
            </w:r>
            <w:proofErr w:type="gramEnd"/>
            <w:r>
              <w:rPr>
                <w:rFonts w:eastAsia="Times New Roman"/>
                <w:lang w:val="en-US"/>
              </w:rPr>
              <w:t xml:space="preserve"> is the security labels of the reference to the document, while DocumentReference.securityLabel is the security labels on the document it refers to. </w:t>
            </w:r>
          </w:p>
        </w:tc>
      </w:tr>
      <w:tr w:rsidR="00D67926" w14:paraId="44849E6E" w14:textId="77777777">
        <w:trPr>
          <w:divId w:val="1236624240"/>
          <w:tblCellSpacing w:w="15" w:type="dxa"/>
        </w:trPr>
        <w:tc>
          <w:tcPr>
            <w:tcW w:w="0" w:type="auto"/>
            <w:vAlign w:val="center"/>
            <w:hideMark/>
          </w:tcPr>
          <w:p w14:paraId="3392039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A0A272" w14:textId="77777777" w:rsidR="00D67926" w:rsidRDefault="008D6FB8">
            <w:pPr>
              <w:rPr>
                <w:rFonts w:eastAsia="Times New Roman"/>
                <w:lang w:val="en-US"/>
              </w:rPr>
            </w:pPr>
            <w:r>
              <w:rPr>
                <w:rFonts w:eastAsia="Times New Roman"/>
                <w:lang w:val="en-US"/>
              </w:rPr>
              <w:t xml:space="preserve">The confidentiality codes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as the vocabulary bindings are an administrative domain responsibility. The use of this method is up to the policy domain such as the XDS Affinity Domain or other Trust Domain where all parties including sender and recipients are trusted to appropriately tag and enforce. â€¢ [1â€¦1] Confidentiality Security Classification Label Field â€¢ [0â€¦*] Sensitivity Security Category Label </w:t>
            </w:r>
            <w:r>
              <w:rPr>
                <w:rFonts w:eastAsia="Times New Roman"/>
                <w:lang w:val="en-US"/>
              </w:rPr>
              <w:lastRenderedPageBreak/>
              <w:t xml:space="preserve">Field â€¢ [0â€¦*] Compartment Security Category Label Field â€¢ [0â€¦*] Integrity Security Category Label Field â€¢ [0â€¦*] Handling Caveat Security Category Field 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 </w:t>
            </w:r>
          </w:p>
        </w:tc>
      </w:tr>
      <w:tr w:rsidR="00D67926" w14:paraId="39B755ED" w14:textId="77777777">
        <w:trPr>
          <w:divId w:val="1236624240"/>
          <w:tblCellSpacing w:w="15" w:type="dxa"/>
        </w:trPr>
        <w:tc>
          <w:tcPr>
            <w:tcW w:w="0" w:type="auto"/>
            <w:vAlign w:val="center"/>
            <w:hideMark/>
          </w:tcPr>
          <w:p w14:paraId="2EBECE32"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68F9296E" w14:textId="77777777" w:rsidR="00D67926" w:rsidRDefault="008D6FB8">
            <w:pPr>
              <w:rPr>
                <w:rFonts w:eastAsia="Times New Roman"/>
                <w:lang w:val="en-US"/>
              </w:rPr>
            </w:pPr>
            <w:r>
              <w:rPr>
                <w:rFonts w:eastAsia="Times New Roman"/>
                <w:lang w:val="en-US"/>
              </w:rPr>
              <w:t>Use of the Health Care Privacy/Security Classification (HCS) system of security-tag use is recommended.</w:t>
            </w:r>
          </w:p>
        </w:tc>
      </w:tr>
      <w:tr w:rsidR="00D67926" w14:paraId="5991F301" w14:textId="77777777">
        <w:trPr>
          <w:divId w:val="1236624240"/>
          <w:tblCellSpacing w:w="15" w:type="dxa"/>
        </w:trPr>
        <w:tc>
          <w:tcPr>
            <w:tcW w:w="0" w:type="auto"/>
            <w:vAlign w:val="center"/>
            <w:hideMark/>
          </w:tcPr>
          <w:p w14:paraId="49682D5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C9FCD40" w14:textId="77777777"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14:paraId="22570E2E" w14:textId="77777777">
        <w:trPr>
          <w:divId w:val="1236624240"/>
          <w:tblCellSpacing w:w="15" w:type="dxa"/>
        </w:trPr>
        <w:tc>
          <w:tcPr>
            <w:tcW w:w="0" w:type="auto"/>
            <w:vAlign w:val="center"/>
            <w:hideMark/>
          </w:tcPr>
          <w:p w14:paraId="4F2456A3" w14:textId="77777777" w:rsidR="00D67926" w:rsidRDefault="008D6FB8">
            <w:pPr>
              <w:rPr>
                <w:rFonts w:eastAsia="Times New Roman"/>
                <w:lang w:val="en-US"/>
              </w:rPr>
            </w:pPr>
            <w:r>
              <w:rPr>
                <w:rFonts w:eastAsia="Times New Roman"/>
                <w:b/>
                <w:bCs/>
                <w:lang w:val="en-US"/>
              </w:rPr>
              <w:t>DocumentReference.content</w:t>
            </w:r>
          </w:p>
        </w:tc>
        <w:tc>
          <w:tcPr>
            <w:tcW w:w="0" w:type="auto"/>
            <w:vAlign w:val="center"/>
            <w:hideMark/>
          </w:tcPr>
          <w:p w14:paraId="401C8CEC" w14:textId="77777777" w:rsidR="00D67926" w:rsidRDefault="00D67926">
            <w:pPr>
              <w:rPr>
                <w:rFonts w:eastAsia="Times New Roman"/>
                <w:lang w:val="en-US"/>
              </w:rPr>
            </w:pPr>
          </w:p>
        </w:tc>
      </w:tr>
      <w:tr w:rsidR="00D67926" w14:paraId="21DDE6E0" w14:textId="77777777">
        <w:trPr>
          <w:divId w:val="1236624240"/>
          <w:tblCellSpacing w:w="15" w:type="dxa"/>
        </w:trPr>
        <w:tc>
          <w:tcPr>
            <w:tcW w:w="0" w:type="auto"/>
            <w:vAlign w:val="center"/>
            <w:hideMark/>
          </w:tcPr>
          <w:p w14:paraId="00C7C9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85AA2B" w14:textId="77777777" w:rsidR="00D67926" w:rsidRDefault="008D6FB8">
            <w:pPr>
              <w:rPr>
                <w:rFonts w:eastAsia="Times New Roman"/>
                <w:lang w:val="en-US"/>
              </w:rPr>
            </w:pPr>
            <w:r>
              <w:rPr>
                <w:rFonts w:eastAsia="Times New Roman"/>
                <w:lang w:val="en-US"/>
              </w:rPr>
              <w:t>Document referenced</w:t>
            </w:r>
          </w:p>
        </w:tc>
      </w:tr>
      <w:tr w:rsidR="00D67926" w14:paraId="16FCD4AA" w14:textId="77777777">
        <w:trPr>
          <w:divId w:val="1236624240"/>
          <w:tblCellSpacing w:w="15" w:type="dxa"/>
        </w:trPr>
        <w:tc>
          <w:tcPr>
            <w:tcW w:w="0" w:type="auto"/>
            <w:vAlign w:val="center"/>
            <w:hideMark/>
          </w:tcPr>
          <w:p w14:paraId="58EEE7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3972FA" w14:textId="77777777" w:rsidR="00D67926" w:rsidRDefault="008D6FB8">
            <w:pPr>
              <w:rPr>
                <w:rFonts w:eastAsia="Times New Roman"/>
                <w:lang w:val="en-US"/>
              </w:rPr>
            </w:pPr>
            <w:r>
              <w:rPr>
                <w:rFonts w:eastAsia="Times New Roman"/>
                <w:lang w:val="en-US"/>
              </w:rPr>
              <w:t>The document and format referenced. May be multiple content each with a different format.</w:t>
            </w:r>
          </w:p>
        </w:tc>
      </w:tr>
      <w:tr w:rsidR="00D67926" w14:paraId="78AC9F42" w14:textId="77777777">
        <w:trPr>
          <w:divId w:val="1236624240"/>
          <w:tblCellSpacing w:w="15" w:type="dxa"/>
        </w:trPr>
        <w:tc>
          <w:tcPr>
            <w:tcW w:w="0" w:type="auto"/>
            <w:vAlign w:val="center"/>
            <w:hideMark/>
          </w:tcPr>
          <w:p w14:paraId="7C772A30" w14:textId="77777777" w:rsidR="00D67926" w:rsidRDefault="008D6FB8">
            <w:pPr>
              <w:rPr>
                <w:rFonts w:eastAsia="Times New Roman"/>
                <w:lang w:val="en-US"/>
              </w:rPr>
            </w:pPr>
            <w:r>
              <w:rPr>
                <w:rFonts w:eastAsia="Times New Roman"/>
                <w:b/>
                <w:bCs/>
                <w:lang w:val="en-US"/>
              </w:rPr>
              <w:t>DocumentReference.content.attachment</w:t>
            </w:r>
          </w:p>
        </w:tc>
        <w:tc>
          <w:tcPr>
            <w:tcW w:w="0" w:type="auto"/>
            <w:vAlign w:val="center"/>
            <w:hideMark/>
          </w:tcPr>
          <w:p w14:paraId="029A68A1" w14:textId="77777777" w:rsidR="00D67926" w:rsidRDefault="00D67926">
            <w:pPr>
              <w:rPr>
                <w:rFonts w:eastAsia="Times New Roman"/>
                <w:lang w:val="en-US"/>
              </w:rPr>
            </w:pPr>
          </w:p>
        </w:tc>
      </w:tr>
      <w:tr w:rsidR="00D67926" w14:paraId="408D6084" w14:textId="77777777">
        <w:trPr>
          <w:divId w:val="1236624240"/>
          <w:tblCellSpacing w:w="15" w:type="dxa"/>
        </w:trPr>
        <w:tc>
          <w:tcPr>
            <w:tcW w:w="0" w:type="auto"/>
            <w:vAlign w:val="center"/>
            <w:hideMark/>
          </w:tcPr>
          <w:p w14:paraId="11669E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E3A714" w14:textId="77777777" w:rsidR="00D67926" w:rsidRDefault="008D6FB8">
            <w:pPr>
              <w:rPr>
                <w:rFonts w:eastAsia="Times New Roman"/>
                <w:lang w:val="en-US"/>
              </w:rPr>
            </w:pPr>
            <w:r>
              <w:rPr>
                <w:rFonts w:eastAsia="Times New Roman"/>
                <w:lang w:val="en-US"/>
              </w:rPr>
              <w:t>Where to access the document</w:t>
            </w:r>
          </w:p>
        </w:tc>
      </w:tr>
      <w:tr w:rsidR="00D67926" w14:paraId="2FCE17D1" w14:textId="77777777">
        <w:trPr>
          <w:divId w:val="1236624240"/>
          <w:tblCellSpacing w:w="15" w:type="dxa"/>
        </w:trPr>
        <w:tc>
          <w:tcPr>
            <w:tcW w:w="0" w:type="auto"/>
            <w:vAlign w:val="center"/>
            <w:hideMark/>
          </w:tcPr>
          <w:p w14:paraId="0ABC6E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F7BB01" w14:textId="77777777" w:rsidR="00D67926" w:rsidRDefault="008D6FB8">
            <w:pPr>
              <w:rPr>
                <w:rFonts w:eastAsia="Times New Roman"/>
                <w:lang w:val="en-US"/>
              </w:rPr>
            </w:pPr>
            <w:r>
              <w:rPr>
                <w:rFonts w:eastAsia="Times New Roman"/>
                <w:lang w:val="en-US"/>
              </w:rPr>
              <w:t>The document or url to the document along with critical metadata to prove content has integrity.</w:t>
            </w:r>
          </w:p>
        </w:tc>
      </w:tr>
      <w:tr w:rsidR="00D67926" w14:paraId="29C7BF68" w14:textId="77777777">
        <w:trPr>
          <w:divId w:val="1236624240"/>
          <w:tblCellSpacing w:w="15" w:type="dxa"/>
        </w:trPr>
        <w:tc>
          <w:tcPr>
            <w:tcW w:w="0" w:type="auto"/>
            <w:vAlign w:val="center"/>
            <w:hideMark/>
          </w:tcPr>
          <w:p w14:paraId="1074698C" w14:textId="77777777" w:rsidR="00D67926" w:rsidRDefault="008D6FB8">
            <w:pPr>
              <w:rPr>
                <w:rFonts w:eastAsia="Times New Roman"/>
                <w:lang w:val="en-US"/>
              </w:rPr>
            </w:pPr>
            <w:r>
              <w:rPr>
                <w:rFonts w:eastAsia="Times New Roman"/>
                <w:b/>
                <w:bCs/>
                <w:lang w:val="en-US"/>
              </w:rPr>
              <w:t>DocumentReference.content.format</w:t>
            </w:r>
          </w:p>
        </w:tc>
        <w:tc>
          <w:tcPr>
            <w:tcW w:w="0" w:type="auto"/>
            <w:vAlign w:val="center"/>
            <w:hideMark/>
          </w:tcPr>
          <w:p w14:paraId="5D01D150" w14:textId="77777777" w:rsidR="00D67926" w:rsidRDefault="00D67926">
            <w:pPr>
              <w:rPr>
                <w:rFonts w:eastAsia="Times New Roman"/>
                <w:lang w:val="en-US"/>
              </w:rPr>
            </w:pPr>
          </w:p>
        </w:tc>
      </w:tr>
      <w:tr w:rsidR="00D67926" w14:paraId="3DA2BB05" w14:textId="77777777">
        <w:trPr>
          <w:divId w:val="1236624240"/>
          <w:tblCellSpacing w:w="15" w:type="dxa"/>
        </w:trPr>
        <w:tc>
          <w:tcPr>
            <w:tcW w:w="0" w:type="auto"/>
            <w:vAlign w:val="center"/>
            <w:hideMark/>
          </w:tcPr>
          <w:p w14:paraId="6F06CE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2716CD" w14:textId="77777777" w:rsidR="00D67926" w:rsidRDefault="008D6FB8">
            <w:pPr>
              <w:rPr>
                <w:rFonts w:eastAsia="Times New Roman"/>
                <w:lang w:val="en-US"/>
              </w:rPr>
            </w:pPr>
            <w:r>
              <w:rPr>
                <w:rFonts w:eastAsia="Times New Roman"/>
                <w:lang w:val="en-US"/>
              </w:rPr>
              <w:t>Format/content rules for the document</w:t>
            </w:r>
          </w:p>
        </w:tc>
      </w:tr>
      <w:tr w:rsidR="00D67926" w14:paraId="03398AA2" w14:textId="77777777">
        <w:trPr>
          <w:divId w:val="1236624240"/>
          <w:tblCellSpacing w:w="15" w:type="dxa"/>
        </w:trPr>
        <w:tc>
          <w:tcPr>
            <w:tcW w:w="0" w:type="auto"/>
            <w:vAlign w:val="center"/>
            <w:hideMark/>
          </w:tcPr>
          <w:p w14:paraId="26ED95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7D913D" w14:textId="77777777" w:rsidR="00D67926" w:rsidRDefault="008D6FB8">
            <w:pPr>
              <w:rPr>
                <w:rFonts w:eastAsia="Times New Roman"/>
                <w:lang w:val="en-US"/>
              </w:rPr>
            </w:pPr>
            <w:r>
              <w:rPr>
                <w:rFonts w:eastAsia="Times New Roman"/>
                <w:lang w:val="en-US"/>
              </w:rPr>
              <w:t xml:space="preserve">An identifier of the document encoding, structure, and template that the document conforms to beyond the base format indicated in the mimeType. </w:t>
            </w:r>
          </w:p>
        </w:tc>
      </w:tr>
      <w:tr w:rsidR="00D67926" w14:paraId="541E5202" w14:textId="77777777">
        <w:trPr>
          <w:divId w:val="1236624240"/>
          <w:tblCellSpacing w:w="15" w:type="dxa"/>
        </w:trPr>
        <w:tc>
          <w:tcPr>
            <w:tcW w:w="0" w:type="auto"/>
            <w:vAlign w:val="center"/>
            <w:hideMark/>
          </w:tcPr>
          <w:p w14:paraId="518828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F881F1B" w14:textId="77777777" w:rsidR="00D67926" w:rsidRDefault="008D6FB8">
            <w:pPr>
              <w:rPr>
                <w:rFonts w:eastAsia="Times New Roman"/>
                <w:lang w:val="en-US"/>
              </w:rPr>
            </w:pPr>
            <w:r>
              <w:rPr>
                <w:rFonts w:eastAsia="Times New Roman"/>
                <w:lang w:val="en-US"/>
              </w:rPr>
              <w:t>Note that while IHE mostly issues URNs for format types, not all documents can be identified as URIs.</w:t>
            </w:r>
          </w:p>
        </w:tc>
      </w:tr>
      <w:tr w:rsidR="00D67926" w14:paraId="5E2B10A9" w14:textId="77777777">
        <w:trPr>
          <w:divId w:val="1236624240"/>
          <w:tblCellSpacing w:w="15" w:type="dxa"/>
        </w:trPr>
        <w:tc>
          <w:tcPr>
            <w:tcW w:w="0" w:type="auto"/>
            <w:vAlign w:val="center"/>
            <w:hideMark/>
          </w:tcPr>
          <w:p w14:paraId="2A3CF2A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3638B9" w14:textId="77777777" w:rsidR="00D67926" w:rsidRDefault="008D6FB8">
            <w:pPr>
              <w:rPr>
                <w:rFonts w:eastAsia="Times New Roman"/>
                <w:lang w:val="en-US"/>
              </w:rPr>
            </w:pPr>
            <w:r>
              <w:rPr>
                <w:rFonts w:eastAsia="Times New Roman"/>
                <w:lang w:val="en-US"/>
              </w:rPr>
              <w:t>Document Format Codes</w:t>
            </w:r>
          </w:p>
        </w:tc>
      </w:tr>
      <w:tr w:rsidR="00D67926" w14:paraId="6574E283" w14:textId="77777777">
        <w:trPr>
          <w:divId w:val="1236624240"/>
          <w:tblCellSpacing w:w="15" w:type="dxa"/>
        </w:trPr>
        <w:tc>
          <w:tcPr>
            <w:tcW w:w="0" w:type="auto"/>
            <w:vAlign w:val="center"/>
            <w:hideMark/>
          </w:tcPr>
          <w:p w14:paraId="352AFC2F" w14:textId="77777777" w:rsidR="00D67926" w:rsidRDefault="008D6FB8">
            <w:pPr>
              <w:rPr>
                <w:rFonts w:eastAsia="Times New Roman"/>
                <w:lang w:val="en-US"/>
              </w:rPr>
            </w:pPr>
            <w:r>
              <w:rPr>
                <w:rFonts w:eastAsia="Times New Roman"/>
                <w:b/>
                <w:bCs/>
                <w:lang w:val="en-US"/>
              </w:rPr>
              <w:t>DocumentReference.context</w:t>
            </w:r>
          </w:p>
        </w:tc>
        <w:tc>
          <w:tcPr>
            <w:tcW w:w="0" w:type="auto"/>
            <w:vAlign w:val="center"/>
            <w:hideMark/>
          </w:tcPr>
          <w:p w14:paraId="4D197A47" w14:textId="77777777" w:rsidR="00D67926" w:rsidRDefault="00D67926">
            <w:pPr>
              <w:rPr>
                <w:rFonts w:eastAsia="Times New Roman"/>
                <w:lang w:val="en-US"/>
              </w:rPr>
            </w:pPr>
          </w:p>
        </w:tc>
      </w:tr>
      <w:tr w:rsidR="00D67926" w14:paraId="0D50CCDD" w14:textId="77777777">
        <w:trPr>
          <w:divId w:val="1236624240"/>
          <w:tblCellSpacing w:w="15" w:type="dxa"/>
        </w:trPr>
        <w:tc>
          <w:tcPr>
            <w:tcW w:w="0" w:type="auto"/>
            <w:vAlign w:val="center"/>
            <w:hideMark/>
          </w:tcPr>
          <w:p w14:paraId="5022AA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046984" w14:textId="77777777" w:rsidR="00D67926" w:rsidRDefault="008D6FB8">
            <w:pPr>
              <w:rPr>
                <w:rFonts w:eastAsia="Times New Roman"/>
                <w:lang w:val="en-US"/>
              </w:rPr>
            </w:pPr>
            <w:r>
              <w:rPr>
                <w:rFonts w:eastAsia="Times New Roman"/>
                <w:lang w:val="en-US"/>
              </w:rPr>
              <w:t>Clinical context of document</w:t>
            </w:r>
          </w:p>
        </w:tc>
      </w:tr>
      <w:tr w:rsidR="00D67926" w14:paraId="1C861624" w14:textId="77777777">
        <w:trPr>
          <w:divId w:val="1236624240"/>
          <w:tblCellSpacing w:w="15" w:type="dxa"/>
        </w:trPr>
        <w:tc>
          <w:tcPr>
            <w:tcW w:w="0" w:type="auto"/>
            <w:vAlign w:val="center"/>
            <w:hideMark/>
          </w:tcPr>
          <w:p w14:paraId="6FD000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C10268" w14:textId="77777777" w:rsidR="00D67926" w:rsidRDefault="008D6FB8">
            <w:pPr>
              <w:rPr>
                <w:rFonts w:eastAsia="Times New Roman"/>
                <w:lang w:val="en-US"/>
              </w:rPr>
            </w:pPr>
            <w:r>
              <w:rPr>
                <w:rFonts w:eastAsia="Times New Roman"/>
                <w:lang w:val="en-US"/>
              </w:rPr>
              <w:t>The clinical context in which the document was prepared.</w:t>
            </w:r>
          </w:p>
        </w:tc>
      </w:tr>
      <w:tr w:rsidR="00D67926" w14:paraId="1DDBCEFD" w14:textId="77777777">
        <w:trPr>
          <w:divId w:val="1236624240"/>
          <w:tblCellSpacing w:w="15" w:type="dxa"/>
        </w:trPr>
        <w:tc>
          <w:tcPr>
            <w:tcW w:w="0" w:type="auto"/>
            <w:vAlign w:val="center"/>
            <w:hideMark/>
          </w:tcPr>
          <w:p w14:paraId="5F0C2C0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031223" w14:textId="77777777" w:rsidR="00D67926" w:rsidRDefault="008D6FB8">
            <w:pPr>
              <w:rPr>
                <w:rFonts w:eastAsia="Times New Roman"/>
                <w:lang w:val="en-US"/>
              </w:rPr>
            </w:pPr>
            <w:r>
              <w:rPr>
                <w:rFonts w:eastAsia="Times New Roman"/>
                <w:lang w:val="en-US"/>
              </w:rPr>
              <w:t>These values are primarily added to help with searching for interesting/relevant documents.</w:t>
            </w:r>
          </w:p>
        </w:tc>
      </w:tr>
      <w:tr w:rsidR="00D67926" w14:paraId="4946209D" w14:textId="77777777">
        <w:trPr>
          <w:divId w:val="1236624240"/>
          <w:tblCellSpacing w:w="15" w:type="dxa"/>
        </w:trPr>
        <w:tc>
          <w:tcPr>
            <w:tcW w:w="0" w:type="auto"/>
            <w:vAlign w:val="center"/>
            <w:hideMark/>
          </w:tcPr>
          <w:p w14:paraId="14A08692" w14:textId="77777777" w:rsidR="00D67926" w:rsidRDefault="008D6FB8">
            <w:pPr>
              <w:rPr>
                <w:rFonts w:eastAsia="Times New Roman"/>
                <w:lang w:val="en-US"/>
              </w:rPr>
            </w:pPr>
            <w:r>
              <w:rPr>
                <w:rFonts w:eastAsia="Times New Roman"/>
                <w:b/>
                <w:bCs/>
                <w:lang w:val="en-US"/>
              </w:rPr>
              <w:t>DocumentReference.context.encounter</w:t>
            </w:r>
          </w:p>
        </w:tc>
        <w:tc>
          <w:tcPr>
            <w:tcW w:w="0" w:type="auto"/>
            <w:vAlign w:val="center"/>
            <w:hideMark/>
          </w:tcPr>
          <w:p w14:paraId="6D574D87" w14:textId="77777777" w:rsidR="00D67926" w:rsidRDefault="00D67926">
            <w:pPr>
              <w:rPr>
                <w:rFonts w:eastAsia="Times New Roman"/>
                <w:lang w:val="en-US"/>
              </w:rPr>
            </w:pPr>
          </w:p>
        </w:tc>
      </w:tr>
      <w:tr w:rsidR="00D67926" w14:paraId="2F76CD99" w14:textId="77777777">
        <w:trPr>
          <w:divId w:val="1236624240"/>
          <w:tblCellSpacing w:w="15" w:type="dxa"/>
        </w:trPr>
        <w:tc>
          <w:tcPr>
            <w:tcW w:w="0" w:type="auto"/>
            <w:vAlign w:val="center"/>
            <w:hideMark/>
          </w:tcPr>
          <w:p w14:paraId="225E08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7995DC" w14:textId="77777777" w:rsidR="00D67926" w:rsidRDefault="008D6FB8">
            <w:pPr>
              <w:rPr>
                <w:rFonts w:eastAsia="Times New Roman"/>
                <w:lang w:val="en-US"/>
              </w:rPr>
            </w:pPr>
            <w:r>
              <w:rPr>
                <w:rFonts w:eastAsia="Times New Roman"/>
                <w:lang w:val="en-US"/>
              </w:rPr>
              <w:t>Context of the document content</w:t>
            </w:r>
          </w:p>
        </w:tc>
      </w:tr>
      <w:tr w:rsidR="00D67926" w14:paraId="0805ECEA" w14:textId="77777777">
        <w:trPr>
          <w:divId w:val="1236624240"/>
          <w:tblCellSpacing w:w="15" w:type="dxa"/>
        </w:trPr>
        <w:tc>
          <w:tcPr>
            <w:tcW w:w="0" w:type="auto"/>
            <w:vAlign w:val="center"/>
            <w:hideMark/>
          </w:tcPr>
          <w:p w14:paraId="7BBA34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82F536" w14:textId="77777777" w:rsidR="00D67926" w:rsidRDefault="008D6FB8">
            <w:pPr>
              <w:rPr>
                <w:rFonts w:eastAsia="Times New Roman"/>
                <w:lang w:val="en-US"/>
              </w:rPr>
            </w:pPr>
            <w:r>
              <w:rPr>
                <w:rFonts w:eastAsia="Times New Roman"/>
                <w:lang w:val="en-US"/>
              </w:rPr>
              <w:t>Describes the clinical encounter or type of care that the document content is associated with.</w:t>
            </w:r>
          </w:p>
        </w:tc>
      </w:tr>
      <w:tr w:rsidR="00D67926" w14:paraId="021630E2" w14:textId="77777777">
        <w:trPr>
          <w:divId w:val="1236624240"/>
          <w:tblCellSpacing w:w="15" w:type="dxa"/>
        </w:trPr>
        <w:tc>
          <w:tcPr>
            <w:tcW w:w="0" w:type="auto"/>
            <w:vAlign w:val="center"/>
            <w:hideMark/>
          </w:tcPr>
          <w:p w14:paraId="665E8DBE" w14:textId="77777777" w:rsidR="00D67926" w:rsidRDefault="008D6FB8">
            <w:pPr>
              <w:rPr>
                <w:rFonts w:eastAsia="Times New Roman"/>
                <w:lang w:val="en-US"/>
              </w:rPr>
            </w:pPr>
            <w:r>
              <w:rPr>
                <w:rFonts w:eastAsia="Times New Roman"/>
                <w:b/>
                <w:bCs/>
                <w:lang w:val="en-US"/>
              </w:rPr>
              <w:lastRenderedPageBreak/>
              <w:t>DocumentReference.context.event</w:t>
            </w:r>
          </w:p>
        </w:tc>
        <w:tc>
          <w:tcPr>
            <w:tcW w:w="0" w:type="auto"/>
            <w:vAlign w:val="center"/>
            <w:hideMark/>
          </w:tcPr>
          <w:p w14:paraId="5470AFD4" w14:textId="77777777" w:rsidR="00D67926" w:rsidRDefault="00D67926">
            <w:pPr>
              <w:rPr>
                <w:rFonts w:eastAsia="Times New Roman"/>
                <w:lang w:val="en-US"/>
              </w:rPr>
            </w:pPr>
          </w:p>
        </w:tc>
      </w:tr>
      <w:tr w:rsidR="00D67926" w14:paraId="6830513E" w14:textId="77777777">
        <w:trPr>
          <w:divId w:val="1236624240"/>
          <w:tblCellSpacing w:w="15" w:type="dxa"/>
        </w:trPr>
        <w:tc>
          <w:tcPr>
            <w:tcW w:w="0" w:type="auto"/>
            <w:vAlign w:val="center"/>
            <w:hideMark/>
          </w:tcPr>
          <w:p w14:paraId="285E11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E2003F" w14:textId="77777777" w:rsidR="00D67926" w:rsidRDefault="008D6FB8">
            <w:pPr>
              <w:rPr>
                <w:rFonts w:eastAsia="Times New Roman"/>
                <w:lang w:val="en-US"/>
              </w:rPr>
            </w:pPr>
            <w:r>
              <w:rPr>
                <w:rFonts w:eastAsia="Times New Roman"/>
                <w:lang w:val="en-US"/>
              </w:rPr>
              <w:t>Main Clinical Acts Documented</w:t>
            </w:r>
          </w:p>
        </w:tc>
      </w:tr>
      <w:tr w:rsidR="00D67926" w14:paraId="07BD42E1" w14:textId="77777777">
        <w:trPr>
          <w:divId w:val="1236624240"/>
          <w:tblCellSpacing w:w="15" w:type="dxa"/>
        </w:trPr>
        <w:tc>
          <w:tcPr>
            <w:tcW w:w="0" w:type="auto"/>
            <w:vAlign w:val="center"/>
            <w:hideMark/>
          </w:tcPr>
          <w:p w14:paraId="20A9A7F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9E8767" w14:textId="77777777"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14:paraId="73F0C1D9" w14:textId="77777777">
        <w:trPr>
          <w:divId w:val="1236624240"/>
          <w:tblCellSpacing w:w="15" w:type="dxa"/>
        </w:trPr>
        <w:tc>
          <w:tcPr>
            <w:tcW w:w="0" w:type="auto"/>
            <w:vAlign w:val="center"/>
            <w:hideMark/>
          </w:tcPr>
          <w:p w14:paraId="02BB57A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81E780F" w14:textId="77777777" w:rsidR="00D67926" w:rsidRDefault="008D6FB8">
            <w:pPr>
              <w:rPr>
                <w:rFonts w:eastAsia="Times New Roman"/>
                <w:lang w:val="en-US"/>
              </w:rPr>
            </w:pPr>
            <w:r>
              <w:rPr>
                <w:rFonts w:eastAsia="Times New Roman"/>
                <w:lang w:val="en-US"/>
              </w:rPr>
              <w:t xml:space="preserve">An event can further specialize the act inherent in the type, such as where it is simply "Procedure Report" and the procedure was a "colonoscopy". If one or more event codes are included, they shall not conflict with the values inherent in the class or type elements as such a conflict would create an ambiguous situation. </w:t>
            </w:r>
          </w:p>
        </w:tc>
      </w:tr>
      <w:tr w:rsidR="00D67926" w14:paraId="53B87B1B" w14:textId="77777777">
        <w:trPr>
          <w:divId w:val="1236624240"/>
          <w:tblCellSpacing w:w="15" w:type="dxa"/>
        </w:trPr>
        <w:tc>
          <w:tcPr>
            <w:tcW w:w="0" w:type="auto"/>
            <w:vAlign w:val="center"/>
            <w:hideMark/>
          </w:tcPr>
          <w:p w14:paraId="76498FF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254441" w14:textId="77777777" w:rsidR="00D67926" w:rsidRDefault="008D6FB8">
            <w:pPr>
              <w:rPr>
                <w:rFonts w:eastAsia="Times New Roman"/>
                <w:lang w:val="en-US"/>
              </w:rPr>
            </w:pPr>
            <w:r>
              <w:rPr>
                <w:rFonts w:eastAsia="Times New Roman"/>
                <w:lang w:val="en-US"/>
              </w:rPr>
              <w:t>This list of codes represents the main clinical acts being documented</w:t>
            </w:r>
          </w:p>
        </w:tc>
      </w:tr>
      <w:tr w:rsidR="00D67926" w14:paraId="3432FFB8" w14:textId="77777777">
        <w:trPr>
          <w:divId w:val="1236624240"/>
          <w:tblCellSpacing w:w="15" w:type="dxa"/>
        </w:trPr>
        <w:tc>
          <w:tcPr>
            <w:tcW w:w="0" w:type="auto"/>
            <w:vAlign w:val="center"/>
            <w:hideMark/>
          </w:tcPr>
          <w:p w14:paraId="6757A0A2" w14:textId="77777777" w:rsidR="00D67926" w:rsidRDefault="008D6FB8">
            <w:pPr>
              <w:rPr>
                <w:rFonts w:eastAsia="Times New Roman"/>
                <w:lang w:val="en-US"/>
              </w:rPr>
            </w:pPr>
            <w:r>
              <w:rPr>
                <w:rFonts w:eastAsia="Times New Roman"/>
                <w:b/>
                <w:bCs/>
                <w:lang w:val="en-US"/>
              </w:rPr>
              <w:t>DocumentReference.context.period</w:t>
            </w:r>
          </w:p>
        </w:tc>
        <w:tc>
          <w:tcPr>
            <w:tcW w:w="0" w:type="auto"/>
            <w:vAlign w:val="center"/>
            <w:hideMark/>
          </w:tcPr>
          <w:p w14:paraId="27BA6149" w14:textId="77777777" w:rsidR="00D67926" w:rsidRDefault="00D67926">
            <w:pPr>
              <w:rPr>
                <w:rFonts w:eastAsia="Times New Roman"/>
                <w:lang w:val="en-US"/>
              </w:rPr>
            </w:pPr>
          </w:p>
        </w:tc>
      </w:tr>
      <w:tr w:rsidR="00D67926" w14:paraId="49584BB7" w14:textId="77777777">
        <w:trPr>
          <w:divId w:val="1236624240"/>
          <w:tblCellSpacing w:w="15" w:type="dxa"/>
        </w:trPr>
        <w:tc>
          <w:tcPr>
            <w:tcW w:w="0" w:type="auto"/>
            <w:vAlign w:val="center"/>
            <w:hideMark/>
          </w:tcPr>
          <w:p w14:paraId="2388F3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EA0F42" w14:textId="77777777" w:rsidR="00D67926" w:rsidRDefault="008D6FB8">
            <w:pPr>
              <w:rPr>
                <w:rFonts w:eastAsia="Times New Roman"/>
                <w:lang w:val="en-US"/>
              </w:rPr>
            </w:pPr>
            <w:r>
              <w:rPr>
                <w:rFonts w:eastAsia="Times New Roman"/>
                <w:lang w:val="en-US"/>
              </w:rPr>
              <w:t>Time of service that is being documented</w:t>
            </w:r>
          </w:p>
        </w:tc>
      </w:tr>
      <w:tr w:rsidR="00D67926" w14:paraId="5350F079" w14:textId="77777777">
        <w:trPr>
          <w:divId w:val="1236624240"/>
          <w:tblCellSpacing w:w="15" w:type="dxa"/>
        </w:trPr>
        <w:tc>
          <w:tcPr>
            <w:tcW w:w="0" w:type="auto"/>
            <w:vAlign w:val="center"/>
            <w:hideMark/>
          </w:tcPr>
          <w:p w14:paraId="5B5D85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CAACB9" w14:textId="77777777" w:rsidR="00D67926" w:rsidRDefault="008D6FB8">
            <w:pPr>
              <w:rPr>
                <w:rFonts w:eastAsia="Times New Roman"/>
                <w:lang w:val="en-US"/>
              </w:rPr>
            </w:pPr>
            <w:r>
              <w:rPr>
                <w:rFonts w:eastAsia="Times New Roman"/>
                <w:lang w:val="en-US"/>
              </w:rPr>
              <w:t>The time period over which the service that is described by the document was provided.</w:t>
            </w:r>
          </w:p>
        </w:tc>
      </w:tr>
      <w:tr w:rsidR="00D67926" w14:paraId="7FC8141A" w14:textId="77777777">
        <w:trPr>
          <w:divId w:val="1236624240"/>
          <w:tblCellSpacing w:w="15" w:type="dxa"/>
        </w:trPr>
        <w:tc>
          <w:tcPr>
            <w:tcW w:w="0" w:type="auto"/>
            <w:vAlign w:val="center"/>
            <w:hideMark/>
          </w:tcPr>
          <w:p w14:paraId="632645CB" w14:textId="77777777" w:rsidR="00D67926" w:rsidRDefault="008D6FB8">
            <w:pPr>
              <w:rPr>
                <w:rFonts w:eastAsia="Times New Roman"/>
                <w:lang w:val="en-US"/>
              </w:rPr>
            </w:pPr>
            <w:r>
              <w:rPr>
                <w:rFonts w:eastAsia="Times New Roman"/>
                <w:b/>
                <w:bCs/>
                <w:lang w:val="en-US"/>
              </w:rPr>
              <w:t>DocumentReference.context.facilityType</w:t>
            </w:r>
          </w:p>
        </w:tc>
        <w:tc>
          <w:tcPr>
            <w:tcW w:w="0" w:type="auto"/>
            <w:vAlign w:val="center"/>
            <w:hideMark/>
          </w:tcPr>
          <w:p w14:paraId="4E5075E8" w14:textId="77777777" w:rsidR="00D67926" w:rsidRDefault="00D67926">
            <w:pPr>
              <w:rPr>
                <w:rFonts w:eastAsia="Times New Roman"/>
                <w:lang w:val="en-US"/>
              </w:rPr>
            </w:pPr>
          </w:p>
        </w:tc>
      </w:tr>
      <w:tr w:rsidR="00D67926" w14:paraId="6323E145" w14:textId="77777777">
        <w:trPr>
          <w:divId w:val="1236624240"/>
          <w:tblCellSpacing w:w="15" w:type="dxa"/>
        </w:trPr>
        <w:tc>
          <w:tcPr>
            <w:tcW w:w="0" w:type="auto"/>
            <w:vAlign w:val="center"/>
            <w:hideMark/>
          </w:tcPr>
          <w:p w14:paraId="39B82C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A1115C" w14:textId="77777777" w:rsidR="00D67926" w:rsidRDefault="008D6FB8">
            <w:pPr>
              <w:rPr>
                <w:rFonts w:eastAsia="Times New Roman"/>
                <w:lang w:val="en-US"/>
              </w:rPr>
            </w:pPr>
            <w:r>
              <w:rPr>
                <w:rFonts w:eastAsia="Times New Roman"/>
                <w:lang w:val="en-US"/>
              </w:rPr>
              <w:t>Kind of facility where patient was seen</w:t>
            </w:r>
          </w:p>
        </w:tc>
      </w:tr>
      <w:tr w:rsidR="00D67926" w14:paraId="7878C2EF" w14:textId="77777777">
        <w:trPr>
          <w:divId w:val="1236624240"/>
          <w:tblCellSpacing w:w="15" w:type="dxa"/>
        </w:trPr>
        <w:tc>
          <w:tcPr>
            <w:tcW w:w="0" w:type="auto"/>
            <w:vAlign w:val="center"/>
            <w:hideMark/>
          </w:tcPr>
          <w:p w14:paraId="7285EE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216DAA" w14:textId="77777777" w:rsidR="00D67926" w:rsidRDefault="008D6FB8">
            <w:pPr>
              <w:rPr>
                <w:rFonts w:eastAsia="Times New Roman"/>
                <w:lang w:val="en-US"/>
              </w:rPr>
            </w:pPr>
            <w:r>
              <w:rPr>
                <w:rFonts w:eastAsia="Times New Roman"/>
                <w:lang w:val="en-US"/>
              </w:rPr>
              <w:t>The kind of facility where the patient was seen.</w:t>
            </w:r>
          </w:p>
        </w:tc>
      </w:tr>
      <w:tr w:rsidR="00D67926" w14:paraId="2DC3F198" w14:textId="77777777">
        <w:trPr>
          <w:divId w:val="1236624240"/>
          <w:tblCellSpacing w:w="15" w:type="dxa"/>
        </w:trPr>
        <w:tc>
          <w:tcPr>
            <w:tcW w:w="0" w:type="auto"/>
            <w:vAlign w:val="center"/>
            <w:hideMark/>
          </w:tcPr>
          <w:p w14:paraId="4BDB432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AC4AF2" w14:textId="77777777" w:rsidR="00D67926" w:rsidRDefault="008D6FB8">
            <w:pPr>
              <w:rPr>
                <w:rFonts w:eastAsia="Times New Roman"/>
                <w:lang w:val="en-US"/>
              </w:rPr>
            </w:pPr>
            <w:r>
              <w:rPr>
                <w:rFonts w:eastAsia="Times New Roman"/>
                <w:lang w:val="en-US"/>
              </w:rPr>
              <w:t>XDS Facility Type</w:t>
            </w:r>
          </w:p>
        </w:tc>
      </w:tr>
      <w:tr w:rsidR="00D67926" w14:paraId="438BCC0C" w14:textId="77777777">
        <w:trPr>
          <w:divId w:val="1236624240"/>
          <w:tblCellSpacing w:w="15" w:type="dxa"/>
        </w:trPr>
        <w:tc>
          <w:tcPr>
            <w:tcW w:w="0" w:type="auto"/>
            <w:vAlign w:val="center"/>
            <w:hideMark/>
          </w:tcPr>
          <w:p w14:paraId="5118193A" w14:textId="77777777" w:rsidR="00D67926" w:rsidRDefault="008D6FB8">
            <w:pPr>
              <w:rPr>
                <w:rFonts w:eastAsia="Times New Roman"/>
                <w:lang w:val="en-US"/>
              </w:rPr>
            </w:pPr>
            <w:r>
              <w:rPr>
                <w:rFonts w:eastAsia="Times New Roman"/>
                <w:b/>
                <w:bCs/>
                <w:lang w:val="en-US"/>
              </w:rPr>
              <w:t>DocumentReference.context.practiceSetting</w:t>
            </w:r>
          </w:p>
        </w:tc>
        <w:tc>
          <w:tcPr>
            <w:tcW w:w="0" w:type="auto"/>
            <w:vAlign w:val="center"/>
            <w:hideMark/>
          </w:tcPr>
          <w:p w14:paraId="248CAB13" w14:textId="77777777" w:rsidR="00D67926" w:rsidRDefault="00D67926">
            <w:pPr>
              <w:rPr>
                <w:rFonts w:eastAsia="Times New Roman"/>
                <w:lang w:val="en-US"/>
              </w:rPr>
            </w:pPr>
          </w:p>
        </w:tc>
      </w:tr>
      <w:tr w:rsidR="00D67926" w14:paraId="30B6F4E7" w14:textId="77777777">
        <w:trPr>
          <w:divId w:val="1236624240"/>
          <w:tblCellSpacing w:w="15" w:type="dxa"/>
        </w:trPr>
        <w:tc>
          <w:tcPr>
            <w:tcW w:w="0" w:type="auto"/>
            <w:vAlign w:val="center"/>
            <w:hideMark/>
          </w:tcPr>
          <w:p w14:paraId="651FC1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50115E"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3471D836" w14:textId="77777777">
        <w:trPr>
          <w:divId w:val="1236624240"/>
          <w:tblCellSpacing w:w="15" w:type="dxa"/>
        </w:trPr>
        <w:tc>
          <w:tcPr>
            <w:tcW w:w="0" w:type="auto"/>
            <w:vAlign w:val="center"/>
            <w:hideMark/>
          </w:tcPr>
          <w:p w14:paraId="75DE0CC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9CCD03" w14:textId="77777777" w:rsidR="00D67926" w:rsidRDefault="008D6FB8">
            <w:pPr>
              <w:rPr>
                <w:rFonts w:eastAsia="Times New Roman"/>
                <w:lang w:val="en-US"/>
              </w:rPr>
            </w:pPr>
            <w:r>
              <w:rPr>
                <w:rFonts w:eastAsia="Times New Roman"/>
                <w:lang w:val="en-US"/>
              </w:rPr>
              <w:t xml:space="preserve">This property may convey specifics about the practice setting where the content was created, often reflecting the clinical specialty. </w:t>
            </w:r>
          </w:p>
        </w:tc>
      </w:tr>
      <w:tr w:rsidR="00D67926" w14:paraId="2EEE7ABA" w14:textId="77777777">
        <w:trPr>
          <w:divId w:val="1236624240"/>
          <w:tblCellSpacing w:w="15" w:type="dxa"/>
        </w:trPr>
        <w:tc>
          <w:tcPr>
            <w:tcW w:w="0" w:type="auto"/>
            <w:vAlign w:val="center"/>
            <w:hideMark/>
          </w:tcPr>
          <w:p w14:paraId="0E806D9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FF8980F" w14:textId="77777777" w:rsidR="00D67926" w:rsidRDefault="008D6FB8">
            <w:pPr>
              <w:rPr>
                <w:rFonts w:eastAsia="Times New Roman"/>
                <w:lang w:val="en-US"/>
              </w:rPr>
            </w:pPr>
            <w:r>
              <w:rPr>
                <w:rFonts w:eastAsia="Times New Roman"/>
                <w:lang w:val="en-US"/>
              </w:rPr>
              <w:t xml:space="preserve">The value set for this content has an example binding because it is a value set decided by community policy. Other examples exist for consideration: * HITSP created the table HITSP/C80 Table 2-148 Clinical Specialty Value Set (a value set based upon SNOMED-CT which is referenced by Direct (XDR and XDM for Direct Messaging Specification, Version 1), as well as Nationwide Health Information Network (NHIN). Query for Documents, Web Service Interface Specification, V 3.0, 07/27/2011 * ELGA (Austria) (ELGA CDA Implementie-rungsleitfÃ¤den Registrierung von CDA Dokumenten fÃ¼r </w:t>
            </w:r>
            <w:r>
              <w:rPr>
                <w:rFonts w:eastAsia="Times New Roman"/>
                <w:lang w:val="en-US"/>
              </w:rPr>
              <w:lastRenderedPageBreak/>
              <w:t xml:space="preserve">ELGA mit IHE Cross-Enterprise Document Sharing: XDS Metadaten (XDSDocumentEntry), [1.2.40.0.34.7.6.3] * XDS Connect-a-thon practiceSettingCode. </w:t>
            </w:r>
          </w:p>
        </w:tc>
      </w:tr>
      <w:tr w:rsidR="00D67926" w14:paraId="082DE22E" w14:textId="77777777">
        <w:trPr>
          <w:divId w:val="1236624240"/>
          <w:tblCellSpacing w:w="15" w:type="dxa"/>
        </w:trPr>
        <w:tc>
          <w:tcPr>
            <w:tcW w:w="0" w:type="auto"/>
            <w:vAlign w:val="center"/>
            <w:hideMark/>
          </w:tcPr>
          <w:p w14:paraId="0DE6EE0A"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6F46BF82" w14:textId="77777777" w:rsidR="00D67926" w:rsidRDefault="008D6FB8">
            <w:pPr>
              <w:rPr>
                <w:rFonts w:eastAsia="Times New Roman"/>
                <w:lang w:val="en-US"/>
              </w:rPr>
            </w:pPr>
            <w:r>
              <w:rPr>
                <w:rFonts w:eastAsia="Times New Roman"/>
                <w:lang w:val="en-US"/>
              </w:rPr>
              <w:t>This is an important piece of metadata that providers often rely upon to quickly sort and/or filter out to find specific content.</w:t>
            </w:r>
          </w:p>
        </w:tc>
      </w:tr>
      <w:tr w:rsidR="00D67926" w14:paraId="64B097C7" w14:textId="77777777">
        <w:trPr>
          <w:divId w:val="1236624240"/>
          <w:tblCellSpacing w:w="15" w:type="dxa"/>
        </w:trPr>
        <w:tc>
          <w:tcPr>
            <w:tcW w:w="0" w:type="auto"/>
            <w:vAlign w:val="center"/>
            <w:hideMark/>
          </w:tcPr>
          <w:p w14:paraId="634AAD3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2E4F5A5"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46A0EB9E" w14:textId="77777777">
        <w:trPr>
          <w:divId w:val="1236624240"/>
          <w:tblCellSpacing w:w="15" w:type="dxa"/>
        </w:trPr>
        <w:tc>
          <w:tcPr>
            <w:tcW w:w="0" w:type="auto"/>
            <w:vAlign w:val="center"/>
            <w:hideMark/>
          </w:tcPr>
          <w:p w14:paraId="65BB8927" w14:textId="77777777" w:rsidR="00D67926" w:rsidRDefault="008D6FB8">
            <w:pPr>
              <w:rPr>
                <w:rFonts w:eastAsia="Times New Roman"/>
                <w:lang w:val="en-US"/>
              </w:rPr>
            </w:pPr>
            <w:r>
              <w:rPr>
                <w:rFonts w:eastAsia="Times New Roman"/>
                <w:b/>
                <w:bCs/>
                <w:lang w:val="en-US"/>
              </w:rPr>
              <w:t>DocumentReference.context.sourcePatientInfo</w:t>
            </w:r>
          </w:p>
        </w:tc>
        <w:tc>
          <w:tcPr>
            <w:tcW w:w="0" w:type="auto"/>
            <w:vAlign w:val="center"/>
            <w:hideMark/>
          </w:tcPr>
          <w:p w14:paraId="66899188" w14:textId="77777777" w:rsidR="00D67926" w:rsidRDefault="00D67926">
            <w:pPr>
              <w:rPr>
                <w:rFonts w:eastAsia="Times New Roman"/>
                <w:lang w:val="en-US"/>
              </w:rPr>
            </w:pPr>
          </w:p>
        </w:tc>
      </w:tr>
      <w:tr w:rsidR="00D67926" w14:paraId="611A15F4" w14:textId="77777777">
        <w:trPr>
          <w:divId w:val="1236624240"/>
          <w:tblCellSpacing w:w="15" w:type="dxa"/>
        </w:trPr>
        <w:tc>
          <w:tcPr>
            <w:tcW w:w="0" w:type="auto"/>
            <w:vAlign w:val="center"/>
            <w:hideMark/>
          </w:tcPr>
          <w:p w14:paraId="267BE4B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03066A" w14:textId="77777777" w:rsidR="00D67926" w:rsidRDefault="008D6FB8">
            <w:pPr>
              <w:rPr>
                <w:rFonts w:eastAsia="Times New Roman"/>
                <w:lang w:val="en-US"/>
              </w:rPr>
            </w:pPr>
            <w:r>
              <w:rPr>
                <w:rFonts w:eastAsia="Times New Roman"/>
                <w:lang w:val="en-US"/>
              </w:rPr>
              <w:t>Patient demographics from source</w:t>
            </w:r>
          </w:p>
        </w:tc>
      </w:tr>
      <w:tr w:rsidR="00D67926" w14:paraId="3BE4173D" w14:textId="77777777">
        <w:trPr>
          <w:divId w:val="1236624240"/>
          <w:tblCellSpacing w:w="15" w:type="dxa"/>
        </w:trPr>
        <w:tc>
          <w:tcPr>
            <w:tcW w:w="0" w:type="auto"/>
            <w:vAlign w:val="center"/>
            <w:hideMark/>
          </w:tcPr>
          <w:p w14:paraId="40C91ED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AFDDFC" w14:textId="77777777" w:rsidR="00D67926" w:rsidRDefault="008D6FB8">
            <w:pPr>
              <w:rPr>
                <w:rFonts w:eastAsia="Times New Roman"/>
                <w:lang w:val="en-US"/>
              </w:rPr>
            </w:pPr>
            <w:r>
              <w:rPr>
                <w:rFonts w:eastAsia="Times New Roman"/>
                <w:lang w:val="en-US"/>
              </w:rPr>
              <w:t>The Patient Information as known when the document was published. May be a reference to a version specific, or contained.</w:t>
            </w:r>
          </w:p>
        </w:tc>
      </w:tr>
      <w:tr w:rsidR="00D67926" w14:paraId="69D9C1A0" w14:textId="77777777">
        <w:trPr>
          <w:divId w:val="1236624240"/>
          <w:tblCellSpacing w:w="15" w:type="dxa"/>
        </w:trPr>
        <w:tc>
          <w:tcPr>
            <w:tcW w:w="0" w:type="auto"/>
            <w:vAlign w:val="center"/>
            <w:hideMark/>
          </w:tcPr>
          <w:p w14:paraId="385C6164" w14:textId="77777777" w:rsidR="00D67926" w:rsidRDefault="008D6FB8">
            <w:pPr>
              <w:rPr>
                <w:rFonts w:eastAsia="Times New Roman"/>
                <w:lang w:val="en-US"/>
              </w:rPr>
            </w:pPr>
            <w:r>
              <w:rPr>
                <w:rFonts w:eastAsia="Times New Roman"/>
                <w:b/>
                <w:bCs/>
                <w:lang w:val="en-US"/>
              </w:rPr>
              <w:t>DocumentReference.context.related</w:t>
            </w:r>
          </w:p>
        </w:tc>
        <w:tc>
          <w:tcPr>
            <w:tcW w:w="0" w:type="auto"/>
            <w:vAlign w:val="center"/>
            <w:hideMark/>
          </w:tcPr>
          <w:p w14:paraId="4B111830" w14:textId="77777777" w:rsidR="00D67926" w:rsidRDefault="00D67926">
            <w:pPr>
              <w:rPr>
                <w:rFonts w:eastAsia="Times New Roman"/>
                <w:lang w:val="en-US"/>
              </w:rPr>
            </w:pPr>
          </w:p>
        </w:tc>
      </w:tr>
      <w:tr w:rsidR="00D67926" w14:paraId="06F39F88" w14:textId="77777777">
        <w:trPr>
          <w:divId w:val="1236624240"/>
          <w:tblCellSpacing w:w="15" w:type="dxa"/>
        </w:trPr>
        <w:tc>
          <w:tcPr>
            <w:tcW w:w="0" w:type="auto"/>
            <w:vAlign w:val="center"/>
            <w:hideMark/>
          </w:tcPr>
          <w:p w14:paraId="61E60F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E63106" w14:textId="77777777" w:rsidR="00D67926" w:rsidRDefault="008D6FB8">
            <w:pPr>
              <w:rPr>
                <w:rFonts w:eastAsia="Times New Roman"/>
                <w:lang w:val="en-US"/>
              </w:rPr>
            </w:pPr>
            <w:r>
              <w:rPr>
                <w:rFonts w:eastAsia="Times New Roman"/>
                <w:lang w:val="en-US"/>
              </w:rPr>
              <w:t>Related identifiers or resources</w:t>
            </w:r>
          </w:p>
        </w:tc>
      </w:tr>
      <w:tr w:rsidR="00D67926" w14:paraId="64DB46C7" w14:textId="77777777">
        <w:trPr>
          <w:divId w:val="1236624240"/>
          <w:tblCellSpacing w:w="15" w:type="dxa"/>
        </w:trPr>
        <w:tc>
          <w:tcPr>
            <w:tcW w:w="0" w:type="auto"/>
            <w:vAlign w:val="center"/>
            <w:hideMark/>
          </w:tcPr>
          <w:p w14:paraId="4B3BCA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D621CB" w14:textId="77777777" w:rsidR="00D67926" w:rsidRDefault="008D6FB8">
            <w:pPr>
              <w:rPr>
                <w:rFonts w:eastAsia="Times New Roman"/>
                <w:lang w:val="en-US"/>
              </w:rPr>
            </w:pPr>
            <w:r>
              <w:rPr>
                <w:rFonts w:eastAsia="Times New Roman"/>
                <w:lang w:val="en-US"/>
              </w:rPr>
              <w:t>Related identifiers or resources associated with the DocumentReference.</w:t>
            </w:r>
          </w:p>
        </w:tc>
      </w:tr>
      <w:tr w:rsidR="00D67926" w14:paraId="3CCE43E3" w14:textId="77777777">
        <w:trPr>
          <w:divId w:val="1236624240"/>
          <w:tblCellSpacing w:w="15" w:type="dxa"/>
        </w:trPr>
        <w:tc>
          <w:tcPr>
            <w:tcW w:w="0" w:type="auto"/>
            <w:vAlign w:val="center"/>
            <w:hideMark/>
          </w:tcPr>
          <w:p w14:paraId="4B373EE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175BC87" w14:textId="77777777" w:rsidR="00D67926" w:rsidRDefault="008D6FB8">
            <w:pPr>
              <w:rPr>
                <w:rFonts w:eastAsia="Times New Roman"/>
                <w:lang w:val="en-US"/>
              </w:rPr>
            </w:pPr>
            <w:r>
              <w:rPr>
                <w:rFonts w:eastAsia="Times New Roman"/>
                <w:lang w:val="en-US"/>
              </w:rPr>
              <w:t>May be identifiers or resources that caused the DocumentReference or referenced Document to be created.</w:t>
            </w:r>
          </w:p>
        </w:tc>
      </w:tr>
      <w:tr w:rsidR="00D67926" w14:paraId="37CE718B" w14:textId="77777777">
        <w:trPr>
          <w:divId w:val="1236624240"/>
          <w:tblCellSpacing w:w="15" w:type="dxa"/>
        </w:trPr>
        <w:tc>
          <w:tcPr>
            <w:tcW w:w="0" w:type="auto"/>
            <w:vAlign w:val="center"/>
            <w:hideMark/>
          </w:tcPr>
          <w:p w14:paraId="500F21D2" w14:textId="77777777" w:rsidR="00D67926" w:rsidRDefault="008D6FB8">
            <w:pPr>
              <w:rPr>
                <w:rFonts w:eastAsia="Times New Roman"/>
                <w:lang w:val="en-US"/>
              </w:rPr>
            </w:pPr>
            <w:r>
              <w:rPr>
                <w:rFonts w:eastAsia="Times New Roman"/>
                <w:b/>
                <w:bCs/>
                <w:lang w:val="en-US"/>
              </w:rPr>
              <w:t>DocumentReference.context.related.identifier</w:t>
            </w:r>
          </w:p>
        </w:tc>
        <w:tc>
          <w:tcPr>
            <w:tcW w:w="0" w:type="auto"/>
            <w:vAlign w:val="center"/>
            <w:hideMark/>
          </w:tcPr>
          <w:p w14:paraId="6F9164A1" w14:textId="77777777" w:rsidR="00D67926" w:rsidRDefault="00D67926">
            <w:pPr>
              <w:rPr>
                <w:rFonts w:eastAsia="Times New Roman"/>
                <w:lang w:val="en-US"/>
              </w:rPr>
            </w:pPr>
          </w:p>
        </w:tc>
      </w:tr>
      <w:tr w:rsidR="00D67926" w14:paraId="16040C6F" w14:textId="77777777">
        <w:trPr>
          <w:divId w:val="1236624240"/>
          <w:tblCellSpacing w:w="15" w:type="dxa"/>
        </w:trPr>
        <w:tc>
          <w:tcPr>
            <w:tcW w:w="0" w:type="auto"/>
            <w:vAlign w:val="center"/>
            <w:hideMark/>
          </w:tcPr>
          <w:p w14:paraId="05E6C17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995950" w14:textId="77777777" w:rsidR="00D67926" w:rsidRDefault="008D6FB8">
            <w:pPr>
              <w:rPr>
                <w:rFonts w:eastAsia="Times New Roman"/>
                <w:lang w:val="en-US"/>
              </w:rPr>
            </w:pPr>
            <w:r>
              <w:rPr>
                <w:rFonts w:eastAsia="Times New Roman"/>
                <w:lang w:val="en-US"/>
              </w:rPr>
              <w:t>Identifer of related objects or events</w:t>
            </w:r>
          </w:p>
        </w:tc>
      </w:tr>
      <w:tr w:rsidR="00D67926" w14:paraId="2279361A" w14:textId="77777777">
        <w:trPr>
          <w:divId w:val="1236624240"/>
          <w:tblCellSpacing w:w="15" w:type="dxa"/>
        </w:trPr>
        <w:tc>
          <w:tcPr>
            <w:tcW w:w="0" w:type="auto"/>
            <w:vAlign w:val="center"/>
            <w:hideMark/>
          </w:tcPr>
          <w:p w14:paraId="345DC4E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57E1AC" w14:textId="77777777" w:rsidR="00D67926" w:rsidRDefault="008D6FB8">
            <w:pPr>
              <w:rPr>
                <w:rFonts w:eastAsia="Times New Roman"/>
                <w:lang w:val="en-US"/>
              </w:rPr>
            </w:pPr>
            <w:r>
              <w:rPr>
                <w:rFonts w:eastAsia="Times New Roman"/>
                <w:lang w:val="en-US"/>
              </w:rPr>
              <w:t>Related identifier to this DocumentReference. If both id and ref are present they shall refer to the same thing.</w:t>
            </w:r>
          </w:p>
        </w:tc>
      </w:tr>
      <w:tr w:rsidR="00D67926" w14:paraId="244FE413" w14:textId="77777777">
        <w:trPr>
          <w:divId w:val="1236624240"/>
          <w:tblCellSpacing w:w="15" w:type="dxa"/>
        </w:trPr>
        <w:tc>
          <w:tcPr>
            <w:tcW w:w="0" w:type="auto"/>
            <w:vAlign w:val="center"/>
            <w:hideMark/>
          </w:tcPr>
          <w:p w14:paraId="1F1D3E8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F49048" w14:textId="77777777" w:rsidR="00D67926" w:rsidRDefault="008D6FB8">
            <w:pPr>
              <w:rPr>
                <w:rFonts w:eastAsia="Times New Roman"/>
                <w:lang w:val="en-US"/>
              </w:rPr>
            </w:pPr>
            <w:r>
              <w:rPr>
                <w:rFonts w:eastAsia="Times New Roman"/>
                <w:lang w:val="en-US"/>
              </w:rPr>
              <w:t>Order numbers, accession numbers, XDW workflow numbers.</w:t>
            </w:r>
          </w:p>
        </w:tc>
      </w:tr>
      <w:tr w:rsidR="00D67926" w14:paraId="4BD3D970" w14:textId="77777777">
        <w:trPr>
          <w:divId w:val="1236624240"/>
          <w:tblCellSpacing w:w="15" w:type="dxa"/>
        </w:trPr>
        <w:tc>
          <w:tcPr>
            <w:tcW w:w="0" w:type="auto"/>
            <w:vAlign w:val="center"/>
            <w:hideMark/>
          </w:tcPr>
          <w:p w14:paraId="27ED7AD4" w14:textId="77777777" w:rsidR="00D67926" w:rsidRDefault="008D6FB8">
            <w:pPr>
              <w:rPr>
                <w:rFonts w:eastAsia="Times New Roman"/>
                <w:lang w:val="en-US"/>
              </w:rPr>
            </w:pPr>
            <w:r>
              <w:rPr>
                <w:rFonts w:eastAsia="Times New Roman"/>
                <w:b/>
                <w:bCs/>
                <w:lang w:val="en-US"/>
              </w:rPr>
              <w:t>DocumentReference.context.related.ref</w:t>
            </w:r>
          </w:p>
        </w:tc>
        <w:tc>
          <w:tcPr>
            <w:tcW w:w="0" w:type="auto"/>
            <w:vAlign w:val="center"/>
            <w:hideMark/>
          </w:tcPr>
          <w:p w14:paraId="5C8DED42" w14:textId="77777777" w:rsidR="00D67926" w:rsidRDefault="00D67926">
            <w:pPr>
              <w:rPr>
                <w:rFonts w:eastAsia="Times New Roman"/>
                <w:lang w:val="en-US"/>
              </w:rPr>
            </w:pPr>
          </w:p>
        </w:tc>
      </w:tr>
      <w:tr w:rsidR="00D67926" w14:paraId="1ED5ACC8" w14:textId="77777777">
        <w:trPr>
          <w:divId w:val="1236624240"/>
          <w:tblCellSpacing w:w="15" w:type="dxa"/>
        </w:trPr>
        <w:tc>
          <w:tcPr>
            <w:tcW w:w="0" w:type="auto"/>
            <w:vAlign w:val="center"/>
            <w:hideMark/>
          </w:tcPr>
          <w:p w14:paraId="19497D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4FFE25" w14:textId="77777777" w:rsidR="00D67926" w:rsidRDefault="008D6FB8">
            <w:pPr>
              <w:rPr>
                <w:rFonts w:eastAsia="Times New Roman"/>
                <w:lang w:val="en-US"/>
              </w:rPr>
            </w:pPr>
            <w:r>
              <w:rPr>
                <w:rFonts w:eastAsia="Times New Roman"/>
                <w:lang w:val="en-US"/>
              </w:rPr>
              <w:t>Related Resource</w:t>
            </w:r>
          </w:p>
        </w:tc>
      </w:tr>
      <w:tr w:rsidR="00D67926" w14:paraId="2C781810" w14:textId="77777777">
        <w:trPr>
          <w:divId w:val="1236624240"/>
          <w:tblCellSpacing w:w="15" w:type="dxa"/>
        </w:trPr>
        <w:tc>
          <w:tcPr>
            <w:tcW w:w="0" w:type="auto"/>
            <w:vAlign w:val="center"/>
            <w:hideMark/>
          </w:tcPr>
          <w:p w14:paraId="065238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447639" w14:textId="77777777" w:rsidR="00D67926" w:rsidRDefault="008D6FB8">
            <w:pPr>
              <w:rPr>
                <w:rFonts w:eastAsia="Times New Roman"/>
                <w:lang w:val="en-US"/>
              </w:rPr>
            </w:pPr>
            <w:r>
              <w:rPr>
                <w:rFonts w:eastAsia="Times New Roman"/>
                <w:lang w:val="en-US"/>
              </w:rPr>
              <w:t>Related Resource to this DocumentReference. If both id and ref are present they shall refer to the same thing.</w:t>
            </w:r>
          </w:p>
        </w:tc>
      </w:tr>
      <w:tr w:rsidR="00D67926" w14:paraId="43E2455E" w14:textId="77777777">
        <w:trPr>
          <w:divId w:val="1236624240"/>
          <w:tblCellSpacing w:w="15" w:type="dxa"/>
        </w:trPr>
        <w:tc>
          <w:tcPr>
            <w:tcW w:w="0" w:type="auto"/>
            <w:vAlign w:val="center"/>
            <w:hideMark/>
          </w:tcPr>
          <w:p w14:paraId="163FEFD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DE1A0CB" w14:textId="77777777" w:rsidR="00D67926" w:rsidRDefault="008D6FB8">
            <w:pPr>
              <w:rPr>
                <w:rFonts w:eastAsia="Times New Roman"/>
                <w:lang w:val="en-US"/>
              </w:rPr>
            </w:pPr>
            <w:r>
              <w:rPr>
                <w:rFonts w:eastAsia="Times New Roman"/>
                <w:lang w:val="en-US"/>
              </w:rPr>
              <w:t>Order, DiagnosticOrder, Procedure, EligibilityRequest, etc.</w:t>
            </w:r>
          </w:p>
        </w:tc>
      </w:tr>
    </w:tbl>
    <w:p w14:paraId="5A8BF4C6" w14:textId="77777777" w:rsidR="00D67926" w:rsidRDefault="008D6FB8">
      <w:pPr>
        <w:pStyle w:val="Heading1"/>
        <w:divId w:val="1396539379"/>
        <w:rPr>
          <w:rFonts w:eastAsia="Times New Roman"/>
          <w:lang w:val="en-US"/>
        </w:rPr>
      </w:pPr>
      <w:r>
        <w:rPr>
          <w:rFonts w:eastAsia="Times New Roman"/>
          <w:lang w:val="en-US"/>
        </w:rPr>
        <w:t>Vocabulary</w:t>
      </w:r>
    </w:p>
    <w:p w14:paraId="463A30A9" w14:textId="77777777" w:rsidR="00D67926" w:rsidRDefault="008D6FB8">
      <w:pPr>
        <w:pStyle w:val="Heading2"/>
        <w:divId w:val="1396539379"/>
        <w:rPr>
          <w:rFonts w:eastAsia="Times New Roman"/>
          <w:lang w:val="en-US"/>
        </w:rPr>
      </w:pPr>
      <w:r>
        <w:rPr>
          <w:rFonts w:eastAsia="Times New Roman"/>
          <w:lang w:val="en-US"/>
        </w:rPr>
        <w:t>http://hl7.org/fhir/StructureDefinition/ConceptMap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1"/>
        <w:gridCol w:w="3939"/>
      </w:tblGrid>
      <w:tr w:rsidR="00D67926" w14:paraId="7EBDC719" w14:textId="77777777">
        <w:trPr>
          <w:divId w:val="1396539379"/>
          <w:tblCellSpacing w:w="15" w:type="dxa"/>
        </w:trPr>
        <w:tc>
          <w:tcPr>
            <w:tcW w:w="0" w:type="auto"/>
            <w:vAlign w:val="center"/>
            <w:hideMark/>
          </w:tcPr>
          <w:p w14:paraId="4169B057" w14:textId="77777777" w:rsidR="00D67926" w:rsidRDefault="008D6FB8">
            <w:pPr>
              <w:rPr>
                <w:rFonts w:eastAsia="Times New Roman"/>
                <w:lang w:val="en-US"/>
              </w:rPr>
            </w:pPr>
            <w:r>
              <w:rPr>
                <w:rFonts w:eastAsia="Times New Roman"/>
                <w:b/>
                <w:bCs/>
                <w:lang w:val="en-US"/>
              </w:rPr>
              <w:t>ConceptMap</w:t>
            </w:r>
          </w:p>
        </w:tc>
        <w:tc>
          <w:tcPr>
            <w:tcW w:w="0" w:type="auto"/>
            <w:vAlign w:val="center"/>
            <w:hideMark/>
          </w:tcPr>
          <w:p w14:paraId="0E9ED77E" w14:textId="77777777" w:rsidR="00D67926" w:rsidRDefault="008D6FB8">
            <w:pPr>
              <w:rPr>
                <w:rFonts w:eastAsia="Times New Roman"/>
                <w:lang w:val="en-US"/>
              </w:rPr>
            </w:pPr>
            <w:r>
              <w:rPr>
                <w:rFonts w:eastAsia="Times New Roman"/>
                <w:lang w:val="en-US"/>
              </w:rPr>
              <w:t>Concept Map</w:t>
            </w:r>
          </w:p>
        </w:tc>
      </w:tr>
      <w:tr w:rsidR="00D67926" w14:paraId="34421A91" w14:textId="77777777">
        <w:trPr>
          <w:divId w:val="1396539379"/>
          <w:tblCellSpacing w:w="15" w:type="dxa"/>
        </w:trPr>
        <w:tc>
          <w:tcPr>
            <w:tcW w:w="0" w:type="auto"/>
            <w:vAlign w:val="center"/>
            <w:hideMark/>
          </w:tcPr>
          <w:p w14:paraId="518C11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8757DB" w14:textId="77777777" w:rsidR="00D67926" w:rsidRDefault="008D6FB8">
            <w:pPr>
              <w:rPr>
                <w:rFonts w:eastAsia="Times New Roman"/>
                <w:lang w:val="en-US"/>
              </w:rPr>
            </w:pPr>
            <w:r>
              <w:rPr>
                <w:rFonts w:eastAsia="Times New Roman"/>
                <w:lang w:val="en-US"/>
              </w:rPr>
              <w:t>A map from one set of concepts to one or more other concepts</w:t>
            </w:r>
          </w:p>
        </w:tc>
      </w:tr>
      <w:tr w:rsidR="00D67926" w14:paraId="672704F9" w14:textId="77777777">
        <w:trPr>
          <w:divId w:val="1396539379"/>
          <w:tblCellSpacing w:w="15" w:type="dxa"/>
        </w:trPr>
        <w:tc>
          <w:tcPr>
            <w:tcW w:w="0" w:type="auto"/>
            <w:vAlign w:val="center"/>
            <w:hideMark/>
          </w:tcPr>
          <w:p w14:paraId="6701F46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10926EC" w14:textId="77777777" w:rsidR="00D67926" w:rsidRDefault="008D6FB8">
            <w:pPr>
              <w:rPr>
                <w:rFonts w:eastAsia="Times New Roman"/>
                <w:lang w:val="en-US"/>
              </w:rPr>
            </w:pPr>
            <w:r>
              <w:rPr>
                <w:rFonts w:eastAsia="Times New Roman"/>
                <w:lang w:val="en-US"/>
              </w:rPr>
              <w:t xml:space="preserve">A statement of relationships from one set of concepts to one or more other concepts - either code systems or data elements, or classes in class models. </w:t>
            </w:r>
          </w:p>
        </w:tc>
      </w:tr>
      <w:tr w:rsidR="00D67926" w14:paraId="3811ADDA" w14:textId="77777777">
        <w:trPr>
          <w:divId w:val="1396539379"/>
          <w:tblCellSpacing w:w="15" w:type="dxa"/>
        </w:trPr>
        <w:tc>
          <w:tcPr>
            <w:tcW w:w="0" w:type="auto"/>
            <w:vAlign w:val="center"/>
            <w:hideMark/>
          </w:tcPr>
          <w:p w14:paraId="5EF6AB1B" w14:textId="77777777" w:rsidR="00D67926" w:rsidRDefault="008D6FB8">
            <w:pPr>
              <w:rPr>
                <w:rFonts w:eastAsia="Times New Roman"/>
                <w:lang w:val="en-US"/>
              </w:rPr>
            </w:pPr>
            <w:r>
              <w:rPr>
                <w:rFonts w:eastAsia="Times New Roman"/>
                <w:b/>
                <w:bCs/>
                <w:lang w:val="en-US"/>
              </w:rPr>
              <w:t>ConceptMap.url</w:t>
            </w:r>
          </w:p>
        </w:tc>
        <w:tc>
          <w:tcPr>
            <w:tcW w:w="0" w:type="auto"/>
            <w:vAlign w:val="center"/>
            <w:hideMark/>
          </w:tcPr>
          <w:p w14:paraId="380F252B" w14:textId="77777777" w:rsidR="00D67926" w:rsidRDefault="00D67926">
            <w:pPr>
              <w:rPr>
                <w:rFonts w:eastAsia="Times New Roman"/>
                <w:lang w:val="en-US"/>
              </w:rPr>
            </w:pPr>
          </w:p>
        </w:tc>
      </w:tr>
      <w:tr w:rsidR="00D67926" w14:paraId="23E3025E" w14:textId="77777777">
        <w:trPr>
          <w:divId w:val="1396539379"/>
          <w:tblCellSpacing w:w="15" w:type="dxa"/>
        </w:trPr>
        <w:tc>
          <w:tcPr>
            <w:tcW w:w="0" w:type="auto"/>
            <w:vAlign w:val="center"/>
            <w:hideMark/>
          </w:tcPr>
          <w:p w14:paraId="194745C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4BFAD7" w14:textId="77777777" w:rsidR="00D67926" w:rsidRDefault="008D6FB8">
            <w:pPr>
              <w:rPr>
                <w:rFonts w:eastAsia="Times New Roman"/>
                <w:lang w:val="en-US"/>
              </w:rPr>
            </w:pPr>
            <w:r>
              <w:rPr>
                <w:rFonts w:eastAsia="Times New Roman"/>
                <w:lang w:val="en-US"/>
              </w:rPr>
              <w:t>Globally unique logical id for concept map</w:t>
            </w:r>
          </w:p>
        </w:tc>
      </w:tr>
      <w:tr w:rsidR="00D67926" w14:paraId="3F2DF1A6" w14:textId="77777777">
        <w:trPr>
          <w:divId w:val="1396539379"/>
          <w:tblCellSpacing w:w="15" w:type="dxa"/>
        </w:trPr>
        <w:tc>
          <w:tcPr>
            <w:tcW w:w="0" w:type="auto"/>
            <w:vAlign w:val="center"/>
            <w:hideMark/>
          </w:tcPr>
          <w:p w14:paraId="56DE98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7D1F7E" w14:textId="77777777" w:rsidR="00D67926" w:rsidRDefault="008D6FB8">
            <w:pPr>
              <w:rPr>
                <w:rFonts w:eastAsia="Times New Roman"/>
                <w:lang w:val="en-US"/>
              </w:rPr>
            </w:pPr>
            <w:r>
              <w:rPr>
                <w:rFonts w:eastAsia="Times New Roman"/>
                <w:lang w:val="en-US"/>
              </w:rPr>
              <w:t xml:space="preserve">An absolute URL that is used to identify this concept map when it is referenced in a specification, model, design or an instance. This SHALL be a URL, SHOULD be globally unique, and SHOULD be an address at which this concept map is (or will be) published. </w:t>
            </w:r>
          </w:p>
        </w:tc>
      </w:tr>
      <w:tr w:rsidR="00D67926" w14:paraId="7DD2A996" w14:textId="77777777">
        <w:trPr>
          <w:divId w:val="1396539379"/>
          <w:tblCellSpacing w:w="15" w:type="dxa"/>
        </w:trPr>
        <w:tc>
          <w:tcPr>
            <w:tcW w:w="0" w:type="auto"/>
            <w:vAlign w:val="center"/>
            <w:hideMark/>
          </w:tcPr>
          <w:p w14:paraId="609C5514" w14:textId="77777777" w:rsidR="00D67926" w:rsidRDefault="008D6FB8">
            <w:pPr>
              <w:rPr>
                <w:rFonts w:eastAsia="Times New Roman"/>
                <w:lang w:val="en-US"/>
              </w:rPr>
            </w:pPr>
            <w:r>
              <w:rPr>
                <w:rFonts w:eastAsia="Times New Roman"/>
                <w:b/>
                <w:bCs/>
                <w:lang w:val="en-US"/>
              </w:rPr>
              <w:t>ConceptMap.identifier</w:t>
            </w:r>
          </w:p>
        </w:tc>
        <w:tc>
          <w:tcPr>
            <w:tcW w:w="0" w:type="auto"/>
            <w:vAlign w:val="center"/>
            <w:hideMark/>
          </w:tcPr>
          <w:p w14:paraId="6878D00E" w14:textId="77777777" w:rsidR="00D67926" w:rsidRDefault="00D67926">
            <w:pPr>
              <w:rPr>
                <w:rFonts w:eastAsia="Times New Roman"/>
                <w:lang w:val="en-US"/>
              </w:rPr>
            </w:pPr>
          </w:p>
        </w:tc>
      </w:tr>
      <w:tr w:rsidR="00D67926" w14:paraId="6CC15A98" w14:textId="77777777">
        <w:trPr>
          <w:divId w:val="1396539379"/>
          <w:tblCellSpacing w:w="15" w:type="dxa"/>
        </w:trPr>
        <w:tc>
          <w:tcPr>
            <w:tcW w:w="0" w:type="auto"/>
            <w:vAlign w:val="center"/>
            <w:hideMark/>
          </w:tcPr>
          <w:p w14:paraId="15C0CD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86C1B1" w14:textId="77777777" w:rsidR="00D67926" w:rsidRDefault="008D6FB8">
            <w:pPr>
              <w:rPr>
                <w:rFonts w:eastAsia="Times New Roman"/>
                <w:lang w:val="en-US"/>
              </w:rPr>
            </w:pPr>
            <w:r>
              <w:rPr>
                <w:rFonts w:eastAsia="Times New Roman"/>
                <w:lang w:val="en-US"/>
              </w:rPr>
              <w:t>Additional identifier for the concept map</w:t>
            </w:r>
          </w:p>
        </w:tc>
      </w:tr>
      <w:tr w:rsidR="00D67926" w14:paraId="03FB3FB4" w14:textId="77777777">
        <w:trPr>
          <w:divId w:val="1396539379"/>
          <w:tblCellSpacing w:w="15" w:type="dxa"/>
        </w:trPr>
        <w:tc>
          <w:tcPr>
            <w:tcW w:w="0" w:type="auto"/>
            <w:vAlign w:val="center"/>
            <w:hideMark/>
          </w:tcPr>
          <w:p w14:paraId="50BD7B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32B29F" w14:textId="77777777" w:rsidR="00D67926" w:rsidRDefault="008D6FB8">
            <w:pPr>
              <w:rPr>
                <w:rFonts w:eastAsia="Times New Roman"/>
                <w:lang w:val="en-US"/>
              </w:rPr>
            </w:pPr>
            <w:r>
              <w:rPr>
                <w:rFonts w:eastAsia="Times New Roman"/>
                <w:lang w:val="en-US"/>
              </w:rPr>
              <w:t xml:space="preserve">Formal identifier that is used to identify this concept map when it is represented in other formats, or referenced in a specification, model, design or an instance. </w:t>
            </w:r>
          </w:p>
        </w:tc>
      </w:tr>
      <w:tr w:rsidR="00D67926" w14:paraId="165C50EE" w14:textId="77777777">
        <w:trPr>
          <w:divId w:val="1396539379"/>
          <w:tblCellSpacing w:w="15" w:type="dxa"/>
        </w:trPr>
        <w:tc>
          <w:tcPr>
            <w:tcW w:w="0" w:type="auto"/>
            <w:vAlign w:val="center"/>
            <w:hideMark/>
          </w:tcPr>
          <w:p w14:paraId="58C789D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A0113AA" w14:textId="77777777" w:rsidR="00D67926" w:rsidRDefault="008D6FB8">
            <w:pPr>
              <w:rPr>
                <w:rFonts w:eastAsia="Times New Roman"/>
                <w:lang w:val="en-US"/>
              </w:rPr>
            </w:pPr>
            <w:r>
              <w:rPr>
                <w:rFonts w:eastAsia="Times New Roman"/>
                <w:lang w:val="en-US"/>
              </w:rPr>
              <w:t>Typically, this is used for values that can go in a v3 II data type.</w:t>
            </w:r>
          </w:p>
        </w:tc>
      </w:tr>
      <w:tr w:rsidR="00D67926" w14:paraId="10F8AEE8" w14:textId="77777777">
        <w:trPr>
          <w:divId w:val="1396539379"/>
          <w:tblCellSpacing w:w="15" w:type="dxa"/>
        </w:trPr>
        <w:tc>
          <w:tcPr>
            <w:tcW w:w="0" w:type="auto"/>
            <w:vAlign w:val="center"/>
            <w:hideMark/>
          </w:tcPr>
          <w:p w14:paraId="6E996ACA" w14:textId="77777777" w:rsidR="00D67926" w:rsidRDefault="008D6FB8">
            <w:pPr>
              <w:rPr>
                <w:rFonts w:eastAsia="Times New Roman"/>
                <w:lang w:val="en-US"/>
              </w:rPr>
            </w:pPr>
            <w:r>
              <w:rPr>
                <w:rFonts w:eastAsia="Times New Roman"/>
                <w:b/>
                <w:bCs/>
                <w:lang w:val="en-US"/>
              </w:rPr>
              <w:t>ConceptMap.version</w:t>
            </w:r>
          </w:p>
        </w:tc>
        <w:tc>
          <w:tcPr>
            <w:tcW w:w="0" w:type="auto"/>
            <w:vAlign w:val="center"/>
            <w:hideMark/>
          </w:tcPr>
          <w:p w14:paraId="0EA2A74B" w14:textId="77777777" w:rsidR="00D67926" w:rsidRDefault="00D67926">
            <w:pPr>
              <w:rPr>
                <w:rFonts w:eastAsia="Times New Roman"/>
                <w:lang w:val="en-US"/>
              </w:rPr>
            </w:pPr>
          </w:p>
        </w:tc>
      </w:tr>
      <w:tr w:rsidR="00D67926" w14:paraId="367C021F" w14:textId="77777777">
        <w:trPr>
          <w:divId w:val="1396539379"/>
          <w:tblCellSpacing w:w="15" w:type="dxa"/>
        </w:trPr>
        <w:tc>
          <w:tcPr>
            <w:tcW w:w="0" w:type="auto"/>
            <w:vAlign w:val="center"/>
            <w:hideMark/>
          </w:tcPr>
          <w:p w14:paraId="2F5AB8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6F4A23" w14:textId="77777777" w:rsidR="00D67926" w:rsidRDefault="008D6FB8">
            <w:pPr>
              <w:rPr>
                <w:rFonts w:eastAsia="Times New Roman"/>
                <w:lang w:val="en-US"/>
              </w:rPr>
            </w:pPr>
            <w:r>
              <w:rPr>
                <w:rFonts w:eastAsia="Times New Roman"/>
                <w:lang w:val="en-US"/>
              </w:rPr>
              <w:t>Logical id for this version of the concept map</w:t>
            </w:r>
          </w:p>
        </w:tc>
      </w:tr>
      <w:tr w:rsidR="00D67926" w14:paraId="3A7DB4DB" w14:textId="77777777">
        <w:trPr>
          <w:divId w:val="1396539379"/>
          <w:tblCellSpacing w:w="15" w:type="dxa"/>
        </w:trPr>
        <w:tc>
          <w:tcPr>
            <w:tcW w:w="0" w:type="auto"/>
            <w:vAlign w:val="center"/>
            <w:hideMark/>
          </w:tcPr>
          <w:p w14:paraId="4E6A3E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E0E352" w14:textId="77777777" w:rsidR="00D67926" w:rsidRDefault="008D6FB8">
            <w:pPr>
              <w:rPr>
                <w:rFonts w:eastAsia="Times New Roman"/>
                <w:lang w:val="en-US"/>
              </w:rPr>
            </w:pPr>
            <w:r>
              <w:rPr>
                <w:rFonts w:eastAsia="Times New Roman"/>
                <w:lang w:val="en-US"/>
              </w:rPr>
              <w:t xml:space="preserve">The identifier that is used to identify this version of the concept map when it is referenced in a specification, model, design or instance. This is an arbitrary value managed by the profile author manually and the value should be a timestamp. </w:t>
            </w:r>
          </w:p>
        </w:tc>
      </w:tr>
      <w:tr w:rsidR="00D67926" w14:paraId="1C77AFB7" w14:textId="77777777">
        <w:trPr>
          <w:divId w:val="1396539379"/>
          <w:tblCellSpacing w:w="15" w:type="dxa"/>
        </w:trPr>
        <w:tc>
          <w:tcPr>
            <w:tcW w:w="0" w:type="auto"/>
            <w:vAlign w:val="center"/>
            <w:hideMark/>
          </w:tcPr>
          <w:p w14:paraId="038FF6E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FF9804" w14:textId="77777777" w:rsidR="00D67926" w:rsidRDefault="008D6FB8">
            <w:pPr>
              <w:rPr>
                <w:rFonts w:eastAsia="Times New Roman"/>
                <w:lang w:val="en-US"/>
              </w:rPr>
            </w:pPr>
            <w:r>
              <w:rPr>
                <w:rFonts w:eastAsia="Times New Roman"/>
                <w:lang w:val="en-US"/>
              </w:rPr>
              <w:t>There may be multiple resource versions of the concept map that have this same identifier.</w:t>
            </w:r>
          </w:p>
        </w:tc>
      </w:tr>
      <w:tr w:rsidR="00D67926" w14:paraId="57BDA807" w14:textId="77777777">
        <w:trPr>
          <w:divId w:val="1396539379"/>
          <w:tblCellSpacing w:w="15" w:type="dxa"/>
        </w:trPr>
        <w:tc>
          <w:tcPr>
            <w:tcW w:w="0" w:type="auto"/>
            <w:vAlign w:val="center"/>
            <w:hideMark/>
          </w:tcPr>
          <w:p w14:paraId="369CC64A" w14:textId="77777777" w:rsidR="00D67926" w:rsidRDefault="008D6FB8">
            <w:pPr>
              <w:rPr>
                <w:rFonts w:eastAsia="Times New Roman"/>
                <w:lang w:val="en-US"/>
              </w:rPr>
            </w:pPr>
            <w:r>
              <w:rPr>
                <w:rFonts w:eastAsia="Times New Roman"/>
                <w:b/>
                <w:bCs/>
                <w:lang w:val="en-US"/>
              </w:rPr>
              <w:t>ConceptMap.name</w:t>
            </w:r>
          </w:p>
        </w:tc>
        <w:tc>
          <w:tcPr>
            <w:tcW w:w="0" w:type="auto"/>
            <w:vAlign w:val="center"/>
            <w:hideMark/>
          </w:tcPr>
          <w:p w14:paraId="376FD14F" w14:textId="77777777" w:rsidR="00D67926" w:rsidRDefault="00D67926">
            <w:pPr>
              <w:rPr>
                <w:rFonts w:eastAsia="Times New Roman"/>
                <w:lang w:val="en-US"/>
              </w:rPr>
            </w:pPr>
          </w:p>
        </w:tc>
      </w:tr>
      <w:tr w:rsidR="00D67926" w14:paraId="4E6EFBAF" w14:textId="77777777">
        <w:trPr>
          <w:divId w:val="1396539379"/>
          <w:tblCellSpacing w:w="15" w:type="dxa"/>
        </w:trPr>
        <w:tc>
          <w:tcPr>
            <w:tcW w:w="0" w:type="auto"/>
            <w:vAlign w:val="center"/>
            <w:hideMark/>
          </w:tcPr>
          <w:p w14:paraId="21E3F6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7C08EB" w14:textId="77777777" w:rsidR="00D67926" w:rsidRDefault="008D6FB8">
            <w:pPr>
              <w:rPr>
                <w:rFonts w:eastAsia="Times New Roman"/>
                <w:lang w:val="en-US"/>
              </w:rPr>
            </w:pPr>
            <w:r>
              <w:rPr>
                <w:rFonts w:eastAsia="Times New Roman"/>
                <w:lang w:val="en-US"/>
              </w:rPr>
              <w:t>Informal name for this concept map</w:t>
            </w:r>
          </w:p>
        </w:tc>
      </w:tr>
      <w:tr w:rsidR="00D67926" w14:paraId="6D62A058" w14:textId="77777777">
        <w:trPr>
          <w:divId w:val="1396539379"/>
          <w:tblCellSpacing w:w="15" w:type="dxa"/>
        </w:trPr>
        <w:tc>
          <w:tcPr>
            <w:tcW w:w="0" w:type="auto"/>
            <w:vAlign w:val="center"/>
            <w:hideMark/>
          </w:tcPr>
          <w:p w14:paraId="12BA3A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50BCAB" w14:textId="77777777" w:rsidR="00D67926" w:rsidRDefault="008D6FB8">
            <w:pPr>
              <w:rPr>
                <w:rFonts w:eastAsia="Times New Roman"/>
                <w:lang w:val="en-US"/>
              </w:rPr>
            </w:pPr>
            <w:r>
              <w:rPr>
                <w:rFonts w:eastAsia="Times New Roman"/>
                <w:lang w:val="en-US"/>
              </w:rPr>
              <w:t>A free text natural language name describing the concept map.</w:t>
            </w:r>
          </w:p>
        </w:tc>
      </w:tr>
      <w:tr w:rsidR="00D67926" w14:paraId="5DE003B1" w14:textId="77777777">
        <w:trPr>
          <w:divId w:val="1396539379"/>
          <w:tblCellSpacing w:w="15" w:type="dxa"/>
        </w:trPr>
        <w:tc>
          <w:tcPr>
            <w:tcW w:w="0" w:type="auto"/>
            <w:vAlign w:val="center"/>
            <w:hideMark/>
          </w:tcPr>
          <w:p w14:paraId="7BAE40F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FEF3E8" w14:textId="77777777" w:rsidR="00D67926" w:rsidRDefault="008D6FB8">
            <w:pPr>
              <w:rPr>
                <w:rFonts w:eastAsia="Times New Roman"/>
                <w:lang w:val="en-US"/>
              </w:rPr>
            </w:pPr>
            <w:r>
              <w:rPr>
                <w:rFonts w:eastAsia="Times New Roman"/>
                <w:lang w:val="en-US"/>
              </w:rPr>
              <w:t>Not expected to be unique.</w:t>
            </w:r>
          </w:p>
        </w:tc>
      </w:tr>
      <w:tr w:rsidR="00D67926" w14:paraId="24B9C003" w14:textId="77777777">
        <w:trPr>
          <w:divId w:val="1396539379"/>
          <w:tblCellSpacing w:w="15" w:type="dxa"/>
        </w:trPr>
        <w:tc>
          <w:tcPr>
            <w:tcW w:w="0" w:type="auto"/>
            <w:vAlign w:val="center"/>
            <w:hideMark/>
          </w:tcPr>
          <w:p w14:paraId="75FA732A"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421189B" w14:textId="77777777" w:rsidR="00D67926" w:rsidRDefault="008D6FB8">
            <w:pPr>
              <w:rPr>
                <w:rFonts w:eastAsia="Times New Roman"/>
                <w:lang w:val="en-US"/>
              </w:rPr>
            </w:pPr>
            <w:r>
              <w:rPr>
                <w:rFonts w:eastAsia="Times New Roman"/>
                <w:lang w:val="en-US"/>
              </w:rPr>
              <w:t>Support human navigation.</w:t>
            </w:r>
          </w:p>
        </w:tc>
      </w:tr>
      <w:tr w:rsidR="00D67926" w14:paraId="2A53277F" w14:textId="77777777">
        <w:trPr>
          <w:divId w:val="1396539379"/>
          <w:tblCellSpacing w:w="15" w:type="dxa"/>
        </w:trPr>
        <w:tc>
          <w:tcPr>
            <w:tcW w:w="0" w:type="auto"/>
            <w:vAlign w:val="center"/>
            <w:hideMark/>
          </w:tcPr>
          <w:p w14:paraId="0507F46E" w14:textId="77777777" w:rsidR="00D67926" w:rsidRDefault="008D6FB8">
            <w:pPr>
              <w:rPr>
                <w:rFonts w:eastAsia="Times New Roman"/>
                <w:lang w:val="en-US"/>
              </w:rPr>
            </w:pPr>
            <w:r>
              <w:rPr>
                <w:rFonts w:eastAsia="Times New Roman"/>
                <w:b/>
                <w:bCs/>
                <w:lang w:val="en-US"/>
              </w:rPr>
              <w:t>ConceptMap.status</w:t>
            </w:r>
          </w:p>
        </w:tc>
        <w:tc>
          <w:tcPr>
            <w:tcW w:w="0" w:type="auto"/>
            <w:vAlign w:val="center"/>
            <w:hideMark/>
          </w:tcPr>
          <w:p w14:paraId="1D38E26D" w14:textId="77777777" w:rsidR="00D67926" w:rsidRDefault="00D67926">
            <w:pPr>
              <w:rPr>
                <w:rFonts w:eastAsia="Times New Roman"/>
                <w:lang w:val="en-US"/>
              </w:rPr>
            </w:pPr>
          </w:p>
        </w:tc>
      </w:tr>
      <w:tr w:rsidR="00D67926" w14:paraId="2C733EF0" w14:textId="77777777">
        <w:trPr>
          <w:divId w:val="1396539379"/>
          <w:tblCellSpacing w:w="15" w:type="dxa"/>
        </w:trPr>
        <w:tc>
          <w:tcPr>
            <w:tcW w:w="0" w:type="auto"/>
            <w:vAlign w:val="center"/>
            <w:hideMark/>
          </w:tcPr>
          <w:p w14:paraId="531EF9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678557" w14:textId="77777777" w:rsidR="00D67926" w:rsidRDefault="008D6FB8">
            <w:pPr>
              <w:rPr>
                <w:rFonts w:eastAsia="Times New Roman"/>
                <w:lang w:val="en-US"/>
              </w:rPr>
            </w:pPr>
            <w:r>
              <w:rPr>
                <w:rFonts w:eastAsia="Times New Roman"/>
                <w:lang w:val="en-US"/>
              </w:rPr>
              <w:t>The status of the concept map.</w:t>
            </w:r>
          </w:p>
        </w:tc>
      </w:tr>
      <w:tr w:rsidR="00D67926" w14:paraId="15182E38" w14:textId="77777777">
        <w:trPr>
          <w:divId w:val="1396539379"/>
          <w:tblCellSpacing w:w="15" w:type="dxa"/>
        </w:trPr>
        <w:tc>
          <w:tcPr>
            <w:tcW w:w="0" w:type="auto"/>
            <w:vAlign w:val="center"/>
            <w:hideMark/>
          </w:tcPr>
          <w:p w14:paraId="5C4238F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390CD12" w14:textId="77777777" w:rsidR="00D67926" w:rsidRDefault="008D6FB8">
            <w:pPr>
              <w:rPr>
                <w:rFonts w:eastAsia="Times New Roman"/>
                <w:lang w:val="en-US"/>
              </w:rPr>
            </w:pPr>
            <w:r>
              <w:rPr>
                <w:rFonts w:eastAsia="Times New Roman"/>
                <w:lang w:val="en-US"/>
              </w:rPr>
              <w:t>Allows filtering of ConceptMaps that are appropriate for use.</w:t>
            </w:r>
          </w:p>
        </w:tc>
      </w:tr>
      <w:tr w:rsidR="00D67926" w14:paraId="0442DD02" w14:textId="77777777">
        <w:trPr>
          <w:divId w:val="1396539379"/>
          <w:tblCellSpacing w:w="15" w:type="dxa"/>
        </w:trPr>
        <w:tc>
          <w:tcPr>
            <w:tcW w:w="0" w:type="auto"/>
            <w:vAlign w:val="center"/>
            <w:hideMark/>
          </w:tcPr>
          <w:p w14:paraId="5BB1C56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DEFD172" w14:textId="77777777" w:rsidR="00D67926" w:rsidRDefault="008D6FB8">
            <w:pPr>
              <w:rPr>
                <w:rFonts w:eastAsia="Times New Roman"/>
                <w:lang w:val="en-US"/>
              </w:rPr>
            </w:pPr>
            <w:r>
              <w:rPr>
                <w:rFonts w:eastAsia="Times New Roman"/>
                <w:lang w:val="en-US"/>
              </w:rPr>
              <w:t>Identify when/if the concept map should be used.</w:t>
            </w:r>
          </w:p>
        </w:tc>
      </w:tr>
      <w:tr w:rsidR="00D67926" w14:paraId="5E1C72E5" w14:textId="77777777">
        <w:trPr>
          <w:divId w:val="1396539379"/>
          <w:tblCellSpacing w:w="15" w:type="dxa"/>
        </w:trPr>
        <w:tc>
          <w:tcPr>
            <w:tcW w:w="0" w:type="auto"/>
            <w:vAlign w:val="center"/>
            <w:hideMark/>
          </w:tcPr>
          <w:p w14:paraId="142539F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32E9BD0"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4E70AFEB" w14:textId="77777777">
        <w:trPr>
          <w:divId w:val="1396539379"/>
          <w:tblCellSpacing w:w="15" w:type="dxa"/>
        </w:trPr>
        <w:tc>
          <w:tcPr>
            <w:tcW w:w="0" w:type="auto"/>
            <w:vAlign w:val="center"/>
            <w:hideMark/>
          </w:tcPr>
          <w:p w14:paraId="0470B09C" w14:textId="77777777" w:rsidR="00D67926" w:rsidRDefault="008D6FB8">
            <w:pPr>
              <w:rPr>
                <w:rFonts w:eastAsia="Times New Roman"/>
                <w:lang w:val="en-US"/>
              </w:rPr>
            </w:pPr>
            <w:r>
              <w:rPr>
                <w:rFonts w:eastAsia="Times New Roman"/>
                <w:b/>
                <w:bCs/>
                <w:lang w:val="en-US"/>
              </w:rPr>
              <w:t>ConceptMap.experimental</w:t>
            </w:r>
          </w:p>
        </w:tc>
        <w:tc>
          <w:tcPr>
            <w:tcW w:w="0" w:type="auto"/>
            <w:vAlign w:val="center"/>
            <w:hideMark/>
          </w:tcPr>
          <w:p w14:paraId="7233F5FC" w14:textId="77777777" w:rsidR="00D67926" w:rsidRDefault="00D67926">
            <w:pPr>
              <w:rPr>
                <w:rFonts w:eastAsia="Times New Roman"/>
                <w:lang w:val="en-US"/>
              </w:rPr>
            </w:pPr>
          </w:p>
        </w:tc>
      </w:tr>
      <w:tr w:rsidR="00D67926" w14:paraId="7BBE64DE" w14:textId="77777777">
        <w:trPr>
          <w:divId w:val="1396539379"/>
          <w:tblCellSpacing w:w="15" w:type="dxa"/>
        </w:trPr>
        <w:tc>
          <w:tcPr>
            <w:tcW w:w="0" w:type="auto"/>
            <w:vAlign w:val="center"/>
            <w:hideMark/>
          </w:tcPr>
          <w:p w14:paraId="5419AF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6CA9E3" w14:textId="77777777" w:rsidR="00D67926" w:rsidRDefault="008D6FB8">
            <w:pPr>
              <w:rPr>
                <w:rFonts w:eastAsia="Times New Roman"/>
                <w:lang w:val="en-US"/>
              </w:rPr>
            </w:pPr>
            <w:r>
              <w:rPr>
                <w:rFonts w:eastAsia="Times New Roman"/>
                <w:lang w:val="en-US"/>
              </w:rPr>
              <w:t>If for testing purposes, not real usage</w:t>
            </w:r>
          </w:p>
        </w:tc>
      </w:tr>
      <w:tr w:rsidR="00D67926" w14:paraId="3A9920BA" w14:textId="77777777">
        <w:trPr>
          <w:divId w:val="1396539379"/>
          <w:tblCellSpacing w:w="15" w:type="dxa"/>
        </w:trPr>
        <w:tc>
          <w:tcPr>
            <w:tcW w:w="0" w:type="auto"/>
            <w:vAlign w:val="center"/>
            <w:hideMark/>
          </w:tcPr>
          <w:p w14:paraId="52309F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562A15" w14:textId="77777777" w:rsidR="00D67926" w:rsidRDefault="008D6FB8">
            <w:pPr>
              <w:rPr>
                <w:rFonts w:eastAsia="Times New Roman"/>
                <w:lang w:val="en-US"/>
              </w:rPr>
            </w:pPr>
            <w:r>
              <w:rPr>
                <w:rFonts w:eastAsia="Times New Roman"/>
                <w:lang w:val="en-US"/>
              </w:rPr>
              <w:t xml:space="preserve">This ConceptMap was authored for testing purposes (or education/evaluation/marketing), and is not intended to be used for genuine usage. </w:t>
            </w:r>
          </w:p>
        </w:tc>
      </w:tr>
      <w:tr w:rsidR="00D67926" w14:paraId="2AF45A56" w14:textId="77777777">
        <w:trPr>
          <w:divId w:val="1396539379"/>
          <w:tblCellSpacing w:w="15" w:type="dxa"/>
        </w:trPr>
        <w:tc>
          <w:tcPr>
            <w:tcW w:w="0" w:type="auto"/>
            <w:vAlign w:val="center"/>
            <w:hideMark/>
          </w:tcPr>
          <w:p w14:paraId="1F8942C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FD3C9DF" w14:textId="77777777" w:rsidR="00D67926" w:rsidRDefault="008D6FB8">
            <w:pPr>
              <w:rPr>
                <w:rFonts w:eastAsia="Times New Roman"/>
                <w:lang w:val="en-US"/>
              </w:rPr>
            </w:pPr>
            <w:r>
              <w:rPr>
                <w:rFonts w:eastAsia="Times New Roman"/>
                <w:lang w:val="en-US"/>
              </w:rPr>
              <w:t>Allows filtering of ConceptMaps that are appropriate for use.</w:t>
            </w:r>
          </w:p>
        </w:tc>
      </w:tr>
      <w:tr w:rsidR="00D67926" w14:paraId="612E5381" w14:textId="77777777">
        <w:trPr>
          <w:divId w:val="1396539379"/>
          <w:tblCellSpacing w:w="15" w:type="dxa"/>
        </w:trPr>
        <w:tc>
          <w:tcPr>
            <w:tcW w:w="0" w:type="auto"/>
            <w:vAlign w:val="center"/>
            <w:hideMark/>
          </w:tcPr>
          <w:p w14:paraId="7B3A657D" w14:textId="77777777" w:rsidR="00D67926" w:rsidRDefault="008D6FB8">
            <w:pPr>
              <w:rPr>
                <w:rFonts w:eastAsia="Times New Roman"/>
                <w:lang w:val="en-US"/>
              </w:rPr>
            </w:pPr>
            <w:r>
              <w:rPr>
                <w:rFonts w:eastAsia="Times New Roman"/>
                <w:b/>
                <w:bCs/>
                <w:lang w:val="en-US"/>
              </w:rPr>
              <w:t>ConceptMap.publisher</w:t>
            </w:r>
          </w:p>
        </w:tc>
        <w:tc>
          <w:tcPr>
            <w:tcW w:w="0" w:type="auto"/>
            <w:vAlign w:val="center"/>
            <w:hideMark/>
          </w:tcPr>
          <w:p w14:paraId="0A545ADC" w14:textId="77777777" w:rsidR="00D67926" w:rsidRDefault="00D67926">
            <w:pPr>
              <w:rPr>
                <w:rFonts w:eastAsia="Times New Roman"/>
                <w:lang w:val="en-US"/>
              </w:rPr>
            </w:pPr>
          </w:p>
        </w:tc>
      </w:tr>
      <w:tr w:rsidR="00D67926" w14:paraId="04C563D5" w14:textId="77777777">
        <w:trPr>
          <w:divId w:val="1396539379"/>
          <w:tblCellSpacing w:w="15" w:type="dxa"/>
        </w:trPr>
        <w:tc>
          <w:tcPr>
            <w:tcW w:w="0" w:type="auto"/>
            <w:vAlign w:val="center"/>
            <w:hideMark/>
          </w:tcPr>
          <w:p w14:paraId="494674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FB9665"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2C87F2D2" w14:textId="77777777">
        <w:trPr>
          <w:divId w:val="1396539379"/>
          <w:tblCellSpacing w:w="15" w:type="dxa"/>
        </w:trPr>
        <w:tc>
          <w:tcPr>
            <w:tcW w:w="0" w:type="auto"/>
            <w:vAlign w:val="center"/>
            <w:hideMark/>
          </w:tcPr>
          <w:p w14:paraId="23938C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78D4C8" w14:textId="77777777" w:rsidR="00D67926" w:rsidRDefault="008D6FB8">
            <w:pPr>
              <w:rPr>
                <w:rFonts w:eastAsia="Times New Roman"/>
                <w:lang w:val="en-US"/>
              </w:rPr>
            </w:pPr>
            <w:r>
              <w:rPr>
                <w:rFonts w:eastAsia="Times New Roman"/>
                <w:lang w:val="en-US"/>
              </w:rPr>
              <w:t>The name of the individual or organization that published the concept map.</w:t>
            </w:r>
          </w:p>
        </w:tc>
      </w:tr>
      <w:tr w:rsidR="00D67926" w14:paraId="60097A9E" w14:textId="77777777">
        <w:trPr>
          <w:divId w:val="1396539379"/>
          <w:tblCellSpacing w:w="15" w:type="dxa"/>
        </w:trPr>
        <w:tc>
          <w:tcPr>
            <w:tcW w:w="0" w:type="auto"/>
            <w:vAlign w:val="center"/>
            <w:hideMark/>
          </w:tcPr>
          <w:p w14:paraId="767B26F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D93F421"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7AA991D4" w14:textId="77777777">
        <w:trPr>
          <w:divId w:val="1396539379"/>
          <w:tblCellSpacing w:w="15" w:type="dxa"/>
        </w:trPr>
        <w:tc>
          <w:tcPr>
            <w:tcW w:w="0" w:type="auto"/>
            <w:vAlign w:val="center"/>
            <w:hideMark/>
          </w:tcPr>
          <w:p w14:paraId="66B1D72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F974E74" w14:textId="77777777" w:rsidR="00D67926" w:rsidRDefault="008D6FB8">
            <w:pPr>
              <w:rPr>
                <w:rFonts w:eastAsia="Times New Roman"/>
                <w:lang w:val="en-US"/>
              </w:rPr>
            </w:pPr>
            <w:r>
              <w:rPr>
                <w:rFonts w:eastAsia="Times New Roman"/>
                <w:lang w:val="en-US"/>
              </w:rPr>
              <w:t>Helps establish the "authority/credibility" of the concept map. May also allow for contact.</w:t>
            </w:r>
          </w:p>
        </w:tc>
      </w:tr>
      <w:tr w:rsidR="00D67926" w14:paraId="44D18D19" w14:textId="77777777">
        <w:trPr>
          <w:divId w:val="1396539379"/>
          <w:tblCellSpacing w:w="15" w:type="dxa"/>
        </w:trPr>
        <w:tc>
          <w:tcPr>
            <w:tcW w:w="0" w:type="auto"/>
            <w:vAlign w:val="center"/>
            <w:hideMark/>
          </w:tcPr>
          <w:p w14:paraId="564C5C1D" w14:textId="77777777" w:rsidR="00D67926" w:rsidRDefault="008D6FB8">
            <w:pPr>
              <w:rPr>
                <w:rFonts w:eastAsia="Times New Roman"/>
                <w:lang w:val="en-US"/>
              </w:rPr>
            </w:pPr>
            <w:r>
              <w:rPr>
                <w:rFonts w:eastAsia="Times New Roman"/>
                <w:b/>
                <w:bCs/>
                <w:lang w:val="en-US"/>
              </w:rPr>
              <w:t>ConceptMap.contact</w:t>
            </w:r>
          </w:p>
        </w:tc>
        <w:tc>
          <w:tcPr>
            <w:tcW w:w="0" w:type="auto"/>
            <w:vAlign w:val="center"/>
            <w:hideMark/>
          </w:tcPr>
          <w:p w14:paraId="4A76A62B" w14:textId="77777777" w:rsidR="00D67926" w:rsidRDefault="00D67926">
            <w:pPr>
              <w:rPr>
                <w:rFonts w:eastAsia="Times New Roman"/>
                <w:lang w:val="en-US"/>
              </w:rPr>
            </w:pPr>
          </w:p>
        </w:tc>
      </w:tr>
      <w:tr w:rsidR="00D67926" w14:paraId="523BB973" w14:textId="77777777">
        <w:trPr>
          <w:divId w:val="1396539379"/>
          <w:tblCellSpacing w:w="15" w:type="dxa"/>
        </w:trPr>
        <w:tc>
          <w:tcPr>
            <w:tcW w:w="0" w:type="auto"/>
            <w:vAlign w:val="center"/>
            <w:hideMark/>
          </w:tcPr>
          <w:p w14:paraId="361ECA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59E890" w14:textId="77777777" w:rsidR="00D67926" w:rsidRDefault="008D6FB8">
            <w:pPr>
              <w:rPr>
                <w:rFonts w:eastAsia="Times New Roman"/>
                <w:lang w:val="en-US"/>
              </w:rPr>
            </w:pPr>
            <w:r>
              <w:rPr>
                <w:rFonts w:eastAsia="Times New Roman"/>
                <w:lang w:val="en-US"/>
              </w:rPr>
              <w:t>Contact details of the publisher</w:t>
            </w:r>
          </w:p>
        </w:tc>
      </w:tr>
      <w:tr w:rsidR="00D67926" w14:paraId="1EE90B49" w14:textId="77777777">
        <w:trPr>
          <w:divId w:val="1396539379"/>
          <w:tblCellSpacing w:w="15" w:type="dxa"/>
        </w:trPr>
        <w:tc>
          <w:tcPr>
            <w:tcW w:w="0" w:type="auto"/>
            <w:vAlign w:val="center"/>
            <w:hideMark/>
          </w:tcPr>
          <w:p w14:paraId="584642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648FB0"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157B8901" w14:textId="77777777">
        <w:trPr>
          <w:divId w:val="1396539379"/>
          <w:tblCellSpacing w:w="15" w:type="dxa"/>
        </w:trPr>
        <w:tc>
          <w:tcPr>
            <w:tcW w:w="0" w:type="auto"/>
            <w:vAlign w:val="center"/>
            <w:hideMark/>
          </w:tcPr>
          <w:p w14:paraId="6D62B9C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F7DBAFD"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08009CF0" w14:textId="77777777">
        <w:trPr>
          <w:divId w:val="1396539379"/>
          <w:tblCellSpacing w:w="15" w:type="dxa"/>
        </w:trPr>
        <w:tc>
          <w:tcPr>
            <w:tcW w:w="0" w:type="auto"/>
            <w:vAlign w:val="center"/>
            <w:hideMark/>
          </w:tcPr>
          <w:p w14:paraId="3F43A00A" w14:textId="77777777" w:rsidR="00D67926" w:rsidRDefault="008D6FB8">
            <w:pPr>
              <w:rPr>
                <w:rFonts w:eastAsia="Times New Roman"/>
                <w:lang w:val="en-US"/>
              </w:rPr>
            </w:pPr>
            <w:r>
              <w:rPr>
                <w:rFonts w:eastAsia="Times New Roman"/>
                <w:b/>
                <w:bCs/>
                <w:lang w:val="en-US"/>
              </w:rPr>
              <w:t>ConceptMap.contact.name</w:t>
            </w:r>
          </w:p>
        </w:tc>
        <w:tc>
          <w:tcPr>
            <w:tcW w:w="0" w:type="auto"/>
            <w:vAlign w:val="center"/>
            <w:hideMark/>
          </w:tcPr>
          <w:p w14:paraId="205F6DB6" w14:textId="77777777" w:rsidR="00D67926" w:rsidRDefault="00D67926">
            <w:pPr>
              <w:rPr>
                <w:rFonts w:eastAsia="Times New Roman"/>
                <w:lang w:val="en-US"/>
              </w:rPr>
            </w:pPr>
          </w:p>
        </w:tc>
      </w:tr>
      <w:tr w:rsidR="00D67926" w14:paraId="2B22148D" w14:textId="77777777">
        <w:trPr>
          <w:divId w:val="1396539379"/>
          <w:tblCellSpacing w:w="15" w:type="dxa"/>
        </w:trPr>
        <w:tc>
          <w:tcPr>
            <w:tcW w:w="0" w:type="auto"/>
            <w:vAlign w:val="center"/>
            <w:hideMark/>
          </w:tcPr>
          <w:p w14:paraId="1A9151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DEF321" w14:textId="77777777" w:rsidR="00D67926" w:rsidRDefault="008D6FB8">
            <w:pPr>
              <w:rPr>
                <w:rFonts w:eastAsia="Times New Roman"/>
                <w:lang w:val="en-US"/>
              </w:rPr>
            </w:pPr>
            <w:r>
              <w:rPr>
                <w:rFonts w:eastAsia="Times New Roman"/>
                <w:lang w:val="en-US"/>
              </w:rPr>
              <w:t>Name of a individual to contact</w:t>
            </w:r>
          </w:p>
        </w:tc>
      </w:tr>
      <w:tr w:rsidR="00D67926" w14:paraId="0D246E68" w14:textId="77777777">
        <w:trPr>
          <w:divId w:val="1396539379"/>
          <w:tblCellSpacing w:w="15" w:type="dxa"/>
        </w:trPr>
        <w:tc>
          <w:tcPr>
            <w:tcW w:w="0" w:type="auto"/>
            <w:vAlign w:val="center"/>
            <w:hideMark/>
          </w:tcPr>
          <w:p w14:paraId="557B3D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FB5CCF" w14:textId="77777777" w:rsidR="00D67926" w:rsidRDefault="008D6FB8">
            <w:pPr>
              <w:rPr>
                <w:rFonts w:eastAsia="Times New Roman"/>
                <w:lang w:val="en-US"/>
              </w:rPr>
            </w:pPr>
            <w:r>
              <w:rPr>
                <w:rFonts w:eastAsia="Times New Roman"/>
                <w:lang w:val="en-US"/>
              </w:rPr>
              <w:t>The name of an individual to contact regarding the concept map.</w:t>
            </w:r>
          </w:p>
        </w:tc>
      </w:tr>
      <w:tr w:rsidR="00D67926" w14:paraId="46BACC64" w14:textId="77777777">
        <w:trPr>
          <w:divId w:val="1396539379"/>
          <w:tblCellSpacing w:w="15" w:type="dxa"/>
        </w:trPr>
        <w:tc>
          <w:tcPr>
            <w:tcW w:w="0" w:type="auto"/>
            <w:vAlign w:val="center"/>
            <w:hideMark/>
          </w:tcPr>
          <w:p w14:paraId="49AC5356"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305F5FC"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0A7771ED" w14:textId="77777777">
        <w:trPr>
          <w:divId w:val="1396539379"/>
          <w:tblCellSpacing w:w="15" w:type="dxa"/>
        </w:trPr>
        <w:tc>
          <w:tcPr>
            <w:tcW w:w="0" w:type="auto"/>
            <w:vAlign w:val="center"/>
            <w:hideMark/>
          </w:tcPr>
          <w:p w14:paraId="073FFE4F" w14:textId="77777777" w:rsidR="00D67926" w:rsidRDefault="008D6FB8">
            <w:pPr>
              <w:rPr>
                <w:rFonts w:eastAsia="Times New Roman"/>
                <w:lang w:val="en-US"/>
              </w:rPr>
            </w:pPr>
            <w:r>
              <w:rPr>
                <w:rFonts w:eastAsia="Times New Roman"/>
                <w:b/>
                <w:bCs/>
                <w:lang w:val="en-US"/>
              </w:rPr>
              <w:t>ConceptMap.contact.telecom</w:t>
            </w:r>
          </w:p>
        </w:tc>
        <w:tc>
          <w:tcPr>
            <w:tcW w:w="0" w:type="auto"/>
            <w:vAlign w:val="center"/>
            <w:hideMark/>
          </w:tcPr>
          <w:p w14:paraId="3D0BD858" w14:textId="77777777" w:rsidR="00D67926" w:rsidRDefault="00D67926">
            <w:pPr>
              <w:rPr>
                <w:rFonts w:eastAsia="Times New Roman"/>
                <w:lang w:val="en-US"/>
              </w:rPr>
            </w:pPr>
          </w:p>
        </w:tc>
      </w:tr>
      <w:tr w:rsidR="00D67926" w14:paraId="5E5711A8" w14:textId="77777777">
        <w:trPr>
          <w:divId w:val="1396539379"/>
          <w:tblCellSpacing w:w="15" w:type="dxa"/>
        </w:trPr>
        <w:tc>
          <w:tcPr>
            <w:tcW w:w="0" w:type="auto"/>
            <w:vAlign w:val="center"/>
            <w:hideMark/>
          </w:tcPr>
          <w:p w14:paraId="235A4F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A09A94" w14:textId="77777777" w:rsidR="00D67926" w:rsidRDefault="008D6FB8">
            <w:pPr>
              <w:rPr>
                <w:rFonts w:eastAsia="Times New Roman"/>
                <w:lang w:val="en-US"/>
              </w:rPr>
            </w:pPr>
            <w:r>
              <w:rPr>
                <w:rFonts w:eastAsia="Times New Roman"/>
                <w:lang w:val="en-US"/>
              </w:rPr>
              <w:t>Contact details for individual or publisher</w:t>
            </w:r>
          </w:p>
        </w:tc>
      </w:tr>
      <w:tr w:rsidR="00D67926" w14:paraId="4252C4B7" w14:textId="77777777">
        <w:trPr>
          <w:divId w:val="1396539379"/>
          <w:tblCellSpacing w:w="15" w:type="dxa"/>
        </w:trPr>
        <w:tc>
          <w:tcPr>
            <w:tcW w:w="0" w:type="auto"/>
            <w:vAlign w:val="center"/>
            <w:hideMark/>
          </w:tcPr>
          <w:p w14:paraId="4D4D37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55BD7A"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13AB4A0A" w14:textId="77777777">
        <w:trPr>
          <w:divId w:val="1396539379"/>
          <w:tblCellSpacing w:w="15" w:type="dxa"/>
        </w:trPr>
        <w:tc>
          <w:tcPr>
            <w:tcW w:w="0" w:type="auto"/>
            <w:vAlign w:val="center"/>
            <w:hideMark/>
          </w:tcPr>
          <w:p w14:paraId="7C5180AF" w14:textId="77777777" w:rsidR="00D67926" w:rsidRDefault="008D6FB8">
            <w:pPr>
              <w:rPr>
                <w:rFonts w:eastAsia="Times New Roman"/>
                <w:lang w:val="en-US"/>
              </w:rPr>
            </w:pPr>
            <w:r>
              <w:rPr>
                <w:rFonts w:eastAsia="Times New Roman"/>
                <w:b/>
                <w:bCs/>
                <w:lang w:val="en-US"/>
              </w:rPr>
              <w:t>ConceptMap.date</w:t>
            </w:r>
          </w:p>
        </w:tc>
        <w:tc>
          <w:tcPr>
            <w:tcW w:w="0" w:type="auto"/>
            <w:vAlign w:val="center"/>
            <w:hideMark/>
          </w:tcPr>
          <w:p w14:paraId="5DC2C277" w14:textId="77777777" w:rsidR="00D67926" w:rsidRDefault="00D67926">
            <w:pPr>
              <w:rPr>
                <w:rFonts w:eastAsia="Times New Roman"/>
                <w:lang w:val="en-US"/>
              </w:rPr>
            </w:pPr>
          </w:p>
        </w:tc>
      </w:tr>
      <w:tr w:rsidR="00D67926" w14:paraId="4D9AF22B" w14:textId="77777777">
        <w:trPr>
          <w:divId w:val="1396539379"/>
          <w:tblCellSpacing w:w="15" w:type="dxa"/>
        </w:trPr>
        <w:tc>
          <w:tcPr>
            <w:tcW w:w="0" w:type="auto"/>
            <w:vAlign w:val="center"/>
            <w:hideMark/>
          </w:tcPr>
          <w:p w14:paraId="2D4430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FE15E6" w14:textId="77777777" w:rsidR="00D67926" w:rsidRDefault="008D6FB8">
            <w:pPr>
              <w:rPr>
                <w:rFonts w:eastAsia="Times New Roman"/>
                <w:lang w:val="en-US"/>
              </w:rPr>
            </w:pPr>
            <w:r>
              <w:rPr>
                <w:rFonts w:eastAsia="Times New Roman"/>
                <w:lang w:val="en-US"/>
              </w:rPr>
              <w:t>Date for given status</w:t>
            </w:r>
          </w:p>
        </w:tc>
      </w:tr>
      <w:tr w:rsidR="00D67926" w14:paraId="62ECEEF6" w14:textId="77777777">
        <w:trPr>
          <w:divId w:val="1396539379"/>
          <w:tblCellSpacing w:w="15" w:type="dxa"/>
        </w:trPr>
        <w:tc>
          <w:tcPr>
            <w:tcW w:w="0" w:type="auto"/>
            <w:vAlign w:val="center"/>
            <w:hideMark/>
          </w:tcPr>
          <w:p w14:paraId="4C493E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F93181" w14:textId="77777777" w:rsidR="00D67926" w:rsidRDefault="008D6FB8">
            <w:pPr>
              <w:rPr>
                <w:rFonts w:eastAsia="Times New Roman"/>
                <w:lang w:val="en-US"/>
              </w:rPr>
            </w:pPr>
            <w:r>
              <w:rPr>
                <w:rFonts w:eastAsia="Times New Roman"/>
                <w:lang w:val="en-US"/>
              </w:rPr>
              <w:t xml:space="preserve">The date that this version of the concept map was published. The date must change when the business version changes, if it does, and it must change if the status code changes. in addition, it should change when the substantiative content of the concept map changes. </w:t>
            </w:r>
          </w:p>
        </w:tc>
      </w:tr>
      <w:tr w:rsidR="00D67926" w14:paraId="1E2183A6" w14:textId="77777777">
        <w:trPr>
          <w:divId w:val="1396539379"/>
          <w:tblCellSpacing w:w="15" w:type="dxa"/>
        </w:trPr>
        <w:tc>
          <w:tcPr>
            <w:tcW w:w="0" w:type="auto"/>
            <w:vAlign w:val="center"/>
            <w:hideMark/>
          </w:tcPr>
          <w:p w14:paraId="3698500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C43BFCB" w14:textId="77777777"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concept map. Additional specific dates may be added as extensions. </w:t>
            </w:r>
          </w:p>
        </w:tc>
      </w:tr>
      <w:tr w:rsidR="00D67926" w14:paraId="5A364291" w14:textId="77777777">
        <w:trPr>
          <w:divId w:val="1396539379"/>
          <w:tblCellSpacing w:w="15" w:type="dxa"/>
        </w:trPr>
        <w:tc>
          <w:tcPr>
            <w:tcW w:w="0" w:type="auto"/>
            <w:vAlign w:val="center"/>
            <w:hideMark/>
          </w:tcPr>
          <w:p w14:paraId="06C433E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008BC8D" w14:textId="77777777" w:rsidR="00D67926" w:rsidRDefault="008D6FB8">
            <w:pPr>
              <w:rPr>
                <w:rFonts w:eastAsia="Times New Roman"/>
                <w:lang w:val="en-US"/>
              </w:rPr>
            </w:pPr>
            <w:r>
              <w:rPr>
                <w:rFonts w:eastAsia="Times New Roman"/>
                <w:lang w:val="en-US"/>
              </w:rPr>
              <w:t>Need to know when a concept map was first legal for use or became withdrawn or replaced.</w:t>
            </w:r>
          </w:p>
        </w:tc>
      </w:tr>
      <w:tr w:rsidR="00D67926" w14:paraId="0D0E52D3" w14:textId="77777777">
        <w:trPr>
          <w:divId w:val="1396539379"/>
          <w:tblCellSpacing w:w="15" w:type="dxa"/>
        </w:trPr>
        <w:tc>
          <w:tcPr>
            <w:tcW w:w="0" w:type="auto"/>
            <w:vAlign w:val="center"/>
            <w:hideMark/>
          </w:tcPr>
          <w:p w14:paraId="6EA48A3E" w14:textId="77777777" w:rsidR="00D67926" w:rsidRDefault="008D6FB8">
            <w:pPr>
              <w:rPr>
                <w:rFonts w:eastAsia="Times New Roman"/>
                <w:lang w:val="en-US"/>
              </w:rPr>
            </w:pPr>
            <w:r>
              <w:rPr>
                <w:rFonts w:eastAsia="Times New Roman"/>
                <w:b/>
                <w:bCs/>
                <w:lang w:val="en-US"/>
              </w:rPr>
              <w:t>ConceptMap.description</w:t>
            </w:r>
          </w:p>
        </w:tc>
        <w:tc>
          <w:tcPr>
            <w:tcW w:w="0" w:type="auto"/>
            <w:vAlign w:val="center"/>
            <w:hideMark/>
          </w:tcPr>
          <w:p w14:paraId="395856FF" w14:textId="77777777" w:rsidR="00D67926" w:rsidRDefault="00D67926">
            <w:pPr>
              <w:rPr>
                <w:rFonts w:eastAsia="Times New Roman"/>
                <w:lang w:val="en-US"/>
              </w:rPr>
            </w:pPr>
          </w:p>
        </w:tc>
      </w:tr>
      <w:tr w:rsidR="00D67926" w14:paraId="6A9C3FD1" w14:textId="77777777">
        <w:trPr>
          <w:divId w:val="1396539379"/>
          <w:tblCellSpacing w:w="15" w:type="dxa"/>
        </w:trPr>
        <w:tc>
          <w:tcPr>
            <w:tcW w:w="0" w:type="auto"/>
            <w:vAlign w:val="center"/>
            <w:hideMark/>
          </w:tcPr>
          <w:p w14:paraId="798C28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FA3A53" w14:textId="77777777" w:rsidR="00D67926" w:rsidRDefault="008D6FB8">
            <w:pPr>
              <w:rPr>
                <w:rFonts w:eastAsia="Times New Roman"/>
                <w:lang w:val="en-US"/>
              </w:rPr>
            </w:pPr>
            <w:r>
              <w:rPr>
                <w:rFonts w:eastAsia="Times New Roman"/>
                <w:lang w:val="en-US"/>
              </w:rPr>
              <w:t>Human language description of the concept map</w:t>
            </w:r>
          </w:p>
        </w:tc>
      </w:tr>
      <w:tr w:rsidR="00D67926" w14:paraId="755DAB51" w14:textId="77777777">
        <w:trPr>
          <w:divId w:val="1396539379"/>
          <w:tblCellSpacing w:w="15" w:type="dxa"/>
        </w:trPr>
        <w:tc>
          <w:tcPr>
            <w:tcW w:w="0" w:type="auto"/>
            <w:vAlign w:val="center"/>
            <w:hideMark/>
          </w:tcPr>
          <w:p w14:paraId="074921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99C66B" w14:textId="77777777" w:rsidR="00D67926" w:rsidRDefault="008D6FB8">
            <w:pPr>
              <w:rPr>
                <w:rFonts w:eastAsia="Times New Roman"/>
                <w:lang w:val="en-US"/>
              </w:rPr>
            </w:pPr>
            <w:r>
              <w:rPr>
                <w:rFonts w:eastAsia="Times New Roman"/>
                <w:lang w:val="en-US"/>
              </w:rPr>
              <w:t>A free text natural language description of the use of the concept map - reason for definition, conditions of use, etc.</w:t>
            </w:r>
          </w:p>
        </w:tc>
      </w:tr>
      <w:tr w:rsidR="00D67926" w14:paraId="0C5509D9" w14:textId="77777777">
        <w:trPr>
          <w:divId w:val="1396539379"/>
          <w:tblCellSpacing w:w="15" w:type="dxa"/>
        </w:trPr>
        <w:tc>
          <w:tcPr>
            <w:tcW w:w="0" w:type="auto"/>
            <w:vAlign w:val="center"/>
            <w:hideMark/>
          </w:tcPr>
          <w:p w14:paraId="2582485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21D6269" w14:textId="77777777" w:rsidR="00D67926" w:rsidRDefault="008D6FB8">
            <w:pPr>
              <w:rPr>
                <w:rFonts w:eastAsia="Times New Roman"/>
                <w:lang w:val="en-US"/>
              </w:rPr>
            </w:pPr>
            <w:r>
              <w:rPr>
                <w:rFonts w:eastAsia="Times New Roman"/>
                <w:lang w:val="en-US"/>
              </w:rPr>
              <w:t xml:space="preserve">The description is not intended to describe the semantics of the concept map. The description should capture its intended use, which is needed for ensuring integrity for its use in models across future changes. </w:t>
            </w:r>
          </w:p>
        </w:tc>
      </w:tr>
      <w:tr w:rsidR="00D67926" w14:paraId="6F4C9450" w14:textId="77777777">
        <w:trPr>
          <w:divId w:val="1396539379"/>
          <w:tblCellSpacing w:w="15" w:type="dxa"/>
        </w:trPr>
        <w:tc>
          <w:tcPr>
            <w:tcW w:w="0" w:type="auto"/>
            <w:vAlign w:val="center"/>
            <w:hideMark/>
          </w:tcPr>
          <w:p w14:paraId="35678A0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27BB62" w14:textId="77777777" w:rsidR="00D67926" w:rsidRDefault="008D6FB8">
            <w:pPr>
              <w:rPr>
                <w:rFonts w:eastAsia="Times New Roman"/>
                <w:lang w:val="en-US"/>
              </w:rPr>
            </w:pPr>
            <w:r>
              <w:rPr>
                <w:rFonts w:eastAsia="Times New Roman"/>
                <w:lang w:val="en-US"/>
              </w:rPr>
              <w:t>Human understandability.</w:t>
            </w:r>
          </w:p>
        </w:tc>
      </w:tr>
      <w:tr w:rsidR="00D67926" w14:paraId="1CD128FB" w14:textId="77777777">
        <w:trPr>
          <w:divId w:val="1396539379"/>
          <w:tblCellSpacing w:w="15" w:type="dxa"/>
        </w:trPr>
        <w:tc>
          <w:tcPr>
            <w:tcW w:w="0" w:type="auto"/>
            <w:vAlign w:val="center"/>
            <w:hideMark/>
          </w:tcPr>
          <w:p w14:paraId="67E2A89C" w14:textId="77777777" w:rsidR="00D67926" w:rsidRDefault="008D6FB8">
            <w:pPr>
              <w:rPr>
                <w:rFonts w:eastAsia="Times New Roman"/>
                <w:lang w:val="en-US"/>
              </w:rPr>
            </w:pPr>
            <w:r>
              <w:rPr>
                <w:rFonts w:eastAsia="Times New Roman"/>
                <w:b/>
                <w:bCs/>
                <w:lang w:val="en-US"/>
              </w:rPr>
              <w:t>ConceptMap.useContext</w:t>
            </w:r>
          </w:p>
        </w:tc>
        <w:tc>
          <w:tcPr>
            <w:tcW w:w="0" w:type="auto"/>
            <w:vAlign w:val="center"/>
            <w:hideMark/>
          </w:tcPr>
          <w:p w14:paraId="7D6B6A12" w14:textId="77777777" w:rsidR="00D67926" w:rsidRDefault="00D67926">
            <w:pPr>
              <w:rPr>
                <w:rFonts w:eastAsia="Times New Roman"/>
                <w:lang w:val="en-US"/>
              </w:rPr>
            </w:pPr>
          </w:p>
        </w:tc>
      </w:tr>
      <w:tr w:rsidR="00D67926" w14:paraId="0ED15743" w14:textId="77777777">
        <w:trPr>
          <w:divId w:val="1396539379"/>
          <w:tblCellSpacing w:w="15" w:type="dxa"/>
        </w:trPr>
        <w:tc>
          <w:tcPr>
            <w:tcW w:w="0" w:type="auto"/>
            <w:vAlign w:val="center"/>
            <w:hideMark/>
          </w:tcPr>
          <w:p w14:paraId="1F1DE3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A00AF6" w14:textId="77777777" w:rsidR="00D67926" w:rsidRDefault="008D6FB8">
            <w:pPr>
              <w:rPr>
                <w:rFonts w:eastAsia="Times New Roman"/>
                <w:lang w:val="en-US"/>
              </w:rPr>
            </w:pPr>
            <w:r>
              <w:rPr>
                <w:rFonts w:eastAsia="Times New Roman"/>
                <w:lang w:val="en-US"/>
              </w:rPr>
              <w:t>Content intends to support these contexts</w:t>
            </w:r>
          </w:p>
        </w:tc>
      </w:tr>
      <w:tr w:rsidR="00D67926" w14:paraId="5AE43C5D" w14:textId="77777777">
        <w:trPr>
          <w:divId w:val="1396539379"/>
          <w:tblCellSpacing w:w="15" w:type="dxa"/>
        </w:trPr>
        <w:tc>
          <w:tcPr>
            <w:tcW w:w="0" w:type="auto"/>
            <w:vAlign w:val="center"/>
            <w:hideMark/>
          </w:tcPr>
          <w:p w14:paraId="100D5B4B"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B73F754"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concept maps. </w:t>
            </w:r>
          </w:p>
        </w:tc>
      </w:tr>
      <w:tr w:rsidR="00D67926" w14:paraId="27BA1E31" w14:textId="77777777">
        <w:trPr>
          <w:divId w:val="1396539379"/>
          <w:tblCellSpacing w:w="15" w:type="dxa"/>
        </w:trPr>
        <w:tc>
          <w:tcPr>
            <w:tcW w:w="0" w:type="auto"/>
            <w:vAlign w:val="center"/>
            <w:hideMark/>
          </w:tcPr>
          <w:p w14:paraId="00EC968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F576B40" w14:textId="77777777" w:rsidR="00D67926" w:rsidRDefault="008D6FB8">
            <w:pPr>
              <w:rPr>
                <w:rFonts w:eastAsia="Times New Roman"/>
                <w:lang w:val="en-US"/>
              </w:rPr>
            </w:pPr>
            <w:r>
              <w:rPr>
                <w:rFonts w:eastAsia="Times New Roman"/>
                <w:lang w:val="en-US"/>
              </w:rPr>
              <w:t>Assist in searching for appropriate concept maps.</w:t>
            </w:r>
          </w:p>
        </w:tc>
      </w:tr>
      <w:tr w:rsidR="00D67926" w14:paraId="4D079B39" w14:textId="77777777">
        <w:trPr>
          <w:divId w:val="1396539379"/>
          <w:tblCellSpacing w:w="15" w:type="dxa"/>
        </w:trPr>
        <w:tc>
          <w:tcPr>
            <w:tcW w:w="0" w:type="auto"/>
            <w:vAlign w:val="center"/>
            <w:hideMark/>
          </w:tcPr>
          <w:p w14:paraId="2A24F5A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F12AE6"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5C3C8CD1" w14:textId="77777777">
        <w:trPr>
          <w:divId w:val="1396539379"/>
          <w:tblCellSpacing w:w="15" w:type="dxa"/>
        </w:trPr>
        <w:tc>
          <w:tcPr>
            <w:tcW w:w="0" w:type="auto"/>
            <w:vAlign w:val="center"/>
            <w:hideMark/>
          </w:tcPr>
          <w:p w14:paraId="37DABDD0" w14:textId="77777777" w:rsidR="00D67926" w:rsidRDefault="008D6FB8">
            <w:pPr>
              <w:rPr>
                <w:rFonts w:eastAsia="Times New Roman"/>
                <w:lang w:val="en-US"/>
              </w:rPr>
            </w:pPr>
            <w:r>
              <w:rPr>
                <w:rFonts w:eastAsia="Times New Roman"/>
                <w:b/>
                <w:bCs/>
                <w:lang w:val="en-US"/>
              </w:rPr>
              <w:t>ConceptMap.requirements</w:t>
            </w:r>
          </w:p>
        </w:tc>
        <w:tc>
          <w:tcPr>
            <w:tcW w:w="0" w:type="auto"/>
            <w:vAlign w:val="center"/>
            <w:hideMark/>
          </w:tcPr>
          <w:p w14:paraId="5DB0A1D0" w14:textId="77777777" w:rsidR="00D67926" w:rsidRDefault="00D67926">
            <w:pPr>
              <w:rPr>
                <w:rFonts w:eastAsia="Times New Roman"/>
                <w:lang w:val="en-US"/>
              </w:rPr>
            </w:pPr>
          </w:p>
        </w:tc>
      </w:tr>
      <w:tr w:rsidR="00D67926" w14:paraId="0290CBCD" w14:textId="77777777">
        <w:trPr>
          <w:divId w:val="1396539379"/>
          <w:tblCellSpacing w:w="15" w:type="dxa"/>
        </w:trPr>
        <w:tc>
          <w:tcPr>
            <w:tcW w:w="0" w:type="auto"/>
            <w:vAlign w:val="center"/>
            <w:hideMark/>
          </w:tcPr>
          <w:p w14:paraId="19F309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B1798D" w14:textId="77777777" w:rsidR="00D67926" w:rsidRDefault="008D6FB8">
            <w:pPr>
              <w:rPr>
                <w:rFonts w:eastAsia="Times New Roman"/>
                <w:lang w:val="en-US"/>
              </w:rPr>
            </w:pPr>
            <w:r>
              <w:rPr>
                <w:rFonts w:eastAsia="Times New Roman"/>
                <w:lang w:val="en-US"/>
              </w:rPr>
              <w:t>Why is this needed?</w:t>
            </w:r>
          </w:p>
        </w:tc>
      </w:tr>
      <w:tr w:rsidR="00D67926" w14:paraId="7F76E0C4" w14:textId="77777777">
        <w:trPr>
          <w:divId w:val="1396539379"/>
          <w:tblCellSpacing w:w="15" w:type="dxa"/>
        </w:trPr>
        <w:tc>
          <w:tcPr>
            <w:tcW w:w="0" w:type="auto"/>
            <w:vAlign w:val="center"/>
            <w:hideMark/>
          </w:tcPr>
          <w:p w14:paraId="07E726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ACA65C" w14:textId="77777777" w:rsidR="00D67926" w:rsidRDefault="008D6FB8">
            <w:pPr>
              <w:rPr>
                <w:rFonts w:eastAsia="Times New Roman"/>
                <w:lang w:val="en-US"/>
              </w:rPr>
            </w:pPr>
            <w:r>
              <w:rPr>
                <w:rFonts w:eastAsia="Times New Roman"/>
                <w:lang w:val="en-US"/>
              </w:rPr>
              <w:t>Explains why this concept map is needed and why it's been constrained as it has.</w:t>
            </w:r>
          </w:p>
        </w:tc>
      </w:tr>
      <w:tr w:rsidR="00D67926" w14:paraId="6EE22B4E" w14:textId="77777777">
        <w:trPr>
          <w:divId w:val="1396539379"/>
          <w:tblCellSpacing w:w="15" w:type="dxa"/>
        </w:trPr>
        <w:tc>
          <w:tcPr>
            <w:tcW w:w="0" w:type="auto"/>
            <w:vAlign w:val="center"/>
            <w:hideMark/>
          </w:tcPr>
          <w:p w14:paraId="0E99A97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806907F" w14:textId="77777777" w:rsidR="00D67926" w:rsidRDefault="008D6FB8">
            <w:pPr>
              <w:rPr>
                <w:rFonts w:eastAsia="Times New Roman"/>
                <w:lang w:val="en-US"/>
              </w:rPr>
            </w:pPr>
            <w:r>
              <w:rPr>
                <w:rFonts w:eastAsia="Times New Roman"/>
                <w:lang w:val="en-US"/>
              </w:rPr>
              <w:t xml:space="preserve">This element does not describe the usage of the concept map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7B2C8361" w14:textId="77777777">
        <w:trPr>
          <w:divId w:val="1396539379"/>
          <w:tblCellSpacing w:w="15" w:type="dxa"/>
        </w:trPr>
        <w:tc>
          <w:tcPr>
            <w:tcW w:w="0" w:type="auto"/>
            <w:vAlign w:val="center"/>
            <w:hideMark/>
          </w:tcPr>
          <w:p w14:paraId="75A44100" w14:textId="77777777" w:rsidR="00D67926" w:rsidRDefault="008D6FB8">
            <w:pPr>
              <w:rPr>
                <w:rFonts w:eastAsia="Times New Roman"/>
                <w:lang w:val="en-US"/>
              </w:rPr>
            </w:pPr>
            <w:r>
              <w:rPr>
                <w:rFonts w:eastAsia="Times New Roman"/>
                <w:b/>
                <w:bCs/>
                <w:lang w:val="en-US"/>
              </w:rPr>
              <w:t>ConceptMap.copyright</w:t>
            </w:r>
          </w:p>
        </w:tc>
        <w:tc>
          <w:tcPr>
            <w:tcW w:w="0" w:type="auto"/>
            <w:vAlign w:val="center"/>
            <w:hideMark/>
          </w:tcPr>
          <w:p w14:paraId="395E8BF8" w14:textId="77777777" w:rsidR="00D67926" w:rsidRDefault="00D67926">
            <w:pPr>
              <w:rPr>
                <w:rFonts w:eastAsia="Times New Roman"/>
                <w:lang w:val="en-US"/>
              </w:rPr>
            </w:pPr>
          </w:p>
        </w:tc>
      </w:tr>
      <w:tr w:rsidR="00D67926" w14:paraId="371D638F" w14:textId="77777777">
        <w:trPr>
          <w:divId w:val="1396539379"/>
          <w:tblCellSpacing w:w="15" w:type="dxa"/>
        </w:trPr>
        <w:tc>
          <w:tcPr>
            <w:tcW w:w="0" w:type="auto"/>
            <w:vAlign w:val="center"/>
            <w:hideMark/>
          </w:tcPr>
          <w:p w14:paraId="75B91B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6948DE" w14:textId="77777777" w:rsidR="00D67926" w:rsidRDefault="008D6FB8">
            <w:pPr>
              <w:rPr>
                <w:rFonts w:eastAsia="Times New Roman"/>
                <w:lang w:val="en-US"/>
              </w:rPr>
            </w:pPr>
            <w:r>
              <w:rPr>
                <w:rFonts w:eastAsia="Times New Roman"/>
                <w:lang w:val="en-US"/>
              </w:rPr>
              <w:t>Use and/or Publishing restrictions</w:t>
            </w:r>
          </w:p>
        </w:tc>
      </w:tr>
      <w:tr w:rsidR="00D67926" w14:paraId="3D81D2CA" w14:textId="77777777">
        <w:trPr>
          <w:divId w:val="1396539379"/>
          <w:tblCellSpacing w:w="15" w:type="dxa"/>
        </w:trPr>
        <w:tc>
          <w:tcPr>
            <w:tcW w:w="0" w:type="auto"/>
            <w:vAlign w:val="center"/>
            <w:hideMark/>
          </w:tcPr>
          <w:p w14:paraId="7D8148E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D6AB98" w14:textId="77777777" w:rsidR="00D67926" w:rsidRDefault="008D6FB8">
            <w:pPr>
              <w:rPr>
                <w:rFonts w:eastAsia="Times New Roman"/>
                <w:lang w:val="en-US"/>
              </w:rPr>
            </w:pPr>
            <w:r>
              <w:rPr>
                <w:rFonts w:eastAsia="Times New Roman"/>
                <w:lang w:val="en-US"/>
              </w:rPr>
              <w:t>A copyright statement relating to the concept map and/or its contents.</w:t>
            </w:r>
          </w:p>
        </w:tc>
      </w:tr>
      <w:tr w:rsidR="00D67926" w14:paraId="20A50696" w14:textId="77777777">
        <w:trPr>
          <w:divId w:val="1396539379"/>
          <w:tblCellSpacing w:w="15" w:type="dxa"/>
        </w:trPr>
        <w:tc>
          <w:tcPr>
            <w:tcW w:w="0" w:type="auto"/>
            <w:vAlign w:val="center"/>
            <w:hideMark/>
          </w:tcPr>
          <w:p w14:paraId="388070C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73D451" w14:textId="77777777" w:rsidR="00D67926" w:rsidRDefault="008D6FB8">
            <w:pPr>
              <w:rPr>
                <w:rFonts w:eastAsia="Times New Roman"/>
                <w:lang w:val="en-US"/>
              </w:rPr>
            </w:pPr>
            <w:r>
              <w:rPr>
                <w:rFonts w:eastAsia="Times New Roman"/>
                <w:lang w:val="en-US"/>
              </w:rPr>
              <w:t xml:space="preserve">Frequently, the copyright differs between the concept map, and codes that are included. The copyright statement should clearly differentiate between these when required. </w:t>
            </w:r>
          </w:p>
        </w:tc>
      </w:tr>
      <w:tr w:rsidR="00D67926" w14:paraId="0799A054" w14:textId="77777777">
        <w:trPr>
          <w:divId w:val="1396539379"/>
          <w:tblCellSpacing w:w="15" w:type="dxa"/>
        </w:trPr>
        <w:tc>
          <w:tcPr>
            <w:tcW w:w="0" w:type="auto"/>
            <w:vAlign w:val="center"/>
            <w:hideMark/>
          </w:tcPr>
          <w:p w14:paraId="75FA7631" w14:textId="77777777" w:rsidR="00D67926" w:rsidRDefault="008D6FB8">
            <w:pPr>
              <w:rPr>
                <w:rFonts w:eastAsia="Times New Roman"/>
                <w:lang w:val="en-US"/>
              </w:rPr>
            </w:pPr>
            <w:r>
              <w:rPr>
                <w:rFonts w:eastAsia="Times New Roman"/>
                <w:b/>
                <w:bCs/>
                <w:lang w:val="en-US"/>
              </w:rPr>
              <w:t>ConceptMap.source[x]</w:t>
            </w:r>
          </w:p>
        </w:tc>
        <w:tc>
          <w:tcPr>
            <w:tcW w:w="0" w:type="auto"/>
            <w:vAlign w:val="center"/>
            <w:hideMark/>
          </w:tcPr>
          <w:p w14:paraId="24951D81" w14:textId="77777777" w:rsidR="00D67926" w:rsidRDefault="00D67926">
            <w:pPr>
              <w:rPr>
                <w:rFonts w:eastAsia="Times New Roman"/>
                <w:lang w:val="en-US"/>
              </w:rPr>
            </w:pPr>
          </w:p>
        </w:tc>
      </w:tr>
      <w:tr w:rsidR="00D67926" w14:paraId="680CB2DA" w14:textId="77777777">
        <w:trPr>
          <w:divId w:val="1396539379"/>
          <w:tblCellSpacing w:w="15" w:type="dxa"/>
        </w:trPr>
        <w:tc>
          <w:tcPr>
            <w:tcW w:w="0" w:type="auto"/>
            <w:vAlign w:val="center"/>
            <w:hideMark/>
          </w:tcPr>
          <w:p w14:paraId="2BA86E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A09F50" w14:textId="77777777" w:rsidR="00D67926" w:rsidRDefault="008D6FB8">
            <w:pPr>
              <w:rPr>
                <w:rFonts w:eastAsia="Times New Roman"/>
                <w:lang w:val="en-US"/>
              </w:rPr>
            </w:pPr>
            <w:r>
              <w:rPr>
                <w:rFonts w:eastAsia="Times New Roman"/>
                <w:lang w:val="en-US"/>
              </w:rPr>
              <w:t>Identifies the source of the concepts which are being mapped</w:t>
            </w:r>
          </w:p>
        </w:tc>
      </w:tr>
      <w:tr w:rsidR="00D67926" w14:paraId="2E5208A2" w14:textId="77777777">
        <w:trPr>
          <w:divId w:val="1396539379"/>
          <w:tblCellSpacing w:w="15" w:type="dxa"/>
        </w:trPr>
        <w:tc>
          <w:tcPr>
            <w:tcW w:w="0" w:type="auto"/>
            <w:vAlign w:val="center"/>
            <w:hideMark/>
          </w:tcPr>
          <w:p w14:paraId="4A3639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49ABD7" w14:textId="77777777" w:rsidR="00D67926" w:rsidRDefault="008D6FB8">
            <w:pPr>
              <w:rPr>
                <w:rFonts w:eastAsia="Times New Roman"/>
                <w:lang w:val="en-US"/>
              </w:rPr>
            </w:pPr>
            <w:r>
              <w:rPr>
                <w:rFonts w:eastAsia="Times New Roman"/>
                <w:lang w:val="en-US"/>
              </w:rPr>
              <w:t>The source value set that specifies the concepts that are being mapped.</w:t>
            </w:r>
          </w:p>
        </w:tc>
      </w:tr>
      <w:tr w:rsidR="00D67926" w14:paraId="351AB33D" w14:textId="77777777">
        <w:trPr>
          <w:divId w:val="1396539379"/>
          <w:tblCellSpacing w:w="15" w:type="dxa"/>
        </w:trPr>
        <w:tc>
          <w:tcPr>
            <w:tcW w:w="0" w:type="auto"/>
            <w:vAlign w:val="center"/>
            <w:hideMark/>
          </w:tcPr>
          <w:p w14:paraId="1C220B2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1131BB4" w14:textId="77777777" w:rsidR="00D67926" w:rsidRDefault="008D6FB8">
            <w:pPr>
              <w:rPr>
                <w:rFonts w:eastAsia="Times New Roman"/>
                <w:lang w:val="en-US"/>
              </w:rPr>
            </w:pPr>
            <w:r>
              <w:rPr>
                <w:rFonts w:eastAsia="Times New Roman"/>
                <w:lang w:val="en-US"/>
              </w:rPr>
              <w:t>Should be a version specific reference. URIs SHOULD be absolute.</w:t>
            </w:r>
          </w:p>
        </w:tc>
      </w:tr>
      <w:tr w:rsidR="00D67926" w14:paraId="15BC9CC9" w14:textId="77777777">
        <w:trPr>
          <w:divId w:val="1396539379"/>
          <w:tblCellSpacing w:w="15" w:type="dxa"/>
        </w:trPr>
        <w:tc>
          <w:tcPr>
            <w:tcW w:w="0" w:type="auto"/>
            <w:vAlign w:val="center"/>
            <w:hideMark/>
          </w:tcPr>
          <w:p w14:paraId="5C5B05BF" w14:textId="77777777" w:rsidR="00D67926" w:rsidRDefault="008D6FB8">
            <w:pPr>
              <w:rPr>
                <w:rFonts w:eastAsia="Times New Roman"/>
                <w:lang w:val="en-US"/>
              </w:rPr>
            </w:pPr>
            <w:r>
              <w:rPr>
                <w:rFonts w:eastAsia="Times New Roman"/>
                <w:b/>
                <w:bCs/>
                <w:lang w:val="en-US"/>
              </w:rPr>
              <w:t>ConceptMap.target[x]</w:t>
            </w:r>
          </w:p>
        </w:tc>
        <w:tc>
          <w:tcPr>
            <w:tcW w:w="0" w:type="auto"/>
            <w:vAlign w:val="center"/>
            <w:hideMark/>
          </w:tcPr>
          <w:p w14:paraId="2AF86161" w14:textId="77777777" w:rsidR="00D67926" w:rsidRDefault="00D67926">
            <w:pPr>
              <w:rPr>
                <w:rFonts w:eastAsia="Times New Roman"/>
                <w:lang w:val="en-US"/>
              </w:rPr>
            </w:pPr>
          </w:p>
        </w:tc>
      </w:tr>
      <w:tr w:rsidR="00D67926" w14:paraId="6F4A3324" w14:textId="77777777">
        <w:trPr>
          <w:divId w:val="1396539379"/>
          <w:tblCellSpacing w:w="15" w:type="dxa"/>
        </w:trPr>
        <w:tc>
          <w:tcPr>
            <w:tcW w:w="0" w:type="auto"/>
            <w:vAlign w:val="center"/>
            <w:hideMark/>
          </w:tcPr>
          <w:p w14:paraId="7FD776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EECD64" w14:textId="77777777" w:rsidR="00D67926" w:rsidRDefault="008D6FB8">
            <w:pPr>
              <w:rPr>
                <w:rFonts w:eastAsia="Times New Roman"/>
                <w:lang w:val="en-US"/>
              </w:rPr>
            </w:pPr>
            <w:r>
              <w:rPr>
                <w:rFonts w:eastAsia="Times New Roman"/>
                <w:lang w:val="en-US"/>
              </w:rPr>
              <w:t>Provides context to the mappings</w:t>
            </w:r>
          </w:p>
        </w:tc>
      </w:tr>
      <w:tr w:rsidR="00D67926" w14:paraId="036E339C" w14:textId="77777777">
        <w:trPr>
          <w:divId w:val="1396539379"/>
          <w:tblCellSpacing w:w="15" w:type="dxa"/>
        </w:trPr>
        <w:tc>
          <w:tcPr>
            <w:tcW w:w="0" w:type="auto"/>
            <w:vAlign w:val="center"/>
            <w:hideMark/>
          </w:tcPr>
          <w:p w14:paraId="0C98E6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D5C187" w14:textId="77777777" w:rsidR="00D67926" w:rsidRDefault="008D6FB8">
            <w:pPr>
              <w:rPr>
                <w:rFonts w:eastAsia="Times New Roman"/>
                <w:lang w:val="en-US"/>
              </w:rPr>
            </w:pPr>
            <w:r>
              <w:rPr>
                <w:rFonts w:eastAsia="Times New Roman"/>
                <w:lang w:val="en-US"/>
              </w:rPr>
              <w:t xml:space="preserve">The target value set provides context to the mappings. Note that the mapping is </w:t>
            </w:r>
            <w:r>
              <w:rPr>
                <w:rFonts w:eastAsia="Times New Roman"/>
                <w:lang w:val="en-US"/>
              </w:rPr>
              <w:lastRenderedPageBreak/>
              <w:t xml:space="preserve">made between concepts, not between value sets, but the value set provides important context about how the concept mapping choices are made. </w:t>
            </w:r>
          </w:p>
        </w:tc>
      </w:tr>
      <w:tr w:rsidR="00D67926" w14:paraId="7F6DF9AD" w14:textId="77777777">
        <w:trPr>
          <w:divId w:val="1396539379"/>
          <w:tblCellSpacing w:w="15" w:type="dxa"/>
        </w:trPr>
        <w:tc>
          <w:tcPr>
            <w:tcW w:w="0" w:type="auto"/>
            <w:vAlign w:val="center"/>
            <w:hideMark/>
          </w:tcPr>
          <w:p w14:paraId="35BE99CD"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C1F14CD" w14:textId="77777777" w:rsidR="00D67926" w:rsidRDefault="008D6FB8">
            <w:pPr>
              <w:rPr>
                <w:rFonts w:eastAsia="Times New Roman"/>
                <w:lang w:val="en-US"/>
              </w:rPr>
            </w:pPr>
            <w:r>
              <w:rPr>
                <w:rFonts w:eastAsia="Times New Roman"/>
                <w:lang w:val="en-US"/>
              </w:rPr>
              <w:t>Should be a version specific reference. URIs SHOULD be absolute.</w:t>
            </w:r>
          </w:p>
        </w:tc>
      </w:tr>
      <w:tr w:rsidR="00D67926" w14:paraId="09AE14A2" w14:textId="77777777">
        <w:trPr>
          <w:divId w:val="1396539379"/>
          <w:tblCellSpacing w:w="15" w:type="dxa"/>
        </w:trPr>
        <w:tc>
          <w:tcPr>
            <w:tcW w:w="0" w:type="auto"/>
            <w:vAlign w:val="center"/>
            <w:hideMark/>
          </w:tcPr>
          <w:p w14:paraId="39104FC5" w14:textId="77777777" w:rsidR="00D67926" w:rsidRDefault="008D6FB8">
            <w:pPr>
              <w:rPr>
                <w:rFonts w:eastAsia="Times New Roman"/>
                <w:lang w:val="en-US"/>
              </w:rPr>
            </w:pPr>
            <w:r>
              <w:rPr>
                <w:rFonts w:eastAsia="Times New Roman"/>
                <w:b/>
                <w:bCs/>
                <w:lang w:val="en-US"/>
              </w:rPr>
              <w:t>ConceptMap.element</w:t>
            </w:r>
          </w:p>
        </w:tc>
        <w:tc>
          <w:tcPr>
            <w:tcW w:w="0" w:type="auto"/>
            <w:vAlign w:val="center"/>
            <w:hideMark/>
          </w:tcPr>
          <w:p w14:paraId="41D0FE06" w14:textId="77777777" w:rsidR="00D67926" w:rsidRDefault="00D67926">
            <w:pPr>
              <w:rPr>
                <w:rFonts w:eastAsia="Times New Roman"/>
                <w:lang w:val="en-US"/>
              </w:rPr>
            </w:pPr>
          </w:p>
        </w:tc>
      </w:tr>
      <w:tr w:rsidR="00D67926" w14:paraId="3087593D" w14:textId="77777777">
        <w:trPr>
          <w:divId w:val="1396539379"/>
          <w:tblCellSpacing w:w="15" w:type="dxa"/>
        </w:trPr>
        <w:tc>
          <w:tcPr>
            <w:tcW w:w="0" w:type="auto"/>
            <w:vAlign w:val="center"/>
            <w:hideMark/>
          </w:tcPr>
          <w:p w14:paraId="765A464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46A07C" w14:textId="77777777" w:rsidR="00D67926" w:rsidRDefault="008D6FB8">
            <w:pPr>
              <w:rPr>
                <w:rFonts w:eastAsia="Times New Roman"/>
                <w:lang w:val="en-US"/>
              </w:rPr>
            </w:pPr>
            <w:r>
              <w:rPr>
                <w:rFonts w:eastAsia="Times New Roman"/>
                <w:lang w:val="en-US"/>
              </w:rPr>
              <w:t>Mappings for a concept from the source set</w:t>
            </w:r>
          </w:p>
        </w:tc>
      </w:tr>
      <w:tr w:rsidR="00D67926" w14:paraId="6244F405" w14:textId="77777777">
        <w:trPr>
          <w:divId w:val="1396539379"/>
          <w:tblCellSpacing w:w="15" w:type="dxa"/>
        </w:trPr>
        <w:tc>
          <w:tcPr>
            <w:tcW w:w="0" w:type="auto"/>
            <w:vAlign w:val="center"/>
            <w:hideMark/>
          </w:tcPr>
          <w:p w14:paraId="537748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2E38C7" w14:textId="77777777" w:rsidR="00D67926" w:rsidRDefault="008D6FB8">
            <w:pPr>
              <w:rPr>
                <w:rFonts w:eastAsia="Times New Roman"/>
                <w:lang w:val="en-US"/>
              </w:rPr>
            </w:pPr>
            <w:r>
              <w:rPr>
                <w:rFonts w:eastAsia="Times New Roman"/>
                <w:lang w:val="en-US"/>
              </w:rPr>
              <w:t>Mappings for an individual concept in the source to one or more concepts in the target.</w:t>
            </w:r>
          </w:p>
        </w:tc>
      </w:tr>
      <w:tr w:rsidR="00D67926" w14:paraId="67AF84AB" w14:textId="77777777">
        <w:trPr>
          <w:divId w:val="1396539379"/>
          <w:tblCellSpacing w:w="15" w:type="dxa"/>
        </w:trPr>
        <w:tc>
          <w:tcPr>
            <w:tcW w:w="0" w:type="auto"/>
            <w:vAlign w:val="center"/>
            <w:hideMark/>
          </w:tcPr>
          <w:p w14:paraId="0A5259D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4CF714" w14:textId="77777777" w:rsidR="00D67926" w:rsidRDefault="008D6FB8">
            <w:pPr>
              <w:rPr>
                <w:rFonts w:eastAsia="Times New Roman"/>
                <w:lang w:val="en-US"/>
              </w:rPr>
            </w:pPr>
            <w:r>
              <w:rPr>
                <w:rFonts w:eastAsia="Times New Roman"/>
                <w:lang w:val="en-US"/>
              </w:rPr>
              <w:t xml:space="preserve">Generally, the ideal is that there would only be one mapping for each concept in the source value set, but a given concept may be mapped mutliple times with different comments or dependencies. </w:t>
            </w:r>
          </w:p>
        </w:tc>
      </w:tr>
      <w:tr w:rsidR="00D67926" w14:paraId="3728AE5C" w14:textId="77777777">
        <w:trPr>
          <w:divId w:val="1396539379"/>
          <w:tblCellSpacing w:w="15" w:type="dxa"/>
        </w:trPr>
        <w:tc>
          <w:tcPr>
            <w:tcW w:w="0" w:type="auto"/>
            <w:vAlign w:val="center"/>
            <w:hideMark/>
          </w:tcPr>
          <w:p w14:paraId="53817C1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9838F99" w14:textId="77777777" w:rsidR="00D67926" w:rsidRDefault="008D6FB8">
            <w:pPr>
              <w:rPr>
                <w:rFonts w:eastAsia="Times New Roman"/>
                <w:lang w:val="en-US"/>
              </w:rPr>
            </w:pPr>
            <w:r>
              <w:rPr>
                <w:rFonts w:eastAsia="Times New Roman"/>
                <w:lang w:val="en-US"/>
              </w:rPr>
              <w:t>code</w:t>
            </w:r>
          </w:p>
        </w:tc>
      </w:tr>
      <w:tr w:rsidR="00D67926" w14:paraId="5FA2CF10" w14:textId="77777777">
        <w:trPr>
          <w:divId w:val="1396539379"/>
          <w:tblCellSpacing w:w="15" w:type="dxa"/>
        </w:trPr>
        <w:tc>
          <w:tcPr>
            <w:tcW w:w="0" w:type="auto"/>
            <w:vAlign w:val="center"/>
            <w:hideMark/>
          </w:tcPr>
          <w:p w14:paraId="2EB5C7B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EBC0F47" w14:textId="77777777" w:rsidR="00D67926" w:rsidRDefault="008D6FB8">
            <w:pPr>
              <w:rPr>
                <w:rFonts w:eastAsia="Times New Roman"/>
                <w:lang w:val="en-US"/>
              </w:rPr>
            </w:pPr>
            <w:r>
              <w:rPr>
                <w:rFonts w:eastAsia="Times New Roman"/>
                <w:lang w:val="en-US"/>
              </w:rPr>
              <w:t>concept</w:t>
            </w:r>
          </w:p>
        </w:tc>
      </w:tr>
      <w:tr w:rsidR="00D67926" w14:paraId="285423ED" w14:textId="77777777">
        <w:trPr>
          <w:divId w:val="1396539379"/>
          <w:tblCellSpacing w:w="15" w:type="dxa"/>
        </w:trPr>
        <w:tc>
          <w:tcPr>
            <w:tcW w:w="0" w:type="auto"/>
            <w:vAlign w:val="center"/>
            <w:hideMark/>
          </w:tcPr>
          <w:p w14:paraId="03EE827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00FC70D" w14:textId="77777777" w:rsidR="00D67926" w:rsidRDefault="008D6FB8">
            <w:pPr>
              <w:rPr>
                <w:rFonts w:eastAsia="Times New Roman"/>
                <w:lang w:val="en-US"/>
              </w:rPr>
            </w:pPr>
            <w:r>
              <w:rPr>
                <w:rFonts w:eastAsia="Times New Roman"/>
                <w:lang w:val="en-US"/>
              </w:rPr>
              <w:t>item</w:t>
            </w:r>
          </w:p>
        </w:tc>
      </w:tr>
      <w:tr w:rsidR="00D67926" w14:paraId="1E19E2DF" w14:textId="77777777">
        <w:trPr>
          <w:divId w:val="1396539379"/>
          <w:tblCellSpacing w:w="15" w:type="dxa"/>
        </w:trPr>
        <w:tc>
          <w:tcPr>
            <w:tcW w:w="0" w:type="auto"/>
            <w:vAlign w:val="center"/>
            <w:hideMark/>
          </w:tcPr>
          <w:p w14:paraId="3EF30BA5" w14:textId="77777777" w:rsidR="00D67926" w:rsidRDefault="008D6FB8">
            <w:pPr>
              <w:rPr>
                <w:rFonts w:eastAsia="Times New Roman"/>
                <w:lang w:val="en-US"/>
              </w:rPr>
            </w:pPr>
            <w:r>
              <w:rPr>
                <w:rFonts w:eastAsia="Times New Roman"/>
                <w:b/>
                <w:bCs/>
                <w:lang w:val="en-US"/>
              </w:rPr>
              <w:t>ConceptMap.element.codeSystem</w:t>
            </w:r>
          </w:p>
        </w:tc>
        <w:tc>
          <w:tcPr>
            <w:tcW w:w="0" w:type="auto"/>
            <w:vAlign w:val="center"/>
            <w:hideMark/>
          </w:tcPr>
          <w:p w14:paraId="0D129CE6" w14:textId="77777777" w:rsidR="00D67926" w:rsidRDefault="00D67926">
            <w:pPr>
              <w:rPr>
                <w:rFonts w:eastAsia="Times New Roman"/>
                <w:lang w:val="en-US"/>
              </w:rPr>
            </w:pPr>
          </w:p>
        </w:tc>
      </w:tr>
      <w:tr w:rsidR="00D67926" w14:paraId="415E2ECB" w14:textId="77777777">
        <w:trPr>
          <w:divId w:val="1396539379"/>
          <w:tblCellSpacing w:w="15" w:type="dxa"/>
        </w:trPr>
        <w:tc>
          <w:tcPr>
            <w:tcW w:w="0" w:type="auto"/>
            <w:vAlign w:val="center"/>
            <w:hideMark/>
          </w:tcPr>
          <w:p w14:paraId="62214B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4CA4E2" w14:textId="77777777" w:rsidR="00D67926" w:rsidRDefault="008D6FB8">
            <w:pPr>
              <w:rPr>
                <w:rFonts w:eastAsia="Times New Roman"/>
                <w:lang w:val="en-US"/>
              </w:rPr>
            </w:pPr>
            <w:r>
              <w:rPr>
                <w:rFonts w:eastAsia="Times New Roman"/>
                <w:lang w:val="en-US"/>
              </w:rPr>
              <w:t>Code System (if value set crosses code systems)</w:t>
            </w:r>
          </w:p>
        </w:tc>
      </w:tr>
      <w:tr w:rsidR="00D67926" w14:paraId="2906206F" w14:textId="77777777">
        <w:trPr>
          <w:divId w:val="1396539379"/>
          <w:tblCellSpacing w:w="15" w:type="dxa"/>
        </w:trPr>
        <w:tc>
          <w:tcPr>
            <w:tcW w:w="0" w:type="auto"/>
            <w:vAlign w:val="center"/>
            <w:hideMark/>
          </w:tcPr>
          <w:p w14:paraId="553600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BF32A2" w14:textId="77777777" w:rsidR="00D67926" w:rsidRDefault="008D6FB8">
            <w:pPr>
              <w:rPr>
                <w:rFonts w:eastAsia="Times New Roman"/>
                <w:lang w:val="en-US"/>
              </w:rPr>
            </w:pPr>
            <w:r>
              <w:rPr>
                <w:rFonts w:eastAsia="Times New Roman"/>
                <w:lang w:val="en-US"/>
              </w:rPr>
              <w:t>An absolute URI that identifies the Code System (if the source is a value set that crosses more than one code system).</w:t>
            </w:r>
          </w:p>
        </w:tc>
      </w:tr>
      <w:tr w:rsidR="00D67926" w14:paraId="256946C6" w14:textId="77777777">
        <w:trPr>
          <w:divId w:val="1396539379"/>
          <w:tblCellSpacing w:w="15" w:type="dxa"/>
        </w:trPr>
        <w:tc>
          <w:tcPr>
            <w:tcW w:w="0" w:type="auto"/>
            <w:vAlign w:val="center"/>
            <w:hideMark/>
          </w:tcPr>
          <w:p w14:paraId="6B1702E9" w14:textId="77777777" w:rsidR="00D67926" w:rsidRDefault="008D6FB8">
            <w:pPr>
              <w:rPr>
                <w:rFonts w:eastAsia="Times New Roman"/>
                <w:lang w:val="en-US"/>
              </w:rPr>
            </w:pPr>
            <w:r>
              <w:rPr>
                <w:rFonts w:eastAsia="Times New Roman"/>
                <w:b/>
                <w:bCs/>
                <w:lang w:val="en-US"/>
              </w:rPr>
              <w:t>ConceptMap.element.code</w:t>
            </w:r>
          </w:p>
        </w:tc>
        <w:tc>
          <w:tcPr>
            <w:tcW w:w="0" w:type="auto"/>
            <w:vAlign w:val="center"/>
            <w:hideMark/>
          </w:tcPr>
          <w:p w14:paraId="6CD79483" w14:textId="77777777" w:rsidR="00D67926" w:rsidRDefault="00D67926">
            <w:pPr>
              <w:rPr>
                <w:rFonts w:eastAsia="Times New Roman"/>
                <w:lang w:val="en-US"/>
              </w:rPr>
            </w:pPr>
          </w:p>
        </w:tc>
      </w:tr>
      <w:tr w:rsidR="00D67926" w14:paraId="6BF08682" w14:textId="77777777">
        <w:trPr>
          <w:divId w:val="1396539379"/>
          <w:tblCellSpacing w:w="15" w:type="dxa"/>
        </w:trPr>
        <w:tc>
          <w:tcPr>
            <w:tcW w:w="0" w:type="auto"/>
            <w:vAlign w:val="center"/>
            <w:hideMark/>
          </w:tcPr>
          <w:p w14:paraId="52CCE4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54F966" w14:textId="77777777" w:rsidR="00D67926" w:rsidRDefault="008D6FB8">
            <w:pPr>
              <w:rPr>
                <w:rFonts w:eastAsia="Times New Roman"/>
                <w:lang w:val="en-US"/>
              </w:rPr>
            </w:pPr>
            <w:r>
              <w:rPr>
                <w:rFonts w:eastAsia="Times New Roman"/>
                <w:lang w:val="en-US"/>
              </w:rPr>
              <w:t>Identifies element being mapped</w:t>
            </w:r>
          </w:p>
        </w:tc>
      </w:tr>
      <w:tr w:rsidR="00D67926" w14:paraId="59272BC5" w14:textId="77777777">
        <w:trPr>
          <w:divId w:val="1396539379"/>
          <w:tblCellSpacing w:w="15" w:type="dxa"/>
        </w:trPr>
        <w:tc>
          <w:tcPr>
            <w:tcW w:w="0" w:type="auto"/>
            <w:vAlign w:val="center"/>
            <w:hideMark/>
          </w:tcPr>
          <w:p w14:paraId="05651B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EAEA32" w14:textId="77777777" w:rsidR="00D67926" w:rsidRDefault="008D6FB8">
            <w:pPr>
              <w:rPr>
                <w:rFonts w:eastAsia="Times New Roman"/>
                <w:lang w:val="en-US"/>
              </w:rPr>
            </w:pPr>
            <w:r>
              <w:rPr>
                <w:rFonts w:eastAsia="Times New Roman"/>
                <w:lang w:val="en-US"/>
              </w:rPr>
              <w:t>Identity (code or path) or the element/item being mapped.</w:t>
            </w:r>
          </w:p>
        </w:tc>
      </w:tr>
      <w:tr w:rsidR="00D67926" w14:paraId="1A287884" w14:textId="77777777">
        <w:trPr>
          <w:divId w:val="1396539379"/>
          <w:tblCellSpacing w:w="15" w:type="dxa"/>
        </w:trPr>
        <w:tc>
          <w:tcPr>
            <w:tcW w:w="0" w:type="auto"/>
            <w:vAlign w:val="center"/>
            <w:hideMark/>
          </w:tcPr>
          <w:p w14:paraId="4EC719D4" w14:textId="77777777" w:rsidR="00D67926" w:rsidRDefault="008D6FB8">
            <w:pPr>
              <w:rPr>
                <w:rFonts w:eastAsia="Times New Roman"/>
                <w:lang w:val="en-US"/>
              </w:rPr>
            </w:pPr>
            <w:r>
              <w:rPr>
                <w:rFonts w:eastAsia="Times New Roman"/>
                <w:b/>
                <w:bCs/>
                <w:lang w:val="en-US"/>
              </w:rPr>
              <w:t>ConceptMap.element.target</w:t>
            </w:r>
          </w:p>
        </w:tc>
        <w:tc>
          <w:tcPr>
            <w:tcW w:w="0" w:type="auto"/>
            <w:vAlign w:val="center"/>
            <w:hideMark/>
          </w:tcPr>
          <w:p w14:paraId="4736BE1F" w14:textId="77777777" w:rsidR="00D67926" w:rsidRDefault="00D67926">
            <w:pPr>
              <w:rPr>
                <w:rFonts w:eastAsia="Times New Roman"/>
                <w:lang w:val="en-US"/>
              </w:rPr>
            </w:pPr>
          </w:p>
        </w:tc>
      </w:tr>
      <w:tr w:rsidR="00D67926" w14:paraId="434D830B" w14:textId="77777777">
        <w:trPr>
          <w:divId w:val="1396539379"/>
          <w:tblCellSpacing w:w="15" w:type="dxa"/>
        </w:trPr>
        <w:tc>
          <w:tcPr>
            <w:tcW w:w="0" w:type="auto"/>
            <w:vAlign w:val="center"/>
            <w:hideMark/>
          </w:tcPr>
          <w:p w14:paraId="1DA41D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19C2A8" w14:textId="77777777" w:rsidR="00D67926" w:rsidRDefault="008D6FB8">
            <w:pPr>
              <w:rPr>
                <w:rFonts w:eastAsia="Times New Roman"/>
                <w:lang w:val="en-US"/>
              </w:rPr>
            </w:pPr>
            <w:r>
              <w:rPr>
                <w:rFonts w:eastAsia="Times New Roman"/>
                <w:lang w:val="en-US"/>
              </w:rPr>
              <w:t>Concept in target system for element</w:t>
            </w:r>
          </w:p>
        </w:tc>
      </w:tr>
      <w:tr w:rsidR="00D67926" w14:paraId="3ED10DD6" w14:textId="77777777">
        <w:trPr>
          <w:divId w:val="1396539379"/>
          <w:tblCellSpacing w:w="15" w:type="dxa"/>
        </w:trPr>
        <w:tc>
          <w:tcPr>
            <w:tcW w:w="0" w:type="auto"/>
            <w:vAlign w:val="center"/>
            <w:hideMark/>
          </w:tcPr>
          <w:p w14:paraId="0FA918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2E5DCA" w14:textId="77777777" w:rsidR="00D67926" w:rsidRDefault="008D6FB8">
            <w:pPr>
              <w:rPr>
                <w:rFonts w:eastAsia="Times New Roman"/>
                <w:lang w:val="en-US"/>
              </w:rPr>
            </w:pPr>
            <w:r>
              <w:rPr>
                <w:rFonts w:eastAsia="Times New Roman"/>
                <w:lang w:val="en-US"/>
              </w:rPr>
              <w:t>A concept from the target value set that this concept maps to.</w:t>
            </w:r>
          </w:p>
        </w:tc>
      </w:tr>
      <w:tr w:rsidR="00D67926" w14:paraId="504E9294" w14:textId="77777777">
        <w:trPr>
          <w:divId w:val="1396539379"/>
          <w:tblCellSpacing w:w="15" w:type="dxa"/>
        </w:trPr>
        <w:tc>
          <w:tcPr>
            <w:tcW w:w="0" w:type="auto"/>
            <w:vAlign w:val="center"/>
            <w:hideMark/>
          </w:tcPr>
          <w:p w14:paraId="750CA37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0E79BBF" w14:textId="77777777" w:rsidR="00D67926" w:rsidRDefault="008D6FB8">
            <w:pPr>
              <w:rPr>
                <w:rFonts w:eastAsia="Times New Roman"/>
                <w:lang w:val="en-US"/>
              </w:rPr>
            </w:pPr>
            <w:r>
              <w:rPr>
                <w:rFonts w:eastAsia="Times New Roman"/>
                <w:lang w:val="en-US"/>
              </w:rPr>
              <w:t xml:space="preserve">Ideally there would only be one map, with equal or equivalent mapping. But multiple maps are allowed for several narrower options, or to assert that other concepts are unmatched. </w:t>
            </w:r>
          </w:p>
        </w:tc>
      </w:tr>
      <w:tr w:rsidR="00D67926" w14:paraId="7C39EFE9" w14:textId="77777777">
        <w:trPr>
          <w:divId w:val="1396539379"/>
          <w:tblCellSpacing w:w="15" w:type="dxa"/>
        </w:trPr>
        <w:tc>
          <w:tcPr>
            <w:tcW w:w="0" w:type="auto"/>
            <w:vAlign w:val="center"/>
            <w:hideMark/>
          </w:tcPr>
          <w:p w14:paraId="715A0757"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25D8762A" w14:textId="77777777" w:rsidR="00D67926" w:rsidRDefault="008D6FB8">
            <w:pPr>
              <w:rPr>
                <w:rFonts w:eastAsia="Times New Roman"/>
                <w:lang w:val="en-US"/>
              </w:rPr>
            </w:pPr>
            <w:r>
              <w:rPr>
                <w:rFonts w:eastAsia="Times New Roman"/>
                <w:lang w:val="en-US"/>
              </w:rPr>
              <w:t>If the map is narrower or inexact, there SHALL be some comments</w:t>
            </w:r>
          </w:p>
        </w:tc>
      </w:tr>
      <w:tr w:rsidR="00D67926" w14:paraId="030B5EED" w14:textId="77777777">
        <w:trPr>
          <w:divId w:val="1396539379"/>
          <w:tblCellSpacing w:w="15" w:type="dxa"/>
        </w:trPr>
        <w:tc>
          <w:tcPr>
            <w:tcW w:w="0" w:type="auto"/>
            <w:vAlign w:val="center"/>
            <w:hideMark/>
          </w:tcPr>
          <w:p w14:paraId="55B5C8DC" w14:textId="77777777" w:rsidR="00D67926" w:rsidRDefault="008D6FB8">
            <w:pPr>
              <w:rPr>
                <w:rFonts w:eastAsia="Times New Roman"/>
                <w:lang w:val="en-US"/>
              </w:rPr>
            </w:pPr>
            <w:r>
              <w:rPr>
                <w:rFonts w:eastAsia="Times New Roman"/>
                <w:b/>
                <w:bCs/>
                <w:lang w:val="en-US"/>
              </w:rPr>
              <w:t>ConceptMap.element.target.codeSystem</w:t>
            </w:r>
          </w:p>
        </w:tc>
        <w:tc>
          <w:tcPr>
            <w:tcW w:w="0" w:type="auto"/>
            <w:vAlign w:val="center"/>
            <w:hideMark/>
          </w:tcPr>
          <w:p w14:paraId="39E78CA5" w14:textId="77777777" w:rsidR="00D67926" w:rsidRDefault="00D67926">
            <w:pPr>
              <w:rPr>
                <w:rFonts w:eastAsia="Times New Roman"/>
                <w:lang w:val="en-US"/>
              </w:rPr>
            </w:pPr>
          </w:p>
        </w:tc>
      </w:tr>
      <w:tr w:rsidR="00D67926" w14:paraId="708043E2" w14:textId="77777777">
        <w:trPr>
          <w:divId w:val="1396539379"/>
          <w:tblCellSpacing w:w="15" w:type="dxa"/>
        </w:trPr>
        <w:tc>
          <w:tcPr>
            <w:tcW w:w="0" w:type="auto"/>
            <w:vAlign w:val="center"/>
            <w:hideMark/>
          </w:tcPr>
          <w:p w14:paraId="66455A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AAE783" w14:textId="77777777" w:rsidR="00D67926" w:rsidRDefault="008D6FB8">
            <w:pPr>
              <w:rPr>
                <w:rFonts w:eastAsia="Times New Roman"/>
                <w:lang w:val="en-US"/>
              </w:rPr>
            </w:pPr>
            <w:r>
              <w:rPr>
                <w:rFonts w:eastAsia="Times New Roman"/>
                <w:lang w:val="en-US"/>
              </w:rPr>
              <w:t>System of the target (if necessary)</w:t>
            </w:r>
          </w:p>
        </w:tc>
      </w:tr>
      <w:tr w:rsidR="00D67926" w14:paraId="7CF59E24" w14:textId="77777777">
        <w:trPr>
          <w:divId w:val="1396539379"/>
          <w:tblCellSpacing w:w="15" w:type="dxa"/>
        </w:trPr>
        <w:tc>
          <w:tcPr>
            <w:tcW w:w="0" w:type="auto"/>
            <w:vAlign w:val="center"/>
            <w:hideMark/>
          </w:tcPr>
          <w:p w14:paraId="03B9374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897FB8" w14:textId="77777777" w:rsidR="00D67926" w:rsidRDefault="008D6FB8">
            <w:pPr>
              <w:rPr>
                <w:rFonts w:eastAsia="Times New Roman"/>
                <w:lang w:val="en-US"/>
              </w:rPr>
            </w:pPr>
            <w:r>
              <w:rPr>
                <w:rFonts w:eastAsia="Times New Roman"/>
                <w:lang w:val="en-US"/>
              </w:rPr>
              <w:t>An absolute URI that identifies the code system of the target code (if the target is a value set that cross code systems).</w:t>
            </w:r>
          </w:p>
        </w:tc>
      </w:tr>
      <w:tr w:rsidR="00D67926" w14:paraId="3D021919" w14:textId="77777777">
        <w:trPr>
          <w:divId w:val="1396539379"/>
          <w:tblCellSpacing w:w="15" w:type="dxa"/>
        </w:trPr>
        <w:tc>
          <w:tcPr>
            <w:tcW w:w="0" w:type="auto"/>
            <w:vAlign w:val="center"/>
            <w:hideMark/>
          </w:tcPr>
          <w:p w14:paraId="75C0C54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F5D653F" w14:textId="77777777" w:rsidR="00D67926" w:rsidRDefault="008D6FB8">
            <w:pPr>
              <w:rPr>
                <w:rFonts w:eastAsia="Times New Roman"/>
                <w:lang w:val="en-US"/>
              </w:rPr>
            </w:pPr>
            <w:r>
              <w:rPr>
                <w:rFonts w:eastAsia="Times New Roman"/>
                <w:lang w:val="en-US"/>
              </w:rPr>
              <w:t>Should be a version specific reference.</w:t>
            </w:r>
          </w:p>
        </w:tc>
      </w:tr>
      <w:tr w:rsidR="00D67926" w14:paraId="414FAF9C" w14:textId="77777777">
        <w:trPr>
          <w:divId w:val="1396539379"/>
          <w:tblCellSpacing w:w="15" w:type="dxa"/>
        </w:trPr>
        <w:tc>
          <w:tcPr>
            <w:tcW w:w="0" w:type="auto"/>
            <w:vAlign w:val="center"/>
            <w:hideMark/>
          </w:tcPr>
          <w:p w14:paraId="1489ADA0" w14:textId="77777777" w:rsidR="00D67926" w:rsidRDefault="008D6FB8">
            <w:pPr>
              <w:rPr>
                <w:rFonts w:eastAsia="Times New Roman"/>
                <w:lang w:val="en-US"/>
              </w:rPr>
            </w:pPr>
            <w:r>
              <w:rPr>
                <w:rFonts w:eastAsia="Times New Roman"/>
                <w:b/>
                <w:bCs/>
                <w:lang w:val="en-US"/>
              </w:rPr>
              <w:t>ConceptMap.element.target.code</w:t>
            </w:r>
          </w:p>
        </w:tc>
        <w:tc>
          <w:tcPr>
            <w:tcW w:w="0" w:type="auto"/>
            <w:vAlign w:val="center"/>
            <w:hideMark/>
          </w:tcPr>
          <w:p w14:paraId="00D688ED" w14:textId="77777777" w:rsidR="00D67926" w:rsidRDefault="00D67926">
            <w:pPr>
              <w:rPr>
                <w:rFonts w:eastAsia="Times New Roman"/>
                <w:lang w:val="en-US"/>
              </w:rPr>
            </w:pPr>
          </w:p>
        </w:tc>
      </w:tr>
      <w:tr w:rsidR="00D67926" w14:paraId="7F120913" w14:textId="77777777">
        <w:trPr>
          <w:divId w:val="1396539379"/>
          <w:tblCellSpacing w:w="15" w:type="dxa"/>
        </w:trPr>
        <w:tc>
          <w:tcPr>
            <w:tcW w:w="0" w:type="auto"/>
            <w:vAlign w:val="center"/>
            <w:hideMark/>
          </w:tcPr>
          <w:p w14:paraId="2910C0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B1EE5D" w14:textId="77777777" w:rsidR="00D67926" w:rsidRDefault="008D6FB8">
            <w:pPr>
              <w:rPr>
                <w:rFonts w:eastAsia="Times New Roman"/>
                <w:lang w:val="en-US"/>
              </w:rPr>
            </w:pPr>
            <w:r>
              <w:rPr>
                <w:rFonts w:eastAsia="Times New Roman"/>
                <w:lang w:val="en-US"/>
              </w:rPr>
              <w:t>Code that identifies the target element</w:t>
            </w:r>
          </w:p>
        </w:tc>
      </w:tr>
      <w:tr w:rsidR="00D67926" w14:paraId="268EBE5B" w14:textId="77777777">
        <w:trPr>
          <w:divId w:val="1396539379"/>
          <w:tblCellSpacing w:w="15" w:type="dxa"/>
        </w:trPr>
        <w:tc>
          <w:tcPr>
            <w:tcW w:w="0" w:type="auto"/>
            <w:vAlign w:val="center"/>
            <w:hideMark/>
          </w:tcPr>
          <w:p w14:paraId="71F30C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44982D" w14:textId="77777777" w:rsidR="00D67926" w:rsidRDefault="008D6FB8">
            <w:pPr>
              <w:rPr>
                <w:rFonts w:eastAsia="Times New Roman"/>
                <w:lang w:val="en-US"/>
              </w:rPr>
            </w:pPr>
            <w:r>
              <w:rPr>
                <w:rFonts w:eastAsia="Times New Roman"/>
                <w:lang w:val="en-US"/>
              </w:rPr>
              <w:t>Identity (code or path) or the element/item that the map refers to.</w:t>
            </w:r>
          </w:p>
        </w:tc>
      </w:tr>
      <w:tr w:rsidR="00D67926" w14:paraId="703A3C47" w14:textId="77777777">
        <w:trPr>
          <w:divId w:val="1396539379"/>
          <w:tblCellSpacing w:w="15" w:type="dxa"/>
        </w:trPr>
        <w:tc>
          <w:tcPr>
            <w:tcW w:w="0" w:type="auto"/>
            <w:vAlign w:val="center"/>
            <w:hideMark/>
          </w:tcPr>
          <w:p w14:paraId="4D2971E3" w14:textId="77777777" w:rsidR="00D67926" w:rsidRDefault="008D6FB8">
            <w:pPr>
              <w:rPr>
                <w:rFonts w:eastAsia="Times New Roman"/>
                <w:lang w:val="en-US"/>
              </w:rPr>
            </w:pPr>
            <w:r>
              <w:rPr>
                <w:rFonts w:eastAsia="Times New Roman"/>
                <w:b/>
                <w:bCs/>
                <w:lang w:val="en-US"/>
              </w:rPr>
              <w:t>ConceptMap.element.target.equivalence</w:t>
            </w:r>
          </w:p>
        </w:tc>
        <w:tc>
          <w:tcPr>
            <w:tcW w:w="0" w:type="auto"/>
            <w:vAlign w:val="center"/>
            <w:hideMark/>
          </w:tcPr>
          <w:p w14:paraId="4A030095" w14:textId="77777777" w:rsidR="00D67926" w:rsidRDefault="00D67926">
            <w:pPr>
              <w:rPr>
                <w:rFonts w:eastAsia="Times New Roman"/>
                <w:lang w:val="en-US"/>
              </w:rPr>
            </w:pPr>
          </w:p>
        </w:tc>
      </w:tr>
      <w:tr w:rsidR="00D67926" w14:paraId="7494980A" w14:textId="77777777">
        <w:trPr>
          <w:divId w:val="1396539379"/>
          <w:tblCellSpacing w:w="15" w:type="dxa"/>
        </w:trPr>
        <w:tc>
          <w:tcPr>
            <w:tcW w:w="0" w:type="auto"/>
            <w:vAlign w:val="center"/>
            <w:hideMark/>
          </w:tcPr>
          <w:p w14:paraId="05275C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03BDC9" w14:textId="77777777" w:rsidR="00D67926" w:rsidRDefault="008D6FB8">
            <w:pPr>
              <w:rPr>
                <w:rFonts w:eastAsia="Times New Roman"/>
                <w:lang w:val="en-US"/>
              </w:rPr>
            </w:pPr>
            <w:r>
              <w:rPr>
                <w:rFonts w:eastAsia="Times New Roman"/>
                <w:lang w:val="en-US"/>
              </w:rPr>
              <w:t xml:space="preserve">The equivalence between the source and target concepts (counting for the dependencies and products). The equivalence is read from target to source (e.g. the target is 'wider' than the source). </w:t>
            </w:r>
          </w:p>
        </w:tc>
      </w:tr>
      <w:tr w:rsidR="00D67926" w14:paraId="43D21A35" w14:textId="77777777">
        <w:trPr>
          <w:divId w:val="1396539379"/>
          <w:tblCellSpacing w:w="15" w:type="dxa"/>
        </w:trPr>
        <w:tc>
          <w:tcPr>
            <w:tcW w:w="0" w:type="auto"/>
            <w:vAlign w:val="center"/>
            <w:hideMark/>
          </w:tcPr>
          <w:p w14:paraId="0399B78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B22DF02" w14:textId="77777777" w:rsidR="00D67926" w:rsidRDefault="008D6FB8">
            <w:pPr>
              <w:rPr>
                <w:rFonts w:eastAsia="Times New Roman"/>
                <w:lang w:val="en-US"/>
              </w:rPr>
            </w:pPr>
            <w:r>
              <w:rPr>
                <w:rFonts w:eastAsia="Times New Roman"/>
                <w:lang w:val="en-US"/>
              </w:rPr>
              <w:t>The degree of equivalence between concepts</w:t>
            </w:r>
          </w:p>
        </w:tc>
      </w:tr>
      <w:tr w:rsidR="00D67926" w14:paraId="442819DD" w14:textId="77777777">
        <w:trPr>
          <w:divId w:val="1396539379"/>
          <w:tblCellSpacing w:w="15" w:type="dxa"/>
        </w:trPr>
        <w:tc>
          <w:tcPr>
            <w:tcW w:w="0" w:type="auto"/>
            <w:vAlign w:val="center"/>
            <w:hideMark/>
          </w:tcPr>
          <w:p w14:paraId="6E442BDB" w14:textId="77777777" w:rsidR="00D67926" w:rsidRDefault="008D6FB8">
            <w:pPr>
              <w:rPr>
                <w:rFonts w:eastAsia="Times New Roman"/>
                <w:lang w:val="en-US"/>
              </w:rPr>
            </w:pPr>
            <w:r>
              <w:rPr>
                <w:rFonts w:eastAsia="Times New Roman"/>
                <w:b/>
                <w:bCs/>
                <w:lang w:val="en-US"/>
              </w:rPr>
              <w:t>ConceptMap.element.target.comments</w:t>
            </w:r>
          </w:p>
        </w:tc>
        <w:tc>
          <w:tcPr>
            <w:tcW w:w="0" w:type="auto"/>
            <w:vAlign w:val="center"/>
            <w:hideMark/>
          </w:tcPr>
          <w:p w14:paraId="48537123" w14:textId="77777777" w:rsidR="00D67926" w:rsidRDefault="00D67926">
            <w:pPr>
              <w:rPr>
                <w:rFonts w:eastAsia="Times New Roman"/>
                <w:lang w:val="en-US"/>
              </w:rPr>
            </w:pPr>
          </w:p>
        </w:tc>
      </w:tr>
      <w:tr w:rsidR="00D67926" w14:paraId="21D607BF" w14:textId="77777777">
        <w:trPr>
          <w:divId w:val="1396539379"/>
          <w:tblCellSpacing w:w="15" w:type="dxa"/>
        </w:trPr>
        <w:tc>
          <w:tcPr>
            <w:tcW w:w="0" w:type="auto"/>
            <w:vAlign w:val="center"/>
            <w:hideMark/>
          </w:tcPr>
          <w:p w14:paraId="51751E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1D586D" w14:textId="77777777" w:rsidR="00D67926" w:rsidRDefault="008D6FB8">
            <w:pPr>
              <w:rPr>
                <w:rFonts w:eastAsia="Times New Roman"/>
                <w:lang w:val="en-US"/>
              </w:rPr>
            </w:pPr>
            <w:r>
              <w:rPr>
                <w:rFonts w:eastAsia="Times New Roman"/>
                <w:lang w:val="en-US"/>
              </w:rPr>
              <w:t>Description of status/issues in mapping</w:t>
            </w:r>
          </w:p>
        </w:tc>
      </w:tr>
      <w:tr w:rsidR="00D67926" w14:paraId="1C62FB05" w14:textId="77777777">
        <w:trPr>
          <w:divId w:val="1396539379"/>
          <w:tblCellSpacing w:w="15" w:type="dxa"/>
        </w:trPr>
        <w:tc>
          <w:tcPr>
            <w:tcW w:w="0" w:type="auto"/>
            <w:vAlign w:val="center"/>
            <w:hideMark/>
          </w:tcPr>
          <w:p w14:paraId="2AF3DC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4E3C0F" w14:textId="77777777" w:rsidR="00D67926" w:rsidRDefault="008D6FB8">
            <w:pPr>
              <w:rPr>
                <w:rFonts w:eastAsia="Times New Roman"/>
                <w:lang w:val="en-US"/>
              </w:rPr>
            </w:pPr>
            <w:r>
              <w:rPr>
                <w:rFonts w:eastAsia="Times New Roman"/>
                <w:lang w:val="en-US"/>
              </w:rPr>
              <w:t>A description of status/issues in mapping that conveys additional information not represented in the structured data.</w:t>
            </w:r>
          </w:p>
        </w:tc>
      </w:tr>
      <w:tr w:rsidR="00D67926" w14:paraId="57AE60D9" w14:textId="77777777">
        <w:trPr>
          <w:divId w:val="1396539379"/>
          <w:tblCellSpacing w:w="15" w:type="dxa"/>
        </w:trPr>
        <w:tc>
          <w:tcPr>
            <w:tcW w:w="0" w:type="auto"/>
            <w:vAlign w:val="center"/>
            <w:hideMark/>
          </w:tcPr>
          <w:p w14:paraId="1C44B40D" w14:textId="77777777" w:rsidR="00D67926" w:rsidRDefault="008D6FB8">
            <w:pPr>
              <w:rPr>
                <w:rFonts w:eastAsia="Times New Roman"/>
                <w:lang w:val="en-US"/>
              </w:rPr>
            </w:pPr>
            <w:r>
              <w:rPr>
                <w:rFonts w:eastAsia="Times New Roman"/>
                <w:b/>
                <w:bCs/>
                <w:lang w:val="en-US"/>
              </w:rPr>
              <w:t>ConceptMap.element.target.dependsOn</w:t>
            </w:r>
          </w:p>
        </w:tc>
        <w:tc>
          <w:tcPr>
            <w:tcW w:w="0" w:type="auto"/>
            <w:vAlign w:val="center"/>
            <w:hideMark/>
          </w:tcPr>
          <w:p w14:paraId="12BC2A45" w14:textId="77777777" w:rsidR="00D67926" w:rsidRDefault="00D67926">
            <w:pPr>
              <w:rPr>
                <w:rFonts w:eastAsia="Times New Roman"/>
                <w:lang w:val="en-US"/>
              </w:rPr>
            </w:pPr>
          </w:p>
        </w:tc>
      </w:tr>
      <w:tr w:rsidR="00D67926" w14:paraId="50BB3944" w14:textId="77777777">
        <w:trPr>
          <w:divId w:val="1396539379"/>
          <w:tblCellSpacing w:w="15" w:type="dxa"/>
        </w:trPr>
        <w:tc>
          <w:tcPr>
            <w:tcW w:w="0" w:type="auto"/>
            <w:vAlign w:val="center"/>
            <w:hideMark/>
          </w:tcPr>
          <w:p w14:paraId="57C63F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705D61" w14:textId="77777777" w:rsidR="00D67926" w:rsidRDefault="008D6FB8">
            <w:pPr>
              <w:rPr>
                <w:rFonts w:eastAsia="Times New Roman"/>
                <w:lang w:val="en-US"/>
              </w:rPr>
            </w:pPr>
            <w:r>
              <w:rPr>
                <w:rFonts w:eastAsia="Times New Roman"/>
                <w:lang w:val="en-US"/>
              </w:rPr>
              <w:t>Other elements required for this mapping (from context)</w:t>
            </w:r>
          </w:p>
        </w:tc>
      </w:tr>
      <w:tr w:rsidR="00D67926" w14:paraId="1B7E4592" w14:textId="77777777">
        <w:trPr>
          <w:divId w:val="1396539379"/>
          <w:tblCellSpacing w:w="15" w:type="dxa"/>
        </w:trPr>
        <w:tc>
          <w:tcPr>
            <w:tcW w:w="0" w:type="auto"/>
            <w:vAlign w:val="center"/>
            <w:hideMark/>
          </w:tcPr>
          <w:p w14:paraId="3990B6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AC9933" w14:textId="77777777" w:rsidR="00D67926" w:rsidRDefault="008D6FB8">
            <w:pPr>
              <w:rPr>
                <w:rFonts w:eastAsia="Times New Roman"/>
                <w:lang w:val="en-US"/>
              </w:rPr>
            </w:pPr>
            <w:r>
              <w:rPr>
                <w:rFonts w:eastAsia="Times New Roman"/>
                <w:lang w:val="en-US"/>
              </w:rPr>
              <w:t xml:space="preserve">A set of additional dependencies for this mapping to hold. This mapping is only applicable if the specified element can be resolved, and it has the specified value. </w:t>
            </w:r>
          </w:p>
        </w:tc>
      </w:tr>
      <w:tr w:rsidR="00D67926" w14:paraId="4D3F5E2E" w14:textId="77777777">
        <w:trPr>
          <w:divId w:val="1396539379"/>
          <w:tblCellSpacing w:w="15" w:type="dxa"/>
        </w:trPr>
        <w:tc>
          <w:tcPr>
            <w:tcW w:w="0" w:type="auto"/>
            <w:vAlign w:val="center"/>
            <w:hideMark/>
          </w:tcPr>
          <w:p w14:paraId="563FB83F" w14:textId="77777777" w:rsidR="00D67926" w:rsidRDefault="008D6FB8">
            <w:pPr>
              <w:rPr>
                <w:rFonts w:eastAsia="Times New Roman"/>
                <w:lang w:val="en-US"/>
              </w:rPr>
            </w:pPr>
            <w:r>
              <w:rPr>
                <w:rFonts w:eastAsia="Times New Roman"/>
                <w:b/>
                <w:bCs/>
                <w:lang w:val="en-US"/>
              </w:rPr>
              <w:t>ConceptMap.element.target.dependsOn.element</w:t>
            </w:r>
          </w:p>
        </w:tc>
        <w:tc>
          <w:tcPr>
            <w:tcW w:w="0" w:type="auto"/>
            <w:vAlign w:val="center"/>
            <w:hideMark/>
          </w:tcPr>
          <w:p w14:paraId="658C2A4B" w14:textId="77777777" w:rsidR="00D67926" w:rsidRDefault="00D67926">
            <w:pPr>
              <w:rPr>
                <w:rFonts w:eastAsia="Times New Roman"/>
                <w:lang w:val="en-US"/>
              </w:rPr>
            </w:pPr>
          </w:p>
        </w:tc>
      </w:tr>
      <w:tr w:rsidR="00D67926" w14:paraId="2B6A76D2" w14:textId="77777777">
        <w:trPr>
          <w:divId w:val="1396539379"/>
          <w:tblCellSpacing w:w="15" w:type="dxa"/>
        </w:trPr>
        <w:tc>
          <w:tcPr>
            <w:tcW w:w="0" w:type="auto"/>
            <w:vAlign w:val="center"/>
            <w:hideMark/>
          </w:tcPr>
          <w:p w14:paraId="130CE9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74DDB6" w14:textId="77777777" w:rsidR="00D67926" w:rsidRDefault="008D6FB8">
            <w:pPr>
              <w:rPr>
                <w:rFonts w:eastAsia="Times New Roman"/>
                <w:lang w:val="en-US"/>
              </w:rPr>
            </w:pPr>
            <w:r>
              <w:rPr>
                <w:rFonts w:eastAsia="Times New Roman"/>
                <w:lang w:val="en-US"/>
              </w:rPr>
              <w:t>Reference to element/field/valueset mapping depends on</w:t>
            </w:r>
          </w:p>
        </w:tc>
      </w:tr>
      <w:tr w:rsidR="00D67926" w14:paraId="3155A5E6" w14:textId="77777777">
        <w:trPr>
          <w:divId w:val="1396539379"/>
          <w:tblCellSpacing w:w="15" w:type="dxa"/>
        </w:trPr>
        <w:tc>
          <w:tcPr>
            <w:tcW w:w="0" w:type="auto"/>
            <w:vAlign w:val="center"/>
            <w:hideMark/>
          </w:tcPr>
          <w:p w14:paraId="2E5D18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8B5C03" w14:textId="77777777" w:rsidR="00D67926" w:rsidRDefault="008D6FB8">
            <w:pPr>
              <w:rPr>
                <w:rFonts w:eastAsia="Times New Roman"/>
                <w:lang w:val="en-US"/>
              </w:rPr>
            </w:pPr>
            <w:r>
              <w:rPr>
                <w:rFonts w:eastAsia="Times New Roman"/>
                <w:lang w:val="en-US"/>
              </w:rPr>
              <w:t xml:space="preserve">A reference to a specific concept that holds a coded value. This can be an element in a FHIR resource, or a </w:t>
            </w:r>
            <w:r>
              <w:rPr>
                <w:rFonts w:eastAsia="Times New Roman"/>
                <w:lang w:val="en-US"/>
              </w:rPr>
              <w:lastRenderedPageBreak/>
              <w:t xml:space="preserve">specific reference to a data element in a different specification (e.g. v2) or a general reference to a kind of data field, or a reference to a value set with an appropriately narrow definition. </w:t>
            </w:r>
          </w:p>
        </w:tc>
      </w:tr>
      <w:tr w:rsidR="00D67926" w14:paraId="13C634C0" w14:textId="77777777">
        <w:trPr>
          <w:divId w:val="1396539379"/>
          <w:tblCellSpacing w:w="15" w:type="dxa"/>
        </w:trPr>
        <w:tc>
          <w:tcPr>
            <w:tcW w:w="0" w:type="auto"/>
            <w:vAlign w:val="center"/>
            <w:hideMark/>
          </w:tcPr>
          <w:p w14:paraId="3DCA34FB" w14:textId="77777777" w:rsidR="00D67926" w:rsidRDefault="008D6FB8">
            <w:pPr>
              <w:rPr>
                <w:rFonts w:eastAsia="Times New Roman"/>
                <w:lang w:val="en-US"/>
              </w:rPr>
            </w:pPr>
            <w:r>
              <w:rPr>
                <w:rFonts w:eastAsia="Times New Roman"/>
                <w:b/>
                <w:bCs/>
                <w:lang w:val="en-US"/>
              </w:rPr>
              <w:lastRenderedPageBreak/>
              <w:t>ConceptMap.element.target.dependsOn.codeSystem</w:t>
            </w:r>
          </w:p>
        </w:tc>
        <w:tc>
          <w:tcPr>
            <w:tcW w:w="0" w:type="auto"/>
            <w:vAlign w:val="center"/>
            <w:hideMark/>
          </w:tcPr>
          <w:p w14:paraId="115F6584" w14:textId="77777777" w:rsidR="00D67926" w:rsidRDefault="00D67926">
            <w:pPr>
              <w:rPr>
                <w:rFonts w:eastAsia="Times New Roman"/>
                <w:lang w:val="en-US"/>
              </w:rPr>
            </w:pPr>
          </w:p>
        </w:tc>
      </w:tr>
      <w:tr w:rsidR="00D67926" w14:paraId="4082D042" w14:textId="77777777">
        <w:trPr>
          <w:divId w:val="1396539379"/>
          <w:tblCellSpacing w:w="15" w:type="dxa"/>
        </w:trPr>
        <w:tc>
          <w:tcPr>
            <w:tcW w:w="0" w:type="auto"/>
            <w:vAlign w:val="center"/>
            <w:hideMark/>
          </w:tcPr>
          <w:p w14:paraId="35E25B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D48F1B" w14:textId="77777777" w:rsidR="00D67926" w:rsidRDefault="008D6FB8">
            <w:pPr>
              <w:rPr>
                <w:rFonts w:eastAsia="Times New Roman"/>
                <w:lang w:val="en-US"/>
              </w:rPr>
            </w:pPr>
            <w:r>
              <w:rPr>
                <w:rFonts w:eastAsia="Times New Roman"/>
                <w:lang w:val="en-US"/>
              </w:rPr>
              <w:t>Code System (if necessary)</w:t>
            </w:r>
          </w:p>
        </w:tc>
      </w:tr>
      <w:tr w:rsidR="00D67926" w14:paraId="396C1035" w14:textId="77777777">
        <w:trPr>
          <w:divId w:val="1396539379"/>
          <w:tblCellSpacing w:w="15" w:type="dxa"/>
        </w:trPr>
        <w:tc>
          <w:tcPr>
            <w:tcW w:w="0" w:type="auto"/>
            <w:vAlign w:val="center"/>
            <w:hideMark/>
          </w:tcPr>
          <w:p w14:paraId="757C38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8EE175" w14:textId="77777777" w:rsidR="00D67926" w:rsidRDefault="008D6FB8">
            <w:pPr>
              <w:rPr>
                <w:rFonts w:eastAsia="Times New Roman"/>
                <w:lang w:val="en-US"/>
              </w:rPr>
            </w:pPr>
            <w:r>
              <w:rPr>
                <w:rFonts w:eastAsia="Times New Roman"/>
                <w:lang w:val="en-US"/>
              </w:rPr>
              <w:t xml:space="preserve">An absolute URI that identifies the code system of the dependency code (if the source/dependency is a value set that crosses code systems). </w:t>
            </w:r>
          </w:p>
        </w:tc>
      </w:tr>
      <w:tr w:rsidR="00D67926" w14:paraId="49174F5D" w14:textId="77777777">
        <w:trPr>
          <w:divId w:val="1396539379"/>
          <w:tblCellSpacing w:w="15" w:type="dxa"/>
        </w:trPr>
        <w:tc>
          <w:tcPr>
            <w:tcW w:w="0" w:type="auto"/>
            <w:vAlign w:val="center"/>
            <w:hideMark/>
          </w:tcPr>
          <w:p w14:paraId="01B69EC5" w14:textId="77777777" w:rsidR="00D67926" w:rsidRDefault="008D6FB8">
            <w:pPr>
              <w:rPr>
                <w:rFonts w:eastAsia="Times New Roman"/>
                <w:lang w:val="en-US"/>
              </w:rPr>
            </w:pPr>
            <w:r>
              <w:rPr>
                <w:rFonts w:eastAsia="Times New Roman"/>
                <w:b/>
                <w:bCs/>
                <w:lang w:val="en-US"/>
              </w:rPr>
              <w:t>ConceptMap.element.target.dependsOn.code</w:t>
            </w:r>
          </w:p>
        </w:tc>
        <w:tc>
          <w:tcPr>
            <w:tcW w:w="0" w:type="auto"/>
            <w:vAlign w:val="center"/>
            <w:hideMark/>
          </w:tcPr>
          <w:p w14:paraId="55F5930D" w14:textId="77777777" w:rsidR="00D67926" w:rsidRDefault="00D67926">
            <w:pPr>
              <w:rPr>
                <w:rFonts w:eastAsia="Times New Roman"/>
                <w:lang w:val="en-US"/>
              </w:rPr>
            </w:pPr>
          </w:p>
        </w:tc>
      </w:tr>
      <w:tr w:rsidR="00D67926" w14:paraId="29A2F513" w14:textId="77777777">
        <w:trPr>
          <w:divId w:val="1396539379"/>
          <w:tblCellSpacing w:w="15" w:type="dxa"/>
        </w:trPr>
        <w:tc>
          <w:tcPr>
            <w:tcW w:w="0" w:type="auto"/>
            <w:vAlign w:val="center"/>
            <w:hideMark/>
          </w:tcPr>
          <w:p w14:paraId="1E4C740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0B46AB" w14:textId="77777777" w:rsidR="00D67926" w:rsidRDefault="008D6FB8">
            <w:pPr>
              <w:rPr>
                <w:rFonts w:eastAsia="Times New Roman"/>
                <w:lang w:val="en-US"/>
              </w:rPr>
            </w:pPr>
            <w:r>
              <w:rPr>
                <w:rFonts w:eastAsia="Times New Roman"/>
                <w:lang w:val="en-US"/>
              </w:rPr>
              <w:t>Value of the referenced element</w:t>
            </w:r>
          </w:p>
        </w:tc>
      </w:tr>
      <w:tr w:rsidR="00D67926" w14:paraId="410D9AD2" w14:textId="77777777">
        <w:trPr>
          <w:divId w:val="1396539379"/>
          <w:tblCellSpacing w:w="15" w:type="dxa"/>
        </w:trPr>
        <w:tc>
          <w:tcPr>
            <w:tcW w:w="0" w:type="auto"/>
            <w:vAlign w:val="center"/>
            <w:hideMark/>
          </w:tcPr>
          <w:p w14:paraId="6BA0A3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AF6DA2" w14:textId="77777777" w:rsidR="00D67926" w:rsidRDefault="008D6FB8">
            <w:pPr>
              <w:rPr>
                <w:rFonts w:eastAsia="Times New Roman"/>
                <w:lang w:val="en-US"/>
              </w:rPr>
            </w:pPr>
            <w:r>
              <w:rPr>
                <w:rFonts w:eastAsia="Times New Roman"/>
                <w:lang w:val="en-US"/>
              </w:rPr>
              <w:t>Identity (code or path) or the element/item that the map depends on / refers to.</w:t>
            </w:r>
          </w:p>
        </w:tc>
      </w:tr>
      <w:tr w:rsidR="00D67926" w14:paraId="5E961084" w14:textId="77777777">
        <w:trPr>
          <w:divId w:val="1396539379"/>
          <w:tblCellSpacing w:w="15" w:type="dxa"/>
        </w:trPr>
        <w:tc>
          <w:tcPr>
            <w:tcW w:w="0" w:type="auto"/>
            <w:vAlign w:val="center"/>
            <w:hideMark/>
          </w:tcPr>
          <w:p w14:paraId="41F94241" w14:textId="77777777" w:rsidR="00D67926" w:rsidRDefault="008D6FB8">
            <w:pPr>
              <w:rPr>
                <w:rFonts w:eastAsia="Times New Roman"/>
                <w:lang w:val="en-US"/>
              </w:rPr>
            </w:pPr>
            <w:r>
              <w:rPr>
                <w:rFonts w:eastAsia="Times New Roman"/>
                <w:b/>
                <w:bCs/>
                <w:lang w:val="en-US"/>
              </w:rPr>
              <w:t>ConceptMap.element.target.product</w:t>
            </w:r>
          </w:p>
        </w:tc>
        <w:tc>
          <w:tcPr>
            <w:tcW w:w="0" w:type="auto"/>
            <w:vAlign w:val="center"/>
            <w:hideMark/>
          </w:tcPr>
          <w:p w14:paraId="126F9AE5" w14:textId="77777777" w:rsidR="00D67926" w:rsidRDefault="00D67926">
            <w:pPr>
              <w:rPr>
                <w:rFonts w:eastAsia="Times New Roman"/>
                <w:lang w:val="en-US"/>
              </w:rPr>
            </w:pPr>
          </w:p>
        </w:tc>
      </w:tr>
      <w:tr w:rsidR="00D67926" w14:paraId="1C99BAE6" w14:textId="77777777">
        <w:trPr>
          <w:divId w:val="1396539379"/>
          <w:tblCellSpacing w:w="15" w:type="dxa"/>
        </w:trPr>
        <w:tc>
          <w:tcPr>
            <w:tcW w:w="0" w:type="auto"/>
            <w:vAlign w:val="center"/>
            <w:hideMark/>
          </w:tcPr>
          <w:p w14:paraId="3E04832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292C6A" w14:textId="77777777" w:rsidR="00D67926" w:rsidRDefault="008D6FB8">
            <w:pPr>
              <w:rPr>
                <w:rFonts w:eastAsia="Times New Roman"/>
                <w:lang w:val="en-US"/>
              </w:rPr>
            </w:pPr>
            <w:r>
              <w:rPr>
                <w:rFonts w:eastAsia="Times New Roman"/>
                <w:lang w:val="en-US"/>
              </w:rPr>
              <w:t>Other concepts that this mapping also produces</w:t>
            </w:r>
          </w:p>
        </w:tc>
      </w:tr>
      <w:tr w:rsidR="00D67926" w14:paraId="0AB1043C" w14:textId="77777777">
        <w:trPr>
          <w:divId w:val="1396539379"/>
          <w:tblCellSpacing w:w="15" w:type="dxa"/>
        </w:trPr>
        <w:tc>
          <w:tcPr>
            <w:tcW w:w="0" w:type="auto"/>
            <w:vAlign w:val="center"/>
            <w:hideMark/>
          </w:tcPr>
          <w:p w14:paraId="50A3BB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611009" w14:textId="77777777" w:rsidR="00D67926" w:rsidRDefault="008D6FB8">
            <w:pPr>
              <w:rPr>
                <w:rFonts w:eastAsia="Times New Roman"/>
                <w:lang w:val="en-US"/>
              </w:rPr>
            </w:pPr>
            <w:r>
              <w:rPr>
                <w:rFonts w:eastAsia="Times New Roman"/>
                <w:lang w:val="en-US"/>
              </w:rPr>
              <w:t xml:space="preserve">A set of additional outcomes from this mapping to other elements. To properly execute this mapping, the specified element must be mapped to some data element or source that is in context. The mapping may still be useful without a place for the additional data elements, but the equivalence cannot be relied on. </w:t>
            </w:r>
          </w:p>
        </w:tc>
      </w:tr>
    </w:tbl>
    <w:p w14:paraId="43FC38E7" w14:textId="77777777" w:rsidR="00D67926" w:rsidRDefault="008D6FB8">
      <w:pPr>
        <w:pStyle w:val="Heading2"/>
        <w:divId w:val="1396539379"/>
        <w:rPr>
          <w:rFonts w:eastAsia="Times New Roman"/>
          <w:lang w:val="en-US"/>
        </w:rPr>
      </w:pPr>
      <w:r>
        <w:rPr>
          <w:rFonts w:eastAsia="Times New Roman"/>
          <w:lang w:val="en-US"/>
        </w:rPr>
        <w:t>http://hl7.org/fhir/StructureDefinition/ValueSet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3"/>
        <w:gridCol w:w="4127"/>
      </w:tblGrid>
      <w:tr w:rsidR="00D67926" w14:paraId="0804BB19" w14:textId="77777777">
        <w:trPr>
          <w:divId w:val="1396539379"/>
          <w:tblCellSpacing w:w="15" w:type="dxa"/>
        </w:trPr>
        <w:tc>
          <w:tcPr>
            <w:tcW w:w="0" w:type="auto"/>
            <w:vAlign w:val="center"/>
            <w:hideMark/>
          </w:tcPr>
          <w:p w14:paraId="3E1FDE38" w14:textId="77777777" w:rsidR="00D67926" w:rsidRDefault="008D6FB8">
            <w:pPr>
              <w:rPr>
                <w:rFonts w:eastAsia="Times New Roman"/>
                <w:lang w:val="en-US"/>
              </w:rPr>
            </w:pPr>
            <w:r>
              <w:rPr>
                <w:rFonts w:eastAsia="Times New Roman"/>
                <w:b/>
                <w:bCs/>
                <w:lang w:val="en-US"/>
              </w:rPr>
              <w:t>ValueSet</w:t>
            </w:r>
          </w:p>
        </w:tc>
        <w:tc>
          <w:tcPr>
            <w:tcW w:w="0" w:type="auto"/>
            <w:vAlign w:val="center"/>
            <w:hideMark/>
          </w:tcPr>
          <w:p w14:paraId="679CDE30" w14:textId="77777777" w:rsidR="00D67926" w:rsidRDefault="008D6FB8">
            <w:pPr>
              <w:rPr>
                <w:rFonts w:eastAsia="Times New Roman"/>
                <w:lang w:val="en-US"/>
              </w:rPr>
            </w:pPr>
            <w:r>
              <w:rPr>
                <w:rFonts w:eastAsia="Times New Roman"/>
                <w:lang w:val="en-US"/>
              </w:rPr>
              <w:t>Value Set</w:t>
            </w:r>
          </w:p>
        </w:tc>
      </w:tr>
      <w:tr w:rsidR="00D67926" w14:paraId="4A56348D" w14:textId="77777777">
        <w:trPr>
          <w:divId w:val="1396539379"/>
          <w:tblCellSpacing w:w="15" w:type="dxa"/>
        </w:trPr>
        <w:tc>
          <w:tcPr>
            <w:tcW w:w="0" w:type="auto"/>
            <w:vAlign w:val="center"/>
            <w:hideMark/>
          </w:tcPr>
          <w:p w14:paraId="388A51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66584C" w14:textId="77777777" w:rsidR="00D67926" w:rsidRDefault="008D6FB8">
            <w:pPr>
              <w:rPr>
                <w:rFonts w:eastAsia="Times New Roman"/>
                <w:lang w:val="en-US"/>
              </w:rPr>
            </w:pPr>
            <w:r>
              <w:rPr>
                <w:rFonts w:eastAsia="Times New Roman"/>
                <w:lang w:val="en-US"/>
              </w:rPr>
              <w:t>A set of codes drawn from one or more code systems</w:t>
            </w:r>
          </w:p>
        </w:tc>
      </w:tr>
      <w:tr w:rsidR="00D67926" w14:paraId="6DD35C69" w14:textId="77777777">
        <w:trPr>
          <w:divId w:val="1396539379"/>
          <w:tblCellSpacing w:w="15" w:type="dxa"/>
        </w:trPr>
        <w:tc>
          <w:tcPr>
            <w:tcW w:w="0" w:type="auto"/>
            <w:vAlign w:val="center"/>
            <w:hideMark/>
          </w:tcPr>
          <w:p w14:paraId="682AD00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7A747A" w14:textId="77777777" w:rsidR="00D67926" w:rsidRDefault="008D6FB8">
            <w:pPr>
              <w:rPr>
                <w:rFonts w:eastAsia="Times New Roman"/>
                <w:lang w:val="en-US"/>
              </w:rPr>
            </w:pPr>
            <w:r>
              <w:rPr>
                <w:rFonts w:eastAsia="Times New Roman"/>
                <w:lang w:val="en-US"/>
              </w:rPr>
              <w:t>A value set specifies a set of codes drawn from one or more code systems.</w:t>
            </w:r>
          </w:p>
        </w:tc>
      </w:tr>
      <w:tr w:rsidR="00D67926" w14:paraId="1D748E7F" w14:textId="77777777">
        <w:trPr>
          <w:divId w:val="1396539379"/>
          <w:tblCellSpacing w:w="15" w:type="dxa"/>
        </w:trPr>
        <w:tc>
          <w:tcPr>
            <w:tcW w:w="0" w:type="auto"/>
            <w:vAlign w:val="center"/>
            <w:hideMark/>
          </w:tcPr>
          <w:p w14:paraId="608D1E2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0CAC1AB" w14:textId="77777777" w:rsidR="00D67926" w:rsidRDefault="008D6FB8">
            <w:pPr>
              <w:rPr>
                <w:rFonts w:eastAsia="Times New Roman"/>
                <w:lang w:val="en-US"/>
              </w:rPr>
            </w:pPr>
            <w:r>
              <w:rPr>
                <w:rFonts w:eastAsia="Times New Roman"/>
                <w:lang w:val="en-US"/>
              </w:rPr>
              <w:t>A defined code system (if present) SHALL have a different identifier to the value set itself</w:t>
            </w:r>
          </w:p>
        </w:tc>
      </w:tr>
      <w:tr w:rsidR="00D67926" w14:paraId="7F76F77D" w14:textId="77777777">
        <w:trPr>
          <w:divId w:val="1396539379"/>
          <w:tblCellSpacing w:w="15" w:type="dxa"/>
        </w:trPr>
        <w:tc>
          <w:tcPr>
            <w:tcW w:w="0" w:type="auto"/>
            <w:vAlign w:val="center"/>
            <w:hideMark/>
          </w:tcPr>
          <w:p w14:paraId="1B8B5BA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C47F460" w14:textId="77777777" w:rsidR="00D67926" w:rsidRDefault="008D6FB8">
            <w:pPr>
              <w:rPr>
                <w:rFonts w:eastAsia="Times New Roman"/>
                <w:lang w:val="en-US"/>
              </w:rPr>
            </w:pPr>
            <w:r>
              <w:rPr>
                <w:rFonts w:eastAsia="Times New Roman"/>
                <w:lang w:val="en-US"/>
              </w:rPr>
              <w:t xml:space="preserve">A value set with only one import SHALL also have an include and/or an exclude unless the value set includes and inline code system </w:t>
            </w:r>
          </w:p>
        </w:tc>
      </w:tr>
      <w:tr w:rsidR="00D67926" w14:paraId="6888948E" w14:textId="77777777">
        <w:trPr>
          <w:divId w:val="1396539379"/>
          <w:tblCellSpacing w:w="15" w:type="dxa"/>
        </w:trPr>
        <w:tc>
          <w:tcPr>
            <w:tcW w:w="0" w:type="auto"/>
            <w:vAlign w:val="center"/>
            <w:hideMark/>
          </w:tcPr>
          <w:p w14:paraId="120176D7"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5D38D678" w14:textId="77777777" w:rsidR="00D67926" w:rsidRDefault="008D6FB8">
            <w:pPr>
              <w:rPr>
                <w:rFonts w:eastAsia="Times New Roman"/>
                <w:lang w:val="en-US"/>
              </w:rPr>
            </w:pPr>
            <w:r>
              <w:rPr>
                <w:rFonts w:eastAsia="Times New Roman"/>
                <w:lang w:val="en-US"/>
              </w:rPr>
              <w:t>Value set SHALL contain at least one of a codeSystem, a compose, or an expansion element</w:t>
            </w:r>
          </w:p>
        </w:tc>
      </w:tr>
      <w:tr w:rsidR="00D67926" w14:paraId="7DFC87CE" w14:textId="77777777">
        <w:trPr>
          <w:divId w:val="1396539379"/>
          <w:tblCellSpacing w:w="15" w:type="dxa"/>
        </w:trPr>
        <w:tc>
          <w:tcPr>
            <w:tcW w:w="0" w:type="auto"/>
            <w:vAlign w:val="center"/>
            <w:hideMark/>
          </w:tcPr>
          <w:p w14:paraId="5AB7F90E" w14:textId="77777777" w:rsidR="00D67926" w:rsidRDefault="008D6FB8">
            <w:pPr>
              <w:rPr>
                <w:rFonts w:eastAsia="Times New Roman"/>
                <w:lang w:val="en-US"/>
              </w:rPr>
            </w:pPr>
            <w:r>
              <w:rPr>
                <w:rFonts w:eastAsia="Times New Roman"/>
                <w:b/>
                <w:bCs/>
                <w:lang w:val="en-US"/>
              </w:rPr>
              <w:t>ValueSet.url</w:t>
            </w:r>
          </w:p>
        </w:tc>
        <w:tc>
          <w:tcPr>
            <w:tcW w:w="0" w:type="auto"/>
            <w:vAlign w:val="center"/>
            <w:hideMark/>
          </w:tcPr>
          <w:p w14:paraId="5EDA7662" w14:textId="77777777" w:rsidR="00D67926" w:rsidRDefault="00D67926">
            <w:pPr>
              <w:rPr>
                <w:rFonts w:eastAsia="Times New Roman"/>
                <w:lang w:val="en-US"/>
              </w:rPr>
            </w:pPr>
          </w:p>
        </w:tc>
      </w:tr>
      <w:tr w:rsidR="00D67926" w14:paraId="1BDBA025" w14:textId="77777777">
        <w:trPr>
          <w:divId w:val="1396539379"/>
          <w:tblCellSpacing w:w="15" w:type="dxa"/>
        </w:trPr>
        <w:tc>
          <w:tcPr>
            <w:tcW w:w="0" w:type="auto"/>
            <w:vAlign w:val="center"/>
            <w:hideMark/>
          </w:tcPr>
          <w:p w14:paraId="5BF2F3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81E284" w14:textId="77777777" w:rsidR="00D67926" w:rsidRDefault="008D6FB8">
            <w:pPr>
              <w:rPr>
                <w:rFonts w:eastAsia="Times New Roman"/>
                <w:lang w:val="en-US"/>
              </w:rPr>
            </w:pPr>
            <w:r>
              <w:rPr>
                <w:rFonts w:eastAsia="Times New Roman"/>
                <w:lang w:val="en-US"/>
              </w:rPr>
              <w:t>Globally unique logical id for value set</w:t>
            </w:r>
          </w:p>
        </w:tc>
      </w:tr>
      <w:tr w:rsidR="00D67926" w14:paraId="177FE3BF" w14:textId="77777777">
        <w:trPr>
          <w:divId w:val="1396539379"/>
          <w:tblCellSpacing w:w="15" w:type="dxa"/>
        </w:trPr>
        <w:tc>
          <w:tcPr>
            <w:tcW w:w="0" w:type="auto"/>
            <w:vAlign w:val="center"/>
            <w:hideMark/>
          </w:tcPr>
          <w:p w14:paraId="539B7C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F63C9C" w14:textId="77777777" w:rsidR="00D67926" w:rsidRDefault="008D6FB8">
            <w:pPr>
              <w:rPr>
                <w:rFonts w:eastAsia="Times New Roman"/>
                <w:lang w:val="en-US"/>
              </w:rPr>
            </w:pPr>
            <w:r>
              <w:rPr>
                <w:rFonts w:eastAsia="Times New Roman"/>
                <w:lang w:val="en-US"/>
              </w:rPr>
              <w:t xml:space="preserve">An absolute URL that is used to identify this value set when it is referenced in a specification, model, design or an instance. This SHALL be a URL, SHOULD be globally unique, and SHOULD be an address at which this value set is (or will be) published. </w:t>
            </w:r>
          </w:p>
        </w:tc>
      </w:tr>
      <w:tr w:rsidR="00D67926" w14:paraId="586B5613" w14:textId="77777777">
        <w:trPr>
          <w:divId w:val="1396539379"/>
          <w:tblCellSpacing w:w="15" w:type="dxa"/>
        </w:trPr>
        <w:tc>
          <w:tcPr>
            <w:tcW w:w="0" w:type="auto"/>
            <w:vAlign w:val="center"/>
            <w:hideMark/>
          </w:tcPr>
          <w:p w14:paraId="2050DD45" w14:textId="77777777" w:rsidR="00D67926" w:rsidRDefault="008D6FB8">
            <w:pPr>
              <w:rPr>
                <w:rFonts w:eastAsia="Times New Roman"/>
                <w:lang w:val="en-US"/>
              </w:rPr>
            </w:pPr>
            <w:r>
              <w:rPr>
                <w:rFonts w:eastAsia="Times New Roman"/>
                <w:b/>
                <w:bCs/>
                <w:lang w:val="en-US"/>
              </w:rPr>
              <w:t>ValueSet.identifier</w:t>
            </w:r>
          </w:p>
        </w:tc>
        <w:tc>
          <w:tcPr>
            <w:tcW w:w="0" w:type="auto"/>
            <w:vAlign w:val="center"/>
            <w:hideMark/>
          </w:tcPr>
          <w:p w14:paraId="59457376" w14:textId="77777777" w:rsidR="00D67926" w:rsidRDefault="00D67926">
            <w:pPr>
              <w:rPr>
                <w:rFonts w:eastAsia="Times New Roman"/>
                <w:lang w:val="en-US"/>
              </w:rPr>
            </w:pPr>
          </w:p>
        </w:tc>
      </w:tr>
      <w:tr w:rsidR="00D67926" w14:paraId="2D10D35F" w14:textId="77777777">
        <w:trPr>
          <w:divId w:val="1396539379"/>
          <w:tblCellSpacing w:w="15" w:type="dxa"/>
        </w:trPr>
        <w:tc>
          <w:tcPr>
            <w:tcW w:w="0" w:type="auto"/>
            <w:vAlign w:val="center"/>
            <w:hideMark/>
          </w:tcPr>
          <w:p w14:paraId="28D1F9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5AEBB2" w14:textId="77777777" w:rsidR="00D67926" w:rsidRDefault="008D6FB8">
            <w:pPr>
              <w:rPr>
                <w:rFonts w:eastAsia="Times New Roman"/>
                <w:lang w:val="en-US"/>
              </w:rPr>
            </w:pPr>
            <w:r>
              <w:rPr>
                <w:rFonts w:eastAsia="Times New Roman"/>
                <w:lang w:val="en-US"/>
              </w:rPr>
              <w:t>Additional identifier for the value set (v2 / CDA)</w:t>
            </w:r>
          </w:p>
        </w:tc>
      </w:tr>
      <w:tr w:rsidR="00D67926" w14:paraId="01FDAE21" w14:textId="77777777">
        <w:trPr>
          <w:divId w:val="1396539379"/>
          <w:tblCellSpacing w:w="15" w:type="dxa"/>
        </w:trPr>
        <w:tc>
          <w:tcPr>
            <w:tcW w:w="0" w:type="auto"/>
            <w:vAlign w:val="center"/>
            <w:hideMark/>
          </w:tcPr>
          <w:p w14:paraId="7989B6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37E29F" w14:textId="77777777" w:rsidR="00D67926" w:rsidRDefault="008D6FB8">
            <w:pPr>
              <w:rPr>
                <w:rFonts w:eastAsia="Times New Roman"/>
                <w:lang w:val="en-US"/>
              </w:rPr>
            </w:pPr>
            <w:r>
              <w:rPr>
                <w:rFonts w:eastAsia="Times New Roman"/>
                <w:lang w:val="en-US"/>
              </w:rPr>
              <w:t xml:space="preserve">Formal identifier that is used to identify this value set when it is represented in other formats, or referenced in a specification, model, design or an instance. </w:t>
            </w:r>
          </w:p>
        </w:tc>
      </w:tr>
      <w:tr w:rsidR="00D67926" w14:paraId="7EA603AB" w14:textId="77777777">
        <w:trPr>
          <w:divId w:val="1396539379"/>
          <w:tblCellSpacing w:w="15" w:type="dxa"/>
        </w:trPr>
        <w:tc>
          <w:tcPr>
            <w:tcW w:w="0" w:type="auto"/>
            <w:vAlign w:val="center"/>
            <w:hideMark/>
          </w:tcPr>
          <w:p w14:paraId="7C0DDC9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D453F7" w14:textId="77777777" w:rsidR="00D67926" w:rsidRDefault="008D6FB8">
            <w:pPr>
              <w:rPr>
                <w:rFonts w:eastAsia="Times New Roman"/>
                <w:lang w:val="en-US"/>
              </w:rPr>
            </w:pPr>
            <w:r>
              <w:rPr>
                <w:rFonts w:eastAsia="Times New Roman"/>
                <w:lang w:val="en-US"/>
              </w:rPr>
              <w:t>Typically, this is used for values that can go in a v3 II data type.</w:t>
            </w:r>
          </w:p>
        </w:tc>
      </w:tr>
      <w:tr w:rsidR="00D67926" w14:paraId="77C55FC2" w14:textId="77777777">
        <w:trPr>
          <w:divId w:val="1396539379"/>
          <w:tblCellSpacing w:w="15" w:type="dxa"/>
        </w:trPr>
        <w:tc>
          <w:tcPr>
            <w:tcW w:w="0" w:type="auto"/>
            <w:vAlign w:val="center"/>
            <w:hideMark/>
          </w:tcPr>
          <w:p w14:paraId="41E7A843" w14:textId="77777777" w:rsidR="00D67926" w:rsidRDefault="008D6FB8">
            <w:pPr>
              <w:rPr>
                <w:rFonts w:eastAsia="Times New Roman"/>
                <w:lang w:val="en-US"/>
              </w:rPr>
            </w:pPr>
            <w:r>
              <w:rPr>
                <w:rFonts w:eastAsia="Times New Roman"/>
                <w:b/>
                <w:bCs/>
                <w:lang w:val="en-US"/>
              </w:rPr>
              <w:t>ValueSet.version</w:t>
            </w:r>
          </w:p>
        </w:tc>
        <w:tc>
          <w:tcPr>
            <w:tcW w:w="0" w:type="auto"/>
            <w:vAlign w:val="center"/>
            <w:hideMark/>
          </w:tcPr>
          <w:p w14:paraId="6F2EF6F7" w14:textId="77777777" w:rsidR="00D67926" w:rsidRDefault="00D67926">
            <w:pPr>
              <w:rPr>
                <w:rFonts w:eastAsia="Times New Roman"/>
                <w:lang w:val="en-US"/>
              </w:rPr>
            </w:pPr>
          </w:p>
        </w:tc>
      </w:tr>
      <w:tr w:rsidR="00D67926" w14:paraId="4A727B0A" w14:textId="77777777">
        <w:trPr>
          <w:divId w:val="1396539379"/>
          <w:tblCellSpacing w:w="15" w:type="dxa"/>
        </w:trPr>
        <w:tc>
          <w:tcPr>
            <w:tcW w:w="0" w:type="auto"/>
            <w:vAlign w:val="center"/>
            <w:hideMark/>
          </w:tcPr>
          <w:p w14:paraId="69F7836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78A583" w14:textId="77777777" w:rsidR="00D67926" w:rsidRDefault="008D6FB8">
            <w:pPr>
              <w:rPr>
                <w:rFonts w:eastAsia="Times New Roman"/>
                <w:lang w:val="en-US"/>
              </w:rPr>
            </w:pPr>
            <w:r>
              <w:rPr>
                <w:rFonts w:eastAsia="Times New Roman"/>
                <w:lang w:val="en-US"/>
              </w:rPr>
              <w:t>Logical id for this version of the value set</w:t>
            </w:r>
          </w:p>
        </w:tc>
      </w:tr>
      <w:tr w:rsidR="00D67926" w14:paraId="38EA614A" w14:textId="77777777">
        <w:trPr>
          <w:divId w:val="1396539379"/>
          <w:tblCellSpacing w:w="15" w:type="dxa"/>
        </w:trPr>
        <w:tc>
          <w:tcPr>
            <w:tcW w:w="0" w:type="auto"/>
            <w:vAlign w:val="center"/>
            <w:hideMark/>
          </w:tcPr>
          <w:p w14:paraId="24E7106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6D8DEB" w14:textId="77777777" w:rsidR="00D67926" w:rsidRDefault="008D6FB8">
            <w:pPr>
              <w:rPr>
                <w:rFonts w:eastAsia="Times New Roman"/>
                <w:lang w:val="en-US"/>
              </w:rPr>
            </w:pPr>
            <w:r>
              <w:rPr>
                <w:rFonts w:eastAsia="Times New Roman"/>
                <w:lang w:val="en-US"/>
              </w:rPr>
              <w:t xml:space="preserve">Used to identify this version of the value set when it is referenced in a specification, model, design or instance. This is an arbitrary value managed by the profile author manually and the value should be a timestamp. </w:t>
            </w:r>
          </w:p>
        </w:tc>
      </w:tr>
      <w:tr w:rsidR="00D67926" w14:paraId="270D5D1C" w14:textId="77777777">
        <w:trPr>
          <w:divId w:val="1396539379"/>
          <w:tblCellSpacing w:w="15" w:type="dxa"/>
        </w:trPr>
        <w:tc>
          <w:tcPr>
            <w:tcW w:w="0" w:type="auto"/>
            <w:vAlign w:val="center"/>
            <w:hideMark/>
          </w:tcPr>
          <w:p w14:paraId="12A3237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7941599" w14:textId="77777777" w:rsidR="00D67926" w:rsidRDefault="008D6FB8">
            <w:pPr>
              <w:rPr>
                <w:rFonts w:eastAsia="Times New Roman"/>
                <w:lang w:val="en-US"/>
              </w:rPr>
            </w:pPr>
            <w:r>
              <w:rPr>
                <w:rFonts w:eastAsia="Times New Roman"/>
                <w:lang w:val="en-US"/>
              </w:rPr>
              <w:t>There may be multiple resource versions of the value set that have the same identifier.</w:t>
            </w:r>
          </w:p>
        </w:tc>
      </w:tr>
      <w:tr w:rsidR="00D67926" w14:paraId="42055718" w14:textId="77777777">
        <w:trPr>
          <w:divId w:val="1396539379"/>
          <w:tblCellSpacing w:w="15" w:type="dxa"/>
        </w:trPr>
        <w:tc>
          <w:tcPr>
            <w:tcW w:w="0" w:type="auto"/>
            <w:vAlign w:val="center"/>
            <w:hideMark/>
          </w:tcPr>
          <w:p w14:paraId="46B9BC6F" w14:textId="77777777" w:rsidR="00D67926" w:rsidRDefault="008D6FB8">
            <w:pPr>
              <w:rPr>
                <w:rFonts w:eastAsia="Times New Roman"/>
                <w:lang w:val="en-US"/>
              </w:rPr>
            </w:pPr>
            <w:r>
              <w:rPr>
                <w:rFonts w:eastAsia="Times New Roman"/>
                <w:b/>
                <w:bCs/>
                <w:lang w:val="en-US"/>
              </w:rPr>
              <w:t>ValueSet.name</w:t>
            </w:r>
          </w:p>
        </w:tc>
        <w:tc>
          <w:tcPr>
            <w:tcW w:w="0" w:type="auto"/>
            <w:vAlign w:val="center"/>
            <w:hideMark/>
          </w:tcPr>
          <w:p w14:paraId="5E7ED02E" w14:textId="77777777" w:rsidR="00D67926" w:rsidRDefault="00D67926">
            <w:pPr>
              <w:rPr>
                <w:rFonts w:eastAsia="Times New Roman"/>
                <w:lang w:val="en-US"/>
              </w:rPr>
            </w:pPr>
          </w:p>
        </w:tc>
      </w:tr>
      <w:tr w:rsidR="00D67926" w14:paraId="17D8A379" w14:textId="77777777">
        <w:trPr>
          <w:divId w:val="1396539379"/>
          <w:tblCellSpacing w:w="15" w:type="dxa"/>
        </w:trPr>
        <w:tc>
          <w:tcPr>
            <w:tcW w:w="0" w:type="auto"/>
            <w:vAlign w:val="center"/>
            <w:hideMark/>
          </w:tcPr>
          <w:p w14:paraId="61EAFA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8B7A1F" w14:textId="77777777" w:rsidR="00D67926" w:rsidRDefault="008D6FB8">
            <w:pPr>
              <w:rPr>
                <w:rFonts w:eastAsia="Times New Roman"/>
                <w:lang w:val="en-US"/>
              </w:rPr>
            </w:pPr>
            <w:r>
              <w:rPr>
                <w:rFonts w:eastAsia="Times New Roman"/>
                <w:lang w:val="en-US"/>
              </w:rPr>
              <w:t>Informal name for this value set</w:t>
            </w:r>
          </w:p>
        </w:tc>
      </w:tr>
      <w:tr w:rsidR="00D67926" w14:paraId="68A8D59F" w14:textId="77777777">
        <w:trPr>
          <w:divId w:val="1396539379"/>
          <w:tblCellSpacing w:w="15" w:type="dxa"/>
        </w:trPr>
        <w:tc>
          <w:tcPr>
            <w:tcW w:w="0" w:type="auto"/>
            <w:vAlign w:val="center"/>
            <w:hideMark/>
          </w:tcPr>
          <w:p w14:paraId="6D0412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5504E0" w14:textId="77777777" w:rsidR="00D67926" w:rsidRDefault="008D6FB8">
            <w:pPr>
              <w:rPr>
                <w:rFonts w:eastAsia="Times New Roman"/>
                <w:lang w:val="en-US"/>
              </w:rPr>
            </w:pPr>
            <w:r>
              <w:rPr>
                <w:rFonts w:eastAsia="Times New Roman"/>
                <w:lang w:val="en-US"/>
              </w:rPr>
              <w:t>A free text natural language name describing the value set.</w:t>
            </w:r>
          </w:p>
        </w:tc>
      </w:tr>
      <w:tr w:rsidR="00D67926" w14:paraId="380975B9" w14:textId="77777777">
        <w:trPr>
          <w:divId w:val="1396539379"/>
          <w:tblCellSpacing w:w="15" w:type="dxa"/>
        </w:trPr>
        <w:tc>
          <w:tcPr>
            <w:tcW w:w="0" w:type="auto"/>
            <w:vAlign w:val="center"/>
            <w:hideMark/>
          </w:tcPr>
          <w:p w14:paraId="3018233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90B780E" w14:textId="77777777" w:rsidR="00D67926" w:rsidRDefault="008D6FB8">
            <w:pPr>
              <w:rPr>
                <w:rFonts w:eastAsia="Times New Roman"/>
                <w:lang w:val="en-US"/>
              </w:rPr>
            </w:pPr>
            <w:r>
              <w:rPr>
                <w:rFonts w:eastAsia="Times New Roman"/>
                <w:lang w:val="en-US"/>
              </w:rPr>
              <w:t xml:space="preserve">The name is not expected to be unique. A name should be provided unless the value set is a contained resource (e.g. an anonymous value set in a profile). Most registries will require a name. </w:t>
            </w:r>
          </w:p>
        </w:tc>
      </w:tr>
      <w:tr w:rsidR="00D67926" w14:paraId="5AE070D8" w14:textId="77777777">
        <w:trPr>
          <w:divId w:val="1396539379"/>
          <w:tblCellSpacing w:w="15" w:type="dxa"/>
        </w:trPr>
        <w:tc>
          <w:tcPr>
            <w:tcW w:w="0" w:type="auto"/>
            <w:vAlign w:val="center"/>
            <w:hideMark/>
          </w:tcPr>
          <w:p w14:paraId="5DF5FC5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0DF8AE6" w14:textId="77777777" w:rsidR="00D67926" w:rsidRDefault="008D6FB8">
            <w:pPr>
              <w:rPr>
                <w:rFonts w:eastAsia="Times New Roman"/>
                <w:lang w:val="en-US"/>
              </w:rPr>
            </w:pPr>
            <w:r>
              <w:rPr>
                <w:rFonts w:eastAsia="Times New Roman"/>
                <w:lang w:val="en-US"/>
              </w:rPr>
              <w:t>Support human navigation.</w:t>
            </w:r>
          </w:p>
        </w:tc>
      </w:tr>
      <w:tr w:rsidR="00D67926" w14:paraId="5ED2BDC1" w14:textId="77777777">
        <w:trPr>
          <w:divId w:val="1396539379"/>
          <w:tblCellSpacing w:w="15" w:type="dxa"/>
        </w:trPr>
        <w:tc>
          <w:tcPr>
            <w:tcW w:w="0" w:type="auto"/>
            <w:vAlign w:val="center"/>
            <w:hideMark/>
          </w:tcPr>
          <w:p w14:paraId="6F55FFC2" w14:textId="77777777" w:rsidR="00D67926" w:rsidRDefault="008D6FB8">
            <w:pPr>
              <w:rPr>
                <w:rFonts w:eastAsia="Times New Roman"/>
                <w:lang w:val="en-US"/>
              </w:rPr>
            </w:pPr>
            <w:r>
              <w:rPr>
                <w:rFonts w:eastAsia="Times New Roman"/>
                <w:b/>
                <w:bCs/>
                <w:lang w:val="en-US"/>
              </w:rPr>
              <w:lastRenderedPageBreak/>
              <w:t>ValueSet.status</w:t>
            </w:r>
          </w:p>
        </w:tc>
        <w:tc>
          <w:tcPr>
            <w:tcW w:w="0" w:type="auto"/>
            <w:vAlign w:val="center"/>
            <w:hideMark/>
          </w:tcPr>
          <w:p w14:paraId="5141A7E4" w14:textId="77777777" w:rsidR="00D67926" w:rsidRDefault="00D67926">
            <w:pPr>
              <w:rPr>
                <w:rFonts w:eastAsia="Times New Roman"/>
                <w:lang w:val="en-US"/>
              </w:rPr>
            </w:pPr>
          </w:p>
        </w:tc>
      </w:tr>
      <w:tr w:rsidR="00D67926" w14:paraId="03842810" w14:textId="77777777">
        <w:trPr>
          <w:divId w:val="1396539379"/>
          <w:tblCellSpacing w:w="15" w:type="dxa"/>
        </w:trPr>
        <w:tc>
          <w:tcPr>
            <w:tcW w:w="0" w:type="auto"/>
            <w:vAlign w:val="center"/>
            <w:hideMark/>
          </w:tcPr>
          <w:p w14:paraId="55C66C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3C7C95" w14:textId="77777777" w:rsidR="00D67926" w:rsidRDefault="008D6FB8">
            <w:pPr>
              <w:rPr>
                <w:rFonts w:eastAsia="Times New Roman"/>
                <w:lang w:val="en-US"/>
              </w:rPr>
            </w:pPr>
            <w:r>
              <w:rPr>
                <w:rFonts w:eastAsia="Times New Roman"/>
                <w:lang w:val="en-US"/>
              </w:rPr>
              <w:t>The status of the value set.</w:t>
            </w:r>
          </w:p>
        </w:tc>
      </w:tr>
      <w:tr w:rsidR="00D67926" w14:paraId="08353CFD" w14:textId="77777777">
        <w:trPr>
          <w:divId w:val="1396539379"/>
          <w:tblCellSpacing w:w="15" w:type="dxa"/>
        </w:trPr>
        <w:tc>
          <w:tcPr>
            <w:tcW w:w="0" w:type="auto"/>
            <w:vAlign w:val="center"/>
            <w:hideMark/>
          </w:tcPr>
          <w:p w14:paraId="0001AFA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BBD4CB9" w14:textId="77777777" w:rsidR="00D67926" w:rsidRDefault="008D6FB8">
            <w:pPr>
              <w:rPr>
                <w:rFonts w:eastAsia="Times New Roman"/>
                <w:lang w:val="en-US"/>
              </w:rPr>
            </w:pPr>
            <w:r>
              <w:rPr>
                <w:rFonts w:eastAsia="Times New Roman"/>
                <w:lang w:val="en-US"/>
              </w:rPr>
              <w:t>Allows filtering of value sets that are appropriate for use vs. not.</w:t>
            </w:r>
          </w:p>
        </w:tc>
      </w:tr>
      <w:tr w:rsidR="00D67926" w14:paraId="79315252" w14:textId="77777777">
        <w:trPr>
          <w:divId w:val="1396539379"/>
          <w:tblCellSpacing w:w="15" w:type="dxa"/>
        </w:trPr>
        <w:tc>
          <w:tcPr>
            <w:tcW w:w="0" w:type="auto"/>
            <w:vAlign w:val="center"/>
            <w:hideMark/>
          </w:tcPr>
          <w:p w14:paraId="7D7166D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283110A" w14:textId="77777777" w:rsidR="00D67926" w:rsidRDefault="008D6FB8">
            <w:pPr>
              <w:rPr>
                <w:rFonts w:eastAsia="Times New Roman"/>
                <w:lang w:val="en-US"/>
              </w:rPr>
            </w:pPr>
            <w:r>
              <w:rPr>
                <w:rFonts w:eastAsia="Times New Roman"/>
                <w:lang w:val="en-US"/>
              </w:rPr>
              <w:t>Identify when/if the value set should be used.</w:t>
            </w:r>
          </w:p>
        </w:tc>
      </w:tr>
      <w:tr w:rsidR="00D67926" w14:paraId="72E9AF14" w14:textId="77777777">
        <w:trPr>
          <w:divId w:val="1396539379"/>
          <w:tblCellSpacing w:w="15" w:type="dxa"/>
        </w:trPr>
        <w:tc>
          <w:tcPr>
            <w:tcW w:w="0" w:type="auto"/>
            <w:vAlign w:val="center"/>
            <w:hideMark/>
          </w:tcPr>
          <w:p w14:paraId="742FFBA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FD5AA0D"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5276C62C" w14:textId="77777777">
        <w:trPr>
          <w:divId w:val="1396539379"/>
          <w:tblCellSpacing w:w="15" w:type="dxa"/>
        </w:trPr>
        <w:tc>
          <w:tcPr>
            <w:tcW w:w="0" w:type="auto"/>
            <w:vAlign w:val="center"/>
            <w:hideMark/>
          </w:tcPr>
          <w:p w14:paraId="09EE83EF" w14:textId="77777777" w:rsidR="00D67926" w:rsidRDefault="008D6FB8">
            <w:pPr>
              <w:rPr>
                <w:rFonts w:eastAsia="Times New Roman"/>
                <w:lang w:val="en-US"/>
              </w:rPr>
            </w:pPr>
            <w:r>
              <w:rPr>
                <w:rFonts w:eastAsia="Times New Roman"/>
                <w:b/>
                <w:bCs/>
                <w:lang w:val="en-US"/>
              </w:rPr>
              <w:t>ValueSet.experimental</w:t>
            </w:r>
          </w:p>
        </w:tc>
        <w:tc>
          <w:tcPr>
            <w:tcW w:w="0" w:type="auto"/>
            <w:vAlign w:val="center"/>
            <w:hideMark/>
          </w:tcPr>
          <w:p w14:paraId="1E48306F" w14:textId="77777777" w:rsidR="00D67926" w:rsidRDefault="00D67926">
            <w:pPr>
              <w:rPr>
                <w:rFonts w:eastAsia="Times New Roman"/>
                <w:lang w:val="en-US"/>
              </w:rPr>
            </w:pPr>
          </w:p>
        </w:tc>
      </w:tr>
      <w:tr w:rsidR="00D67926" w14:paraId="717BD19D" w14:textId="77777777">
        <w:trPr>
          <w:divId w:val="1396539379"/>
          <w:tblCellSpacing w:w="15" w:type="dxa"/>
        </w:trPr>
        <w:tc>
          <w:tcPr>
            <w:tcW w:w="0" w:type="auto"/>
            <w:vAlign w:val="center"/>
            <w:hideMark/>
          </w:tcPr>
          <w:p w14:paraId="319D7A8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71454A" w14:textId="77777777" w:rsidR="00D67926" w:rsidRDefault="008D6FB8">
            <w:pPr>
              <w:rPr>
                <w:rFonts w:eastAsia="Times New Roman"/>
                <w:lang w:val="en-US"/>
              </w:rPr>
            </w:pPr>
            <w:r>
              <w:rPr>
                <w:rFonts w:eastAsia="Times New Roman"/>
                <w:lang w:val="en-US"/>
              </w:rPr>
              <w:t>If for testing purposes, not real usage</w:t>
            </w:r>
          </w:p>
        </w:tc>
      </w:tr>
      <w:tr w:rsidR="00D67926" w14:paraId="42C6561F" w14:textId="77777777">
        <w:trPr>
          <w:divId w:val="1396539379"/>
          <w:tblCellSpacing w:w="15" w:type="dxa"/>
        </w:trPr>
        <w:tc>
          <w:tcPr>
            <w:tcW w:w="0" w:type="auto"/>
            <w:vAlign w:val="center"/>
            <w:hideMark/>
          </w:tcPr>
          <w:p w14:paraId="36257A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E8F9DC" w14:textId="77777777" w:rsidR="00D67926" w:rsidRDefault="008D6FB8">
            <w:pPr>
              <w:rPr>
                <w:rFonts w:eastAsia="Times New Roman"/>
                <w:lang w:val="en-US"/>
              </w:rPr>
            </w:pPr>
            <w:r>
              <w:rPr>
                <w:rFonts w:eastAsia="Times New Roman"/>
                <w:lang w:val="en-US"/>
              </w:rPr>
              <w:t xml:space="preserve">This valueset was authored for testing purposes (or education/evaluation/marketing), and is not intended to be used for genuine usage. </w:t>
            </w:r>
          </w:p>
        </w:tc>
      </w:tr>
      <w:tr w:rsidR="00D67926" w14:paraId="262A2EFA" w14:textId="77777777">
        <w:trPr>
          <w:divId w:val="1396539379"/>
          <w:tblCellSpacing w:w="15" w:type="dxa"/>
        </w:trPr>
        <w:tc>
          <w:tcPr>
            <w:tcW w:w="0" w:type="auto"/>
            <w:vAlign w:val="center"/>
            <w:hideMark/>
          </w:tcPr>
          <w:p w14:paraId="4DE2BE0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9FDE92" w14:textId="77777777" w:rsidR="00D67926" w:rsidRDefault="008D6FB8">
            <w:pPr>
              <w:rPr>
                <w:rFonts w:eastAsia="Times New Roman"/>
                <w:lang w:val="en-US"/>
              </w:rPr>
            </w:pPr>
            <w:r>
              <w:rPr>
                <w:rFonts w:eastAsia="Times New Roman"/>
                <w:lang w:val="en-US"/>
              </w:rPr>
              <w:t>Allows filtering of value sets that are appropriate for use vs. not.</w:t>
            </w:r>
          </w:p>
        </w:tc>
      </w:tr>
      <w:tr w:rsidR="00D67926" w14:paraId="019B40F5" w14:textId="77777777">
        <w:trPr>
          <w:divId w:val="1396539379"/>
          <w:tblCellSpacing w:w="15" w:type="dxa"/>
        </w:trPr>
        <w:tc>
          <w:tcPr>
            <w:tcW w:w="0" w:type="auto"/>
            <w:vAlign w:val="center"/>
            <w:hideMark/>
          </w:tcPr>
          <w:p w14:paraId="3B58FF8B" w14:textId="77777777" w:rsidR="00D67926" w:rsidRDefault="008D6FB8">
            <w:pPr>
              <w:rPr>
                <w:rFonts w:eastAsia="Times New Roman"/>
                <w:lang w:val="en-US"/>
              </w:rPr>
            </w:pPr>
            <w:r>
              <w:rPr>
                <w:rFonts w:eastAsia="Times New Roman"/>
                <w:b/>
                <w:bCs/>
                <w:lang w:val="en-US"/>
              </w:rPr>
              <w:t>ValueSet.publisher</w:t>
            </w:r>
          </w:p>
        </w:tc>
        <w:tc>
          <w:tcPr>
            <w:tcW w:w="0" w:type="auto"/>
            <w:vAlign w:val="center"/>
            <w:hideMark/>
          </w:tcPr>
          <w:p w14:paraId="60503F5A" w14:textId="77777777" w:rsidR="00D67926" w:rsidRDefault="00D67926">
            <w:pPr>
              <w:rPr>
                <w:rFonts w:eastAsia="Times New Roman"/>
                <w:lang w:val="en-US"/>
              </w:rPr>
            </w:pPr>
          </w:p>
        </w:tc>
      </w:tr>
      <w:tr w:rsidR="00D67926" w14:paraId="419672D0" w14:textId="77777777">
        <w:trPr>
          <w:divId w:val="1396539379"/>
          <w:tblCellSpacing w:w="15" w:type="dxa"/>
        </w:trPr>
        <w:tc>
          <w:tcPr>
            <w:tcW w:w="0" w:type="auto"/>
            <w:vAlign w:val="center"/>
            <w:hideMark/>
          </w:tcPr>
          <w:p w14:paraId="3C17A1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A0D19D"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148A34F1" w14:textId="77777777">
        <w:trPr>
          <w:divId w:val="1396539379"/>
          <w:tblCellSpacing w:w="15" w:type="dxa"/>
        </w:trPr>
        <w:tc>
          <w:tcPr>
            <w:tcW w:w="0" w:type="auto"/>
            <w:vAlign w:val="center"/>
            <w:hideMark/>
          </w:tcPr>
          <w:p w14:paraId="43BF7C4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0FFDD9" w14:textId="77777777" w:rsidR="00D67926" w:rsidRDefault="008D6FB8">
            <w:pPr>
              <w:rPr>
                <w:rFonts w:eastAsia="Times New Roman"/>
                <w:lang w:val="en-US"/>
              </w:rPr>
            </w:pPr>
            <w:r>
              <w:rPr>
                <w:rFonts w:eastAsia="Times New Roman"/>
                <w:lang w:val="en-US"/>
              </w:rPr>
              <w:t>The name of the individual or organization that published the value set.</w:t>
            </w:r>
          </w:p>
        </w:tc>
      </w:tr>
      <w:tr w:rsidR="00D67926" w14:paraId="2F1CAF45" w14:textId="77777777">
        <w:trPr>
          <w:divId w:val="1396539379"/>
          <w:tblCellSpacing w:w="15" w:type="dxa"/>
        </w:trPr>
        <w:tc>
          <w:tcPr>
            <w:tcW w:w="0" w:type="auto"/>
            <w:vAlign w:val="center"/>
            <w:hideMark/>
          </w:tcPr>
          <w:p w14:paraId="151DC37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E16642"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21A8216E" w14:textId="77777777">
        <w:trPr>
          <w:divId w:val="1396539379"/>
          <w:tblCellSpacing w:w="15" w:type="dxa"/>
        </w:trPr>
        <w:tc>
          <w:tcPr>
            <w:tcW w:w="0" w:type="auto"/>
            <w:vAlign w:val="center"/>
            <w:hideMark/>
          </w:tcPr>
          <w:p w14:paraId="7A7CB3D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0D48A2" w14:textId="77777777" w:rsidR="00D67926" w:rsidRDefault="008D6FB8">
            <w:pPr>
              <w:rPr>
                <w:rFonts w:eastAsia="Times New Roman"/>
                <w:lang w:val="en-US"/>
              </w:rPr>
            </w:pPr>
            <w:r>
              <w:rPr>
                <w:rFonts w:eastAsia="Times New Roman"/>
                <w:lang w:val="en-US"/>
              </w:rPr>
              <w:t>Helps establish the "authority/credibility" of the value set. May also allow for contact.</w:t>
            </w:r>
          </w:p>
        </w:tc>
      </w:tr>
      <w:tr w:rsidR="00D67926" w14:paraId="6CEFC4CE" w14:textId="77777777">
        <w:trPr>
          <w:divId w:val="1396539379"/>
          <w:tblCellSpacing w:w="15" w:type="dxa"/>
        </w:trPr>
        <w:tc>
          <w:tcPr>
            <w:tcW w:w="0" w:type="auto"/>
            <w:vAlign w:val="center"/>
            <w:hideMark/>
          </w:tcPr>
          <w:p w14:paraId="4A1743BD" w14:textId="77777777" w:rsidR="00D67926" w:rsidRDefault="008D6FB8">
            <w:pPr>
              <w:rPr>
                <w:rFonts w:eastAsia="Times New Roman"/>
                <w:lang w:val="en-US"/>
              </w:rPr>
            </w:pPr>
            <w:r>
              <w:rPr>
                <w:rFonts w:eastAsia="Times New Roman"/>
                <w:b/>
                <w:bCs/>
                <w:lang w:val="en-US"/>
              </w:rPr>
              <w:t>ValueSet.contact</w:t>
            </w:r>
          </w:p>
        </w:tc>
        <w:tc>
          <w:tcPr>
            <w:tcW w:w="0" w:type="auto"/>
            <w:vAlign w:val="center"/>
            <w:hideMark/>
          </w:tcPr>
          <w:p w14:paraId="798E8E23" w14:textId="77777777" w:rsidR="00D67926" w:rsidRDefault="00D67926">
            <w:pPr>
              <w:rPr>
                <w:rFonts w:eastAsia="Times New Roman"/>
                <w:lang w:val="en-US"/>
              </w:rPr>
            </w:pPr>
          </w:p>
        </w:tc>
      </w:tr>
      <w:tr w:rsidR="00D67926" w14:paraId="11D08078" w14:textId="77777777">
        <w:trPr>
          <w:divId w:val="1396539379"/>
          <w:tblCellSpacing w:w="15" w:type="dxa"/>
        </w:trPr>
        <w:tc>
          <w:tcPr>
            <w:tcW w:w="0" w:type="auto"/>
            <w:vAlign w:val="center"/>
            <w:hideMark/>
          </w:tcPr>
          <w:p w14:paraId="455E08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8649F8" w14:textId="77777777" w:rsidR="00D67926" w:rsidRDefault="008D6FB8">
            <w:pPr>
              <w:rPr>
                <w:rFonts w:eastAsia="Times New Roman"/>
                <w:lang w:val="en-US"/>
              </w:rPr>
            </w:pPr>
            <w:r>
              <w:rPr>
                <w:rFonts w:eastAsia="Times New Roman"/>
                <w:lang w:val="en-US"/>
              </w:rPr>
              <w:t>Contact details of the publisher</w:t>
            </w:r>
          </w:p>
        </w:tc>
      </w:tr>
      <w:tr w:rsidR="00D67926" w14:paraId="3688395B" w14:textId="77777777">
        <w:trPr>
          <w:divId w:val="1396539379"/>
          <w:tblCellSpacing w:w="15" w:type="dxa"/>
        </w:trPr>
        <w:tc>
          <w:tcPr>
            <w:tcW w:w="0" w:type="auto"/>
            <w:vAlign w:val="center"/>
            <w:hideMark/>
          </w:tcPr>
          <w:p w14:paraId="06DD391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E4C5E1"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0ABB3007" w14:textId="77777777">
        <w:trPr>
          <w:divId w:val="1396539379"/>
          <w:tblCellSpacing w:w="15" w:type="dxa"/>
        </w:trPr>
        <w:tc>
          <w:tcPr>
            <w:tcW w:w="0" w:type="auto"/>
            <w:vAlign w:val="center"/>
            <w:hideMark/>
          </w:tcPr>
          <w:p w14:paraId="230D323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C4B95B5"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73251A8F" w14:textId="77777777">
        <w:trPr>
          <w:divId w:val="1396539379"/>
          <w:tblCellSpacing w:w="15" w:type="dxa"/>
        </w:trPr>
        <w:tc>
          <w:tcPr>
            <w:tcW w:w="0" w:type="auto"/>
            <w:vAlign w:val="center"/>
            <w:hideMark/>
          </w:tcPr>
          <w:p w14:paraId="4A2E25E7" w14:textId="77777777" w:rsidR="00D67926" w:rsidRDefault="008D6FB8">
            <w:pPr>
              <w:rPr>
                <w:rFonts w:eastAsia="Times New Roman"/>
                <w:lang w:val="en-US"/>
              </w:rPr>
            </w:pPr>
            <w:r>
              <w:rPr>
                <w:rFonts w:eastAsia="Times New Roman"/>
                <w:b/>
                <w:bCs/>
                <w:lang w:val="en-US"/>
              </w:rPr>
              <w:t>ValueSet.contact.name</w:t>
            </w:r>
          </w:p>
        </w:tc>
        <w:tc>
          <w:tcPr>
            <w:tcW w:w="0" w:type="auto"/>
            <w:vAlign w:val="center"/>
            <w:hideMark/>
          </w:tcPr>
          <w:p w14:paraId="6770F2F2" w14:textId="77777777" w:rsidR="00D67926" w:rsidRDefault="00D67926">
            <w:pPr>
              <w:rPr>
                <w:rFonts w:eastAsia="Times New Roman"/>
                <w:lang w:val="en-US"/>
              </w:rPr>
            </w:pPr>
          </w:p>
        </w:tc>
      </w:tr>
      <w:tr w:rsidR="00D67926" w14:paraId="2FDDAD36" w14:textId="77777777">
        <w:trPr>
          <w:divId w:val="1396539379"/>
          <w:tblCellSpacing w:w="15" w:type="dxa"/>
        </w:trPr>
        <w:tc>
          <w:tcPr>
            <w:tcW w:w="0" w:type="auto"/>
            <w:vAlign w:val="center"/>
            <w:hideMark/>
          </w:tcPr>
          <w:p w14:paraId="7178C8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A9F30A" w14:textId="77777777" w:rsidR="00D67926" w:rsidRDefault="008D6FB8">
            <w:pPr>
              <w:rPr>
                <w:rFonts w:eastAsia="Times New Roman"/>
                <w:lang w:val="en-US"/>
              </w:rPr>
            </w:pPr>
            <w:r>
              <w:rPr>
                <w:rFonts w:eastAsia="Times New Roman"/>
                <w:lang w:val="en-US"/>
              </w:rPr>
              <w:t>Name of a individual to contact</w:t>
            </w:r>
          </w:p>
        </w:tc>
      </w:tr>
      <w:tr w:rsidR="00D67926" w14:paraId="0B482870" w14:textId="77777777">
        <w:trPr>
          <w:divId w:val="1396539379"/>
          <w:tblCellSpacing w:w="15" w:type="dxa"/>
        </w:trPr>
        <w:tc>
          <w:tcPr>
            <w:tcW w:w="0" w:type="auto"/>
            <w:vAlign w:val="center"/>
            <w:hideMark/>
          </w:tcPr>
          <w:p w14:paraId="664ABD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5A324A" w14:textId="77777777" w:rsidR="00D67926" w:rsidRDefault="008D6FB8">
            <w:pPr>
              <w:rPr>
                <w:rFonts w:eastAsia="Times New Roman"/>
                <w:lang w:val="en-US"/>
              </w:rPr>
            </w:pPr>
            <w:r>
              <w:rPr>
                <w:rFonts w:eastAsia="Times New Roman"/>
                <w:lang w:val="en-US"/>
              </w:rPr>
              <w:t>The name of an individual to contact regarding the value set.</w:t>
            </w:r>
          </w:p>
        </w:tc>
      </w:tr>
      <w:tr w:rsidR="00D67926" w14:paraId="717E9E51" w14:textId="77777777">
        <w:trPr>
          <w:divId w:val="1396539379"/>
          <w:tblCellSpacing w:w="15" w:type="dxa"/>
        </w:trPr>
        <w:tc>
          <w:tcPr>
            <w:tcW w:w="0" w:type="auto"/>
            <w:vAlign w:val="center"/>
            <w:hideMark/>
          </w:tcPr>
          <w:p w14:paraId="6A44053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88CF1E"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258C1052" w14:textId="77777777">
        <w:trPr>
          <w:divId w:val="1396539379"/>
          <w:tblCellSpacing w:w="15" w:type="dxa"/>
        </w:trPr>
        <w:tc>
          <w:tcPr>
            <w:tcW w:w="0" w:type="auto"/>
            <w:vAlign w:val="center"/>
            <w:hideMark/>
          </w:tcPr>
          <w:p w14:paraId="218C8343" w14:textId="77777777" w:rsidR="00D67926" w:rsidRDefault="008D6FB8">
            <w:pPr>
              <w:rPr>
                <w:rFonts w:eastAsia="Times New Roman"/>
                <w:lang w:val="en-US"/>
              </w:rPr>
            </w:pPr>
            <w:r>
              <w:rPr>
                <w:rFonts w:eastAsia="Times New Roman"/>
                <w:b/>
                <w:bCs/>
                <w:lang w:val="en-US"/>
              </w:rPr>
              <w:lastRenderedPageBreak/>
              <w:t>ValueSet.contact.telecom</w:t>
            </w:r>
          </w:p>
        </w:tc>
        <w:tc>
          <w:tcPr>
            <w:tcW w:w="0" w:type="auto"/>
            <w:vAlign w:val="center"/>
            <w:hideMark/>
          </w:tcPr>
          <w:p w14:paraId="2694624E" w14:textId="77777777" w:rsidR="00D67926" w:rsidRDefault="00D67926">
            <w:pPr>
              <w:rPr>
                <w:rFonts w:eastAsia="Times New Roman"/>
                <w:lang w:val="en-US"/>
              </w:rPr>
            </w:pPr>
          </w:p>
        </w:tc>
      </w:tr>
      <w:tr w:rsidR="00D67926" w14:paraId="114512C0" w14:textId="77777777">
        <w:trPr>
          <w:divId w:val="1396539379"/>
          <w:tblCellSpacing w:w="15" w:type="dxa"/>
        </w:trPr>
        <w:tc>
          <w:tcPr>
            <w:tcW w:w="0" w:type="auto"/>
            <w:vAlign w:val="center"/>
            <w:hideMark/>
          </w:tcPr>
          <w:p w14:paraId="095AE6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41902D" w14:textId="77777777" w:rsidR="00D67926" w:rsidRDefault="008D6FB8">
            <w:pPr>
              <w:rPr>
                <w:rFonts w:eastAsia="Times New Roman"/>
                <w:lang w:val="en-US"/>
              </w:rPr>
            </w:pPr>
            <w:r>
              <w:rPr>
                <w:rFonts w:eastAsia="Times New Roman"/>
                <w:lang w:val="en-US"/>
              </w:rPr>
              <w:t>Contact details for individual or publisher</w:t>
            </w:r>
          </w:p>
        </w:tc>
      </w:tr>
      <w:tr w:rsidR="00D67926" w14:paraId="6113A199" w14:textId="77777777">
        <w:trPr>
          <w:divId w:val="1396539379"/>
          <w:tblCellSpacing w:w="15" w:type="dxa"/>
        </w:trPr>
        <w:tc>
          <w:tcPr>
            <w:tcW w:w="0" w:type="auto"/>
            <w:vAlign w:val="center"/>
            <w:hideMark/>
          </w:tcPr>
          <w:p w14:paraId="21ED01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681C55"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17954F93" w14:textId="77777777">
        <w:trPr>
          <w:divId w:val="1396539379"/>
          <w:tblCellSpacing w:w="15" w:type="dxa"/>
        </w:trPr>
        <w:tc>
          <w:tcPr>
            <w:tcW w:w="0" w:type="auto"/>
            <w:vAlign w:val="center"/>
            <w:hideMark/>
          </w:tcPr>
          <w:p w14:paraId="492B57AD" w14:textId="77777777" w:rsidR="00D67926" w:rsidRDefault="008D6FB8">
            <w:pPr>
              <w:rPr>
                <w:rFonts w:eastAsia="Times New Roman"/>
                <w:lang w:val="en-US"/>
              </w:rPr>
            </w:pPr>
            <w:r>
              <w:rPr>
                <w:rFonts w:eastAsia="Times New Roman"/>
                <w:b/>
                <w:bCs/>
                <w:lang w:val="en-US"/>
              </w:rPr>
              <w:t>ValueSet.date</w:t>
            </w:r>
          </w:p>
        </w:tc>
        <w:tc>
          <w:tcPr>
            <w:tcW w:w="0" w:type="auto"/>
            <w:vAlign w:val="center"/>
            <w:hideMark/>
          </w:tcPr>
          <w:p w14:paraId="1ECF73AC" w14:textId="77777777" w:rsidR="00D67926" w:rsidRDefault="00D67926">
            <w:pPr>
              <w:rPr>
                <w:rFonts w:eastAsia="Times New Roman"/>
                <w:lang w:val="en-US"/>
              </w:rPr>
            </w:pPr>
          </w:p>
        </w:tc>
      </w:tr>
      <w:tr w:rsidR="00D67926" w14:paraId="7CBAC7F1" w14:textId="77777777">
        <w:trPr>
          <w:divId w:val="1396539379"/>
          <w:tblCellSpacing w:w="15" w:type="dxa"/>
        </w:trPr>
        <w:tc>
          <w:tcPr>
            <w:tcW w:w="0" w:type="auto"/>
            <w:vAlign w:val="center"/>
            <w:hideMark/>
          </w:tcPr>
          <w:p w14:paraId="561A75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26D4B3" w14:textId="77777777" w:rsidR="00D67926" w:rsidRDefault="008D6FB8">
            <w:pPr>
              <w:rPr>
                <w:rFonts w:eastAsia="Times New Roman"/>
                <w:lang w:val="en-US"/>
              </w:rPr>
            </w:pPr>
            <w:r>
              <w:rPr>
                <w:rFonts w:eastAsia="Times New Roman"/>
                <w:lang w:val="en-US"/>
              </w:rPr>
              <w:t>Date for given status</w:t>
            </w:r>
          </w:p>
        </w:tc>
      </w:tr>
      <w:tr w:rsidR="00D67926" w14:paraId="46D05E21" w14:textId="77777777">
        <w:trPr>
          <w:divId w:val="1396539379"/>
          <w:tblCellSpacing w:w="15" w:type="dxa"/>
        </w:trPr>
        <w:tc>
          <w:tcPr>
            <w:tcW w:w="0" w:type="auto"/>
            <w:vAlign w:val="center"/>
            <w:hideMark/>
          </w:tcPr>
          <w:p w14:paraId="24955E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56B7A8" w14:textId="77777777" w:rsidR="00D67926" w:rsidRDefault="008D6FB8">
            <w:pPr>
              <w:rPr>
                <w:rFonts w:eastAsia="Times New Roman"/>
                <w:lang w:val="en-US"/>
              </w:rPr>
            </w:pPr>
            <w:r>
              <w:rPr>
                <w:rFonts w:eastAsia="Times New Roman"/>
                <w:lang w:val="en-US"/>
              </w:rPr>
              <w:t xml:space="preserve">The date that the value set status was last changed. The date must change when the business version changes, if it does, and it must change if the status code changes. in addition, it should change when the substantiative content of the implementation guide changes (e.g. the 'content logical definition'). </w:t>
            </w:r>
          </w:p>
        </w:tc>
      </w:tr>
      <w:tr w:rsidR="00D67926" w14:paraId="77518C3C" w14:textId="77777777">
        <w:trPr>
          <w:divId w:val="1396539379"/>
          <w:tblCellSpacing w:w="15" w:type="dxa"/>
        </w:trPr>
        <w:tc>
          <w:tcPr>
            <w:tcW w:w="0" w:type="auto"/>
            <w:vAlign w:val="center"/>
            <w:hideMark/>
          </w:tcPr>
          <w:p w14:paraId="42B7F75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99DA1F" w14:textId="77777777"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value set. Additional specific dates may be added as extensions. </w:t>
            </w:r>
          </w:p>
        </w:tc>
      </w:tr>
      <w:tr w:rsidR="00D67926" w14:paraId="56EB9D16" w14:textId="77777777">
        <w:trPr>
          <w:divId w:val="1396539379"/>
          <w:tblCellSpacing w:w="15" w:type="dxa"/>
        </w:trPr>
        <w:tc>
          <w:tcPr>
            <w:tcW w:w="0" w:type="auto"/>
            <w:vAlign w:val="center"/>
            <w:hideMark/>
          </w:tcPr>
          <w:p w14:paraId="0E7DC3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9CB4A3C" w14:textId="77777777" w:rsidR="00D67926" w:rsidRDefault="008D6FB8">
            <w:pPr>
              <w:rPr>
                <w:rFonts w:eastAsia="Times New Roman"/>
                <w:lang w:val="en-US"/>
              </w:rPr>
            </w:pPr>
            <w:r>
              <w:rPr>
                <w:rFonts w:eastAsia="Times New Roman"/>
                <w:lang w:val="en-US"/>
              </w:rPr>
              <w:t>Need to know when a value set was first legal for use or became withdrawn or replaced.</w:t>
            </w:r>
          </w:p>
        </w:tc>
      </w:tr>
      <w:tr w:rsidR="00D67926" w14:paraId="6E94D687" w14:textId="77777777">
        <w:trPr>
          <w:divId w:val="1396539379"/>
          <w:tblCellSpacing w:w="15" w:type="dxa"/>
        </w:trPr>
        <w:tc>
          <w:tcPr>
            <w:tcW w:w="0" w:type="auto"/>
            <w:vAlign w:val="center"/>
            <w:hideMark/>
          </w:tcPr>
          <w:p w14:paraId="27F64529" w14:textId="77777777" w:rsidR="00D67926" w:rsidRDefault="008D6FB8">
            <w:pPr>
              <w:rPr>
                <w:rFonts w:eastAsia="Times New Roman"/>
                <w:lang w:val="en-US"/>
              </w:rPr>
            </w:pPr>
            <w:r>
              <w:rPr>
                <w:rFonts w:eastAsia="Times New Roman"/>
                <w:b/>
                <w:bCs/>
                <w:lang w:val="en-US"/>
              </w:rPr>
              <w:t>ValueSet.lockedDate</w:t>
            </w:r>
          </w:p>
        </w:tc>
        <w:tc>
          <w:tcPr>
            <w:tcW w:w="0" w:type="auto"/>
            <w:vAlign w:val="center"/>
            <w:hideMark/>
          </w:tcPr>
          <w:p w14:paraId="2DC80C83" w14:textId="77777777" w:rsidR="00D67926" w:rsidRDefault="00D67926">
            <w:pPr>
              <w:rPr>
                <w:rFonts w:eastAsia="Times New Roman"/>
                <w:lang w:val="en-US"/>
              </w:rPr>
            </w:pPr>
          </w:p>
        </w:tc>
      </w:tr>
      <w:tr w:rsidR="00D67926" w14:paraId="577F5E0E" w14:textId="77777777">
        <w:trPr>
          <w:divId w:val="1396539379"/>
          <w:tblCellSpacing w:w="15" w:type="dxa"/>
        </w:trPr>
        <w:tc>
          <w:tcPr>
            <w:tcW w:w="0" w:type="auto"/>
            <w:vAlign w:val="center"/>
            <w:hideMark/>
          </w:tcPr>
          <w:p w14:paraId="5EF6EA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82F1B4" w14:textId="77777777" w:rsidR="00D67926" w:rsidRDefault="008D6FB8">
            <w:pPr>
              <w:rPr>
                <w:rFonts w:eastAsia="Times New Roman"/>
                <w:lang w:val="en-US"/>
              </w:rPr>
            </w:pPr>
            <w:r>
              <w:rPr>
                <w:rFonts w:eastAsia="Times New Roman"/>
                <w:lang w:val="en-US"/>
              </w:rPr>
              <w:t>Fixed date for all referenced code systems and value sets</w:t>
            </w:r>
          </w:p>
        </w:tc>
      </w:tr>
      <w:tr w:rsidR="00D67926" w14:paraId="43D41EDF" w14:textId="77777777">
        <w:trPr>
          <w:divId w:val="1396539379"/>
          <w:tblCellSpacing w:w="15" w:type="dxa"/>
        </w:trPr>
        <w:tc>
          <w:tcPr>
            <w:tcW w:w="0" w:type="auto"/>
            <w:vAlign w:val="center"/>
            <w:hideMark/>
          </w:tcPr>
          <w:p w14:paraId="4C482C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EDAB5F" w14:textId="77777777" w:rsidR="00D67926" w:rsidRDefault="008D6FB8">
            <w:pPr>
              <w:rPr>
                <w:rFonts w:eastAsia="Times New Roman"/>
                <w:lang w:val="en-US"/>
              </w:rPr>
            </w:pPr>
            <w:r>
              <w:rPr>
                <w:rFonts w:eastAsia="Times New Roman"/>
                <w:lang w:val="en-US"/>
              </w:rPr>
              <w:t xml:space="preserve">If a Locked Date is defined, then the Content Logical Definition must be evaluated using the current version of all referenced code system(s) and value sets as of the Locked Date. </w:t>
            </w:r>
          </w:p>
        </w:tc>
      </w:tr>
      <w:tr w:rsidR="00D67926" w14:paraId="46C09987" w14:textId="77777777">
        <w:trPr>
          <w:divId w:val="1396539379"/>
          <w:tblCellSpacing w:w="15" w:type="dxa"/>
        </w:trPr>
        <w:tc>
          <w:tcPr>
            <w:tcW w:w="0" w:type="auto"/>
            <w:vAlign w:val="center"/>
            <w:hideMark/>
          </w:tcPr>
          <w:p w14:paraId="3BB1362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877CB57" w14:textId="77777777" w:rsidR="00D67926" w:rsidRDefault="008D6FB8">
            <w:pPr>
              <w:rPr>
                <w:rFonts w:eastAsia="Times New Roman"/>
                <w:lang w:val="en-US"/>
              </w:rPr>
            </w:pPr>
            <w:r>
              <w:rPr>
                <w:rFonts w:eastAsia="Times New Roman"/>
                <w:lang w:val="en-US"/>
              </w:rPr>
              <w:t xml:space="preserve">With a defined Locked </w:t>
            </w:r>
            <w:proofErr w:type="gramStart"/>
            <w:r>
              <w:rPr>
                <w:rFonts w:eastAsia="Times New Roman"/>
                <w:lang w:val="en-US"/>
              </w:rPr>
              <w:t>Date</w:t>
            </w:r>
            <w:proofErr w:type="gramEnd"/>
            <w:r>
              <w:rPr>
                <w:rFonts w:eastAsia="Times New Roman"/>
                <w:lang w:val="en-US"/>
              </w:rPr>
              <w:t xml:space="preserve"> the value set is considered "Locked". Otherwise, the value set may have different expansions as underlying code systems and/or value sets evolve. The interpretation of lockedDate is often dependent on the context - e.g. a SNOMED CT derived value set with a lockedDate will have a different expansion in USA than in UK. If a value set specifies a version for include and exclude statements, and also specifies a locked date, the specified </w:t>
            </w:r>
            <w:r>
              <w:rPr>
                <w:rFonts w:eastAsia="Times New Roman"/>
                <w:lang w:val="en-US"/>
              </w:rPr>
              <w:lastRenderedPageBreak/>
              <w:t xml:space="preserve">versions need to be available that date, or the value set will not be usable. </w:t>
            </w:r>
          </w:p>
        </w:tc>
      </w:tr>
      <w:tr w:rsidR="00D67926" w14:paraId="6A562FB2" w14:textId="77777777">
        <w:trPr>
          <w:divId w:val="1396539379"/>
          <w:tblCellSpacing w:w="15" w:type="dxa"/>
        </w:trPr>
        <w:tc>
          <w:tcPr>
            <w:tcW w:w="0" w:type="auto"/>
            <w:vAlign w:val="center"/>
            <w:hideMark/>
          </w:tcPr>
          <w:p w14:paraId="65CEB079" w14:textId="77777777" w:rsidR="00D67926" w:rsidRDefault="008D6FB8">
            <w:pPr>
              <w:rPr>
                <w:rFonts w:eastAsia="Times New Roman"/>
                <w:lang w:val="en-US"/>
              </w:rPr>
            </w:pPr>
            <w:r>
              <w:rPr>
                <w:rFonts w:eastAsia="Times New Roman"/>
                <w:b/>
                <w:bCs/>
                <w:lang w:val="en-US"/>
              </w:rPr>
              <w:lastRenderedPageBreak/>
              <w:t>ValueSet.description</w:t>
            </w:r>
          </w:p>
        </w:tc>
        <w:tc>
          <w:tcPr>
            <w:tcW w:w="0" w:type="auto"/>
            <w:vAlign w:val="center"/>
            <w:hideMark/>
          </w:tcPr>
          <w:p w14:paraId="45550965" w14:textId="77777777" w:rsidR="00D67926" w:rsidRDefault="00D67926">
            <w:pPr>
              <w:rPr>
                <w:rFonts w:eastAsia="Times New Roman"/>
                <w:lang w:val="en-US"/>
              </w:rPr>
            </w:pPr>
          </w:p>
        </w:tc>
      </w:tr>
      <w:tr w:rsidR="00D67926" w14:paraId="1F343300" w14:textId="77777777">
        <w:trPr>
          <w:divId w:val="1396539379"/>
          <w:tblCellSpacing w:w="15" w:type="dxa"/>
        </w:trPr>
        <w:tc>
          <w:tcPr>
            <w:tcW w:w="0" w:type="auto"/>
            <w:vAlign w:val="center"/>
            <w:hideMark/>
          </w:tcPr>
          <w:p w14:paraId="0770AE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F0F6AE" w14:textId="77777777" w:rsidR="00D67926" w:rsidRDefault="008D6FB8">
            <w:pPr>
              <w:rPr>
                <w:rFonts w:eastAsia="Times New Roman"/>
                <w:lang w:val="en-US"/>
              </w:rPr>
            </w:pPr>
            <w:r>
              <w:rPr>
                <w:rFonts w:eastAsia="Times New Roman"/>
                <w:lang w:val="en-US"/>
              </w:rPr>
              <w:t>Human language description of the value set</w:t>
            </w:r>
          </w:p>
        </w:tc>
      </w:tr>
      <w:tr w:rsidR="00D67926" w14:paraId="21DB49C5" w14:textId="77777777">
        <w:trPr>
          <w:divId w:val="1396539379"/>
          <w:tblCellSpacing w:w="15" w:type="dxa"/>
        </w:trPr>
        <w:tc>
          <w:tcPr>
            <w:tcW w:w="0" w:type="auto"/>
            <w:vAlign w:val="center"/>
            <w:hideMark/>
          </w:tcPr>
          <w:p w14:paraId="30954CE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B44C2D" w14:textId="77777777" w:rsidR="00D67926" w:rsidRDefault="008D6FB8">
            <w:pPr>
              <w:rPr>
                <w:rFonts w:eastAsia="Times New Roman"/>
                <w:lang w:val="en-US"/>
              </w:rPr>
            </w:pPr>
            <w:r>
              <w:rPr>
                <w:rFonts w:eastAsia="Times New Roman"/>
                <w:lang w:val="en-US"/>
              </w:rPr>
              <w:t xml:space="preserve">A free text natural language description of the use of the value set - reason for definition, "the semantic space" to be included in the value set, conditions of use, etc. The description may include a list of expected usages for the value set and can also describe the approach taken to build the value set. </w:t>
            </w:r>
          </w:p>
        </w:tc>
      </w:tr>
      <w:tr w:rsidR="00D67926" w14:paraId="39A4FB03" w14:textId="77777777">
        <w:trPr>
          <w:divId w:val="1396539379"/>
          <w:tblCellSpacing w:w="15" w:type="dxa"/>
        </w:trPr>
        <w:tc>
          <w:tcPr>
            <w:tcW w:w="0" w:type="auto"/>
            <w:vAlign w:val="center"/>
            <w:hideMark/>
          </w:tcPr>
          <w:p w14:paraId="74A9C1D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7F1713" w14:textId="77777777" w:rsidR="00D67926" w:rsidRDefault="008D6FB8">
            <w:pPr>
              <w:rPr>
                <w:rFonts w:eastAsia="Times New Roman"/>
                <w:lang w:val="en-US"/>
              </w:rPr>
            </w:pPr>
            <w:r>
              <w:rPr>
                <w:rFonts w:eastAsia="Times New Roman"/>
                <w:lang w:val="en-US"/>
              </w:rPr>
              <w:t>The description is not intended to describe the semantics of the Value Set - there are no intrinsic semantics separate from the codes contained in its expansion. The description should capture its intended use, which is needed for ensuring integrity for its use in models across future changes</w:t>
            </w:r>
            <w:proofErr w:type="gramStart"/>
            <w:r>
              <w:rPr>
                <w:rFonts w:eastAsia="Times New Roman"/>
                <w:lang w:val="en-US"/>
              </w:rPr>
              <w:t>. .</w:t>
            </w:r>
            <w:proofErr w:type="gramEnd"/>
            <w:r>
              <w:rPr>
                <w:rFonts w:eastAsia="Times New Roman"/>
                <w:lang w:val="en-US"/>
              </w:rPr>
              <w:t xml:space="preserve"> A description should be provided unless the value set is a contained resource (e.g. an anonymous value set in a profile). Most registries will require a description. </w:t>
            </w:r>
          </w:p>
        </w:tc>
      </w:tr>
      <w:tr w:rsidR="00D67926" w14:paraId="6C369D9E" w14:textId="77777777">
        <w:trPr>
          <w:divId w:val="1396539379"/>
          <w:tblCellSpacing w:w="15" w:type="dxa"/>
        </w:trPr>
        <w:tc>
          <w:tcPr>
            <w:tcW w:w="0" w:type="auto"/>
            <w:vAlign w:val="center"/>
            <w:hideMark/>
          </w:tcPr>
          <w:p w14:paraId="093E640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9903463" w14:textId="77777777" w:rsidR="00D67926" w:rsidRDefault="008D6FB8">
            <w:pPr>
              <w:rPr>
                <w:rFonts w:eastAsia="Times New Roman"/>
                <w:lang w:val="en-US"/>
              </w:rPr>
            </w:pPr>
            <w:r>
              <w:rPr>
                <w:rFonts w:eastAsia="Times New Roman"/>
                <w:lang w:val="en-US"/>
              </w:rPr>
              <w:t>Human understandability.</w:t>
            </w:r>
          </w:p>
        </w:tc>
      </w:tr>
      <w:tr w:rsidR="00D67926" w14:paraId="4190F90F" w14:textId="77777777">
        <w:trPr>
          <w:divId w:val="1396539379"/>
          <w:tblCellSpacing w:w="15" w:type="dxa"/>
        </w:trPr>
        <w:tc>
          <w:tcPr>
            <w:tcW w:w="0" w:type="auto"/>
            <w:vAlign w:val="center"/>
            <w:hideMark/>
          </w:tcPr>
          <w:p w14:paraId="0649A69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287DF5E" w14:textId="77777777" w:rsidR="00D67926" w:rsidRDefault="008D6FB8">
            <w:pPr>
              <w:rPr>
                <w:rFonts w:eastAsia="Times New Roman"/>
                <w:lang w:val="en-US"/>
              </w:rPr>
            </w:pPr>
            <w:r>
              <w:rPr>
                <w:rFonts w:eastAsia="Times New Roman"/>
                <w:lang w:val="en-US"/>
              </w:rPr>
              <w:t>Scope</w:t>
            </w:r>
          </w:p>
        </w:tc>
      </w:tr>
      <w:tr w:rsidR="00D67926" w14:paraId="0984031E" w14:textId="77777777">
        <w:trPr>
          <w:divId w:val="1396539379"/>
          <w:tblCellSpacing w:w="15" w:type="dxa"/>
        </w:trPr>
        <w:tc>
          <w:tcPr>
            <w:tcW w:w="0" w:type="auto"/>
            <w:vAlign w:val="center"/>
            <w:hideMark/>
          </w:tcPr>
          <w:p w14:paraId="71AF7B1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4129FA9" w14:textId="77777777" w:rsidR="00D67926" w:rsidRDefault="008D6FB8">
            <w:pPr>
              <w:rPr>
                <w:rFonts w:eastAsia="Times New Roman"/>
                <w:lang w:val="en-US"/>
              </w:rPr>
            </w:pPr>
            <w:r>
              <w:rPr>
                <w:rFonts w:eastAsia="Times New Roman"/>
                <w:lang w:val="en-US"/>
              </w:rPr>
              <w:t>Purpose</w:t>
            </w:r>
          </w:p>
        </w:tc>
      </w:tr>
      <w:tr w:rsidR="00D67926" w14:paraId="184929C3" w14:textId="77777777">
        <w:trPr>
          <w:divId w:val="1396539379"/>
          <w:tblCellSpacing w:w="15" w:type="dxa"/>
        </w:trPr>
        <w:tc>
          <w:tcPr>
            <w:tcW w:w="0" w:type="auto"/>
            <w:vAlign w:val="center"/>
            <w:hideMark/>
          </w:tcPr>
          <w:p w14:paraId="28785EF5" w14:textId="77777777" w:rsidR="00D67926" w:rsidRDefault="008D6FB8">
            <w:pPr>
              <w:rPr>
                <w:rFonts w:eastAsia="Times New Roman"/>
                <w:lang w:val="en-US"/>
              </w:rPr>
            </w:pPr>
            <w:r>
              <w:rPr>
                <w:rFonts w:eastAsia="Times New Roman"/>
                <w:b/>
                <w:bCs/>
                <w:lang w:val="en-US"/>
              </w:rPr>
              <w:t>ValueSet.useContext</w:t>
            </w:r>
          </w:p>
        </w:tc>
        <w:tc>
          <w:tcPr>
            <w:tcW w:w="0" w:type="auto"/>
            <w:vAlign w:val="center"/>
            <w:hideMark/>
          </w:tcPr>
          <w:p w14:paraId="2CDF944D" w14:textId="77777777" w:rsidR="00D67926" w:rsidRDefault="00D67926">
            <w:pPr>
              <w:rPr>
                <w:rFonts w:eastAsia="Times New Roman"/>
                <w:lang w:val="en-US"/>
              </w:rPr>
            </w:pPr>
          </w:p>
        </w:tc>
      </w:tr>
      <w:tr w:rsidR="00D67926" w14:paraId="5CE5A7EF" w14:textId="77777777">
        <w:trPr>
          <w:divId w:val="1396539379"/>
          <w:tblCellSpacing w:w="15" w:type="dxa"/>
        </w:trPr>
        <w:tc>
          <w:tcPr>
            <w:tcW w:w="0" w:type="auto"/>
            <w:vAlign w:val="center"/>
            <w:hideMark/>
          </w:tcPr>
          <w:p w14:paraId="49D3E4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002058" w14:textId="77777777" w:rsidR="00D67926" w:rsidRDefault="008D6FB8">
            <w:pPr>
              <w:rPr>
                <w:rFonts w:eastAsia="Times New Roman"/>
                <w:lang w:val="en-US"/>
              </w:rPr>
            </w:pPr>
            <w:r>
              <w:rPr>
                <w:rFonts w:eastAsia="Times New Roman"/>
                <w:lang w:val="en-US"/>
              </w:rPr>
              <w:t>Content intends to support these contexts</w:t>
            </w:r>
          </w:p>
        </w:tc>
      </w:tr>
      <w:tr w:rsidR="00D67926" w14:paraId="6A7C6F92" w14:textId="77777777">
        <w:trPr>
          <w:divId w:val="1396539379"/>
          <w:tblCellSpacing w:w="15" w:type="dxa"/>
        </w:trPr>
        <w:tc>
          <w:tcPr>
            <w:tcW w:w="0" w:type="auto"/>
            <w:vAlign w:val="center"/>
            <w:hideMark/>
          </w:tcPr>
          <w:p w14:paraId="71685F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155C22"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value set definitions. </w:t>
            </w:r>
          </w:p>
        </w:tc>
      </w:tr>
      <w:tr w:rsidR="00D67926" w14:paraId="7FBD0998" w14:textId="77777777">
        <w:trPr>
          <w:divId w:val="1396539379"/>
          <w:tblCellSpacing w:w="15" w:type="dxa"/>
        </w:trPr>
        <w:tc>
          <w:tcPr>
            <w:tcW w:w="0" w:type="auto"/>
            <w:vAlign w:val="center"/>
            <w:hideMark/>
          </w:tcPr>
          <w:p w14:paraId="42D1317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E63A4FA" w14:textId="77777777" w:rsidR="00D67926" w:rsidRDefault="008D6FB8">
            <w:pPr>
              <w:rPr>
                <w:rFonts w:eastAsia="Times New Roman"/>
                <w:lang w:val="en-US"/>
              </w:rPr>
            </w:pPr>
            <w:r>
              <w:rPr>
                <w:rFonts w:eastAsia="Times New Roman"/>
                <w:lang w:val="en-US"/>
              </w:rPr>
              <w:t>Assist in searching for appropriate content.</w:t>
            </w:r>
          </w:p>
        </w:tc>
      </w:tr>
      <w:tr w:rsidR="00D67926" w14:paraId="24C60EBD" w14:textId="77777777">
        <w:trPr>
          <w:divId w:val="1396539379"/>
          <w:tblCellSpacing w:w="15" w:type="dxa"/>
        </w:trPr>
        <w:tc>
          <w:tcPr>
            <w:tcW w:w="0" w:type="auto"/>
            <w:vAlign w:val="center"/>
            <w:hideMark/>
          </w:tcPr>
          <w:p w14:paraId="1226195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AA5C6BC"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24729045" w14:textId="77777777">
        <w:trPr>
          <w:divId w:val="1396539379"/>
          <w:tblCellSpacing w:w="15" w:type="dxa"/>
        </w:trPr>
        <w:tc>
          <w:tcPr>
            <w:tcW w:w="0" w:type="auto"/>
            <w:vAlign w:val="center"/>
            <w:hideMark/>
          </w:tcPr>
          <w:p w14:paraId="5D302679" w14:textId="77777777" w:rsidR="00D67926" w:rsidRDefault="008D6FB8">
            <w:pPr>
              <w:rPr>
                <w:rFonts w:eastAsia="Times New Roman"/>
                <w:lang w:val="en-US"/>
              </w:rPr>
            </w:pPr>
            <w:r>
              <w:rPr>
                <w:rFonts w:eastAsia="Times New Roman"/>
                <w:b/>
                <w:bCs/>
                <w:lang w:val="en-US"/>
              </w:rPr>
              <w:t>ValueSet.immutable</w:t>
            </w:r>
          </w:p>
        </w:tc>
        <w:tc>
          <w:tcPr>
            <w:tcW w:w="0" w:type="auto"/>
            <w:vAlign w:val="center"/>
            <w:hideMark/>
          </w:tcPr>
          <w:p w14:paraId="1B40EA8B" w14:textId="77777777" w:rsidR="00D67926" w:rsidRDefault="00D67926">
            <w:pPr>
              <w:rPr>
                <w:rFonts w:eastAsia="Times New Roman"/>
                <w:lang w:val="en-US"/>
              </w:rPr>
            </w:pPr>
          </w:p>
        </w:tc>
      </w:tr>
      <w:tr w:rsidR="00D67926" w14:paraId="0179C680" w14:textId="77777777">
        <w:trPr>
          <w:divId w:val="1396539379"/>
          <w:tblCellSpacing w:w="15" w:type="dxa"/>
        </w:trPr>
        <w:tc>
          <w:tcPr>
            <w:tcW w:w="0" w:type="auto"/>
            <w:vAlign w:val="center"/>
            <w:hideMark/>
          </w:tcPr>
          <w:p w14:paraId="5A155C4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817533" w14:textId="77777777" w:rsidR="00D67926" w:rsidRDefault="008D6FB8">
            <w:pPr>
              <w:rPr>
                <w:rFonts w:eastAsia="Times New Roman"/>
                <w:lang w:val="en-US"/>
              </w:rPr>
            </w:pPr>
            <w:r>
              <w:rPr>
                <w:rFonts w:eastAsia="Times New Roman"/>
                <w:lang w:val="en-US"/>
              </w:rPr>
              <w:t>Indicates whether or not any change to the content logical definition may occur</w:t>
            </w:r>
          </w:p>
        </w:tc>
      </w:tr>
      <w:tr w:rsidR="00D67926" w14:paraId="4A0203B8" w14:textId="77777777">
        <w:trPr>
          <w:divId w:val="1396539379"/>
          <w:tblCellSpacing w:w="15" w:type="dxa"/>
        </w:trPr>
        <w:tc>
          <w:tcPr>
            <w:tcW w:w="0" w:type="auto"/>
            <w:vAlign w:val="center"/>
            <w:hideMark/>
          </w:tcPr>
          <w:p w14:paraId="37C0CCFB"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A848C29" w14:textId="77777777" w:rsidR="00D67926" w:rsidRDefault="008D6FB8">
            <w:pPr>
              <w:rPr>
                <w:rFonts w:eastAsia="Times New Roman"/>
                <w:lang w:val="en-US"/>
              </w:rPr>
            </w:pPr>
            <w:r>
              <w:rPr>
                <w:rFonts w:eastAsia="Times New Roman"/>
                <w:lang w:val="en-US"/>
              </w:rPr>
              <w:t xml:space="preserve">If this is set to 'true', then no new versions of the content logical definition can be created. Note: Other metadata might still change. </w:t>
            </w:r>
          </w:p>
        </w:tc>
      </w:tr>
      <w:tr w:rsidR="00D67926" w14:paraId="3CA993F8" w14:textId="77777777">
        <w:trPr>
          <w:divId w:val="1396539379"/>
          <w:tblCellSpacing w:w="15" w:type="dxa"/>
        </w:trPr>
        <w:tc>
          <w:tcPr>
            <w:tcW w:w="0" w:type="auto"/>
            <w:vAlign w:val="center"/>
            <w:hideMark/>
          </w:tcPr>
          <w:p w14:paraId="4A5589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84186B" w14:textId="77777777" w:rsidR="00D67926" w:rsidRDefault="008D6FB8">
            <w:pPr>
              <w:rPr>
                <w:rFonts w:eastAsia="Times New Roman"/>
                <w:lang w:val="en-US"/>
              </w:rPr>
            </w:pPr>
            <w:r>
              <w:rPr>
                <w:rFonts w:eastAsia="Times New Roman"/>
                <w:lang w:val="en-US"/>
              </w:rPr>
              <w:t xml:space="preserve">Normally immutability is set to 'false', which is the default assumption if it is not populated. Note that the implication is that if this is set to 'true', there may be only one Value Set Version for this Definition. Immutability tends to be set to 'true' in one of two cases: - Where the value set, by the nature of its usage, cannot change. For </w:t>
            </w:r>
            <w:proofErr w:type="gramStart"/>
            <w:r>
              <w:rPr>
                <w:rFonts w:eastAsia="Times New Roman"/>
                <w:lang w:val="en-US"/>
              </w:rPr>
              <w:t>example</w:t>
            </w:r>
            <w:proofErr w:type="gramEnd"/>
            <w:r>
              <w:rPr>
                <w:rFonts w:eastAsia="Times New Roman"/>
                <w:lang w:val="en-US"/>
              </w:rPr>
              <w:t xml:space="preserve"> "All specializations of ACT in ActClassCode" - Where there's no safe way to express the "Purpose" such that someone else could safely make changes to the value set definition Source workflow control must guarantee that the same URI always yields the same definition. </w:t>
            </w:r>
          </w:p>
        </w:tc>
      </w:tr>
      <w:tr w:rsidR="00D67926" w14:paraId="69893EE7" w14:textId="77777777">
        <w:trPr>
          <w:divId w:val="1396539379"/>
          <w:tblCellSpacing w:w="15" w:type="dxa"/>
        </w:trPr>
        <w:tc>
          <w:tcPr>
            <w:tcW w:w="0" w:type="auto"/>
            <w:vAlign w:val="center"/>
            <w:hideMark/>
          </w:tcPr>
          <w:p w14:paraId="509E556D" w14:textId="77777777" w:rsidR="00D67926" w:rsidRDefault="008D6FB8">
            <w:pPr>
              <w:rPr>
                <w:rFonts w:eastAsia="Times New Roman"/>
                <w:lang w:val="en-US"/>
              </w:rPr>
            </w:pPr>
            <w:r>
              <w:rPr>
                <w:rFonts w:eastAsia="Times New Roman"/>
                <w:b/>
                <w:bCs/>
                <w:lang w:val="en-US"/>
              </w:rPr>
              <w:t>ValueSet.requirements</w:t>
            </w:r>
          </w:p>
        </w:tc>
        <w:tc>
          <w:tcPr>
            <w:tcW w:w="0" w:type="auto"/>
            <w:vAlign w:val="center"/>
            <w:hideMark/>
          </w:tcPr>
          <w:p w14:paraId="6540299C" w14:textId="77777777" w:rsidR="00D67926" w:rsidRDefault="00D67926">
            <w:pPr>
              <w:rPr>
                <w:rFonts w:eastAsia="Times New Roman"/>
                <w:lang w:val="en-US"/>
              </w:rPr>
            </w:pPr>
          </w:p>
        </w:tc>
      </w:tr>
      <w:tr w:rsidR="00D67926" w14:paraId="0959761F" w14:textId="77777777">
        <w:trPr>
          <w:divId w:val="1396539379"/>
          <w:tblCellSpacing w:w="15" w:type="dxa"/>
        </w:trPr>
        <w:tc>
          <w:tcPr>
            <w:tcW w:w="0" w:type="auto"/>
            <w:vAlign w:val="center"/>
            <w:hideMark/>
          </w:tcPr>
          <w:p w14:paraId="513F20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BE51EA" w14:textId="77777777" w:rsidR="00D67926" w:rsidRDefault="008D6FB8">
            <w:pPr>
              <w:rPr>
                <w:rFonts w:eastAsia="Times New Roman"/>
                <w:lang w:val="en-US"/>
              </w:rPr>
            </w:pPr>
            <w:r>
              <w:rPr>
                <w:rFonts w:eastAsia="Times New Roman"/>
                <w:lang w:val="en-US"/>
              </w:rPr>
              <w:t>Why is this needed?</w:t>
            </w:r>
          </w:p>
        </w:tc>
      </w:tr>
      <w:tr w:rsidR="00D67926" w14:paraId="081D76A7" w14:textId="77777777">
        <w:trPr>
          <w:divId w:val="1396539379"/>
          <w:tblCellSpacing w:w="15" w:type="dxa"/>
        </w:trPr>
        <w:tc>
          <w:tcPr>
            <w:tcW w:w="0" w:type="auto"/>
            <w:vAlign w:val="center"/>
            <w:hideMark/>
          </w:tcPr>
          <w:p w14:paraId="48153D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DEB6F3" w14:textId="77777777" w:rsidR="00D67926" w:rsidRDefault="008D6FB8">
            <w:pPr>
              <w:rPr>
                <w:rFonts w:eastAsia="Times New Roman"/>
                <w:lang w:val="en-US"/>
              </w:rPr>
            </w:pPr>
            <w:r>
              <w:rPr>
                <w:rFonts w:eastAsia="Times New Roman"/>
                <w:lang w:val="en-US"/>
              </w:rPr>
              <w:t>Explains why this value set is needed and why it's been constrained as it has.</w:t>
            </w:r>
          </w:p>
        </w:tc>
      </w:tr>
      <w:tr w:rsidR="00D67926" w14:paraId="3015D7A3" w14:textId="77777777">
        <w:trPr>
          <w:divId w:val="1396539379"/>
          <w:tblCellSpacing w:w="15" w:type="dxa"/>
        </w:trPr>
        <w:tc>
          <w:tcPr>
            <w:tcW w:w="0" w:type="auto"/>
            <w:vAlign w:val="center"/>
            <w:hideMark/>
          </w:tcPr>
          <w:p w14:paraId="6D5D873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818F257" w14:textId="77777777" w:rsidR="00D67926" w:rsidRDefault="008D6FB8">
            <w:pPr>
              <w:rPr>
                <w:rFonts w:eastAsia="Times New Roman"/>
                <w:lang w:val="en-US"/>
              </w:rPr>
            </w:pPr>
            <w:r>
              <w:rPr>
                <w:rFonts w:eastAsia="Times New Roman"/>
                <w:lang w:val="en-US"/>
              </w:rPr>
              <w:t xml:space="preserve">This element does not describe the usage of the value set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3C9BEA67" w14:textId="77777777">
        <w:trPr>
          <w:divId w:val="1396539379"/>
          <w:tblCellSpacing w:w="15" w:type="dxa"/>
        </w:trPr>
        <w:tc>
          <w:tcPr>
            <w:tcW w:w="0" w:type="auto"/>
            <w:vAlign w:val="center"/>
            <w:hideMark/>
          </w:tcPr>
          <w:p w14:paraId="50FE4E7F" w14:textId="77777777" w:rsidR="00D67926" w:rsidRDefault="008D6FB8">
            <w:pPr>
              <w:rPr>
                <w:rFonts w:eastAsia="Times New Roman"/>
                <w:lang w:val="en-US"/>
              </w:rPr>
            </w:pPr>
            <w:r>
              <w:rPr>
                <w:rFonts w:eastAsia="Times New Roman"/>
                <w:b/>
                <w:bCs/>
                <w:lang w:val="en-US"/>
              </w:rPr>
              <w:t>ValueSet.copyright</w:t>
            </w:r>
          </w:p>
        </w:tc>
        <w:tc>
          <w:tcPr>
            <w:tcW w:w="0" w:type="auto"/>
            <w:vAlign w:val="center"/>
            <w:hideMark/>
          </w:tcPr>
          <w:p w14:paraId="47164683" w14:textId="77777777" w:rsidR="00D67926" w:rsidRDefault="00D67926">
            <w:pPr>
              <w:rPr>
                <w:rFonts w:eastAsia="Times New Roman"/>
                <w:lang w:val="en-US"/>
              </w:rPr>
            </w:pPr>
          </w:p>
        </w:tc>
      </w:tr>
      <w:tr w:rsidR="00D67926" w14:paraId="0C20CD63" w14:textId="77777777">
        <w:trPr>
          <w:divId w:val="1396539379"/>
          <w:tblCellSpacing w:w="15" w:type="dxa"/>
        </w:trPr>
        <w:tc>
          <w:tcPr>
            <w:tcW w:w="0" w:type="auto"/>
            <w:vAlign w:val="center"/>
            <w:hideMark/>
          </w:tcPr>
          <w:p w14:paraId="447C50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3A6AD1" w14:textId="77777777" w:rsidR="00D67926" w:rsidRDefault="008D6FB8">
            <w:pPr>
              <w:rPr>
                <w:rFonts w:eastAsia="Times New Roman"/>
                <w:lang w:val="en-US"/>
              </w:rPr>
            </w:pPr>
            <w:r>
              <w:rPr>
                <w:rFonts w:eastAsia="Times New Roman"/>
                <w:lang w:val="en-US"/>
              </w:rPr>
              <w:t>Use and/or Publishing restrictions</w:t>
            </w:r>
          </w:p>
        </w:tc>
      </w:tr>
      <w:tr w:rsidR="00D67926" w14:paraId="61305FE2" w14:textId="77777777">
        <w:trPr>
          <w:divId w:val="1396539379"/>
          <w:tblCellSpacing w:w="15" w:type="dxa"/>
        </w:trPr>
        <w:tc>
          <w:tcPr>
            <w:tcW w:w="0" w:type="auto"/>
            <w:vAlign w:val="center"/>
            <w:hideMark/>
          </w:tcPr>
          <w:p w14:paraId="617413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181D7F" w14:textId="77777777" w:rsidR="00D67926" w:rsidRDefault="008D6FB8">
            <w:pPr>
              <w:rPr>
                <w:rFonts w:eastAsia="Times New Roman"/>
                <w:lang w:val="en-US"/>
              </w:rPr>
            </w:pPr>
            <w:r>
              <w:rPr>
                <w:rFonts w:eastAsia="Times New Roman"/>
                <w:lang w:val="en-US"/>
              </w:rPr>
              <w:t xml:space="preserve">A copyright statement relating to the value set and/or its contents. Copyright statements are generally legal restrictions on the use and publishing of the value set. </w:t>
            </w:r>
          </w:p>
        </w:tc>
      </w:tr>
      <w:tr w:rsidR="00D67926" w14:paraId="0BA2447A" w14:textId="77777777">
        <w:trPr>
          <w:divId w:val="1396539379"/>
          <w:tblCellSpacing w:w="15" w:type="dxa"/>
        </w:trPr>
        <w:tc>
          <w:tcPr>
            <w:tcW w:w="0" w:type="auto"/>
            <w:vAlign w:val="center"/>
            <w:hideMark/>
          </w:tcPr>
          <w:p w14:paraId="17DB5DA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5A3E558" w14:textId="77777777" w:rsidR="00D67926" w:rsidRDefault="008D6FB8">
            <w:pPr>
              <w:rPr>
                <w:rFonts w:eastAsia="Times New Roman"/>
                <w:lang w:val="en-US"/>
              </w:rPr>
            </w:pPr>
            <w:r>
              <w:rPr>
                <w:rFonts w:eastAsia="Times New Roman"/>
                <w:lang w:val="en-US"/>
              </w:rPr>
              <w:t xml:space="preserve">Frequently, the copyright differs between the value set, and codes that are included. The copyright statement should clearly differentiate between these when required. </w:t>
            </w:r>
          </w:p>
        </w:tc>
      </w:tr>
      <w:tr w:rsidR="00D67926" w14:paraId="245B83F4" w14:textId="77777777">
        <w:trPr>
          <w:divId w:val="1396539379"/>
          <w:tblCellSpacing w:w="15" w:type="dxa"/>
        </w:trPr>
        <w:tc>
          <w:tcPr>
            <w:tcW w:w="0" w:type="auto"/>
            <w:vAlign w:val="center"/>
            <w:hideMark/>
          </w:tcPr>
          <w:p w14:paraId="6B29B83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A8BE84C" w14:textId="77777777" w:rsidR="00D67926" w:rsidRDefault="008D6FB8">
            <w:pPr>
              <w:rPr>
                <w:rFonts w:eastAsia="Times New Roman"/>
                <w:lang w:val="en-US"/>
              </w:rPr>
            </w:pPr>
            <w:r>
              <w:rPr>
                <w:rFonts w:eastAsia="Times New Roman"/>
                <w:lang w:val="en-US"/>
              </w:rPr>
              <w:t>License</w:t>
            </w:r>
          </w:p>
        </w:tc>
      </w:tr>
      <w:tr w:rsidR="00D67926" w14:paraId="2C0B6ACB" w14:textId="77777777">
        <w:trPr>
          <w:divId w:val="1396539379"/>
          <w:tblCellSpacing w:w="15" w:type="dxa"/>
        </w:trPr>
        <w:tc>
          <w:tcPr>
            <w:tcW w:w="0" w:type="auto"/>
            <w:vAlign w:val="center"/>
            <w:hideMark/>
          </w:tcPr>
          <w:p w14:paraId="65E1E109"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2582F55B" w14:textId="77777777" w:rsidR="00D67926" w:rsidRDefault="008D6FB8">
            <w:pPr>
              <w:rPr>
                <w:rFonts w:eastAsia="Times New Roman"/>
                <w:lang w:val="en-US"/>
              </w:rPr>
            </w:pPr>
            <w:r>
              <w:rPr>
                <w:rFonts w:eastAsia="Times New Roman"/>
                <w:lang w:val="en-US"/>
              </w:rPr>
              <w:t>Restrictions</w:t>
            </w:r>
          </w:p>
        </w:tc>
      </w:tr>
      <w:tr w:rsidR="00D67926" w14:paraId="70507D62" w14:textId="77777777">
        <w:trPr>
          <w:divId w:val="1396539379"/>
          <w:tblCellSpacing w:w="15" w:type="dxa"/>
        </w:trPr>
        <w:tc>
          <w:tcPr>
            <w:tcW w:w="0" w:type="auto"/>
            <w:vAlign w:val="center"/>
            <w:hideMark/>
          </w:tcPr>
          <w:p w14:paraId="4D0CB334" w14:textId="77777777" w:rsidR="00D67926" w:rsidRDefault="008D6FB8">
            <w:pPr>
              <w:rPr>
                <w:rFonts w:eastAsia="Times New Roman"/>
                <w:lang w:val="en-US"/>
              </w:rPr>
            </w:pPr>
            <w:r>
              <w:rPr>
                <w:rFonts w:eastAsia="Times New Roman"/>
                <w:b/>
                <w:bCs/>
                <w:lang w:val="en-US"/>
              </w:rPr>
              <w:t>ValueSet.extensible</w:t>
            </w:r>
          </w:p>
        </w:tc>
        <w:tc>
          <w:tcPr>
            <w:tcW w:w="0" w:type="auto"/>
            <w:vAlign w:val="center"/>
            <w:hideMark/>
          </w:tcPr>
          <w:p w14:paraId="7B43BA56" w14:textId="77777777" w:rsidR="00D67926" w:rsidRDefault="00D67926">
            <w:pPr>
              <w:rPr>
                <w:rFonts w:eastAsia="Times New Roman"/>
                <w:lang w:val="en-US"/>
              </w:rPr>
            </w:pPr>
          </w:p>
        </w:tc>
      </w:tr>
      <w:tr w:rsidR="00D67926" w14:paraId="54591615" w14:textId="77777777">
        <w:trPr>
          <w:divId w:val="1396539379"/>
          <w:tblCellSpacing w:w="15" w:type="dxa"/>
        </w:trPr>
        <w:tc>
          <w:tcPr>
            <w:tcW w:w="0" w:type="auto"/>
            <w:vAlign w:val="center"/>
            <w:hideMark/>
          </w:tcPr>
          <w:p w14:paraId="5AE71A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EEA5BC" w14:textId="77777777" w:rsidR="00D67926" w:rsidRDefault="008D6FB8">
            <w:pPr>
              <w:rPr>
                <w:rFonts w:eastAsia="Times New Roman"/>
                <w:lang w:val="en-US"/>
              </w:rPr>
            </w:pPr>
            <w:r>
              <w:rPr>
                <w:rFonts w:eastAsia="Times New Roman"/>
                <w:lang w:val="en-US"/>
              </w:rPr>
              <w:t>Whether this is intended to be used with an extensible binding</w:t>
            </w:r>
          </w:p>
        </w:tc>
      </w:tr>
      <w:tr w:rsidR="00D67926" w14:paraId="24F3CB2E" w14:textId="77777777">
        <w:trPr>
          <w:divId w:val="1396539379"/>
          <w:tblCellSpacing w:w="15" w:type="dxa"/>
        </w:trPr>
        <w:tc>
          <w:tcPr>
            <w:tcW w:w="0" w:type="auto"/>
            <w:vAlign w:val="center"/>
            <w:hideMark/>
          </w:tcPr>
          <w:p w14:paraId="78B0F5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D94333" w14:textId="77777777" w:rsidR="00D67926" w:rsidRDefault="008D6FB8">
            <w:pPr>
              <w:rPr>
                <w:rFonts w:eastAsia="Times New Roman"/>
                <w:lang w:val="en-US"/>
              </w:rPr>
            </w:pPr>
            <w:r>
              <w:rPr>
                <w:rFonts w:eastAsia="Times New Roman"/>
                <w:lang w:val="en-US"/>
              </w:rPr>
              <w:t>Whether this is intended to be used with an extensible binding or not.</w:t>
            </w:r>
          </w:p>
        </w:tc>
      </w:tr>
      <w:tr w:rsidR="00D67926" w14:paraId="11913ADD" w14:textId="77777777">
        <w:trPr>
          <w:divId w:val="1396539379"/>
          <w:tblCellSpacing w:w="15" w:type="dxa"/>
        </w:trPr>
        <w:tc>
          <w:tcPr>
            <w:tcW w:w="0" w:type="auto"/>
            <w:vAlign w:val="center"/>
            <w:hideMark/>
          </w:tcPr>
          <w:p w14:paraId="37C65A6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F87388C" w14:textId="77777777" w:rsidR="00D67926" w:rsidRDefault="008D6FB8">
            <w:pPr>
              <w:rPr>
                <w:rFonts w:eastAsia="Times New Roman"/>
                <w:lang w:val="en-US"/>
              </w:rPr>
            </w:pPr>
            <w:r>
              <w:rPr>
                <w:rFonts w:eastAsia="Times New Roman"/>
                <w:lang w:val="en-US"/>
              </w:rPr>
              <w:t>It is not required to say whether this intent applies.</w:t>
            </w:r>
          </w:p>
        </w:tc>
      </w:tr>
      <w:tr w:rsidR="00D67926" w14:paraId="43CF296B" w14:textId="77777777">
        <w:trPr>
          <w:divId w:val="1396539379"/>
          <w:tblCellSpacing w:w="15" w:type="dxa"/>
        </w:trPr>
        <w:tc>
          <w:tcPr>
            <w:tcW w:w="0" w:type="auto"/>
            <w:vAlign w:val="center"/>
            <w:hideMark/>
          </w:tcPr>
          <w:p w14:paraId="0B8BE843" w14:textId="77777777" w:rsidR="00D67926" w:rsidRDefault="008D6FB8">
            <w:pPr>
              <w:rPr>
                <w:rFonts w:eastAsia="Times New Roman"/>
                <w:lang w:val="en-US"/>
              </w:rPr>
            </w:pPr>
            <w:r>
              <w:rPr>
                <w:rFonts w:eastAsia="Times New Roman"/>
                <w:b/>
                <w:bCs/>
                <w:lang w:val="en-US"/>
              </w:rPr>
              <w:t>ValueSet.codeSystem</w:t>
            </w:r>
          </w:p>
        </w:tc>
        <w:tc>
          <w:tcPr>
            <w:tcW w:w="0" w:type="auto"/>
            <w:vAlign w:val="center"/>
            <w:hideMark/>
          </w:tcPr>
          <w:p w14:paraId="1159F9C1" w14:textId="77777777" w:rsidR="00D67926" w:rsidRDefault="00D67926">
            <w:pPr>
              <w:rPr>
                <w:rFonts w:eastAsia="Times New Roman"/>
                <w:lang w:val="en-US"/>
              </w:rPr>
            </w:pPr>
          </w:p>
        </w:tc>
      </w:tr>
      <w:tr w:rsidR="00D67926" w14:paraId="12A2B2FF" w14:textId="77777777">
        <w:trPr>
          <w:divId w:val="1396539379"/>
          <w:tblCellSpacing w:w="15" w:type="dxa"/>
        </w:trPr>
        <w:tc>
          <w:tcPr>
            <w:tcW w:w="0" w:type="auto"/>
            <w:vAlign w:val="center"/>
            <w:hideMark/>
          </w:tcPr>
          <w:p w14:paraId="7D74D2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BF300A" w14:textId="77777777" w:rsidR="00D67926" w:rsidRDefault="008D6FB8">
            <w:pPr>
              <w:rPr>
                <w:rFonts w:eastAsia="Times New Roman"/>
                <w:lang w:val="en-US"/>
              </w:rPr>
            </w:pPr>
            <w:r>
              <w:rPr>
                <w:rFonts w:eastAsia="Times New Roman"/>
                <w:lang w:val="en-US"/>
              </w:rPr>
              <w:t>An inline code system - part of this value set</w:t>
            </w:r>
          </w:p>
        </w:tc>
      </w:tr>
      <w:tr w:rsidR="00D67926" w14:paraId="3E0EB622" w14:textId="77777777">
        <w:trPr>
          <w:divId w:val="1396539379"/>
          <w:tblCellSpacing w:w="15" w:type="dxa"/>
        </w:trPr>
        <w:tc>
          <w:tcPr>
            <w:tcW w:w="0" w:type="auto"/>
            <w:vAlign w:val="center"/>
            <w:hideMark/>
          </w:tcPr>
          <w:p w14:paraId="06B99F6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25FAAE" w14:textId="77777777" w:rsidR="00D67926" w:rsidRDefault="008D6FB8">
            <w:pPr>
              <w:rPr>
                <w:rFonts w:eastAsia="Times New Roman"/>
                <w:lang w:val="en-US"/>
              </w:rPr>
            </w:pPr>
            <w:r>
              <w:rPr>
                <w:rFonts w:eastAsia="Times New Roman"/>
                <w:lang w:val="en-US"/>
              </w:rPr>
              <w:t xml:space="preserve">A definition of </w:t>
            </w:r>
            <w:proofErr w:type="gramStart"/>
            <w:r>
              <w:rPr>
                <w:rFonts w:eastAsia="Times New Roman"/>
                <w:lang w:val="en-US"/>
              </w:rPr>
              <w:t>an</w:t>
            </w:r>
            <w:proofErr w:type="gramEnd"/>
            <w:r>
              <w:rPr>
                <w:rFonts w:eastAsia="Times New Roman"/>
                <w:lang w:val="en-US"/>
              </w:rPr>
              <w:t xml:space="preserve"> code system, inlined into the value set (as a packaging convenience). Note that the inline code system may be used from other value sets by referring to it's (codeSystem.system) directly. </w:t>
            </w:r>
          </w:p>
        </w:tc>
      </w:tr>
      <w:tr w:rsidR="00D67926" w14:paraId="1CF6D6BA" w14:textId="77777777">
        <w:trPr>
          <w:divId w:val="1396539379"/>
          <w:tblCellSpacing w:w="15" w:type="dxa"/>
        </w:trPr>
        <w:tc>
          <w:tcPr>
            <w:tcW w:w="0" w:type="auto"/>
            <w:vAlign w:val="center"/>
            <w:hideMark/>
          </w:tcPr>
          <w:p w14:paraId="556E16C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B6CEE17" w14:textId="77777777" w:rsidR="00D67926" w:rsidRDefault="008D6FB8">
            <w:pPr>
              <w:rPr>
                <w:rFonts w:eastAsia="Times New Roman"/>
                <w:lang w:val="en-US"/>
              </w:rPr>
            </w:pPr>
            <w:r>
              <w:rPr>
                <w:rFonts w:eastAsia="Times New Roman"/>
                <w:lang w:val="en-US"/>
              </w:rPr>
              <w:t xml:space="preserve">All code systems defined as part of a FHIR value set have an implicit valueset that includes all the code in the code system - the value set in which they are defined. </w:t>
            </w:r>
          </w:p>
        </w:tc>
      </w:tr>
      <w:tr w:rsidR="00D67926" w14:paraId="0BE05807" w14:textId="77777777">
        <w:trPr>
          <w:divId w:val="1396539379"/>
          <w:tblCellSpacing w:w="15" w:type="dxa"/>
        </w:trPr>
        <w:tc>
          <w:tcPr>
            <w:tcW w:w="0" w:type="auto"/>
            <w:vAlign w:val="center"/>
            <w:hideMark/>
          </w:tcPr>
          <w:p w14:paraId="4498667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5A0260C" w14:textId="77777777" w:rsidR="00D67926" w:rsidRDefault="008D6FB8">
            <w:pPr>
              <w:rPr>
                <w:rFonts w:eastAsia="Times New Roman"/>
                <w:lang w:val="en-US"/>
              </w:rPr>
            </w:pPr>
            <w:r>
              <w:rPr>
                <w:rFonts w:eastAsia="Times New Roman"/>
                <w:lang w:val="en-US"/>
              </w:rPr>
              <w:t>Codes must be unique</w:t>
            </w:r>
          </w:p>
        </w:tc>
      </w:tr>
      <w:tr w:rsidR="00D67926" w14:paraId="3E4A8C5B" w14:textId="77777777">
        <w:trPr>
          <w:divId w:val="1396539379"/>
          <w:tblCellSpacing w:w="15" w:type="dxa"/>
        </w:trPr>
        <w:tc>
          <w:tcPr>
            <w:tcW w:w="0" w:type="auto"/>
            <w:vAlign w:val="center"/>
            <w:hideMark/>
          </w:tcPr>
          <w:p w14:paraId="389DCAD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87AE908" w14:textId="77777777" w:rsidR="00D67926" w:rsidRDefault="008D6FB8">
            <w:pPr>
              <w:rPr>
                <w:rFonts w:eastAsia="Times New Roman"/>
                <w:lang w:val="en-US"/>
              </w:rPr>
            </w:pPr>
            <w:r>
              <w:rPr>
                <w:rFonts w:eastAsia="Times New Roman"/>
                <w:lang w:val="en-US"/>
              </w:rPr>
              <w:t>Within a code system definition, all the codes SHALL be unique</w:t>
            </w:r>
          </w:p>
        </w:tc>
      </w:tr>
      <w:tr w:rsidR="00D67926" w14:paraId="6F2C9726" w14:textId="77777777">
        <w:trPr>
          <w:divId w:val="1396539379"/>
          <w:tblCellSpacing w:w="15" w:type="dxa"/>
        </w:trPr>
        <w:tc>
          <w:tcPr>
            <w:tcW w:w="0" w:type="auto"/>
            <w:vAlign w:val="center"/>
            <w:hideMark/>
          </w:tcPr>
          <w:p w14:paraId="4CF75E97" w14:textId="77777777" w:rsidR="00D67926" w:rsidRDefault="008D6FB8">
            <w:pPr>
              <w:rPr>
                <w:rFonts w:eastAsia="Times New Roman"/>
                <w:lang w:val="en-US"/>
              </w:rPr>
            </w:pPr>
            <w:r>
              <w:rPr>
                <w:rFonts w:eastAsia="Times New Roman"/>
                <w:b/>
                <w:bCs/>
                <w:lang w:val="en-US"/>
              </w:rPr>
              <w:t>ValueSet.codeSystem.system</w:t>
            </w:r>
          </w:p>
        </w:tc>
        <w:tc>
          <w:tcPr>
            <w:tcW w:w="0" w:type="auto"/>
            <w:vAlign w:val="center"/>
            <w:hideMark/>
          </w:tcPr>
          <w:p w14:paraId="48F4B766" w14:textId="77777777" w:rsidR="00D67926" w:rsidRDefault="00D67926">
            <w:pPr>
              <w:rPr>
                <w:rFonts w:eastAsia="Times New Roman"/>
                <w:lang w:val="en-US"/>
              </w:rPr>
            </w:pPr>
          </w:p>
        </w:tc>
      </w:tr>
      <w:tr w:rsidR="00D67926" w14:paraId="145206D4" w14:textId="77777777">
        <w:trPr>
          <w:divId w:val="1396539379"/>
          <w:tblCellSpacing w:w="15" w:type="dxa"/>
        </w:trPr>
        <w:tc>
          <w:tcPr>
            <w:tcW w:w="0" w:type="auto"/>
            <w:vAlign w:val="center"/>
            <w:hideMark/>
          </w:tcPr>
          <w:p w14:paraId="1CAF77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885C85" w14:textId="77777777" w:rsidR="00D67926" w:rsidRDefault="008D6FB8">
            <w:pPr>
              <w:rPr>
                <w:rFonts w:eastAsia="Times New Roman"/>
                <w:lang w:val="en-US"/>
              </w:rPr>
            </w:pPr>
            <w:r>
              <w:rPr>
                <w:rFonts w:eastAsia="Times New Roman"/>
                <w:lang w:val="en-US"/>
              </w:rPr>
              <w:t>URI to identify the code system (e.g. in Coding.system)</w:t>
            </w:r>
          </w:p>
        </w:tc>
      </w:tr>
      <w:tr w:rsidR="00D67926" w14:paraId="0625F5B6" w14:textId="77777777">
        <w:trPr>
          <w:divId w:val="1396539379"/>
          <w:tblCellSpacing w:w="15" w:type="dxa"/>
        </w:trPr>
        <w:tc>
          <w:tcPr>
            <w:tcW w:w="0" w:type="auto"/>
            <w:vAlign w:val="center"/>
            <w:hideMark/>
          </w:tcPr>
          <w:p w14:paraId="29DCA27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50C86F" w14:textId="77777777" w:rsidR="00D67926" w:rsidRDefault="008D6FB8">
            <w:pPr>
              <w:rPr>
                <w:rFonts w:eastAsia="Times New Roman"/>
                <w:lang w:val="en-US"/>
              </w:rPr>
            </w:pPr>
            <w:r>
              <w:rPr>
                <w:rFonts w:eastAsia="Times New Roman"/>
                <w:lang w:val="en-US"/>
              </w:rPr>
              <w:t>An absolute URI that is used to reference this code system, including in [Coding]{datatypes.html#Coding}.system.</w:t>
            </w:r>
          </w:p>
        </w:tc>
      </w:tr>
      <w:tr w:rsidR="00D67926" w14:paraId="0AF882C9" w14:textId="77777777">
        <w:trPr>
          <w:divId w:val="1396539379"/>
          <w:tblCellSpacing w:w="15" w:type="dxa"/>
        </w:trPr>
        <w:tc>
          <w:tcPr>
            <w:tcW w:w="0" w:type="auto"/>
            <w:vAlign w:val="center"/>
            <w:hideMark/>
          </w:tcPr>
          <w:p w14:paraId="7950011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D477FA5" w14:textId="77777777" w:rsidR="00D67926" w:rsidRDefault="008D6FB8">
            <w:pPr>
              <w:rPr>
                <w:rFonts w:eastAsia="Times New Roman"/>
                <w:lang w:val="en-US"/>
              </w:rPr>
            </w:pPr>
            <w:r>
              <w:rPr>
                <w:rFonts w:eastAsia="Times New Roman"/>
                <w:lang w:val="en-US"/>
              </w:rPr>
              <w:t xml:space="preserve">The reference is not required to point to any specific kind of definition, but the more information that can be provided, the more useful it is for implementers. Best practice is to resolve to a computable definition of the code system (either a value set, or some other format). Terminology Servers MAY validate this reference (e.g. when accepting PUT/POST), and MAY make additional </w:t>
            </w:r>
            <w:r>
              <w:rPr>
                <w:rFonts w:eastAsia="Times New Roman"/>
                <w:lang w:val="en-US"/>
              </w:rPr>
              <w:lastRenderedPageBreak/>
              <w:t xml:space="preserve">rules about what kind of content it refers to. </w:t>
            </w:r>
          </w:p>
        </w:tc>
      </w:tr>
      <w:tr w:rsidR="00D67926" w14:paraId="71CBA0DC" w14:textId="77777777">
        <w:trPr>
          <w:divId w:val="1396539379"/>
          <w:tblCellSpacing w:w="15" w:type="dxa"/>
        </w:trPr>
        <w:tc>
          <w:tcPr>
            <w:tcW w:w="0" w:type="auto"/>
            <w:vAlign w:val="center"/>
            <w:hideMark/>
          </w:tcPr>
          <w:p w14:paraId="7ABE0214" w14:textId="77777777" w:rsidR="00D67926" w:rsidRDefault="008D6FB8">
            <w:pPr>
              <w:rPr>
                <w:rFonts w:eastAsia="Times New Roman"/>
                <w:lang w:val="en-US"/>
              </w:rPr>
            </w:pPr>
            <w:r>
              <w:rPr>
                <w:rFonts w:eastAsia="Times New Roman"/>
                <w:b/>
                <w:bCs/>
                <w:lang w:val="en-US"/>
              </w:rPr>
              <w:lastRenderedPageBreak/>
              <w:t>ValueSet.codeSystem.version</w:t>
            </w:r>
          </w:p>
        </w:tc>
        <w:tc>
          <w:tcPr>
            <w:tcW w:w="0" w:type="auto"/>
            <w:vAlign w:val="center"/>
            <w:hideMark/>
          </w:tcPr>
          <w:p w14:paraId="6662A7C8" w14:textId="77777777" w:rsidR="00D67926" w:rsidRDefault="00D67926">
            <w:pPr>
              <w:rPr>
                <w:rFonts w:eastAsia="Times New Roman"/>
                <w:lang w:val="en-US"/>
              </w:rPr>
            </w:pPr>
          </w:p>
        </w:tc>
      </w:tr>
      <w:tr w:rsidR="00D67926" w14:paraId="01988688" w14:textId="77777777">
        <w:trPr>
          <w:divId w:val="1396539379"/>
          <w:tblCellSpacing w:w="15" w:type="dxa"/>
        </w:trPr>
        <w:tc>
          <w:tcPr>
            <w:tcW w:w="0" w:type="auto"/>
            <w:vAlign w:val="center"/>
            <w:hideMark/>
          </w:tcPr>
          <w:p w14:paraId="2BE705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D51521" w14:textId="77777777" w:rsidR="00D67926" w:rsidRDefault="008D6FB8">
            <w:pPr>
              <w:rPr>
                <w:rFonts w:eastAsia="Times New Roman"/>
                <w:lang w:val="en-US"/>
              </w:rPr>
            </w:pPr>
            <w:r>
              <w:rPr>
                <w:rFonts w:eastAsia="Times New Roman"/>
                <w:lang w:val="en-US"/>
              </w:rPr>
              <w:t>Version (for use in Coding.version)</w:t>
            </w:r>
          </w:p>
        </w:tc>
      </w:tr>
      <w:tr w:rsidR="00D67926" w14:paraId="01287CC2" w14:textId="77777777">
        <w:trPr>
          <w:divId w:val="1396539379"/>
          <w:tblCellSpacing w:w="15" w:type="dxa"/>
        </w:trPr>
        <w:tc>
          <w:tcPr>
            <w:tcW w:w="0" w:type="auto"/>
            <w:vAlign w:val="center"/>
            <w:hideMark/>
          </w:tcPr>
          <w:p w14:paraId="536DC6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5E63D4" w14:textId="77777777" w:rsidR="00D67926" w:rsidRDefault="008D6FB8">
            <w:pPr>
              <w:rPr>
                <w:rFonts w:eastAsia="Times New Roman"/>
                <w:lang w:val="en-US"/>
              </w:rPr>
            </w:pPr>
            <w:r>
              <w:rPr>
                <w:rFonts w:eastAsia="Times New Roman"/>
                <w:lang w:val="en-US"/>
              </w:rPr>
              <w:t xml:space="preserve">The version of this code system that defines the codes. Note that the version is optional because a well maintained code system does not suffer from versioning, and therefore the version does not need to be maintained. </w:t>
            </w:r>
            <w:proofErr w:type="gramStart"/>
            <w:r>
              <w:rPr>
                <w:rFonts w:eastAsia="Times New Roman"/>
                <w:lang w:val="en-US"/>
              </w:rPr>
              <w:t>However</w:t>
            </w:r>
            <w:proofErr w:type="gramEnd"/>
            <w:r>
              <w:rPr>
                <w:rFonts w:eastAsia="Times New Roman"/>
                <w:lang w:val="en-US"/>
              </w:rPr>
              <w:t xml:space="preserve"> many code systems are not well maintained, and the version needs to be defined and tracked. </w:t>
            </w:r>
          </w:p>
        </w:tc>
      </w:tr>
      <w:tr w:rsidR="00D67926" w14:paraId="07AF5875" w14:textId="77777777">
        <w:trPr>
          <w:divId w:val="1396539379"/>
          <w:tblCellSpacing w:w="15" w:type="dxa"/>
        </w:trPr>
        <w:tc>
          <w:tcPr>
            <w:tcW w:w="0" w:type="auto"/>
            <w:vAlign w:val="center"/>
            <w:hideMark/>
          </w:tcPr>
          <w:p w14:paraId="0946CF8F" w14:textId="77777777" w:rsidR="00D67926" w:rsidRDefault="008D6FB8">
            <w:pPr>
              <w:rPr>
                <w:rFonts w:eastAsia="Times New Roman"/>
                <w:lang w:val="en-US"/>
              </w:rPr>
            </w:pPr>
            <w:r>
              <w:rPr>
                <w:rFonts w:eastAsia="Times New Roman"/>
                <w:b/>
                <w:bCs/>
                <w:lang w:val="en-US"/>
              </w:rPr>
              <w:t>ValueSet.codeSystem.caseSensitive</w:t>
            </w:r>
          </w:p>
        </w:tc>
        <w:tc>
          <w:tcPr>
            <w:tcW w:w="0" w:type="auto"/>
            <w:vAlign w:val="center"/>
            <w:hideMark/>
          </w:tcPr>
          <w:p w14:paraId="7C955373" w14:textId="77777777" w:rsidR="00D67926" w:rsidRDefault="00D67926">
            <w:pPr>
              <w:rPr>
                <w:rFonts w:eastAsia="Times New Roman"/>
                <w:lang w:val="en-US"/>
              </w:rPr>
            </w:pPr>
          </w:p>
        </w:tc>
      </w:tr>
      <w:tr w:rsidR="00D67926" w14:paraId="70D6DCD9" w14:textId="77777777">
        <w:trPr>
          <w:divId w:val="1396539379"/>
          <w:tblCellSpacing w:w="15" w:type="dxa"/>
        </w:trPr>
        <w:tc>
          <w:tcPr>
            <w:tcW w:w="0" w:type="auto"/>
            <w:vAlign w:val="center"/>
            <w:hideMark/>
          </w:tcPr>
          <w:p w14:paraId="6CE12B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40C51E" w14:textId="77777777" w:rsidR="00D67926" w:rsidRDefault="008D6FB8">
            <w:pPr>
              <w:rPr>
                <w:rFonts w:eastAsia="Times New Roman"/>
                <w:lang w:val="en-US"/>
              </w:rPr>
            </w:pPr>
            <w:r>
              <w:rPr>
                <w:rFonts w:eastAsia="Times New Roman"/>
                <w:lang w:val="en-US"/>
              </w:rPr>
              <w:t>If code comparison is case sensitive</w:t>
            </w:r>
          </w:p>
        </w:tc>
      </w:tr>
      <w:tr w:rsidR="00D67926" w14:paraId="3C82513C" w14:textId="77777777">
        <w:trPr>
          <w:divId w:val="1396539379"/>
          <w:tblCellSpacing w:w="15" w:type="dxa"/>
        </w:trPr>
        <w:tc>
          <w:tcPr>
            <w:tcW w:w="0" w:type="auto"/>
            <w:vAlign w:val="center"/>
            <w:hideMark/>
          </w:tcPr>
          <w:p w14:paraId="7DE35F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D6763A" w14:textId="77777777" w:rsidR="00D67926" w:rsidRDefault="008D6FB8">
            <w:pPr>
              <w:rPr>
                <w:rFonts w:eastAsia="Times New Roman"/>
                <w:lang w:val="en-US"/>
              </w:rPr>
            </w:pPr>
            <w:r>
              <w:rPr>
                <w:rFonts w:eastAsia="Times New Roman"/>
                <w:lang w:val="en-US"/>
              </w:rPr>
              <w:t>If code comparison is case sensitive when codes within this system are compared to each other.</w:t>
            </w:r>
          </w:p>
        </w:tc>
      </w:tr>
      <w:tr w:rsidR="00D67926" w14:paraId="38875027" w14:textId="77777777">
        <w:trPr>
          <w:divId w:val="1396539379"/>
          <w:tblCellSpacing w:w="15" w:type="dxa"/>
        </w:trPr>
        <w:tc>
          <w:tcPr>
            <w:tcW w:w="0" w:type="auto"/>
            <w:vAlign w:val="center"/>
            <w:hideMark/>
          </w:tcPr>
          <w:p w14:paraId="6E732D2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993B5D" w14:textId="77777777" w:rsidR="00D67926" w:rsidRDefault="008D6FB8">
            <w:pPr>
              <w:rPr>
                <w:rFonts w:eastAsia="Times New Roman"/>
                <w:lang w:val="en-US"/>
              </w:rPr>
            </w:pPr>
            <w:r>
              <w:rPr>
                <w:rFonts w:eastAsia="Times New Roman"/>
                <w:lang w:val="en-US"/>
              </w:rPr>
              <w:t xml:space="preserve">If this value is missing, then it is not specified whether a code system is case sensitive or not. When the rule is not known, Postel's law should be followed: produce codes with the correct case, and accept codes in any case. This element is primarily provided to support validation software. </w:t>
            </w:r>
          </w:p>
        </w:tc>
      </w:tr>
      <w:tr w:rsidR="00D67926" w14:paraId="4C88B665" w14:textId="77777777">
        <w:trPr>
          <w:divId w:val="1396539379"/>
          <w:tblCellSpacing w:w="15" w:type="dxa"/>
        </w:trPr>
        <w:tc>
          <w:tcPr>
            <w:tcW w:w="0" w:type="auto"/>
            <w:vAlign w:val="center"/>
            <w:hideMark/>
          </w:tcPr>
          <w:p w14:paraId="3A1ABB30" w14:textId="77777777" w:rsidR="00D67926" w:rsidRDefault="008D6FB8">
            <w:pPr>
              <w:rPr>
                <w:rFonts w:eastAsia="Times New Roman"/>
                <w:lang w:val="en-US"/>
              </w:rPr>
            </w:pPr>
            <w:r>
              <w:rPr>
                <w:rFonts w:eastAsia="Times New Roman"/>
                <w:b/>
                <w:bCs/>
                <w:lang w:val="en-US"/>
              </w:rPr>
              <w:t>ValueSet.codeSystem.concept</w:t>
            </w:r>
          </w:p>
        </w:tc>
        <w:tc>
          <w:tcPr>
            <w:tcW w:w="0" w:type="auto"/>
            <w:vAlign w:val="center"/>
            <w:hideMark/>
          </w:tcPr>
          <w:p w14:paraId="2E8C042B" w14:textId="77777777" w:rsidR="00D67926" w:rsidRDefault="00D67926">
            <w:pPr>
              <w:rPr>
                <w:rFonts w:eastAsia="Times New Roman"/>
                <w:lang w:val="en-US"/>
              </w:rPr>
            </w:pPr>
          </w:p>
        </w:tc>
      </w:tr>
      <w:tr w:rsidR="00D67926" w14:paraId="719D405E" w14:textId="77777777">
        <w:trPr>
          <w:divId w:val="1396539379"/>
          <w:tblCellSpacing w:w="15" w:type="dxa"/>
        </w:trPr>
        <w:tc>
          <w:tcPr>
            <w:tcW w:w="0" w:type="auto"/>
            <w:vAlign w:val="center"/>
            <w:hideMark/>
          </w:tcPr>
          <w:p w14:paraId="33CA133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4EF1C0" w14:textId="77777777" w:rsidR="00D67926" w:rsidRDefault="008D6FB8">
            <w:pPr>
              <w:rPr>
                <w:rFonts w:eastAsia="Times New Roman"/>
                <w:lang w:val="en-US"/>
              </w:rPr>
            </w:pPr>
            <w:r>
              <w:rPr>
                <w:rFonts w:eastAsia="Times New Roman"/>
                <w:lang w:val="en-US"/>
              </w:rPr>
              <w:t>Concepts in the code system</w:t>
            </w:r>
          </w:p>
        </w:tc>
      </w:tr>
      <w:tr w:rsidR="00D67926" w14:paraId="144287D3" w14:textId="77777777">
        <w:trPr>
          <w:divId w:val="1396539379"/>
          <w:tblCellSpacing w:w="15" w:type="dxa"/>
        </w:trPr>
        <w:tc>
          <w:tcPr>
            <w:tcW w:w="0" w:type="auto"/>
            <w:vAlign w:val="center"/>
            <w:hideMark/>
          </w:tcPr>
          <w:p w14:paraId="38BB4C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6E3DB9" w14:textId="77777777" w:rsidR="00D67926" w:rsidRDefault="008D6FB8">
            <w:pPr>
              <w:rPr>
                <w:rFonts w:eastAsia="Times New Roman"/>
                <w:lang w:val="en-US"/>
              </w:rPr>
            </w:pPr>
            <w:r>
              <w:rPr>
                <w:rFonts w:eastAsia="Times New Roman"/>
                <w:lang w:val="en-US"/>
              </w:rPr>
              <w:t xml:space="preserve">Concepts that are in the code system. The concept definitions are inherently heirarchical, but the definitions must be consulted to determine what the meaning of the heirachical relationships are. </w:t>
            </w:r>
          </w:p>
        </w:tc>
      </w:tr>
      <w:tr w:rsidR="00D67926" w14:paraId="7181EA81" w14:textId="77777777">
        <w:trPr>
          <w:divId w:val="1396539379"/>
          <w:tblCellSpacing w:w="15" w:type="dxa"/>
        </w:trPr>
        <w:tc>
          <w:tcPr>
            <w:tcW w:w="0" w:type="auto"/>
            <w:vAlign w:val="center"/>
            <w:hideMark/>
          </w:tcPr>
          <w:p w14:paraId="5761642C" w14:textId="77777777" w:rsidR="00D67926" w:rsidRDefault="008D6FB8">
            <w:pPr>
              <w:rPr>
                <w:rFonts w:eastAsia="Times New Roman"/>
                <w:lang w:val="en-US"/>
              </w:rPr>
            </w:pPr>
            <w:r>
              <w:rPr>
                <w:rFonts w:eastAsia="Times New Roman"/>
                <w:b/>
                <w:bCs/>
                <w:lang w:val="en-US"/>
              </w:rPr>
              <w:t>ValueSet.codeSystem.concept.code</w:t>
            </w:r>
          </w:p>
        </w:tc>
        <w:tc>
          <w:tcPr>
            <w:tcW w:w="0" w:type="auto"/>
            <w:vAlign w:val="center"/>
            <w:hideMark/>
          </w:tcPr>
          <w:p w14:paraId="4E4CC081" w14:textId="77777777" w:rsidR="00D67926" w:rsidRDefault="00D67926">
            <w:pPr>
              <w:rPr>
                <w:rFonts w:eastAsia="Times New Roman"/>
                <w:lang w:val="en-US"/>
              </w:rPr>
            </w:pPr>
          </w:p>
        </w:tc>
      </w:tr>
      <w:tr w:rsidR="00D67926" w14:paraId="05E3B982" w14:textId="77777777">
        <w:trPr>
          <w:divId w:val="1396539379"/>
          <w:tblCellSpacing w:w="15" w:type="dxa"/>
        </w:trPr>
        <w:tc>
          <w:tcPr>
            <w:tcW w:w="0" w:type="auto"/>
            <w:vAlign w:val="center"/>
            <w:hideMark/>
          </w:tcPr>
          <w:p w14:paraId="200E48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F8B279" w14:textId="77777777" w:rsidR="00D67926" w:rsidRDefault="008D6FB8">
            <w:pPr>
              <w:rPr>
                <w:rFonts w:eastAsia="Times New Roman"/>
                <w:lang w:val="en-US"/>
              </w:rPr>
            </w:pPr>
            <w:r>
              <w:rPr>
                <w:rFonts w:eastAsia="Times New Roman"/>
                <w:lang w:val="en-US"/>
              </w:rPr>
              <w:t>Code that identifies concept</w:t>
            </w:r>
          </w:p>
        </w:tc>
      </w:tr>
      <w:tr w:rsidR="00D67926" w14:paraId="67B13DE9" w14:textId="77777777">
        <w:trPr>
          <w:divId w:val="1396539379"/>
          <w:tblCellSpacing w:w="15" w:type="dxa"/>
        </w:trPr>
        <w:tc>
          <w:tcPr>
            <w:tcW w:w="0" w:type="auto"/>
            <w:vAlign w:val="center"/>
            <w:hideMark/>
          </w:tcPr>
          <w:p w14:paraId="0C5052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841F4B" w14:textId="77777777" w:rsidR="00D67926" w:rsidRDefault="008D6FB8">
            <w:pPr>
              <w:rPr>
                <w:rFonts w:eastAsia="Times New Roman"/>
                <w:lang w:val="en-US"/>
              </w:rPr>
            </w:pPr>
            <w:r>
              <w:rPr>
                <w:rFonts w:eastAsia="Times New Roman"/>
                <w:lang w:val="en-US"/>
              </w:rPr>
              <w:t>A code - a text symbol - that uniquely identifies the concept within the code system.</w:t>
            </w:r>
          </w:p>
        </w:tc>
      </w:tr>
      <w:tr w:rsidR="00D67926" w14:paraId="5CC92E00" w14:textId="77777777">
        <w:trPr>
          <w:divId w:val="1396539379"/>
          <w:tblCellSpacing w:w="15" w:type="dxa"/>
        </w:trPr>
        <w:tc>
          <w:tcPr>
            <w:tcW w:w="0" w:type="auto"/>
            <w:vAlign w:val="center"/>
            <w:hideMark/>
          </w:tcPr>
          <w:p w14:paraId="15A1004B" w14:textId="77777777" w:rsidR="00D67926" w:rsidRDefault="008D6FB8">
            <w:pPr>
              <w:rPr>
                <w:rFonts w:eastAsia="Times New Roman"/>
                <w:lang w:val="en-US"/>
              </w:rPr>
            </w:pPr>
            <w:r>
              <w:rPr>
                <w:rFonts w:eastAsia="Times New Roman"/>
                <w:b/>
                <w:bCs/>
                <w:lang w:val="en-US"/>
              </w:rPr>
              <w:t>ValueSet.codeSystem.concept.abstract</w:t>
            </w:r>
          </w:p>
        </w:tc>
        <w:tc>
          <w:tcPr>
            <w:tcW w:w="0" w:type="auto"/>
            <w:vAlign w:val="center"/>
            <w:hideMark/>
          </w:tcPr>
          <w:p w14:paraId="5C950AB8" w14:textId="77777777" w:rsidR="00D67926" w:rsidRDefault="00D67926">
            <w:pPr>
              <w:rPr>
                <w:rFonts w:eastAsia="Times New Roman"/>
                <w:lang w:val="en-US"/>
              </w:rPr>
            </w:pPr>
          </w:p>
        </w:tc>
      </w:tr>
      <w:tr w:rsidR="00D67926" w14:paraId="6A6B31C6" w14:textId="77777777">
        <w:trPr>
          <w:divId w:val="1396539379"/>
          <w:tblCellSpacing w:w="15" w:type="dxa"/>
        </w:trPr>
        <w:tc>
          <w:tcPr>
            <w:tcW w:w="0" w:type="auto"/>
            <w:vAlign w:val="center"/>
            <w:hideMark/>
          </w:tcPr>
          <w:p w14:paraId="2CF6AB3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122D94" w14:textId="77777777" w:rsidR="00D67926" w:rsidRDefault="008D6FB8">
            <w:pPr>
              <w:rPr>
                <w:rFonts w:eastAsia="Times New Roman"/>
                <w:lang w:val="en-US"/>
              </w:rPr>
            </w:pPr>
            <w:r>
              <w:rPr>
                <w:rFonts w:eastAsia="Times New Roman"/>
                <w:lang w:val="en-US"/>
              </w:rPr>
              <w:t>If this code is not for use as a real concept</w:t>
            </w:r>
          </w:p>
        </w:tc>
      </w:tr>
      <w:tr w:rsidR="00D67926" w14:paraId="243067E7" w14:textId="77777777">
        <w:trPr>
          <w:divId w:val="1396539379"/>
          <w:tblCellSpacing w:w="15" w:type="dxa"/>
        </w:trPr>
        <w:tc>
          <w:tcPr>
            <w:tcW w:w="0" w:type="auto"/>
            <w:vAlign w:val="center"/>
            <w:hideMark/>
          </w:tcPr>
          <w:p w14:paraId="2D615CD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324FEA" w14:textId="77777777" w:rsidR="00D67926" w:rsidRDefault="008D6FB8">
            <w:pPr>
              <w:rPr>
                <w:rFonts w:eastAsia="Times New Roman"/>
                <w:lang w:val="en-US"/>
              </w:rPr>
            </w:pPr>
            <w:r>
              <w:rPr>
                <w:rFonts w:eastAsia="Times New Roman"/>
                <w:lang w:val="en-US"/>
              </w:rPr>
              <w:t>If this code is not for use as a real concept.</w:t>
            </w:r>
          </w:p>
        </w:tc>
      </w:tr>
      <w:tr w:rsidR="00D67926" w14:paraId="05AB46ED" w14:textId="77777777">
        <w:trPr>
          <w:divId w:val="1396539379"/>
          <w:tblCellSpacing w:w="15" w:type="dxa"/>
        </w:trPr>
        <w:tc>
          <w:tcPr>
            <w:tcW w:w="0" w:type="auto"/>
            <w:vAlign w:val="center"/>
            <w:hideMark/>
          </w:tcPr>
          <w:p w14:paraId="700EBC9E" w14:textId="77777777" w:rsidR="00D67926" w:rsidRDefault="008D6FB8">
            <w:pPr>
              <w:rPr>
                <w:rFonts w:eastAsia="Times New Roman"/>
                <w:lang w:val="en-US"/>
              </w:rPr>
            </w:pPr>
            <w:r>
              <w:rPr>
                <w:rFonts w:eastAsia="Times New Roman"/>
                <w:b/>
                <w:bCs/>
                <w:lang w:val="en-US"/>
              </w:rPr>
              <w:t>ValueSet.codeSystem.concept.display</w:t>
            </w:r>
          </w:p>
        </w:tc>
        <w:tc>
          <w:tcPr>
            <w:tcW w:w="0" w:type="auto"/>
            <w:vAlign w:val="center"/>
            <w:hideMark/>
          </w:tcPr>
          <w:p w14:paraId="0066DFFB" w14:textId="77777777" w:rsidR="00D67926" w:rsidRDefault="00D67926">
            <w:pPr>
              <w:rPr>
                <w:rFonts w:eastAsia="Times New Roman"/>
                <w:lang w:val="en-US"/>
              </w:rPr>
            </w:pPr>
          </w:p>
        </w:tc>
      </w:tr>
      <w:tr w:rsidR="00D67926" w14:paraId="7DA7009E" w14:textId="77777777">
        <w:trPr>
          <w:divId w:val="1396539379"/>
          <w:tblCellSpacing w:w="15" w:type="dxa"/>
        </w:trPr>
        <w:tc>
          <w:tcPr>
            <w:tcW w:w="0" w:type="auto"/>
            <w:vAlign w:val="center"/>
            <w:hideMark/>
          </w:tcPr>
          <w:p w14:paraId="16CCA20E"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371BE86" w14:textId="77777777" w:rsidR="00D67926" w:rsidRDefault="008D6FB8">
            <w:pPr>
              <w:rPr>
                <w:rFonts w:eastAsia="Times New Roman"/>
                <w:lang w:val="en-US"/>
              </w:rPr>
            </w:pPr>
            <w:r>
              <w:rPr>
                <w:rFonts w:eastAsia="Times New Roman"/>
                <w:lang w:val="en-US"/>
              </w:rPr>
              <w:t>Text to Display to the user</w:t>
            </w:r>
          </w:p>
        </w:tc>
      </w:tr>
      <w:tr w:rsidR="00D67926" w14:paraId="0AE477A3" w14:textId="77777777">
        <w:trPr>
          <w:divId w:val="1396539379"/>
          <w:tblCellSpacing w:w="15" w:type="dxa"/>
        </w:trPr>
        <w:tc>
          <w:tcPr>
            <w:tcW w:w="0" w:type="auto"/>
            <w:vAlign w:val="center"/>
            <w:hideMark/>
          </w:tcPr>
          <w:p w14:paraId="0ACF9F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18F7BA" w14:textId="77777777" w:rsidR="00D67926" w:rsidRDefault="008D6FB8">
            <w:pPr>
              <w:rPr>
                <w:rFonts w:eastAsia="Times New Roman"/>
                <w:lang w:val="en-US"/>
              </w:rPr>
            </w:pPr>
            <w:r>
              <w:rPr>
                <w:rFonts w:eastAsia="Times New Roman"/>
                <w:lang w:val="en-US"/>
              </w:rPr>
              <w:t>A human readable string that is the recommended default way to present this concept to a user.</w:t>
            </w:r>
          </w:p>
        </w:tc>
      </w:tr>
      <w:tr w:rsidR="00D67926" w14:paraId="73F2025E" w14:textId="77777777">
        <w:trPr>
          <w:divId w:val="1396539379"/>
          <w:tblCellSpacing w:w="15" w:type="dxa"/>
        </w:trPr>
        <w:tc>
          <w:tcPr>
            <w:tcW w:w="0" w:type="auto"/>
            <w:vAlign w:val="center"/>
            <w:hideMark/>
          </w:tcPr>
          <w:p w14:paraId="79CE4C41" w14:textId="77777777" w:rsidR="00D67926" w:rsidRDefault="008D6FB8">
            <w:pPr>
              <w:rPr>
                <w:rFonts w:eastAsia="Times New Roman"/>
                <w:lang w:val="en-US"/>
              </w:rPr>
            </w:pPr>
            <w:r>
              <w:rPr>
                <w:rFonts w:eastAsia="Times New Roman"/>
                <w:b/>
                <w:bCs/>
                <w:lang w:val="en-US"/>
              </w:rPr>
              <w:t>ValueSet.codeSystem.concept.definition</w:t>
            </w:r>
          </w:p>
        </w:tc>
        <w:tc>
          <w:tcPr>
            <w:tcW w:w="0" w:type="auto"/>
            <w:vAlign w:val="center"/>
            <w:hideMark/>
          </w:tcPr>
          <w:p w14:paraId="7A50419C" w14:textId="77777777" w:rsidR="00D67926" w:rsidRDefault="00D67926">
            <w:pPr>
              <w:rPr>
                <w:rFonts w:eastAsia="Times New Roman"/>
                <w:lang w:val="en-US"/>
              </w:rPr>
            </w:pPr>
          </w:p>
        </w:tc>
      </w:tr>
      <w:tr w:rsidR="00D67926" w14:paraId="1C0A46E8" w14:textId="77777777">
        <w:trPr>
          <w:divId w:val="1396539379"/>
          <w:tblCellSpacing w:w="15" w:type="dxa"/>
        </w:trPr>
        <w:tc>
          <w:tcPr>
            <w:tcW w:w="0" w:type="auto"/>
            <w:vAlign w:val="center"/>
            <w:hideMark/>
          </w:tcPr>
          <w:p w14:paraId="2651C4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E6F323" w14:textId="77777777" w:rsidR="00D67926" w:rsidRDefault="008D6FB8">
            <w:pPr>
              <w:rPr>
                <w:rFonts w:eastAsia="Times New Roman"/>
                <w:lang w:val="en-US"/>
              </w:rPr>
            </w:pPr>
            <w:r>
              <w:rPr>
                <w:rFonts w:eastAsia="Times New Roman"/>
                <w:lang w:val="en-US"/>
              </w:rPr>
              <w:t>Formal Definition</w:t>
            </w:r>
          </w:p>
        </w:tc>
      </w:tr>
      <w:tr w:rsidR="00D67926" w14:paraId="29FEF6AA" w14:textId="77777777">
        <w:trPr>
          <w:divId w:val="1396539379"/>
          <w:tblCellSpacing w:w="15" w:type="dxa"/>
        </w:trPr>
        <w:tc>
          <w:tcPr>
            <w:tcW w:w="0" w:type="auto"/>
            <w:vAlign w:val="center"/>
            <w:hideMark/>
          </w:tcPr>
          <w:p w14:paraId="514EE6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F95356" w14:textId="77777777" w:rsidR="00D67926" w:rsidRDefault="008D6FB8">
            <w:pPr>
              <w:rPr>
                <w:rFonts w:eastAsia="Times New Roman"/>
                <w:lang w:val="en-US"/>
              </w:rPr>
            </w:pPr>
            <w:r>
              <w:rPr>
                <w:rFonts w:eastAsia="Times New Roman"/>
                <w:lang w:val="en-US"/>
              </w:rPr>
              <w:t xml:space="preserve">The formal definition of the concept. The value set resource does not make formal definitions required, because of the prevalence of legacy systems. However, but they are highly recommended, as without them there is no formal meaning associated with the concept. </w:t>
            </w:r>
          </w:p>
        </w:tc>
      </w:tr>
      <w:tr w:rsidR="00D67926" w14:paraId="7594CA4B" w14:textId="77777777">
        <w:trPr>
          <w:divId w:val="1396539379"/>
          <w:tblCellSpacing w:w="15" w:type="dxa"/>
        </w:trPr>
        <w:tc>
          <w:tcPr>
            <w:tcW w:w="0" w:type="auto"/>
            <w:vAlign w:val="center"/>
            <w:hideMark/>
          </w:tcPr>
          <w:p w14:paraId="3549AB3B" w14:textId="77777777" w:rsidR="00D67926" w:rsidRDefault="008D6FB8">
            <w:pPr>
              <w:rPr>
                <w:rFonts w:eastAsia="Times New Roman"/>
                <w:lang w:val="en-US"/>
              </w:rPr>
            </w:pPr>
            <w:r>
              <w:rPr>
                <w:rFonts w:eastAsia="Times New Roman"/>
                <w:b/>
                <w:bCs/>
                <w:lang w:val="en-US"/>
              </w:rPr>
              <w:t>ValueSet.codeSystem.concept.designation</w:t>
            </w:r>
          </w:p>
        </w:tc>
        <w:tc>
          <w:tcPr>
            <w:tcW w:w="0" w:type="auto"/>
            <w:vAlign w:val="center"/>
            <w:hideMark/>
          </w:tcPr>
          <w:p w14:paraId="663AB73F" w14:textId="77777777" w:rsidR="00D67926" w:rsidRDefault="00D67926">
            <w:pPr>
              <w:rPr>
                <w:rFonts w:eastAsia="Times New Roman"/>
                <w:lang w:val="en-US"/>
              </w:rPr>
            </w:pPr>
          </w:p>
        </w:tc>
      </w:tr>
      <w:tr w:rsidR="00D67926" w14:paraId="560E6479" w14:textId="77777777">
        <w:trPr>
          <w:divId w:val="1396539379"/>
          <w:tblCellSpacing w:w="15" w:type="dxa"/>
        </w:trPr>
        <w:tc>
          <w:tcPr>
            <w:tcW w:w="0" w:type="auto"/>
            <w:vAlign w:val="center"/>
            <w:hideMark/>
          </w:tcPr>
          <w:p w14:paraId="68219A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2B5951" w14:textId="77777777" w:rsidR="00D67926" w:rsidRDefault="008D6FB8">
            <w:pPr>
              <w:rPr>
                <w:rFonts w:eastAsia="Times New Roman"/>
                <w:lang w:val="en-US"/>
              </w:rPr>
            </w:pPr>
            <w:r>
              <w:rPr>
                <w:rFonts w:eastAsia="Times New Roman"/>
                <w:lang w:val="en-US"/>
              </w:rPr>
              <w:t>Additional representations for the concept</w:t>
            </w:r>
          </w:p>
        </w:tc>
      </w:tr>
      <w:tr w:rsidR="00D67926" w14:paraId="30C2EBFC" w14:textId="77777777">
        <w:trPr>
          <w:divId w:val="1396539379"/>
          <w:tblCellSpacing w:w="15" w:type="dxa"/>
        </w:trPr>
        <w:tc>
          <w:tcPr>
            <w:tcW w:w="0" w:type="auto"/>
            <w:vAlign w:val="center"/>
            <w:hideMark/>
          </w:tcPr>
          <w:p w14:paraId="01314D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679B70" w14:textId="77777777" w:rsidR="00D67926" w:rsidRDefault="008D6FB8">
            <w:pPr>
              <w:rPr>
                <w:rFonts w:eastAsia="Times New Roman"/>
                <w:lang w:val="en-US"/>
              </w:rPr>
            </w:pPr>
            <w:r>
              <w:rPr>
                <w:rFonts w:eastAsia="Times New Roman"/>
                <w:lang w:val="en-US"/>
              </w:rPr>
              <w:t xml:space="preserve">Additional representations for the concept - other languages, aliases, specialized purposes, used for particular purposes, etc. </w:t>
            </w:r>
          </w:p>
        </w:tc>
      </w:tr>
      <w:tr w:rsidR="00D67926" w14:paraId="70F88580" w14:textId="77777777">
        <w:trPr>
          <w:divId w:val="1396539379"/>
          <w:tblCellSpacing w:w="15" w:type="dxa"/>
        </w:trPr>
        <w:tc>
          <w:tcPr>
            <w:tcW w:w="0" w:type="auto"/>
            <w:vAlign w:val="center"/>
            <w:hideMark/>
          </w:tcPr>
          <w:p w14:paraId="40E3EE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34B0B2E" w14:textId="77777777" w:rsidR="00D67926" w:rsidRDefault="008D6FB8">
            <w:pPr>
              <w:rPr>
                <w:rFonts w:eastAsia="Times New Roman"/>
                <w:lang w:val="en-US"/>
              </w:rPr>
            </w:pPr>
            <w:r>
              <w:rPr>
                <w:rFonts w:eastAsia="Times New Roman"/>
                <w:lang w:val="en-US"/>
              </w:rPr>
              <w:t>many concept definition systems support mltiple representations, in multiple languages, and for mltiple purposes.</w:t>
            </w:r>
          </w:p>
        </w:tc>
      </w:tr>
      <w:tr w:rsidR="00D67926" w14:paraId="16D117DB" w14:textId="77777777">
        <w:trPr>
          <w:divId w:val="1396539379"/>
          <w:tblCellSpacing w:w="15" w:type="dxa"/>
        </w:trPr>
        <w:tc>
          <w:tcPr>
            <w:tcW w:w="0" w:type="auto"/>
            <w:vAlign w:val="center"/>
            <w:hideMark/>
          </w:tcPr>
          <w:p w14:paraId="09267CA3" w14:textId="77777777" w:rsidR="00D67926" w:rsidRDefault="008D6FB8">
            <w:pPr>
              <w:rPr>
                <w:rFonts w:eastAsia="Times New Roman"/>
                <w:lang w:val="en-US"/>
              </w:rPr>
            </w:pPr>
            <w:r>
              <w:rPr>
                <w:rFonts w:eastAsia="Times New Roman"/>
                <w:b/>
                <w:bCs/>
                <w:lang w:val="en-US"/>
              </w:rPr>
              <w:t>ValueSet.codeSystem.concept.designation.language</w:t>
            </w:r>
          </w:p>
        </w:tc>
        <w:tc>
          <w:tcPr>
            <w:tcW w:w="0" w:type="auto"/>
            <w:vAlign w:val="center"/>
            <w:hideMark/>
          </w:tcPr>
          <w:p w14:paraId="24882A72" w14:textId="77777777" w:rsidR="00D67926" w:rsidRDefault="00D67926">
            <w:pPr>
              <w:rPr>
                <w:rFonts w:eastAsia="Times New Roman"/>
                <w:lang w:val="en-US"/>
              </w:rPr>
            </w:pPr>
          </w:p>
        </w:tc>
      </w:tr>
      <w:tr w:rsidR="00D67926" w14:paraId="7D42C547" w14:textId="77777777">
        <w:trPr>
          <w:divId w:val="1396539379"/>
          <w:tblCellSpacing w:w="15" w:type="dxa"/>
        </w:trPr>
        <w:tc>
          <w:tcPr>
            <w:tcW w:w="0" w:type="auto"/>
            <w:vAlign w:val="center"/>
            <w:hideMark/>
          </w:tcPr>
          <w:p w14:paraId="6E8CE8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B1FCFA" w14:textId="77777777" w:rsidR="00D67926" w:rsidRDefault="008D6FB8">
            <w:pPr>
              <w:rPr>
                <w:rFonts w:eastAsia="Times New Roman"/>
                <w:lang w:val="en-US"/>
              </w:rPr>
            </w:pPr>
            <w:r>
              <w:rPr>
                <w:rFonts w:eastAsia="Times New Roman"/>
                <w:lang w:val="en-US"/>
              </w:rPr>
              <w:t>Human language of the designation</w:t>
            </w:r>
          </w:p>
        </w:tc>
      </w:tr>
      <w:tr w:rsidR="00D67926" w14:paraId="4B2E9361" w14:textId="77777777">
        <w:trPr>
          <w:divId w:val="1396539379"/>
          <w:tblCellSpacing w:w="15" w:type="dxa"/>
        </w:trPr>
        <w:tc>
          <w:tcPr>
            <w:tcW w:w="0" w:type="auto"/>
            <w:vAlign w:val="center"/>
            <w:hideMark/>
          </w:tcPr>
          <w:p w14:paraId="0597396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8284D5" w14:textId="77777777" w:rsidR="00D67926" w:rsidRDefault="008D6FB8">
            <w:pPr>
              <w:rPr>
                <w:rFonts w:eastAsia="Times New Roman"/>
                <w:lang w:val="en-US"/>
              </w:rPr>
            </w:pPr>
            <w:r>
              <w:rPr>
                <w:rFonts w:eastAsia="Times New Roman"/>
                <w:lang w:val="en-US"/>
              </w:rPr>
              <w:t>The language this designation is defined for.</w:t>
            </w:r>
          </w:p>
        </w:tc>
      </w:tr>
      <w:tr w:rsidR="00D67926" w14:paraId="1668634D" w14:textId="77777777">
        <w:trPr>
          <w:divId w:val="1396539379"/>
          <w:tblCellSpacing w:w="15" w:type="dxa"/>
        </w:trPr>
        <w:tc>
          <w:tcPr>
            <w:tcW w:w="0" w:type="auto"/>
            <w:vAlign w:val="center"/>
            <w:hideMark/>
          </w:tcPr>
          <w:p w14:paraId="54D8CC5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236F0F" w14:textId="77777777" w:rsidR="00D67926" w:rsidRDefault="008D6FB8">
            <w:pPr>
              <w:rPr>
                <w:rFonts w:eastAsia="Times New Roman"/>
                <w:lang w:val="en-US"/>
              </w:rPr>
            </w:pPr>
            <w:r>
              <w:rPr>
                <w:rFonts w:eastAsia="Times New Roman"/>
                <w:lang w:val="en-US"/>
              </w:rPr>
              <w:t>In the absense of a language, the resource language applies.</w:t>
            </w:r>
          </w:p>
        </w:tc>
      </w:tr>
      <w:tr w:rsidR="00D67926" w14:paraId="080990B8" w14:textId="77777777">
        <w:trPr>
          <w:divId w:val="1396539379"/>
          <w:tblCellSpacing w:w="15" w:type="dxa"/>
        </w:trPr>
        <w:tc>
          <w:tcPr>
            <w:tcW w:w="0" w:type="auto"/>
            <w:vAlign w:val="center"/>
            <w:hideMark/>
          </w:tcPr>
          <w:p w14:paraId="3DB6341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1F89219" w14:textId="77777777" w:rsidR="00D67926" w:rsidRDefault="008D6FB8">
            <w:pPr>
              <w:rPr>
                <w:rFonts w:eastAsia="Times New Roman"/>
                <w:lang w:val="en-US"/>
              </w:rPr>
            </w:pPr>
            <w:r>
              <w:rPr>
                <w:rFonts w:eastAsia="Times New Roman"/>
                <w:lang w:val="en-US"/>
              </w:rPr>
              <w:t>A human language</w:t>
            </w:r>
          </w:p>
        </w:tc>
      </w:tr>
      <w:tr w:rsidR="00D67926" w14:paraId="3CB9A916" w14:textId="77777777">
        <w:trPr>
          <w:divId w:val="1396539379"/>
          <w:tblCellSpacing w:w="15" w:type="dxa"/>
        </w:trPr>
        <w:tc>
          <w:tcPr>
            <w:tcW w:w="0" w:type="auto"/>
            <w:vAlign w:val="center"/>
            <w:hideMark/>
          </w:tcPr>
          <w:p w14:paraId="720188D4" w14:textId="77777777" w:rsidR="00D67926" w:rsidRDefault="008D6FB8">
            <w:pPr>
              <w:rPr>
                <w:rFonts w:eastAsia="Times New Roman"/>
                <w:lang w:val="en-US"/>
              </w:rPr>
            </w:pPr>
            <w:r>
              <w:rPr>
                <w:rFonts w:eastAsia="Times New Roman"/>
                <w:b/>
                <w:bCs/>
                <w:lang w:val="en-US"/>
              </w:rPr>
              <w:t>ValueSet.codeSystem.concept.designation.use</w:t>
            </w:r>
          </w:p>
        </w:tc>
        <w:tc>
          <w:tcPr>
            <w:tcW w:w="0" w:type="auto"/>
            <w:vAlign w:val="center"/>
            <w:hideMark/>
          </w:tcPr>
          <w:p w14:paraId="3FEB30BD" w14:textId="77777777" w:rsidR="00D67926" w:rsidRDefault="00D67926">
            <w:pPr>
              <w:rPr>
                <w:rFonts w:eastAsia="Times New Roman"/>
                <w:lang w:val="en-US"/>
              </w:rPr>
            </w:pPr>
          </w:p>
        </w:tc>
      </w:tr>
      <w:tr w:rsidR="00D67926" w14:paraId="2FA5EC2B" w14:textId="77777777">
        <w:trPr>
          <w:divId w:val="1396539379"/>
          <w:tblCellSpacing w:w="15" w:type="dxa"/>
        </w:trPr>
        <w:tc>
          <w:tcPr>
            <w:tcW w:w="0" w:type="auto"/>
            <w:vAlign w:val="center"/>
            <w:hideMark/>
          </w:tcPr>
          <w:p w14:paraId="399896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D06B02" w14:textId="77777777" w:rsidR="00D67926" w:rsidRDefault="008D6FB8">
            <w:pPr>
              <w:rPr>
                <w:rFonts w:eastAsia="Times New Roman"/>
                <w:lang w:val="en-US"/>
              </w:rPr>
            </w:pPr>
            <w:r>
              <w:rPr>
                <w:rFonts w:eastAsia="Times New Roman"/>
                <w:lang w:val="en-US"/>
              </w:rPr>
              <w:t>Details how this designation would be used</w:t>
            </w:r>
          </w:p>
        </w:tc>
      </w:tr>
      <w:tr w:rsidR="00D67926" w14:paraId="7D396AB1" w14:textId="77777777">
        <w:trPr>
          <w:divId w:val="1396539379"/>
          <w:tblCellSpacing w:w="15" w:type="dxa"/>
        </w:trPr>
        <w:tc>
          <w:tcPr>
            <w:tcW w:w="0" w:type="auto"/>
            <w:vAlign w:val="center"/>
            <w:hideMark/>
          </w:tcPr>
          <w:p w14:paraId="0B61E9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3BBFC9" w14:textId="77777777" w:rsidR="00D67926" w:rsidRDefault="008D6FB8">
            <w:pPr>
              <w:rPr>
                <w:rFonts w:eastAsia="Times New Roman"/>
                <w:lang w:val="en-US"/>
              </w:rPr>
            </w:pPr>
            <w:r>
              <w:rPr>
                <w:rFonts w:eastAsia="Times New Roman"/>
                <w:lang w:val="en-US"/>
              </w:rPr>
              <w:t>A code that details how this designation would be used.</w:t>
            </w:r>
          </w:p>
        </w:tc>
      </w:tr>
      <w:tr w:rsidR="00D67926" w14:paraId="2B69EF0C" w14:textId="77777777">
        <w:trPr>
          <w:divId w:val="1396539379"/>
          <w:tblCellSpacing w:w="15" w:type="dxa"/>
        </w:trPr>
        <w:tc>
          <w:tcPr>
            <w:tcW w:w="0" w:type="auto"/>
            <w:vAlign w:val="center"/>
            <w:hideMark/>
          </w:tcPr>
          <w:p w14:paraId="1EBEFEF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48FEF6" w14:textId="77777777" w:rsidR="00D67926" w:rsidRDefault="008D6FB8">
            <w:pPr>
              <w:rPr>
                <w:rFonts w:eastAsia="Times New Roman"/>
                <w:lang w:val="en-US"/>
              </w:rPr>
            </w:pPr>
            <w:r>
              <w:rPr>
                <w:rFonts w:eastAsia="Times New Roman"/>
                <w:lang w:val="en-US"/>
              </w:rPr>
              <w:t>if no use is provided, the designation can be assumed to be suitable for general display to a human user.</w:t>
            </w:r>
          </w:p>
        </w:tc>
      </w:tr>
      <w:tr w:rsidR="00D67926" w14:paraId="3C685F50" w14:textId="77777777">
        <w:trPr>
          <w:divId w:val="1396539379"/>
          <w:tblCellSpacing w:w="15" w:type="dxa"/>
        </w:trPr>
        <w:tc>
          <w:tcPr>
            <w:tcW w:w="0" w:type="auto"/>
            <w:vAlign w:val="center"/>
            <w:hideMark/>
          </w:tcPr>
          <w:p w14:paraId="1A04645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8B4F27" w14:textId="77777777" w:rsidR="00D67926" w:rsidRDefault="008D6FB8">
            <w:pPr>
              <w:rPr>
                <w:rFonts w:eastAsia="Times New Roman"/>
                <w:lang w:val="en-US"/>
              </w:rPr>
            </w:pPr>
            <w:r>
              <w:rPr>
                <w:rFonts w:eastAsia="Times New Roman"/>
                <w:lang w:val="en-US"/>
              </w:rPr>
              <w:t>Details of how a designation would be used</w:t>
            </w:r>
          </w:p>
        </w:tc>
      </w:tr>
      <w:tr w:rsidR="00D67926" w14:paraId="711EF53A" w14:textId="77777777">
        <w:trPr>
          <w:divId w:val="1396539379"/>
          <w:tblCellSpacing w:w="15" w:type="dxa"/>
        </w:trPr>
        <w:tc>
          <w:tcPr>
            <w:tcW w:w="0" w:type="auto"/>
            <w:vAlign w:val="center"/>
            <w:hideMark/>
          </w:tcPr>
          <w:p w14:paraId="0B1D593B" w14:textId="77777777" w:rsidR="00D67926" w:rsidRDefault="008D6FB8">
            <w:pPr>
              <w:rPr>
                <w:rFonts w:eastAsia="Times New Roman"/>
                <w:lang w:val="en-US"/>
              </w:rPr>
            </w:pPr>
            <w:r>
              <w:rPr>
                <w:rFonts w:eastAsia="Times New Roman"/>
                <w:b/>
                <w:bCs/>
                <w:lang w:val="en-US"/>
              </w:rPr>
              <w:t>ValueSet.codeSystem.concept.designation.value</w:t>
            </w:r>
          </w:p>
        </w:tc>
        <w:tc>
          <w:tcPr>
            <w:tcW w:w="0" w:type="auto"/>
            <w:vAlign w:val="center"/>
            <w:hideMark/>
          </w:tcPr>
          <w:p w14:paraId="7FF4E5C0" w14:textId="77777777" w:rsidR="00D67926" w:rsidRDefault="00D67926">
            <w:pPr>
              <w:rPr>
                <w:rFonts w:eastAsia="Times New Roman"/>
                <w:lang w:val="en-US"/>
              </w:rPr>
            </w:pPr>
          </w:p>
        </w:tc>
      </w:tr>
      <w:tr w:rsidR="00D67926" w14:paraId="6BFA5992" w14:textId="77777777">
        <w:trPr>
          <w:divId w:val="1396539379"/>
          <w:tblCellSpacing w:w="15" w:type="dxa"/>
        </w:trPr>
        <w:tc>
          <w:tcPr>
            <w:tcW w:w="0" w:type="auto"/>
            <w:vAlign w:val="center"/>
            <w:hideMark/>
          </w:tcPr>
          <w:p w14:paraId="4BB2A3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2F130B" w14:textId="77777777" w:rsidR="00D67926" w:rsidRDefault="008D6FB8">
            <w:pPr>
              <w:rPr>
                <w:rFonts w:eastAsia="Times New Roman"/>
                <w:lang w:val="en-US"/>
              </w:rPr>
            </w:pPr>
            <w:r>
              <w:rPr>
                <w:rFonts w:eastAsia="Times New Roman"/>
                <w:lang w:val="en-US"/>
              </w:rPr>
              <w:t>The text value for this designation</w:t>
            </w:r>
          </w:p>
        </w:tc>
      </w:tr>
      <w:tr w:rsidR="00D67926" w14:paraId="1509D9D7" w14:textId="77777777">
        <w:trPr>
          <w:divId w:val="1396539379"/>
          <w:tblCellSpacing w:w="15" w:type="dxa"/>
        </w:trPr>
        <w:tc>
          <w:tcPr>
            <w:tcW w:w="0" w:type="auto"/>
            <w:vAlign w:val="center"/>
            <w:hideMark/>
          </w:tcPr>
          <w:p w14:paraId="7E4B284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4561254" w14:textId="77777777" w:rsidR="00D67926" w:rsidRDefault="008D6FB8">
            <w:pPr>
              <w:rPr>
                <w:rFonts w:eastAsia="Times New Roman"/>
                <w:lang w:val="en-US"/>
              </w:rPr>
            </w:pPr>
            <w:r>
              <w:rPr>
                <w:rFonts w:eastAsia="Times New Roman"/>
                <w:lang w:val="en-US"/>
              </w:rPr>
              <w:t>The text value for this designation.</w:t>
            </w:r>
          </w:p>
        </w:tc>
      </w:tr>
      <w:tr w:rsidR="00D67926" w14:paraId="10973F61" w14:textId="77777777">
        <w:trPr>
          <w:divId w:val="1396539379"/>
          <w:tblCellSpacing w:w="15" w:type="dxa"/>
        </w:trPr>
        <w:tc>
          <w:tcPr>
            <w:tcW w:w="0" w:type="auto"/>
            <w:vAlign w:val="center"/>
            <w:hideMark/>
          </w:tcPr>
          <w:p w14:paraId="35F6BEDC" w14:textId="77777777" w:rsidR="00D67926" w:rsidRDefault="008D6FB8">
            <w:pPr>
              <w:rPr>
                <w:rFonts w:eastAsia="Times New Roman"/>
                <w:lang w:val="en-US"/>
              </w:rPr>
            </w:pPr>
            <w:r>
              <w:rPr>
                <w:rFonts w:eastAsia="Times New Roman"/>
                <w:b/>
                <w:bCs/>
                <w:lang w:val="en-US"/>
              </w:rPr>
              <w:t>ValueSet.codeSystem.concept.concept</w:t>
            </w:r>
          </w:p>
        </w:tc>
        <w:tc>
          <w:tcPr>
            <w:tcW w:w="0" w:type="auto"/>
            <w:vAlign w:val="center"/>
            <w:hideMark/>
          </w:tcPr>
          <w:p w14:paraId="5604C8C6" w14:textId="77777777" w:rsidR="00D67926" w:rsidRDefault="00D67926">
            <w:pPr>
              <w:rPr>
                <w:rFonts w:eastAsia="Times New Roman"/>
                <w:lang w:val="en-US"/>
              </w:rPr>
            </w:pPr>
          </w:p>
        </w:tc>
      </w:tr>
      <w:tr w:rsidR="00D67926" w14:paraId="414FA819" w14:textId="77777777">
        <w:trPr>
          <w:divId w:val="1396539379"/>
          <w:tblCellSpacing w:w="15" w:type="dxa"/>
        </w:trPr>
        <w:tc>
          <w:tcPr>
            <w:tcW w:w="0" w:type="auto"/>
            <w:vAlign w:val="center"/>
            <w:hideMark/>
          </w:tcPr>
          <w:p w14:paraId="156731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F021DB" w14:textId="77777777" w:rsidR="00D67926" w:rsidRDefault="008D6FB8">
            <w:pPr>
              <w:rPr>
                <w:rFonts w:eastAsia="Times New Roman"/>
                <w:lang w:val="en-US"/>
              </w:rPr>
            </w:pPr>
            <w:r>
              <w:rPr>
                <w:rFonts w:eastAsia="Times New Roman"/>
                <w:lang w:val="en-US"/>
              </w:rPr>
              <w:t>Child Concepts (is-a / contains / categorises)</w:t>
            </w:r>
          </w:p>
        </w:tc>
      </w:tr>
      <w:tr w:rsidR="00D67926" w14:paraId="5F2BF4C8" w14:textId="77777777">
        <w:trPr>
          <w:divId w:val="1396539379"/>
          <w:tblCellSpacing w:w="15" w:type="dxa"/>
        </w:trPr>
        <w:tc>
          <w:tcPr>
            <w:tcW w:w="0" w:type="auto"/>
            <w:vAlign w:val="center"/>
            <w:hideMark/>
          </w:tcPr>
          <w:p w14:paraId="27F0A3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B36B65" w14:textId="77777777" w:rsidR="00D67926" w:rsidRDefault="008D6FB8">
            <w:pPr>
              <w:rPr>
                <w:rFonts w:eastAsia="Times New Roman"/>
                <w:lang w:val="en-US"/>
              </w:rPr>
            </w:pPr>
            <w:r>
              <w:rPr>
                <w:rFonts w:eastAsia="Times New Roman"/>
                <w:lang w:val="en-US"/>
              </w:rPr>
              <w:t xml:space="preserve">Child Concepts - a heirarchy of concepts. The nature of the relationships is variable (is-a / contains / categorises) and can only be determined by examining the definitions of the concepts. </w:t>
            </w:r>
          </w:p>
        </w:tc>
      </w:tr>
      <w:tr w:rsidR="00D67926" w14:paraId="1E185997" w14:textId="77777777">
        <w:trPr>
          <w:divId w:val="1396539379"/>
          <w:tblCellSpacing w:w="15" w:type="dxa"/>
        </w:trPr>
        <w:tc>
          <w:tcPr>
            <w:tcW w:w="0" w:type="auto"/>
            <w:vAlign w:val="center"/>
            <w:hideMark/>
          </w:tcPr>
          <w:p w14:paraId="345A767F" w14:textId="77777777" w:rsidR="00D67926" w:rsidRDefault="008D6FB8">
            <w:pPr>
              <w:rPr>
                <w:rFonts w:eastAsia="Times New Roman"/>
                <w:lang w:val="en-US"/>
              </w:rPr>
            </w:pPr>
            <w:r>
              <w:rPr>
                <w:rFonts w:eastAsia="Times New Roman"/>
                <w:b/>
                <w:bCs/>
                <w:lang w:val="en-US"/>
              </w:rPr>
              <w:t>ValueSet.compose</w:t>
            </w:r>
          </w:p>
        </w:tc>
        <w:tc>
          <w:tcPr>
            <w:tcW w:w="0" w:type="auto"/>
            <w:vAlign w:val="center"/>
            <w:hideMark/>
          </w:tcPr>
          <w:p w14:paraId="0D80B7D0" w14:textId="77777777" w:rsidR="00D67926" w:rsidRDefault="00D67926">
            <w:pPr>
              <w:rPr>
                <w:rFonts w:eastAsia="Times New Roman"/>
                <w:lang w:val="en-US"/>
              </w:rPr>
            </w:pPr>
          </w:p>
        </w:tc>
      </w:tr>
      <w:tr w:rsidR="00D67926" w14:paraId="0D72EC95" w14:textId="77777777">
        <w:trPr>
          <w:divId w:val="1396539379"/>
          <w:tblCellSpacing w:w="15" w:type="dxa"/>
        </w:trPr>
        <w:tc>
          <w:tcPr>
            <w:tcW w:w="0" w:type="auto"/>
            <w:vAlign w:val="center"/>
            <w:hideMark/>
          </w:tcPr>
          <w:p w14:paraId="2731C4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3C2562" w14:textId="77777777" w:rsidR="00D67926" w:rsidRDefault="008D6FB8">
            <w:pPr>
              <w:rPr>
                <w:rFonts w:eastAsia="Times New Roman"/>
                <w:lang w:val="en-US"/>
              </w:rPr>
            </w:pPr>
            <w:r>
              <w:rPr>
                <w:rFonts w:eastAsia="Times New Roman"/>
                <w:lang w:val="en-US"/>
              </w:rPr>
              <w:t>When value set includes codes from elsewhere</w:t>
            </w:r>
          </w:p>
        </w:tc>
      </w:tr>
      <w:tr w:rsidR="00D67926" w14:paraId="4211724C" w14:textId="77777777">
        <w:trPr>
          <w:divId w:val="1396539379"/>
          <w:tblCellSpacing w:w="15" w:type="dxa"/>
        </w:trPr>
        <w:tc>
          <w:tcPr>
            <w:tcW w:w="0" w:type="auto"/>
            <w:vAlign w:val="center"/>
            <w:hideMark/>
          </w:tcPr>
          <w:p w14:paraId="0CEACA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6D16D3" w14:textId="77777777" w:rsidR="00D67926" w:rsidRDefault="008D6FB8">
            <w:pPr>
              <w:rPr>
                <w:rFonts w:eastAsia="Times New Roman"/>
                <w:lang w:val="en-US"/>
              </w:rPr>
            </w:pPr>
            <w:r>
              <w:rPr>
                <w:rFonts w:eastAsia="Times New Roman"/>
                <w:lang w:val="en-US"/>
              </w:rPr>
              <w:t xml:space="preserve">A set of criteria that provide the content logical definition of the value set by including or excluding codes from outside this value set. </w:t>
            </w:r>
          </w:p>
        </w:tc>
      </w:tr>
      <w:tr w:rsidR="00D67926" w14:paraId="1E3F70B5" w14:textId="77777777">
        <w:trPr>
          <w:divId w:val="1396539379"/>
          <w:tblCellSpacing w:w="15" w:type="dxa"/>
        </w:trPr>
        <w:tc>
          <w:tcPr>
            <w:tcW w:w="0" w:type="auto"/>
            <w:vAlign w:val="center"/>
            <w:hideMark/>
          </w:tcPr>
          <w:p w14:paraId="325A98B0"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8A071ED" w14:textId="77777777" w:rsidR="00D67926" w:rsidRDefault="008D6FB8">
            <w:pPr>
              <w:rPr>
                <w:rFonts w:eastAsia="Times New Roman"/>
                <w:lang w:val="en-US"/>
              </w:rPr>
            </w:pPr>
            <w:r>
              <w:rPr>
                <w:rFonts w:eastAsia="Times New Roman"/>
                <w:lang w:val="en-US"/>
              </w:rPr>
              <w:t>A value set composition SHALL have an include or an import</w:t>
            </w:r>
          </w:p>
        </w:tc>
      </w:tr>
      <w:tr w:rsidR="00D67926" w14:paraId="5AB9F1E7" w14:textId="77777777">
        <w:trPr>
          <w:divId w:val="1396539379"/>
          <w:tblCellSpacing w:w="15" w:type="dxa"/>
        </w:trPr>
        <w:tc>
          <w:tcPr>
            <w:tcW w:w="0" w:type="auto"/>
            <w:vAlign w:val="center"/>
            <w:hideMark/>
          </w:tcPr>
          <w:p w14:paraId="02D3A0E8" w14:textId="77777777" w:rsidR="00D67926" w:rsidRDefault="008D6FB8">
            <w:pPr>
              <w:rPr>
                <w:rFonts w:eastAsia="Times New Roman"/>
                <w:lang w:val="en-US"/>
              </w:rPr>
            </w:pPr>
            <w:r>
              <w:rPr>
                <w:rFonts w:eastAsia="Times New Roman"/>
                <w:b/>
                <w:bCs/>
                <w:lang w:val="en-US"/>
              </w:rPr>
              <w:t>ValueSet.compose.import</w:t>
            </w:r>
          </w:p>
        </w:tc>
        <w:tc>
          <w:tcPr>
            <w:tcW w:w="0" w:type="auto"/>
            <w:vAlign w:val="center"/>
            <w:hideMark/>
          </w:tcPr>
          <w:p w14:paraId="0BD08CE5" w14:textId="77777777" w:rsidR="00D67926" w:rsidRDefault="00D67926">
            <w:pPr>
              <w:rPr>
                <w:rFonts w:eastAsia="Times New Roman"/>
                <w:lang w:val="en-US"/>
              </w:rPr>
            </w:pPr>
          </w:p>
        </w:tc>
      </w:tr>
      <w:tr w:rsidR="00D67926" w14:paraId="2B7C60D3" w14:textId="77777777">
        <w:trPr>
          <w:divId w:val="1396539379"/>
          <w:tblCellSpacing w:w="15" w:type="dxa"/>
        </w:trPr>
        <w:tc>
          <w:tcPr>
            <w:tcW w:w="0" w:type="auto"/>
            <w:vAlign w:val="center"/>
            <w:hideMark/>
          </w:tcPr>
          <w:p w14:paraId="2A820B0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EE7146" w14:textId="77777777" w:rsidR="00D67926" w:rsidRDefault="008D6FB8">
            <w:pPr>
              <w:rPr>
                <w:rFonts w:eastAsia="Times New Roman"/>
                <w:lang w:val="en-US"/>
              </w:rPr>
            </w:pPr>
            <w:r>
              <w:rPr>
                <w:rFonts w:eastAsia="Times New Roman"/>
                <w:lang w:val="en-US"/>
              </w:rPr>
              <w:t>Import the contents of another value set</w:t>
            </w:r>
          </w:p>
        </w:tc>
      </w:tr>
      <w:tr w:rsidR="00D67926" w14:paraId="2719AF9F" w14:textId="77777777">
        <w:trPr>
          <w:divId w:val="1396539379"/>
          <w:tblCellSpacing w:w="15" w:type="dxa"/>
        </w:trPr>
        <w:tc>
          <w:tcPr>
            <w:tcW w:w="0" w:type="auto"/>
            <w:vAlign w:val="center"/>
            <w:hideMark/>
          </w:tcPr>
          <w:p w14:paraId="5D9B42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5A3115" w14:textId="77777777" w:rsidR="00D67926" w:rsidRDefault="008D6FB8">
            <w:pPr>
              <w:rPr>
                <w:rFonts w:eastAsia="Times New Roman"/>
                <w:lang w:val="en-US"/>
              </w:rPr>
            </w:pPr>
            <w:r>
              <w:rPr>
                <w:rFonts w:eastAsia="Times New Roman"/>
                <w:lang w:val="en-US"/>
              </w:rPr>
              <w:t xml:space="preserve">Includes the contents of the referenced value set as a part of the contents of this value set. This is an absolute URI that is a reference to ValueSet.uri. </w:t>
            </w:r>
          </w:p>
        </w:tc>
      </w:tr>
      <w:tr w:rsidR="00D67926" w14:paraId="728F5BE0" w14:textId="77777777">
        <w:trPr>
          <w:divId w:val="1396539379"/>
          <w:tblCellSpacing w:w="15" w:type="dxa"/>
        </w:trPr>
        <w:tc>
          <w:tcPr>
            <w:tcW w:w="0" w:type="auto"/>
            <w:vAlign w:val="center"/>
            <w:hideMark/>
          </w:tcPr>
          <w:p w14:paraId="1F733B0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AD6F30" w14:textId="77777777" w:rsidR="00D67926" w:rsidRDefault="008D6FB8">
            <w:pPr>
              <w:rPr>
                <w:rFonts w:eastAsia="Times New Roman"/>
                <w:lang w:val="en-US"/>
              </w:rPr>
            </w:pPr>
            <w:r>
              <w:rPr>
                <w:rFonts w:eastAsia="Times New Roman"/>
                <w:lang w:val="en-US"/>
              </w:rPr>
              <w:t xml:space="preserve">The value set URI is either a logical reference to a defined value set such as a [SNOMED CT reference </w:t>
            </w:r>
            <w:proofErr w:type="gramStart"/>
            <w:r>
              <w:rPr>
                <w:rFonts w:eastAsia="Times New Roman"/>
                <w:lang w:val="en-US"/>
              </w:rPr>
              <w:t>set]{</w:t>
            </w:r>
            <w:proofErr w:type="gramEnd"/>
            <w:r>
              <w:rPr>
                <w:rFonts w:eastAsia="Times New Roman"/>
                <w:lang w:val="en-US"/>
              </w:rPr>
              <w:t xml:space="preserve">snomedct.html#implicit}, or a direct reference to a value set definition using ValueSet.url. The reference may also not reference </w:t>
            </w:r>
            <w:proofErr w:type="gramStart"/>
            <w:r>
              <w:rPr>
                <w:rFonts w:eastAsia="Times New Roman"/>
                <w:lang w:val="en-US"/>
              </w:rPr>
              <w:t>a</w:t>
            </w:r>
            <w:proofErr w:type="gramEnd"/>
            <w:r>
              <w:rPr>
                <w:rFonts w:eastAsia="Times New Roman"/>
                <w:lang w:val="en-US"/>
              </w:rPr>
              <w:t xml:space="preserve"> actual FHIR value set resource; in this case, whatever is referenced is an implicit definition of a value set that needs to be clear about how versions are resolved. </w:t>
            </w:r>
          </w:p>
        </w:tc>
      </w:tr>
      <w:tr w:rsidR="00D67926" w14:paraId="33A2443E" w14:textId="77777777">
        <w:trPr>
          <w:divId w:val="1396539379"/>
          <w:tblCellSpacing w:w="15" w:type="dxa"/>
        </w:trPr>
        <w:tc>
          <w:tcPr>
            <w:tcW w:w="0" w:type="auto"/>
            <w:vAlign w:val="center"/>
            <w:hideMark/>
          </w:tcPr>
          <w:p w14:paraId="00C49F9C" w14:textId="77777777" w:rsidR="00D67926" w:rsidRDefault="008D6FB8">
            <w:pPr>
              <w:rPr>
                <w:rFonts w:eastAsia="Times New Roman"/>
                <w:lang w:val="en-US"/>
              </w:rPr>
            </w:pPr>
            <w:r>
              <w:rPr>
                <w:rFonts w:eastAsia="Times New Roman"/>
                <w:b/>
                <w:bCs/>
                <w:lang w:val="en-US"/>
              </w:rPr>
              <w:t>ValueSet.compose.include</w:t>
            </w:r>
          </w:p>
        </w:tc>
        <w:tc>
          <w:tcPr>
            <w:tcW w:w="0" w:type="auto"/>
            <w:vAlign w:val="center"/>
            <w:hideMark/>
          </w:tcPr>
          <w:p w14:paraId="122BC146" w14:textId="77777777" w:rsidR="00D67926" w:rsidRDefault="00D67926">
            <w:pPr>
              <w:rPr>
                <w:rFonts w:eastAsia="Times New Roman"/>
                <w:lang w:val="en-US"/>
              </w:rPr>
            </w:pPr>
          </w:p>
        </w:tc>
      </w:tr>
      <w:tr w:rsidR="00D67926" w14:paraId="3132153B" w14:textId="77777777">
        <w:trPr>
          <w:divId w:val="1396539379"/>
          <w:tblCellSpacing w:w="15" w:type="dxa"/>
        </w:trPr>
        <w:tc>
          <w:tcPr>
            <w:tcW w:w="0" w:type="auto"/>
            <w:vAlign w:val="center"/>
            <w:hideMark/>
          </w:tcPr>
          <w:p w14:paraId="7320CB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1DE048" w14:textId="77777777" w:rsidR="00D67926" w:rsidRDefault="008D6FB8">
            <w:pPr>
              <w:rPr>
                <w:rFonts w:eastAsia="Times New Roman"/>
                <w:lang w:val="en-US"/>
              </w:rPr>
            </w:pPr>
            <w:r>
              <w:rPr>
                <w:rFonts w:eastAsia="Times New Roman"/>
                <w:lang w:val="en-US"/>
              </w:rPr>
              <w:t>Include one or more codes from a code system</w:t>
            </w:r>
          </w:p>
        </w:tc>
      </w:tr>
      <w:tr w:rsidR="00D67926" w14:paraId="15039638" w14:textId="77777777">
        <w:trPr>
          <w:divId w:val="1396539379"/>
          <w:tblCellSpacing w:w="15" w:type="dxa"/>
        </w:trPr>
        <w:tc>
          <w:tcPr>
            <w:tcW w:w="0" w:type="auto"/>
            <w:vAlign w:val="center"/>
            <w:hideMark/>
          </w:tcPr>
          <w:p w14:paraId="696541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9115F0" w14:textId="77777777" w:rsidR="00D67926" w:rsidRDefault="008D6FB8">
            <w:pPr>
              <w:rPr>
                <w:rFonts w:eastAsia="Times New Roman"/>
                <w:lang w:val="en-US"/>
              </w:rPr>
            </w:pPr>
            <w:r>
              <w:rPr>
                <w:rFonts w:eastAsia="Times New Roman"/>
                <w:lang w:val="en-US"/>
              </w:rPr>
              <w:t>Include one or more codes from a code system.</w:t>
            </w:r>
          </w:p>
        </w:tc>
      </w:tr>
      <w:tr w:rsidR="00D67926" w14:paraId="55A11374" w14:textId="77777777">
        <w:trPr>
          <w:divId w:val="1396539379"/>
          <w:tblCellSpacing w:w="15" w:type="dxa"/>
        </w:trPr>
        <w:tc>
          <w:tcPr>
            <w:tcW w:w="0" w:type="auto"/>
            <w:vAlign w:val="center"/>
            <w:hideMark/>
          </w:tcPr>
          <w:p w14:paraId="45A6A9E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D0C84E" w14:textId="77777777" w:rsidR="00D67926" w:rsidRDefault="008D6FB8">
            <w:pPr>
              <w:rPr>
                <w:rFonts w:eastAsia="Times New Roman"/>
                <w:lang w:val="en-US"/>
              </w:rPr>
            </w:pPr>
            <w:r>
              <w:rPr>
                <w:rFonts w:eastAsia="Times New Roman"/>
                <w:lang w:val="en-US"/>
              </w:rPr>
              <w:t xml:space="preserve">If there are no codes or filters, the entire code system is included. Note that the set </w:t>
            </w:r>
            <w:r>
              <w:rPr>
                <w:rFonts w:eastAsia="Times New Roman"/>
                <w:lang w:val="en-US"/>
              </w:rPr>
              <w:lastRenderedPageBreak/>
              <w:t xml:space="preserve">of codes hat are included may contain abstract codes. </w:t>
            </w:r>
          </w:p>
        </w:tc>
      </w:tr>
      <w:tr w:rsidR="00D67926" w14:paraId="2064EB59" w14:textId="77777777">
        <w:trPr>
          <w:divId w:val="1396539379"/>
          <w:tblCellSpacing w:w="15" w:type="dxa"/>
        </w:trPr>
        <w:tc>
          <w:tcPr>
            <w:tcW w:w="0" w:type="auto"/>
            <w:vAlign w:val="center"/>
            <w:hideMark/>
          </w:tcPr>
          <w:p w14:paraId="1F742F0C"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473D9409" w14:textId="77777777" w:rsidR="00D67926" w:rsidRDefault="008D6FB8">
            <w:pPr>
              <w:rPr>
                <w:rFonts w:eastAsia="Times New Roman"/>
                <w:lang w:val="en-US"/>
              </w:rPr>
            </w:pPr>
            <w:r>
              <w:rPr>
                <w:rFonts w:eastAsia="Times New Roman"/>
                <w:lang w:val="en-US"/>
              </w:rPr>
              <w:t>Cannot have both concept and filter</w:t>
            </w:r>
          </w:p>
        </w:tc>
      </w:tr>
      <w:tr w:rsidR="00D67926" w14:paraId="4F7ABF50" w14:textId="77777777">
        <w:trPr>
          <w:divId w:val="1396539379"/>
          <w:tblCellSpacing w:w="15" w:type="dxa"/>
        </w:trPr>
        <w:tc>
          <w:tcPr>
            <w:tcW w:w="0" w:type="auto"/>
            <w:vAlign w:val="center"/>
            <w:hideMark/>
          </w:tcPr>
          <w:p w14:paraId="5AA57326" w14:textId="77777777" w:rsidR="00D67926" w:rsidRDefault="008D6FB8">
            <w:pPr>
              <w:rPr>
                <w:rFonts w:eastAsia="Times New Roman"/>
                <w:lang w:val="en-US"/>
              </w:rPr>
            </w:pPr>
            <w:r>
              <w:rPr>
                <w:rFonts w:eastAsia="Times New Roman"/>
                <w:b/>
                <w:bCs/>
                <w:lang w:val="en-US"/>
              </w:rPr>
              <w:t>ValueSet.compose.include.system</w:t>
            </w:r>
          </w:p>
        </w:tc>
        <w:tc>
          <w:tcPr>
            <w:tcW w:w="0" w:type="auto"/>
            <w:vAlign w:val="center"/>
            <w:hideMark/>
          </w:tcPr>
          <w:p w14:paraId="183F4D07" w14:textId="77777777" w:rsidR="00D67926" w:rsidRDefault="00D67926">
            <w:pPr>
              <w:rPr>
                <w:rFonts w:eastAsia="Times New Roman"/>
                <w:lang w:val="en-US"/>
              </w:rPr>
            </w:pPr>
          </w:p>
        </w:tc>
      </w:tr>
      <w:tr w:rsidR="00D67926" w14:paraId="144811BC" w14:textId="77777777">
        <w:trPr>
          <w:divId w:val="1396539379"/>
          <w:tblCellSpacing w:w="15" w:type="dxa"/>
        </w:trPr>
        <w:tc>
          <w:tcPr>
            <w:tcW w:w="0" w:type="auto"/>
            <w:vAlign w:val="center"/>
            <w:hideMark/>
          </w:tcPr>
          <w:p w14:paraId="330A3B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9E419E" w14:textId="77777777" w:rsidR="00D67926" w:rsidRDefault="008D6FB8">
            <w:pPr>
              <w:rPr>
                <w:rFonts w:eastAsia="Times New Roman"/>
                <w:lang w:val="en-US"/>
              </w:rPr>
            </w:pPr>
            <w:r>
              <w:rPr>
                <w:rFonts w:eastAsia="Times New Roman"/>
                <w:lang w:val="en-US"/>
              </w:rPr>
              <w:t>The system the codes come from</w:t>
            </w:r>
          </w:p>
        </w:tc>
      </w:tr>
      <w:tr w:rsidR="00D67926" w14:paraId="238B36B6" w14:textId="77777777">
        <w:trPr>
          <w:divId w:val="1396539379"/>
          <w:tblCellSpacing w:w="15" w:type="dxa"/>
        </w:trPr>
        <w:tc>
          <w:tcPr>
            <w:tcW w:w="0" w:type="auto"/>
            <w:vAlign w:val="center"/>
            <w:hideMark/>
          </w:tcPr>
          <w:p w14:paraId="2BDD09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CCDEC6" w14:textId="77777777" w:rsidR="00D67926" w:rsidRDefault="008D6FB8">
            <w:pPr>
              <w:rPr>
                <w:rFonts w:eastAsia="Times New Roman"/>
                <w:lang w:val="en-US"/>
              </w:rPr>
            </w:pPr>
            <w:r>
              <w:rPr>
                <w:rFonts w:eastAsia="Times New Roman"/>
                <w:lang w:val="en-US"/>
              </w:rPr>
              <w:t>An absolute URI which is the code system from which the selected codes come from.</w:t>
            </w:r>
          </w:p>
        </w:tc>
      </w:tr>
      <w:tr w:rsidR="00D67926" w14:paraId="72FBBC0D" w14:textId="77777777">
        <w:trPr>
          <w:divId w:val="1396539379"/>
          <w:tblCellSpacing w:w="15" w:type="dxa"/>
        </w:trPr>
        <w:tc>
          <w:tcPr>
            <w:tcW w:w="0" w:type="auto"/>
            <w:vAlign w:val="center"/>
            <w:hideMark/>
          </w:tcPr>
          <w:p w14:paraId="2EBEA35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8DBF96" w14:textId="77777777" w:rsidR="00D67926" w:rsidRDefault="008D6FB8">
            <w:pPr>
              <w:rPr>
                <w:rFonts w:eastAsia="Times New Roman"/>
                <w:lang w:val="en-US"/>
              </w:rPr>
            </w:pPr>
            <w:r>
              <w:rPr>
                <w:rFonts w:eastAsia="Times New Roman"/>
                <w:lang w:val="en-US"/>
              </w:rPr>
              <w:t>See *Coding.system* for further documentation.</w:t>
            </w:r>
          </w:p>
        </w:tc>
      </w:tr>
      <w:tr w:rsidR="00D67926" w14:paraId="232BD4E8" w14:textId="77777777">
        <w:trPr>
          <w:divId w:val="1396539379"/>
          <w:tblCellSpacing w:w="15" w:type="dxa"/>
        </w:trPr>
        <w:tc>
          <w:tcPr>
            <w:tcW w:w="0" w:type="auto"/>
            <w:vAlign w:val="center"/>
            <w:hideMark/>
          </w:tcPr>
          <w:p w14:paraId="3E6A2167" w14:textId="77777777" w:rsidR="00D67926" w:rsidRDefault="008D6FB8">
            <w:pPr>
              <w:rPr>
                <w:rFonts w:eastAsia="Times New Roman"/>
                <w:lang w:val="en-US"/>
              </w:rPr>
            </w:pPr>
            <w:r>
              <w:rPr>
                <w:rFonts w:eastAsia="Times New Roman"/>
                <w:b/>
                <w:bCs/>
                <w:lang w:val="en-US"/>
              </w:rPr>
              <w:t>ValueSet.compose.include.version</w:t>
            </w:r>
          </w:p>
        </w:tc>
        <w:tc>
          <w:tcPr>
            <w:tcW w:w="0" w:type="auto"/>
            <w:vAlign w:val="center"/>
            <w:hideMark/>
          </w:tcPr>
          <w:p w14:paraId="08904ECD" w14:textId="77777777" w:rsidR="00D67926" w:rsidRDefault="00D67926">
            <w:pPr>
              <w:rPr>
                <w:rFonts w:eastAsia="Times New Roman"/>
                <w:lang w:val="en-US"/>
              </w:rPr>
            </w:pPr>
          </w:p>
        </w:tc>
      </w:tr>
      <w:tr w:rsidR="00D67926" w14:paraId="374220A6" w14:textId="77777777">
        <w:trPr>
          <w:divId w:val="1396539379"/>
          <w:tblCellSpacing w:w="15" w:type="dxa"/>
        </w:trPr>
        <w:tc>
          <w:tcPr>
            <w:tcW w:w="0" w:type="auto"/>
            <w:vAlign w:val="center"/>
            <w:hideMark/>
          </w:tcPr>
          <w:p w14:paraId="639398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43E201" w14:textId="77777777" w:rsidR="00D67926" w:rsidRDefault="008D6FB8">
            <w:pPr>
              <w:rPr>
                <w:rFonts w:eastAsia="Times New Roman"/>
                <w:lang w:val="en-US"/>
              </w:rPr>
            </w:pPr>
            <w:r>
              <w:rPr>
                <w:rFonts w:eastAsia="Times New Roman"/>
                <w:lang w:val="en-US"/>
              </w:rPr>
              <w:t>Specific version of the code system referred to</w:t>
            </w:r>
          </w:p>
        </w:tc>
      </w:tr>
      <w:tr w:rsidR="00D67926" w14:paraId="336F5021" w14:textId="77777777">
        <w:trPr>
          <w:divId w:val="1396539379"/>
          <w:tblCellSpacing w:w="15" w:type="dxa"/>
        </w:trPr>
        <w:tc>
          <w:tcPr>
            <w:tcW w:w="0" w:type="auto"/>
            <w:vAlign w:val="center"/>
            <w:hideMark/>
          </w:tcPr>
          <w:p w14:paraId="7EEB43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87164D" w14:textId="77777777" w:rsidR="00D67926" w:rsidRDefault="008D6FB8">
            <w:pPr>
              <w:rPr>
                <w:rFonts w:eastAsia="Times New Roman"/>
                <w:lang w:val="en-US"/>
              </w:rPr>
            </w:pPr>
            <w:r>
              <w:rPr>
                <w:rFonts w:eastAsia="Times New Roman"/>
                <w:lang w:val="en-US"/>
              </w:rPr>
              <w:t>The version of the code system that the codes are selected from.</w:t>
            </w:r>
          </w:p>
        </w:tc>
      </w:tr>
      <w:tr w:rsidR="00D67926" w14:paraId="2FDAB4D0" w14:textId="77777777">
        <w:trPr>
          <w:divId w:val="1396539379"/>
          <w:tblCellSpacing w:w="15" w:type="dxa"/>
        </w:trPr>
        <w:tc>
          <w:tcPr>
            <w:tcW w:w="0" w:type="auto"/>
            <w:vAlign w:val="center"/>
            <w:hideMark/>
          </w:tcPr>
          <w:p w14:paraId="5061D8C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4C54AFD" w14:textId="77777777" w:rsidR="00D67926" w:rsidRDefault="008D6FB8">
            <w:pPr>
              <w:rPr>
                <w:rFonts w:eastAsia="Times New Roman"/>
                <w:lang w:val="en-US"/>
              </w:rPr>
            </w:pPr>
            <w:r>
              <w:rPr>
                <w:rFonts w:eastAsia="Times New Roman"/>
                <w:lang w:val="en-US"/>
              </w:rPr>
              <w:t xml:space="preserve">This is used when selecting the descendents of a concept - they may change between versions. If no version is specified, then the exact contents of the value set may not be known until a context of use binds it to a particular version. </w:t>
            </w:r>
          </w:p>
        </w:tc>
      </w:tr>
      <w:tr w:rsidR="00D67926" w14:paraId="4B1B7141" w14:textId="77777777">
        <w:trPr>
          <w:divId w:val="1396539379"/>
          <w:tblCellSpacing w:w="15" w:type="dxa"/>
        </w:trPr>
        <w:tc>
          <w:tcPr>
            <w:tcW w:w="0" w:type="auto"/>
            <w:vAlign w:val="center"/>
            <w:hideMark/>
          </w:tcPr>
          <w:p w14:paraId="74574E6D" w14:textId="77777777" w:rsidR="00D67926" w:rsidRDefault="008D6FB8">
            <w:pPr>
              <w:rPr>
                <w:rFonts w:eastAsia="Times New Roman"/>
                <w:lang w:val="en-US"/>
              </w:rPr>
            </w:pPr>
            <w:r>
              <w:rPr>
                <w:rFonts w:eastAsia="Times New Roman"/>
                <w:b/>
                <w:bCs/>
                <w:lang w:val="en-US"/>
              </w:rPr>
              <w:t>ValueSet.compose.include.concept</w:t>
            </w:r>
          </w:p>
        </w:tc>
        <w:tc>
          <w:tcPr>
            <w:tcW w:w="0" w:type="auto"/>
            <w:vAlign w:val="center"/>
            <w:hideMark/>
          </w:tcPr>
          <w:p w14:paraId="546894A5" w14:textId="77777777" w:rsidR="00D67926" w:rsidRDefault="00D67926">
            <w:pPr>
              <w:rPr>
                <w:rFonts w:eastAsia="Times New Roman"/>
                <w:lang w:val="en-US"/>
              </w:rPr>
            </w:pPr>
          </w:p>
        </w:tc>
      </w:tr>
      <w:tr w:rsidR="00D67926" w14:paraId="457CB786" w14:textId="77777777">
        <w:trPr>
          <w:divId w:val="1396539379"/>
          <w:tblCellSpacing w:w="15" w:type="dxa"/>
        </w:trPr>
        <w:tc>
          <w:tcPr>
            <w:tcW w:w="0" w:type="auto"/>
            <w:vAlign w:val="center"/>
            <w:hideMark/>
          </w:tcPr>
          <w:p w14:paraId="76D4B9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D7C3BB" w14:textId="77777777" w:rsidR="00D67926" w:rsidRDefault="008D6FB8">
            <w:pPr>
              <w:rPr>
                <w:rFonts w:eastAsia="Times New Roman"/>
                <w:lang w:val="en-US"/>
              </w:rPr>
            </w:pPr>
            <w:r>
              <w:rPr>
                <w:rFonts w:eastAsia="Times New Roman"/>
                <w:lang w:val="en-US"/>
              </w:rPr>
              <w:t>A concept defined in the system</w:t>
            </w:r>
          </w:p>
        </w:tc>
      </w:tr>
      <w:tr w:rsidR="00D67926" w14:paraId="2E949F7F" w14:textId="77777777">
        <w:trPr>
          <w:divId w:val="1396539379"/>
          <w:tblCellSpacing w:w="15" w:type="dxa"/>
        </w:trPr>
        <w:tc>
          <w:tcPr>
            <w:tcW w:w="0" w:type="auto"/>
            <w:vAlign w:val="center"/>
            <w:hideMark/>
          </w:tcPr>
          <w:p w14:paraId="5C995A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2A5F3F" w14:textId="77777777" w:rsidR="00D67926" w:rsidRDefault="008D6FB8">
            <w:pPr>
              <w:rPr>
                <w:rFonts w:eastAsia="Times New Roman"/>
                <w:lang w:val="en-US"/>
              </w:rPr>
            </w:pPr>
            <w:r>
              <w:rPr>
                <w:rFonts w:eastAsia="Times New Roman"/>
                <w:lang w:val="en-US"/>
              </w:rPr>
              <w:t>Specifies a concept to be included or excluded.</w:t>
            </w:r>
          </w:p>
        </w:tc>
      </w:tr>
      <w:tr w:rsidR="00D67926" w14:paraId="58A1BB6C" w14:textId="77777777">
        <w:trPr>
          <w:divId w:val="1396539379"/>
          <w:tblCellSpacing w:w="15" w:type="dxa"/>
        </w:trPr>
        <w:tc>
          <w:tcPr>
            <w:tcW w:w="0" w:type="auto"/>
            <w:vAlign w:val="center"/>
            <w:hideMark/>
          </w:tcPr>
          <w:p w14:paraId="16B79A0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9D4661" w14:textId="77777777" w:rsidR="00D67926" w:rsidRDefault="008D6FB8">
            <w:pPr>
              <w:rPr>
                <w:rFonts w:eastAsia="Times New Roman"/>
                <w:lang w:val="en-US"/>
              </w:rPr>
            </w:pPr>
            <w:r>
              <w:rPr>
                <w:rFonts w:eastAsia="Times New Roman"/>
                <w:lang w:val="en-US"/>
              </w:rPr>
              <w:t xml:space="preserve">The list of concepts is considered ordered, though the order may not have any particular significance. Typically, the order an an expansion follows that defined in the compose. </w:t>
            </w:r>
          </w:p>
        </w:tc>
      </w:tr>
      <w:tr w:rsidR="00D67926" w14:paraId="07036665" w14:textId="77777777">
        <w:trPr>
          <w:divId w:val="1396539379"/>
          <w:tblCellSpacing w:w="15" w:type="dxa"/>
        </w:trPr>
        <w:tc>
          <w:tcPr>
            <w:tcW w:w="0" w:type="auto"/>
            <w:vAlign w:val="center"/>
            <w:hideMark/>
          </w:tcPr>
          <w:p w14:paraId="4FA00350" w14:textId="77777777" w:rsidR="00D67926" w:rsidRDefault="008D6FB8">
            <w:pPr>
              <w:rPr>
                <w:rFonts w:eastAsia="Times New Roman"/>
                <w:lang w:val="en-US"/>
              </w:rPr>
            </w:pPr>
            <w:r>
              <w:rPr>
                <w:rFonts w:eastAsia="Times New Roman"/>
                <w:b/>
                <w:bCs/>
                <w:lang w:val="en-US"/>
              </w:rPr>
              <w:t>ValueSet.compose.include.concept.code</w:t>
            </w:r>
          </w:p>
        </w:tc>
        <w:tc>
          <w:tcPr>
            <w:tcW w:w="0" w:type="auto"/>
            <w:vAlign w:val="center"/>
            <w:hideMark/>
          </w:tcPr>
          <w:p w14:paraId="48ABEF2D" w14:textId="77777777" w:rsidR="00D67926" w:rsidRDefault="00D67926">
            <w:pPr>
              <w:rPr>
                <w:rFonts w:eastAsia="Times New Roman"/>
                <w:lang w:val="en-US"/>
              </w:rPr>
            </w:pPr>
          </w:p>
        </w:tc>
      </w:tr>
      <w:tr w:rsidR="00D67926" w14:paraId="6A77C68F" w14:textId="77777777">
        <w:trPr>
          <w:divId w:val="1396539379"/>
          <w:tblCellSpacing w:w="15" w:type="dxa"/>
        </w:trPr>
        <w:tc>
          <w:tcPr>
            <w:tcW w:w="0" w:type="auto"/>
            <w:vAlign w:val="center"/>
            <w:hideMark/>
          </w:tcPr>
          <w:p w14:paraId="287BEA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DBAC8F" w14:textId="77777777" w:rsidR="00D67926" w:rsidRDefault="008D6FB8">
            <w:pPr>
              <w:rPr>
                <w:rFonts w:eastAsia="Times New Roman"/>
                <w:lang w:val="en-US"/>
              </w:rPr>
            </w:pPr>
            <w:r>
              <w:rPr>
                <w:rFonts w:eastAsia="Times New Roman"/>
                <w:lang w:val="en-US"/>
              </w:rPr>
              <w:t>Code or expression from system</w:t>
            </w:r>
          </w:p>
        </w:tc>
      </w:tr>
      <w:tr w:rsidR="00D67926" w14:paraId="4CFF760C" w14:textId="77777777">
        <w:trPr>
          <w:divId w:val="1396539379"/>
          <w:tblCellSpacing w:w="15" w:type="dxa"/>
        </w:trPr>
        <w:tc>
          <w:tcPr>
            <w:tcW w:w="0" w:type="auto"/>
            <w:vAlign w:val="center"/>
            <w:hideMark/>
          </w:tcPr>
          <w:p w14:paraId="100949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4CB66E" w14:textId="77777777" w:rsidR="00D67926" w:rsidRDefault="008D6FB8">
            <w:pPr>
              <w:rPr>
                <w:rFonts w:eastAsia="Times New Roman"/>
                <w:lang w:val="en-US"/>
              </w:rPr>
            </w:pPr>
            <w:r>
              <w:rPr>
                <w:rFonts w:eastAsia="Times New Roman"/>
                <w:lang w:val="en-US"/>
              </w:rPr>
              <w:t>Specifies a code for the concept to be included or excluded.</w:t>
            </w:r>
          </w:p>
        </w:tc>
      </w:tr>
      <w:tr w:rsidR="00D67926" w14:paraId="5A8B0CC3" w14:textId="77777777">
        <w:trPr>
          <w:divId w:val="1396539379"/>
          <w:tblCellSpacing w:w="15" w:type="dxa"/>
        </w:trPr>
        <w:tc>
          <w:tcPr>
            <w:tcW w:w="0" w:type="auto"/>
            <w:vAlign w:val="center"/>
            <w:hideMark/>
          </w:tcPr>
          <w:p w14:paraId="7F608D4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6183A8D" w14:textId="77777777" w:rsidR="00D67926" w:rsidRDefault="008D6FB8">
            <w:pPr>
              <w:rPr>
                <w:rFonts w:eastAsia="Times New Roman"/>
                <w:lang w:val="en-US"/>
              </w:rPr>
            </w:pPr>
            <w:r>
              <w:rPr>
                <w:rFonts w:eastAsia="Times New Roman"/>
                <w:lang w:val="en-US"/>
              </w:rPr>
              <w:t>Expressions are allowed if defined by the underlying code system.</w:t>
            </w:r>
          </w:p>
        </w:tc>
      </w:tr>
      <w:tr w:rsidR="00D67926" w14:paraId="3417BC1A" w14:textId="77777777">
        <w:trPr>
          <w:divId w:val="1396539379"/>
          <w:tblCellSpacing w:w="15" w:type="dxa"/>
        </w:trPr>
        <w:tc>
          <w:tcPr>
            <w:tcW w:w="0" w:type="auto"/>
            <w:vAlign w:val="center"/>
            <w:hideMark/>
          </w:tcPr>
          <w:p w14:paraId="23757101" w14:textId="77777777" w:rsidR="00D67926" w:rsidRDefault="008D6FB8">
            <w:pPr>
              <w:rPr>
                <w:rFonts w:eastAsia="Times New Roman"/>
                <w:lang w:val="en-US"/>
              </w:rPr>
            </w:pPr>
            <w:r>
              <w:rPr>
                <w:rFonts w:eastAsia="Times New Roman"/>
                <w:b/>
                <w:bCs/>
                <w:lang w:val="en-US"/>
              </w:rPr>
              <w:t>ValueSet.compose.include.concept.display</w:t>
            </w:r>
          </w:p>
        </w:tc>
        <w:tc>
          <w:tcPr>
            <w:tcW w:w="0" w:type="auto"/>
            <w:vAlign w:val="center"/>
            <w:hideMark/>
          </w:tcPr>
          <w:p w14:paraId="6B7CF6DF" w14:textId="77777777" w:rsidR="00D67926" w:rsidRDefault="00D67926">
            <w:pPr>
              <w:rPr>
                <w:rFonts w:eastAsia="Times New Roman"/>
                <w:lang w:val="en-US"/>
              </w:rPr>
            </w:pPr>
          </w:p>
        </w:tc>
      </w:tr>
      <w:tr w:rsidR="00D67926" w14:paraId="1B014E31" w14:textId="77777777">
        <w:trPr>
          <w:divId w:val="1396539379"/>
          <w:tblCellSpacing w:w="15" w:type="dxa"/>
        </w:trPr>
        <w:tc>
          <w:tcPr>
            <w:tcW w:w="0" w:type="auto"/>
            <w:vAlign w:val="center"/>
            <w:hideMark/>
          </w:tcPr>
          <w:p w14:paraId="0D980B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F5C132" w14:textId="77777777" w:rsidR="00D67926" w:rsidRDefault="008D6FB8">
            <w:pPr>
              <w:rPr>
                <w:rFonts w:eastAsia="Times New Roman"/>
                <w:lang w:val="en-US"/>
              </w:rPr>
            </w:pPr>
            <w:r>
              <w:rPr>
                <w:rFonts w:eastAsia="Times New Roman"/>
                <w:lang w:val="en-US"/>
              </w:rPr>
              <w:t>Test to display for this code for this value set</w:t>
            </w:r>
          </w:p>
        </w:tc>
      </w:tr>
      <w:tr w:rsidR="00D67926" w14:paraId="50060396" w14:textId="77777777">
        <w:trPr>
          <w:divId w:val="1396539379"/>
          <w:tblCellSpacing w:w="15" w:type="dxa"/>
        </w:trPr>
        <w:tc>
          <w:tcPr>
            <w:tcW w:w="0" w:type="auto"/>
            <w:vAlign w:val="center"/>
            <w:hideMark/>
          </w:tcPr>
          <w:p w14:paraId="1C217C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9FE44C" w14:textId="77777777" w:rsidR="00D67926" w:rsidRDefault="008D6FB8">
            <w:pPr>
              <w:rPr>
                <w:rFonts w:eastAsia="Times New Roman"/>
                <w:lang w:val="en-US"/>
              </w:rPr>
            </w:pPr>
            <w:r>
              <w:rPr>
                <w:rFonts w:eastAsia="Times New Roman"/>
                <w:lang w:val="en-US"/>
              </w:rPr>
              <w:t xml:space="preserve">The text to display to the user for this concept in the context of this valueset. If </w:t>
            </w:r>
            <w:r>
              <w:rPr>
                <w:rFonts w:eastAsia="Times New Roman"/>
                <w:lang w:val="en-US"/>
              </w:rPr>
              <w:lastRenderedPageBreak/>
              <w:t xml:space="preserve">no display is provided, then applications using the value set use the display specified for the code by the system. </w:t>
            </w:r>
          </w:p>
        </w:tc>
      </w:tr>
      <w:tr w:rsidR="00D67926" w14:paraId="07907557" w14:textId="77777777">
        <w:trPr>
          <w:divId w:val="1396539379"/>
          <w:tblCellSpacing w:w="15" w:type="dxa"/>
        </w:trPr>
        <w:tc>
          <w:tcPr>
            <w:tcW w:w="0" w:type="auto"/>
            <w:vAlign w:val="center"/>
            <w:hideMark/>
          </w:tcPr>
          <w:p w14:paraId="11C47261"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3864A165" w14:textId="77777777" w:rsidR="00D67926" w:rsidRDefault="008D6FB8">
            <w:pPr>
              <w:rPr>
                <w:rFonts w:eastAsia="Times New Roman"/>
                <w:lang w:val="en-US"/>
              </w:rPr>
            </w:pPr>
            <w:r>
              <w:rPr>
                <w:rFonts w:eastAsia="Times New Roman"/>
                <w:lang w:val="en-US"/>
              </w:rPr>
              <w:t xml:space="preserve">The value set resource allows for an alternative display to be specified for when this concept is used in this particular value set. See notes in the value set narrative about the correct use of this element. </w:t>
            </w:r>
          </w:p>
        </w:tc>
      </w:tr>
      <w:tr w:rsidR="00D67926" w14:paraId="2D584FE7" w14:textId="77777777">
        <w:trPr>
          <w:divId w:val="1396539379"/>
          <w:tblCellSpacing w:w="15" w:type="dxa"/>
        </w:trPr>
        <w:tc>
          <w:tcPr>
            <w:tcW w:w="0" w:type="auto"/>
            <w:vAlign w:val="center"/>
            <w:hideMark/>
          </w:tcPr>
          <w:p w14:paraId="4BF22F52" w14:textId="77777777" w:rsidR="00D67926" w:rsidRDefault="008D6FB8">
            <w:pPr>
              <w:rPr>
                <w:rFonts w:eastAsia="Times New Roman"/>
                <w:lang w:val="en-US"/>
              </w:rPr>
            </w:pPr>
            <w:r>
              <w:rPr>
                <w:rFonts w:eastAsia="Times New Roman"/>
                <w:b/>
                <w:bCs/>
                <w:lang w:val="en-US"/>
              </w:rPr>
              <w:t>ValueSet.compose.include.concept.designation</w:t>
            </w:r>
          </w:p>
        </w:tc>
        <w:tc>
          <w:tcPr>
            <w:tcW w:w="0" w:type="auto"/>
            <w:vAlign w:val="center"/>
            <w:hideMark/>
          </w:tcPr>
          <w:p w14:paraId="250E36C8" w14:textId="77777777" w:rsidR="00D67926" w:rsidRDefault="00D67926">
            <w:pPr>
              <w:rPr>
                <w:rFonts w:eastAsia="Times New Roman"/>
                <w:lang w:val="en-US"/>
              </w:rPr>
            </w:pPr>
          </w:p>
        </w:tc>
      </w:tr>
      <w:tr w:rsidR="00D67926" w14:paraId="62CB5DE0" w14:textId="77777777">
        <w:trPr>
          <w:divId w:val="1396539379"/>
          <w:tblCellSpacing w:w="15" w:type="dxa"/>
        </w:trPr>
        <w:tc>
          <w:tcPr>
            <w:tcW w:w="0" w:type="auto"/>
            <w:vAlign w:val="center"/>
            <w:hideMark/>
          </w:tcPr>
          <w:p w14:paraId="2FFE22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6DB526" w14:textId="77777777" w:rsidR="00D67926" w:rsidRDefault="008D6FB8">
            <w:pPr>
              <w:rPr>
                <w:rFonts w:eastAsia="Times New Roman"/>
                <w:lang w:val="en-US"/>
              </w:rPr>
            </w:pPr>
            <w:r>
              <w:rPr>
                <w:rFonts w:eastAsia="Times New Roman"/>
                <w:lang w:val="en-US"/>
              </w:rPr>
              <w:t>Additional representations for this valueset</w:t>
            </w:r>
          </w:p>
        </w:tc>
      </w:tr>
      <w:tr w:rsidR="00D67926" w14:paraId="7695B175" w14:textId="77777777">
        <w:trPr>
          <w:divId w:val="1396539379"/>
          <w:tblCellSpacing w:w="15" w:type="dxa"/>
        </w:trPr>
        <w:tc>
          <w:tcPr>
            <w:tcW w:w="0" w:type="auto"/>
            <w:vAlign w:val="center"/>
            <w:hideMark/>
          </w:tcPr>
          <w:p w14:paraId="2EDD49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67AE46" w14:textId="77777777" w:rsidR="00D67926" w:rsidRDefault="008D6FB8">
            <w:pPr>
              <w:rPr>
                <w:rFonts w:eastAsia="Times New Roman"/>
                <w:lang w:val="en-US"/>
              </w:rPr>
            </w:pPr>
            <w:r>
              <w:rPr>
                <w:rFonts w:eastAsia="Times New Roman"/>
                <w:lang w:val="en-US"/>
              </w:rPr>
              <w:t xml:space="preserve">Additional representations for this concept when used in this value set - other languages, aliases, specialized purposes, used for particular purposes, etc. </w:t>
            </w:r>
          </w:p>
        </w:tc>
      </w:tr>
      <w:tr w:rsidR="00D67926" w14:paraId="3EE0EB89" w14:textId="77777777">
        <w:trPr>
          <w:divId w:val="1396539379"/>
          <w:tblCellSpacing w:w="15" w:type="dxa"/>
        </w:trPr>
        <w:tc>
          <w:tcPr>
            <w:tcW w:w="0" w:type="auto"/>
            <w:vAlign w:val="center"/>
            <w:hideMark/>
          </w:tcPr>
          <w:p w14:paraId="67C5C36C" w14:textId="77777777" w:rsidR="00D67926" w:rsidRDefault="008D6FB8">
            <w:pPr>
              <w:rPr>
                <w:rFonts w:eastAsia="Times New Roman"/>
                <w:lang w:val="en-US"/>
              </w:rPr>
            </w:pPr>
            <w:r>
              <w:rPr>
                <w:rFonts w:eastAsia="Times New Roman"/>
                <w:b/>
                <w:bCs/>
                <w:lang w:val="en-US"/>
              </w:rPr>
              <w:t>ValueSet.compose.include.filter</w:t>
            </w:r>
          </w:p>
        </w:tc>
        <w:tc>
          <w:tcPr>
            <w:tcW w:w="0" w:type="auto"/>
            <w:vAlign w:val="center"/>
            <w:hideMark/>
          </w:tcPr>
          <w:p w14:paraId="28E6F20F" w14:textId="77777777" w:rsidR="00D67926" w:rsidRDefault="00D67926">
            <w:pPr>
              <w:rPr>
                <w:rFonts w:eastAsia="Times New Roman"/>
                <w:lang w:val="en-US"/>
              </w:rPr>
            </w:pPr>
          </w:p>
        </w:tc>
      </w:tr>
      <w:tr w:rsidR="00D67926" w14:paraId="73A2CBC4" w14:textId="77777777">
        <w:trPr>
          <w:divId w:val="1396539379"/>
          <w:tblCellSpacing w:w="15" w:type="dxa"/>
        </w:trPr>
        <w:tc>
          <w:tcPr>
            <w:tcW w:w="0" w:type="auto"/>
            <w:vAlign w:val="center"/>
            <w:hideMark/>
          </w:tcPr>
          <w:p w14:paraId="55B8C88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F2A4A3" w14:textId="77777777" w:rsidR="00D67926" w:rsidRDefault="008D6FB8">
            <w:pPr>
              <w:rPr>
                <w:rFonts w:eastAsia="Times New Roman"/>
                <w:lang w:val="en-US"/>
              </w:rPr>
            </w:pPr>
            <w:r>
              <w:rPr>
                <w:rFonts w:eastAsia="Times New Roman"/>
                <w:lang w:val="en-US"/>
              </w:rPr>
              <w:t>Select codes/concepts by their properties (including relationships)</w:t>
            </w:r>
          </w:p>
        </w:tc>
      </w:tr>
      <w:tr w:rsidR="00D67926" w14:paraId="673E4940" w14:textId="77777777">
        <w:trPr>
          <w:divId w:val="1396539379"/>
          <w:tblCellSpacing w:w="15" w:type="dxa"/>
        </w:trPr>
        <w:tc>
          <w:tcPr>
            <w:tcW w:w="0" w:type="auto"/>
            <w:vAlign w:val="center"/>
            <w:hideMark/>
          </w:tcPr>
          <w:p w14:paraId="477014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C17F52" w14:textId="77777777" w:rsidR="00D67926" w:rsidRDefault="008D6FB8">
            <w:pPr>
              <w:rPr>
                <w:rFonts w:eastAsia="Times New Roman"/>
                <w:lang w:val="en-US"/>
              </w:rPr>
            </w:pPr>
            <w:r>
              <w:rPr>
                <w:rFonts w:eastAsia="Times New Roman"/>
                <w:lang w:val="en-US"/>
              </w:rPr>
              <w:t xml:space="preserve">Select concepts by specify a matching criteria based on the properties (including relationships) defined by the system. If multiple filters are specified, they SHALL all be true. </w:t>
            </w:r>
          </w:p>
        </w:tc>
      </w:tr>
      <w:tr w:rsidR="00D67926" w14:paraId="37B45BD8" w14:textId="77777777">
        <w:trPr>
          <w:divId w:val="1396539379"/>
          <w:tblCellSpacing w:w="15" w:type="dxa"/>
        </w:trPr>
        <w:tc>
          <w:tcPr>
            <w:tcW w:w="0" w:type="auto"/>
            <w:vAlign w:val="center"/>
            <w:hideMark/>
          </w:tcPr>
          <w:p w14:paraId="5B8CFBA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9E5875" w14:textId="77777777" w:rsidR="00D67926" w:rsidRDefault="008D6FB8">
            <w:pPr>
              <w:rPr>
                <w:rFonts w:eastAsia="Times New Roman"/>
                <w:lang w:val="en-US"/>
              </w:rPr>
            </w:pPr>
            <w:r>
              <w:rPr>
                <w:rFonts w:eastAsia="Times New Roman"/>
                <w:lang w:val="en-US"/>
              </w:rPr>
              <w:t xml:space="preserve">Selecting codes by specifying filters based on properties is only possible where the underlying code system defines appropriate properties. Note that in some cases, the underlying code system defines the logical concepts but not the literal codes for the concepts. In such cases, the literal definitions may be provided by a third party. </w:t>
            </w:r>
          </w:p>
        </w:tc>
      </w:tr>
      <w:tr w:rsidR="00D67926" w14:paraId="2BC60360" w14:textId="77777777">
        <w:trPr>
          <w:divId w:val="1396539379"/>
          <w:tblCellSpacing w:w="15" w:type="dxa"/>
        </w:trPr>
        <w:tc>
          <w:tcPr>
            <w:tcW w:w="0" w:type="auto"/>
            <w:vAlign w:val="center"/>
            <w:hideMark/>
          </w:tcPr>
          <w:p w14:paraId="1D34310E" w14:textId="77777777" w:rsidR="00D67926" w:rsidRDefault="008D6FB8">
            <w:pPr>
              <w:rPr>
                <w:rFonts w:eastAsia="Times New Roman"/>
                <w:lang w:val="en-US"/>
              </w:rPr>
            </w:pPr>
            <w:r>
              <w:rPr>
                <w:rFonts w:eastAsia="Times New Roman"/>
                <w:b/>
                <w:bCs/>
                <w:lang w:val="en-US"/>
              </w:rPr>
              <w:t>ValueSet.compose.include.filter.property</w:t>
            </w:r>
          </w:p>
        </w:tc>
        <w:tc>
          <w:tcPr>
            <w:tcW w:w="0" w:type="auto"/>
            <w:vAlign w:val="center"/>
            <w:hideMark/>
          </w:tcPr>
          <w:p w14:paraId="764AB9C7" w14:textId="77777777" w:rsidR="00D67926" w:rsidRDefault="00D67926">
            <w:pPr>
              <w:rPr>
                <w:rFonts w:eastAsia="Times New Roman"/>
                <w:lang w:val="en-US"/>
              </w:rPr>
            </w:pPr>
          </w:p>
        </w:tc>
      </w:tr>
      <w:tr w:rsidR="00D67926" w14:paraId="532E5DED" w14:textId="77777777">
        <w:trPr>
          <w:divId w:val="1396539379"/>
          <w:tblCellSpacing w:w="15" w:type="dxa"/>
        </w:trPr>
        <w:tc>
          <w:tcPr>
            <w:tcW w:w="0" w:type="auto"/>
            <w:vAlign w:val="center"/>
            <w:hideMark/>
          </w:tcPr>
          <w:p w14:paraId="667C4B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79729A" w14:textId="77777777" w:rsidR="00D67926" w:rsidRDefault="008D6FB8">
            <w:pPr>
              <w:rPr>
                <w:rFonts w:eastAsia="Times New Roman"/>
                <w:lang w:val="en-US"/>
              </w:rPr>
            </w:pPr>
            <w:r>
              <w:rPr>
                <w:rFonts w:eastAsia="Times New Roman"/>
                <w:lang w:val="en-US"/>
              </w:rPr>
              <w:t>A property defined by the code system</w:t>
            </w:r>
          </w:p>
        </w:tc>
      </w:tr>
      <w:tr w:rsidR="00D67926" w14:paraId="7FC6AB26" w14:textId="77777777">
        <w:trPr>
          <w:divId w:val="1396539379"/>
          <w:tblCellSpacing w:w="15" w:type="dxa"/>
        </w:trPr>
        <w:tc>
          <w:tcPr>
            <w:tcW w:w="0" w:type="auto"/>
            <w:vAlign w:val="center"/>
            <w:hideMark/>
          </w:tcPr>
          <w:p w14:paraId="34D641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8BC9BA" w14:textId="77777777" w:rsidR="00D67926" w:rsidRDefault="008D6FB8">
            <w:pPr>
              <w:rPr>
                <w:rFonts w:eastAsia="Times New Roman"/>
                <w:lang w:val="en-US"/>
              </w:rPr>
            </w:pPr>
            <w:r>
              <w:rPr>
                <w:rFonts w:eastAsia="Times New Roman"/>
                <w:lang w:val="en-US"/>
              </w:rPr>
              <w:t>A code that identifies a property defined in the code system.</w:t>
            </w:r>
          </w:p>
        </w:tc>
      </w:tr>
      <w:tr w:rsidR="00D67926" w14:paraId="26C2576A" w14:textId="77777777">
        <w:trPr>
          <w:divId w:val="1396539379"/>
          <w:tblCellSpacing w:w="15" w:type="dxa"/>
        </w:trPr>
        <w:tc>
          <w:tcPr>
            <w:tcW w:w="0" w:type="auto"/>
            <w:vAlign w:val="center"/>
            <w:hideMark/>
          </w:tcPr>
          <w:p w14:paraId="03A0D50F" w14:textId="77777777" w:rsidR="00D67926" w:rsidRDefault="008D6FB8">
            <w:pPr>
              <w:rPr>
                <w:rFonts w:eastAsia="Times New Roman"/>
                <w:lang w:val="en-US"/>
              </w:rPr>
            </w:pPr>
            <w:r>
              <w:rPr>
                <w:rFonts w:eastAsia="Times New Roman"/>
                <w:b/>
                <w:bCs/>
                <w:lang w:val="en-US"/>
              </w:rPr>
              <w:t>ValueSet.compose.include.filter.op</w:t>
            </w:r>
          </w:p>
        </w:tc>
        <w:tc>
          <w:tcPr>
            <w:tcW w:w="0" w:type="auto"/>
            <w:vAlign w:val="center"/>
            <w:hideMark/>
          </w:tcPr>
          <w:p w14:paraId="4C1A447D" w14:textId="77777777" w:rsidR="00D67926" w:rsidRDefault="00D67926">
            <w:pPr>
              <w:rPr>
                <w:rFonts w:eastAsia="Times New Roman"/>
                <w:lang w:val="en-US"/>
              </w:rPr>
            </w:pPr>
          </w:p>
        </w:tc>
      </w:tr>
      <w:tr w:rsidR="00D67926" w14:paraId="3049E02D" w14:textId="77777777">
        <w:trPr>
          <w:divId w:val="1396539379"/>
          <w:tblCellSpacing w:w="15" w:type="dxa"/>
        </w:trPr>
        <w:tc>
          <w:tcPr>
            <w:tcW w:w="0" w:type="auto"/>
            <w:vAlign w:val="center"/>
            <w:hideMark/>
          </w:tcPr>
          <w:p w14:paraId="08A035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307D77" w14:textId="77777777" w:rsidR="00D67926" w:rsidRDefault="008D6FB8">
            <w:pPr>
              <w:rPr>
                <w:rFonts w:eastAsia="Times New Roman"/>
                <w:lang w:val="en-US"/>
              </w:rPr>
            </w:pPr>
            <w:r>
              <w:rPr>
                <w:rFonts w:eastAsia="Times New Roman"/>
                <w:lang w:val="en-US"/>
              </w:rPr>
              <w:t>The kind of operation to perform as a part of the filter criteria.</w:t>
            </w:r>
          </w:p>
        </w:tc>
      </w:tr>
      <w:tr w:rsidR="00D67926" w14:paraId="3CE20CB0" w14:textId="77777777">
        <w:trPr>
          <w:divId w:val="1396539379"/>
          <w:tblCellSpacing w:w="15" w:type="dxa"/>
        </w:trPr>
        <w:tc>
          <w:tcPr>
            <w:tcW w:w="0" w:type="auto"/>
            <w:vAlign w:val="center"/>
            <w:hideMark/>
          </w:tcPr>
          <w:p w14:paraId="1D29DCB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A042A92" w14:textId="77777777" w:rsidR="00D67926" w:rsidRDefault="008D6FB8">
            <w:pPr>
              <w:rPr>
                <w:rFonts w:eastAsia="Times New Roman"/>
                <w:lang w:val="en-US"/>
              </w:rPr>
            </w:pPr>
            <w:r>
              <w:rPr>
                <w:rFonts w:eastAsia="Times New Roman"/>
                <w:lang w:val="en-US"/>
              </w:rPr>
              <w:t>The kind of operation to perform as a part of a property based filter</w:t>
            </w:r>
          </w:p>
        </w:tc>
      </w:tr>
      <w:tr w:rsidR="00D67926" w14:paraId="45800EC7" w14:textId="77777777">
        <w:trPr>
          <w:divId w:val="1396539379"/>
          <w:tblCellSpacing w:w="15" w:type="dxa"/>
        </w:trPr>
        <w:tc>
          <w:tcPr>
            <w:tcW w:w="0" w:type="auto"/>
            <w:vAlign w:val="center"/>
            <w:hideMark/>
          </w:tcPr>
          <w:p w14:paraId="470D9A1F" w14:textId="77777777" w:rsidR="00D67926" w:rsidRDefault="008D6FB8">
            <w:pPr>
              <w:rPr>
                <w:rFonts w:eastAsia="Times New Roman"/>
                <w:lang w:val="en-US"/>
              </w:rPr>
            </w:pPr>
            <w:r>
              <w:rPr>
                <w:rFonts w:eastAsia="Times New Roman"/>
                <w:b/>
                <w:bCs/>
                <w:lang w:val="en-US"/>
              </w:rPr>
              <w:lastRenderedPageBreak/>
              <w:t>ValueSet.compose.include.filter.value</w:t>
            </w:r>
          </w:p>
        </w:tc>
        <w:tc>
          <w:tcPr>
            <w:tcW w:w="0" w:type="auto"/>
            <w:vAlign w:val="center"/>
            <w:hideMark/>
          </w:tcPr>
          <w:p w14:paraId="6FDE7D76" w14:textId="77777777" w:rsidR="00D67926" w:rsidRDefault="00D67926">
            <w:pPr>
              <w:rPr>
                <w:rFonts w:eastAsia="Times New Roman"/>
                <w:lang w:val="en-US"/>
              </w:rPr>
            </w:pPr>
          </w:p>
        </w:tc>
      </w:tr>
      <w:tr w:rsidR="00D67926" w14:paraId="48A154B3" w14:textId="77777777">
        <w:trPr>
          <w:divId w:val="1396539379"/>
          <w:tblCellSpacing w:w="15" w:type="dxa"/>
        </w:trPr>
        <w:tc>
          <w:tcPr>
            <w:tcW w:w="0" w:type="auto"/>
            <w:vAlign w:val="center"/>
            <w:hideMark/>
          </w:tcPr>
          <w:p w14:paraId="5CC3CC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82526F" w14:textId="77777777" w:rsidR="00D67926" w:rsidRDefault="008D6FB8">
            <w:pPr>
              <w:rPr>
                <w:rFonts w:eastAsia="Times New Roman"/>
                <w:lang w:val="en-US"/>
              </w:rPr>
            </w:pPr>
            <w:r>
              <w:rPr>
                <w:rFonts w:eastAsia="Times New Roman"/>
                <w:lang w:val="en-US"/>
              </w:rPr>
              <w:t>Code from the system, or regex criteria</w:t>
            </w:r>
          </w:p>
        </w:tc>
      </w:tr>
      <w:tr w:rsidR="00D67926" w14:paraId="0C9731D6" w14:textId="77777777">
        <w:trPr>
          <w:divId w:val="1396539379"/>
          <w:tblCellSpacing w:w="15" w:type="dxa"/>
        </w:trPr>
        <w:tc>
          <w:tcPr>
            <w:tcW w:w="0" w:type="auto"/>
            <w:vAlign w:val="center"/>
            <w:hideMark/>
          </w:tcPr>
          <w:p w14:paraId="703B31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F3E4A4" w14:textId="77777777" w:rsidR="00D67926" w:rsidRDefault="008D6FB8">
            <w:pPr>
              <w:rPr>
                <w:rFonts w:eastAsia="Times New Roman"/>
                <w:lang w:val="en-US"/>
              </w:rPr>
            </w:pPr>
            <w:r>
              <w:rPr>
                <w:rFonts w:eastAsia="Times New Roman"/>
                <w:lang w:val="en-US"/>
              </w:rPr>
              <w:t xml:space="preserve">The match value may be either a code defined by the system, or a string value which is used a regex match on the literal string of the property value. </w:t>
            </w:r>
          </w:p>
        </w:tc>
      </w:tr>
      <w:tr w:rsidR="00D67926" w14:paraId="016CF085" w14:textId="77777777">
        <w:trPr>
          <w:divId w:val="1396539379"/>
          <w:tblCellSpacing w:w="15" w:type="dxa"/>
        </w:trPr>
        <w:tc>
          <w:tcPr>
            <w:tcW w:w="0" w:type="auto"/>
            <w:vAlign w:val="center"/>
            <w:hideMark/>
          </w:tcPr>
          <w:p w14:paraId="1F5F927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81DFA1" w14:textId="77777777" w:rsidR="00D67926" w:rsidRDefault="008D6FB8">
            <w:pPr>
              <w:rPr>
                <w:rFonts w:eastAsia="Times New Roman"/>
                <w:lang w:val="en-US"/>
              </w:rPr>
            </w:pPr>
            <w:r>
              <w:rPr>
                <w:rFonts w:eastAsia="Times New Roman"/>
                <w:lang w:val="en-US"/>
              </w:rPr>
              <w:t>Use regex matching with care - full regex matching on every SNOMED CT term is prohibitive, for example.</w:t>
            </w:r>
          </w:p>
        </w:tc>
      </w:tr>
      <w:tr w:rsidR="00D67926" w14:paraId="0B7A4709" w14:textId="77777777">
        <w:trPr>
          <w:divId w:val="1396539379"/>
          <w:tblCellSpacing w:w="15" w:type="dxa"/>
        </w:trPr>
        <w:tc>
          <w:tcPr>
            <w:tcW w:w="0" w:type="auto"/>
            <w:vAlign w:val="center"/>
            <w:hideMark/>
          </w:tcPr>
          <w:p w14:paraId="4B53C74D" w14:textId="77777777" w:rsidR="00D67926" w:rsidRDefault="008D6FB8">
            <w:pPr>
              <w:rPr>
                <w:rFonts w:eastAsia="Times New Roman"/>
                <w:lang w:val="en-US"/>
              </w:rPr>
            </w:pPr>
            <w:r>
              <w:rPr>
                <w:rFonts w:eastAsia="Times New Roman"/>
                <w:b/>
                <w:bCs/>
                <w:lang w:val="en-US"/>
              </w:rPr>
              <w:t>ValueSet.compose.exclude</w:t>
            </w:r>
          </w:p>
        </w:tc>
        <w:tc>
          <w:tcPr>
            <w:tcW w:w="0" w:type="auto"/>
            <w:vAlign w:val="center"/>
            <w:hideMark/>
          </w:tcPr>
          <w:p w14:paraId="6811BC86" w14:textId="77777777" w:rsidR="00D67926" w:rsidRDefault="00D67926">
            <w:pPr>
              <w:rPr>
                <w:rFonts w:eastAsia="Times New Roman"/>
                <w:lang w:val="en-US"/>
              </w:rPr>
            </w:pPr>
          </w:p>
        </w:tc>
      </w:tr>
      <w:tr w:rsidR="00D67926" w14:paraId="2BAF9A10" w14:textId="77777777">
        <w:trPr>
          <w:divId w:val="1396539379"/>
          <w:tblCellSpacing w:w="15" w:type="dxa"/>
        </w:trPr>
        <w:tc>
          <w:tcPr>
            <w:tcW w:w="0" w:type="auto"/>
            <w:vAlign w:val="center"/>
            <w:hideMark/>
          </w:tcPr>
          <w:p w14:paraId="6D03DC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2AC40A" w14:textId="77777777" w:rsidR="00D67926" w:rsidRDefault="008D6FB8">
            <w:pPr>
              <w:rPr>
                <w:rFonts w:eastAsia="Times New Roman"/>
                <w:lang w:val="en-US"/>
              </w:rPr>
            </w:pPr>
            <w:r>
              <w:rPr>
                <w:rFonts w:eastAsia="Times New Roman"/>
                <w:lang w:val="en-US"/>
              </w:rPr>
              <w:t>Explicitly exclude codes</w:t>
            </w:r>
          </w:p>
        </w:tc>
      </w:tr>
      <w:tr w:rsidR="00D67926" w14:paraId="47F12907" w14:textId="77777777">
        <w:trPr>
          <w:divId w:val="1396539379"/>
          <w:tblCellSpacing w:w="15" w:type="dxa"/>
        </w:trPr>
        <w:tc>
          <w:tcPr>
            <w:tcW w:w="0" w:type="auto"/>
            <w:vAlign w:val="center"/>
            <w:hideMark/>
          </w:tcPr>
          <w:p w14:paraId="0AB616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997383" w14:textId="77777777" w:rsidR="00D67926" w:rsidRDefault="008D6FB8">
            <w:pPr>
              <w:rPr>
                <w:rFonts w:eastAsia="Times New Roman"/>
                <w:lang w:val="en-US"/>
              </w:rPr>
            </w:pPr>
            <w:r>
              <w:rPr>
                <w:rFonts w:eastAsia="Times New Roman"/>
                <w:lang w:val="en-US"/>
              </w:rPr>
              <w:t>Exclude one or more codes from the value set.</w:t>
            </w:r>
          </w:p>
        </w:tc>
      </w:tr>
      <w:tr w:rsidR="00D67926" w14:paraId="44654303" w14:textId="77777777">
        <w:trPr>
          <w:divId w:val="1396539379"/>
          <w:tblCellSpacing w:w="15" w:type="dxa"/>
        </w:trPr>
        <w:tc>
          <w:tcPr>
            <w:tcW w:w="0" w:type="auto"/>
            <w:vAlign w:val="center"/>
            <w:hideMark/>
          </w:tcPr>
          <w:p w14:paraId="09BFD37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F20B24F" w14:textId="77777777" w:rsidR="00D67926" w:rsidRDefault="008D6FB8">
            <w:pPr>
              <w:rPr>
                <w:rFonts w:eastAsia="Times New Roman"/>
                <w:lang w:val="en-US"/>
              </w:rPr>
            </w:pPr>
            <w:r>
              <w:rPr>
                <w:rFonts w:eastAsia="Times New Roman"/>
                <w:lang w:val="en-US"/>
              </w:rPr>
              <w:t xml:space="preserve">Usually this is used to selectively exclude codes that were included by subsumption in the inclusions. Any display names specified for the codes are ignored. </w:t>
            </w:r>
          </w:p>
        </w:tc>
      </w:tr>
      <w:tr w:rsidR="00D67926" w14:paraId="670770B3" w14:textId="77777777">
        <w:trPr>
          <w:divId w:val="1396539379"/>
          <w:tblCellSpacing w:w="15" w:type="dxa"/>
        </w:trPr>
        <w:tc>
          <w:tcPr>
            <w:tcW w:w="0" w:type="auto"/>
            <w:vAlign w:val="center"/>
            <w:hideMark/>
          </w:tcPr>
          <w:p w14:paraId="7BC89A69" w14:textId="77777777" w:rsidR="00D67926" w:rsidRDefault="008D6FB8">
            <w:pPr>
              <w:rPr>
                <w:rFonts w:eastAsia="Times New Roman"/>
                <w:lang w:val="en-US"/>
              </w:rPr>
            </w:pPr>
            <w:r>
              <w:rPr>
                <w:rFonts w:eastAsia="Times New Roman"/>
                <w:b/>
                <w:bCs/>
                <w:lang w:val="en-US"/>
              </w:rPr>
              <w:t>ValueSet.expansion</w:t>
            </w:r>
          </w:p>
        </w:tc>
        <w:tc>
          <w:tcPr>
            <w:tcW w:w="0" w:type="auto"/>
            <w:vAlign w:val="center"/>
            <w:hideMark/>
          </w:tcPr>
          <w:p w14:paraId="59D8A38E" w14:textId="77777777" w:rsidR="00D67926" w:rsidRDefault="00D67926">
            <w:pPr>
              <w:rPr>
                <w:rFonts w:eastAsia="Times New Roman"/>
                <w:lang w:val="en-US"/>
              </w:rPr>
            </w:pPr>
          </w:p>
        </w:tc>
      </w:tr>
      <w:tr w:rsidR="00D67926" w14:paraId="40D39F6D" w14:textId="77777777">
        <w:trPr>
          <w:divId w:val="1396539379"/>
          <w:tblCellSpacing w:w="15" w:type="dxa"/>
        </w:trPr>
        <w:tc>
          <w:tcPr>
            <w:tcW w:w="0" w:type="auto"/>
            <w:vAlign w:val="center"/>
            <w:hideMark/>
          </w:tcPr>
          <w:p w14:paraId="237B75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527808" w14:textId="77777777" w:rsidR="00D67926" w:rsidRDefault="008D6FB8">
            <w:pPr>
              <w:rPr>
                <w:rFonts w:eastAsia="Times New Roman"/>
                <w:lang w:val="en-US"/>
              </w:rPr>
            </w:pPr>
            <w:r>
              <w:rPr>
                <w:rFonts w:eastAsia="Times New Roman"/>
                <w:lang w:val="en-US"/>
              </w:rPr>
              <w:t>Used when the value set is "expanded"</w:t>
            </w:r>
          </w:p>
        </w:tc>
      </w:tr>
      <w:tr w:rsidR="00D67926" w14:paraId="46476CEF" w14:textId="77777777">
        <w:trPr>
          <w:divId w:val="1396539379"/>
          <w:tblCellSpacing w:w="15" w:type="dxa"/>
        </w:trPr>
        <w:tc>
          <w:tcPr>
            <w:tcW w:w="0" w:type="auto"/>
            <w:vAlign w:val="center"/>
            <w:hideMark/>
          </w:tcPr>
          <w:p w14:paraId="1197EE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9B8B9B" w14:textId="77777777" w:rsidR="00D67926" w:rsidRDefault="008D6FB8">
            <w:pPr>
              <w:rPr>
                <w:rFonts w:eastAsia="Times New Roman"/>
                <w:lang w:val="en-US"/>
              </w:rPr>
            </w:pPr>
            <w:r>
              <w:rPr>
                <w:rFonts w:eastAsia="Times New Roman"/>
                <w:lang w:val="en-US"/>
              </w:rPr>
              <w:t xml:space="preserve">A value set can also be "expanded", where the value set is turned into a simple collection of enumerated codes. This element holds the expansion, if it has been performed. </w:t>
            </w:r>
          </w:p>
        </w:tc>
      </w:tr>
      <w:tr w:rsidR="00D67926" w14:paraId="1ED303EF" w14:textId="77777777">
        <w:trPr>
          <w:divId w:val="1396539379"/>
          <w:tblCellSpacing w:w="15" w:type="dxa"/>
        </w:trPr>
        <w:tc>
          <w:tcPr>
            <w:tcW w:w="0" w:type="auto"/>
            <w:vAlign w:val="center"/>
            <w:hideMark/>
          </w:tcPr>
          <w:p w14:paraId="3D2AEC6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BD2F79" w14:textId="77777777" w:rsidR="00D67926" w:rsidRDefault="008D6FB8">
            <w:pPr>
              <w:rPr>
                <w:rFonts w:eastAsia="Times New Roman"/>
                <w:lang w:val="en-US"/>
              </w:rPr>
            </w:pPr>
            <w:r>
              <w:rPr>
                <w:rFonts w:eastAsia="Times New Roman"/>
                <w:lang w:val="en-US"/>
              </w:rPr>
              <w:t>Expansion is performed to produce a collection of codes that are ready to use for data entry or validation.</w:t>
            </w:r>
          </w:p>
        </w:tc>
      </w:tr>
      <w:tr w:rsidR="00D67926" w14:paraId="37C6782F" w14:textId="77777777">
        <w:trPr>
          <w:divId w:val="1396539379"/>
          <w:tblCellSpacing w:w="15" w:type="dxa"/>
        </w:trPr>
        <w:tc>
          <w:tcPr>
            <w:tcW w:w="0" w:type="auto"/>
            <w:vAlign w:val="center"/>
            <w:hideMark/>
          </w:tcPr>
          <w:p w14:paraId="204AAC89" w14:textId="77777777" w:rsidR="00D67926" w:rsidRDefault="008D6FB8">
            <w:pPr>
              <w:rPr>
                <w:rFonts w:eastAsia="Times New Roman"/>
                <w:lang w:val="en-US"/>
              </w:rPr>
            </w:pPr>
            <w:r>
              <w:rPr>
                <w:rFonts w:eastAsia="Times New Roman"/>
                <w:b/>
                <w:bCs/>
                <w:lang w:val="en-US"/>
              </w:rPr>
              <w:t>ValueSet.expansion.identifier</w:t>
            </w:r>
          </w:p>
        </w:tc>
        <w:tc>
          <w:tcPr>
            <w:tcW w:w="0" w:type="auto"/>
            <w:vAlign w:val="center"/>
            <w:hideMark/>
          </w:tcPr>
          <w:p w14:paraId="6BC9CCE6" w14:textId="77777777" w:rsidR="00D67926" w:rsidRDefault="00D67926">
            <w:pPr>
              <w:rPr>
                <w:rFonts w:eastAsia="Times New Roman"/>
                <w:lang w:val="en-US"/>
              </w:rPr>
            </w:pPr>
          </w:p>
        </w:tc>
      </w:tr>
      <w:tr w:rsidR="00D67926" w14:paraId="21F6CDAA" w14:textId="77777777">
        <w:trPr>
          <w:divId w:val="1396539379"/>
          <w:tblCellSpacing w:w="15" w:type="dxa"/>
        </w:trPr>
        <w:tc>
          <w:tcPr>
            <w:tcW w:w="0" w:type="auto"/>
            <w:vAlign w:val="center"/>
            <w:hideMark/>
          </w:tcPr>
          <w:p w14:paraId="53FD7A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5D724D" w14:textId="77777777" w:rsidR="00D67926" w:rsidRDefault="008D6FB8">
            <w:pPr>
              <w:rPr>
                <w:rFonts w:eastAsia="Times New Roman"/>
                <w:lang w:val="en-US"/>
              </w:rPr>
            </w:pPr>
            <w:r>
              <w:rPr>
                <w:rFonts w:eastAsia="Times New Roman"/>
                <w:lang w:val="en-US"/>
              </w:rPr>
              <w:t>Uniquely identifies this expansion</w:t>
            </w:r>
          </w:p>
        </w:tc>
      </w:tr>
      <w:tr w:rsidR="00D67926" w14:paraId="2CA12042" w14:textId="77777777">
        <w:trPr>
          <w:divId w:val="1396539379"/>
          <w:tblCellSpacing w:w="15" w:type="dxa"/>
        </w:trPr>
        <w:tc>
          <w:tcPr>
            <w:tcW w:w="0" w:type="auto"/>
            <w:vAlign w:val="center"/>
            <w:hideMark/>
          </w:tcPr>
          <w:p w14:paraId="143CB6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31E167" w14:textId="77777777" w:rsidR="00D67926" w:rsidRDefault="008D6FB8">
            <w:pPr>
              <w:rPr>
                <w:rFonts w:eastAsia="Times New Roman"/>
                <w:lang w:val="en-US"/>
              </w:rPr>
            </w:pPr>
            <w:r>
              <w:rPr>
                <w:rFonts w:eastAsia="Times New Roman"/>
                <w:lang w:val="en-US"/>
              </w:rPr>
              <w:t xml:space="preserve">An identifier that uniquely identifies this expansion of the valueset. Systems may re-use the same identifier as long as the expansion and the definition remain the same, but are not required to do so. </w:t>
            </w:r>
          </w:p>
        </w:tc>
      </w:tr>
      <w:tr w:rsidR="00D67926" w14:paraId="17997509" w14:textId="77777777">
        <w:trPr>
          <w:divId w:val="1396539379"/>
          <w:tblCellSpacing w:w="15" w:type="dxa"/>
        </w:trPr>
        <w:tc>
          <w:tcPr>
            <w:tcW w:w="0" w:type="auto"/>
            <w:vAlign w:val="center"/>
            <w:hideMark/>
          </w:tcPr>
          <w:p w14:paraId="3C5F56E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96787F" w14:textId="77777777" w:rsidR="00D67926" w:rsidRDefault="008D6FB8">
            <w:pPr>
              <w:rPr>
                <w:rFonts w:eastAsia="Times New Roman"/>
                <w:lang w:val="en-US"/>
              </w:rPr>
            </w:pPr>
            <w:r>
              <w:rPr>
                <w:rFonts w:eastAsia="Times New Roman"/>
                <w:lang w:val="en-US"/>
              </w:rPr>
              <w:t>Typically, this uri is a UUID (e.g. urn:uuid:8230ff20-c97a-4167-a59d-dc2cb9df16dd).</w:t>
            </w:r>
          </w:p>
        </w:tc>
      </w:tr>
      <w:tr w:rsidR="00D67926" w14:paraId="1AD9402E" w14:textId="77777777">
        <w:trPr>
          <w:divId w:val="1396539379"/>
          <w:tblCellSpacing w:w="15" w:type="dxa"/>
        </w:trPr>
        <w:tc>
          <w:tcPr>
            <w:tcW w:w="0" w:type="auto"/>
            <w:vAlign w:val="center"/>
            <w:hideMark/>
          </w:tcPr>
          <w:p w14:paraId="752B8606" w14:textId="77777777" w:rsidR="00D67926" w:rsidRDefault="008D6FB8">
            <w:pPr>
              <w:rPr>
                <w:rFonts w:eastAsia="Times New Roman"/>
                <w:lang w:val="en-US"/>
              </w:rPr>
            </w:pPr>
            <w:r>
              <w:rPr>
                <w:rFonts w:eastAsia="Times New Roman"/>
                <w:b/>
                <w:bCs/>
                <w:lang w:val="en-US"/>
              </w:rPr>
              <w:t>ValueSet.expansion.timestamp</w:t>
            </w:r>
          </w:p>
        </w:tc>
        <w:tc>
          <w:tcPr>
            <w:tcW w:w="0" w:type="auto"/>
            <w:vAlign w:val="center"/>
            <w:hideMark/>
          </w:tcPr>
          <w:p w14:paraId="21C19762" w14:textId="77777777" w:rsidR="00D67926" w:rsidRDefault="00D67926">
            <w:pPr>
              <w:rPr>
                <w:rFonts w:eastAsia="Times New Roman"/>
                <w:lang w:val="en-US"/>
              </w:rPr>
            </w:pPr>
          </w:p>
        </w:tc>
      </w:tr>
      <w:tr w:rsidR="00D67926" w14:paraId="0BBFD7AC" w14:textId="77777777">
        <w:trPr>
          <w:divId w:val="1396539379"/>
          <w:tblCellSpacing w:w="15" w:type="dxa"/>
        </w:trPr>
        <w:tc>
          <w:tcPr>
            <w:tcW w:w="0" w:type="auto"/>
            <w:vAlign w:val="center"/>
            <w:hideMark/>
          </w:tcPr>
          <w:p w14:paraId="1B7FD3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DAA385" w14:textId="77777777" w:rsidR="00D67926" w:rsidRDefault="008D6FB8">
            <w:pPr>
              <w:rPr>
                <w:rFonts w:eastAsia="Times New Roman"/>
                <w:lang w:val="en-US"/>
              </w:rPr>
            </w:pPr>
            <w:r>
              <w:rPr>
                <w:rFonts w:eastAsia="Times New Roman"/>
                <w:lang w:val="en-US"/>
              </w:rPr>
              <w:t>Time valueset expansion happened</w:t>
            </w:r>
          </w:p>
        </w:tc>
      </w:tr>
      <w:tr w:rsidR="00D67926" w14:paraId="74235C85" w14:textId="77777777">
        <w:trPr>
          <w:divId w:val="1396539379"/>
          <w:tblCellSpacing w:w="15" w:type="dxa"/>
        </w:trPr>
        <w:tc>
          <w:tcPr>
            <w:tcW w:w="0" w:type="auto"/>
            <w:vAlign w:val="center"/>
            <w:hideMark/>
          </w:tcPr>
          <w:p w14:paraId="59C197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D86EE6" w14:textId="77777777" w:rsidR="00D67926" w:rsidRDefault="008D6FB8">
            <w:pPr>
              <w:rPr>
                <w:rFonts w:eastAsia="Times New Roman"/>
                <w:lang w:val="en-US"/>
              </w:rPr>
            </w:pPr>
            <w:r>
              <w:rPr>
                <w:rFonts w:eastAsia="Times New Roman"/>
                <w:lang w:val="en-US"/>
              </w:rPr>
              <w:t>The time at which the expansion was produced by the expanding system.</w:t>
            </w:r>
          </w:p>
        </w:tc>
      </w:tr>
      <w:tr w:rsidR="00D67926" w14:paraId="4F3D2B83" w14:textId="77777777">
        <w:trPr>
          <w:divId w:val="1396539379"/>
          <w:tblCellSpacing w:w="15" w:type="dxa"/>
        </w:trPr>
        <w:tc>
          <w:tcPr>
            <w:tcW w:w="0" w:type="auto"/>
            <w:vAlign w:val="center"/>
            <w:hideMark/>
          </w:tcPr>
          <w:p w14:paraId="0BA15AF9"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482BB149" w14:textId="77777777" w:rsidR="00D67926" w:rsidRDefault="008D6FB8">
            <w:pPr>
              <w:rPr>
                <w:rFonts w:eastAsia="Times New Roman"/>
                <w:lang w:val="en-US"/>
              </w:rPr>
            </w:pPr>
            <w:r>
              <w:rPr>
                <w:rFonts w:eastAsia="Times New Roman"/>
                <w:lang w:val="en-US"/>
              </w:rPr>
              <w:t xml:space="preserve">This SHOULD have </w:t>
            </w:r>
            <w:proofErr w:type="gramStart"/>
            <w:r>
              <w:rPr>
                <w:rFonts w:eastAsia="Times New Roman"/>
                <w:lang w:val="en-US"/>
              </w:rPr>
              <w:t>be</w:t>
            </w:r>
            <w:proofErr w:type="gramEnd"/>
            <w:r>
              <w:rPr>
                <w:rFonts w:eastAsia="Times New Roman"/>
                <w:lang w:val="en-US"/>
              </w:rPr>
              <w:t xml:space="preserve"> a fully populated instant, but in some circumstances, value sets are expanded by hand, of the expansion is published without that precision. </w:t>
            </w:r>
          </w:p>
        </w:tc>
      </w:tr>
      <w:tr w:rsidR="00D67926" w14:paraId="24A2D718" w14:textId="77777777">
        <w:trPr>
          <w:divId w:val="1396539379"/>
          <w:tblCellSpacing w:w="15" w:type="dxa"/>
        </w:trPr>
        <w:tc>
          <w:tcPr>
            <w:tcW w:w="0" w:type="auto"/>
            <w:vAlign w:val="center"/>
            <w:hideMark/>
          </w:tcPr>
          <w:p w14:paraId="78BB334D" w14:textId="77777777" w:rsidR="00D67926" w:rsidRDefault="008D6FB8">
            <w:pPr>
              <w:rPr>
                <w:rFonts w:eastAsia="Times New Roman"/>
                <w:lang w:val="en-US"/>
              </w:rPr>
            </w:pPr>
            <w:r>
              <w:rPr>
                <w:rFonts w:eastAsia="Times New Roman"/>
                <w:b/>
                <w:bCs/>
                <w:lang w:val="en-US"/>
              </w:rPr>
              <w:t>ValueSet.expansion.total</w:t>
            </w:r>
          </w:p>
        </w:tc>
        <w:tc>
          <w:tcPr>
            <w:tcW w:w="0" w:type="auto"/>
            <w:vAlign w:val="center"/>
            <w:hideMark/>
          </w:tcPr>
          <w:p w14:paraId="40AC14B2" w14:textId="77777777" w:rsidR="00D67926" w:rsidRDefault="00D67926">
            <w:pPr>
              <w:rPr>
                <w:rFonts w:eastAsia="Times New Roman"/>
                <w:lang w:val="en-US"/>
              </w:rPr>
            </w:pPr>
          </w:p>
        </w:tc>
      </w:tr>
      <w:tr w:rsidR="00D67926" w14:paraId="59F79A2F" w14:textId="77777777">
        <w:trPr>
          <w:divId w:val="1396539379"/>
          <w:tblCellSpacing w:w="15" w:type="dxa"/>
        </w:trPr>
        <w:tc>
          <w:tcPr>
            <w:tcW w:w="0" w:type="auto"/>
            <w:vAlign w:val="center"/>
            <w:hideMark/>
          </w:tcPr>
          <w:p w14:paraId="162272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9B46CA" w14:textId="77777777" w:rsidR="00D67926" w:rsidRDefault="008D6FB8">
            <w:pPr>
              <w:rPr>
                <w:rFonts w:eastAsia="Times New Roman"/>
                <w:lang w:val="en-US"/>
              </w:rPr>
            </w:pPr>
            <w:r>
              <w:rPr>
                <w:rFonts w:eastAsia="Times New Roman"/>
                <w:lang w:val="en-US"/>
              </w:rPr>
              <w:t>Total number of codes in the expansion</w:t>
            </w:r>
          </w:p>
        </w:tc>
      </w:tr>
      <w:tr w:rsidR="00D67926" w14:paraId="4AE4B8CB" w14:textId="77777777">
        <w:trPr>
          <w:divId w:val="1396539379"/>
          <w:tblCellSpacing w:w="15" w:type="dxa"/>
        </w:trPr>
        <w:tc>
          <w:tcPr>
            <w:tcW w:w="0" w:type="auto"/>
            <w:vAlign w:val="center"/>
            <w:hideMark/>
          </w:tcPr>
          <w:p w14:paraId="0AE2DF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9212B7" w14:textId="77777777" w:rsidR="00D67926" w:rsidRDefault="008D6FB8">
            <w:pPr>
              <w:rPr>
                <w:rFonts w:eastAsia="Times New Roman"/>
                <w:lang w:val="en-US"/>
              </w:rPr>
            </w:pPr>
            <w:r>
              <w:rPr>
                <w:rFonts w:eastAsia="Times New Roman"/>
                <w:lang w:val="en-US"/>
              </w:rPr>
              <w:t xml:space="preserve">The total nober of concepts in the expansion. If the number of concept nodes in this resource is less than the stated number, then the server can return more using the offset parameter. </w:t>
            </w:r>
          </w:p>
        </w:tc>
      </w:tr>
      <w:tr w:rsidR="00D67926" w14:paraId="0F60FD89" w14:textId="77777777">
        <w:trPr>
          <w:divId w:val="1396539379"/>
          <w:tblCellSpacing w:w="15" w:type="dxa"/>
        </w:trPr>
        <w:tc>
          <w:tcPr>
            <w:tcW w:w="0" w:type="auto"/>
            <w:vAlign w:val="center"/>
            <w:hideMark/>
          </w:tcPr>
          <w:p w14:paraId="4392141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18C596" w14:textId="77777777" w:rsidR="00D67926" w:rsidRDefault="008D6FB8">
            <w:pPr>
              <w:rPr>
                <w:rFonts w:eastAsia="Times New Roman"/>
                <w:lang w:val="en-US"/>
              </w:rPr>
            </w:pPr>
            <w:r>
              <w:rPr>
                <w:rFonts w:eastAsia="Times New Roman"/>
                <w:lang w:val="en-US"/>
              </w:rPr>
              <w:t>Paging only applies to flat expansions.</w:t>
            </w:r>
          </w:p>
        </w:tc>
      </w:tr>
      <w:tr w:rsidR="00D67926" w14:paraId="00944FC2" w14:textId="77777777">
        <w:trPr>
          <w:divId w:val="1396539379"/>
          <w:tblCellSpacing w:w="15" w:type="dxa"/>
        </w:trPr>
        <w:tc>
          <w:tcPr>
            <w:tcW w:w="0" w:type="auto"/>
            <w:vAlign w:val="center"/>
            <w:hideMark/>
          </w:tcPr>
          <w:p w14:paraId="16EB35C8" w14:textId="77777777" w:rsidR="00D67926" w:rsidRDefault="008D6FB8">
            <w:pPr>
              <w:rPr>
                <w:rFonts w:eastAsia="Times New Roman"/>
                <w:lang w:val="en-US"/>
              </w:rPr>
            </w:pPr>
            <w:r>
              <w:rPr>
                <w:rFonts w:eastAsia="Times New Roman"/>
                <w:b/>
                <w:bCs/>
                <w:lang w:val="en-US"/>
              </w:rPr>
              <w:t>ValueSet.expansion.offset</w:t>
            </w:r>
          </w:p>
        </w:tc>
        <w:tc>
          <w:tcPr>
            <w:tcW w:w="0" w:type="auto"/>
            <w:vAlign w:val="center"/>
            <w:hideMark/>
          </w:tcPr>
          <w:p w14:paraId="587AF84C" w14:textId="77777777" w:rsidR="00D67926" w:rsidRDefault="00D67926">
            <w:pPr>
              <w:rPr>
                <w:rFonts w:eastAsia="Times New Roman"/>
                <w:lang w:val="en-US"/>
              </w:rPr>
            </w:pPr>
          </w:p>
        </w:tc>
      </w:tr>
      <w:tr w:rsidR="00D67926" w14:paraId="12F5FAE7" w14:textId="77777777">
        <w:trPr>
          <w:divId w:val="1396539379"/>
          <w:tblCellSpacing w:w="15" w:type="dxa"/>
        </w:trPr>
        <w:tc>
          <w:tcPr>
            <w:tcW w:w="0" w:type="auto"/>
            <w:vAlign w:val="center"/>
            <w:hideMark/>
          </w:tcPr>
          <w:p w14:paraId="54C478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471B7B" w14:textId="77777777" w:rsidR="00D67926" w:rsidRDefault="008D6FB8">
            <w:pPr>
              <w:rPr>
                <w:rFonts w:eastAsia="Times New Roman"/>
                <w:lang w:val="en-US"/>
              </w:rPr>
            </w:pPr>
            <w:r>
              <w:rPr>
                <w:rFonts w:eastAsia="Times New Roman"/>
                <w:lang w:val="en-US"/>
              </w:rPr>
              <w:t>Offset at which this resource starts</w:t>
            </w:r>
          </w:p>
        </w:tc>
      </w:tr>
      <w:tr w:rsidR="00D67926" w14:paraId="36EEB3C3" w14:textId="77777777">
        <w:trPr>
          <w:divId w:val="1396539379"/>
          <w:tblCellSpacing w:w="15" w:type="dxa"/>
        </w:trPr>
        <w:tc>
          <w:tcPr>
            <w:tcW w:w="0" w:type="auto"/>
            <w:vAlign w:val="center"/>
            <w:hideMark/>
          </w:tcPr>
          <w:p w14:paraId="01A732C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52F0DB" w14:textId="77777777" w:rsidR="00D67926" w:rsidRDefault="008D6FB8">
            <w:pPr>
              <w:rPr>
                <w:rFonts w:eastAsia="Times New Roman"/>
                <w:lang w:val="en-US"/>
              </w:rPr>
            </w:pPr>
            <w:r>
              <w:rPr>
                <w:rFonts w:eastAsia="Times New Roman"/>
                <w:lang w:val="en-US"/>
              </w:rPr>
              <w:t xml:space="preserve">If paging is being used, the offset at which this resource starts - e.g. this resource is a partial view into the expansion. If paging is not being used, this element SHALL not be present. </w:t>
            </w:r>
          </w:p>
        </w:tc>
      </w:tr>
      <w:tr w:rsidR="00D67926" w14:paraId="68F47709" w14:textId="77777777">
        <w:trPr>
          <w:divId w:val="1396539379"/>
          <w:tblCellSpacing w:w="15" w:type="dxa"/>
        </w:trPr>
        <w:tc>
          <w:tcPr>
            <w:tcW w:w="0" w:type="auto"/>
            <w:vAlign w:val="center"/>
            <w:hideMark/>
          </w:tcPr>
          <w:p w14:paraId="7E7319A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AB5BFB" w14:textId="77777777" w:rsidR="00D67926" w:rsidRDefault="008D6FB8">
            <w:pPr>
              <w:rPr>
                <w:rFonts w:eastAsia="Times New Roman"/>
                <w:lang w:val="en-US"/>
              </w:rPr>
            </w:pPr>
            <w:r>
              <w:rPr>
                <w:rFonts w:eastAsia="Times New Roman"/>
                <w:lang w:val="en-US"/>
              </w:rPr>
              <w:t xml:space="preserve">Paging only applies to flat expansions. If a filter is applied, the count is the number of concepts that matched the filter, not the number of concepts in an unfiltered view of the expansion. </w:t>
            </w:r>
          </w:p>
        </w:tc>
      </w:tr>
      <w:tr w:rsidR="00D67926" w14:paraId="16FBE12B" w14:textId="77777777">
        <w:trPr>
          <w:divId w:val="1396539379"/>
          <w:tblCellSpacing w:w="15" w:type="dxa"/>
        </w:trPr>
        <w:tc>
          <w:tcPr>
            <w:tcW w:w="0" w:type="auto"/>
            <w:vAlign w:val="center"/>
            <w:hideMark/>
          </w:tcPr>
          <w:p w14:paraId="05877FB8"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3A3B7B74" w14:textId="77777777" w:rsidR="00D67926" w:rsidRDefault="008D6FB8">
            <w:pPr>
              <w:rPr>
                <w:rFonts w:eastAsia="Times New Roman"/>
                <w:lang w:val="en-US"/>
              </w:rPr>
            </w:pPr>
            <w:r>
              <w:rPr>
                <w:rFonts w:eastAsia="Times New Roman"/>
                <w:lang w:val="en-US"/>
              </w:rPr>
              <w:t>Paging is not being used</w:t>
            </w:r>
          </w:p>
        </w:tc>
      </w:tr>
      <w:tr w:rsidR="00D67926" w14:paraId="5980DFF0" w14:textId="77777777">
        <w:trPr>
          <w:divId w:val="1396539379"/>
          <w:tblCellSpacing w:w="15" w:type="dxa"/>
        </w:trPr>
        <w:tc>
          <w:tcPr>
            <w:tcW w:w="0" w:type="auto"/>
            <w:vAlign w:val="center"/>
            <w:hideMark/>
          </w:tcPr>
          <w:p w14:paraId="57F9E1CC" w14:textId="77777777" w:rsidR="00D67926" w:rsidRDefault="008D6FB8">
            <w:pPr>
              <w:rPr>
                <w:rFonts w:eastAsia="Times New Roman"/>
                <w:lang w:val="en-US"/>
              </w:rPr>
            </w:pPr>
            <w:r>
              <w:rPr>
                <w:rFonts w:eastAsia="Times New Roman"/>
                <w:b/>
                <w:bCs/>
                <w:lang w:val="en-US"/>
              </w:rPr>
              <w:t>ValueSet.expansion.parameter</w:t>
            </w:r>
          </w:p>
        </w:tc>
        <w:tc>
          <w:tcPr>
            <w:tcW w:w="0" w:type="auto"/>
            <w:vAlign w:val="center"/>
            <w:hideMark/>
          </w:tcPr>
          <w:p w14:paraId="28582B46" w14:textId="77777777" w:rsidR="00D67926" w:rsidRDefault="00D67926">
            <w:pPr>
              <w:rPr>
                <w:rFonts w:eastAsia="Times New Roman"/>
                <w:lang w:val="en-US"/>
              </w:rPr>
            </w:pPr>
          </w:p>
        </w:tc>
      </w:tr>
      <w:tr w:rsidR="00D67926" w14:paraId="36219686" w14:textId="77777777">
        <w:trPr>
          <w:divId w:val="1396539379"/>
          <w:tblCellSpacing w:w="15" w:type="dxa"/>
        </w:trPr>
        <w:tc>
          <w:tcPr>
            <w:tcW w:w="0" w:type="auto"/>
            <w:vAlign w:val="center"/>
            <w:hideMark/>
          </w:tcPr>
          <w:p w14:paraId="401BED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6A96A3" w14:textId="77777777" w:rsidR="00D67926" w:rsidRDefault="008D6FB8">
            <w:pPr>
              <w:rPr>
                <w:rFonts w:eastAsia="Times New Roman"/>
                <w:lang w:val="en-US"/>
              </w:rPr>
            </w:pPr>
            <w:r>
              <w:rPr>
                <w:rFonts w:eastAsia="Times New Roman"/>
                <w:lang w:val="en-US"/>
              </w:rPr>
              <w:t>Parameter that controlled the expansion process</w:t>
            </w:r>
          </w:p>
        </w:tc>
      </w:tr>
      <w:tr w:rsidR="00D67926" w14:paraId="593476F4" w14:textId="77777777">
        <w:trPr>
          <w:divId w:val="1396539379"/>
          <w:tblCellSpacing w:w="15" w:type="dxa"/>
        </w:trPr>
        <w:tc>
          <w:tcPr>
            <w:tcW w:w="0" w:type="auto"/>
            <w:vAlign w:val="center"/>
            <w:hideMark/>
          </w:tcPr>
          <w:p w14:paraId="41986C1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76BCC4" w14:textId="77777777" w:rsidR="00D67926" w:rsidRDefault="008D6FB8">
            <w:pPr>
              <w:rPr>
                <w:rFonts w:eastAsia="Times New Roman"/>
                <w:lang w:val="en-US"/>
              </w:rPr>
            </w:pPr>
            <w:r>
              <w:rPr>
                <w:rFonts w:eastAsia="Times New Roman"/>
                <w:lang w:val="en-US"/>
              </w:rPr>
              <w:t xml:space="preserve">A Parameter that controlled the expansion process. These parameters may be used by users of expanded value sets to check whether the expansion is suitable for a particular purpose, or to pick the correct expansion. </w:t>
            </w:r>
          </w:p>
        </w:tc>
      </w:tr>
      <w:tr w:rsidR="00D67926" w14:paraId="5C2A86B2" w14:textId="77777777">
        <w:trPr>
          <w:divId w:val="1396539379"/>
          <w:tblCellSpacing w:w="15" w:type="dxa"/>
        </w:trPr>
        <w:tc>
          <w:tcPr>
            <w:tcW w:w="0" w:type="auto"/>
            <w:vAlign w:val="center"/>
            <w:hideMark/>
          </w:tcPr>
          <w:p w14:paraId="4CC460F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C95E11" w14:textId="77777777" w:rsidR="00D67926" w:rsidRDefault="008D6FB8">
            <w:pPr>
              <w:rPr>
                <w:rFonts w:eastAsia="Times New Roman"/>
                <w:lang w:val="en-US"/>
              </w:rPr>
            </w:pPr>
            <w:r>
              <w:rPr>
                <w:rFonts w:eastAsia="Times New Roman"/>
                <w:lang w:val="en-US"/>
              </w:rPr>
              <w:t xml:space="preserve">The server decides which parameters to include here, but as a minimum, the list SHOULD include the date, filter, and profile parameters passed to the $expand operation (if any). </w:t>
            </w:r>
          </w:p>
        </w:tc>
      </w:tr>
      <w:tr w:rsidR="00D67926" w14:paraId="0D86D949" w14:textId="77777777">
        <w:trPr>
          <w:divId w:val="1396539379"/>
          <w:tblCellSpacing w:w="15" w:type="dxa"/>
        </w:trPr>
        <w:tc>
          <w:tcPr>
            <w:tcW w:w="0" w:type="auto"/>
            <w:vAlign w:val="center"/>
            <w:hideMark/>
          </w:tcPr>
          <w:p w14:paraId="667E304E" w14:textId="77777777" w:rsidR="00D67926" w:rsidRDefault="008D6FB8">
            <w:pPr>
              <w:rPr>
                <w:rFonts w:eastAsia="Times New Roman"/>
                <w:lang w:val="en-US"/>
              </w:rPr>
            </w:pPr>
            <w:r>
              <w:rPr>
                <w:rFonts w:eastAsia="Times New Roman"/>
                <w:b/>
                <w:bCs/>
                <w:lang w:val="en-US"/>
              </w:rPr>
              <w:t>ValueSet.expansion.parameter.name</w:t>
            </w:r>
          </w:p>
        </w:tc>
        <w:tc>
          <w:tcPr>
            <w:tcW w:w="0" w:type="auto"/>
            <w:vAlign w:val="center"/>
            <w:hideMark/>
          </w:tcPr>
          <w:p w14:paraId="121011C8" w14:textId="77777777" w:rsidR="00D67926" w:rsidRDefault="00D67926">
            <w:pPr>
              <w:rPr>
                <w:rFonts w:eastAsia="Times New Roman"/>
                <w:lang w:val="en-US"/>
              </w:rPr>
            </w:pPr>
          </w:p>
        </w:tc>
      </w:tr>
      <w:tr w:rsidR="00D67926" w14:paraId="0910A9AC" w14:textId="77777777">
        <w:trPr>
          <w:divId w:val="1396539379"/>
          <w:tblCellSpacing w:w="15" w:type="dxa"/>
        </w:trPr>
        <w:tc>
          <w:tcPr>
            <w:tcW w:w="0" w:type="auto"/>
            <w:vAlign w:val="center"/>
            <w:hideMark/>
          </w:tcPr>
          <w:p w14:paraId="094A7E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EDF65B" w14:textId="77777777" w:rsidR="00D67926" w:rsidRDefault="008D6FB8">
            <w:pPr>
              <w:rPr>
                <w:rFonts w:eastAsia="Times New Roman"/>
                <w:lang w:val="en-US"/>
              </w:rPr>
            </w:pPr>
            <w:r>
              <w:rPr>
                <w:rFonts w:eastAsia="Times New Roman"/>
                <w:lang w:val="en-US"/>
              </w:rPr>
              <w:t>Name as assigned by server</w:t>
            </w:r>
          </w:p>
        </w:tc>
      </w:tr>
      <w:tr w:rsidR="00D67926" w14:paraId="6B3D5CDF" w14:textId="77777777">
        <w:trPr>
          <w:divId w:val="1396539379"/>
          <w:tblCellSpacing w:w="15" w:type="dxa"/>
        </w:trPr>
        <w:tc>
          <w:tcPr>
            <w:tcW w:w="0" w:type="auto"/>
            <w:vAlign w:val="center"/>
            <w:hideMark/>
          </w:tcPr>
          <w:p w14:paraId="5F49F0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90774C" w14:textId="77777777" w:rsidR="00D67926" w:rsidRDefault="008D6FB8">
            <w:pPr>
              <w:rPr>
                <w:rFonts w:eastAsia="Times New Roman"/>
                <w:lang w:val="en-US"/>
              </w:rPr>
            </w:pPr>
            <w:r>
              <w:rPr>
                <w:rFonts w:eastAsia="Times New Roman"/>
                <w:lang w:val="en-US"/>
              </w:rPr>
              <w:t>The name of the parameter.</w:t>
            </w:r>
          </w:p>
        </w:tc>
      </w:tr>
      <w:tr w:rsidR="00D67926" w14:paraId="6195E2F8" w14:textId="77777777">
        <w:trPr>
          <w:divId w:val="1396539379"/>
          <w:tblCellSpacing w:w="15" w:type="dxa"/>
        </w:trPr>
        <w:tc>
          <w:tcPr>
            <w:tcW w:w="0" w:type="auto"/>
            <w:vAlign w:val="center"/>
            <w:hideMark/>
          </w:tcPr>
          <w:p w14:paraId="2C20D50B"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299CE8F" w14:textId="77777777" w:rsidR="00D67926" w:rsidRDefault="008D6FB8">
            <w:pPr>
              <w:rPr>
                <w:rFonts w:eastAsia="Times New Roman"/>
                <w:lang w:val="en-US"/>
              </w:rPr>
            </w:pPr>
            <w:r>
              <w:rPr>
                <w:rFonts w:eastAsia="Times New Roman"/>
                <w:lang w:val="en-US"/>
              </w:rPr>
              <w:t>The names are assigned at the discretion of the server.</w:t>
            </w:r>
          </w:p>
        </w:tc>
      </w:tr>
      <w:tr w:rsidR="00D67926" w14:paraId="715029AB" w14:textId="77777777">
        <w:trPr>
          <w:divId w:val="1396539379"/>
          <w:tblCellSpacing w:w="15" w:type="dxa"/>
        </w:trPr>
        <w:tc>
          <w:tcPr>
            <w:tcW w:w="0" w:type="auto"/>
            <w:vAlign w:val="center"/>
            <w:hideMark/>
          </w:tcPr>
          <w:p w14:paraId="4E312594" w14:textId="77777777" w:rsidR="00D67926" w:rsidRDefault="008D6FB8">
            <w:pPr>
              <w:rPr>
                <w:rFonts w:eastAsia="Times New Roman"/>
                <w:lang w:val="en-US"/>
              </w:rPr>
            </w:pPr>
            <w:r>
              <w:rPr>
                <w:rFonts w:eastAsia="Times New Roman"/>
                <w:b/>
                <w:bCs/>
                <w:lang w:val="en-US"/>
              </w:rPr>
              <w:t>ValueSet.expansion.parameter.value[x]</w:t>
            </w:r>
          </w:p>
        </w:tc>
        <w:tc>
          <w:tcPr>
            <w:tcW w:w="0" w:type="auto"/>
            <w:vAlign w:val="center"/>
            <w:hideMark/>
          </w:tcPr>
          <w:p w14:paraId="4E7B754F" w14:textId="77777777" w:rsidR="00D67926" w:rsidRDefault="00D67926">
            <w:pPr>
              <w:rPr>
                <w:rFonts w:eastAsia="Times New Roman"/>
                <w:lang w:val="en-US"/>
              </w:rPr>
            </w:pPr>
          </w:p>
        </w:tc>
      </w:tr>
      <w:tr w:rsidR="00D67926" w14:paraId="25E5FDE1" w14:textId="77777777">
        <w:trPr>
          <w:divId w:val="1396539379"/>
          <w:tblCellSpacing w:w="15" w:type="dxa"/>
        </w:trPr>
        <w:tc>
          <w:tcPr>
            <w:tcW w:w="0" w:type="auto"/>
            <w:vAlign w:val="center"/>
            <w:hideMark/>
          </w:tcPr>
          <w:p w14:paraId="2B5B7A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72E5C7" w14:textId="77777777" w:rsidR="00D67926" w:rsidRDefault="008D6FB8">
            <w:pPr>
              <w:rPr>
                <w:rFonts w:eastAsia="Times New Roman"/>
                <w:lang w:val="en-US"/>
              </w:rPr>
            </w:pPr>
            <w:r>
              <w:rPr>
                <w:rFonts w:eastAsia="Times New Roman"/>
                <w:lang w:val="en-US"/>
              </w:rPr>
              <w:t>Value of the named parameter</w:t>
            </w:r>
          </w:p>
        </w:tc>
      </w:tr>
      <w:tr w:rsidR="00D67926" w14:paraId="24B805E1" w14:textId="77777777">
        <w:trPr>
          <w:divId w:val="1396539379"/>
          <w:tblCellSpacing w:w="15" w:type="dxa"/>
        </w:trPr>
        <w:tc>
          <w:tcPr>
            <w:tcW w:w="0" w:type="auto"/>
            <w:vAlign w:val="center"/>
            <w:hideMark/>
          </w:tcPr>
          <w:p w14:paraId="03495A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2208CA" w14:textId="77777777" w:rsidR="00D67926" w:rsidRDefault="008D6FB8">
            <w:pPr>
              <w:rPr>
                <w:rFonts w:eastAsia="Times New Roman"/>
                <w:lang w:val="en-US"/>
              </w:rPr>
            </w:pPr>
            <w:r>
              <w:rPr>
                <w:rFonts w:eastAsia="Times New Roman"/>
                <w:lang w:val="en-US"/>
              </w:rPr>
              <w:t>The value of the parameter.</w:t>
            </w:r>
          </w:p>
        </w:tc>
      </w:tr>
      <w:tr w:rsidR="00D67926" w14:paraId="7678407F" w14:textId="77777777">
        <w:trPr>
          <w:divId w:val="1396539379"/>
          <w:tblCellSpacing w:w="15" w:type="dxa"/>
        </w:trPr>
        <w:tc>
          <w:tcPr>
            <w:tcW w:w="0" w:type="auto"/>
            <w:vAlign w:val="center"/>
            <w:hideMark/>
          </w:tcPr>
          <w:p w14:paraId="42C640B6" w14:textId="77777777" w:rsidR="00D67926" w:rsidRDefault="008D6FB8">
            <w:pPr>
              <w:rPr>
                <w:rFonts w:eastAsia="Times New Roman"/>
                <w:lang w:val="en-US"/>
              </w:rPr>
            </w:pPr>
            <w:r>
              <w:rPr>
                <w:rFonts w:eastAsia="Times New Roman"/>
                <w:b/>
                <w:bCs/>
                <w:lang w:val="en-US"/>
              </w:rPr>
              <w:t>ValueSet.expansion.contains</w:t>
            </w:r>
          </w:p>
        </w:tc>
        <w:tc>
          <w:tcPr>
            <w:tcW w:w="0" w:type="auto"/>
            <w:vAlign w:val="center"/>
            <w:hideMark/>
          </w:tcPr>
          <w:p w14:paraId="4AAD53E4" w14:textId="77777777" w:rsidR="00D67926" w:rsidRDefault="00D67926">
            <w:pPr>
              <w:rPr>
                <w:rFonts w:eastAsia="Times New Roman"/>
                <w:lang w:val="en-US"/>
              </w:rPr>
            </w:pPr>
          </w:p>
        </w:tc>
      </w:tr>
      <w:tr w:rsidR="00D67926" w14:paraId="1F73C663" w14:textId="77777777">
        <w:trPr>
          <w:divId w:val="1396539379"/>
          <w:tblCellSpacing w:w="15" w:type="dxa"/>
        </w:trPr>
        <w:tc>
          <w:tcPr>
            <w:tcW w:w="0" w:type="auto"/>
            <w:vAlign w:val="center"/>
            <w:hideMark/>
          </w:tcPr>
          <w:p w14:paraId="7E4F2C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7812BE" w14:textId="77777777" w:rsidR="00D67926" w:rsidRDefault="008D6FB8">
            <w:pPr>
              <w:rPr>
                <w:rFonts w:eastAsia="Times New Roman"/>
                <w:lang w:val="en-US"/>
              </w:rPr>
            </w:pPr>
            <w:r>
              <w:rPr>
                <w:rFonts w:eastAsia="Times New Roman"/>
                <w:lang w:val="en-US"/>
              </w:rPr>
              <w:t>Codes in the value set</w:t>
            </w:r>
          </w:p>
        </w:tc>
      </w:tr>
      <w:tr w:rsidR="00D67926" w14:paraId="00B63717" w14:textId="77777777">
        <w:trPr>
          <w:divId w:val="1396539379"/>
          <w:tblCellSpacing w:w="15" w:type="dxa"/>
        </w:trPr>
        <w:tc>
          <w:tcPr>
            <w:tcW w:w="0" w:type="auto"/>
            <w:vAlign w:val="center"/>
            <w:hideMark/>
          </w:tcPr>
          <w:p w14:paraId="378E82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3B0831" w14:textId="77777777" w:rsidR="00D67926" w:rsidRDefault="008D6FB8">
            <w:pPr>
              <w:rPr>
                <w:rFonts w:eastAsia="Times New Roman"/>
                <w:lang w:val="en-US"/>
              </w:rPr>
            </w:pPr>
            <w:r>
              <w:rPr>
                <w:rFonts w:eastAsia="Times New Roman"/>
                <w:lang w:val="en-US"/>
              </w:rPr>
              <w:t>The codes that are contained in the value set expansion.</w:t>
            </w:r>
          </w:p>
        </w:tc>
      </w:tr>
      <w:tr w:rsidR="00D67926" w14:paraId="001706F5" w14:textId="77777777">
        <w:trPr>
          <w:divId w:val="1396539379"/>
          <w:tblCellSpacing w:w="15" w:type="dxa"/>
        </w:trPr>
        <w:tc>
          <w:tcPr>
            <w:tcW w:w="0" w:type="auto"/>
            <w:vAlign w:val="center"/>
            <w:hideMark/>
          </w:tcPr>
          <w:p w14:paraId="696C276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53151AB" w14:textId="77777777" w:rsidR="00D67926" w:rsidRDefault="008D6FB8">
            <w:pPr>
              <w:rPr>
                <w:rFonts w:eastAsia="Times New Roman"/>
                <w:lang w:val="en-US"/>
              </w:rPr>
            </w:pPr>
            <w:r>
              <w:rPr>
                <w:rFonts w:eastAsia="Times New Roman"/>
                <w:lang w:val="en-US"/>
              </w:rPr>
              <w:t>SHALL have a code or a display</w:t>
            </w:r>
          </w:p>
        </w:tc>
      </w:tr>
      <w:tr w:rsidR="00D67926" w14:paraId="7CA8966B" w14:textId="77777777">
        <w:trPr>
          <w:divId w:val="1396539379"/>
          <w:tblCellSpacing w:w="15" w:type="dxa"/>
        </w:trPr>
        <w:tc>
          <w:tcPr>
            <w:tcW w:w="0" w:type="auto"/>
            <w:vAlign w:val="center"/>
            <w:hideMark/>
          </w:tcPr>
          <w:p w14:paraId="0E72A5F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F55E114" w14:textId="77777777" w:rsidR="00D67926" w:rsidRDefault="008D6FB8">
            <w:pPr>
              <w:rPr>
                <w:rFonts w:eastAsia="Times New Roman"/>
                <w:lang w:val="en-US"/>
              </w:rPr>
            </w:pPr>
            <w:r>
              <w:rPr>
                <w:rFonts w:eastAsia="Times New Roman"/>
                <w:lang w:val="en-US"/>
              </w:rPr>
              <w:t>Must have a code if not abstract</w:t>
            </w:r>
          </w:p>
        </w:tc>
      </w:tr>
      <w:tr w:rsidR="00D67926" w14:paraId="0973DC64" w14:textId="77777777">
        <w:trPr>
          <w:divId w:val="1396539379"/>
          <w:tblCellSpacing w:w="15" w:type="dxa"/>
        </w:trPr>
        <w:tc>
          <w:tcPr>
            <w:tcW w:w="0" w:type="auto"/>
            <w:vAlign w:val="center"/>
            <w:hideMark/>
          </w:tcPr>
          <w:p w14:paraId="6A9F92E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6D3E138" w14:textId="77777777" w:rsidR="00D67926" w:rsidRDefault="008D6FB8">
            <w:pPr>
              <w:rPr>
                <w:rFonts w:eastAsia="Times New Roman"/>
                <w:lang w:val="en-US"/>
              </w:rPr>
            </w:pPr>
            <w:r>
              <w:rPr>
                <w:rFonts w:eastAsia="Times New Roman"/>
                <w:lang w:val="en-US"/>
              </w:rPr>
              <w:t>Must have a system if a code is present</w:t>
            </w:r>
          </w:p>
        </w:tc>
      </w:tr>
      <w:tr w:rsidR="00D67926" w14:paraId="11E6182F" w14:textId="77777777">
        <w:trPr>
          <w:divId w:val="1396539379"/>
          <w:tblCellSpacing w:w="15" w:type="dxa"/>
        </w:trPr>
        <w:tc>
          <w:tcPr>
            <w:tcW w:w="0" w:type="auto"/>
            <w:vAlign w:val="center"/>
            <w:hideMark/>
          </w:tcPr>
          <w:p w14:paraId="3CDAA0E6" w14:textId="77777777" w:rsidR="00D67926" w:rsidRDefault="008D6FB8">
            <w:pPr>
              <w:rPr>
                <w:rFonts w:eastAsia="Times New Roman"/>
                <w:lang w:val="en-US"/>
              </w:rPr>
            </w:pPr>
            <w:r>
              <w:rPr>
                <w:rFonts w:eastAsia="Times New Roman"/>
                <w:b/>
                <w:bCs/>
                <w:lang w:val="en-US"/>
              </w:rPr>
              <w:t>ValueSet.expansion.contains.system</w:t>
            </w:r>
          </w:p>
        </w:tc>
        <w:tc>
          <w:tcPr>
            <w:tcW w:w="0" w:type="auto"/>
            <w:vAlign w:val="center"/>
            <w:hideMark/>
          </w:tcPr>
          <w:p w14:paraId="2A5B76B7" w14:textId="77777777" w:rsidR="00D67926" w:rsidRDefault="00D67926">
            <w:pPr>
              <w:rPr>
                <w:rFonts w:eastAsia="Times New Roman"/>
                <w:lang w:val="en-US"/>
              </w:rPr>
            </w:pPr>
          </w:p>
        </w:tc>
      </w:tr>
      <w:tr w:rsidR="00D67926" w14:paraId="2D57405B" w14:textId="77777777">
        <w:trPr>
          <w:divId w:val="1396539379"/>
          <w:tblCellSpacing w:w="15" w:type="dxa"/>
        </w:trPr>
        <w:tc>
          <w:tcPr>
            <w:tcW w:w="0" w:type="auto"/>
            <w:vAlign w:val="center"/>
            <w:hideMark/>
          </w:tcPr>
          <w:p w14:paraId="433A84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F698F8" w14:textId="77777777" w:rsidR="00D67926" w:rsidRDefault="008D6FB8">
            <w:pPr>
              <w:rPr>
                <w:rFonts w:eastAsia="Times New Roman"/>
                <w:lang w:val="en-US"/>
              </w:rPr>
            </w:pPr>
            <w:r>
              <w:rPr>
                <w:rFonts w:eastAsia="Times New Roman"/>
                <w:lang w:val="en-US"/>
              </w:rPr>
              <w:t>System value for the code</w:t>
            </w:r>
          </w:p>
        </w:tc>
      </w:tr>
      <w:tr w:rsidR="00D67926" w14:paraId="3C479B3B" w14:textId="77777777">
        <w:trPr>
          <w:divId w:val="1396539379"/>
          <w:tblCellSpacing w:w="15" w:type="dxa"/>
        </w:trPr>
        <w:tc>
          <w:tcPr>
            <w:tcW w:w="0" w:type="auto"/>
            <w:vAlign w:val="center"/>
            <w:hideMark/>
          </w:tcPr>
          <w:p w14:paraId="074CA9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1D7614" w14:textId="77777777" w:rsidR="00D67926" w:rsidRDefault="008D6FB8">
            <w:pPr>
              <w:rPr>
                <w:rFonts w:eastAsia="Times New Roman"/>
                <w:lang w:val="en-US"/>
              </w:rPr>
            </w:pPr>
            <w:r>
              <w:rPr>
                <w:rFonts w:eastAsia="Times New Roman"/>
                <w:lang w:val="en-US"/>
              </w:rPr>
              <w:t>An absolute URI which is the code system in which the code for this item in the expansion is defined.</w:t>
            </w:r>
          </w:p>
        </w:tc>
      </w:tr>
      <w:tr w:rsidR="00D67926" w14:paraId="6EFD5BB2" w14:textId="77777777">
        <w:trPr>
          <w:divId w:val="1396539379"/>
          <w:tblCellSpacing w:w="15" w:type="dxa"/>
        </w:trPr>
        <w:tc>
          <w:tcPr>
            <w:tcW w:w="0" w:type="auto"/>
            <w:vAlign w:val="center"/>
            <w:hideMark/>
          </w:tcPr>
          <w:p w14:paraId="221B0898" w14:textId="77777777" w:rsidR="00D67926" w:rsidRDefault="008D6FB8">
            <w:pPr>
              <w:rPr>
                <w:rFonts w:eastAsia="Times New Roman"/>
                <w:lang w:val="en-US"/>
              </w:rPr>
            </w:pPr>
            <w:r>
              <w:rPr>
                <w:rFonts w:eastAsia="Times New Roman"/>
                <w:b/>
                <w:bCs/>
                <w:lang w:val="en-US"/>
              </w:rPr>
              <w:t>ValueSet.expansion.contains.abstract</w:t>
            </w:r>
          </w:p>
        </w:tc>
        <w:tc>
          <w:tcPr>
            <w:tcW w:w="0" w:type="auto"/>
            <w:vAlign w:val="center"/>
            <w:hideMark/>
          </w:tcPr>
          <w:p w14:paraId="022560C0" w14:textId="77777777" w:rsidR="00D67926" w:rsidRDefault="00D67926">
            <w:pPr>
              <w:rPr>
                <w:rFonts w:eastAsia="Times New Roman"/>
                <w:lang w:val="en-US"/>
              </w:rPr>
            </w:pPr>
          </w:p>
        </w:tc>
      </w:tr>
      <w:tr w:rsidR="00D67926" w14:paraId="21EC18B9" w14:textId="77777777">
        <w:trPr>
          <w:divId w:val="1396539379"/>
          <w:tblCellSpacing w:w="15" w:type="dxa"/>
        </w:trPr>
        <w:tc>
          <w:tcPr>
            <w:tcW w:w="0" w:type="auto"/>
            <w:vAlign w:val="center"/>
            <w:hideMark/>
          </w:tcPr>
          <w:p w14:paraId="08B3B3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F92ACE" w14:textId="77777777" w:rsidR="00D67926" w:rsidRDefault="008D6FB8">
            <w:pPr>
              <w:rPr>
                <w:rFonts w:eastAsia="Times New Roman"/>
                <w:lang w:val="en-US"/>
              </w:rPr>
            </w:pPr>
            <w:r>
              <w:rPr>
                <w:rFonts w:eastAsia="Times New Roman"/>
                <w:lang w:val="en-US"/>
              </w:rPr>
              <w:t>If user cannot select this entry</w:t>
            </w:r>
          </w:p>
        </w:tc>
      </w:tr>
      <w:tr w:rsidR="00D67926" w14:paraId="3EC0EA70" w14:textId="77777777">
        <w:trPr>
          <w:divId w:val="1396539379"/>
          <w:tblCellSpacing w:w="15" w:type="dxa"/>
        </w:trPr>
        <w:tc>
          <w:tcPr>
            <w:tcW w:w="0" w:type="auto"/>
            <w:vAlign w:val="center"/>
            <w:hideMark/>
          </w:tcPr>
          <w:p w14:paraId="797D3C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8CF5DC" w14:textId="77777777" w:rsidR="00D67926" w:rsidRDefault="008D6FB8">
            <w:pPr>
              <w:rPr>
                <w:rFonts w:eastAsia="Times New Roman"/>
                <w:lang w:val="en-US"/>
              </w:rPr>
            </w:pPr>
            <w:r>
              <w:rPr>
                <w:rFonts w:eastAsia="Times New Roman"/>
                <w:lang w:val="en-US"/>
              </w:rPr>
              <w:t xml:space="preserve">If true, this entry is included in the expansion for navigational purposes, and the user cannot select the code directly as a proper value. </w:t>
            </w:r>
          </w:p>
        </w:tc>
      </w:tr>
      <w:tr w:rsidR="00D67926" w14:paraId="2185B17C" w14:textId="77777777">
        <w:trPr>
          <w:divId w:val="1396539379"/>
          <w:tblCellSpacing w:w="15" w:type="dxa"/>
        </w:trPr>
        <w:tc>
          <w:tcPr>
            <w:tcW w:w="0" w:type="auto"/>
            <w:vAlign w:val="center"/>
            <w:hideMark/>
          </w:tcPr>
          <w:p w14:paraId="09EEABA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3BB46E" w14:textId="77777777" w:rsidR="00D67926" w:rsidRDefault="008D6FB8">
            <w:pPr>
              <w:rPr>
                <w:rFonts w:eastAsia="Times New Roman"/>
                <w:lang w:val="en-US"/>
              </w:rPr>
            </w:pPr>
            <w:r>
              <w:rPr>
                <w:rFonts w:eastAsia="Times New Roman"/>
                <w:lang w:val="en-US"/>
              </w:rPr>
              <w:t>This shouldn't be understood to exclude its use for searchig (</w:t>
            </w:r>
            <w:proofErr w:type="gramStart"/>
            <w:r>
              <w:rPr>
                <w:rFonts w:eastAsia="Times New Roman"/>
                <w:lang w:val="en-US"/>
              </w:rPr>
              <w:t>e..g</w:t>
            </w:r>
            <w:proofErr w:type="gramEnd"/>
            <w:r>
              <w:rPr>
                <w:rFonts w:eastAsia="Times New Roman"/>
                <w:lang w:val="en-US"/>
              </w:rPr>
              <w:t xml:space="preserve"> by subsumption testing). The client should know whether it is appropriate for the user to select an abstract code or not. </w:t>
            </w:r>
          </w:p>
        </w:tc>
      </w:tr>
      <w:tr w:rsidR="00D67926" w14:paraId="48D23E19" w14:textId="77777777">
        <w:trPr>
          <w:divId w:val="1396539379"/>
          <w:tblCellSpacing w:w="15" w:type="dxa"/>
        </w:trPr>
        <w:tc>
          <w:tcPr>
            <w:tcW w:w="0" w:type="auto"/>
            <w:vAlign w:val="center"/>
            <w:hideMark/>
          </w:tcPr>
          <w:p w14:paraId="20F6AD80" w14:textId="77777777" w:rsidR="00D67926" w:rsidRDefault="008D6FB8">
            <w:pPr>
              <w:rPr>
                <w:rFonts w:eastAsia="Times New Roman"/>
                <w:lang w:val="en-US"/>
              </w:rPr>
            </w:pPr>
            <w:r>
              <w:rPr>
                <w:rFonts w:eastAsia="Times New Roman"/>
                <w:b/>
                <w:bCs/>
                <w:lang w:val="en-US"/>
              </w:rPr>
              <w:t>ValueSet.expansion.contains.version</w:t>
            </w:r>
          </w:p>
        </w:tc>
        <w:tc>
          <w:tcPr>
            <w:tcW w:w="0" w:type="auto"/>
            <w:vAlign w:val="center"/>
            <w:hideMark/>
          </w:tcPr>
          <w:p w14:paraId="326ADDF8" w14:textId="77777777" w:rsidR="00D67926" w:rsidRDefault="00D67926">
            <w:pPr>
              <w:rPr>
                <w:rFonts w:eastAsia="Times New Roman"/>
                <w:lang w:val="en-US"/>
              </w:rPr>
            </w:pPr>
          </w:p>
        </w:tc>
      </w:tr>
      <w:tr w:rsidR="00D67926" w14:paraId="1E5A6C1F" w14:textId="77777777">
        <w:trPr>
          <w:divId w:val="1396539379"/>
          <w:tblCellSpacing w:w="15" w:type="dxa"/>
        </w:trPr>
        <w:tc>
          <w:tcPr>
            <w:tcW w:w="0" w:type="auto"/>
            <w:vAlign w:val="center"/>
            <w:hideMark/>
          </w:tcPr>
          <w:p w14:paraId="44A518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9A812E" w14:textId="77777777" w:rsidR="00D67926" w:rsidRDefault="008D6FB8">
            <w:pPr>
              <w:rPr>
                <w:rFonts w:eastAsia="Times New Roman"/>
                <w:lang w:val="en-US"/>
              </w:rPr>
            </w:pPr>
            <w:r>
              <w:rPr>
                <w:rFonts w:eastAsia="Times New Roman"/>
                <w:lang w:val="en-US"/>
              </w:rPr>
              <w:t>Version in which this code / display is defined</w:t>
            </w:r>
          </w:p>
        </w:tc>
      </w:tr>
      <w:tr w:rsidR="00D67926" w14:paraId="60FD1D00" w14:textId="77777777">
        <w:trPr>
          <w:divId w:val="1396539379"/>
          <w:tblCellSpacing w:w="15" w:type="dxa"/>
        </w:trPr>
        <w:tc>
          <w:tcPr>
            <w:tcW w:w="0" w:type="auto"/>
            <w:vAlign w:val="center"/>
            <w:hideMark/>
          </w:tcPr>
          <w:p w14:paraId="0DF2B3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E6F2CB" w14:textId="77777777" w:rsidR="00D67926" w:rsidRDefault="008D6FB8">
            <w:pPr>
              <w:rPr>
                <w:rFonts w:eastAsia="Times New Roman"/>
                <w:lang w:val="en-US"/>
              </w:rPr>
            </w:pPr>
            <w:r>
              <w:rPr>
                <w:rFonts w:eastAsia="Times New Roman"/>
                <w:lang w:val="en-US"/>
              </w:rPr>
              <w:t xml:space="preserve">The version of this code system that defined this code and/or display. This should only be used with code systems that do not enforce concept permanence. </w:t>
            </w:r>
          </w:p>
        </w:tc>
      </w:tr>
      <w:tr w:rsidR="00D67926" w14:paraId="1700A73F" w14:textId="77777777">
        <w:trPr>
          <w:divId w:val="1396539379"/>
          <w:tblCellSpacing w:w="15" w:type="dxa"/>
        </w:trPr>
        <w:tc>
          <w:tcPr>
            <w:tcW w:w="0" w:type="auto"/>
            <w:vAlign w:val="center"/>
            <w:hideMark/>
          </w:tcPr>
          <w:p w14:paraId="694E7F3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7412C4" w14:textId="77777777" w:rsidR="00D67926" w:rsidRDefault="008D6FB8">
            <w:pPr>
              <w:rPr>
                <w:rFonts w:eastAsia="Times New Roman"/>
                <w:lang w:val="en-US"/>
              </w:rPr>
            </w:pPr>
            <w:r>
              <w:rPr>
                <w:rFonts w:eastAsia="Times New Roman"/>
                <w:lang w:val="en-US"/>
              </w:rPr>
              <w:t>The exact value of the version string is specified by the system from which the code is derived.</w:t>
            </w:r>
          </w:p>
        </w:tc>
      </w:tr>
      <w:tr w:rsidR="00D67926" w14:paraId="600A6796" w14:textId="77777777">
        <w:trPr>
          <w:divId w:val="1396539379"/>
          <w:tblCellSpacing w:w="15" w:type="dxa"/>
        </w:trPr>
        <w:tc>
          <w:tcPr>
            <w:tcW w:w="0" w:type="auto"/>
            <w:vAlign w:val="center"/>
            <w:hideMark/>
          </w:tcPr>
          <w:p w14:paraId="0F1CDEA7" w14:textId="77777777" w:rsidR="00D67926" w:rsidRDefault="008D6FB8">
            <w:pPr>
              <w:rPr>
                <w:rFonts w:eastAsia="Times New Roman"/>
                <w:lang w:val="en-US"/>
              </w:rPr>
            </w:pPr>
            <w:r>
              <w:rPr>
                <w:rFonts w:eastAsia="Times New Roman"/>
                <w:b/>
                <w:bCs/>
                <w:lang w:val="en-US"/>
              </w:rPr>
              <w:t>ValueSet.expansion.contains.code</w:t>
            </w:r>
          </w:p>
        </w:tc>
        <w:tc>
          <w:tcPr>
            <w:tcW w:w="0" w:type="auto"/>
            <w:vAlign w:val="center"/>
            <w:hideMark/>
          </w:tcPr>
          <w:p w14:paraId="61965A13" w14:textId="77777777" w:rsidR="00D67926" w:rsidRDefault="00D67926">
            <w:pPr>
              <w:rPr>
                <w:rFonts w:eastAsia="Times New Roman"/>
                <w:lang w:val="en-US"/>
              </w:rPr>
            </w:pPr>
          </w:p>
        </w:tc>
      </w:tr>
      <w:tr w:rsidR="00D67926" w14:paraId="43038B04" w14:textId="77777777">
        <w:trPr>
          <w:divId w:val="1396539379"/>
          <w:tblCellSpacing w:w="15" w:type="dxa"/>
        </w:trPr>
        <w:tc>
          <w:tcPr>
            <w:tcW w:w="0" w:type="auto"/>
            <w:vAlign w:val="center"/>
            <w:hideMark/>
          </w:tcPr>
          <w:p w14:paraId="0A34D9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93A3E7" w14:textId="77777777" w:rsidR="00D67926" w:rsidRDefault="008D6FB8">
            <w:pPr>
              <w:rPr>
                <w:rFonts w:eastAsia="Times New Roman"/>
                <w:lang w:val="en-US"/>
              </w:rPr>
            </w:pPr>
            <w:r>
              <w:rPr>
                <w:rFonts w:eastAsia="Times New Roman"/>
                <w:lang w:val="en-US"/>
              </w:rPr>
              <w:t>Code - if blank, this is not a choosable code</w:t>
            </w:r>
          </w:p>
        </w:tc>
      </w:tr>
      <w:tr w:rsidR="00D67926" w14:paraId="027BC4AC" w14:textId="77777777">
        <w:trPr>
          <w:divId w:val="1396539379"/>
          <w:tblCellSpacing w:w="15" w:type="dxa"/>
        </w:trPr>
        <w:tc>
          <w:tcPr>
            <w:tcW w:w="0" w:type="auto"/>
            <w:vAlign w:val="center"/>
            <w:hideMark/>
          </w:tcPr>
          <w:p w14:paraId="79F8F7D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F48AF59" w14:textId="77777777" w:rsidR="00D67926" w:rsidRDefault="008D6FB8">
            <w:pPr>
              <w:rPr>
                <w:rFonts w:eastAsia="Times New Roman"/>
                <w:lang w:val="en-US"/>
              </w:rPr>
            </w:pPr>
            <w:r>
              <w:rPr>
                <w:rFonts w:eastAsia="Times New Roman"/>
                <w:lang w:val="en-US"/>
              </w:rPr>
              <w:t xml:space="preserve">The code for this item in the expansion heirarchy. If this code is missing the entry in the heirarchy is a place holder (abstract) and doesn't represent a valid code in the value set. </w:t>
            </w:r>
          </w:p>
        </w:tc>
      </w:tr>
      <w:tr w:rsidR="00D67926" w14:paraId="424CC685" w14:textId="77777777">
        <w:trPr>
          <w:divId w:val="1396539379"/>
          <w:tblCellSpacing w:w="15" w:type="dxa"/>
        </w:trPr>
        <w:tc>
          <w:tcPr>
            <w:tcW w:w="0" w:type="auto"/>
            <w:vAlign w:val="center"/>
            <w:hideMark/>
          </w:tcPr>
          <w:p w14:paraId="6134BE11" w14:textId="77777777" w:rsidR="00D67926" w:rsidRDefault="008D6FB8">
            <w:pPr>
              <w:rPr>
                <w:rFonts w:eastAsia="Times New Roman"/>
                <w:lang w:val="en-US"/>
              </w:rPr>
            </w:pPr>
            <w:r>
              <w:rPr>
                <w:rFonts w:eastAsia="Times New Roman"/>
                <w:b/>
                <w:bCs/>
                <w:lang w:val="en-US"/>
              </w:rPr>
              <w:t>ValueSet.expansion.contains.display</w:t>
            </w:r>
          </w:p>
        </w:tc>
        <w:tc>
          <w:tcPr>
            <w:tcW w:w="0" w:type="auto"/>
            <w:vAlign w:val="center"/>
            <w:hideMark/>
          </w:tcPr>
          <w:p w14:paraId="3F6C8C3D" w14:textId="77777777" w:rsidR="00D67926" w:rsidRDefault="00D67926">
            <w:pPr>
              <w:rPr>
                <w:rFonts w:eastAsia="Times New Roman"/>
                <w:lang w:val="en-US"/>
              </w:rPr>
            </w:pPr>
          </w:p>
        </w:tc>
      </w:tr>
      <w:tr w:rsidR="00D67926" w14:paraId="007C08E3" w14:textId="77777777">
        <w:trPr>
          <w:divId w:val="1396539379"/>
          <w:tblCellSpacing w:w="15" w:type="dxa"/>
        </w:trPr>
        <w:tc>
          <w:tcPr>
            <w:tcW w:w="0" w:type="auto"/>
            <w:vAlign w:val="center"/>
            <w:hideMark/>
          </w:tcPr>
          <w:p w14:paraId="1668A54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9A2B4D" w14:textId="77777777" w:rsidR="00D67926" w:rsidRDefault="008D6FB8">
            <w:pPr>
              <w:rPr>
                <w:rFonts w:eastAsia="Times New Roman"/>
                <w:lang w:val="en-US"/>
              </w:rPr>
            </w:pPr>
            <w:r>
              <w:rPr>
                <w:rFonts w:eastAsia="Times New Roman"/>
                <w:lang w:val="en-US"/>
              </w:rPr>
              <w:t>User display for the concept</w:t>
            </w:r>
          </w:p>
        </w:tc>
      </w:tr>
      <w:tr w:rsidR="00D67926" w14:paraId="57613596" w14:textId="77777777">
        <w:trPr>
          <w:divId w:val="1396539379"/>
          <w:tblCellSpacing w:w="15" w:type="dxa"/>
        </w:trPr>
        <w:tc>
          <w:tcPr>
            <w:tcW w:w="0" w:type="auto"/>
            <w:vAlign w:val="center"/>
            <w:hideMark/>
          </w:tcPr>
          <w:p w14:paraId="316D8C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BDD355" w14:textId="77777777" w:rsidR="00D67926" w:rsidRDefault="008D6FB8">
            <w:pPr>
              <w:rPr>
                <w:rFonts w:eastAsia="Times New Roman"/>
                <w:lang w:val="en-US"/>
              </w:rPr>
            </w:pPr>
            <w:r>
              <w:rPr>
                <w:rFonts w:eastAsia="Times New Roman"/>
                <w:lang w:val="en-US"/>
              </w:rPr>
              <w:t>The recommended display for this item in the expansion.</w:t>
            </w:r>
          </w:p>
        </w:tc>
      </w:tr>
      <w:tr w:rsidR="00D67926" w14:paraId="133E6724" w14:textId="77777777">
        <w:trPr>
          <w:divId w:val="1396539379"/>
          <w:tblCellSpacing w:w="15" w:type="dxa"/>
        </w:trPr>
        <w:tc>
          <w:tcPr>
            <w:tcW w:w="0" w:type="auto"/>
            <w:vAlign w:val="center"/>
            <w:hideMark/>
          </w:tcPr>
          <w:p w14:paraId="4751AB96" w14:textId="77777777" w:rsidR="00D67926" w:rsidRDefault="008D6FB8">
            <w:pPr>
              <w:rPr>
                <w:rFonts w:eastAsia="Times New Roman"/>
                <w:lang w:val="en-US"/>
              </w:rPr>
            </w:pPr>
            <w:r>
              <w:rPr>
                <w:rFonts w:eastAsia="Times New Roman"/>
                <w:b/>
                <w:bCs/>
                <w:lang w:val="en-US"/>
              </w:rPr>
              <w:t>ValueSet.expansion.contains.contains</w:t>
            </w:r>
          </w:p>
        </w:tc>
        <w:tc>
          <w:tcPr>
            <w:tcW w:w="0" w:type="auto"/>
            <w:vAlign w:val="center"/>
            <w:hideMark/>
          </w:tcPr>
          <w:p w14:paraId="23306925" w14:textId="77777777" w:rsidR="00D67926" w:rsidRDefault="00D67926">
            <w:pPr>
              <w:rPr>
                <w:rFonts w:eastAsia="Times New Roman"/>
                <w:lang w:val="en-US"/>
              </w:rPr>
            </w:pPr>
          </w:p>
        </w:tc>
      </w:tr>
      <w:tr w:rsidR="00D67926" w14:paraId="60F73FE8" w14:textId="77777777">
        <w:trPr>
          <w:divId w:val="1396539379"/>
          <w:tblCellSpacing w:w="15" w:type="dxa"/>
        </w:trPr>
        <w:tc>
          <w:tcPr>
            <w:tcW w:w="0" w:type="auto"/>
            <w:vAlign w:val="center"/>
            <w:hideMark/>
          </w:tcPr>
          <w:p w14:paraId="5C079A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BE48B0" w14:textId="77777777" w:rsidR="00D67926" w:rsidRDefault="008D6FB8">
            <w:pPr>
              <w:rPr>
                <w:rFonts w:eastAsia="Times New Roman"/>
                <w:lang w:val="en-US"/>
              </w:rPr>
            </w:pPr>
            <w:r>
              <w:rPr>
                <w:rFonts w:eastAsia="Times New Roman"/>
                <w:lang w:val="en-US"/>
              </w:rPr>
              <w:t>Codes contained under this entry</w:t>
            </w:r>
          </w:p>
        </w:tc>
      </w:tr>
      <w:tr w:rsidR="00D67926" w14:paraId="17AD00D7" w14:textId="77777777">
        <w:trPr>
          <w:divId w:val="1396539379"/>
          <w:tblCellSpacing w:w="15" w:type="dxa"/>
        </w:trPr>
        <w:tc>
          <w:tcPr>
            <w:tcW w:w="0" w:type="auto"/>
            <w:vAlign w:val="center"/>
            <w:hideMark/>
          </w:tcPr>
          <w:p w14:paraId="085B9B6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66468A" w14:textId="77777777" w:rsidR="00D67926" w:rsidRDefault="008D6FB8">
            <w:pPr>
              <w:rPr>
                <w:rFonts w:eastAsia="Times New Roman"/>
                <w:lang w:val="en-US"/>
              </w:rPr>
            </w:pPr>
            <w:r>
              <w:rPr>
                <w:rFonts w:eastAsia="Times New Roman"/>
                <w:lang w:val="en-US"/>
              </w:rPr>
              <w:t>Other codes and entries contained under this entry in the heirarchy.</w:t>
            </w:r>
          </w:p>
        </w:tc>
      </w:tr>
      <w:tr w:rsidR="00D67926" w14:paraId="332CFEDE" w14:textId="77777777">
        <w:trPr>
          <w:divId w:val="1396539379"/>
          <w:tblCellSpacing w:w="15" w:type="dxa"/>
        </w:trPr>
        <w:tc>
          <w:tcPr>
            <w:tcW w:w="0" w:type="auto"/>
            <w:vAlign w:val="center"/>
            <w:hideMark/>
          </w:tcPr>
          <w:p w14:paraId="6305F06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5E37C85" w14:textId="77777777" w:rsidR="00D67926" w:rsidRDefault="008D6FB8">
            <w:pPr>
              <w:rPr>
                <w:rFonts w:eastAsia="Times New Roman"/>
                <w:lang w:val="en-US"/>
              </w:rPr>
            </w:pPr>
            <w:r>
              <w:rPr>
                <w:rFonts w:eastAsia="Times New Roman"/>
                <w:lang w:val="en-US"/>
              </w:rPr>
              <w:t xml:space="preserve">If the expansion uses this element, there is no implication about the logical relationship between them, and the structure cannot be used for logical inferencing. The structure exists to provide navigational assistance for helping human users to locate codes in the expansion. </w:t>
            </w:r>
          </w:p>
        </w:tc>
      </w:tr>
    </w:tbl>
    <w:p w14:paraId="603A4A90" w14:textId="77777777" w:rsidR="008D6FB8" w:rsidRDefault="008D6FB8">
      <w:pPr>
        <w:divId w:val="1396539379"/>
        <w:rPr>
          <w:rFonts w:eastAsia="Times New Roman"/>
        </w:rPr>
      </w:pPr>
    </w:p>
    <w:sectPr w:rsidR="008D6FB8" w:rsidSect="00D67926">
      <w:footerReference w:type="default" r:id="rI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Cary Ussery" w:date="2015-09-10T16:42:00Z" w:initials="CU">
    <w:p w14:paraId="6C7FB637" w14:textId="77777777" w:rsidR="002F6C7D" w:rsidRDefault="002F6C7D">
      <w:pPr>
        <w:pStyle w:val="CommentText"/>
      </w:pPr>
      <w:r>
        <w:rPr>
          <w:rStyle w:val="CommentReference"/>
        </w:rPr>
        <w:annotationRef/>
      </w:r>
      <w:r>
        <w:t>Is this the word intended here?</w:t>
      </w:r>
    </w:p>
  </w:comment>
  <w:comment w:id="12" w:author="Cary Ussery" w:date="2015-09-10T16:44:00Z" w:initials="CU">
    <w:p w14:paraId="7A7E416E" w14:textId="77777777" w:rsidR="002F6C7D" w:rsidRDefault="002F6C7D">
      <w:pPr>
        <w:pStyle w:val="CommentText"/>
      </w:pPr>
      <w:r>
        <w:rPr>
          <w:rStyle w:val="CommentReference"/>
        </w:rPr>
        <w:annotationRef/>
      </w:r>
      <w:r>
        <w:t>Unclear why this would be qualified to ‘one provided in the source data’</w:t>
      </w:r>
    </w:p>
  </w:comment>
  <w:comment w:id="14" w:author="Cary Ussery" w:date="2015-09-10T16:48:00Z" w:initials="CU">
    <w:p w14:paraId="58A11710" w14:textId="77777777" w:rsidR="002F6C7D" w:rsidRDefault="002F6C7D">
      <w:pPr>
        <w:pStyle w:val="CommentText"/>
      </w:pPr>
      <w:r>
        <w:rPr>
          <w:rStyle w:val="CommentReference"/>
        </w:rPr>
        <w:annotationRef/>
      </w:r>
      <w:r>
        <w:t>This cut and paste from add may not be the inteneded notes.  For instance, it would be better to say ‘the operation does not cause the resource to be deleted.’</w:t>
      </w:r>
    </w:p>
  </w:comment>
  <w:comment w:id="18" w:author="Cary Ussery" w:date="2015-09-10T16:51:00Z" w:initials="CU">
    <w:p w14:paraId="36FEB5A0" w14:textId="77777777" w:rsidR="002F6C7D" w:rsidRDefault="002F6C7D">
      <w:pPr>
        <w:pStyle w:val="CommentText"/>
      </w:pPr>
      <w:r>
        <w:rPr>
          <w:rStyle w:val="CommentReference"/>
        </w:rPr>
        <w:annotationRef/>
      </w:r>
      <w:r>
        <w:t>Should have ref included</w:t>
      </w:r>
    </w:p>
  </w:comment>
  <w:comment w:id="24" w:author="Cary Ussery" w:date="2015-09-10T16:55:00Z" w:initials="CU">
    <w:p w14:paraId="648A9BC8" w14:textId="77777777" w:rsidR="002F6C7D" w:rsidRDefault="002F6C7D">
      <w:pPr>
        <w:pStyle w:val="CommentText"/>
      </w:pPr>
      <w:r>
        <w:rPr>
          <w:rStyle w:val="CommentReference"/>
        </w:rPr>
        <w:annotationRef/>
      </w:r>
      <w:r>
        <w:t>Suggest ‘all records are in scope prior to the end date’</w:t>
      </w:r>
    </w:p>
  </w:comment>
  <w:comment w:id="25" w:author="Cary Ussery" w:date="2015-09-10T16:55:00Z" w:initials="CU">
    <w:p w14:paraId="34872DA2" w14:textId="77777777" w:rsidR="002F6C7D" w:rsidRDefault="002F6C7D">
      <w:pPr>
        <w:pStyle w:val="CommentText"/>
      </w:pPr>
      <w:r>
        <w:rPr>
          <w:rStyle w:val="CommentReference"/>
        </w:rPr>
        <w:annotationRef/>
      </w:r>
      <w:r>
        <w:t>Suggest ‘all records are in scope after the start date’</w:t>
      </w:r>
    </w:p>
  </w:comment>
  <w:comment w:id="62" w:author="Cary Ussery" w:date="2015-09-10T19:11:00Z" w:initials="CU">
    <w:p w14:paraId="40EE81DC" w14:textId="77777777" w:rsidR="002F6C7D" w:rsidRDefault="002F6C7D">
      <w:pPr>
        <w:pStyle w:val="CommentText"/>
      </w:pPr>
      <w:r>
        <w:rPr>
          <w:rStyle w:val="CommentReference"/>
        </w:rPr>
        <w:annotationRef/>
      </w:r>
      <w:r>
        <w:t>Check if true.  Shouldn’t resource be a parameter for delete as well?</w:t>
      </w:r>
    </w:p>
  </w:comment>
  <w:comment w:id="80" w:author="Cary Ussery" w:date="2015-09-10T19:30:00Z" w:initials="CU">
    <w:p w14:paraId="469F5FFA" w14:textId="217074BB" w:rsidR="002F6C7D" w:rsidRDefault="002F6C7D">
      <w:pPr>
        <w:pStyle w:val="CommentText"/>
      </w:pPr>
      <w:r>
        <w:rPr>
          <w:rStyle w:val="CommentReference"/>
        </w:rPr>
        <w:annotationRef/>
      </w:r>
      <w:r>
        <w:t>Should be ‘at runtime’?</w:t>
      </w:r>
    </w:p>
  </w:comment>
  <w:comment w:id="91" w:author="Cary Ussery" w:date="2015-09-10T19:52:00Z" w:initials="CU">
    <w:p w14:paraId="1A6F7A0A" w14:textId="5EB75543" w:rsidR="002F6C7D" w:rsidRDefault="002F6C7D">
      <w:pPr>
        <w:pStyle w:val="CommentText"/>
      </w:pPr>
      <w:r>
        <w:rPr>
          <w:rStyle w:val="CommentReference"/>
        </w:rPr>
        <w:annotationRef/>
      </w:r>
      <w:r>
        <w:t>Is this syntax with ‘_’ correct?</w:t>
      </w:r>
    </w:p>
  </w:comment>
  <w:comment w:id="96" w:author="Cary Ussery" w:date="2015-09-11T16:13:00Z" w:initials="CU">
    <w:p w14:paraId="649D4DF6" w14:textId="7371BE5C" w:rsidR="003A07A5" w:rsidRDefault="003A07A5">
      <w:pPr>
        <w:pStyle w:val="CommentText"/>
      </w:pPr>
      <w:r>
        <w:rPr>
          <w:rStyle w:val="CommentReference"/>
        </w:rPr>
        <w:annotationRef/>
      </w:r>
      <w:r>
        <w:t>Should decide on using URI vs. URL</w:t>
      </w:r>
    </w:p>
  </w:comment>
  <w:comment w:id="99" w:author="Cary Ussery" w:date="2015-09-11T16:14:00Z" w:initials="CU">
    <w:p w14:paraId="47D13B34" w14:textId="15588B33" w:rsidR="003A07A5" w:rsidRDefault="003A07A5">
      <w:pPr>
        <w:pStyle w:val="CommentText"/>
      </w:pPr>
      <w:r>
        <w:rPr>
          <w:rStyle w:val="CommentReference"/>
        </w:rPr>
        <w:annotationRef/>
      </w:r>
      <w:r>
        <w:t>Value should be a timestamp?</w:t>
      </w:r>
    </w:p>
  </w:comment>
  <w:comment w:id="110" w:author="Cary Ussery" w:date="2015-09-11T16:21:00Z" w:initials="CU">
    <w:p w14:paraId="7ED390E3" w14:textId="2BF6ED98" w:rsidR="003A07A5" w:rsidRDefault="003A07A5">
      <w:pPr>
        <w:pStyle w:val="CommentText"/>
      </w:pPr>
      <w:r>
        <w:rPr>
          <w:rStyle w:val="CommentReference"/>
        </w:rPr>
        <w:annotationRef/>
      </w:r>
      <w:r>
        <w:t>It seems like this is rest capabilities and not (only) whether the endpoint is RESTful</w:t>
      </w:r>
    </w:p>
  </w:comment>
  <w:comment w:id="131" w:author="Cary Ussery" w:date="2015-09-11T16:39:00Z" w:initials="CU">
    <w:p w14:paraId="4024E311" w14:textId="6F74C6AD" w:rsidR="00D91FD1" w:rsidRDefault="00D91FD1">
      <w:pPr>
        <w:pStyle w:val="CommentText"/>
      </w:pPr>
      <w:r>
        <w:rPr>
          <w:rStyle w:val="CommentReference"/>
        </w:rPr>
        <w:annotationRef/>
      </w:r>
      <w:r>
        <w:t>Seems like using ‘Absolute’ here as well would make sense</w:t>
      </w:r>
    </w:p>
  </w:comment>
  <w:comment w:id="145" w:author="Cary Ussery" w:date="2015-09-11T16:46:00Z" w:initials="CU">
    <w:p w14:paraId="6FF0283A" w14:textId="02A8C8A5" w:rsidR="00D91FD1" w:rsidRDefault="00D91FD1">
      <w:pPr>
        <w:pStyle w:val="CommentText"/>
      </w:pPr>
      <w:r>
        <w:rPr>
          <w:rStyle w:val="CommentReference"/>
        </w:rPr>
        <w:annotationRef/>
      </w:r>
      <w:r>
        <w:t>What is the reference?</w:t>
      </w:r>
    </w:p>
  </w:comment>
  <w:comment w:id="154" w:author="Cary Ussery" w:date="2015-09-11T16:47:00Z" w:initials="CU">
    <w:p w14:paraId="7E9314E4" w14:textId="2DB0C957" w:rsidR="00D91FD1" w:rsidRDefault="00D91FD1">
      <w:pPr>
        <w:pStyle w:val="CommentText"/>
      </w:pPr>
      <w:r>
        <w:rPr>
          <w:rStyle w:val="CommentReference"/>
        </w:rPr>
        <w:annotationRef/>
      </w:r>
      <w:r>
        <w:t>Missing reference.</w:t>
      </w:r>
    </w:p>
  </w:comment>
  <w:comment w:id="182" w:author="Cary Ussery" w:date="2015-09-11T18:41:00Z" w:initials="CU">
    <w:p w14:paraId="4B7C9EBD" w14:textId="2FDDB6EC" w:rsidR="00216974" w:rsidRDefault="00216974">
      <w:pPr>
        <w:pStyle w:val="CommentText"/>
      </w:pPr>
      <w:r>
        <w:rPr>
          <w:rStyle w:val="CommentReference"/>
        </w:rPr>
        <w:annotationRef/>
      </w:r>
      <w:r>
        <w:t>Timestamp?</w:t>
      </w:r>
    </w:p>
  </w:comment>
  <w:comment w:id="189" w:author="Cary Ussery" w:date="2015-09-11T19:02:00Z" w:initials="CU">
    <w:p w14:paraId="221F7114" w14:textId="55654C72" w:rsidR="00D472B4" w:rsidRDefault="00D472B4">
      <w:pPr>
        <w:pStyle w:val="CommentText"/>
      </w:pPr>
      <w:r>
        <w:rPr>
          <w:rStyle w:val="CommentReference"/>
        </w:rPr>
        <w:annotationRef/>
      </w:r>
      <w:r>
        <w:t>I don’t understand this sentence.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7FB637" w15:done="0"/>
  <w15:commentEx w15:paraId="7A7E416E" w15:done="0"/>
  <w15:commentEx w15:paraId="58A11710" w15:done="0"/>
  <w15:commentEx w15:paraId="36FEB5A0" w15:done="0"/>
  <w15:commentEx w15:paraId="648A9BC8" w15:done="0"/>
  <w15:commentEx w15:paraId="34872DA2" w15:done="0"/>
  <w15:commentEx w15:paraId="40EE81DC" w15:done="0"/>
  <w15:commentEx w15:paraId="469F5FFA" w15:done="0"/>
  <w15:commentEx w15:paraId="1A6F7A0A" w15:done="0"/>
  <w15:commentEx w15:paraId="649D4DF6" w15:done="0"/>
  <w15:commentEx w15:paraId="47D13B34" w15:done="0"/>
  <w15:commentEx w15:paraId="7ED390E3" w15:done="0"/>
  <w15:commentEx w15:paraId="4024E311" w15:done="0"/>
  <w15:commentEx w15:paraId="6FF0283A" w15:done="0"/>
  <w15:commentEx w15:paraId="7E9314E4" w15:done="0"/>
  <w15:commentEx w15:paraId="4B7C9EBD" w15:done="0"/>
  <w15:commentEx w15:paraId="221F711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332BB" w14:textId="77777777" w:rsidR="006A4667" w:rsidRDefault="006A4667" w:rsidP="00DE4CAF">
      <w:r>
        <w:separator/>
      </w:r>
    </w:p>
  </w:endnote>
  <w:endnote w:type="continuationSeparator" w:id="0">
    <w:p w14:paraId="199DE1B3" w14:textId="77777777" w:rsidR="006A4667" w:rsidRDefault="006A4667" w:rsidP="00DE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828030"/>
      <w:docPartObj>
        <w:docPartGallery w:val="Page Numbers (Bottom of Page)"/>
        <w:docPartUnique/>
      </w:docPartObj>
    </w:sdtPr>
    <w:sdtContent>
      <w:p w14:paraId="433466DD" w14:textId="77777777" w:rsidR="002F6C7D" w:rsidRDefault="002F6C7D">
        <w:pPr>
          <w:pStyle w:val="Footer"/>
          <w:jc w:val="right"/>
        </w:pPr>
        <w:r>
          <w:fldChar w:fldCharType="begin"/>
        </w:r>
        <w:r>
          <w:instrText xml:space="preserve"> PAGE   \* MERGEFORMAT </w:instrText>
        </w:r>
        <w:r>
          <w:fldChar w:fldCharType="separate"/>
        </w:r>
        <w:r w:rsidR="00167678">
          <w:rPr>
            <w:noProof/>
          </w:rPr>
          <w:t>407</w:t>
        </w:r>
        <w:r>
          <w:rPr>
            <w:noProof/>
          </w:rPr>
          <w:fldChar w:fldCharType="end"/>
        </w:r>
      </w:p>
    </w:sdtContent>
  </w:sdt>
  <w:p w14:paraId="4C5B169C" w14:textId="77777777" w:rsidR="002F6C7D" w:rsidRDefault="002F6C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96BFB" w14:textId="77777777" w:rsidR="006A4667" w:rsidRDefault="006A4667" w:rsidP="00DE4CAF">
      <w:r>
        <w:separator/>
      </w:r>
    </w:p>
  </w:footnote>
  <w:footnote w:type="continuationSeparator" w:id="0">
    <w:p w14:paraId="682FCD55" w14:textId="77777777" w:rsidR="006A4667" w:rsidRDefault="006A4667" w:rsidP="00DE4CAF">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y Ussery">
    <w15:presenceInfo w15:providerId="Windows Live" w15:userId="6eb93ac01c29a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activeWritingStyle w:appName="MSWord" w:lang="en-US" w:vendorID="64" w:dllVersion="131078" w:nlCheck="1" w:checkStyle="0"/>
  <w:activeWritingStyle w:appName="MSWord" w:lang="en-CA" w:vendorID="64" w:dllVersion="131078" w:nlCheck="1" w:checkStyle="0"/>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AF"/>
    <w:rsid w:val="000329DA"/>
    <w:rsid w:val="000618A7"/>
    <w:rsid w:val="00086338"/>
    <w:rsid w:val="000A1ED7"/>
    <w:rsid w:val="00167678"/>
    <w:rsid w:val="001C337C"/>
    <w:rsid w:val="00216974"/>
    <w:rsid w:val="00277474"/>
    <w:rsid w:val="002B68B9"/>
    <w:rsid w:val="002F6C7D"/>
    <w:rsid w:val="003A07A5"/>
    <w:rsid w:val="003C46D9"/>
    <w:rsid w:val="003D0FF8"/>
    <w:rsid w:val="003D3474"/>
    <w:rsid w:val="00421456"/>
    <w:rsid w:val="005A3B0A"/>
    <w:rsid w:val="00660AEE"/>
    <w:rsid w:val="006A4667"/>
    <w:rsid w:val="006D6006"/>
    <w:rsid w:val="006F3543"/>
    <w:rsid w:val="007003EA"/>
    <w:rsid w:val="00743ADD"/>
    <w:rsid w:val="007B1736"/>
    <w:rsid w:val="007B43FA"/>
    <w:rsid w:val="007E50F2"/>
    <w:rsid w:val="00804042"/>
    <w:rsid w:val="008D69ED"/>
    <w:rsid w:val="008D6FB8"/>
    <w:rsid w:val="00945783"/>
    <w:rsid w:val="009C1BC9"/>
    <w:rsid w:val="00A245B8"/>
    <w:rsid w:val="00A76528"/>
    <w:rsid w:val="00D34A30"/>
    <w:rsid w:val="00D472B4"/>
    <w:rsid w:val="00D64297"/>
    <w:rsid w:val="00D67926"/>
    <w:rsid w:val="00D91FD1"/>
    <w:rsid w:val="00DE06C1"/>
    <w:rsid w:val="00DE4CAF"/>
    <w:rsid w:val="00F210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444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926"/>
    <w:rPr>
      <w:rFonts w:eastAsiaTheme="minorEastAsia"/>
      <w:sz w:val="24"/>
      <w:szCs w:val="24"/>
    </w:rPr>
  </w:style>
  <w:style w:type="paragraph" w:styleId="Heading1">
    <w:name w:val="heading 1"/>
    <w:basedOn w:val="Normal"/>
    <w:link w:val="Heading1Char"/>
    <w:uiPriority w:val="9"/>
    <w:qFormat/>
    <w:rsid w:val="00D6792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679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792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E4CAF"/>
    <w:pPr>
      <w:tabs>
        <w:tab w:val="center" w:pos="4680"/>
        <w:tab w:val="right" w:pos="9360"/>
      </w:tabs>
    </w:pPr>
  </w:style>
  <w:style w:type="character" w:customStyle="1" w:styleId="HeaderChar">
    <w:name w:val="Header Char"/>
    <w:basedOn w:val="DefaultParagraphFont"/>
    <w:link w:val="Header"/>
    <w:uiPriority w:val="99"/>
    <w:semiHidden/>
    <w:rsid w:val="00DE4CAF"/>
    <w:rPr>
      <w:rFonts w:eastAsiaTheme="minorEastAsia"/>
      <w:sz w:val="24"/>
      <w:szCs w:val="24"/>
    </w:rPr>
  </w:style>
  <w:style w:type="paragraph" w:styleId="Footer">
    <w:name w:val="footer"/>
    <w:basedOn w:val="Normal"/>
    <w:link w:val="FooterChar"/>
    <w:uiPriority w:val="99"/>
    <w:unhideWhenUsed/>
    <w:rsid w:val="00DE4CAF"/>
    <w:pPr>
      <w:tabs>
        <w:tab w:val="center" w:pos="4680"/>
        <w:tab w:val="right" w:pos="9360"/>
      </w:tabs>
    </w:pPr>
  </w:style>
  <w:style w:type="character" w:customStyle="1" w:styleId="FooterChar">
    <w:name w:val="Footer Char"/>
    <w:basedOn w:val="DefaultParagraphFont"/>
    <w:link w:val="Footer"/>
    <w:uiPriority w:val="99"/>
    <w:rsid w:val="00DE4CAF"/>
    <w:rPr>
      <w:rFonts w:eastAsiaTheme="minorEastAsia"/>
      <w:sz w:val="24"/>
      <w:szCs w:val="24"/>
    </w:rPr>
  </w:style>
  <w:style w:type="paragraph" w:styleId="BalloonText">
    <w:name w:val="Balloon Text"/>
    <w:basedOn w:val="Normal"/>
    <w:link w:val="BalloonTextChar"/>
    <w:uiPriority w:val="99"/>
    <w:semiHidden/>
    <w:unhideWhenUsed/>
    <w:rsid w:val="00945783"/>
    <w:rPr>
      <w:sz w:val="18"/>
      <w:szCs w:val="18"/>
    </w:rPr>
  </w:style>
  <w:style w:type="character" w:customStyle="1" w:styleId="BalloonTextChar">
    <w:name w:val="Balloon Text Char"/>
    <w:basedOn w:val="DefaultParagraphFont"/>
    <w:link w:val="BalloonText"/>
    <w:uiPriority w:val="99"/>
    <w:semiHidden/>
    <w:rsid w:val="00945783"/>
    <w:rPr>
      <w:rFonts w:eastAsiaTheme="minorEastAsia"/>
      <w:sz w:val="18"/>
      <w:szCs w:val="18"/>
    </w:rPr>
  </w:style>
  <w:style w:type="character" w:styleId="CommentReference">
    <w:name w:val="annotation reference"/>
    <w:basedOn w:val="DefaultParagraphFont"/>
    <w:uiPriority w:val="99"/>
    <w:semiHidden/>
    <w:unhideWhenUsed/>
    <w:rsid w:val="00804042"/>
    <w:rPr>
      <w:sz w:val="18"/>
      <w:szCs w:val="18"/>
    </w:rPr>
  </w:style>
  <w:style w:type="paragraph" w:styleId="CommentText">
    <w:name w:val="annotation text"/>
    <w:basedOn w:val="Normal"/>
    <w:link w:val="CommentTextChar"/>
    <w:uiPriority w:val="99"/>
    <w:semiHidden/>
    <w:unhideWhenUsed/>
    <w:rsid w:val="00804042"/>
  </w:style>
  <w:style w:type="character" w:customStyle="1" w:styleId="CommentTextChar">
    <w:name w:val="Comment Text Char"/>
    <w:basedOn w:val="DefaultParagraphFont"/>
    <w:link w:val="CommentText"/>
    <w:uiPriority w:val="99"/>
    <w:semiHidden/>
    <w:rsid w:val="00804042"/>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804042"/>
    <w:rPr>
      <w:b/>
      <w:bCs/>
      <w:sz w:val="20"/>
      <w:szCs w:val="20"/>
    </w:rPr>
  </w:style>
  <w:style w:type="character" w:customStyle="1" w:styleId="CommentSubjectChar">
    <w:name w:val="Comment Subject Char"/>
    <w:basedOn w:val="CommentTextChar"/>
    <w:link w:val="CommentSubject"/>
    <w:uiPriority w:val="99"/>
    <w:semiHidden/>
    <w:rsid w:val="00804042"/>
    <w:rPr>
      <w:rFonts w:eastAsiaTheme="minorEastAsia"/>
      <w:b/>
      <w:bCs/>
      <w:sz w:val="24"/>
      <w:szCs w:val="24"/>
    </w:rPr>
  </w:style>
  <w:style w:type="paragraph" w:styleId="DocumentMap">
    <w:name w:val="Document Map"/>
    <w:basedOn w:val="Normal"/>
    <w:link w:val="DocumentMapChar"/>
    <w:uiPriority w:val="99"/>
    <w:semiHidden/>
    <w:unhideWhenUsed/>
    <w:rsid w:val="002F6C7D"/>
  </w:style>
  <w:style w:type="character" w:customStyle="1" w:styleId="DocumentMapChar">
    <w:name w:val="Document Map Char"/>
    <w:basedOn w:val="DefaultParagraphFont"/>
    <w:link w:val="DocumentMap"/>
    <w:uiPriority w:val="99"/>
    <w:semiHidden/>
    <w:rsid w:val="002F6C7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91413">
      <w:marLeft w:val="0"/>
      <w:marRight w:val="0"/>
      <w:marTop w:val="0"/>
      <w:marBottom w:val="0"/>
      <w:divBdr>
        <w:top w:val="none" w:sz="0" w:space="0" w:color="auto"/>
        <w:left w:val="none" w:sz="0" w:space="0" w:color="auto"/>
        <w:bottom w:val="none" w:sz="0" w:space="0" w:color="auto"/>
        <w:right w:val="none" w:sz="0" w:space="0" w:color="auto"/>
      </w:divBdr>
    </w:div>
    <w:div w:id="395520675">
      <w:marLeft w:val="0"/>
      <w:marRight w:val="0"/>
      <w:marTop w:val="0"/>
      <w:marBottom w:val="0"/>
      <w:divBdr>
        <w:top w:val="none" w:sz="0" w:space="0" w:color="auto"/>
        <w:left w:val="none" w:sz="0" w:space="0" w:color="auto"/>
        <w:bottom w:val="none" w:sz="0" w:space="0" w:color="auto"/>
        <w:right w:val="none" w:sz="0" w:space="0" w:color="auto"/>
      </w:divBdr>
    </w:div>
    <w:div w:id="707486012">
      <w:marLeft w:val="0"/>
      <w:marRight w:val="0"/>
      <w:marTop w:val="0"/>
      <w:marBottom w:val="0"/>
      <w:divBdr>
        <w:top w:val="none" w:sz="0" w:space="0" w:color="auto"/>
        <w:left w:val="none" w:sz="0" w:space="0" w:color="auto"/>
        <w:bottom w:val="none" w:sz="0" w:space="0" w:color="auto"/>
        <w:right w:val="none" w:sz="0" w:space="0" w:color="auto"/>
      </w:divBdr>
    </w:div>
    <w:div w:id="738407075">
      <w:marLeft w:val="0"/>
      <w:marRight w:val="0"/>
      <w:marTop w:val="0"/>
      <w:marBottom w:val="0"/>
      <w:divBdr>
        <w:top w:val="none" w:sz="0" w:space="0" w:color="auto"/>
        <w:left w:val="none" w:sz="0" w:space="0" w:color="auto"/>
        <w:bottom w:val="none" w:sz="0" w:space="0" w:color="auto"/>
        <w:right w:val="none" w:sz="0" w:space="0" w:color="auto"/>
      </w:divBdr>
    </w:div>
    <w:div w:id="958990423">
      <w:marLeft w:val="0"/>
      <w:marRight w:val="0"/>
      <w:marTop w:val="0"/>
      <w:marBottom w:val="0"/>
      <w:divBdr>
        <w:top w:val="none" w:sz="0" w:space="0" w:color="auto"/>
        <w:left w:val="none" w:sz="0" w:space="0" w:color="auto"/>
        <w:bottom w:val="none" w:sz="0" w:space="0" w:color="auto"/>
        <w:right w:val="none" w:sz="0" w:space="0" w:color="auto"/>
      </w:divBdr>
    </w:div>
    <w:div w:id="1071193860">
      <w:marLeft w:val="0"/>
      <w:marRight w:val="0"/>
      <w:marTop w:val="0"/>
      <w:marBottom w:val="0"/>
      <w:divBdr>
        <w:top w:val="none" w:sz="0" w:space="0" w:color="auto"/>
        <w:left w:val="none" w:sz="0" w:space="0" w:color="auto"/>
        <w:bottom w:val="none" w:sz="0" w:space="0" w:color="auto"/>
        <w:right w:val="none" w:sz="0" w:space="0" w:color="auto"/>
      </w:divBdr>
    </w:div>
    <w:div w:id="1126195178">
      <w:marLeft w:val="0"/>
      <w:marRight w:val="0"/>
      <w:marTop w:val="0"/>
      <w:marBottom w:val="0"/>
      <w:divBdr>
        <w:top w:val="none" w:sz="0" w:space="0" w:color="auto"/>
        <w:left w:val="none" w:sz="0" w:space="0" w:color="auto"/>
        <w:bottom w:val="none" w:sz="0" w:space="0" w:color="auto"/>
        <w:right w:val="none" w:sz="0" w:space="0" w:color="auto"/>
      </w:divBdr>
    </w:div>
    <w:div w:id="1136604104">
      <w:marLeft w:val="0"/>
      <w:marRight w:val="0"/>
      <w:marTop w:val="0"/>
      <w:marBottom w:val="0"/>
      <w:divBdr>
        <w:top w:val="none" w:sz="0" w:space="0" w:color="auto"/>
        <w:left w:val="none" w:sz="0" w:space="0" w:color="auto"/>
        <w:bottom w:val="none" w:sz="0" w:space="0" w:color="auto"/>
        <w:right w:val="none" w:sz="0" w:space="0" w:color="auto"/>
      </w:divBdr>
    </w:div>
    <w:div w:id="1236624240">
      <w:marLeft w:val="0"/>
      <w:marRight w:val="0"/>
      <w:marTop w:val="0"/>
      <w:marBottom w:val="0"/>
      <w:divBdr>
        <w:top w:val="none" w:sz="0" w:space="0" w:color="auto"/>
        <w:left w:val="none" w:sz="0" w:space="0" w:color="auto"/>
        <w:bottom w:val="none" w:sz="0" w:space="0" w:color="auto"/>
        <w:right w:val="none" w:sz="0" w:space="0" w:color="auto"/>
      </w:divBdr>
    </w:div>
    <w:div w:id="1396539379">
      <w:marLeft w:val="0"/>
      <w:marRight w:val="0"/>
      <w:marTop w:val="0"/>
      <w:marBottom w:val="0"/>
      <w:divBdr>
        <w:top w:val="none" w:sz="0" w:space="0" w:color="auto"/>
        <w:left w:val="none" w:sz="0" w:space="0" w:color="auto"/>
        <w:bottom w:val="none" w:sz="0" w:space="0" w:color="auto"/>
        <w:right w:val="none" w:sz="0" w:space="0" w:color="auto"/>
      </w:divBdr>
    </w:div>
    <w:div w:id="1457144063">
      <w:marLeft w:val="0"/>
      <w:marRight w:val="0"/>
      <w:marTop w:val="0"/>
      <w:marBottom w:val="0"/>
      <w:divBdr>
        <w:top w:val="none" w:sz="0" w:space="0" w:color="auto"/>
        <w:left w:val="none" w:sz="0" w:space="0" w:color="auto"/>
        <w:bottom w:val="none" w:sz="0" w:space="0" w:color="auto"/>
        <w:right w:val="none" w:sz="0" w:space="0" w:color="auto"/>
      </w:divBdr>
    </w:div>
    <w:div w:id="1529179779">
      <w:marLeft w:val="0"/>
      <w:marRight w:val="0"/>
      <w:marTop w:val="0"/>
      <w:marBottom w:val="0"/>
      <w:divBdr>
        <w:top w:val="none" w:sz="0" w:space="0" w:color="auto"/>
        <w:left w:val="none" w:sz="0" w:space="0" w:color="auto"/>
        <w:bottom w:val="none" w:sz="0" w:space="0" w:color="auto"/>
        <w:right w:val="none" w:sz="0" w:space="0" w:color="auto"/>
      </w:divBdr>
    </w:div>
    <w:div w:id="1561820924">
      <w:marLeft w:val="0"/>
      <w:marRight w:val="0"/>
      <w:marTop w:val="0"/>
      <w:marBottom w:val="0"/>
      <w:divBdr>
        <w:top w:val="none" w:sz="0" w:space="0" w:color="auto"/>
        <w:left w:val="none" w:sz="0" w:space="0" w:color="auto"/>
        <w:bottom w:val="none" w:sz="0" w:space="0" w:color="auto"/>
        <w:right w:val="none" w:sz="0" w:space="0" w:color="auto"/>
      </w:divBdr>
    </w:div>
    <w:div w:id="1664770817">
      <w:marLeft w:val="0"/>
      <w:marRight w:val="0"/>
      <w:marTop w:val="0"/>
      <w:marBottom w:val="0"/>
      <w:divBdr>
        <w:top w:val="none" w:sz="0" w:space="0" w:color="auto"/>
        <w:left w:val="none" w:sz="0" w:space="0" w:color="auto"/>
        <w:bottom w:val="none" w:sz="0" w:space="0" w:color="auto"/>
        <w:right w:val="none" w:sz="0" w:space="0" w:color="auto"/>
      </w:divBdr>
    </w:div>
    <w:div w:id="184505262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416</Pages>
  <Words>103295</Words>
  <Characters>588785</Characters>
  <Application>Microsoft Macintosh Word</Application>
  <DocSecurity>0</DocSecurity>
  <Lines>4906</Lines>
  <Paragraphs>1381</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690699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Cary Ussery</cp:lastModifiedBy>
  <cp:revision>11</cp:revision>
  <cp:lastPrinted>2015-09-09T22:42:00Z</cp:lastPrinted>
  <dcterms:created xsi:type="dcterms:W3CDTF">2015-09-11T02:16:00Z</dcterms:created>
  <dcterms:modified xsi:type="dcterms:W3CDTF">2015-09-12T02:35:00Z</dcterms:modified>
</cp:coreProperties>
</file>